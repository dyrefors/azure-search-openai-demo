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55F06" w14:textId="77777777" w:rsidR="009A3165" w:rsidRDefault="009A3165" w:rsidP="00667DD7">
      <w:pPr>
        <w:spacing w:before="240" w:after="0"/>
        <w:ind w:left="-4"/>
        <w:rPr>
          <w:b/>
          <w:color w:val="1F497D" w:themeColor="text2"/>
          <w:sz w:val="36"/>
        </w:rPr>
      </w:pPr>
    </w:p>
    <w:p w14:paraId="2CBBD008" w14:textId="7608F6EA" w:rsidR="006A313B" w:rsidRDefault="00FA0547" w:rsidP="00667DD7">
      <w:pPr>
        <w:spacing w:before="240" w:after="0"/>
        <w:ind w:left="-4"/>
        <w:rPr>
          <w:color w:val="1F497D" w:themeColor="text2"/>
          <w:sz w:val="36"/>
        </w:rPr>
      </w:pPr>
      <w:r>
        <w:rPr>
          <w:b/>
          <w:noProof/>
          <w:color w:val="1F497D" w:themeColor="text2"/>
          <w:sz w:val="28"/>
          <w:lang w:val="de-DE" w:eastAsia="de-DE"/>
        </w:rPr>
        <mc:AlternateContent>
          <mc:Choice Requires="wps">
            <w:drawing>
              <wp:anchor distT="45720" distB="45720" distL="114300" distR="114300" simplePos="0" relativeHeight="251658241" behindDoc="0" locked="0" layoutInCell="1" allowOverlap="1" wp14:anchorId="5FE5AF3A" wp14:editId="70CF8B91">
                <wp:simplePos x="0" y="0"/>
                <wp:positionH relativeFrom="page">
                  <wp:align>left</wp:align>
                </wp:positionH>
                <wp:positionV relativeFrom="paragraph">
                  <wp:posOffset>134869</wp:posOffset>
                </wp:positionV>
                <wp:extent cx="7902575" cy="939800"/>
                <wp:effectExtent l="0" t="0" r="3175" b="0"/>
                <wp:wrapThrough wrapText="bothSides">
                  <wp:wrapPolygon edited="0">
                    <wp:start x="0" y="0"/>
                    <wp:lineTo x="0" y="21016"/>
                    <wp:lineTo x="21557" y="21016"/>
                    <wp:lineTo x="21557" y="0"/>
                    <wp:lineTo x="0" y="0"/>
                  </wp:wrapPolygon>
                </wp:wrapThrough>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2575" cy="939800"/>
                        </a:xfrm>
                        <a:prstGeom prst="rect">
                          <a:avLst/>
                        </a:prstGeom>
                        <a:solidFill>
                          <a:schemeClr val="bg1">
                            <a:lumMod val="85000"/>
                          </a:schemeClr>
                        </a:solidFill>
                        <a:ln w="9525">
                          <a:noFill/>
                          <a:miter lim="800000"/>
                          <a:headEnd/>
                          <a:tailEnd/>
                        </a:ln>
                      </wps:spPr>
                      <wps:txbx>
                        <w:txbxContent>
                          <w:p w14:paraId="015F4D7B" w14:textId="4A3AC8D1" w:rsidR="006A313B" w:rsidRPr="001D3753" w:rsidRDefault="006A313B" w:rsidP="00FA0547">
                            <w:pPr>
                              <w:shd w:val="clear" w:color="auto" w:fill="D9D9D9" w:themeFill="background1" w:themeFillShade="D9"/>
                              <w:spacing w:after="0"/>
                              <w:jc w:val="center"/>
                              <w:rPr>
                                <w:color w:val="244061" w:themeColor="accent1" w:themeShade="80"/>
                                <w:sz w:val="36"/>
                              </w:rPr>
                            </w:pPr>
                            <w:r>
                              <w:rPr>
                                <w:color w:val="244061" w:themeColor="accent1" w:themeShade="80"/>
                                <w:sz w:val="36"/>
                              </w:rPr>
                              <w:t>Proof of Use – bengo</w:t>
                            </w:r>
                          </w:p>
                          <w:p w14:paraId="402C29C5" w14:textId="77777777" w:rsidR="006A313B" w:rsidRPr="00E037BE" w:rsidRDefault="006A313B" w:rsidP="006A313B">
                            <w:pPr>
                              <w:shd w:val="clear" w:color="auto" w:fill="D9D9D9" w:themeFill="background1" w:themeFillShade="D9"/>
                              <w:spacing w:after="0"/>
                              <w:jc w:val="center"/>
                              <w:rPr>
                                <w:color w:val="244061" w:themeColor="accent1" w:themeShade="80"/>
                              </w:rPr>
                            </w:pPr>
                            <w:r>
                              <w:rPr>
                                <w:color w:val="244061" w:themeColor="accent1" w:themeShade="80"/>
                              </w:rPr>
                              <w:t>Funding of key development projects carried out by German private executing agencies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E5AF3A" id="_x0000_t202" coordsize="21600,21600" o:spt="202" path="m,l,21600r21600,l21600,xe">
                <v:stroke joinstyle="miter"/>
                <v:path gradientshapeok="t" o:connecttype="rect"/>
              </v:shapetype>
              <v:shape id="Text Box 217" o:spid="_x0000_s1026" type="#_x0000_t202" style="position:absolute;left:0;text-align:left;margin-left:0;margin-top:10.6pt;width:622.25pt;height:74pt;z-index:251658241;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" fillcolor="#d8d8d8 [2732]" stroked="f">
                <v:textbox>
                  <w:txbxContent>
                    <w:p w14:paraId="015F4D7B" w14:textId="4A3AC8D1" w:rsidR="006A313B" w:rsidRPr="001D3753" w:rsidRDefault="006A313B" w:rsidP="00FA0547">
                      <w:pPr>
                        <w:shd w:val="clear" w:color="auto" w:fill="D9D9D9" w:themeFill="background1" w:themeFillShade="D9"/>
                        <w:spacing w:after="0"/>
                        <w:jc w:val="center"/>
                        <w:rPr>
                          <w:color w:val="244061" w:themeColor="accent1" w:themeShade="80"/>
                          <w:sz w:val="36"/>
                        </w:rPr>
                      </w:pPr>
                      <w:r>
                        <w:rPr>
                          <w:color w:val="244061" w:themeColor="accent1" w:themeShade="80"/>
                          <w:sz w:val="36"/>
                        </w:rPr>
                        <w:t>Proof of Use – bengo</w:t>
                      </w:r>
                    </w:p>
                    <w:p w14:paraId="402C29C5" w14:textId="77777777" w:rsidR="006A313B" w:rsidRPr="00E037BE" w:rsidRDefault="006A313B" w:rsidP="006A313B">
                      <w:pPr>
                        <w:shd w:val="clear" w:color="auto" w:fill="D9D9D9" w:themeFill="background1" w:themeFillShade="D9"/>
                        <w:spacing w:after="0"/>
                        <w:jc w:val="center"/>
                        <w:rPr>
                          <w:color w:val="244061" w:themeColor="accent1" w:themeShade="80"/>
                        </w:rPr>
                      </w:pPr>
                      <w:r>
                        <w:rPr>
                          <w:color w:val="244061" w:themeColor="accent1" w:themeShade="80"/>
                        </w:rPr>
                        <w:t>Funding of key development projects carried out by German private executing agencies</w:t>
                      </w:r>
                    </w:p>
                  </w:txbxContent>
                </v:textbox>
                <w10:wrap type="through" anchorx="page"/>
              </v:shape>
            </w:pict>
          </mc:Fallback>
        </mc:AlternateContent>
      </w:r>
      <w:r>
        <w:rPr>
          <w:b/>
          <w:color w:val="1F497D" w:themeColor="text2"/>
          <w:sz w:val="36"/>
        </w:rPr>
        <w:t>Part II</w:t>
      </w:r>
      <w:r>
        <w:t xml:space="preserve"> </w:t>
      </w:r>
      <w:r>
        <w:rPr>
          <w:color w:val="1F497D" w:themeColor="text2"/>
          <w:sz w:val="36"/>
        </w:rPr>
        <w:t xml:space="preserve"> </w:t>
      </w:r>
    </w:p>
    <w:p w14:paraId="3C288CB6" w14:textId="3CE5E614" w:rsidR="006A313B" w:rsidRDefault="006A313B" w:rsidP="006A313B">
      <w:pPr>
        <w:spacing w:after="126"/>
        <w:ind w:left="-4"/>
        <w:rPr>
          <w:b/>
          <w:noProof/>
          <w:color w:val="1F497D" w:themeColor="text2"/>
        </w:rPr>
      </w:pPr>
      <w:r>
        <w:rPr>
          <w:b/>
          <w:color w:val="1F497D" w:themeColor="text2"/>
          <w:sz w:val="28"/>
        </w:rPr>
        <w:t>Proof of Use Status Report</w:t>
      </w:r>
      <w:r>
        <w:rPr>
          <w:b/>
          <w:color w:val="1F497D" w:themeColor="text2"/>
        </w:rPr>
        <w:t xml:space="preserve"> </w:t>
      </w:r>
    </w:p>
    <w:p w14:paraId="7CCDBA6D" w14:textId="05614040" w:rsidR="006A313B" w:rsidRPr="00141B12" w:rsidRDefault="006A313B" w:rsidP="00EA6BDE">
      <w:pPr>
        <w:pBdr>
          <w:top w:val="single" w:sz="4" w:space="1" w:color="auto"/>
          <w:left w:val="single" w:sz="4" w:space="4" w:color="auto"/>
          <w:bottom w:val="single" w:sz="4" w:space="1" w:color="auto"/>
          <w:right w:val="single" w:sz="4" w:space="4" w:color="auto"/>
        </w:pBdr>
        <w:spacing w:before="240"/>
      </w:pPr>
      <w:r>
        <w:rPr>
          <w:b/>
        </w:rPr>
        <w:t>Project number:</w:t>
      </w:r>
      <w:r>
        <w:t xml:space="preserve">  </w:t>
      </w:r>
      <w:r w:rsidR="00D94D4C" w:rsidRPr="00D94D4C">
        <w:t>4014-BMZ-MYP</w:t>
      </w:r>
      <w:r w:rsidR="002B7D09">
        <w:t xml:space="preserve"> (BMZ PN 5068)</w:t>
      </w:r>
    </w:p>
    <w:p w14:paraId="7B75CFE5" w14:textId="451F313D" w:rsidR="006A313B" w:rsidRDefault="006A313B" w:rsidP="00EA6BDE">
      <w:pPr>
        <w:pBdr>
          <w:top w:val="single" w:sz="4" w:space="1" w:color="auto"/>
          <w:left w:val="single" w:sz="4" w:space="4" w:color="auto"/>
          <w:bottom w:val="single" w:sz="4" w:space="1" w:color="auto"/>
          <w:right w:val="single" w:sz="4" w:space="4" w:color="auto"/>
        </w:pBdr>
        <w:spacing w:before="240"/>
      </w:pPr>
      <w:r>
        <w:rPr>
          <w:b/>
        </w:rPr>
        <w:t>Project country:</w:t>
      </w:r>
      <w:r>
        <w:t xml:space="preserve">  </w:t>
      </w:r>
      <w:r w:rsidR="00190306">
        <w:t>Zimbabwe</w:t>
      </w:r>
    </w:p>
    <w:p w14:paraId="23BA1CFE" w14:textId="77777777" w:rsidR="00AC519B" w:rsidRDefault="006A313B" w:rsidP="00EA6BDE">
      <w:pPr>
        <w:pBdr>
          <w:top w:val="single" w:sz="4" w:space="1" w:color="auto"/>
          <w:left w:val="single" w:sz="4" w:space="4" w:color="auto"/>
          <w:bottom w:val="single" w:sz="4" w:space="1" w:color="auto"/>
          <w:right w:val="single" w:sz="4" w:space="4" w:color="auto"/>
        </w:pBdr>
        <w:spacing w:before="240"/>
      </w:pPr>
      <w:r>
        <w:rPr>
          <w:b/>
        </w:rPr>
        <w:t>German private executing agency:</w:t>
      </w:r>
      <w:r>
        <w:t xml:space="preserve"> </w:t>
      </w:r>
    </w:p>
    <w:p w14:paraId="71B57E66" w14:textId="62C7B9C3" w:rsidR="006A313B" w:rsidRPr="00276E24" w:rsidRDefault="00AC519B" w:rsidP="00EA6BDE">
      <w:pPr>
        <w:pBdr>
          <w:top w:val="single" w:sz="4" w:space="1" w:color="auto"/>
          <w:left w:val="single" w:sz="4" w:space="4" w:color="auto"/>
          <w:bottom w:val="single" w:sz="4" w:space="1" w:color="auto"/>
          <w:right w:val="single" w:sz="4" w:space="4" w:color="auto"/>
        </w:pBdr>
        <w:spacing w:before="240"/>
        <w:rPr>
          <w:b/>
        </w:rPr>
      </w:pPr>
      <w:r>
        <w:rPr>
          <w:b/>
        </w:rPr>
        <w:t xml:space="preserve">Project duration: </w:t>
      </w:r>
      <w:commentRangeStart w:id="0"/>
      <w:commentRangeStart w:id="1"/>
      <w:r w:rsidR="00190306">
        <w:rPr>
          <w:b/>
        </w:rPr>
        <w:t xml:space="preserve">3 </w:t>
      </w:r>
      <w:r w:rsidR="002E6B86">
        <w:rPr>
          <w:b/>
        </w:rPr>
        <w:t xml:space="preserve">Years </w:t>
      </w:r>
      <w:commentRangeEnd w:id="0"/>
      <w:r w:rsidR="00DF45EA">
        <w:rPr>
          <w:rStyle w:val="Kommentarzeichen"/>
        </w:rPr>
        <w:commentReference w:id="0"/>
      </w:r>
      <w:commentRangeEnd w:id="1"/>
      <w:r w:rsidR="007F7320">
        <w:rPr>
          <w:rStyle w:val="Kommentarzeichen"/>
        </w:rPr>
        <w:commentReference w:id="1"/>
      </w:r>
      <w:r w:rsidR="002E6B86">
        <w:rPr>
          <w:b/>
        </w:rPr>
        <w:t>September</w:t>
      </w:r>
      <w:r w:rsidR="00190306">
        <w:rPr>
          <w:b/>
        </w:rPr>
        <w:t xml:space="preserve"> 2020 </w:t>
      </w:r>
      <w:r w:rsidR="00791AE2">
        <w:rPr>
          <w:b/>
        </w:rPr>
        <w:t>to December</w:t>
      </w:r>
      <w:r w:rsidR="00190306">
        <w:rPr>
          <w:b/>
        </w:rPr>
        <w:t xml:space="preserve"> 2023</w:t>
      </w:r>
    </w:p>
    <w:p w14:paraId="5BB9985D" w14:textId="6D0DF644" w:rsidR="00AC519B" w:rsidRDefault="00F90B56" w:rsidP="00EA6BDE">
      <w:pPr>
        <w:spacing w:before="240"/>
        <w:ind w:left="993"/>
        <w:rPr>
          <w:b/>
          <w:color w:val="244061" w:themeColor="accent1" w:themeShade="80"/>
          <w:sz w:val="24"/>
        </w:rPr>
      </w:pPr>
      <w:r>
        <w:rPr>
          <w:noProof/>
          <w:lang w:val="de-DE" w:eastAsia="de-DE"/>
        </w:rPr>
        <w:drawing>
          <wp:anchor distT="0" distB="0" distL="114300" distR="114300" simplePos="0" relativeHeight="251658240" behindDoc="0" locked="1" layoutInCell="1" allowOverlap="1" wp14:anchorId="20D0F586" wp14:editId="5EEFD5F3">
            <wp:simplePos x="0" y="0"/>
            <wp:positionH relativeFrom="margin">
              <wp:align>center</wp:align>
            </wp:positionH>
            <wp:positionV relativeFrom="bottomMargin">
              <wp:posOffset>-168910</wp:posOffset>
            </wp:positionV>
            <wp:extent cx="6841490" cy="87122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1490" cy="871220"/>
                    </a:xfrm>
                    <a:prstGeom prst="rect">
                      <a:avLst/>
                    </a:prstGeom>
                    <a:noFill/>
                  </pic:spPr>
                </pic:pic>
              </a:graphicData>
            </a:graphic>
            <wp14:sizeRelH relativeFrom="margin">
              <wp14:pctWidth>0</wp14:pctWidth>
            </wp14:sizeRelH>
            <wp14:sizeRelV relativeFrom="margin">
              <wp14:pctHeight>0</wp14:pctHeight>
            </wp14:sizeRelV>
          </wp:anchor>
        </w:drawing>
      </w:r>
    </w:p>
    <w:p w14:paraId="10564F2D" w14:textId="6D84DC4E" w:rsidR="00331FBA" w:rsidRPr="00EA6BDE" w:rsidRDefault="00722E46" w:rsidP="00667DD7">
      <w:pPr>
        <w:pStyle w:val="Listenabsatz"/>
        <w:numPr>
          <w:ilvl w:val="0"/>
          <w:numId w:val="7"/>
        </w:numPr>
        <w:spacing w:before="240"/>
        <w:outlineLvl w:val="0"/>
        <w:rPr>
          <w:b/>
          <w:color w:val="244061" w:themeColor="accent1" w:themeShade="80"/>
          <w:sz w:val="24"/>
        </w:rPr>
      </w:pPr>
      <w:r>
        <w:rPr>
          <w:b/>
          <w:color w:val="244061" w:themeColor="accent1" w:themeShade="80"/>
          <w:sz w:val="24"/>
        </w:rPr>
        <w:t xml:space="preserve">Information sources for the proof of use </w:t>
      </w:r>
    </w:p>
    <w:p w14:paraId="1757D4C4" w14:textId="6506756B" w:rsidR="00E072C8" w:rsidRPr="00DA1C19" w:rsidRDefault="00E072C8" w:rsidP="00DA1C19">
      <w:pPr>
        <w:tabs>
          <w:tab w:val="left" w:pos="567"/>
        </w:tabs>
        <w:spacing w:after="0" w:line="240" w:lineRule="auto"/>
        <w:rPr>
          <w:color w:val="A6A6A6" w:themeColor="background1" w:themeShade="A6"/>
          <w:szCs w:val="18"/>
        </w:rPr>
      </w:pPr>
      <w:r>
        <w:rPr>
          <w:color w:val="A6A6A6" w:themeColor="background1" w:themeShade="A6"/>
        </w:rPr>
        <w:t>[</w:t>
      </w:r>
      <w:hyperlink r:id="rId16" w:anchor="anker1" w:history="1">
        <w:r>
          <w:rPr>
            <w:rStyle w:val="Hyperlink"/>
          </w:rPr>
          <w:t>Link to guidelines</w:t>
        </w:r>
      </w:hyperlink>
      <w:r w:rsidR="00BA7B2F" w:rsidRPr="00BA7B2F">
        <w:t xml:space="preserve"> </w:t>
      </w:r>
      <w:r>
        <w:rPr>
          <w:color w:val="A6A6A6" w:themeColor="background1" w:themeShade="A6"/>
        </w:rPr>
        <w:t>Please indicate here who has contributed to the report, and on what information and sources the report is based.]</w:t>
      </w:r>
    </w:p>
    <w:p w14:paraId="0093C9BC" w14:textId="5C622356" w:rsidR="00522459" w:rsidRPr="00AA1D20" w:rsidRDefault="004467CB" w:rsidP="0075768F">
      <w:pPr>
        <w:spacing w:after="0" w:line="240" w:lineRule="auto"/>
        <w:jc w:val="both"/>
        <w:rPr>
          <w:rFonts w:ascii="Verdana" w:eastAsia="Calibri" w:hAnsi="Verdana" w:cs="Times New Roman"/>
          <w:sz w:val="18"/>
          <w:szCs w:val="18"/>
        </w:rPr>
      </w:pPr>
      <w:r w:rsidRPr="00AA1D20">
        <w:rPr>
          <w:rFonts w:ascii="Verdana" w:eastAsia="Calibri" w:hAnsi="Verdana" w:cs="Times New Roman"/>
          <w:sz w:val="18"/>
          <w:szCs w:val="18"/>
        </w:rPr>
        <w:t>The information for this report was gathered from ENT statistics collected from central, provincial and district hospitals</w:t>
      </w:r>
      <w:r w:rsidR="00CC32BC" w:rsidRPr="00AA1D20">
        <w:rPr>
          <w:rFonts w:ascii="Verdana" w:eastAsia="Calibri" w:hAnsi="Verdana" w:cs="Times New Roman"/>
          <w:sz w:val="18"/>
          <w:szCs w:val="18"/>
        </w:rPr>
        <w:t xml:space="preserve"> and </w:t>
      </w:r>
      <w:r w:rsidR="00EB1A5F" w:rsidRPr="00AA1D20">
        <w:rPr>
          <w:rFonts w:ascii="Verdana" w:eastAsia="Calibri" w:hAnsi="Verdana" w:cs="Times New Roman"/>
          <w:sz w:val="18"/>
          <w:szCs w:val="18"/>
        </w:rPr>
        <w:t>activity reports</w:t>
      </w:r>
      <w:r w:rsidRPr="00AA1D20">
        <w:rPr>
          <w:rFonts w:ascii="Verdana" w:eastAsia="Calibri" w:hAnsi="Verdana" w:cs="Times New Roman"/>
          <w:sz w:val="18"/>
          <w:szCs w:val="18"/>
        </w:rPr>
        <w:t xml:space="preserve"> under the P4014 ear and hearing project</w:t>
      </w:r>
      <w:r w:rsidR="00CC32BC" w:rsidRPr="00AA1D20">
        <w:rPr>
          <w:rFonts w:ascii="Verdana" w:eastAsia="Calibri" w:hAnsi="Verdana" w:cs="Times New Roman"/>
          <w:sz w:val="18"/>
          <w:szCs w:val="18"/>
        </w:rPr>
        <w:t xml:space="preserve"> with some of the </w:t>
      </w:r>
      <w:r w:rsidRPr="00AA1D20">
        <w:rPr>
          <w:rFonts w:ascii="Verdana" w:eastAsia="Calibri" w:hAnsi="Verdana" w:cs="Times New Roman"/>
          <w:sz w:val="18"/>
          <w:szCs w:val="18"/>
        </w:rPr>
        <w:t xml:space="preserve">information </w:t>
      </w:r>
      <w:r w:rsidR="00CC32BC" w:rsidRPr="00AA1D20">
        <w:rPr>
          <w:rFonts w:ascii="Verdana" w:eastAsia="Calibri" w:hAnsi="Verdana" w:cs="Times New Roman"/>
          <w:sz w:val="18"/>
          <w:szCs w:val="18"/>
        </w:rPr>
        <w:t xml:space="preserve">being </w:t>
      </w:r>
      <w:r w:rsidRPr="00AA1D20">
        <w:rPr>
          <w:rFonts w:ascii="Verdana" w:eastAsia="Calibri" w:hAnsi="Verdana" w:cs="Times New Roman"/>
          <w:sz w:val="18"/>
          <w:szCs w:val="18"/>
        </w:rPr>
        <w:t>collected from government stakeholders and ministries, these include Ministry of Health and Child Care, Ministry of Public Service, Labour, and Social Welfare and Ministry of Primary and Secondary education. The project also engaged other NGO partners in various provinces to improve networking and get information on their roles in ear and hearing health. The ear camps conducted also provided a platform for interaction with the general population and getting their feedback on issues pertaining to ear and hearing services.</w:t>
      </w:r>
    </w:p>
    <w:p w14:paraId="0DF62F5A" w14:textId="77777777" w:rsidR="00522459" w:rsidRPr="00AA1D20" w:rsidRDefault="00522459" w:rsidP="0075768F">
      <w:pPr>
        <w:spacing w:after="0" w:line="240" w:lineRule="auto"/>
        <w:jc w:val="both"/>
        <w:rPr>
          <w:rFonts w:ascii="Verdana" w:eastAsia="Calibri" w:hAnsi="Verdana" w:cs="Times New Roman"/>
          <w:sz w:val="18"/>
          <w:szCs w:val="18"/>
        </w:rPr>
      </w:pPr>
    </w:p>
    <w:p w14:paraId="4C7C88C0" w14:textId="657E78F9" w:rsidR="00522459" w:rsidRPr="00AA1D20" w:rsidRDefault="004467CB" w:rsidP="0075768F">
      <w:pPr>
        <w:spacing w:after="0" w:line="240" w:lineRule="auto"/>
        <w:jc w:val="both"/>
        <w:rPr>
          <w:rFonts w:ascii="Verdana" w:eastAsia="Calibri" w:hAnsi="Verdana" w:cs="Times New Roman"/>
          <w:sz w:val="18"/>
          <w:szCs w:val="18"/>
        </w:rPr>
      </w:pPr>
      <w:r w:rsidRPr="00AA1D20">
        <w:rPr>
          <w:rFonts w:ascii="Verdana" w:eastAsia="Calibri" w:hAnsi="Verdana" w:cs="Times New Roman"/>
          <w:sz w:val="18"/>
          <w:szCs w:val="18"/>
        </w:rPr>
        <w:t>Clients who received ENT services were also interviewed as part of the feedback method. Monthly</w:t>
      </w:r>
      <w:r w:rsidR="000D0FFC" w:rsidRPr="00AA1D20">
        <w:rPr>
          <w:rFonts w:ascii="Verdana" w:eastAsia="Calibri" w:hAnsi="Verdana" w:cs="Times New Roman"/>
          <w:sz w:val="18"/>
          <w:szCs w:val="18"/>
        </w:rPr>
        <w:t xml:space="preserve"> collection of</w:t>
      </w:r>
      <w:r w:rsidRPr="00AA1D20">
        <w:rPr>
          <w:rFonts w:ascii="Verdana" w:eastAsia="Calibri" w:hAnsi="Verdana" w:cs="Times New Roman"/>
          <w:sz w:val="18"/>
          <w:szCs w:val="18"/>
        </w:rPr>
        <w:t xml:space="preserve"> statistical data collection was done during the period under review from </w:t>
      </w:r>
      <w:r w:rsidR="00522459" w:rsidRPr="00AA1D20">
        <w:rPr>
          <w:rFonts w:ascii="Verdana" w:eastAsia="Calibri" w:hAnsi="Verdana" w:cs="Times New Roman"/>
          <w:sz w:val="18"/>
          <w:szCs w:val="18"/>
        </w:rPr>
        <w:t>September 2020</w:t>
      </w:r>
      <w:r w:rsidRPr="00AA1D20">
        <w:rPr>
          <w:rFonts w:ascii="Verdana" w:eastAsia="Calibri" w:hAnsi="Verdana" w:cs="Times New Roman"/>
          <w:sz w:val="18"/>
          <w:szCs w:val="18"/>
        </w:rPr>
        <w:t xml:space="preserve"> to </w:t>
      </w:r>
      <w:r w:rsidR="00522459" w:rsidRPr="00AA1D20">
        <w:rPr>
          <w:rFonts w:ascii="Verdana" w:eastAsia="Calibri" w:hAnsi="Verdana" w:cs="Times New Roman"/>
          <w:sz w:val="18"/>
          <w:szCs w:val="18"/>
        </w:rPr>
        <w:t>December</w:t>
      </w:r>
      <w:r w:rsidRPr="00AA1D20">
        <w:rPr>
          <w:rFonts w:ascii="Verdana" w:eastAsia="Calibri" w:hAnsi="Verdana" w:cs="Times New Roman"/>
          <w:sz w:val="18"/>
          <w:szCs w:val="18"/>
        </w:rPr>
        <w:t xml:space="preserve"> 2023 from all the hospitals under the P4014 ear and hearing project. The quarterly P4014 steering Committee meetings held provided a feedback platform of the project performance and facilitated strategic planning and review of the project.</w:t>
      </w:r>
    </w:p>
    <w:p w14:paraId="1B225384" w14:textId="77777777" w:rsidR="00522459" w:rsidRPr="00AA1D20" w:rsidRDefault="00522459" w:rsidP="0075768F">
      <w:pPr>
        <w:spacing w:after="0" w:line="240" w:lineRule="auto"/>
        <w:jc w:val="both"/>
        <w:rPr>
          <w:rFonts w:ascii="Verdana" w:eastAsia="Calibri" w:hAnsi="Verdana" w:cs="Times New Roman"/>
          <w:sz w:val="18"/>
          <w:szCs w:val="18"/>
        </w:rPr>
      </w:pPr>
    </w:p>
    <w:p w14:paraId="70BCCB89" w14:textId="53BB06DF" w:rsidR="004467CB" w:rsidRPr="00AA1D20" w:rsidRDefault="00522459" w:rsidP="0075768F">
      <w:pPr>
        <w:spacing w:after="0" w:line="240" w:lineRule="auto"/>
        <w:jc w:val="both"/>
        <w:rPr>
          <w:rFonts w:ascii="Verdana" w:eastAsia="Calibri" w:hAnsi="Verdana" w:cs="Times New Roman"/>
          <w:b/>
          <w:i/>
          <w:sz w:val="18"/>
          <w:szCs w:val="18"/>
        </w:rPr>
        <w:sectPr w:rsidR="004467CB" w:rsidRPr="00AA1D20" w:rsidSect="00B83AC9">
          <w:footerReference w:type="default" r:id="rId17"/>
          <w:pgSz w:w="11906" w:h="16838" w:code="9"/>
          <w:pgMar w:top="851" w:right="851" w:bottom="851" w:left="851" w:header="720" w:footer="720" w:gutter="0"/>
          <w:cols w:space="720"/>
          <w:docGrid w:linePitch="360"/>
        </w:sectPr>
      </w:pPr>
      <w:r w:rsidRPr="00AA1D20">
        <w:rPr>
          <w:rFonts w:ascii="Verdana" w:eastAsia="Calibri" w:hAnsi="Verdana" w:cs="Times New Roman"/>
          <w:sz w:val="18"/>
          <w:szCs w:val="18"/>
        </w:rPr>
        <w:t>Data was also collected through monthly returns from various hospitals in the P4014 project areas. WhatsApp groups provided feedback on activities throughout the country.</w:t>
      </w:r>
      <w:r w:rsidR="004467CB" w:rsidRPr="00AA1D20">
        <w:rPr>
          <w:rFonts w:ascii="Verdana" w:eastAsia="Calibri" w:hAnsi="Verdana" w:cs="Times New Roman"/>
          <w:sz w:val="18"/>
          <w:szCs w:val="18"/>
        </w:rPr>
        <w:t xml:space="preserve"> </w:t>
      </w:r>
      <w:r w:rsidRPr="00AA1D20">
        <w:rPr>
          <w:rFonts w:ascii="Verdana" w:eastAsia="Calibri" w:hAnsi="Verdana" w:cs="Times New Roman"/>
          <w:sz w:val="18"/>
          <w:szCs w:val="18"/>
        </w:rPr>
        <w:t>The project also used CSO statistics to guide some interventions.</w:t>
      </w:r>
      <w:r w:rsidR="004467CB" w:rsidRPr="00AA1D20">
        <w:rPr>
          <w:rFonts w:ascii="Verdana" w:eastAsia="Calibri" w:hAnsi="Verdana" w:cs="Times New Roman"/>
          <w:sz w:val="18"/>
          <w:szCs w:val="18"/>
        </w:rPr>
        <w:t xml:space="preserve">   </w:t>
      </w:r>
    </w:p>
    <w:p w14:paraId="57AA22D0" w14:textId="77777777" w:rsidR="008828B1" w:rsidRPr="00AA1D20" w:rsidRDefault="008828B1" w:rsidP="007D6F53">
      <w:pPr>
        <w:jc w:val="both"/>
        <w:rPr>
          <w:rFonts w:ascii="Verdana" w:hAnsi="Verdana"/>
          <w:sz w:val="18"/>
          <w:szCs w:val="18"/>
        </w:rPr>
      </w:pPr>
    </w:p>
    <w:p w14:paraId="5E2E346A" w14:textId="3C1BCE6E" w:rsidR="005E0C83" w:rsidRPr="00AA1D20" w:rsidRDefault="00331FBA" w:rsidP="007D6F53">
      <w:pPr>
        <w:pStyle w:val="Listenabsatz"/>
        <w:numPr>
          <w:ilvl w:val="0"/>
          <w:numId w:val="7"/>
        </w:numPr>
        <w:spacing w:before="240"/>
        <w:jc w:val="both"/>
        <w:outlineLvl w:val="0"/>
        <w:rPr>
          <w:rFonts w:ascii="Verdana" w:hAnsi="Verdana"/>
          <w:color w:val="244061" w:themeColor="accent1" w:themeShade="80"/>
          <w:sz w:val="18"/>
          <w:szCs w:val="18"/>
        </w:rPr>
      </w:pPr>
      <w:r w:rsidRPr="00AA1D20">
        <w:rPr>
          <w:rFonts w:ascii="Verdana" w:hAnsi="Verdana"/>
          <w:b/>
          <w:color w:val="244061" w:themeColor="accent1" w:themeShade="80"/>
          <w:sz w:val="18"/>
          <w:szCs w:val="18"/>
        </w:rPr>
        <w:t xml:space="preserve">Amendments and plan adjustments carried out </w:t>
      </w:r>
    </w:p>
    <w:p w14:paraId="39803BAA" w14:textId="52122458" w:rsidR="00DB1E3D" w:rsidRPr="00AA1D20" w:rsidRDefault="0040224C" w:rsidP="007D6F53">
      <w:pPr>
        <w:tabs>
          <w:tab w:val="left" w:pos="567"/>
        </w:tabs>
        <w:spacing w:after="0" w:line="240" w:lineRule="auto"/>
        <w:jc w:val="both"/>
        <w:rPr>
          <w:rFonts w:ascii="Verdana" w:hAnsi="Verdana"/>
          <w:color w:val="A6A6A6" w:themeColor="background1" w:themeShade="A6"/>
          <w:sz w:val="18"/>
          <w:szCs w:val="18"/>
        </w:rPr>
      </w:pPr>
      <w:r w:rsidRPr="00AA1D20">
        <w:rPr>
          <w:rFonts w:ascii="Verdana" w:hAnsi="Verdana"/>
          <w:color w:val="A6A6A6" w:themeColor="background1" w:themeShade="A6"/>
          <w:sz w:val="18"/>
          <w:szCs w:val="18"/>
        </w:rPr>
        <w:t>[</w:t>
      </w:r>
      <w:hyperlink r:id="rId18" w:anchor="anker2" w:history="1">
        <w:r w:rsidRPr="00AA1D20">
          <w:rPr>
            <w:rStyle w:val="Hyperlink"/>
            <w:rFonts w:ascii="Verdana" w:hAnsi="Verdana"/>
            <w:sz w:val="18"/>
            <w:szCs w:val="18"/>
          </w:rPr>
          <w:t>Link to guidelines</w:t>
        </w:r>
      </w:hyperlink>
      <w:r w:rsidRPr="00AA1D20">
        <w:rPr>
          <w:rFonts w:ascii="Verdana" w:hAnsi="Verdana"/>
          <w:color w:val="A6A6A6" w:themeColor="background1" w:themeShade="A6"/>
          <w:sz w:val="18"/>
          <w:szCs w:val="18"/>
        </w:rPr>
        <w:t xml:space="preserve"> Please report here in a clear manner on any changes in the organisation of the project, as well as any changes affecting the framework. Explain here how the project has responded to the change in circumstances.]</w:t>
      </w:r>
    </w:p>
    <w:p w14:paraId="6B84755E" w14:textId="70FB5156" w:rsidR="007E6743" w:rsidRPr="00AA1D20" w:rsidRDefault="007E6743" w:rsidP="007D6F53">
      <w:pPr>
        <w:jc w:val="both"/>
        <w:rPr>
          <w:rFonts w:ascii="Verdana" w:hAnsi="Verdana"/>
          <w:sz w:val="18"/>
          <w:szCs w:val="18"/>
        </w:rPr>
      </w:pPr>
      <w:r w:rsidRPr="00AA1D20">
        <w:rPr>
          <w:rFonts w:ascii="Verdana" w:hAnsi="Verdana"/>
          <w:sz w:val="18"/>
          <w:szCs w:val="18"/>
        </w:rPr>
        <w:t xml:space="preserve">Initially, </w:t>
      </w:r>
      <w:r w:rsidR="00302EDF" w:rsidRPr="00AA1D20">
        <w:rPr>
          <w:rFonts w:ascii="Verdana" w:hAnsi="Verdana"/>
          <w:sz w:val="18"/>
          <w:szCs w:val="18"/>
        </w:rPr>
        <w:t>the project set out to refurbish an existing building at Sally Mugabe Children’s Hospital into an operating theatre dedicated to Ear, Nose and Throat related surgeries. The project budget was also approved with the refurbishment in mind. However, due to changes in administration at the hospital, the room was no longer available for use by Wizear and instead, vacant land was identified for the theatre and this now required construction from the ground up. As a result, there was a significant increase in the cost implication as the scope of work changed from being refurbishment of an existing building to being a full-on construction project. The change in scope was approved within the project and additional funding was provided for the construction.</w:t>
      </w:r>
    </w:p>
    <w:p w14:paraId="53977E53" w14:textId="07A629AF" w:rsidR="007E6743" w:rsidRPr="00AA1D20" w:rsidRDefault="007E6743" w:rsidP="007D6F53">
      <w:pPr>
        <w:jc w:val="both"/>
        <w:rPr>
          <w:rFonts w:ascii="Verdana" w:hAnsi="Verdana"/>
          <w:sz w:val="18"/>
          <w:szCs w:val="18"/>
        </w:rPr>
      </w:pPr>
      <w:r w:rsidRPr="00AA1D20">
        <w:rPr>
          <w:rFonts w:ascii="Verdana" w:hAnsi="Verdana"/>
          <w:sz w:val="18"/>
          <w:szCs w:val="18"/>
        </w:rPr>
        <w:t>The</w:t>
      </w:r>
      <w:r w:rsidR="00302EDF" w:rsidRPr="00AA1D20">
        <w:rPr>
          <w:rFonts w:ascii="Verdana" w:hAnsi="Verdana"/>
          <w:sz w:val="18"/>
          <w:szCs w:val="18"/>
        </w:rPr>
        <w:t xml:space="preserve">re was provision within the project for Wizear to attend regional and international conferences that </w:t>
      </w:r>
      <w:r w:rsidR="00084983" w:rsidRPr="00AA1D20">
        <w:rPr>
          <w:rFonts w:ascii="Verdana" w:hAnsi="Verdana"/>
          <w:sz w:val="18"/>
          <w:szCs w:val="18"/>
        </w:rPr>
        <w:t xml:space="preserve">pertain to Ear and hearing health care. The provision would carter for two representatives per trip twice a year. However, due to Covid –19 induced travel restrictions, these conferences were cancelled in the first and second year of the project. In 2022 when the pandemic had passed, Wizear was granted the opportunity through the International Federation </w:t>
      </w:r>
      <w:del w:id="2" w:author="Chigodora, Tafadzwa" w:date="2024-01-23T07:58:00Z">
        <w:r w:rsidR="00084983" w:rsidRPr="00AA1D20" w:rsidDel="00706C4D">
          <w:rPr>
            <w:rFonts w:ascii="Verdana" w:hAnsi="Verdana"/>
            <w:sz w:val="18"/>
            <w:szCs w:val="18"/>
          </w:rPr>
          <w:delText>Of</w:delText>
        </w:r>
      </w:del>
      <w:ins w:id="3" w:author="Chigodora, Tafadzwa" w:date="2024-01-23T07:58:00Z">
        <w:r w:rsidR="00706C4D" w:rsidRPr="00AA1D20">
          <w:rPr>
            <w:rFonts w:ascii="Verdana" w:hAnsi="Verdana"/>
            <w:sz w:val="18"/>
            <w:szCs w:val="18"/>
          </w:rPr>
          <w:t>of</w:t>
        </w:r>
      </w:ins>
      <w:r w:rsidR="00084983" w:rsidRPr="00AA1D20">
        <w:rPr>
          <w:rFonts w:ascii="Verdana" w:hAnsi="Verdana"/>
          <w:sz w:val="18"/>
          <w:szCs w:val="18"/>
        </w:rPr>
        <w:t xml:space="preserve"> Otorhinolaryngology Societies (IFOS) </w:t>
      </w:r>
      <w:ins w:id="4" w:author="Chigodora, Tafadzwa" w:date="2024-01-23T07:59:00Z">
        <w:r w:rsidR="00AB58F8">
          <w:rPr>
            <w:rFonts w:ascii="Verdana" w:hAnsi="Verdana"/>
            <w:sz w:val="18"/>
            <w:szCs w:val="18"/>
          </w:rPr>
          <w:t xml:space="preserve">to </w:t>
        </w:r>
      </w:ins>
      <w:r w:rsidR="00084983" w:rsidRPr="00AA1D20">
        <w:rPr>
          <w:rFonts w:ascii="Verdana" w:hAnsi="Verdana"/>
          <w:sz w:val="18"/>
          <w:szCs w:val="18"/>
        </w:rPr>
        <w:t xml:space="preserve">host a World Course on Hearing. A request was then made and approved to utilise the funds initially meant for travel, lodging and flights to attend regional conferences for use in </w:t>
      </w:r>
      <w:r w:rsidR="0075768F" w:rsidRPr="00AA1D20">
        <w:rPr>
          <w:rFonts w:ascii="Verdana" w:hAnsi="Verdana"/>
          <w:sz w:val="18"/>
          <w:szCs w:val="18"/>
        </w:rPr>
        <w:t>hosting</w:t>
      </w:r>
      <w:r w:rsidR="00084983" w:rsidRPr="00AA1D20">
        <w:rPr>
          <w:rFonts w:ascii="Verdana" w:hAnsi="Verdana"/>
          <w:sz w:val="18"/>
          <w:szCs w:val="18"/>
        </w:rPr>
        <w:t xml:space="preserve"> an international conference. The same was done again in 2023 and the costs were contained within the same budget. The result was more people being able to attend the conference than what the initial plan had provisioned for. </w:t>
      </w:r>
    </w:p>
    <w:p w14:paraId="58B42023" w14:textId="77777777" w:rsidR="00DB1E3D" w:rsidRPr="00AA1D20" w:rsidRDefault="00DB1E3D" w:rsidP="007D6F53">
      <w:pPr>
        <w:jc w:val="both"/>
        <w:rPr>
          <w:rFonts w:ascii="Verdana" w:hAnsi="Verdana"/>
          <w:sz w:val="18"/>
          <w:szCs w:val="18"/>
        </w:rPr>
      </w:pPr>
    </w:p>
    <w:p w14:paraId="166BF283" w14:textId="77777777" w:rsidR="00DB1E3D" w:rsidRPr="00AA1D20" w:rsidRDefault="00DB1E3D" w:rsidP="007D6F53">
      <w:pPr>
        <w:jc w:val="both"/>
        <w:rPr>
          <w:rFonts w:ascii="Verdana" w:hAnsi="Verdana"/>
          <w:sz w:val="18"/>
          <w:szCs w:val="18"/>
        </w:rPr>
      </w:pPr>
    </w:p>
    <w:p w14:paraId="63BF3FB0" w14:textId="77777777" w:rsidR="00DB1E3D" w:rsidRPr="00AA1D20" w:rsidRDefault="00DB1E3D" w:rsidP="007D6F53">
      <w:pPr>
        <w:jc w:val="both"/>
        <w:rPr>
          <w:rFonts w:ascii="Verdana" w:hAnsi="Verdana"/>
          <w:sz w:val="18"/>
          <w:szCs w:val="18"/>
        </w:rPr>
      </w:pPr>
    </w:p>
    <w:p w14:paraId="1F7EB9B1" w14:textId="77777777" w:rsidR="00DB1E3D" w:rsidRPr="00AA1D20" w:rsidRDefault="00DB1E3D" w:rsidP="007D6F53">
      <w:pPr>
        <w:jc w:val="both"/>
        <w:rPr>
          <w:rFonts w:ascii="Verdana" w:hAnsi="Verdana"/>
          <w:sz w:val="18"/>
          <w:szCs w:val="18"/>
        </w:rPr>
      </w:pPr>
    </w:p>
    <w:p w14:paraId="3012FE85" w14:textId="77777777" w:rsidR="00DB1E3D" w:rsidRPr="00AA1D20" w:rsidRDefault="00DB1E3D" w:rsidP="007D6F53">
      <w:pPr>
        <w:jc w:val="both"/>
        <w:rPr>
          <w:rFonts w:ascii="Verdana" w:hAnsi="Verdana"/>
          <w:sz w:val="18"/>
          <w:szCs w:val="18"/>
        </w:rPr>
      </w:pPr>
    </w:p>
    <w:p w14:paraId="36B46742" w14:textId="77777777" w:rsidR="00DB1E3D" w:rsidRPr="00AA1D20" w:rsidRDefault="00DB1E3D" w:rsidP="007D6F53">
      <w:pPr>
        <w:jc w:val="both"/>
        <w:rPr>
          <w:rFonts w:ascii="Verdana" w:hAnsi="Verdana"/>
          <w:sz w:val="18"/>
          <w:szCs w:val="18"/>
        </w:rPr>
      </w:pPr>
    </w:p>
    <w:p w14:paraId="46F02029" w14:textId="77777777" w:rsidR="00DB1E3D" w:rsidRPr="00AA1D20" w:rsidRDefault="00DB1E3D" w:rsidP="007D6F53">
      <w:pPr>
        <w:jc w:val="both"/>
        <w:rPr>
          <w:rFonts w:ascii="Verdana" w:hAnsi="Verdana"/>
          <w:sz w:val="18"/>
          <w:szCs w:val="18"/>
        </w:rPr>
      </w:pPr>
    </w:p>
    <w:p w14:paraId="532A4050" w14:textId="77777777" w:rsidR="00DB1E3D" w:rsidRPr="00AA1D20" w:rsidRDefault="00DB1E3D" w:rsidP="007D6F53">
      <w:pPr>
        <w:jc w:val="both"/>
        <w:rPr>
          <w:rFonts w:ascii="Verdana" w:hAnsi="Verdana"/>
          <w:sz w:val="18"/>
          <w:szCs w:val="18"/>
        </w:rPr>
        <w:sectPr w:rsidR="00DB1E3D" w:rsidRPr="00AA1D20" w:rsidSect="00B83AC9">
          <w:headerReference w:type="default" r:id="rId19"/>
          <w:footerReference w:type="default" r:id="rId20"/>
          <w:footerReference w:type="first" r:id="rId21"/>
          <w:pgSz w:w="11906" w:h="16838"/>
          <w:pgMar w:top="1135" w:right="1080" w:bottom="1440" w:left="1080" w:header="708" w:footer="708" w:gutter="0"/>
          <w:cols w:space="708"/>
          <w:titlePg/>
          <w:docGrid w:linePitch="360"/>
        </w:sectPr>
      </w:pPr>
    </w:p>
    <w:p w14:paraId="2B4A613E" w14:textId="1725D30C" w:rsidR="00DB1E3D" w:rsidRPr="00AA1D20" w:rsidRDefault="00AD210B" w:rsidP="007D6F53">
      <w:pPr>
        <w:pStyle w:val="Listenabsatz"/>
        <w:numPr>
          <w:ilvl w:val="0"/>
          <w:numId w:val="8"/>
        </w:numPr>
        <w:spacing w:before="240"/>
        <w:jc w:val="both"/>
        <w:outlineLvl w:val="0"/>
        <w:rPr>
          <w:rFonts w:ascii="Verdana" w:hAnsi="Verdana"/>
          <w:b/>
          <w:color w:val="244061" w:themeColor="accent1" w:themeShade="80"/>
          <w:sz w:val="18"/>
          <w:szCs w:val="18"/>
        </w:rPr>
      </w:pPr>
      <w:r w:rsidRPr="00AA1D20">
        <w:rPr>
          <w:rFonts w:ascii="Verdana" w:hAnsi="Verdana"/>
          <w:b/>
          <w:color w:val="244061" w:themeColor="accent1" w:themeShade="80"/>
          <w:sz w:val="18"/>
          <w:szCs w:val="18"/>
        </w:rPr>
        <w:lastRenderedPageBreak/>
        <w:t>Achievement of objectives and impact matrix</w:t>
      </w:r>
    </w:p>
    <w:p w14:paraId="060071F4" w14:textId="7EDB39E5" w:rsidR="001B0B1C" w:rsidRPr="00AA1D20" w:rsidRDefault="001B0B1C" w:rsidP="007D6F53">
      <w:pPr>
        <w:tabs>
          <w:tab w:val="left" w:pos="567"/>
        </w:tabs>
        <w:spacing w:after="0" w:line="240" w:lineRule="auto"/>
        <w:jc w:val="both"/>
        <w:rPr>
          <w:rFonts w:ascii="Verdana" w:hAnsi="Verdana"/>
          <w:color w:val="A6A6A6" w:themeColor="background1" w:themeShade="A6"/>
          <w:sz w:val="18"/>
          <w:szCs w:val="18"/>
        </w:rPr>
      </w:pPr>
      <w:r w:rsidRPr="00AA1D20">
        <w:rPr>
          <w:rFonts w:ascii="Verdana" w:hAnsi="Verdana"/>
          <w:color w:val="A6A6A6" w:themeColor="background1" w:themeShade="A6"/>
          <w:sz w:val="18"/>
          <w:szCs w:val="18"/>
        </w:rPr>
        <w:t>[</w:t>
      </w:r>
      <w:hyperlink r:id="rId22" w:anchor="anker3" w:history="1">
        <w:r w:rsidRPr="00AA1D20">
          <w:rPr>
            <w:rStyle w:val="Hyperlink"/>
            <w:rFonts w:ascii="Verdana" w:hAnsi="Verdana"/>
            <w:sz w:val="18"/>
            <w:szCs w:val="18"/>
          </w:rPr>
          <w:t>Link to guidelines</w:t>
        </w:r>
      </w:hyperlink>
      <w:r w:rsidRPr="00AA1D20">
        <w:rPr>
          <w:rFonts w:ascii="Verdana" w:hAnsi="Verdana"/>
          <w:color w:val="A6A6A6" w:themeColor="background1" w:themeShade="A6"/>
          <w:sz w:val="18"/>
          <w:szCs w:val="18"/>
        </w:rPr>
        <w:t xml:space="preserve"> In this table, please provide the information from the latest contractually agreed version of the impact matrix or from the application. Then, in the column marked ‘situation achieved’, provide details of the extent to which the objectives have been achieved, both qualitatively and quantitatively if possible. If there have been significant deviations from the plan, please include a description of them here.]</w:t>
      </w:r>
    </w:p>
    <w:p w14:paraId="6F7B7D4F" w14:textId="77777777" w:rsidR="00DB1E3D" w:rsidRPr="00AA1D20" w:rsidRDefault="00DB1E3D">
      <w:pPr>
        <w:rPr>
          <w:rFonts w:ascii="Verdana" w:hAnsi="Verdana"/>
          <w:sz w:val="18"/>
          <w:szCs w:val="18"/>
        </w:rPr>
      </w:pPr>
    </w:p>
    <w:tbl>
      <w:tblPr>
        <w:tblpPr w:leftFromText="141" w:rightFromText="141" w:vertAnchor="text" w:tblpY="1"/>
        <w:tblOverlap w:val="never"/>
        <w:tblW w:w="5017" w:type="pct"/>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Look w:val="01E0" w:firstRow="1" w:lastRow="1" w:firstColumn="1" w:lastColumn="1" w:noHBand="0" w:noVBand="0"/>
      </w:tblPr>
      <w:tblGrid>
        <w:gridCol w:w="28"/>
        <w:gridCol w:w="2500"/>
        <w:gridCol w:w="3324"/>
        <w:gridCol w:w="3321"/>
        <w:gridCol w:w="3944"/>
        <w:gridCol w:w="1184"/>
      </w:tblGrid>
      <w:tr w:rsidR="003C36DD" w:rsidRPr="00AA1D20" w14:paraId="74FF58DC" w14:textId="77777777" w:rsidTr="00AD210B">
        <w:trPr>
          <w:gridBefore w:val="1"/>
          <w:wBefore w:w="10" w:type="pct"/>
          <w:trHeight w:val="763"/>
        </w:trPr>
        <w:tc>
          <w:tcPr>
            <w:tcW w:w="4990" w:type="pct"/>
            <w:gridSpan w:val="5"/>
            <w:tcBorders>
              <w:bottom w:val="single" w:sz="4" w:space="0" w:color="auto"/>
            </w:tcBorders>
            <w:shd w:val="clear" w:color="auto" w:fill="DBE5F1" w:themeFill="accent1" w:themeFillTint="33"/>
            <w:tcMar>
              <w:top w:w="85" w:type="dxa"/>
              <w:bottom w:w="85" w:type="dxa"/>
            </w:tcMar>
            <w:vAlign w:val="center"/>
          </w:tcPr>
          <w:p w14:paraId="001D096D" w14:textId="2D9D2491" w:rsidR="003C36DD" w:rsidRPr="00AA1D20" w:rsidRDefault="003C36DD" w:rsidP="003C36DD">
            <w:pPr>
              <w:rPr>
                <w:rFonts w:ascii="Verdana" w:hAnsi="Verdana"/>
                <w:b/>
                <w:sz w:val="18"/>
                <w:szCs w:val="18"/>
              </w:rPr>
            </w:pPr>
            <w:r w:rsidRPr="00AA1D20">
              <w:rPr>
                <w:rFonts w:ascii="Verdana" w:hAnsi="Verdana"/>
                <w:b/>
                <w:sz w:val="18"/>
                <w:szCs w:val="18"/>
              </w:rPr>
              <w:t xml:space="preserve">Overall objective: </w:t>
            </w:r>
            <w:r w:rsidR="005D0001" w:rsidRPr="00AA1D20">
              <w:rPr>
                <w:rFonts w:ascii="Verdana" w:eastAsia="Calibri" w:hAnsi="Verdana" w:cs="Calibri"/>
                <w:b/>
                <w:sz w:val="18"/>
                <w:szCs w:val="18"/>
              </w:rPr>
              <w:t xml:space="preserve"> </w:t>
            </w:r>
            <w:r w:rsidR="00FF273E" w:rsidRPr="00AA1D20">
              <w:rPr>
                <w:rFonts w:ascii="Verdana" w:eastAsia="Calibri" w:hAnsi="Verdana" w:cs="Calibri"/>
                <w:b/>
                <w:sz w:val="18"/>
                <w:szCs w:val="18"/>
              </w:rPr>
              <w:t>To prevent childhood hearing impairment through enhancing and strengthening the ENT services in Zimbabwe</w:t>
            </w:r>
          </w:p>
        </w:tc>
      </w:tr>
      <w:tr w:rsidR="003C36DD" w:rsidRPr="00AA1D20" w14:paraId="6055585B" w14:textId="77777777" w:rsidTr="00AD210B">
        <w:trPr>
          <w:gridBefore w:val="1"/>
          <w:wBefore w:w="10" w:type="pct"/>
          <w:trHeight w:val="393"/>
        </w:trPr>
        <w:tc>
          <w:tcPr>
            <w:tcW w:w="3197" w:type="pct"/>
            <w:gridSpan w:val="3"/>
            <w:tcBorders>
              <w:top w:val="single" w:sz="4" w:space="0" w:color="auto"/>
              <w:left w:val="nil"/>
              <w:bottom w:val="nil"/>
              <w:right w:val="nil"/>
            </w:tcBorders>
            <w:shd w:val="clear" w:color="auto" w:fill="FFFFFF" w:themeFill="background1"/>
            <w:tcMar>
              <w:top w:w="85" w:type="dxa"/>
              <w:bottom w:w="85" w:type="dxa"/>
            </w:tcMar>
            <w:vAlign w:val="center"/>
          </w:tcPr>
          <w:p w14:paraId="0300EDF5" w14:textId="77777777" w:rsidR="003C36DD" w:rsidRPr="00AA1D20" w:rsidRDefault="003C36DD" w:rsidP="003C36DD">
            <w:pPr>
              <w:rPr>
                <w:rFonts w:ascii="Verdana" w:hAnsi="Verdana"/>
                <w:b/>
                <w:sz w:val="18"/>
                <w:szCs w:val="18"/>
              </w:rPr>
            </w:pPr>
          </w:p>
        </w:tc>
        <w:tc>
          <w:tcPr>
            <w:tcW w:w="1379" w:type="pct"/>
            <w:tcBorders>
              <w:top w:val="single" w:sz="4" w:space="0" w:color="auto"/>
              <w:left w:val="nil"/>
              <w:bottom w:val="nil"/>
              <w:right w:val="nil"/>
            </w:tcBorders>
            <w:shd w:val="clear" w:color="auto" w:fill="FFFFFF" w:themeFill="background1"/>
          </w:tcPr>
          <w:p w14:paraId="55B57F6F" w14:textId="77777777" w:rsidR="003C36DD" w:rsidRPr="00AA1D20" w:rsidRDefault="003C36DD" w:rsidP="003C36DD">
            <w:pPr>
              <w:rPr>
                <w:rFonts w:ascii="Verdana" w:hAnsi="Verdana"/>
                <w:b/>
                <w:sz w:val="18"/>
                <w:szCs w:val="18"/>
              </w:rPr>
            </w:pPr>
          </w:p>
        </w:tc>
        <w:tc>
          <w:tcPr>
            <w:tcW w:w="414" w:type="pct"/>
            <w:tcBorders>
              <w:top w:val="single" w:sz="4" w:space="0" w:color="auto"/>
              <w:left w:val="nil"/>
              <w:bottom w:val="nil"/>
              <w:right w:val="nil"/>
            </w:tcBorders>
            <w:shd w:val="clear" w:color="auto" w:fill="FFFFFF" w:themeFill="background1"/>
          </w:tcPr>
          <w:p w14:paraId="2EE69E58" w14:textId="77777777" w:rsidR="003C36DD" w:rsidRPr="00AA1D20" w:rsidRDefault="003C36DD" w:rsidP="003C36DD">
            <w:pPr>
              <w:rPr>
                <w:rFonts w:ascii="Verdana" w:hAnsi="Verdana"/>
                <w:b/>
                <w:sz w:val="18"/>
                <w:szCs w:val="18"/>
              </w:rPr>
            </w:pPr>
          </w:p>
        </w:tc>
      </w:tr>
      <w:tr w:rsidR="003C36DD" w:rsidRPr="00AA1D20" w14:paraId="54C98D3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2"/>
        </w:trPr>
        <w:tc>
          <w:tcPr>
            <w:tcW w:w="884" w:type="pct"/>
            <w:gridSpan w:val="2"/>
            <w:vMerge w:val="restart"/>
            <w:shd w:val="clear" w:color="auto" w:fill="DBE5F1" w:themeFill="accent1" w:themeFillTint="33"/>
          </w:tcPr>
          <w:p w14:paraId="452B725A" w14:textId="77777777" w:rsidR="003C36DD" w:rsidRPr="00AA1D20" w:rsidRDefault="003C36DD" w:rsidP="003C36DD">
            <w:pPr>
              <w:rPr>
                <w:rFonts w:ascii="Verdana" w:hAnsi="Verdana"/>
                <w:b/>
                <w:sz w:val="18"/>
                <w:szCs w:val="18"/>
              </w:rPr>
            </w:pPr>
            <w:r w:rsidRPr="00AA1D20">
              <w:rPr>
                <w:rFonts w:ascii="Verdana" w:hAnsi="Verdana"/>
                <w:b/>
                <w:sz w:val="18"/>
                <w:szCs w:val="18"/>
              </w:rPr>
              <w:t xml:space="preserve">Project objective </w:t>
            </w:r>
          </w:p>
          <w:p w14:paraId="2ECEB1A0" w14:textId="77777777" w:rsidR="003C36DD" w:rsidRPr="00AA1D20" w:rsidRDefault="003C36DD" w:rsidP="003C36DD">
            <w:pPr>
              <w:rPr>
                <w:rFonts w:ascii="Verdana" w:hAnsi="Verdana"/>
                <w:sz w:val="18"/>
                <w:szCs w:val="18"/>
              </w:rPr>
            </w:pPr>
          </w:p>
        </w:tc>
        <w:tc>
          <w:tcPr>
            <w:tcW w:w="4116" w:type="pct"/>
            <w:gridSpan w:val="4"/>
            <w:shd w:val="clear" w:color="auto" w:fill="DBE5F1" w:themeFill="accent1" w:themeFillTint="33"/>
          </w:tcPr>
          <w:p w14:paraId="4A81132D" w14:textId="20B37B9A" w:rsidR="003C36DD" w:rsidRPr="00AA1D20" w:rsidRDefault="003C36DD" w:rsidP="006301AD">
            <w:pPr>
              <w:rPr>
                <w:rFonts w:ascii="Verdana" w:hAnsi="Verdana"/>
                <w:b/>
                <w:sz w:val="18"/>
                <w:szCs w:val="18"/>
              </w:rPr>
            </w:pPr>
            <w:r w:rsidRPr="00AA1D20">
              <w:rPr>
                <w:rFonts w:ascii="Verdana" w:hAnsi="Verdana"/>
                <w:b/>
                <w:sz w:val="18"/>
                <w:szCs w:val="18"/>
              </w:rPr>
              <w:t xml:space="preserve">Indicators </w:t>
            </w:r>
          </w:p>
        </w:tc>
      </w:tr>
      <w:tr w:rsidR="003C36DD" w:rsidRPr="00AA1D20" w14:paraId="17A01DCF" w14:textId="77777777" w:rsidTr="00AD2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79"/>
        </w:trPr>
        <w:tc>
          <w:tcPr>
            <w:tcW w:w="884" w:type="pct"/>
            <w:gridSpan w:val="2"/>
            <w:vMerge/>
            <w:shd w:val="clear" w:color="auto" w:fill="DBE5F1" w:themeFill="accent1" w:themeFillTint="33"/>
          </w:tcPr>
          <w:p w14:paraId="533AADED" w14:textId="77777777" w:rsidR="003C36DD" w:rsidRPr="00AA1D20" w:rsidRDefault="003C36DD" w:rsidP="003C36DD">
            <w:pPr>
              <w:rPr>
                <w:rFonts w:ascii="Verdana" w:hAnsi="Verdana"/>
                <w:sz w:val="18"/>
                <w:szCs w:val="18"/>
              </w:rPr>
            </w:pPr>
          </w:p>
        </w:tc>
        <w:tc>
          <w:tcPr>
            <w:tcW w:w="1162" w:type="pct"/>
            <w:shd w:val="clear" w:color="auto" w:fill="auto"/>
          </w:tcPr>
          <w:p w14:paraId="0D2F331E" w14:textId="77777777" w:rsidR="003C36DD" w:rsidRPr="00AA1D20" w:rsidRDefault="003C36DD" w:rsidP="00AD210B">
            <w:pPr>
              <w:spacing w:after="0"/>
              <w:rPr>
                <w:rFonts w:ascii="Verdana" w:hAnsi="Verdana"/>
                <w:sz w:val="18"/>
                <w:szCs w:val="18"/>
                <w:lang w:val="fr-FR"/>
              </w:rPr>
            </w:pPr>
            <w:r w:rsidRPr="00AA1D20">
              <w:rPr>
                <w:rFonts w:ascii="Verdana" w:hAnsi="Verdana"/>
                <w:sz w:val="18"/>
                <w:szCs w:val="18"/>
                <w:lang w:val="fr-FR"/>
              </w:rPr>
              <w:t xml:space="preserve">Initial situation </w:t>
            </w:r>
          </w:p>
          <w:p w14:paraId="66C8CD74" w14:textId="34B5E689" w:rsidR="003C36DD" w:rsidRPr="00AA1D20" w:rsidRDefault="003C36DD" w:rsidP="003C36DD">
            <w:pPr>
              <w:rPr>
                <w:rFonts w:ascii="Verdana" w:hAnsi="Verdana"/>
                <w:sz w:val="18"/>
                <w:szCs w:val="18"/>
                <w:lang w:val="fr-FR"/>
              </w:rPr>
            </w:pPr>
            <w:r w:rsidRPr="00AA1D20">
              <w:rPr>
                <w:rFonts w:ascii="Verdana" w:hAnsi="Verdana"/>
                <w:sz w:val="18"/>
                <w:szCs w:val="18"/>
                <w:lang w:val="fr-FR"/>
              </w:rPr>
              <w:t>(</w:t>
            </w:r>
            <w:r w:rsidR="00C57401" w:rsidRPr="00AA1D20">
              <w:rPr>
                <w:rFonts w:ascii="Verdana" w:hAnsi="Verdana"/>
                <w:sz w:val="18"/>
                <w:szCs w:val="18"/>
                <w:lang w:val="fr-FR"/>
              </w:rPr>
              <w:t>Quantitative</w:t>
            </w:r>
            <w:r w:rsidRPr="00AA1D20">
              <w:rPr>
                <w:rFonts w:ascii="Verdana" w:hAnsi="Verdana"/>
                <w:sz w:val="18"/>
                <w:szCs w:val="18"/>
                <w:lang w:val="fr-FR"/>
              </w:rPr>
              <w:t xml:space="preserve"> and qualitative)</w:t>
            </w:r>
          </w:p>
        </w:tc>
        <w:tc>
          <w:tcPr>
            <w:tcW w:w="1161" w:type="pct"/>
            <w:shd w:val="clear" w:color="auto" w:fill="auto"/>
          </w:tcPr>
          <w:p w14:paraId="407EC6E3" w14:textId="77777777" w:rsidR="003C36DD" w:rsidRPr="00AA1D20" w:rsidRDefault="003C36DD" w:rsidP="00AD210B">
            <w:pPr>
              <w:spacing w:after="0"/>
              <w:rPr>
                <w:rFonts w:ascii="Verdana" w:hAnsi="Verdana"/>
                <w:sz w:val="18"/>
                <w:szCs w:val="18"/>
                <w:lang w:val="fr-FR"/>
              </w:rPr>
            </w:pPr>
            <w:r w:rsidRPr="00AA1D20">
              <w:rPr>
                <w:rFonts w:ascii="Verdana" w:hAnsi="Verdana"/>
                <w:sz w:val="18"/>
                <w:szCs w:val="18"/>
                <w:lang w:val="fr-FR"/>
              </w:rPr>
              <w:t xml:space="preserve">Target situation (objective) </w:t>
            </w:r>
          </w:p>
          <w:p w14:paraId="66EFD0D1" w14:textId="3ACB58ED" w:rsidR="003C36DD" w:rsidRPr="00AA1D20" w:rsidRDefault="003C36DD" w:rsidP="003C36DD">
            <w:pPr>
              <w:rPr>
                <w:rFonts w:ascii="Verdana" w:hAnsi="Verdana"/>
                <w:sz w:val="18"/>
                <w:szCs w:val="18"/>
                <w:lang w:val="fr-FR"/>
              </w:rPr>
            </w:pPr>
            <w:r w:rsidRPr="00AA1D20">
              <w:rPr>
                <w:rFonts w:ascii="Verdana" w:hAnsi="Verdana"/>
                <w:sz w:val="18"/>
                <w:szCs w:val="18"/>
                <w:lang w:val="fr-FR"/>
              </w:rPr>
              <w:t>(</w:t>
            </w:r>
            <w:r w:rsidR="00C57401" w:rsidRPr="00AA1D20">
              <w:rPr>
                <w:rFonts w:ascii="Verdana" w:hAnsi="Verdana"/>
                <w:sz w:val="18"/>
                <w:szCs w:val="18"/>
                <w:lang w:val="fr-FR"/>
              </w:rPr>
              <w:t>Quantitative</w:t>
            </w:r>
            <w:r w:rsidRPr="00AA1D20">
              <w:rPr>
                <w:rFonts w:ascii="Verdana" w:hAnsi="Verdana"/>
                <w:sz w:val="18"/>
                <w:szCs w:val="18"/>
                <w:lang w:val="fr-FR"/>
              </w:rPr>
              <w:t xml:space="preserve"> and qualitative)</w:t>
            </w:r>
          </w:p>
        </w:tc>
        <w:tc>
          <w:tcPr>
            <w:tcW w:w="1793" w:type="pct"/>
            <w:gridSpan w:val="2"/>
          </w:tcPr>
          <w:p w14:paraId="192ABCF7" w14:textId="77777777" w:rsidR="003C36DD" w:rsidRPr="00AA1D20" w:rsidRDefault="003C36DD" w:rsidP="003C36DD">
            <w:pPr>
              <w:rPr>
                <w:rFonts w:ascii="Verdana" w:hAnsi="Verdana"/>
                <w:sz w:val="18"/>
                <w:szCs w:val="18"/>
              </w:rPr>
            </w:pPr>
            <w:r w:rsidRPr="00AA1D20">
              <w:rPr>
                <w:rFonts w:ascii="Verdana" w:hAnsi="Verdana"/>
                <w:sz w:val="18"/>
                <w:szCs w:val="18"/>
              </w:rPr>
              <w:t xml:space="preserve">Situation achieved (quantitative and qualitative), including explanations of deviations, where applicable </w:t>
            </w:r>
          </w:p>
        </w:tc>
      </w:tr>
      <w:tr w:rsidR="003C36DD" w:rsidRPr="00AA1D20" w14:paraId="5CBD0FC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84" w:type="pct"/>
            <w:gridSpan w:val="2"/>
            <w:shd w:val="clear" w:color="auto" w:fill="auto"/>
          </w:tcPr>
          <w:p w14:paraId="5E0509AC" w14:textId="056AACF9" w:rsidR="003C36DD" w:rsidRPr="00AA1D20" w:rsidRDefault="007702FF" w:rsidP="003C36DD">
            <w:pPr>
              <w:rPr>
                <w:rFonts w:ascii="Verdana" w:hAnsi="Verdana"/>
                <w:sz w:val="18"/>
                <w:szCs w:val="18"/>
              </w:rPr>
            </w:pPr>
            <w:r w:rsidRPr="00AA1D20">
              <w:rPr>
                <w:rFonts w:ascii="Verdana" w:eastAsia="Calibri" w:hAnsi="Verdana" w:cs="Calibri"/>
                <w:sz w:val="18"/>
                <w:szCs w:val="18"/>
              </w:rPr>
              <w:t xml:space="preserve">Prevention, diagnosis, treatment, and rehabilitation of hearing impairment in the target region have improved and are accessed by more people. </w:t>
            </w:r>
            <w:r w:rsidR="00697C48" w:rsidRPr="00AA1D20">
              <w:rPr>
                <w:rFonts w:ascii="Verdana" w:hAnsi="Verdana"/>
                <w:sz w:val="18"/>
                <w:szCs w:val="18"/>
              </w:rPr>
              <w:tab/>
            </w:r>
          </w:p>
          <w:p w14:paraId="0250EB9F" w14:textId="77777777" w:rsidR="003C36DD" w:rsidRPr="00AA1D20" w:rsidRDefault="003C36DD" w:rsidP="003C36DD">
            <w:pPr>
              <w:rPr>
                <w:rFonts w:ascii="Verdana" w:hAnsi="Verdana"/>
                <w:sz w:val="18"/>
                <w:szCs w:val="18"/>
              </w:rPr>
            </w:pPr>
          </w:p>
        </w:tc>
        <w:tc>
          <w:tcPr>
            <w:tcW w:w="1162" w:type="pct"/>
            <w:shd w:val="clear" w:color="auto" w:fill="auto"/>
          </w:tcPr>
          <w:p w14:paraId="4167C485" w14:textId="77777777" w:rsidR="003C36DD" w:rsidRPr="00AA1D20" w:rsidRDefault="003C36DD" w:rsidP="003C36DD">
            <w:pPr>
              <w:rPr>
                <w:rFonts w:ascii="Verdana" w:eastAsia="Calibri" w:hAnsi="Verdana" w:cs="Calibri"/>
                <w:sz w:val="18"/>
                <w:szCs w:val="18"/>
              </w:rPr>
            </w:pPr>
            <w:r w:rsidRPr="00AA1D20">
              <w:rPr>
                <w:rFonts w:ascii="Verdana" w:hAnsi="Verdana"/>
                <w:sz w:val="18"/>
                <w:szCs w:val="18"/>
              </w:rPr>
              <w:t xml:space="preserve"> </w:t>
            </w:r>
            <w:r w:rsidR="0080670D" w:rsidRPr="00AA1D20">
              <w:rPr>
                <w:rFonts w:ascii="Verdana" w:eastAsia="Calibri" w:hAnsi="Verdana" w:cs="Calibri"/>
                <w:sz w:val="18"/>
                <w:szCs w:val="18"/>
              </w:rPr>
              <w:t xml:space="preserve"> Low capacities and examination numbers.</w:t>
            </w:r>
          </w:p>
          <w:p w14:paraId="6C9B6CE1" w14:textId="77777777" w:rsidR="007702FF" w:rsidRPr="00AA1D20" w:rsidRDefault="007702FF" w:rsidP="003C36DD">
            <w:pPr>
              <w:rPr>
                <w:rFonts w:ascii="Verdana" w:eastAsia="Calibri" w:hAnsi="Verdana" w:cs="Calibri"/>
                <w:sz w:val="18"/>
                <w:szCs w:val="18"/>
              </w:rPr>
            </w:pPr>
          </w:p>
          <w:p w14:paraId="038556FA" w14:textId="29E90CC3" w:rsidR="007702FF" w:rsidRPr="00AA1D20" w:rsidRDefault="007702FF" w:rsidP="003C36DD">
            <w:pPr>
              <w:rPr>
                <w:rFonts w:ascii="Verdana" w:hAnsi="Verdana"/>
                <w:sz w:val="18"/>
                <w:szCs w:val="18"/>
              </w:rPr>
            </w:pPr>
            <w:r w:rsidRPr="00AA1D20">
              <w:rPr>
                <w:rFonts w:ascii="Verdana" w:eastAsia="Calibri" w:hAnsi="Verdana" w:cs="Calibri"/>
                <w:sz w:val="18"/>
                <w:szCs w:val="18"/>
              </w:rPr>
              <w:t>Low priority of ENT care in the national health system.</w:t>
            </w:r>
          </w:p>
          <w:p w14:paraId="756BE7F5" w14:textId="6400FFBE" w:rsidR="007702FF" w:rsidRPr="00AA1D20" w:rsidRDefault="007702FF" w:rsidP="003C36DD">
            <w:pPr>
              <w:rPr>
                <w:rFonts w:ascii="Verdana" w:hAnsi="Verdana"/>
                <w:sz w:val="18"/>
                <w:szCs w:val="18"/>
              </w:rPr>
            </w:pPr>
          </w:p>
        </w:tc>
        <w:tc>
          <w:tcPr>
            <w:tcW w:w="1161" w:type="pct"/>
            <w:shd w:val="clear" w:color="auto" w:fill="auto"/>
          </w:tcPr>
          <w:p w14:paraId="7CB79556" w14:textId="77777777" w:rsidR="003C36DD" w:rsidRPr="00AA1D20" w:rsidRDefault="007702FF" w:rsidP="003C36DD">
            <w:pPr>
              <w:rPr>
                <w:rFonts w:ascii="Verdana" w:eastAsia="Calibri" w:hAnsi="Verdana" w:cs="Calibri"/>
                <w:sz w:val="18"/>
                <w:szCs w:val="18"/>
              </w:rPr>
            </w:pPr>
            <w:r w:rsidRPr="00AA1D20">
              <w:rPr>
                <w:rFonts w:ascii="Verdana" w:eastAsia="Calibri" w:hAnsi="Verdana" w:cs="Calibri"/>
                <w:sz w:val="18"/>
                <w:szCs w:val="18"/>
              </w:rPr>
              <w:t>Overall, 28,650 people treated, and 986 people trained during the project period</w:t>
            </w:r>
          </w:p>
          <w:p w14:paraId="47AEA0DC" w14:textId="5F13DF53" w:rsidR="007702FF" w:rsidRPr="00AA1D20" w:rsidRDefault="007702FF" w:rsidP="003C36DD">
            <w:pPr>
              <w:rPr>
                <w:rFonts w:ascii="Verdana" w:hAnsi="Verdana"/>
                <w:sz w:val="18"/>
                <w:szCs w:val="18"/>
              </w:rPr>
            </w:pPr>
          </w:p>
        </w:tc>
        <w:tc>
          <w:tcPr>
            <w:tcW w:w="1793" w:type="pct"/>
            <w:gridSpan w:val="2"/>
          </w:tcPr>
          <w:p w14:paraId="202D82D0" w14:textId="20F0FBA8" w:rsidR="007702FF" w:rsidRPr="00AA1D20" w:rsidRDefault="007702FF" w:rsidP="007702FF">
            <w:pPr>
              <w:jc w:val="both"/>
              <w:rPr>
                <w:rFonts w:ascii="Verdana" w:eastAsia="Calibri" w:hAnsi="Verdana" w:cs="Calibri"/>
                <w:sz w:val="18"/>
                <w:szCs w:val="18"/>
              </w:rPr>
            </w:pPr>
            <w:r w:rsidRPr="00AA1D20">
              <w:rPr>
                <w:rFonts w:ascii="Verdana" w:eastAsia="Calibri" w:hAnsi="Verdana" w:cs="Calibri"/>
                <w:sz w:val="18"/>
                <w:szCs w:val="18"/>
              </w:rPr>
              <w:t xml:space="preserve">Cumulatively 31,819 people were </w:t>
            </w:r>
            <w:commentRangeStart w:id="5"/>
            <w:commentRangeStart w:id="6"/>
            <w:r w:rsidR="00C3097F" w:rsidRPr="00AA1D20">
              <w:rPr>
                <w:rFonts w:ascii="Verdana" w:eastAsia="Calibri" w:hAnsi="Verdana" w:cs="Calibri"/>
                <w:sz w:val="18"/>
                <w:szCs w:val="18"/>
              </w:rPr>
              <w:t>reached</w:t>
            </w:r>
            <w:commentRangeEnd w:id="5"/>
            <w:r w:rsidR="00F95509">
              <w:rPr>
                <w:rStyle w:val="Kommentarzeichen"/>
              </w:rPr>
              <w:commentReference w:id="5"/>
            </w:r>
            <w:commentRangeEnd w:id="6"/>
            <w:r w:rsidR="00B62007">
              <w:rPr>
                <w:rStyle w:val="Kommentarzeichen"/>
              </w:rPr>
              <w:commentReference w:id="6"/>
            </w:r>
            <w:r w:rsidRPr="00AA1D20">
              <w:rPr>
                <w:rFonts w:ascii="Verdana" w:eastAsia="Calibri" w:hAnsi="Verdana" w:cs="Calibri"/>
                <w:sz w:val="18"/>
                <w:szCs w:val="18"/>
              </w:rPr>
              <w:t xml:space="preserve"> from September 2020 to December 2023</w:t>
            </w:r>
            <w:r w:rsidR="00C3097F" w:rsidRPr="00AA1D20">
              <w:rPr>
                <w:rFonts w:ascii="Verdana" w:eastAsia="Calibri" w:hAnsi="Verdana" w:cs="Calibri"/>
                <w:sz w:val="18"/>
                <w:szCs w:val="18"/>
              </w:rPr>
              <w:t xml:space="preserve">. </w:t>
            </w:r>
            <w:commentRangeStart w:id="7"/>
            <w:commentRangeStart w:id="8"/>
            <w:r w:rsidRPr="00AA1D20">
              <w:rPr>
                <w:rFonts w:ascii="Verdana" w:eastAsia="Calibri" w:hAnsi="Verdana" w:cs="Calibri"/>
                <w:sz w:val="18"/>
                <w:szCs w:val="18"/>
              </w:rPr>
              <w:t>Of the 16.313</w:t>
            </w:r>
            <w:r w:rsidR="00C3097F" w:rsidRPr="00AA1D20">
              <w:rPr>
                <w:rFonts w:ascii="Verdana" w:eastAsia="Calibri" w:hAnsi="Verdana" w:cs="Calibri"/>
                <w:sz w:val="18"/>
                <w:szCs w:val="18"/>
              </w:rPr>
              <w:t xml:space="preserve"> a</w:t>
            </w:r>
            <w:r w:rsidRPr="00AA1D20">
              <w:rPr>
                <w:rFonts w:ascii="Verdana" w:eastAsia="Calibri" w:hAnsi="Verdana" w:cs="Calibri"/>
                <w:sz w:val="18"/>
                <w:szCs w:val="18"/>
              </w:rPr>
              <w:t xml:space="preserve">dults treated 7.604 were males and 8.709 were females. Of the 15.452 Children treated, 8.029 were boys and 7.423 were </w:t>
            </w:r>
            <w:r w:rsidR="00C3097F" w:rsidRPr="00AA1D20">
              <w:rPr>
                <w:rFonts w:ascii="Verdana" w:eastAsia="Calibri" w:hAnsi="Verdana" w:cs="Calibri"/>
                <w:sz w:val="18"/>
                <w:szCs w:val="18"/>
              </w:rPr>
              <w:t xml:space="preserve">girls. </w:t>
            </w:r>
            <w:commentRangeEnd w:id="7"/>
            <w:r w:rsidR="000950FD">
              <w:rPr>
                <w:rStyle w:val="Kommentarzeichen"/>
              </w:rPr>
              <w:commentReference w:id="7"/>
            </w:r>
            <w:commentRangeEnd w:id="8"/>
            <w:r w:rsidR="00170195">
              <w:rPr>
                <w:rStyle w:val="Kommentarzeichen"/>
              </w:rPr>
              <w:commentReference w:id="8"/>
            </w:r>
            <w:r w:rsidR="00C3097F" w:rsidRPr="00AA1D20">
              <w:rPr>
                <w:rFonts w:ascii="Verdana" w:eastAsia="Calibri" w:hAnsi="Verdana" w:cs="Calibri"/>
                <w:sz w:val="18"/>
                <w:szCs w:val="18"/>
              </w:rPr>
              <w:t>The project achieved 111% of the target population due to intensive awareness programmes which triggered health seeking behaviour among the population.</w:t>
            </w:r>
          </w:p>
          <w:p w14:paraId="5A78F48C" w14:textId="28DD7D2A" w:rsidR="007702FF" w:rsidRPr="00AA1D20" w:rsidRDefault="007702FF" w:rsidP="007702FF">
            <w:pPr>
              <w:jc w:val="both"/>
              <w:rPr>
                <w:rFonts w:ascii="Verdana" w:eastAsia="Calibri" w:hAnsi="Verdana" w:cs="Calibri"/>
                <w:sz w:val="18"/>
                <w:szCs w:val="18"/>
              </w:rPr>
            </w:pPr>
            <w:r w:rsidRPr="00AA1D20">
              <w:rPr>
                <w:rFonts w:ascii="Verdana" w:eastAsia="Calibri" w:hAnsi="Verdana" w:cs="Calibri"/>
                <w:sz w:val="18"/>
                <w:szCs w:val="18"/>
              </w:rPr>
              <w:t>1.</w:t>
            </w:r>
            <w:commentRangeStart w:id="9"/>
            <w:r w:rsidRPr="00AA1D20">
              <w:rPr>
                <w:rFonts w:ascii="Verdana" w:eastAsia="Calibri" w:hAnsi="Verdana" w:cs="Calibri"/>
                <w:sz w:val="18"/>
                <w:szCs w:val="18"/>
              </w:rPr>
              <w:t>221</w:t>
            </w:r>
            <w:commentRangeEnd w:id="9"/>
            <w:r w:rsidR="007F2AB4" w:rsidRPr="00AA1D20">
              <w:rPr>
                <w:rStyle w:val="Kommentarzeichen"/>
                <w:rFonts w:ascii="Verdana" w:hAnsi="Verdana"/>
                <w:sz w:val="18"/>
                <w:szCs w:val="18"/>
              </w:rPr>
              <w:commentReference w:id="9"/>
            </w:r>
            <w:r w:rsidRPr="00AA1D20">
              <w:rPr>
                <w:rFonts w:ascii="Verdana" w:eastAsia="Calibri" w:hAnsi="Verdana" w:cs="Calibri"/>
                <w:sz w:val="18"/>
                <w:szCs w:val="18"/>
              </w:rPr>
              <w:t xml:space="preserve"> people trained, 408 males and 813 </w:t>
            </w:r>
            <w:r w:rsidR="00C3097F" w:rsidRPr="00AA1D20">
              <w:rPr>
                <w:rFonts w:ascii="Verdana" w:eastAsia="Calibri" w:hAnsi="Verdana" w:cs="Calibri"/>
                <w:sz w:val="18"/>
                <w:szCs w:val="18"/>
              </w:rPr>
              <w:t>females. The training targeted Doctors, Nurses, Rehabilitation Technicians, medical students, and Village Health Workers.</w:t>
            </w:r>
          </w:p>
          <w:p w14:paraId="6E26AB17" w14:textId="77777777" w:rsidR="00871CF2" w:rsidRPr="00AA1D20" w:rsidRDefault="00871CF2" w:rsidP="00871CF2">
            <w:pPr>
              <w:rPr>
                <w:rFonts w:ascii="Verdana" w:eastAsia="Calibri" w:hAnsi="Verdana" w:cs="Calibri"/>
                <w:sz w:val="18"/>
                <w:szCs w:val="18"/>
              </w:rPr>
            </w:pPr>
            <w:commentRangeStart w:id="10"/>
            <w:r w:rsidRPr="00AA1D20">
              <w:rPr>
                <w:rFonts w:ascii="Verdana" w:eastAsia="Calibri" w:hAnsi="Verdana" w:cs="Calibri"/>
                <w:sz w:val="18"/>
                <w:szCs w:val="18"/>
              </w:rPr>
              <w:t>Cumulatively, 1221 medical staff were trained so far:</w:t>
            </w:r>
            <w:r w:rsidRPr="00AA1D20">
              <w:rPr>
                <w:rFonts w:ascii="Verdana" w:eastAsia="Calibri" w:hAnsi="Verdana" w:cs="Calibri"/>
                <w:sz w:val="18"/>
                <w:szCs w:val="18"/>
              </w:rPr>
              <w:br/>
            </w:r>
            <w:r w:rsidRPr="00AA1D20">
              <w:rPr>
                <w:rFonts w:ascii="Verdana" w:eastAsia="Calibri" w:hAnsi="Verdana" w:cs="Calibri"/>
                <w:sz w:val="18"/>
                <w:szCs w:val="18"/>
              </w:rPr>
              <w:br/>
            </w:r>
            <w:commentRangeEnd w:id="10"/>
            <w:r w:rsidRPr="00AA1D20">
              <w:rPr>
                <w:rStyle w:val="Kommentarzeichen"/>
                <w:rFonts w:ascii="Verdana" w:hAnsi="Verdana"/>
                <w:sz w:val="18"/>
                <w:szCs w:val="18"/>
              </w:rPr>
              <w:commentReference w:id="10"/>
            </w:r>
            <w:commentRangeStart w:id="11"/>
            <w:r w:rsidRPr="00AA1D20">
              <w:rPr>
                <w:rFonts w:ascii="Verdana" w:eastAsia="Calibri" w:hAnsi="Verdana" w:cs="Calibri"/>
                <w:sz w:val="18"/>
                <w:szCs w:val="18"/>
              </w:rPr>
              <w:t>41 Doctors (26male, 15 female)</w:t>
            </w:r>
          </w:p>
          <w:p w14:paraId="5C7E9035" w14:textId="77777777" w:rsidR="00871CF2" w:rsidRPr="00AA1D20" w:rsidRDefault="00871CF2" w:rsidP="00871CF2">
            <w:pPr>
              <w:spacing w:after="0"/>
              <w:jc w:val="both"/>
              <w:rPr>
                <w:rFonts w:ascii="Verdana" w:eastAsia="Calibri" w:hAnsi="Verdana" w:cs="Calibri"/>
                <w:sz w:val="18"/>
                <w:szCs w:val="18"/>
              </w:rPr>
            </w:pPr>
            <w:r w:rsidRPr="00AA1D20">
              <w:rPr>
                <w:rFonts w:ascii="Verdana" w:eastAsia="Calibri" w:hAnsi="Verdana" w:cs="Calibri"/>
                <w:sz w:val="18"/>
                <w:szCs w:val="18"/>
              </w:rPr>
              <w:t>148 Nurses (45 male, 103 female)</w:t>
            </w:r>
          </w:p>
          <w:p w14:paraId="7E6F2F05" w14:textId="77777777" w:rsidR="00871CF2" w:rsidRPr="00AA1D20" w:rsidRDefault="00871CF2" w:rsidP="00871CF2">
            <w:pPr>
              <w:spacing w:after="0"/>
              <w:jc w:val="both"/>
              <w:rPr>
                <w:rFonts w:ascii="Verdana" w:eastAsia="Calibri" w:hAnsi="Verdana" w:cs="Calibri"/>
                <w:sz w:val="18"/>
                <w:szCs w:val="18"/>
              </w:rPr>
            </w:pPr>
            <w:r w:rsidRPr="00AA1D20">
              <w:rPr>
                <w:rFonts w:ascii="Verdana" w:eastAsia="Calibri" w:hAnsi="Verdana" w:cs="Calibri"/>
                <w:sz w:val="18"/>
                <w:szCs w:val="18"/>
              </w:rPr>
              <w:t xml:space="preserve">39 </w:t>
            </w:r>
            <w:commentRangeStart w:id="12"/>
            <w:r w:rsidRPr="00AA1D20">
              <w:rPr>
                <w:rFonts w:ascii="Verdana" w:eastAsia="Calibri" w:hAnsi="Verdana" w:cs="Calibri"/>
                <w:sz w:val="18"/>
                <w:szCs w:val="18"/>
              </w:rPr>
              <w:t>RTs</w:t>
            </w:r>
            <w:commentRangeEnd w:id="12"/>
            <w:r w:rsidR="006D2D51">
              <w:rPr>
                <w:rStyle w:val="Kommentarzeichen"/>
              </w:rPr>
              <w:commentReference w:id="12"/>
            </w:r>
            <w:r w:rsidRPr="00AA1D20">
              <w:rPr>
                <w:rFonts w:ascii="Verdana" w:eastAsia="Calibri" w:hAnsi="Verdana" w:cs="Calibri"/>
                <w:sz w:val="18"/>
                <w:szCs w:val="18"/>
              </w:rPr>
              <w:t xml:space="preserve"> (province level; 25 males, 14 female)</w:t>
            </w:r>
          </w:p>
          <w:p w14:paraId="0A6BD6FE" w14:textId="77777777" w:rsidR="00871CF2" w:rsidRPr="00AA1D20" w:rsidRDefault="00871CF2" w:rsidP="00871CF2">
            <w:pPr>
              <w:spacing w:after="0"/>
              <w:jc w:val="both"/>
              <w:rPr>
                <w:rFonts w:ascii="Verdana" w:eastAsia="Calibri" w:hAnsi="Verdana" w:cs="Calibri"/>
                <w:sz w:val="18"/>
                <w:szCs w:val="18"/>
              </w:rPr>
            </w:pPr>
            <w:r w:rsidRPr="00AA1D20">
              <w:rPr>
                <w:rFonts w:ascii="Verdana" w:eastAsia="Calibri" w:hAnsi="Verdana" w:cs="Calibri"/>
                <w:sz w:val="18"/>
                <w:szCs w:val="18"/>
              </w:rPr>
              <w:t>18 RTs (district level; 10 males, 8 female)</w:t>
            </w:r>
          </w:p>
          <w:p w14:paraId="662391A2" w14:textId="44222727" w:rsidR="00871CF2" w:rsidRPr="00AA1D20" w:rsidRDefault="00871CF2" w:rsidP="00871CF2">
            <w:pPr>
              <w:spacing w:after="0"/>
              <w:jc w:val="both"/>
              <w:rPr>
                <w:rFonts w:ascii="Verdana" w:eastAsia="Calibri" w:hAnsi="Verdana" w:cs="Calibri"/>
                <w:sz w:val="18"/>
                <w:szCs w:val="18"/>
              </w:rPr>
            </w:pPr>
          </w:p>
          <w:p w14:paraId="7D96D900" w14:textId="77777777" w:rsidR="00871CF2" w:rsidRPr="00AA1D20" w:rsidRDefault="00871CF2" w:rsidP="00871CF2">
            <w:pPr>
              <w:spacing w:after="0"/>
              <w:rPr>
                <w:rFonts w:ascii="Verdana" w:eastAsia="Calibri" w:hAnsi="Verdana" w:cs="Calibri"/>
                <w:sz w:val="18"/>
                <w:szCs w:val="18"/>
              </w:rPr>
            </w:pPr>
            <w:r w:rsidRPr="00AA1D20">
              <w:rPr>
                <w:rFonts w:ascii="Verdana" w:eastAsia="Calibri" w:hAnsi="Verdana" w:cs="Calibri"/>
                <w:sz w:val="18"/>
                <w:szCs w:val="18"/>
              </w:rPr>
              <w:t>63 med. Students (29 males, 34 females)</w:t>
            </w:r>
            <w:commentRangeEnd w:id="11"/>
            <w:r w:rsidR="009033C4">
              <w:rPr>
                <w:rStyle w:val="Kommentarzeichen"/>
              </w:rPr>
              <w:commentReference w:id="11"/>
            </w:r>
          </w:p>
          <w:p w14:paraId="2F61B2F0" w14:textId="77777777" w:rsidR="00871CF2" w:rsidRPr="00AA1D20" w:rsidRDefault="00871CF2" w:rsidP="007702FF">
            <w:pPr>
              <w:jc w:val="both"/>
              <w:rPr>
                <w:rFonts w:ascii="Verdana" w:eastAsia="Calibri" w:hAnsi="Verdana" w:cs="Calibri"/>
                <w:sz w:val="18"/>
                <w:szCs w:val="18"/>
              </w:rPr>
            </w:pPr>
          </w:p>
          <w:p w14:paraId="65BF1497" w14:textId="2C4D5C1D" w:rsidR="007E6743" w:rsidRPr="00AA1D20" w:rsidRDefault="0017156A" w:rsidP="007702FF">
            <w:pPr>
              <w:jc w:val="both"/>
              <w:rPr>
                <w:rFonts w:ascii="Verdana" w:eastAsia="Calibri" w:hAnsi="Verdana" w:cs="Calibri"/>
                <w:sz w:val="18"/>
                <w:szCs w:val="18"/>
              </w:rPr>
            </w:pPr>
            <w:r w:rsidRPr="00AA1D20">
              <w:rPr>
                <w:rFonts w:ascii="Verdana" w:eastAsia="Calibri" w:hAnsi="Verdana" w:cs="Calibri"/>
                <w:sz w:val="18"/>
                <w:szCs w:val="18"/>
              </w:rPr>
              <w:t>The project exceeded target by 11% which is attributed to strategic engagement with MOHCC staff at district and provincial levels who used all available opportunities to share information, conduct diagnosis, treatment and rehabilitation of ear and hearing health patients. This was supported by an efficient data collection system that was put in place by WizEar in utilising government structures.</w:t>
            </w:r>
          </w:p>
          <w:p w14:paraId="0FDADDBA" w14:textId="77777777" w:rsidR="007702FF" w:rsidRPr="00AA1D20" w:rsidRDefault="007702FF" w:rsidP="007702FF">
            <w:pPr>
              <w:jc w:val="both"/>
              <w:rPr>
                <w:rFonts w:ascii="Verdana" w:eastAsia="Calibri" w:hAnsi="Verdana" w:cs="Calibri"/>
                <w:sz w:val="18"/>
                <w:szCs w:val="18"/>
              </w:rPr>
            </w:pPr>
          </w:p>
          <w:p w14:paraId="0D001BE4" w14:textId="77777777" w:rsidR="007702FF" w:rsidRPr="00AA1D20" w:rsidRDefault="007702FF" w:rsidP="007702FF">
            <w:pPr>
              <w:jc w:val="both"/>
              <w:rPr>
                <w:rFonts w:ascii="Verdana" w:eastAsia="Calibri" w:hAnsi="Verdana" w:cs="Calibri"/>
                <w:sz w:val="18"/>
                <w:szCs w:val="18"/>
              </w:rPr>
            </w:pPr>
          </w:p>
          <w:p w14:paraId="115DF643" w14:textId="77777777" w:rsidR="003C36DD" w:rsidRPr="00AA1D20" w:rsidRDefault="003C36DD" w:rsidP="003C36DD">
            <w:pPr>
              <w:rPr>
                <w:rFonts w:ascii="Verdana" w:hAnsi="Verdana"/>
                <w:sz w:val="18"/>
                <w:szCs w:val="18"/>
              </w:rPr>
            </w:pPr>
          </w:p>
        </w:tc>
      </w:tr>
      <w:tr w:rsidR="003C36DD" w:rsidRPr="00AA1D20" w14:paraId="3C61A8E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8"/>
        </w:trPr>
        <w:tc>
          <w:tcPr>
            <w:tcW w:w="884" w:type="pct"/>
            <w:gridSpan w:val="2"/>
            <w:vMerge w:val="restart"/>
            <w:shd w:val="clear" w:color="auto" w:fill="DBE5F1" w:themeFill="accent1" w:themeFillTint="33"/>
          </w:tcPr>
          <w:p w14:paraId="5C12276B" w14:textId="77777777" w:rsidR="003C36DD" w:rsidRPr="00AA1D20" w:rsidRDefault="003C36DD" w:rsidP="003C36DD">
            <w:pPr>
              <w:rPr>
                <w:rFonts w:ascii="Verdana" w:hAnsi="Verdana"/>
                <w:sz w:val="18"/>
                <w:szCs w:val="18"/>
              </w:rPr>
            </w:pPr>
            <w:r w:rsidRPr="00AA1D20">
              <w:rPr>
                <w:rFonts w:ascii="Verdana" w:hAnsi="Verdana"/>
                <w:b/>
                <w:sz w:val="18"/>
                <w:szCs w:val="18"/>
              </w:rPr>
              <w:lastRenderedPageBreak/>
              <w:t>Sub-objectives</w:t>
            </w:r>
            <w:r w:rsidRPr="00AA1D20">
              <w:rPr>
                <w:rFonts w:ascii="Verdana" w:hAnsi="Verdana"/>
                <w:sz w:val="18"/>
                <w:szCs w:val="18"/>
              </w:rPr>
              <w:t xml:space="preserve"> </w:t>
            </w:r>
          </w:p>
          <w:p w14:paraId="3F7F1893" w14:textId="77777777" w:rsidR="003C36DD" w:rsidRPr="00AA1D20" w:rsidRDefault="003C36DD" w:rsidP="003C36DD">
            <w:pPr>
              <w:rPr>
                <w:rFonts w:ascii="Verdana" w:hAnsi="Verdana"/>
                <w:sz w:val="18"/>
                <w:szCs w:val="18"/>
              </w:rPr>
            </w:pPr>
          </w:p>
        </w:tc>
        <w:tc>
          <w:tcPr>
            <w:tcW w:w="4116" w:type="pct"/>
            <w:gridSpan w:val="4"/>
            <w:shd w:val="clear" w:color="auto" w:fill="DBE5F1" w:themeFill="accent1" w:themeFillTint="33"/>
          </w:tcPr>
          <w:p w14:paraId="09DE9E0A" w14:textId="735DB97C" w:rsidR="003C36DD" w:rsidRPr="00AA1D20" w:rsidRDefault="003C36DD" w:rsidP="006301AD">
            <w:pPr>
              <w:rPr>
                <w:rFonts w:ascii="Verdana" w:hAnsi="Verdana"/>
                <w:b/>
                <w:sz w:val="18"/>
                <w:szCs w:val="18"/>
              </w:rPr>
            </w:pPr>
            <w:r w:rsidRPr="00AA1D20">
              <w:rPr>
                <w:rFonts w:ascii="Verdana" w:hAnsi="Verdana"/>
                <w:b/>
                <w:sz w:val="18"/>
                <w:szCs w:val="18"/>
              </w:rPr>
              <w:t xml:space="preserve">Indicators </w:t>
            </w:r>
          </w:p>
        </w:tc>
      </w:tr>
      <w:tr w:rsidR="003C36DD" w:rsidRPr="00AA1D20" w14:paraId="45B2817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884" w:type="pct"/>
            <w:gridSpan w:val="2"/>
            <w:vMerge/>
            <w:shd w:val="clear" w:color="auto" w:fill="DBE5F1" w:themeFill="accent1" w:themeFillTint="33"/>
          </w:tcPr>
          <w:p w14:paraId="099A1D8F" w14:textId="77777777" w:rsidR="003C36DD" w:rsidRPr="00AA1D20" w:rsidRDefault="003C36DD" w:rsidP="003C36DD">
            <w:pPr>
              <w:rPr>
                <w:rFonts w:ascii="Verdana" w:hAnsi="Verdana"/>
                <w:sz w:val="18"/>
                <w:szCs w:val="18"/>
              </w:rPr>
            </w:pPr>
          </w:p>
        </w:tc>
        <w:tc>
          <w:tcPr>
            <w:tcW w:w="1162" w:type="pct"/>
            <w:shd w:val="clear" w:color="auto" w:fill="auto"/>
          </w:tcPr>
          <w:p w14:paraId="786CB6C9" w14:textId="77777777" w:rsidR="003C36DD" w:rsidRPr="00AA1D20" w:rsidRDefault="003C36DD" w:rsidP="00AD210B">
            <w:pPr>
              <w:spacing w:after="0"/>
              <w:rPr>
                <w:rFonts w:ascii="Verdana" w:hAnsi="Verdana"/>
                <w:sz w:val="18"/>
                <w:szCs w:val="18"/>
                <w:lang w:val="fr-FR"/>
              </w:rPr>
            </w:pPr>
            <w:r w:rsidRPr="00AA1D20">
              <w:rPr>
                <w:rFonts w:ascii="Verdana" w:hAnsi="Verdana"/>
                <w:sz w:val="18"/>
                <w:szCs w:val="18"/>
                <w:lang w:val="fr-FR"/>
              </w:rPr>
              <w:t xml:space="preserve">Initial situation </w:t>
            </w:r>
          </w:p>
          <w:p w14:paraId="7DAD33ED" w14:textId="1AB7EF4B" w:rsidR="003C36DD" w:rsidRPr="00AA1D20" w:rsidRDefault="003C36DD" w:rsidP="003C36DD">
            <w:pPr>
              <w:rPr>
                <w:rFonts w:ascii="Verdana" w:hAnsi="Verdana"/>
                <w:sz w:val="18"/>
                <w:szCs w:val="18"/>
                <w:lang w:val="fr-FR"/>
              </w:rPr>
            </w:pPr>
            <w:r w:rsidRPr="00AA1D20">
              <w:rPr>
                <w:rFonts w:ascii="Verdana" w:hAnsi="Verdana"/>
                <w:sz w:val="18"/>
                <w:szCs w:val="18"/>
                <w:lang w:val="fr-FR"/>
              </w:rPr>
              <w:t>(</w:t>
            </w:r>
            <w:r w:rsidR="00C57401" w:rsidRPr="00AA1D20">
              <w:rPr>
                <w:rFonts w:ascii="Verdana" w:hAnsi="Verdana"/>
                <w:sz w:val="18"/>
                <w:szCs w:val="18"/>
                <w:lang w:val="fr-FR"/>
              </w:rPr>
              <w:t>Quantitative</w:t>
            </w:r>
            <w:r w:rsidRPr="00AA1D20">
              <w:rPr>
                <w:rFonts w:ascii="Verdana" w:hAnsi="Verdana"/>
                <w:sz w:val="18"/>
                <w:szCs w:val="18"/>
                <w:lang w:val="fr-FR"/>
              </w:rPr>
              <w:t xml:space="preserve"> and qualitative)</w:t>
            </w:r>
          </w:p>
        </w:tc>
        <w:tc>
          <w:tcPr>
            <w:tcW w:w="1161" w:type="pct"/>
            <w:shd w:val="clear" w:color="auto" w:fill="auto"/>
          </w:tcPr>
          <w:p w14:paraId="78AE157D" w14:textId="77777777" w:rsidR="003C36DD" w:rsidRPr="00AA1D20" w:rsidRDefault="003C36DD" w:rsidP="00AD210B">
            <w:pPr>
              <w:spacing w:after="0"/>
              <w:rPr>
                <w:rFonts w:ascii="Verdana" w:hAnsi="Verdana"/>
                <w:sz w:val="18"/>
                <w:szCs w:val="18"/>
                <w:lang w:val="fr-FR"/>
              </w:rPr>
            </w:pPr>
            <w:r w:rsidRPr="00AA1D20">
              <w:rPr>
                <w:rFonts w:ascii="Verdana" w:hAnsi="Verdana"/>
                <w:sz w:val="18"/>
                <w:szCs w:val="18"/>
                <w:lang w:val="fr-FR"/>
              </w:rPr>
              <w:t xml:space="preserve">Target situation (objective) </w:t>
            </w:r>
          </w:p>
          <w:p w14:paraId="497B4922" w14:textId="1A3840C6" w:rsidR="003C36DD" w:rsidRPr="00AA1D20" w:rsidRDefault="003C36DD" w:rsidP="003C36DD">
            <w:pPr>
              <w:rPr>
                <w:rFonts w:ascii="Verdana" w:hAnsi="Verdana"/>
                <w:sz w:val="18"/>
                <w:szCs w:val="18"/>
                <w:lang w:val="fr-FR"/>
              </w:rPr>
            </w:pPr>
            <w:r w:rsidRPr="00AA1D20">
              <w:rPr>
                <w:rFonts w:ascii="Verdana" w:hAnsi="Verdana"/>
                <w:sz w:val="18"/>
                <w:szCs w:val="18"/>
                <w:lang w:val="fr-FR"/>
              </w:rPr>
              <w:t>(</w:t>
            </w:r>
            <w:r w:rsidR="00C57401" w:rsidRPr="00AA1D20">
              <w:rPr>
                <w:rFonts w:ascii="Verdana" w:hAnsi="Verdana"/>
                <w:sz w:val="18"/>
                <w:szCs w:val="18"/>
                <w:lang w:val="fr-FR"/>
              </w:rPr>
              <w:t>Quantitative</w:t>
            </w:r>
            <w:r w:rsidRPr="00AA1D20">
              <w:rPr>
                <w:rFonts w:ascii="Verdana" w:hAnsi="Verdana"/>
                <w:sz w:val="18"/>
                <w:szCs w:val="18"/>
                <w:lang w:val="fr-FR"/>
              </w:rPr>
              <w:t xml:space="preserve"> and qualitative)</w:t>
            </w:r>
          </w:p>
        </w:tc>
        <w:tc>
          <w:tcPr>
            <w:tcW w:w="1793" w:type="pct"/>
            <w:gridSpan w:val="2"/>
          </w:tcPr>
          <w:p w14:paraId="19B16669" w14:textId="1ADF7581" w:rsidR="00AD210B" w:rsidRPr="00AA1D20" w:rsidRDefault="003C36DD" w:rsidP="00AD210B">
            <w:pPr>
              <w:rPr>
                <w:rFonts w:ascii="Verdana" w:hAnsi="Verdana"/>
                <w:sz w:val="18"/>
                <w:szCs w:val="18"/>
              </w:rPr>
            </w:pPr>
            <w:r w:rsidRPr="00AA1D20">
              <w:rPr>
                <w:rFonts w:ascii="Verdana" w:hAnsi="Verdana"/>
                <w:sz w:val="18"/>
                <w:szCs w:val="18"/>
              </w:rPr>
              <w:t xml:space="preserve">Situation achieved (quantitative and qualitative), including explanations of deviations, where applicable </w:t>
            </w:r>
          </w:p>
        </w:tc>
      </w:tr>
      <w:tr w:rsidR="004A7C04" w:rsidRPr="00AA1D20" w14:paraId="60F7FF8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84" w:type="pct"/>
            <w:gridSpan w:val="2"/>
            <w:shd w:val="clear" w:color="auto" w:fill="auto"/>
          </w:tcPr>
          <w:p w14:paraId="6C1CA7D6" w14:textId="7B5762B0" w:rsidR="004A7C04" w:rsidRPr="00AA1D20" w:rsidRDefault="004A7C04" w:rsidP="004A7C04">
            <w:pPr>
              <w:numPr>
                <w:ilvl w:val="0"/>
                <w:numId w:val="2"/>
              </w:numPr>
              <w:rPr>
                <w:rFonts w:ascii="Verdana" w:hAnsi="Verdana"/>
                <w:sz w:val="18"/>
                <w:szCs w:val="18"/>
              </w:rPr>
            </w:pPr>
            <w:r w:rsidRPr="00AA1D20">
              <w:rPr>
                <w:rFonts w:ascii="Verdana" w:eastAsia="Calibri" w:hAnsi="Verdana" w:cs="Times New Roman"/>
                <w:sz w:val="18"/>
                <w:szCs w:val="18"/>
              </w:rPr>
              <w:t>1. Access to and quality of ENT, audiology and speech therapy services in Harare is improved</w:t>
            </w:r>
          </w:p>
        </w:tc>
        <w:tc>
          <w:tcPr>
            <w:tcW w:w="1162" w:type="pct"/>
            <w:shd w:val="clear" w:color="auto" w:fill="auto"/>
          </w:tcPr>
          <w:p w14:paraId="4EA79F22" w14:textId="77777777" w:rsidR="004A7C04" w:rsidRPr="00AA1D20" w:rsidRDefault="004A7C04" w:rsidP="004A7C04">
            <w:pPr>
              <w:spacing w:after="16" w:line="227" w:lineRule="auto"/>
              <w:jc w:val="both"/>
              <w:rPr>
                <w:rFonts w:ascii="Verdana" w:eastAsia="Calibri" w:hAnsi="Verdana" w:cs="Calibri"/>
                <w:sz w:val="18"/>
                <w:szCs w:val="18"/>
              </w:rPr>
            </w:pPr>
            <w:r w:rsidRPr="00AA1D20">
              <w:rPr>
                <w:rFonts w:ascii="Verdana" w:eastAsia="Calibri" w:hAnsi="Verdana" w:cs="Calibri"/>
                <w:sz w:val="18"/>
                <w:szCs w:val="18"/>
              </w:rPr>
              <w:t xml:space="preserve">Low number of surgeries on children due to lack of surgical capacity at the HCH.  </w:t>
            </w:r>
          </w:p>
          <w:p w14:paraId="32EE59D0" w14:textId="77777777" w:rsidR="004A7C04" w:rsidRPr="00AA1D20" w:rsidRDefault="004A7C04" w:rsidP="004A7C04">
            <w:pPr>
              <w:spacing w:after="16" w:line="227" w:lineRule="auto"/>
              <w:jc w:val="both"/>
              <w:rPr>
                <w:rFonts w:ascii="Verdana" w:hAnsi="Verdana"/>
                <w:sz w:val="18"/>
                <w:szCs w:val="18"/>
              </w:rPr>
            </w:pPr>
          </w:p>
          <w:p w14:paraId="1050BA01" w14:textId="77777777" w:rsidR="00C259E3" w:rsidRPr="00AA1D20" w:rsidRDefault="00C259E3" w:rsidP="004A7C04">
            <w:pPr>
              <w:spacing w:after="16" w:line="227" w:lineRule="auto"/>
              <w:jc w:val="both"/>
              <w:rPr>
                <w:rFonts w:ascii="Verdana" w:eastAsia="Calibri" w:hAnsi="Verdana" w:cs="Calibri"/>
                <w:sz w:val="18"/>
                <w:szCs w:val="18"/>
              </w:rPr>
            </w:pPr>
          </w:p>
          <w:p w14:paraId="041B5BCB" w14:textId="77777777" w:rsidR="00C259E3" w:rsidRPr="00AA1D20" w:rsidRDefault="00C259E3" w:rsidP="004A7C04">
            <w:pPr>
              <w:spacing w:after="16" w:line="227" w:lineRule="auto"/>
              <w:jc w:val="both"/>
              <w:rPr>
                <w:rFonts w:ascii="Verdana" w:eastAsia="Calibri" w:hAnsi="Verdana" w:cs="Calibri"/>
                <w:sz w:val="18"/>
                <w:szCs w:val="18"/>
              </w:rPr>
            </w:pPr>
          </w:p>
          <w:p w14:paraId="2FBE40FE" w14:textId="77777777" w:rsidR="00C259E3" w:rsidRPr="00AA1D20" w:rsidRDefault="00C259E3" w:rsidP="004A7C04">
            <w:pPr>
              <w:spacing w:after="16" w:line="227" w:lineRule="auto"/>
              <w:jc w:val="both"/>
              <w:rPr>
                <w:rFonts w:ascii="Verdana" w:eastAsia="Calibri" w:hAnsi="Verdana" w:cs="Calibri"/>
                <w:sz w:val="18"/>
                <w:szCs w:val="18"/>
              </w:rPr>
            </w:pPr>
          </w:p>
          <w:p w14:paraId="3DA743CD" w14:textId="77777777" w:rsidR="00C259E3" w:rsidRPr="00AA1D20" w:rsidRDefault="00C259E3" w:rsidP="004A7C04">
            <w:pPr>
              <w:spacing w:after="16" w:line="227" w:lineRule="auto"/>
              <w:jc w:val="both"/>
              <w:rPr>
                <w:rFonts w:ascii="Verdana" w:eastAsia="Calibri" w:hAnsi="Verdana" w:cs="Calibri"/>
                <w:sz w:val="18"/>
                <w:szCs w:val="18"/>
              </w:rPr>
            </w:pPr>
          </w:p>
          <w:p w14:paraId="69FFF9AD" w14:textId="77777777" w:rsidR="00F36EE6" w:rsidRPr="00AA1D20" w:rsidRDefault="00F36EE6" w:rsidP="004A7C04">
            <w:pPr>
              <w:spacing w:after="16" w:line="227" w:lineRule="auto"/>
              <w:jc w:val="both"/>
              <w:rPr>
                <w:rFonts w:ascii="Verdana" w:eastAsia="Calibri" w:hAnsi="Verdana" w:cs="Calibri"/>
                <w:sz w:val="18"/>
                <w:szCs w:val="18"/>
              </w:rPr>
            </w:pPr>
          </w:p>
          <w:p w14:paraId="43DD4835" w14:textId="77777777" w:rsidR="00F36EE6" w:rsidRPr="00AA1D20" w:rsidRDefault="00F36EE6" w:rsidP="004A7C04">
            <w:pPr>
              <w:spacing w:after="16" w:line="227" w:lineRule="auto"/>
              <w:jc w:val="both"/>
              <w:rPr>
                <w:rFonts w:ascii="Verdana" w:eastAsia="Calibri" w:hAnsi="Verdana" w:cs="Calibri"/>
                <w:sz w:val="18"/>
                <w:szCs w:val="18"/>
              </w:rPr>
            </w:pPr>
          </w:p>
          <w:p w14:paraId="00DB5549" w14:textId="77777777" w:rsidR="00365527" w:rsidRPr="00AA1D20" w:rsidRDefault="004A7C04" w:rsidP="004A7C04">
            <w:pPr>
              <w:spacing w:after="16" w:line="227" w:lineRule="auto"/>
              <w:jc w:val="both"/>
              <w:rPr>
                <w:rFonts w:ascii="Verdana" w:eastAsia="Calibri" w:hAnsi="Verdana" w:cs="Calibri"/>
                <w:sz w:val="18"/>
                <w:szCs w:val="18"/>
              </w:rPr>
            </w:pPr>
            <w:r w:rsidRPr="00AA1D20">
              <w:rPr>
                <w:rFonts w:ascii="Verdana" w:eastAsia="Calibri" w:hAnsi="Verdana" w:cs="Calibri"/>
                <w:sz w:val="18"/>
                <w:szCs w:val="18"/>
              </w:rPr>
              <w:t>Low audiological and speech therapy examinations due to lack of staff (2019): audiology: 135</w:t>
            </w:r>
          </w:p>
          <w:p w14:paraId="79C3FE60" w14:textId="77777777" w:rsidR="00365527" w:rsidRPr="00AA1D20" w:rsidRDefault="00365527" w:rsidP="004A7C04">
            <w:pPr>
              <w:spacing w:after="16" w:line="227" w:lineRule="auto"/>
              <w:jc w:val="both"/>
              <w:rPr>
                <w:rFonts w:ascii="Verdana" w:eastAsia="Calibri" w:hAnsi="Verdana" w:cs="Calibri"/>
                <w:sz w:val="18"/>
                <w:szCs w:val="18"/>
              </w:rPr>
            </w:pPr>
          </w:p>
          <w:p w14:paraId="5428B57F" w14:textId="77777777" w:rsidR="00365527" w:rsidRPr="00AA1D20" w:rsidRDefault="00365527" w:rsidP="004A7C04">
            <w:pPr>
              <w:spacing w:after="16" w:line="227" w:lineRule="auto"/>
              <w:jc w:val="both"/>
              <w:rPr>
                <w:rFonts w:ascii="Verdana" w:eastAsia="Calibri" w:hAnsi="Verdana" w:cs="Calibri"/>
                <w:sz w:val="18"/>
                <w:szCs w:val="18"/>
              </w:rPr>
            </w:pPr>
          </w:p>
          <w:p w14:paraId="5C48B390" w14:textId="77777777" w:rsidR="00365527" w:rsidRPr="00AA1D20" w:rsidRDefault="00365527" w:rsidP="004A7C04">
            <w:pPr>
              <w:spacing w:after="16" w:line="227" w:lineRule="auto"/>
              <w:jc w:val="both"/>
              <w:rPr>
                <w:rFonts w:ascii="Verdana" w:eastAsia="Calibri" w:hAnsi="Verdana" w:cs="Calibri"/>
                <w:sz w:val="18"/>
                <w:szCs w:val="18"/>
              </w:rPr>
            </w:pPr>
          </w:p>
          <w:p w14:paraId="421B5FB8" w14:textId="77777777" w:rsidR="00365527" w:rsidRPr="00AA1D20" w:rsidRDefault="00365527" w:rsidP="004A7C04">
            <w:pPr>
              <w:spacing w:after="16" w:line="227" w:lineRule="auto"/>
              <w:jc w:val="both"/>
              <w:rPr>
                <w:rFonts w:ascii="Verdana" w:eastAsia="Calibri" w:hAnsi="Verdana" w:cs="Calibri"/>
                <w:sz w:val="18"/>
                <w:szCs w:val="18"/>
              </w:rPr>
            </w:pPr>
          </w:p>
          <w:p w14:paraId="73BEA123" w14:textId="6C1D7B98" w:rsidR="004A7C04" w:rsidRPr="00AA1D20" w:rsidRDefault="004A7C04" w:rsidP="004A7C04">
            <w:pPr>
              <w:spacing w:after="16" w:line="227" w:lineRule="auto"/>
              <w:jc w:val="both"/>
              <w:rPr>
                <w:rFonts w:ascii="Verdana" w:hAnsi="Verdana"/>
                <w:sz w:val="18"/>
                <w:szCs w:val="18"/>
              </w:rPr>
            </w:pPr>
            <w:r w:rsidRPr="00AA1D20">
              <w:rPr>
                <w:rFonts w:ascii="Verdana" w:eastAsia="Calibri" w:hAnsi="Verdana" w:cs="Calibri"/>
                <w:sz w:val="18"/>
                <w:szCs w:val="18"/>
              </w:rPr>
              <w:t xml:space="preserve"> speech therapy: 0</w:t>
            </w:r>
          </w:p>
          <w:p w14:paraId="02F5E615" w14:textId="77777777" w:rsidR="004A7C04" w:rsidRPr="00AA1D20" w:rsidRDefault="004A7C04" w:rsidP="004A7C04">
            <w:pPr>
              <w:spacing w:after="16" w:line="227" w:lineRule="auto"/>
              <w:jc w:val="both"/>
              <w:rPr>
                <w:rFonts w:ascii="Verdana" w:hAnsi="Verdana"/>
                <w:sz w:val="18"/>
                <w:szCs w:val="18"/>
              </w:rPr>
            </w:pPr>
          </w:p>
          <w:p w14:paraId="134C5A0D" w14:textId="77777777" w:rsidR="004A7C04" w:rsidRPr="00AA1D20" w:rsidRDefault="004A7C04" w:rsidP="004A7C04">
            <w:pPr>
              <w:rPr>
                <w:rFonts w:ascii="Verdana" w:eastAsia="Calibri" w:hAnsi="Verdana" w:cs="Calibri"/>
                <w:sz w:val="18"/>
                <w:szCs w:val="18"/>
              </w:rPr>
            </w:pPr>
            <w:r w:rsidRPr="00AA1D20">
              <w:rPr>
                <w:rFonts w:ascii="Verdana" w:eastAsia="Calibri" w:hAnsi="Verdana" w:cs="Calibri"/>
                <w:sz w:val="18"/>
                <w:szCs w:val="18"/>
              </w:rPr>
              <w:t xml:space="preserve">Operations 2019: 97/year </w:t>
            </w:r>
          </w:p>
          <w:p w14:paraId="09DDEEA1" w14:textId="06B0518A" w:rsidR="00594166" w:rsidRPr="00AA1D20" w:rsidRDefault="00594166" w:rsidP="004A7C04">
            <w:pPr>
              <w:rPr>
                <w:rFonts w:ascii="Verdana" w:eastAsia="Calibri" w:hAnsi="Verdana" w:cs="Calibri"/>
                <w:sz w:val="18"/>
                <w:szCs w:val="18"/>
              </w:rPr>
            </w:pPr>
            <w:r w:rsidRPr="00AA1D20">
              <w:rPr>
                <w:rFonts w:ascii="Verdana" w:eastAsia="Calibri" w:hAnsi="Verdana" w:cs="Calibri"/>
                <w:sz w:val="18"/>
                <w:szCs w:val="18"/>
              </w:rPr>
              <w:t>No adequate ENT services for adults in Harare</w:t>
            </w:r>
          </w:p>
          <w:p w14:paraId="4670D8C5" w14:textId="77777777" w:rsidR="000A7D27" w:rsidRPr="00AA1D20" w:rsidRDefault="000A7D27" w:rsidP="004A7C04">
            <w:pPr>
              <w:rPr>
                <w:rFonts w:ascii="Verdana" w:eastAsia="Calibri" w:hAnsi="Verdana" w:cs="Calibri"/>
                <w:sz w:val="18"/>
                <w:szCs w:val="18"/>
              </w:rPr>
            </w:pPr>
          </w:p>
          <w:p w14:paraId="096D454D" w14:textId="77777777" w:rsidR="000A7D27" w:rsidRPr="00AA1D20" w:rsidRDefault="000A7D27" w:rsidP="004A7C04">
            <w:pPr>
              <w:rPr>
                <w:rFonts w:ascii="Verdana" w:eastAsia="Calibri" w:hAnsi="Verdana" w:cs="Calibri"/>
                <w:sz w:val="18"/>
                <w:szCs w:val="18"/>
              </w:rPr>
            </w:pPr>
          </w:p>
          <w:p w14:paraId="1BBBCC2C" w14:textId="77777777" w:rsidR="000A7D27" w:rsidRPr="00AA1D20" w:rsidRDefault="000A7D27" w:rsidP="004A7C04">
            <w:pPr>
              <w:rPr>
                <w:rFonts w:ascii="Verdana" w:eastAsia="Calibri" w:hAnsi="Verdana" w:cs="Calibri"/>
                <w:sz w:val="18"/>
                <w:szCs w:val="18"/>
              </w:rPr>
            </w:pPr>
          </w:p>
          <w:p w14:paraId="3B628048" w14:textId="77777777" w:rsidR="000B1CC3" w:rsidRPr="00AA1D20" w:rsidRDefault="000B1CC3" w:rsidP="004A7C04">
            <w:pPr>
              <w:rPr>
                <w:rFonts w:ascii="Verdana" w:eastAsia="Calibri" w:hAnsi="Verdana" w:cs="Calibri"/>
                <w:sz w:val="18"/>
                <w:szCs w:val="18"/>
              </w:rPr>
            </w:pPr>
          </w:p>
          <w:p w14:paraId="4C565061" w14:textId="77777777" w:rsidR="000B1CC3" w:rsidRPr="00AA1D20" w:rsidRDefault="000B1CC3" w:rsidP="004A7C04">
            <w:pPr>
              <w:rPr>
                <w:rFonts w:ascii="Verdana" w:eastAsia="Calibri" w:hAnsi="Verdana" w:cs="Calibri"/>
                <w:sz w:val="18"/>
                <w:szCs w:val="18"/>
              </w:rPr>
            </w:pPr>
          </w:p>
          <w:p w14:paraId="1502BE54" w14:textId="4CE01A1B" w:rsidR="00594166" w:rsidRPr="00AA1D20" w:rsidRDefault="00594166" w:rsidP="004A7C04">
            <w:pPr>
              <w:rPr>
                <w:rFonts w:ascii="Verdana" w:hAnsi="Verdana"/>
                <w:sz w:val="18"/>
                <w:szCs w:val="18"/>
              </w:rPr>
            </w:pPr>
            <w:r w:rsidRPr="00AA1D20">
              <w:rPr>
                <w:rFonts w:ascii="Verdana" w:eastAsia="Calibri" w:hAnsi="Verdana" w:cs="Calibri"/>
                <w:sz w:val="18"/>
                <w:szCs w:val="18"/>
              </w:rPr>
              <w:t>Lack of trained p</w:t>
            </w:r>
            <w:r w:rsidRPr="00AA1D20">
              <w:rPr>
                <w:rFonts w:ascii="Verdana" w:hAnsi="Verdana"/>
                <w:sz w:val="18"/>
                <w:szCs w:val="18"/>
              </w:rPr>
              <w:t>a</w:t>
            </w:r>
            <w:r w:rsidRPr="00AA1D20">
              <w:rPr>
                <w:rFonts w:ascii="Verdana" w:eastAsia="Calibri" w:hAnsi="Verdana" w:cs="Calibri"/>
                <w:sz w:val="18"/>
                <w:szCs w:val="18"/>
              </w:rPr>
              <w:t>ediatric ENT specialists</w:t>
            </w:r>
          </w:p>
        </w:tc>
        <w:tc>
          <w:tcPr>
            <w:tcW w:w="1161" w:type="pct"/>
            <w:shd w:val="clear" w:color="auto" w:fill="auto"/>
          </w:tcPr>
          <w:p w14:paraId="1166446B" w14:textId="563B0420" w:rsidR="004A7C04" w:rsidRPr="00AA1D20" w:rsidRDefault="004A7C04" w:rsidP="004A7C04">
            <w:pPr>
              <w:rPr>
                <w:rFonts w:ascii="Verdana" w:eastAsia="Calibri" w:hAnsi="Verdana" w:cs="Calibri"/>
                <w:sz w:val="18"/>
                <w:szCs w:val="18"/>
              </w:rPr>
            </w:pPr>
            <w:r w:rsidRPr="00AA1D20">
              <w:rPr>
                <w:rFonts w:ascii="Verdana" w:eastAsia="Calibri" w:hAnsi="Verdana" w:cs="Calibri"/>
                <w:sz w:val="18"/>
                <w:szCs w:val="18"/>
              </w:rPr>
              <w:lastRenderedPageBreak/>
              <w:t>An operating theatre built and equipped                                            Increase in surgeries to 1,200/year</w:t>
            </w:r>
          </w:p>
          <w:p w14:paraId="536C1358" w14:textId="77777777" w:rsidR="00C259E3" w:rsidRPr="00AA1D20" w:rsidRDefault="00C259E3" w:rsidP="004A7C04">
            <w:pPr>
              <w:rPr>
                <w:rFonts w:ascii="Verdana" w:eastAsia="Calibri" w:hAnsi="Verdana" w:cs="Calibri"/>
                <w:sz w:val="18"/>
                <w:szCs w:val="18"/>
              </w:rPr>
            </w:pPr>
          </w:p>
          <w:p w14:paraId="363F974C" w14:textId="77777777" w:rsidR="00F36EE6" w:rsidRPr="00AA1D20" w:rsidRDefault="00F36EE6" w:rsidP="004A7C04">
            <w:pPr>
              <w:rPr>
                <w:rFonts w:ascii="Verdana" w:eastAsia="Calibri" w:hAnsi="Verdana" w:cs="Calibri"/>
                <w:sz w:val="18"/>
                <w:szCs w:val="18"/>
              </w:rPr>
            </w:pPr>
          </w:p>
          <w:p w14:paraId="40D874A3" w14:textId="77777777" w:rsidR="00F36EE6" w:rsidRPr="00AA1D20" w:rsidRDefault="00F36EE6" w:rsidP="004A7C04">
            <w:pPr>
              <w:rPr>
                <w:rFonts w:ascii="Verdana" w:eastAsia="Calibri" w:hAnsi="Verdana" w:cs="Calibri"/>
                <w:sz w:val="18"/>
                <w:szCs w:val="18"/>
              </w:rPr>
            </w:pPr>
          </w:p>
          <w:p w14:paraId="63DEB21C" w14:textId="409C2230" w:rsidR="004A7C04" w:rsidRPr="00AA1D20" w:rsidRDefault="004A7C04" w:rsidP="004A7C04">
            <w:pPr>
              <w:rPr>
                <w:rFonts w:ascii="Verdana" w:eastAsia="Calibri" w:hAnsi="Verdana" w:cs="Calibri"/>
                <w:sz w:val="18"/>
                <w:szCs w:val="18"/>
              </w:rPr>
            </w:pPr>
            <w:r w:rsidRPr="00AA1D20">
              <w:rPr>
                <w:rFonts w:ascii="Verdana" w:eastAsia="Calibri" w:hAnsi="Verdana" w:cs="Calibri"/>
                <w:sz w:val="18"/>
                <w:szCs w:val="18"/>
              </w:rPr>
              <w:lastRenderedPageBreak/>
              <w:t>ENT services are part of the national health system and sustainably guaranteed.</w:t>
            </w:r>
          </w:p>
          <w:p w14:paraId="2E8FFF9E" w14:textId="77777777" w:rsidR="004A7C04" w:rsidRPr="00AA1D20" w:rsidRDefault="004A7C04" w:rsidP="004A7C04">
            <w:pPr>
              <w:rPr>
                <w:rFonts w:ascii="Verdana" w:hAnsi="Verdana"/>
                <w:sz w:val="18"/>
                <w:szCs w:val="18"/>
              </w:rPr>
            </w:pPr>
          </w:p>
          <w:p w14:paraId="7F7E3CF2" w14:textId="77777777" w:rsidR="00F36716" w:rsidRPr="00AA1D20" w:rsidRDefault="00F36716" w:rsidP="004A7C04">
            <w:pPr>
              <w:rPr>
                <w:rFonts w:ascii="Verdana" w:hAnsi="Verdana"/>
                <w:sz w:val="18"/>
                <w:szCs w:val="18"/>
              </w:rPr>
            </w:pPr>
          </w:p>
          <w:p w14:paraId="5B6CCCBF" w14:textId="77777777" w:rsidR="00F36716" w:rsidRPr="00AA1D20" w:rsidRDefault="00F36716" w:rsidP="004A7C04">
            <w:pPr>
              <w:rPr>
                <w:rFonts w:ascii="Verdana" w:hAnsi="Verdana"/>
                <w:sz w:val="18"/>
                <w:szCs w:val="18"/>
              </w:rPr>
            </w:pPr>
          </w:p>
          <w:p w14:paraId="612F4000" w14:textId="77777777" w:rsidR="00594166" w:rsidRPr="00AA1D20" w:rsidRDefault="00594166" w:rsidP="00594166">
            <w:pPr>
              <w:spacing w:after="0" w:line="242" w:lineRule="auto"/>
              <w:ind w:left="16"/>
              <w:rPr>
                <w:rFonts w:ascii="Verdana" w:hAnsi="Verdana"/>
                <w:sz w:val="18"/>
                <w:szCs w:val="18"/>
              </w:rPr>
            </w:pPr>
            <w:r w:rsidRPr="00AA1D20">
              <w:rPr>
                <w:rFonts w:ascii="Verdana" w:eastAsia="Calibri" w:hAnsi="Verdana" w:cs="Calibri"/>
                <w:sz w:val="18"/>
                <w:szCs w:val="18"/>
              </w:rPr>
              <w:t xml:space="preserve">Increased capacity at Parirenyatwa Hospital/ year: </w:t>
            </w:r>
          </w:p>
          <w:p w14:paraId="6CB72EF7" w14:textId="77777777" w:rsidR="00594166" w:rsidRPr="00AA1D20" w:rsidRDefault="00594166" w:rsidP="00594166">
            <w:pPr>
              <w:spacing w:after="0"/>
              <w:ind w:left="16"/>
              <w:rPr>
                <w:rFonts w:ascii="Verdana" w:hAnsi="Verdana"/>
                <w:sz w:val="18"/>
                <w:szCs w:val="18"/>
              </w:rPr>
            </w:pPr>
            <w:r w:rsidRPr="00AA1D20">
              <w:rPr>
                <w:rFonts w:ascii="Verdana" w:eastAsia="Calibri" w:hAnsi="Verdana" w:cs="Calibri"/>
                <w:sz w:val="18"/>
                <w:szCs w:val="18"/>
              </w:rPr>
              <w:t xml:space="preserve">Examinations: 4.200 </w:t>
            </w:r>
          </w:p>
          <w:p w14:paraId="024A0932" w14:textId="77777777" w:rsidR="00594166" w:rsidRPr="00AA1D20" w:rsidRDefault="00594166" w:rsidP="00594166">
            <w:pPr>
              <w:rPr>
                <w:rFonts w:ascii="Verdana" w:eastAsia="Calibri" w:hAnsi="Verdana" w:cs="Calibri"/>
                <w:sz w:val="18"/>
                <w:szCs w:val="18"/>
              </w:rPr>
            </w:pPr>
            <w:r w:rsidRPr="00AA1D20">
              <w:rPr>
                <w:rFonts w:ascii="Verdana" w:eastAsia="Calibri" w:hAnsi="Verdana" w:cs="Calibri"/>
                <w:sz w:val="18"/>
                <w:szCs w:val="18"/>
              </w:rPr>
              <w:t>Audiology: 1,400</w:t>
            </w:r>
          </w:p>
          <w:p w14:paraId="192EADCC" w14:textId="77777777" w:rsidR="000A7D27" w:rsidRPr="00AA1D20" w:rsidRDefault="000A7D27" w:rsidP="00594166">
            <w:pPr>
              <w:rPr>
                <w:rFonts w:ascii="Verdana" w:eastAsia="Calibri" w:hAnsi="Verdana" w:cs="Calibri"/>
                <w:sz w:val="18"/>
                <w:szCs w:val="18"/>
              </w:rPr>
            </w:pPr>
          </w:p>
          <w:p w14:paraId="33D179AA" w14:textId="77777777" w:rsidR="000A7D27" w:rsidRPr="00AA1D20" w:rsidRDefault="000A7D27" w:rsidP="00594166">
            <w:pPr>
              <w:rPr>
                <w:rFonts w:ascii="Verdana" w:eastAsia="Calibri" w:hAnsi="Verdana" w:cs="Calibri"/>
                <w:sz w:val="18"/>
                <w:szCs w:val="18"/>
              </w:rPr>
            </w:pPr>
          </w:p>
          <w:p w14:paraId="5E80CCD0" w14:textId="77777777" w:rsidR="000B1CC3" w:rsidRPr="00AA1D20" w:rsidRDefault="000B1CC3" w:rsidP="00594166">
            <w:pPr>
              <w:rPr>
                <w:rFonts w:ascii="Verdana" w:eastAsia="Calibri" w:hAnsi="Verdana" w:cs="Calibri"/>
                <w:sz w:val="18"/>
                <w:szCs w:val="18"/>
              </w:rPr>
            </w:pPr>
          </w:p>
          <w:p w14:paraId="04E40C6F" w14:textId="77777777" w:rsidR="000B1CC3" w:rsidRPr="00AA1D20" w:rsidRDefault="000B1CC3" w:rsidP="00594166">
            <w:pPr>
              <w:rPr>
                <w:rFonts w:ascii="Verdana" w:eastAsia="Calibri" w:hAnsi="Verdana" w:cs="Calibri"/>
                <w:sz w:val="18"/>
                <w:szCs w:val="18"/>
              </w:rPr>
            </w:pPr>
          </w:p>
          <w:p w14:paraId="7CE2E890" w14:textId="0E3E3E2D" w:rsidR="00594166" w:rsidRPr="00AA1D20" w:rsidRDefault="00594166" w:rsidP="00594166">
            <w:pPr>
              <w:rPr>
                <w:rFonts w:ascii="Verdana" w:eastAsia="Calibri" w:hAnsi="Verdana" w:cs="Calibri"/>
                <w:sz w:val="18"/>
                <w:szCs w:val="18"/>
              </w:rPr>
            </w:pPr>
            <w:r w:rsidRPr="00AA1D20">
              <w:rPr>
                <w:rFonts w:ascii="Verdana" w:eastAsia="Calibri" w:hAnsi="Verdana" w:cs="Calibri"/>
                <w:sz w:val="18"/>
                <w:szCs w:val="18"/>
              </w:rPr>
              <w:t>A total of 3 paediatric ENT physicians trained</w:t>
            </w:r>
          </w:p>
          <w:p w14:paraId="7BE6CD79" w14:textId="2E803185" w:rsidR="00F36716" w:rsidRPr="00AA1D20" w:rsidRDefault="00F36716" w:rsidP="004A7C04">
            <w:pPr>
              <w:rPr>
                <w:rFonts w:ascii="Verdana" w:eastAsia="Calibri" w:hAnsi="Verdana" w:cs="Calibri"/>
                <w:sz w:val="18"/>
                <w:szCs w:val="18"/>
              </w:rPr>
            </w:pPr>
            <w:r w:rsidRPr="00AA1D20">
              <w:rPr>
                <w:rFonts w:ascii="Verdana" w:eastAsia="Calibri" w:hAnsi="Verdana" w:cs="Calibri"/>
                <w:sz w:val="18"/>
                <w:szCs w:val="18"/>
              </w:rPr>
              <w:t>.</w:t>
            </w:r>
          </w:p>
          <w:p w14:paraId="254C596F" w14:textId="730FA0F5" w:rsidR="00F36716" w:rsidRPr="00AA1D20" w:rsidRDefault="00F36716" w:rsidP="004A7C04">
            <w:pPr>
              <w:rPr>
                <w:rFonts w:ascii="Verdana" w:hAnsi="Verdana"/>
                <w:sz w:val="18"/>
                <w:szCs w:val="18"/>
              </w:rPr>
            </w:pPr>
          </w:p>
        </w:tc>
        <w:tc>
          <w:tcPr>
            <w:tcW w:w="1793" w:type="pct"/>
            <w:gridSpan w:val="2"/>
          </w:tcPr>
          <w:p w14:paraId="0DEEE76F" w14:textId="18FA2D86" w:rsidR="004A7C04" w:rsidRPr="00AA1D20" w:rsidRDefault="004A7C04" w:rsidP="004A7C04">
            <w:pPr>
              <w:rPr>
                <w:rFonts w:ascii="Verdana" w:eastAsia="Calibri" w:hAnsi="Verdana" w:cs="Times New Roman"/>
                <w:sz w:val="18"/>
                <w:szCs w:val="18"/>
                <w:lang w:val="en-US"/>
              </w:rPr>
            </w:pPr>
            <w:r w:rsidRPr="00AA1D20">
              <w:rPr>
                <w:rFonts w:ascii="Verdana" w:eastAsia="Calibri" w:hAnsi="Verdana" w:cs="Times New Roman"/>
                <w:sz w:val="18"/>
                <w:szCs w:val="18"/>
                <w:lang w:val="en-US"/>
              </w:rPr>
              <w:lastRenderedPageBreak/>
              <w:t xml:space="preserve">One </w:t>
            </w:r>
            <w:r w:rsidR="00C259E3" w:rsidRPr="00AA1D20">
              <w:rPr>
                <w:rFonts w:ascii="Verdana" w:eastAsia="Calibri" w:hAnsi="Verdana" w:cs="Times New Roman"/>
                <w:sz w:val="18"/>
                <w:szCs w:val="18"/>
                <w:lang w:val="en-US"/>
              </w:rPr>
              <w:t xml:space="preserve">double-suite </w:t>
            </w:r>
            <w:r w:rsidR="0026003C" w:rsidRPr="00AA1D20">
              <w:rPr>
                <w:rFonts w:ascii="Verdana" w:eastAsia="Calibri" w:hAnsi="Verdana" w:cs="Times New Roman"/>
                <w:sz w:val="18"/>
                <w:szCs w:val="18"/>
                <w:lang w:val="en-US"/>
              </w:rPr>
              <w:t>pediatric</w:t>
            </w:r>
            <w:r w:rsidRPr="00AA1D20">
              <w:rPr>
                <w:rFonts w:ascii="Verdana" w:eastAsia="Calibri" w:hAnsi="Verdana" w:cs="Times New Roman"/>
                <w:sz w:val="18"/>
                <w:szCs w:val="18"/>
                <w:lang w:val="en-US"/>
              </w:rPr>
              <w:t xml:space="preserve"> operating theatre </w:t>
            </w:r>
            <w:r w:rsidR="007F2AB4" w:rsidRPr="00AA1D20">
              <w:rPr>
                <w:rFonts w:ascii="Verdana" w:eastAsia="Calibri" w:hAnsi="Verdana" w:cs="Times New Roman"/>
                <w:sz w:val="18"/>
                <w:szCs w:val="18"/>
                <w:lang w:val="en-US"/>
              </w:rPr>
              <w:t>was</w:t>
            </w:r>
            <w:r w:rsidRPr="00AA1D20">
              <w:rPr>
                <w:rFonts w:ascii="Verdana" w:eastAsia="Calibri" w:hAnsi="Verdana" w:cs="Times New Roman"/>
                <w:sz w:val="18"/>
                <w:szCs w:val="18"/>
                <w:lang w:val="en-US"/>
              </w:rPr>
              <w:t xml:space="preserve"> </w:t>
            </w:r>
            <w:r w:rsidR="00C259E3" w:rsidRPr="00AA1D20">
              <w:rPr>
                <w:rFonts w:ascii="Verdana" w:eastAsia="Calibri" w:hAnsi="Verdana" w:cs="Times New Roman"/>
                <w:sz w:val="18"/>
                <w:szCs w:val="18"/>
                <w:lang w:val="en-US"/>
              </w:rPr>
              <w:t>built and equipped</w:t>
            </w:r>
            <w:r w:rsidRPr="00AA1D20">
              <w:rPr>
                <w:rFonts w:ascii="Verdana" w:eastAsia="Calibri" w:hAnsi="Verdana" w:cs="Times New Roman"/>
                <w:sz w:val="18"/>
                <w:szCs w:val="18"/>
                <w:lang w:val="en-US"/>
              </w:rPr>
              <w:t xml:space="preserve"> at Sally Mugabe </w:t>
            </w:r>
            <w:r w:rsidR="00C259E3" w:rsidRPr="00AA1D20">
              <w:rPr>
                <w:rFonts w:ascii="Verdana" w:eastAsia="Calibri" w:hAnsi="Verdana" w:cs="Times New Roman"/>
                <w:sz w:val="18"/>
                <w:szCs w:val="18"/>
                <w:lang w:val="en-US"/>
              </w:rPr>
              <w:t xml:space="preserve">Children’s </w:t>
            </w:r>
            <w:r w:rsidR="0026003C" w:rsidRPr="00AA1D20">
              <w:rPr>
                <w:rFonts w:ascii="Verdana" w:eastAsia="Calibri" w:hAnsi="Verdana" w:cs="Times New Roman"/>
                <w:sz w:val="18"/>
                <w:szCs w:val="18"/>
                <w:lang w:val="en-US"/>
              </w:rPr>
              <w:t>Hospital. C</w:t>
            </w:r>
            <w:r w:rsidR="00C259E3" w:rsidRPr="00AA1D20">
              <w:rPr>
                <w:rFonts w:ascii="Verdana" w:eastAsia="Calibri" w:hAnsi="Verdana" w:cs="Calibri"/>
                <w:sz w:val="18"/>
                <w:szCs w:val="18"/>
              </w:rPr>
              <w:t>um</w:t>
            </w:r>
            <w:ins w:id="13" w:author="Chigodora, Tafadzwa" w:date="2024-01-23T08:27:00Z">
              <w:r w:rsidR="00883009">
                <w:rPr>
                  <w:rFonts w:ascii="Verdana" w:eastAsia="Calibri" w:hAnsi="Verdana" w:cs="Calibri"/>
                  <w:sz w:val="18"/>
                  <w:szCs w:val="18"/>
                </w:rPr>
                <w:t>m</w:t>
              </w:r>
            </w:ins>
            <w:r w:rsidR="00C259E3" w:rsidRPr="00AA1D20">
              <w:rPr>
                <w:rFonts w:ascii="Verdana" w:eastAsia="Calibri" w:hAnsi="Verdana" w:cs="Calibri"/>
                <w:sz w:val="18"/>
                <w:szCs w:val="18"/>
              </w:rPr>
              <w:t>ulatively</w:t>
            </w:r>
            <w:r w:rsidRPr="00AA1D20">
              <w:rPr>
                <w:rFonts w:ascii="Verdana" w:eastAsia="Calibri" w:hAnsi="Verdana" w:cs="Calibri"/>
                <w:sz w:val="18"/>
                <w:szCs w:val="18"/>
              </w:rPr>
              <w:t xml:space="preserve"> 2912 ENT surgeries were performed</w:t>
            </w:r>
            <w:r w:rsidR="00C259E3" w:rsidRPr="00AA1D20">
              <w:rPr>
                <w:rFonts w:ascii="Verdana" w:eastAsia="Calibri" w:hAnsi="Verdana" w:cs="Calibri"/>
                <w:sz w:val="18"/>
                <w:szCs w:val="18"/>
              </w:rPr>
              <w:t xml:space="preserve"> </w:t>
            </w:r>
            <w:r w:rsidRPr="00AA1D20">
              <w:rPr>
                <w:rFonts w:ascii="Verdana" w:eastAsia="Calibri" w:hAnsi="Verdana" w:cs="Calibri"/>
                <w:sz w:val="18"/>
                <w:szCs w:val="18"/>
              </w:rPr>
              <w:t>from September 2020 to December 2023, 1563</w:t>
            </w:r>
            <w:r w:rsidRPr="00AA1D20">
              <w:rPr>
                <w:rFonts w:ascii="Verdana" w:eastAsia="Calibri" w:hAnsi="Verdana" w:cs="Times New Roman"/>
                <w:sz w:val="18"/>
                <w:szCs w:val="18"/>
                <w:lang w:val="en-US"/>
              </w:rPr>
              <w:t xml:space="preserve"> </w:t>
            </w:r>
            <w:r w:rsidRPr="00AA1D20">
              <w:rPr>
                <w:rFonts w:ascii="Verdana" w:eastAsia="Calibri" w:hAnsi="Verdana" w:cs="Calibri"/>
                <w:sz w:val="18"/>
                <w:szCs w:val="18"/>
              </w:rPr>
              <w:t>are males, 1349 are</w:t>
            </w:r>
            <w:r w:rsidRPr="00AA1D20">
              <w:rPr>
                <w:rFonts w:ascii="Verdana" w:eastAsia="Calibri" w:hAnsi="Verdana" w:cs="Times New Roman"/>
                <w:sz w:val="18"/>
                <w:szCs w:val="18"/>
                <w:lang w:val="en-US"/>
              </w:rPr>
              <w:t xml:space="preserve"> </w:t>
            </w:r>
            <w:r w:rsidR="0075768F" w:rsidRPr="00AA1D20">
              <w:rPr>
                <w:rFonts w:ascii="Verdana" w:eastAsia="Calibri" w:hAnsi="Verdana" w:cs="Times New Roman"/>
                <w:sz w:val="18"/>
                <w:szCs w:val="18"/>
                <w:lang w:val="en-US"/>
              </w:rPr>
              <w:t>females. The</w:t>
            </w:r>
            <w:r w:rsidR="00C259E3" w:rsidRPr="00AA1D20">
              <w:rPr>
                <w:rFonts w:ascii="Verdana" w:eastAsia="Calibri" w:hAnsi="Verdana" w:cs="Times New Roman"/>
                <w:sz w:val="18"/>
                <w:szCs w:val="18"/>
                <w:lang w:val="en-US"/>
              </w:rPr>
              <w:t xml:space="preserve"> number of surgeries has increased to 971/year</w:t>
            </w:r>
            <w:ins w:id="14" w:author="Mhako, Rumbidzai" w:date="2024-01-23T15:52:00Z">
              <w:r w:rsidR="00F1518B">
                <w:rPr>
                  <w:rFonts w:ascii="Verdana" w:eastAsia="Calibri" w:hAnsi="Verdana" w:cs="Times New Roman"/>
                  <w:sz w:val="18"/>
                  <w:szCs w:val="18"/>
                  <w:lang w:val="en-US"/>
                </w:rPr>
                <w:t xml:space="preserve"> 20%</w:t>
              </w:r>
            </w:ins>
            <w:del w:id="15" w:author="Mhako, Rumbidzai" w:date="2024-01-23T15:52:00Z">
              <w:r w:rsidR="00C259E3" w:rsidRPr="00AA1D20" w:rsidDel="00F1518B">
                <w:rPr>
                  <w:rFonts w:ascii="Verdana" w:eastAsia="Calibri" w:hAnsi="Verdana" w:cs="Times New Roman"/>
                  <w:sz w:val="18"/>
                  <w:szCs w:val="18"/>
                  <w:lang w:val="en-US"/>
                </w:rPr>
                <w:delText xml:space="preserve"> </w:delText>
              </w:r>
              <w:commentRangeStart w:id="16"/>
              <w:commentRangeStart w:id="17"/>
              <w:r w:rsidR="00C259E3" w:rsidRPr="00AA1D20" w:rsidDel="00F1518B">
                <w:rPr>
                  <w:rFonts w:ascii="Verdana" w:eastAsia="Calibri" w:hAnsi="Verdana" w:cs="Times New Roman"/>
                  <w:sz w:val="18"/>
                  <w:szCs w:val="18"/>
                  <w:lang w:val="en-US"/>
                </w:rPr>
                <w:delText>slightly</w:delText>
              </w:r>
              <w:commentRangeEnd w:id="16"/>
              <w:r w:rsidR="00B94012" w:rsidDel="00F1518B">
                <w:rPr>
                  <w:rStyle w:val="Kommentarzeichen"/>
                </w:rPr>
                <w:commentReference w:id="16"/>
              </w:r>
            </w:del>
            <w:commentRangeEnd w:id="17"/>
            <w:r w:rsidR="00E77602">
              <w:rPr>
                <w:rStyle w:val="Kommentarzeichen"/>
              </w:rPr>
              <w:commentReference w:id="17"/>
            </w:r>
            <w:del w:id="18" w:author="Mhako, Rumbidzai" w:date="2024-01-23T15:52:00Z">
              <w:r w:rsidR="00C259E3" w:rsidRPr="00AA1D20" w:rsidDel="00F1518B">
                <w:rPr>
                  <w:rFonts w:ascii="Verdana" w:eastAsia="Calibri" w:hAnsi="Verdana" w:cs="Times New Roman"/>
                  <w:sz w:val="18"/>
                  <w:szCs w:val="18"/>
                  <w:lang w:val="en-US"/>
                </w:rPr>
                <w:delText xml:space="preserve"> </w:delText>
              </w:r>
            </w:del>
            <w:r w:rsidR="00C259E3" w:rsidRPr="00AA1D20">
              <w:rPr>
                <w:rFonts w:ascii="Verdana" w:eastAsia="Calibri" w:hAnsi="Verdana" w:cs="Times New Roman"/>
                <w:sz w:val="18"/>
                <w:szCs w:val="18"/>
                <w:lang w:val="en-US"/>
              </w:rPr>
              <w:t xml:space="preserve">lower than the </w:t>
            </w:r>
            <w:r w:rsidR="00F36EE6" w:rsidRPr="00AA1D20">
              <w:rPr>
                <w:rFonts w:ascii="Verdana" w:eastAsia="Calibri" w:hAnsi="Verdana" w:cs="Times New Roman"/>
                <w:sz w:val="18"/>
                <w:szCs w:val="18"/>
                <w:lang w:val="en-US"/>
              </w:rPr>
              <w:t>anticipated. The</w:t>
            </w:r>
            <w:r w:rsidR="00C259E3" w:rsidRPr="00AA1D20">
              <w:rPr>
                <w:rFonts w:ascii="Verdana" w:eastAsia="Calibri" w:hAnsi="Verdana" w:cs="Times New Roman"/>
                <w:sz w:val="18"/>
                <w:szCs w:val="18"/>
                <w:lang w:val="en-US"/>
              </w:rPr>
              <w:t xml:space="preserve"> theatre was only opened in </w:t>
            </w:r>
            <w:r w:rsidR="00F36EE6" w:rsidRPr="00AA1D20">
              <w:rPr>
                <w:rFonts w:ascii="Verdana" w:eastAsia="Calibri" w:hAnsi="Verdana" w:cs="Times New Roman"/>
                <w:sz w:val="18"/>
                <w:szCs w:val="18"/>
                <w:lang w:val="en-US"/>
              </w:rPr>
              <w:t>October 2022 due to challenges in importing equipment from Germany for the theatre.</w:t>
            </w:r>
          </w:p>
          <w:p w14:paraId="21C4D2EA" w14:textId="2EE155C6" w:rsidR="00F36EE6" w:rsidRPr="00AA1D20" w:rsidRDefault="00F36EE6" w:rsidP="00F36EE6">
            <w:pPr>
              <w:jc w:val="both"/>
              <w:rPr>
                <w:rFonts w:ascii="Verdana" w:eastAsia="Calibri" w:hAnsi="Verdana" w:cs="Calibri"/>
                <w:sz w:val="18"/>
                <w:szCs w:val="18"/>
                <w:lang w:val="en-ZW"/>
              </w:rPr>
            </w:pPr>
            <w:r w:rsidRPr="00AA1D20">
              <w:rPr>
                <w:rFonts w:ascii="Verdana" w:eastAsia="Calibri" w:hAnsi="Verdana" w:cs="Calibri"/>
                <w:sz w:val="18"/>
                <w:szCs w:val="18"/>
              </w:rPr>
              <w:t xml:space="preserve">11.954 patients were examined for audiology cases </w:t>
            </w:r>
            <w:r w:rsidRPr="00AA1D20">
              <w:rPr>
                <w:rFonts w:ascii="Verdana" w:eastAsia="Calibri" w:hAnsi="Verdana" w:cs="Calibri"/>
                <w:sz w:val="18"/>
                <w:szCs w:val="18"/>
                <w:lang w:val="en-ZW"/>
              </w:rPr>
              <w:t xml:space="preserve">(1.750 males, 2.037 females, 4.413 boys, </w:t>
            </w:r>
            <w:r w:rsidR="0017156A" w:rsidRPr="00AA1D20">
              <w:rPr>
                <w:rFonts w:ascii="Verdana" w:eastAsia="Calibri" w:hAnsi="Verdana" w:cs="Calibri"/>
                <w:sz w:val="18"/>
                <w:szCs w:val="18"/>
                <w:lang w:val="en-ZW"/>
              </w:rPr>
              <w:t>3</w:t>
            </w:r>
            <w:r w:rsidR="00FF2824" w:rsidRPr="00AA1D20">
              <w:rPr>
                <w:rFonts w:ascii="Verdana" w:eastAsia="Calibri" w:hAnsi="Verdana" w:cs="Calibri"/>
                <w:sz w:val="18"/>
                <w:szCs w:val="18"/>
                <w:lang w:val="en-ZW"/>
              </w:rPr>
              <w:t>.</w:t>
            </w:r>
            <w:r w:rsidR="0017156A" w:rsidRPr="00AA1D20">
              <w:rPr>
                <w:rFonts w:ascii="Verdana" w:eastAsia="Calibri" w:hAnsi="Verdana" w:cs="Calibri"/>
                <w:sz w:val="18"/>
                <w:szCs w:val="18"/>
                <w:lang w:val="en-ZW"/>
              </w:rPr>
              <w:t xml:space="preserve">754 </w:t>
            </w:r>
            <w:r w:rsidRPr="00AA1D20">
              <w:rPr>
                <w:rFonts w:ascii="Verdana" w:eastAsia="Calibri" w:hAnsi="Verdana" w:cs="Calibri"/>
                <w:sz w:val="18"/>
                <w:szCs w:val="18"/>
                <w:lang w:val="en-ZW"/>
              </w:rPr>
              <w:t>girls</w:t>
            </w:r>
            <w:r w:rsidR="00365527" w:rsidRPr="00AA1D20">
              <w:rPr>
                <w:rFonts w:ascii="Verdana" w:eastAsia="Calibri" w:hAnsi="Verdana" w:cs="Calibri"/>
                <w:sz w:val="18"/>
                <w:szCs w:val="18"/>
                <w:lang w:val="en-ZW"/>
              </w:rPr>
              <w:t>). This</w:t>
            </w:r>
            <w:r w:rsidRPr="00AA1D20">
              <w:rPr>
                <w:rFonts w:ascii="Verdana" w:eastAsia="Calibri" w:hAnsi="Verdana" w:cs="Calibri"/>
                <w:sz w:val="18"/>
                <w:szCs w:val="18"/>
                <w:lang w:val="en-ZW"/>
              </w:rPr>
              <w:t xml:space="preserve"> is great as audiology examination has increased</w:t>
            </w:r>
            <w:r w:rsidR="0017156A" w:rsidRPr="00AA1D20">
              <w:rPr>
                <w:rFonts w:ascii="Verdana" w:eastAsia="Calibri" w:hAnsi="Verdana" w:cs="Calibri"/>
                <w:sz w:val="18"/>
                <w:szCs w:val="18"/>
                <w:lang w:val="en-ZW"/>
              </w:rPr>
              <w:t xml:space="preserve"> </w:t>
            </w:r>
            <w:r w:rsidR="0017156A" w:rsidRPr="00AA1D20">
              <w:rPr>
                <w:rFonts w:ascii="Verdana" w:eastAsia="Calibri" w:hAnsi="Verdana" w:cs="Calibri"/>
                <w:sz w:val="18"/>
                <w:szCs w:val="18"/>
                <w:lang w:val="en-ZW"/>
              </w:rPr>
              <w:lastRenderedPageBreak/>
              <w:t>from</w:t>
            </w:r>
            <w:r w:rsidRPr="00AA1D20">
              <w:rPr>
                <w:rFonts w:ascii="Verdana" w:eastAsia="Calibri" w:hAnsi="Verdana" w:cs="Calibri"/>
                <w:sz w:val="18"/>
                <w:szCs w:val="18"/>
                <w:lang w:val="en-ZW"/>
              </w:rPr>
              <w:t xml:space="preserve"> </w:t>
            </w:r>
            <w:r w:rsidR="00365527" w:rsidRPr="00AA1D20">
              <w:rPr>
                <w:rFonts w:ascii="Verdana" w:eastAsia="Calibri" w:hAnsi="Verdana" w:cs="Calibri"/>
                <w:sz w:val="18"/>
                <w:szCs w:val="18"/>
                <w:lang w:val="en-ZW"/>
              </w:rPr>
              <w:t>135 annually to 3985 per annum. This is attributed to robust awareness campaigns at ear camps, clinics and on social media which has risen awareness.</w:t>
            </w:r>
          </w:p>
          <w:p w14:paraId="1E175156" w14:textId="77777777" w:rsidR="00594166" w:rsidRPr="00AA1D20" w:rsidRDefault="00F36EE6" w:rsidP="00594166">
            <w:pPr>
              <w:jc w:val="both"/>
              <w:rPr>
                <w:rFonts w:ascii="Verdana" w:eastAsia="Calibri" w:hAnsi="Verdana" w:cs="Calibri"/>
                <w:sz w:val="18"/>
                <w:szCs w:val="18"/>
              </w:rPr>
            </w:pPr>
            <w:r w:rsidRPr="00AA1D20">
              <w:rPr>
                <w:rFonts w:ascii="Verdana" w:eastAsia="Calibri" w:hAnsi="Verdana" w:cs="Calibri"/>
                <w:sz w:val="18"/>
                <w:szCs w:val="18"/>
                <w:lang w:val="en-ZW"/>
              </w:rPr>
              <w:t xml:space="preserve">565 </w:t>
            </w:r>
            <w:r w:rsidRPr="00AA1D20">
              <w:rPr>
                <w:rFonts w:ascii="Verdana" w:eastAsia="Calibri" w:hAnsi="Verdana" w:cs="Calibri"/>
                <w:sz w:val="18"/>
                <w:szCs w:val="18"/>
              </w:rPr>
              <w:t xml:space="preserve">children (294 boys and 271 girls) were examined for speech therapy </w:t>
            </w:r>
            <w:r w:rsidR="00365527" w:rsidRPr="00AA1D20">
              <w:rPr>
                <w:rFonts w:ascii="Verdana" w:eastAsia="Calibri" w:hAnsi="Verdana" w:cs="Calibri"/>
                <w:sz w:val="18"/>
                <w:szCs w:val="18"/>
              </w:rPr>
              <w:t>sessions. The speech therapy examinations continue to rise from nil in 2019 to 565 at an average of 188 per annum.</w:t>
            </w:r>
          </w:p>
          <w:p w14:paraId="052C7C83" w14:textId="37A40E01" w:rsidR="00594166" w:rsidRPr="00AA1D20" w:rsidRDefault="00594166" w:rsidP="00594166">
            <w:pPr>
              <w:jc w:val="both"/>
              <w:rPr>
                <w:rFonts w:ascii="Verdana" w:eastAsia="Calibri" w:hAnsi="Verdana" w:cs="Calibri"/>
                <w:sz w:val="18"/>
                <w:szCs w:val="18"/>
              </w:rPr>
            </w:pPr>
            <w:r w:rsidRPr="00AA1D20">
              <w:rPr>
                <w:rFonts w:ascii="Verdana" w:hAnsi="Verdana" w:cstheme="minorHAnsi"/>
                <w:sz w:val="18"/>
                <w:szCs w:val="18"/>
              </w:rPr>
              <w:t xml:space="preserve"> 2.982 </w:t>
            </w:r>
            <w:r w:rsidRPr="00AA1D20">
              <w:rPr>
                <w:rFonts w:ascii="Verdana" w:eastAsia="Calibri" w:hAnsi="Verdana" w:cs="Calibri"/>
                <w:sz w:val="18"/>
                <w:szCs w:val="18"/>
              </w:rPr>
              <w:t>clients (1.433 males, 1.535 females, 8 boys, 6 girls) provided with ENT examinations.</w:t>
            </w:r>
            <w:r w:rsidR="000A7D27" w:rsidRPr="00AA1D20">
              <w:rPr>
                <w:rFonts w:ascii="Verdana" w:eastAsia="Calibri" w:hAnsi="Verdana" w:cs="Times New Roman"/>
                <w:sz w:val="18"/>
                <w:szCs w:val="18"/>
              </w:rPr>
              <w:t xml:space="preserve"> Parirenyatwa is mainly supporting adults in accessing ENT services and any paediatric ENT is referred to Sally Mugabe Children’s Hospital. The poor uptake of health seeking behaviours are evident in the figures shown. Most adults do not seek for help on ear and hearing health issues but prefer home remedies.</w:t>
            </w:r>
          </w:p>
          <w:p w14:paraId="05F77FF5" w14:textId="77777777" w:rsidR="00594166" w:rsidRPr="00AA1D20" w:rsidRDefault="00594166" w:rsidP="00594166">
            <w:pPr>
              <w:jc w:val="both"/>
              <w:rPr>
                <w:rFonts w:ascii="Verdana" w:eastAsia="Calibri" w:hAnsi="Verdana" w:cs="Calibri"/>
                <w:color w:val="FF0000"/>
                <w:sz w:val="18"/>
                <w:szCs w:val="18"/>
              </w:rPr>
            </w:pPr>
            <w:r w:rsidRPr="00AA1D20">
              <w:rPr>
                <w:rFonts w:ascii="Verdana" w:eastAsia="Calibri" w:hAnsi="Verdana" w:cs="Calibri"/>
                <w:sz w:val="18"/>
                <w:szCs w:val="18"/>
              </w:rPr>
              <w:t>1.150 clients (568 males, 582 females) underwent audiology assessments.</w:t>
            </w:r>
          </w:p>
          <w:p w14:paraId="2CE5C65C" w14:textId="03146C9F" w:rsidR="00594166" w:rsidRPr="00AA1D20" w:rsidRDefault="000B1CC3" w:rsidP="00594166">
            <w:pPr>
              <w:jc w:val="both"/>
              <w:rPr>
                <w:rFonts w:ascii="Verdana" w:eastAsia="Calibri" w:hAnsi="Verdana" w:cs="Times New Roman"/>
                <w:sz w:val="18"/>
                <w:szCs w:val="18"/>
                <w:lang w:val="en-ZW"/>
              </w:rPr>
            </w:pPr>
            <w:r w:rsidRPr="00AA1D20">
              <w:rPr>
                <w:rFonts w:ascii="Verdana" w:eastAsia="DotumChe" w:hAnsi="Verdana" w:cs="Times New Roman"/>
                <w:sz w:val="18"/>
                <w:szCs w:val="18"/>
                <w:lang w:val="en-ZW"/>
              </w:rPr>
              <w:t xml:space="preserve">3 doctors were trained in paediatric ENT during the period </w:t>
            </w:r>
            <w:r w:rsidRPr="00AA1D20">
              <w:rPr>
                <w:rFonts w:ascii="Verdana" w:eastAsia="DotumChe" w:hAnsi="Verdana" w:cs="Times New Roman"/>
                <w:sz w:val="18"/>
                <w:szCs w:val="18"/>
              </w:rPr>
              <w:t xml:space="preserve">  September 2020 to 31 December 2023. All the doctors are now offering their services on ENT to clients. Dr Nzvenge is based at Parirenyatwa whilst Dr Rwizi is at Sally Mugabe Children’s Hospital and lastly, Dr Garwe is at Chitungwiza General Hospital</w:t>
            </w:r>
          </w:p>
          <w:p w14:paraId="7D0FC4A6" w14:textId="0F93A50F" w:rsidR="00F36716" w:rsidRPr="00AA1D20" w:rsidRDefault="00F36716" w:rsidP="004A7C04">
            <w:pPr>
              <w:rPr>
                <w:rFonts w:ascii="Verdana" w:hAnsi="Verdana"/>
                <w:sz w:val="18"/>
                <w:szCs w:val="18"/>
                <w:lang w:val="en-ZW"/>
              </w:rPr>
            </w:pPr>
          </w:p>
        </w:tc>
      </w:tr>
      <w:tr w:rsidR="000B1CC3" w:rsidRPr="00AA1D20" w14:paraId="4003AFB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84" w:type="pct"/>
            <w:gridSpan w:val="2"/>
            <w:shd w:val="clear" w:color="auto" w:fill="auto"/>
          </w:tcPr>
          <w:p w14:paraId="2512B530" w14:textId="090B0E16" w:rsidR="000B1CC3" w:rsidRPr="00AA1D20" w:rsidRDefault="000B1CC3" w:rsidP="000B1CC3">
            <w:pPr>
              <w:numPr>
                <w:ilvl w:val="0"/>
                <w:numId w:val="2"/>
              </w:numPr>
              <w:rPr>
                <w:rFonts w:ascii="Verdana" w:hAnsi="Verdana"/>
                <w:sz w:val="18"/>
                <w:szCs w:val="18"/>
              </w:rPr>
            </w:pPr>
            <w:r w:rsidRPr="00AA1D20">
              <w:rPr>
                <w:rFonts w:ascii="Verdana" w:eastAsia="Calibri" w:hAnsi="Verdana" w:cs="Times New Roman"/>
                <w:sz w:val="18"/>
                <w:szCs w:val="18"/>
              </w:rPr>
              <w:lastRenderedPageBreak/>
              <w:t xml:space="preserve">2. </w:t>
            </w:r>
            <w:bookmarkStart w:id="19" w:name="_Hlk49950535"/>
            <w:r w:rsidRPr="00AA1D20">
              <w:rPr>
                <w:rFonts w:ascii="Verdana" w:eastAsia="Calibri" w:hAnsi="Verdana" w:cs="Times New Roman"/>
                <w:sz w:val="18"/>
                <w:szCs w:val="18"/>
              </w:rPr>
              <w:t xml:space="preserve">The medical infrastructure for treating ear diseases on provincial and district </w:t>
            </w:r>
            <w:r w:rsidRPr="00AA1D20">
              <w:rPr>
                <w:rFonts w:ascii="Verdana" w:eastAsia="Calibri" w:hAnsi="Verdana" w:cs="Times New Roman"/>
                <w:sz w:val="18"/>
                <w:szCs w:val="18"/>
              </w:rPr>
              <w:lastRenderedPageBreak/>
              <w:t>level in the target region permanently improved</w:t>
            </w:r>
            <w:bookmarkEnd w:id="19"/>
          </w:p>
        </w:tc>
        <w:tc>
          <w:tcPr>
            <w:tcW w:w="1162" w:type="pct"/>
            <w:shd w:val="clear" w:color="auto" w:fill="auto"/>
          </w:tcPr>
          <w:p w14:paraId="3790B146" w14:textId="77777777" w:rsidR="007B67A4" w:rsidRPr="00AA1D20" w:rsidRDefault="000B1CC3" w:rsidP="000B1CC3">
            <w:pPr>
              <w:rPr>
                <w:rFonts w:ascii="Verdana" w:hAnsi="Verdana"/>
                <w:sz w:val="18"/>
                <w:szCs w:val="18"/>
              </w:rPr>
            </w:pPr>
            <w:r w:rsidRPr="00AA1D20">
              <w:rPr>
                <w:rFonts w:ascii="Verdana" w:hAnsi="Verdana"/>
                <w:sz w:val="18"/>
                <w:szCs w:val="18"/>
              </w:rPr>
              <w:lastRenderedPageBreak/>
              <w:t>Low patient numbers due to fluctuation and lack of classes</w:t>
            </w:r>
          </w:p>
          <w:p w14:paraId="6A39EE74" w14:textId="77777777" w:rsidR="007B67A4" w:rsidRPr="00AA1D20" w:rsidRDefault="007B67A4" w:rsidP="000B1CC3">
            <w:pPr>
              <w:rPr>
                <w:rFonts w:ascii="Verdana" w:hAnsi="Verdana"/>
                <w:sz w:val="18"/>
                <w:szCs w:val="18"/>
              </w:rPr>
            </w:pPr>
          </w:p>
          <w:p w14:paraId="342F6D2B" w14:textId="77777777" w:rsidR="007B67A4" w:rsidRPr="00AA1D20" w:rsidRDefault="007B67A4" w:rsidP="000B1CC3">
            <w:pPr>
              <w:rPr>
                <w:rFonts w:ascii="Verdana" w:hAnsi="Verdana"/>
                <w:sz w:val="18"/>
                <w:szCs w:val="18"/>
              </w:rPr>
            </w:pPr>
          </w:p>
          <w:p w14:paraId="1F2BE6B4" w14:textId="77777777" w:rsidR="007B67A4" w:rsidRPr="00AA1D20" w:rsidRDefault="007B67A4" w:rsidP="000B1CC3">
            <w:pPr>
              <w:rPr>
                <w:rFonts w:ascii="Verdana" w:hAnsi="Verdana"/>
                <w:sz w:val="18"/>
                <w:szCs w:val="18"/>
              </w:rPr>
            </w:pPr>
          </w:p>
          <w:p w14:paraId="375F5198" w14:textId="77777777" w:rsidR="007B67A4" w:rsidRPr="00AA1D20" w:rsidRDefault="007B67A4" w:rsidP="000B1CC3">
            <w:pPr>
              <w:rPr>
                <w:rFonts w:ascii="Verdana" w:hAnsi="Verdana"/>
                <w:sz w:val="18"/>
                <w:szCs w:val="18"/>
              </w:rPr>
            </w:pPr>
          </w:p>
          <w:p w14:paraId="04CCF231" w14:textId="77777777" w:rsidR="007B67A4" w:rsidRPr="00AA1D20" w:rsidRDefault="007B67A4" w:rsidP="000B1CC3">
            <w:pPr>
              <w:rPr>
                <w:rFonts w:ascii="Verdana" w:hAnsi="Verdana"/>
                <w:sz w:val="18"/>
                <w:szCs w:val="18"/>
              </w:rPr>
            </w:pPr>
          </w:p>
          <w:p w14:paraId="4902F7AE" w14:textId="2CF35ED4" w:rsidR="002C2ACC" w:rsidRPr="00AA1D20" w:rsidRDefault="007B67A4" w:rsidP="000B1CC3">
            <w:pPr>
              <w:rPr>
                <w:rFonts w:ascii="Verdana" w:hAnsi="Verdana"/>
                <w:sz w:val="18"/>
                <w:szCs w:val="18"/>
              </w:rPr>
            </w:pPr>
            <w:r w:rsidRPr="00AA1D20">
              <w:rPr>
                <w:rFonts w:ascii="Verdana" w:hAnsi="Verdana"/>
                <w:sz w:val="18"/>
                <w:szCs w:val="18"/>
              </w:rPr>
              <w:t xml:space="preserve"> Loss of ENT services due to inefficient maintenance and calibration of diagnostic equipment.</w:t>
            </w:r>
          </w:p>
          <w:p w14:paraId="409BAC99" w14:textId="77777777" w:rsidR="002C2ACC" w:rsidRPr="00AA1D20" w:rsidRDefault="002C2ACC" w:rsidP="000B1CC3">
            <w:pPr>
              <w:rPr>
                <w:rFonts w:ascii="Verdana" w:hAnsi="Verdana"/>
                <w:sz w:val="18"/>
                <w:szCs w:val="18"/>
              </w:rPr>
            </w:pPr>
          </w:p>
          <w:p w14:paraId="0CE482D4" w14:textId="2EEDE9CC" w:rsidR="002C2ACC" w:rsidRPr="00AA1D20" w:rsidRDefault="002C2ACC" w:rsidP="000B1CC3">
            <w:pPr>
              <w:rPr>
                <w:rFonts w:ascii="Verdana" w:hAnsi="Verdana"/>
                <w:sz w:val="18"/>
                <w:szCs w:val="18"/>
              </w:rPr>
            </w:pPr>
            <w:r w:rsidRPr="00AA1D20">
              <w:rPr>
                <w:rFonts w:ascii="Verdana" w:hAnsi="Verdana"/>
                <w:sz w:val="18"/>
                <w:szCs w:val="18"/>
              </w:rPr>
              <w:t xml:space="preserve">Limited </w:t>
            </w:r>
            <w:r w:rsidRPr="00AA1D20">
              <w:rPr>
                <w:rFonts w:ascii="Verdana" w:hAnsi="Verdana"/>
                <w:sz w:val="18"/>
                <w:szCs w:val="18"/>
              </w:rPr>
              <w:tab/>
              <w:t xml:space="preserve">access </w:t>
            </w:r>
            <w:r w:rsidRPr="00AA1D20">
              <w:rPr>
                <w:rFonts w:ascii="Verdana" w:hAnsi="Verdana"/>
                <w:sz w:val="18"/>
                <w:szCs w:val="18"/>
              </w:rPr>
              <w:tab/>
              <w:t xml:space="preserve">to services due </w:t>
            </w:r>
            <w:r w:rsidRPr="00AA1D20">
              <w:rPr>
                <w:rFonts w:ascii="Verdana" w:hAnsi="Verdana"/>
                <w:sz w:val="18"/>
                <w:szCs w:val="18"/>
              </w:rPr>
              <w:tab/>
              <w:t>to provincial focus</w:t>
            </w:r>
          </w:p>
          <w:p w14:paraId="1B3A12ED" w14:textId="327D9A94" w:rsidR="000B1CC3" w:rsidRPr="00AA1D20" w:rsidRDefault="000B1CC3" w:rsidP="000B1CC3">
            <w:pPr>
              <w:rPr>
                <w:rFonts w:ascii="Verdana" w:hAnsi="Verdana"/>
                <w:sz w:val="18"/>
                <w:szCs w:val="18"/>
              </w:rPr>
            </w:pPr>
            <w:r w:rsidRPr="00AA1D20">
              <w:rPr>
                <w:rFonts w:ascii="Verdana" w:hAnsi="Verdana"/>
                <w:sz w:val="18"/>
                <w:szCs w:val="18"/>
              </w:rPr>
              <w:t xml:space="preserve"> </w:t>
            </w:r>
          </w:p>
        </w:tc>
        <w:tc>
          <w:tcPr>
            <w:tcW w:w="1161" w:type="pct"/>
            <w:shd w:val="clear" w:color="auto" w:fill="auto"/>
          </w:tcPr>
          <w:p w14:paraId="4A5E18ED" w14:textId="77777777" w:rsidR="000B1CC3" w:rsidRPr="00AA1D20" w:rsidRDefault="000B1CC3" w:rsidP="000B1CC3">
            <w:pPr>
              <w:jc w:val="both"/>
              <w:rPr>
                <w:rFonts w:ascii="Verdana" w:eastAsia="Calibri" w:hAnsi="Verdana" w:cs="Times New Roman"/>
                <w:sz w:val="18"/>
                <w:szCs w:val="18"/>
              </w:rPr>
            </w:pPr>
            <w:r w:rsidRPr="00AA1D20">
              <w:rPr>
                <w:rFonts w:ascii="Verdana" w:eastAsia="Calibri" w:hAnsi="Verdana" w:cs="Times New Roman"/>
                <w:sz w:val="18"/>
                <w:szCs w:val="18"/>
              </w:rPr>
              <w:lastRenderedPageBreak/>
              <w:t>The following staff is qualified on provincial and district level:</w:t>
            </w:r>
          </w:p>
          <w:p w14:paraId="16EF1FAE" w14:textId="77777777" w:rsidR="000B1CC3" w:rsidRPr="00AA1D20" w:rsidRDefault="000B1CC3" w:rsidP="000B1CC3">
            <w:pPr>
              <w:jc w:val="both"/>
              <w:rPr>
                <w:rFonts w:ascii="Verdana" w:eastAsia="Calibri" w:hAnsi="Verdana" w:cs="Times New Roman"/>
                <w:sz w:val="18"/>
                <w:szCs w:val="18"/>
              </w:rPr>
            </w:pPr>
            <w:r w:rsidRPr="00AA1D20">
              <w:rPr>
                <w:rFonts w:ascii="Verdana" w:eastAsia="Calibri" w:hAnsi="Verdana" w:cs="Times New Roman"/>
                <w:sz w:val="18"/>
                <w:szCs w:val="18"/>
              </w:rPr>
              <w:t xml:space="preserve">-General practitioners: </w:t>
            </w:r>
            <w:r w:rsidRPr="00AA1D20">
              <w:rPr>
                <w:rFonts w:ascii="Verdana" w:eastAsia="Calibri" w:hAnsi="Verdana" w:cs="Times New Roman"/>
                <w:b/>
                <w:bCs/>
                <w:sz w:val="18"/>
                <w:szCs w:val="18"/>
              </w:rPr>
              <w:t>8</w:t>
            </w:r>
          </w:p>
          <w:p w14:paraId="6E9F190B" w14:textId="77777777" w:rsidR="000B1CC3" w:rsidRPr="00AA1D20" w:rsidRDefault="000B1CC3" w:rsidP="000B1CC3">
            <w:pPr>
              <w:jc w:val="both"/>
              <w:rPr>
                <w:rFonts w:ascii="Verdana" w:eastAsia="Calibri" w:hAnsi="Verdana" w:cs="Times New Roman"/>
                <w:sz w:val="18"/>
                <w:szCs w:val="18"/>
              </w:rPr>
            </w:pPr>
            <w:r w:rsidRPr="00AA1D20">
              <w:rPr>
                <w:rFonts w:ascii="Verdana" w:eastAsia="Calibri" w:hAnsi="Verdana" w:cs="Times New Roman"/>
                <w:sz w:val="18"/>
                <w:szCs w:val="18"/>
              </w:rPr>
              <w:t>-Nurses &amp; rehabilitation technicians: (provincial level): 46</w:t>
            </w:r>
          </w:p>
          <w:p w14:paraId="6890BC18" w14:textId="77777777" w:rsidR="000B1CC3" w:rsidRPr="00AA1D20" w:rsidRDefault="000B1CC3" w:rsidP="000B1CC3">
            <w:pPr>
              <w:rPr>
                <w:rFonts w:ascii="Verdana" w:eastAsia="Calibri" w:hAnsi="Verdana" w:cs="Times New Roman"/>
                <w:sz w:val="18"/>
                <w:szCs w:val="18"/>
              </w:rPr>
            </w:pPr>
            <w:r w:rsidRPr="00AA1D20">
              <w:rPr>
                <w:rFonts w:ascii="Verdana" w:eastAsia="Calibri" w:hAnsi="Verdana" w:cs="Times New Roman"/>
                <w:sz w:val="18"/>
                <w:szCs w:val="18"/>
              </w:rPr>
              <w:lastRenderedPageBreak/>
              <w:t>(District level): 26</w:t>
            </w:r>
          </w:p>
          <w:p w14:paraId="0B33E660" w14:textId="77777777" w:rsidR="000B1CC3" w:rsidRPr="00AA1D20" w:rsidRDefault="000B1CC3" w:rsidP="000B1CC3">
            <w:pPr>
              <w:rPr>
                <w:rFonts w:ascii="Verdana" w:hAnsi="Verdana"/>
                <w:sz w:val="18"/>
                <w:szCs w:val="18"/>
              </w:rPr>
            </w:pPr>
          </w:p>
          <w:p w14:paraId="30EAF50C" w14:textId="77777777" w:rsidR="007B67A4" w:rsidRPr="00AA1D20" w:rsidRDefault="007B67A4" w:rsidP="000B1CC3">
            <w:pPr>
              <w:rPr>
                <w:rFonts w:ascii="Verdana" w:hAnsi="Verdana"/>
                <w:sz w:val="18"/>
                <w:szCs w:val="18"/>
              </w:rPr>
            </w:pPr>
          </w:p>
          <w:p w14:paraId="719F70A1" w14:textId="77777777" w:rsidR="007B67A4" w:rsidRPr="00AA1D20" w:rsidRDefault="007B67A4" w:rsidP="000B1CC3">
            <w:pPr>
              <w:rPr>
                <w:rFonts w:ascii="Verdana" w:hAnsi="Verdana"/>
                <w:sz w:val="18"/>
                <w:szCs w:val="18"/>
              </w:rPr>
            </w:pPr>
            <w:r w:rsidRPr="00AA1D20">
              <w:rPr>
                <w:rFonts w:ascii="Verdana" w:hAnsi="Verdana"/>
                <w:sz w:val="18"/>
                <w:szCs w:val="18"/>
              </w:rPr>
              <w:t>Provincial hospitals equipped with diagnostic equipment and consumables.</w:t>
            </w:r>
          </w:p>
          <w:p w14:paraId="1DF4C09A" w14:textId="27C489ED" w:rsidR="002C2ACC" w:rsidRPr="00AA1D20" w:rsidRDefault="002C2ACC" w:rsidP="000B1CC3">
            <w:pPr>
              <w:rPr>
                <w:rFonts w:ascii="Verdana" w:hAnsi="Verdana"/>
                <w:sz w:val="18"/>
                <w:szCs w:val="18"/>
              </w:rPr>
            </w:pPr>
            <w:r w:rsidRPr="00AA1D20">
              <w:rPr>
                <w:rFonts w:ascii="Verdana" w:hAnsi="Verdana"/>
                <w:sz w:val="18"/>
                <w:szCs w:val="18"/>
              </w:rPr>
              <w:t>Services are expanded to district level and district hospitals are equipped with diagnostic equipment and consumables</w:t>
            </w:r>
          </w:p>
        </w:tc>
        <w:tc>
          <w:tcPr>
            <w:tcW w:w="1793" w:type="pct"/>
            <w:gridSpan w:val="2"/>
          </w:tcPr>
          <w:p w14:paraId="155C87AC" w14:textId="5E4AEF8C" w:rsidR="000B1CC3" w:rsidRPr="00AA1D20" w:rsidRDefault="000B1CC3" w:rsidP="000B1CC3">
            <w:pPr>
              <w:rPr>
                <w:rFonts w:ascii="Verdana" w:eastAsia="Calibri" w:hAnsi="Verdana" w:cs="Calibri"/>
                <w:sz w:val="18"/>
                <w:szCs w:val="18"/>
              </w:rPr>
            </w:pPr>
            <w:r w:rsidRPr="00AA1D20">
              <w:rPr>
                <w:rFonts w:ascii="Verdana" w:eastAsia="Calibri" w:hAnsi="Verdana" w:cs="Times New Roman"/>
                <w:sz w:val="18"/>
                <w:szCs w:val="18"/>
              </w:rPr>
              <w:lastRenderedPageBreak/>
              <w:t>The project conducted training workshops at both district and provincial levels to support delivery of quality health services to clients.</w:t>
            </w:r>
          </w:p>
          <w:p w14:paraId="3685BD2B" w14:textId="77777777" w:rsidR="00BE2FB7" w:rsidRPr="00AA1D20" w:rsidRDefault="00BE2FB7" w:rsidP="000B1CC3">
            <w:pPr>
              <w:spacing w:after="0"/>
              <w:rPr>
                <w:rFonts w:ascii="Verdana" w:hAnsi="Verdana"/>
                <w:sz w:val="18"/>
                <w:szCs w:val="18"/>
              </w:rPr>
            </w:pPr>
          </w:p>
          <w:p w14:paraId="12FC52A7" w14:textId="7C92F78F" w:rsidR="002C2ACC" w:rsidRPr="00AA1D20" w:rsidRDefault="007B67A4" w:rsidP="002C2ACC">
            <w:pPr>
              <w:rPr>
                <w:rFonts w:ascii="Verdana" w:eastAsia="Calibri" w:hAnsi="Verdana" w:cs="Times New Roman"/>
                <w:sz w:val="18"/>
                <w:szCs w:val="18"/>
              </w:rPr>
            </w:pPr>
            <w:r w:rsidRPr="00AA1D20">
              <w:rPr>
                <w:rFonts w:ascii="Verdana" w:hAnsi="Verdana"/>
                <w:sz w:val="18"/>
                <w:szCs w:val="18"/>
                <w:lang w:val="en-ZW"/>
              </w:rPr>
              <w:lastRenderedPageBreak/>
              <w:t xml:space="preserve">Provincial hospitals namely Masvingo, Gweru, Victoria Chitepo, </w:t>
            </w:r>
            <w:r w:rsidR="0075768F" w:rsidRPr="00AA1D20">
              <w:rPr>
                <w:rFonts w:ascii="Verdana" w:hAnsi="Verdana"/>
                <w:sz w:val="18"/>
                <w:szCs w:val="18"/>
                <w:lang w:val="en-ZW"/>
              </w:rPr>
              <w:t>Bindura,</w:t>
            </w:r>
            <w:r w:rsidRPr="00AA1D20">
              <w:rPr>
                <w:rFonts w:ascii="Verdana" w:hAnsi="Verdana"/>
                <w:sz w:val="18"/>
                <w:szCs w:val="18"/>
                <w:lang w:val="en-ZW"/>
              </w:rPr>
              <w:t xml:space="preserve"> and St Lukes Hospital received audiometry equipment including </w:t>
            </w:r>
            <w:r w:rsidR="002C2ACC" w:rsidRPr="00AA1D20">
              <w:rPr>
                <w:rFonts w:ascii="Verdana" w:hAnsi="Verdana"/>
                <w:sz w:val="18"/>
                <w:szCs w:val="18"/>
                <w:lang w:val="en-ZW"/>
              </w:rPr>
              <w:t>consumables</w:t>
            </w:r>
            <w:r w:rsidRPr="00AA1D20">
              <w:rPr>
                <w:rFonts w:ascii="Verdana" w:hAnsi="Verdana"/>
                <w:sz w:val="18"/>
                <w:szCs w:val="18"/>
                <w:lang w:val="en-ZW"/>
              </w:rPr>
              <w:t>.</w:t>
            </w:r>
            <w:r w:rsidR="002C2ACC" w:rsidRPr="00AA1D20">
              <w:rPr>
                <w:rFonts w:ascii="Verdana" w:eastAsia="Calibri" w:hAnsi="Verdana" w:cs="Times New Roman"/>
                <w:sz w:val="18"/>
                <w:szCs w:val="18"/>
              </w:rPr>
              <w:t>6 provincial hospitals and 4 central hospitals provided with audiometers, otoscopes, and medical consumables.</w:t>
            </w:r>
            <w:r w:rsidR="00227D0A" w:rsidRPr="00AA1D20">
              <w:rPr>
                <w:rFonts w:ascii="Verdana" w:eastAsia="Calibri" w:hAnsi="Verdana" w:cs="Times New Roman"/>
                <w:sz w:val="18"/>
                <w:szCs w:val="18"/>
              </w:rPr>
              <w:t xml:space="preserve"> During the height of Covid-19, these institutions were also supported with safety equipment and protective clothing which were part of the approved plan.</w:t>
            </w:r>
          </w:p>
          <w:p w14:paraId="2F61CCC3" w14:textId="1A38E603" w:rsidR="002C2ACC" w:rsidRPr="00AA1D20" w:rsidRDefault="002C2ACC" w:rsidP="002C2ACC">
            <w:pPr>
              <w:rPr>
                <w:rFonts w:ascii="Verdana" w:eastAsia="Calibri" w:hAnsi="Verdana" w:cs="Times New Roman"/>
                <w:sz w:val="18"/>
                <w:szCs w:val="18"/>
              </w:rPr>
            </w:pPr>
            <w:r w:rsidRPr="00AA1D20">
              <w:rPr>
                <w:rFonts w:ascii="Verdana" w:eastAsia="Calibri" w:hAnsi="Verdana" w:cs="Times New Roman"/>
                <w:sz w:val="18"/>
                <w:szCs w:val="18"/>
              </w:rPr>
              <w:t xml:space="preserve">13 district hospitals have been supported with ear and hearing health diagnostic equipment </w:t>
            </w:r>
            <w:r w:rsidR="00BE2FB7" w:rsidRPr="00AA1D20">
              <w:rPr>
                <w:rFonts w:ascii="Verdana" w:eastAsia="Calibri" w:hAnsi="Verdana" w:cs="Times New Roman"/>
                <w:sz w:val="18"/>
                <w:szCs w:val="18"/>
              </w:rPr>
              <w:t>in the form of otoscopes</w:t>
            </w:r>
            <w:r w:rsidR="00227D0A" w:rsidRPr="00AA1D20">
              <w:rPr>
                <w:rFonts w:ascii="Verdana" w:eastAsia="Calibri" w:hAnsi="Verdana" w:cs="Times New Roman"/>
                <w:sz w:val="18"/>
                <w:szCs w:val="18"/>
              </w:rPr>
              <w:t xml:space="preserve">, syringing </w:t>
            </w:r>
            <w:r w:rsidR="00FF2824" w:rsidRPr="00AA1D20">
              <w:rPr>
                <w:rFonts w:ascii="Verdana" w:eastAsia="Calibri" w:hAnsi="Verdana" w:cs="Times New Roman"/>
                <w:sz w:val="18"/>
                <w:szCs w:val="18"/>
              </w:rPr>
              <w:t>materials,</w:t>
            </w:r>
            <w:r w:rsidR="00BE2FB7" w:rsidRPr="00AA1D20">
              <w:rPr>
                <w:rFonts w:ascii="Verdana" w:eastAsia="Calibri" w:hAnsi="Verdana" w:cs="Times New Roman"/>
                <w:sz w:val="18"/>
                <w:szCs w:val="18"/>
              </w:rPr>
              <w:t xml:space="preserve"> </w:t>
            </w:r>
            <w:r w:rsidRPr="00AA1D20">
              <w:rPr>
                <w:rFonts w:ascii="Verdana" w:eastAsia="Calibri" w:hAnsi="Verdana" w:cs="Times New Roman"/>
                <w:sz w:val="18"/>
                <w:szCs w:val="18"/>
              </w:rPr>
              <w:t>and consumables</w:t>
            </w:r>
            <w:r w:rsidR="006F22E6" w:rsidRPr="00AA1D20">
              <w:rPr>
                <w:rFonts w:ascii="Verdana" w:eastAsia="Calibri" w:hAnsi="Verdana" w:cs="Times New Roman"/>
                <w:sz w:val="18"/>
                <w:szCs w:val="18"/>
              </w:rPr>
              <w:t xml:space="preserve"> </w:t>
            </w:r>
            <w:r w:rsidR="00FF2824" w:rsidRPr="00AA1D20">
              <w:rPr>
                <w:rFonts w:ascii="Verdana" w:eastAsia="Calibri" w:hAnsi="Verdana" w:cs="Times New Roman"/>
                <w:sz w:val="18"/>
                <w:szCs w:val="18"/>
              </w:rPr>
              <w:t xml:space="preserve">(Personal Protective </w:t>
            </w:r>
            <w:r w:rsidR="005B322C" w:rsidRPr="00AA1D20">
              <w:rPr>
                <w:rFonts w:ascii="Verdana" w:eastAsia="Calibri" w:hAnsi="Verdana" w:cs="Times New Roman"/>
                <w:sz w:val="18"/>
                <w:szCs w:val="18"/>
              </w:rPr>
              <w:t>Clothing, antibiotic</w:t>
            </w:r>
            <w:r w:rsidR="006F22E6" w:rsidRPr="00AA1D20">
              <w:rPr>
                <w:rFonts w:ascii="Verdana" w:eastAsia="Calibri" w:hAnsi="Verdana" w:cs="Times New Roman"/>
                <w:sz w:val="18"/>
                <w:szCs w:val="18"/>
              </w:rPr>
              <w:t xml:space="preserve"> ear drops</w:t>
            </w:r>
            <w:r w:rsidR="00227D0A" w:rsidRPr="00AA1D20">
              <w:rPr>
                <w:rFonts w:ascii="Verdana" w:eastAsia="Calibri" w:hAnsi="Verdana" w:cs="Times New Roman"/>
                <w:sz w:val="18"/>
                <w:szCs w:val="18"/>
              </w:rPr>
              <w:t xml:space="preserve"> and boric acid</w:t>
            </w:r>
            <w:r w:rsidR="00FF2824" w:rsidRPr="00AA1D20">
              <w:rPr>
                <w:rFonts w:ascii="Verdana" w:eastAsia="Calibri" w:hAnsi="Verdana" w:cs="Times New Roman"/>
                <w:sz w:val="18"/>
                <w:szCs w:val="18"/>
              </w:rPr>
              <w:t>)</w:t>
            </w:r>
            <w:r w:rsidRPr="00AA1D20">
              <w:rPr>
                <w:rFonts w:ascii="Verdana" w:eastAsia="Calibri" w:hAnsi="Verdana" w:cs="Times New Roman"/>
                <w:sz w:val="18"/>
                <w:szCs w:val="18"/>
              </w:rPr>
              <w:t xml:space="preserve">. The districts continue to provide audiology services using the otoscopes and consumables that were distributed through the project. </w:t>
            </w:r>
          </w:p>
          <w:p w14:paraId="518D97C1" w14:textId="74FB7D66" w:rsidR="007B67A4" w:rsidRPr="00AA1D20" w:rsidRDefault="007B67A4" w:rsidP="000B1CC3">
            <w:pPr>
              <w:spacing w:after="0"/>
              <w:rPr>
                <w:rFonts w:ascii="Verdana" w:hAnsi="Verdana"/>
                <w:sz w:val="18"/>
                <w:szCs w:val="18"/>
              </w:rPr>
            </w:pPr>
          </w:p>
        </w:tc>
      </w:tr>
      <w:tr w:rsidR="000B1CC3" w:rsidRPr="00AA1D20" w14:paraId="07128B6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84" w:type="pct"/>
            <w:gridSpan w:val="2"/>
            <w:shd w:val="clear" w:color="auto" w:fill="auto"/>
          </w:tcPr>
          <w:p w14:paraId="6878C8D5" w14:textId="6737A014" w:rsidR="000B1CC3" w:rsidRPr="00AA1D20" w:rsidRDefault="000B1CC3" w:rsidP="000B1CC3">
            <w:pPr>
              <w:numPr>
                <w:ilvl w:val="0"/>
                <w:numId w:val="2"/>
              </w:numPr>
              <w:rPr>
                <w:rFonts w:ascii="Verdana" w:hAnsi="Verdana"/>
                <w:sz w:val="18"/>
                <w:szCs w:val="18"/>
              </w:rPr>
            </w:pPr>
            <w:r w:rsidRPr="00AA1D20">
              <w:rPr>
                <w:rFonts w:ascii="Verdana" w:eastAsia="Calibri" w:hAnsi="Verdana" w:cs="Times New Roman"/>
                <w:sz w:val="18"/>
                <w:szCs w:val="18"/>
              </w:rPr>
              <w:lastRenderedPageBreak/>
              <w:t>3. An efficient referral system has been introduced and health services are connected</w:t>
            </w:r>
          </w:p>
        </w:tc>
        <w:tc>
          <w:tcPr>
            <w:tcW w:w="1162" w:type="pct"/>
            <w:shd w:val="clear" w:color="auto" w:fill="auto"/>
          </w:tcPr>
          <w:p w14:paraId="6AB33EE9" w14:textId="77777777" w:rsidR="00240718" w:rsidRPr="00AA1D20" w:rsidRDefault="000B1CC3" w:rsidP="00240718">
            <w:pPr>
              <w:rPr>
                <w:rFonts w:ascii="Verdana" w:hAnsi="Verdana"/>
                <w:sz w:val="18"/>
                <w:szCs w:val="18"/>
              </w:rPr>
            </w:pPr>
            <w:r w:rsidRPr="00AA1D20">
              <w:rPr>
                <w:rFonts w:ascii="Verdana" w:eastAsia="Calibri" w:hAnsi="Verdana" w:cs="Times New Roman"/>
                <w:sz w:val="18"/>
                <w:szCs w:val="18"/>
              </w:rPr>
              <w:t>Efficient referral system established, and local organisations and health care providers strategically networked</w:t>
            </w:r>
            <w:r w:rsidR="00240718" w:rsidRPr="00AA1D20">
              <w:rPr>
                <w:rFonts w:ascii="Verdana" w:hAnsi="Verdana"/>
                <w:sz w:val="18"/>
                <w:szCs w:val="18"/>
              </w:rPr>
              <w:t xml:space="preserve"> </w:t>
            </w:r>
          </w:p>
          <w:p w14:paraId="07B14191" w14:textId="77777777" w:rsidR="00240718" w:rsidRPr="00AA1D20" w:rsidRDefault="00240718" w:rsidP="00240718">
            <w:pPr>
              <w:rPr>
                <w:rFonts w:ascii="Verdana" w:hAnsi="Verdana"/>
                <w:sz w:val="18"/>
                <w:szCs w:val="18"/>
              </w:rPr>
            </w:pPr>
          </w:p>
          <w:p w14:paraId="7A819848" w14:textId="77777777" w:rsidR="00240718" w:rsidRPr="00AA1D20" w:rsidRDefault="00240718" w:rsidP="00240718">
            <w:pPr>
              <w:rPr>
                <w:rFonts w:ascii="Verdana" w:hAnsi="Verdana"/>
                <w:sz w:val="18"/>
                <w:szCs w:val="18"/>
              </w:rPr>
            </w:pPr>
          </w:p>
          <w:p w14:paraId="3FFC1DFF" w14:textId="6544FAC3" w:rsidR="00240718" w:rsidRPr="00AA1D20" w:rsidRDefault="00240718" w:rsidP="00240718">
            <w:pPr>
              <w:rPr>
                <w:rFonts w:ascii="Verdana" w:hAnsi="Verdana"/>
                <w:sz w:val="18"/>
                <w:szCs w:val="18"/>
              </w:rPr>
            </w:pPr>
          </w:p>
          <w:p w14:paraId="123A570B" w14:textId="77777777" w:rsidR="000B1CC3" w:rsidRPr="00AA1D20" w:rsidRDefault="00240718" w:rsidP="000B1CC3">
            <w:pPr>
              <w:rPr>
                <w:rFonts w:ascii="Verdana" w:hAnsi="Verdana"/>
                <w:sz w:val="18"/>
                <w:szCs w:val="18"/>
              </w:rPr>
            </w:pPr>
            <w:r w:rsidRPr="00AA1D20">
              <w:rPr>
                <w:rFonts w:ascii="Verdana" w:hAnsi="Verdana"/>
                <w:sz w:val="18"/>
                <w:szCs w:val="18"/>
              </w:rPr>
              <w:t xml:space="preserve">Patients who have been referred from the provinces often do not take advantage of further treatment in Harare, for example because they would have to make their own appointments or cannot </w:t>
            </w:r>
            <w:r w:rsidRPr="00AA1D20">
              <w:rPr>
                <w:rFonts w:ascii="Verdana" w:hAnsi="Verdana"/>
                <w:sz w:val="18"/>
                <w:szCs w:val="18"/>
              </w:rPr>
              <w:lastRenderedPageBreak/>
              <w:t xml:space="preserve">afford the costs of transport, </w:t>
            </w:r>
            <w:r w:rsidR="0003157F" w:rsidRPr="00AA1D20">
              <w:rPr>
                <w:rFonts w:ascii="Verdana" w:hAnsi="Verdana"/>
                <w:sz w:val="18"/>
                <w:szCs w:val="18"/>
              </w:rPr>
              <w:t>accommodation,</w:t>
            </w:r>
            <w:r w:rsidRPr="00AA1D20">
              <w:rPr>
                <w:rFonts w:ascii="Verdana" w:hAnsi="Verdana"/>
                <w:sz w:val="18"/>
                <w:szCs w:val="18"/>
              </w:rPr>
              <w:t xml:space="preserve"> and patient fees.</w:t>
            </w:r>
          </w:p>
          <w:p w14:paraId="01F067EA" w14:textId="77777777" w:rsidR="009B4A88" w:rsidRPr="00AA1D20" w:rsidRDefault="009B4A88" w:rsidP="000B1CC3">
            <w:pPr>
              <w:rPr>
                <w:rFonts w:ascii="Verdana" w:hAnsi="Verdana"/>
                <w:sz w:val="18"/>
                <w:szCs w:val="18"/>
              </w:rPr>
            </w:pPr>
          </w:p>
          <w:p w14:paraId="63B62A3B" w14:textId="77777777" w:rsidR="009B4A88" w:rsidRPr="00AA1D20" w:rsidRDefault="009B4A88" w:rsidP="000B1CC3">
            <w:pPr>
              <w:rPr>
                <w:rFonts w:ascii="Verdana" w:hAnsi="Verdana"/>
                <w:sz w:val="18"/>
                <w:szCs w:val="18"/>
              </w:rPr>
            </w:pPr>
            <w:r w:rsidRPr="00AA1D20">
              <w:rPr>
                <w:rFonts w:ascii="Verdana" w:hAnsi="Verdana"/>
                <w:sz w:val="18"/>
                <w:szCs w:val="18"/>
              </w:rPr>
              <w:t>Training of community health workers does not include basic ENT training.</w:t>
            </w:r>
          </w:p>
          <w:p w14:paraId="4AB44EA8" w14:textId="77777777" w:rsidR="00973CDA" w:rsidRPr="00AA1D20" w:rsidRDefault="00973CDA" w:rsidP="000B1CC3">
            <w:pPr>
              <w:rPr>
                <w:rFonts w:ascii="Verdana" w:hAnsi="Verdana"/>
                <w:sz w:val="18"/>
                <w:szCs w:val="18"/>
              </w:rPr>
            </w:pPr>
          </w:p>
          <w:p w14:paraId="601050E9" w14:textId="77777777" w:rsidR="00973CDA" w:rsidRPr="00AA1D20" w:rsidRDefault="00973CDA" w:rsidP="000B1CC3">
            <w:pPr>
              <w:rPr>
                <w:rFonts w:ascii="Verdana" w:hAnsi="Verdana"/>
                <w:sz w:val="18"/>
                <w:szCs w:val="18"/>
              </w:rPr>
            </w:pPr>
          </w:p>
          <w:p w14:paraId="3A174EBA" w14:textId="77777777" w:rsidR="00973CDA" w:rsidRPr="00AA1D20" w:rsidRDefault="00973CDA" w:rsidP="000B1CC3">
            <w:pPr>
              <w:rPr>
                <w:rFonts w:ascii="Verdana" w:hAnsi="Verdana"/>
                <w:sz w:val="18"/>
                <w:szCs w:val="18"/>
              </w:rPr>
            </w:pPr>
          </w:p>
          <w:p w14:paraId="09176B9C" w14:textId="77777777" w:rsidR="00973CDA" w:rsidRPr="00AA1D20" w:rsidRDefault="00973CDA" w:rsidP="000B1CC3">
            <w:pPr>
              <w:rPr>
                <w:rFonts w:ascii="Verdana" w:hAnsi="Verdana"/>
                <w:sz w:val="18"/>
                <w:szCs w:val="18"/>
              </w:rPr>
            </w:pPr>
          </w:p>
          <w:p w14:paraId="155439D0" w14:textId="2B341BB3" w:rsidR="00973CDA" w:rsidRPr="00AA1D20" w:rsidRDefault="00973CDA" w:rsidP="000B1CC3">
            <w:pPr>
              <w:rPr>
                <w:rFonts w:ascii="Verdana" w:hAnsi="Verdana"/>
                <w:sz w:val="18"/>
                <w:szCs w:val="18"/>
              </w:rPr>
            </w:pPr>
            <w:r w:rsidRPr="00AA1D20">
              <w:rPr>
                <w:rFonts w:ascii="Verdana" w:hAnsi="Verdana"/>
                <w:sz w:val="18"/>
                <w:szCs w:val="18"/>
              </w:rPr>
              <w:t>Low level of awareness of the population about existing ENT services.</w:t>
            </w:r>
          </w:p>
          <w:p w14:paraId="5B778355" w14:textId="4A5A36AD" w:rsidR="00973CDA" w:rsidRPr="00AA1D20" w:rsidRDefault="00973CDA" w:rsidP="000B1CC3">
            <w:pPr>
              <w:rPr>
                <w:rFonts w:ascii="Verdana" w:hAnsi="Verdana"/>
                <w:sz w:val="18"/>
                <w:szCs w:val="18"/>
              </w:rPr>
            </w:pPr>
          </w:p>
        </w:tc>
        <w:tc>
          <w:tcPr>
            <w:tcW w:w="1161" w:type="pct"/>
            <w:shd w:val="clear" w:color="auto" w:fill="auto"/>
          </w:tcPr>
          <w:p w14:paraId="13E1FEB8" w14:textId="77777777" w:rsidR="000B1CC3" w:rsidRPr="00AA1D20" w:rsidRDefault="001F0D2F" w:rsidP="000B1CC3">
            <w:pPr>
              <w:rPr>
                <w:rFonts w:ascii="Verdana" w:hAnsi="Verdana"/>
                <w:sz w:val="18"/>
                <w:szCs w:val="18"/>
              </w:rPr>
            </w:pPr>
            <w:r w:rsidRPr="00AA1D20">
              <w:rPr>
                <w:rFonts w:ascii="Verdana" w:hAnsi="Verdana"/>
                <w:sz w:val="18"/>
                <w:szCs w:val="18"/>
              </w:rPr>
              <w:lastRenderedPageBreak/>
              <w:t>No efficient referral system in place.</w:t>
            </w:r>
          </w:p>
          <w:p w14:paraId="6DA14E97" w14:textId="77777777" w:rsidR="001F0D2F" w:rsidRPr="00AA1D20" w:rsidRDefault="001F0D2F" w:rsidP="000B1CC3">
            <w:pPr>
              <w:rPr>
                <w:rFonts w:ascii="Verdana" w:hAnsi="Verdana"/>
                <w:sz w:val="18"/>
                <w:szCs w:val="18"/>
              </w:rPr>
            </w:pPr>
          </w:p>
          <w:p w14:paraId="1D62095A" w14:textId="77777777" w:rsidR="001F0D2F" w:rsidRPr="00AA1D20" w:rsidRDefault="001F0D2F" w:rsidP="000B1CC3">
            <w:pPr>
              <w:rPr>
                <w:rFonts w:ascii="Verdana" w:hAnsi="Verdana"/>
                <w:sz w:val="18"/>
                <w:szCs w:val="18"/>
              </w:rPr>
            </w:pPr>
          </w:p>
          <w:p w14:paraId="04F81540" w14:textId="77777777" w:rsidR="001F0D2F" w:rsidRPr="00AA1D20" w:rsidRDefault="001F0D2F" w:rsidP="000B1CC3">
            <w:pPr>
              <w:rPr>
                <w:rFonts w:ascii="Verdana" w:hAnsi="Verdana"/>
                <w:sz w:val="18"/>
                <w:szCs w:val="18"/>
              </w:rPr>
            </w:pPr>
          </w:p>
          <w:p w14:paraId="67FBAB8E" w14:textId="77777777" w:rsidR="00240718" w:rsidRPr="00AA1D20" w:rsidRDefault="00240718" w:rsidP="000B1CC3">
            <w:pPr>
              <w:rPr>
                <w:rFonts w:ascii="Verdana" w:hAnsi="Verdana"/>
                <w:sz w:val="18"/>
                <w:szCs w:val="18"/>
              </w:rPr>
            </w:pPr>
          </w:p>
          <w:p w14:paraId="3D84CB63" w14:textId="77777777" w:rsidR="00240718" w:rsidRPr="00AA1D20" w:rsidRDefault="00240718" w:rsidP="00240718">
            <w:pPr>
              <w:rPr>
                <w:rFonts w:ascii="Verdana" w:hAnsi="Verdana"/>
                <w:sz w:val="18"/>
                <w:szCs w:val="18"/>
              </w:rPr>
            </w:pPr>
          </w:p>
          <w:p w14:paraId="318AF824" w14:textId="77777777" w:rsidR="00240718" w:rsidRPr="00AA1D20" w:rsidRDefault="00240718" w:rsidP="00240718">
            <w:pPr>
              <w:rPr>
                <w:rFonts w:ascii="Verdana" w:hAnsi="Verdana"/>
                <w:sz w:val="18"/>
                <w:szCs w:val="18"/>
              </w:rPr>
            </w:pPr>
          </w:p>
          <w:p w14:paraId="7A4B7ACD" w14:textId="1B8DFF61" w:rsidR="00240718" w:rsidRPr="00AA1D20" w:rsidRDefault="00240718" w:rsidP="00240718">
            <w:pPr>
              <w:rPr>
                <w:rFonts w:ascii="Verdana" w:eastAsia="Calibri" w:hAnsi="Verdana" w:cs="Times New Roman"/>
                <w:sz w:val="18"/>
                <w:szCs w:val="18"/>
              </w:rPr>
            </w:pPr>
            <w:r w:rsidRPr="00AA1D20">
              <w:rPr>
                <w:rFonts w:ascii="Verdana" w:hAnsi="Verdana"/>
                <w:sz w:val="18"/>
                <w:szCs w:val="18"/>
              </w:rPr>
              <w:t>A total of 30 outreaches carried out.</w:t>
            </w:r>
          </w:p>
          <w:p w14:paraId="6B0D545C" w14:textId="77777777" w:rsidR="00240718" w:rsidRPr="00AA1D20" w:rsidRDefault="00240718" w:rsidP="000B1CC3">
            <w:pPr>
              <w:rPr>
                <w:rFonts w:ascii="Verdana" w:hAnsi="Verdana"/>
                <w:sz w:val="18"/>
                <w:szCs w:val="18"/>
              </w:rPr>
            </w:pPr>
          </w:p>
          <w:p w14:paraId="7C92D77E" w14:textId="77777777" w:rsidR="009B4A88" w:rsidRPr="00AA1D20" w:rsidRDefault="009B4A88" w:rsidP="000B1CC3">
            <w:pPr>
              <w:rPr>
                <w:rFonts w:ascii="Verdana" w:hAnsi="Verdana"/>
                <w:sz w:val="18"/>
                <w:szCs w:val="18"/>
              </w:rPr>
            </w:pPr>
          </w:p>
          <w:p w14:paraId="5021EC5D" w14:textId="77777777" w:rsidR="009B4A88" w:rsidRPr="00AA1D20" w:rsidRDefault="009B4A88" w:rsidP="000B1CC3">
            <w:pPr>
              <w:rPr>
                <w:rFonts w:ascii="Verdana" w:hAnsi="Verdana"/>
                <w:sz w:val="18"/>
                <w:szCs w:val="18"/>
              </w:rPr>
            </w:pPr>
          </w:p>
          <w:p w14:paraId="04974EEF" w14:textId="77777777" w:rsidR="009B4A88" w:rsidRPr="00AA1D20" w:rsidRDefault="009B4A88" w:rsidP="009B4A88">
            <w:pPr>
              <w:ind w:left="16"/>
              <w:rPr>
                <w:rFonts w:ascii="Verdana" w:hAnsi="Verdana"/>
                <w:sz w:val="18"/>
                <w:szCs w:val="18"/>
              </w:rPr>
            </w:pPr>
          </w:p>
          <w:p w14:paraId="080B0BD4" w14:textId="3132CAB5" w:rsidR="009B4A88" w:rsidRPr="00AA1D20" w:rsidRDefault="009B4A88" w:rsidP="009B4A88">
            <w:pPr>
              <w:ind w:left="16"/>
              <w:rPr>
                <w:rFonts w:ascii="Verdana" w:hAnsi="Verdana"/>
                <w:sz w:val="18"/>
                <w:szCs w:val="18"/>
              </w:rPr>
            </w:pPr>
            <w:r w:rsidRPr="00AA1D20">
              <w:rPr>
                <w:rFonts w:ascii="Verdana" w:hAnsi="Verdana"/>
                <w:sz w:val="18"/>
                <w:szCs w:val="18"/>
              </w:rPr>
              <w:t xml:space="preserve">A total of 900 </w:t>
            </w:r>
            <w:commentRangeStart w:id="20"/>
            <w:commentRangeStart w:id="21"/>
            <w:r w:rsidRPr="00AA1D20">
              <w:rPr>
                <w:rFonts w:ascii="Verdana" w:hAnsi="Verdana"/>
                <w:sz w:val="18"/>
                <w:szCs w:val="18"/>
              </w:rPr>
              <w:t>GGH</w:t>
            </w:r>
            <w:commentRangeEnd w:id="20"/>
            <w:r w:rsidR="00F77E6B">
              <w:rPr>
                <w:rStyle w:val="Kommentarzeichen"/>
              </w:rPr>
              <w:commentReference w:id="20"/>
            </w:r>
            <w:commentRangeEnd w:id="21"/>
            <w:r w:rsidR="00C93295">
              <w:rPr>
                <w:rStyle w:val="Kommentarzeichen"/>
              </w:rPr>
              <w:commentReference w:id="21"/>
            </w:r>
            <w:r w:rsidRPr="00AA1D20">
              <w:rPr>
                <w:rFonts w:ascii="Verdana" w:hAnsi="Verdana"/>
                <w:sz w:val="18"/>
                <w:szCs w:val="18"/>
              </w:rPr>
              <w:t xml:space="preserve"> trained and integrated into </w:t>
            </w:r>
          </w:p>
          <w:p w14:paraId="2AD18102" w14:textId="77777777" w:rsidR="009B4A88" w:rsidRPr="00AA1D20" w:rsidRDefault="009B4A88" w:rsidP="009B4A88">
            <w:pPr>
              <w:ind w:left="16"/>
              <w:rPr>
                <w:rFonts w:ascii="Verdana" w:hAnsi="Verdana"/>
                <w:sz w:val="18"/>
                <w:szCs w:val="18"/>
              </w:rPr>
            </w:pPr>
            <w:r w:rsidRPr="00AA1D20">
              <w:rPr>
                <w:rFonts w:ascii="Verdana" w:hAnsi="Verdana"/>
                <w:sz w:val="18"/>
                <w:szCs w:val="18"/>
              </w:rPr>
              <w:t xml:space="preserve">ENT care </w:t>
            </w:r>
          </w:p>
          <w:p w14:paraId="25B43DF1" w14:textId="77777777" w:rsidR="009B4A88" w:rsidRPr="00AA1D20" w:rsidRDefault="009B4A88" w:rsidP="000B1CC3">
            <w:pPr>
              <w:rPr>
                <w:rFonts w:ascii="Verdana" w:hAnsi="Verdana"/>
                <w:sz w:val="18"/>
                <w:szCs w:val="18"/>
              </w:rPr>
            </w:pPr>
          </w:p>
          <w:p w14:paraId="16A9F1E8" w14:textId="77777777" w:rsidR="00973CDA" w:rsidRPr="00AA1D20" w:rsidRDefault="00973CDA" w:rsidP="000B1CC3">
            <w:pPr>
              <w:rPr>
                <w:rFonts w:ascii="Verdana" w:hAnsi="Verdana"/>
                <w:sz w:val="18"/>
                <w:szCs w:val="18"/>
              </w:rPr>
            </w:pPr>
          </w:p>
          <w:p w14:paraId="1BC031DF" w14:textId="77777777" w:rsidR="00973CDA" w:rsidRPr="00AA1D20" w:rsidRDefault="00973CDA" w:rsidP="000B1CC3">
            <w:pPr>
              <w:rPr>
                <w:rFonts w:ascii="Verdana" w:hAnsi="Verdana"/>
                <w:sz w:val="18"/>
                <w:szCs w:val="18"/>
              </w:rPr>
            </w:pPr>
          </w:p>
          <w:p w14:paraId="12F64865" w14:textId="3745F2D5" w:rsidR="00973CDA" w:rsidRPr="00AA1D20" w:rsidRDefault="00973CDA" w:rsidP="000B1CC3">
            <w:pPr>
              <w:rPr>
                <w:rFonts w:ascii="Verdana" w:hAnsi="Verdana"/>
                <w:sz w:val="18"/>
                <w:szCs w:val="18"/>
              </w:rPr>
            </w:pPr>
            <w:r w:rsidRPr="00AA1D20">
              <w:rPr>
                <w:rFonts w:ascii="Verdana" w:hAnsi="Verdana"/>
                <w:sz w:val="18"/>
                <w:szCs w:val="18"/>
              </w:rPr>
              <w:t>The population is informed about the services and sensitised about ENT prevention by means of education campaigns.</w:t>
            </w:r>
          </w:p>
        </w:tc>
        <w:tc>
          <w:tcPr>
            <w:tcW w:w="1793" w:type="pct"/>
            <w:gridSpan w:val="2"/>
          </w:tcPr>
          <w:p w14:paraId="1AEA8894" w14:textId="400BDDCF" w:rsidR="001F0D2F" w:rsidRPr="00AA1D20" w:rsidRDefault="000B1CC3" w:rsidP="0003157F">
            <w:pPr>
              <w:rPr>
                <w:rFonts w:ascii="Verdana" w:eastAsia="Calibri" w:hAnsi="Verdana" w:cs="Times New Roman"/>
                <w:sz w:val="18"/>
                <w:szCs w:val="18"/>
              </w:rPr>
            </w:pPr>
            <w:r w:rsidRPr="00AA1D20">
              <w:rPr>
                <w:rFonts w:ascii="Verdana" w:eastAsia="Calibri" w:hAnsi="Verdana" w:cs="Times New Roman"/>
                <w:sz w:val="18"/>
                <w:szCs w:val="18"/>
              </w:rPr>
              <w:lastRenderedPageBreak/>
              <w:t xml:space="preserve">The training of VHWs at community level has been a very strategic approach to ensure ENT referrals at Primary level. The referral system continues to strengthen as more healthcare workers are being trained. This is promoting early identification of ENT and Audiology cases which has resulted in improved health seeking behaviour on ear and hearing </w:t>
            </w:r>
            <w:r w:rsidR="0075768F" w:rsidRPr="00AA1D20">
              <w:rPr>
                <w:rFonts w:ascii="Verdana" w:eastAsia="Calibri" w:hAnsi="Verdana" w:cs="Times New Roman"/>
                <w:sz w:val="18"/>
                <w:szCs w:val="18"/>
              </w:rPr>
              <w:t>health. P</w:t>
            </w:r>
            <w:r w:rsidR="001F0D2F" w:rsidRPr="00AA1D20">
              <w:rPr>
                <w:rFonts w:ascii="Verdana" w:eastAsia="Calibri" w:hAnsi="Verdana" w:cs="Times New Roman"/>
                <w:sz w:val="18"/>
                <w:szCs w:val="18"/>
              </w:rPr>
              <w:t xml:space="preserve">4014 project had made strides in developing clear referral systems within Zimbabwe health delivery system. As P4014 project </w:t>
            </w:r>
            <w:del w:id="22" w:author="Chigodora, Tafadzwa" w:date="2024-01-23T08:41:00Z">
              <w:r w:rsidR="001F0D2F" w:rsidRPr="00AA1D20" w:rsidDel="00B3036D">
                <w:rPr>
                  <w:rFonts w:ascii="Verdana" w:eastAsia="Calibri" w:hAnsi="Verdana" w:cs="Times New Roman"/>
                  <w:sz w:val="18"/>
                  <w:szCs w:val="18"/>
                </w:rPr>
                <w:delText>draws an</w:delText>
              </w:r>
            </w:del>
            <w:ins w:id="23" w:author="Chigodora, Tafadzwa" w:date="2024-01-23T08:41:00Z">
              <w:r w:rsidR="00B3036D">
                <w:rPr>
                  <w:rFonts w:ascii="Verdana" w:eastAsia="Calibri" w:hAnsi="Verdana" w:cs="Times New Roman"/>
                  <w:sz w:val="18"/>
                  <w:szCs w:val="18"/>
                </w:rPr>
                <w:t>has</w:t>
              </w:r>
            </w:ins>
            <w:r w:rsidR="001F0D2F" w:rsidRPr="00AA1D20">
              <w:rPr>
                <w:rFonts w:ascii="Verdana" w:eastAsia="Calibri" w:hAnsi="Verdana" w:cs="Times New Roman"/>
                <w:sz w:val="18"/>
                <w:szCs w:val="18"/>
              </w:rPr>
              <w:t xml:space="preserve"> end</w:t>
            </w:r>
            <w:ins w:id="24" w:author="Chigodora, Tafadzwa" w:date="2024-01-23T08:41:00Z">
              <w:r w:rsidR="00B3036D">
                <w:rPr>
                  <w:rFonts w:ascii="Verdana" w:eastAsia="Calibri" w:hAnsi="Verdana" w:cs="Times New Roman"/>
                  <w:sz w:val="18"/>
                  <w:szCs w:val="18"/>
                </w:rPr>
                <w:t>ed</w:t>
              </w:r>
            </w:ins>
            <w:r w:rsidR="001F0D2F" w:rsidRPr="00AA1D20">
              <w:rPr>
                <w:rFonts w:ascii="Verdana" w:eastAsia="Calibri" w:hAnsi="Verdana" w:cs="Times New Roman"/>
                <w:sz w:val="18"/>
                <w:szCs w:val="18"/>
              </w:rPr>
              <w:t xml:space="preserve"> on 31</w:t>
            </w:r>
            <w:r w:rsidR="001F0D2F" w:rsidRPr="00AA1D20">
              <w:rPr>
                <w:rFonts w:ascii="Verdana" w:eastAsia="Calibri" w:hAnsi="Verdana" w:cs="Times New Roman"/>
                <w:sz w:val="18"/>
                <w:szCs w:val="18"/>
                <w:vertAlign w:val="superscript"/>
              </w:rPr>
              <w:t>st</w:t>
            </w:r>
            <w:r w:rsidR="001F0D2F" w:rsidRPr="00AA1D20">
              <w:rPr>
                <w:rFonts w:ascii="Verdana" w:eastAsia="Calibri" w:hAnsi="Verdana" w:cs="Times New Roman"/>
                <w:sz w:val="18"/>
                <w:szCs w:val="18"/>
              </w:rPr>
              <w:t xml:space="preserve"> December 2023 MOHCC trained personnel will continue to utilise the referral path to ensure clients reach the highest level in ear and health management.</w:t>
            </w:r>
          </w:p>
          <w:p w14:paraId="2D3C26EA" w14:textId="09C14F46" w:rsidR="00240718" w:rsidRPr="00AA1D20" w:rsidRDefault="00240718" w:rsidP="000B1CC3">
            <w:pPr>
              <w:rPr>
                <w:rFonts w:ascii="Verdana" w:hAnsi="Verdana"/>
                <w:sz w:val="18"/>
                <w:szCs w:val="18"/>
              </w:rPr>
            </w:pPr>
            <w:r w:rsidRPr="00AA1D20">
              <w:rPr>
                <w:rFonts w:ascii="Verdana" w:hAnsi="Verdana"/>
                <w:sz w:val="18"/>
                <w:szCs w:val="18"/>
              </w:rPr>
              <w:t xml:space="preserve">A total of 31 outreaches were conducted from September 2020 to December 2023. Outreaches provided a platform for dissemination of ear and hearing </w:t>
            </w:r>
            <w:r w:rsidRPr="00AA1D20">
              <w:rPr>
                <w:rFonts w:ascii="Verdana" w:hAnsi="Verdana"/>
                <w:sz w:val="18"/>
                <w:szCs w:val="18"/>
              </w:rPr>
              <w:lastRenderedPageBreak/>
              <w:t xml:space="preserve">health messages. Refresher training </w:t>
            </w:r>
            <w:r w:rsidR="0003157F" w:rsidRPr="00AA1D20">
              <w:rPr>
                <w:rFonts w:ascii="Verdana" w:hAnsi="Verdana"/>
                <w:sz w:val="18"/>
                <w:szCs w:val="18"/>
              </w:rPr>
              <w:t>was</w:t>
            </w:r>
            <w:r w:rsidRPr="00AA1D20">
              <w:rPr>
                <w:rFonts w:ascii="Verdana" w:hAnsi="Verdana"/>
                <w:sz w:val="18"/>
                <w:szCs w:val="18"/>
              </w:rPr>
              <w:t xml:space="preserve"> mainstreamed in outreaches targeting health </w:t>
            </w:r>
            <w:r w:rsidR="0003157F" w:rsidRPr="00AA1D20">
              <w:rPr>
                <w:rFonts w:ascii="Verdana" w:hAnsi="Verdana"/>
                <w:sz w:val="18"/>
                <w:szCs w:val="18"/>
              </w:rPr>
              <w:t>personnel (doctors</w:t>
            </w:r>
            <w:r w:rsidRPr="00AA1D20">
              <w:rPr>
                <w:rFonts w:ascii="Verdana" w:hAnsi="Verdana"/>
                <w:sz w:val="18"/>
                <w:szCs w:val="18"/>
              </w:rPr>
              <w:t>, nurses, RTs and VHWs)</w:t>
            </w:r>
            <w:r w:rsidR="0003157F" w:rsidRPr="00AA1D20">
              <w:rPr>
                <w:rFonts w:ascii="Verdana" w:hAnsi="Verdana"/>
                <w:sz w:val="18"/>
                <w:szCs w:val="18"/>
              </w:rPr>
              <w:t>. Patients identified were referred on various reasons to appropriate level of support in the health delivery system.</w:t>
            </w:r>
          </w:p>
          <w:p w14:paraId="082E7442" w14:textId="3120FD72" w:rsidR="00973CDA" w:rsidRPr="00AA1D20" w:rsidRDefault="00973CDA" w:rsidP="00973CDA">
            <w:pPr>
              <w:rPr>
                <w:rFonts w:ascii="Verdana" w:eastAsia="Calibri" w:hAnsi="Verdana" w:cs="Times New Roman"/>
                <w:sz w:val="18"/>
                <w:szCs w:val="18"/>
              </w:rPr>
            </w:pPr>
            <w:r w:rsidRPr="00AA1D20">
              <w:rPr>
                <w:rFonts w:ascii="Verdana" w:eastAsia="Calibri" w:hAnsi="Verdana" w:cs="Calibri"/>
                <w:sz w:val="18"/>
                <w:szCs w:val="18"/>
              </w:rPr>
              <w:t>A cumulative total of 866 (</w:t>
            </w:r>
            <w:commentRangeStart w:id="25"/>
            <w:commentRangeStart w:id="26"/>
            <w:r w:rsidRPr="00AA1D20">
              <w:rPr>
                <w:rFonts w:ascii="Verdana" w:eastAsia="Calibri" w:hAnsi="Verdana" w:cs="Calibri"/>
                <w:sz w:val="18"/>
                <w:szCs w:val="18"/>
              </w:rPr>
              <w:t>210 males, 655 females</w:t>
            </w:r>
            <w:commentRangeEnd w:id="25"/>
            <w:r w:rsidR="0008675C">
              <w:rPr>
                <w:rStyle w:val="Kommentarzeichen"/>
              </w:rPr>
              <w:commentReference w:id="25"/>
            </w:r>
            <w:commentRangeEnd w:id="26"/>
            <w:r w:rsidR="00041A6B">
              <w:rPr>
                <w:rStyle w:val="Kommentarzeichen"/>
              </w:rPr>
              <w:commentReference w:id="26"/>
            </w:r>
            <w:r w:rsidRPr="00AA1D20">
              <w:rPr>
                <w:rFonts w:ascii="Verdana" w:eastAsia="Calibri" w:hAnsi="Verdana" w:cs="Calibri"/>
                <w:sz w:val="18"/>
                <w:szCs w:val="18"/>
              </w:rPr>
              <w:t xml:space="preserve">) Village health workers have been trained </w:t>
            </w:r>
            <w:r w:rsidR="007D6F53" w:rsidRPr="00AA1D20">
              <w:rPr>
                <w:rFonts w:ascii="Verdana" w:eastAsia="Calibri" w:hAnsi="Verdana" w:cs="Calibri"/>
                <w:sz w:val="18"/>
                <w:szCs w:val="18"/>
              </w:rPr>
              <w:t>by the close of the project</w:t>
            </w:r>
            <w:r w:rsidRPr="00AA1D20">
              <w:rPr>
                <w:rFonts w:ascii="Verdana" w:eastAsia="Calibri" w:hAnsi="Verdana" w:cs="Calibri"/>
                <w:sz w:val="18"/>
                <w:szCs w:val="18"/>
              </w:rPr>
              <w:t>.</w:t>
            </w:r>
            <w:ins w:id="27" w:author="Chigodora, Tafadzwa" w:date="2024-01-23T08:44:00Z">
              <w:r w:rsidR="007733CC">
                <w:rPr>
                  <w:rFonts w:ascii="Verdana" w:eastAsia="Calibri" w:hAnsi="Verdana" w:cs="Calibri"/>
                  <w:sz w:val="18"/>
                  <w:szCs w:val="18"/>
                </w:rPr>
                <w:t xml:space="preserve"> </w:t>
              </w:r>
            </w:ins>
            <w:r w:rsidRPr="00AA1D20">
              <w:rPr>
                <w:rFonts w:ascii="Verdana" w:eastAsia="Calibri" w:hAnsi="Verdana" w:cs="Times New Roman"/>
                <w:sz w:val="18"/>
                <w:szCs w:val="18"/>
              </w:rPr>
              <w:t>Training reached 96% of the targeted VHW. The first two years of the project were affected by COVID 19 lockdown which affected the planned trainings as gatherings were prohibited by the government</w:t>
            </w:r>
            <w:ins w:id="28" w:author="Chigodora, Tafadzwa" w:date="2024-01-23T08:46:00Z">
              <w:r w:rsidR="005C3ECF">
                <w:rPr>
                  <w:rFonts w:ascii="Verdana" w:eastAsia="Calibri" w:hAnsi="Verdana" w:cs="Times New Roman"/>
                  <w:sz w:val="18"/>
                  <w:szCs w:val="18"/>
                </w:rPr>
                <w:t xml:space="preserve"> to prevent the spread of the virus</w:t>
              </w:r>
            </w:ins>
            <w:r w:rsidRPr="00AA1D20">
              <w:rPr>
                <w:rFonts w:ascii="Verdana" w:eastAsia="Calibri" w:hAnsi="Verdana" w:cs="Times New Roman"/>
                <w:sz w:val="18"/>
                <w:szCs w:val="18"/>
              </w:rPr>
              <w:t xml:space="preserve">. VHW are playing a pivotal role in the </w:t>
            </w:r>
            <w:r w:rsidR="0075768F" w:rsidRPr="00AA1D20">
              <w:rPr>
                <w:rFonts w:ascii="Verdana" w:eastAsia="Calibri" w:hAnsi="Verdana" w:cs="Times New Roman"/>
                <w:sz w:val="18"/>
                <w:szCs w:val="18"/>
              </w:rPr>
              <w:t>identification of</w:t>
            </w:r>
            <w:r w:rsidR="002C0F5E" w:rsidRPr="00AA1D20">
              <w:rPr>
                <w:rFonts w:ascii="Verdana" w:eastAsia="Calibri" w:hAnsi="Verdana" w:cs="Times New Roman"/>
                <w:sz w:val="18"/>
                <w:szCs w:val="18"/>
              </w:rPr>
              <w:t xml:space="preserve"> community members with ear and hearing problems and referring them to the health delivery </w:t>
            </w:r>
            <w:r w:rsidR="007D6F53" w:rsidRPr="00AA1D20">
              <w:rPr>
                <w:rFonts w:ascii="Verdana" w:eastAsia="Calibri" w:hAnsi="Verdana" w:cs="Times New Roman"/>
                <w:sz w:val="18"/>
                <w:szCs w:val="18"/>
              </w:rPr>
              <w:t>system .</w:t>
            </w:r>
          </w:p>
          <w:p w14:paraId="41C230EA" w14:textId="4606FC53" w:rsidR="00973CDA" w:rsidRPr="00AA1D20" w:rsidRDefault="00973CDA" w:rsidP="00973CDA">
            <w:pPr>
              <w:rPr>
                <w:rFonts w:ascii="Verdana" w:eastAsia="Calibri" w:hAnsi="Verdana" w:cs="Times New Roman"/>
                <w:sz w:val="18"/>
                <w:szCs w:val="18"/>
              </w:rPr>
            </w:pPr>
            <w:r w:rsidRPr="00AA1D20">
              <w:rPr>
                <w:rFonts w:ascii="Verdana" w:eastAsia="Calibri" w:hAnsi="Verdana" w:cs="Times New Roman"/>
                <w:sz w:val="18"/>
                <w:szCs w:val="18"/>
              </w:rPr>
              <w:t xml:space="preserve">The project used a variety of approaches to promote dissemination of ear and hearing health information such as social media platforms i.e. Facebook, Twitter(X), Instagram and WizEar website. The project also engaged radio and TV stations such as Star FM, </w:t>
            </w:r>
            <w:proofErr w:type="spellStart"/>
            <w:r w:rsidRPr="00AA1D20">
              <w:rPr>
                <w:rFonts w:ascii="Verdana" w:eastAsia="Calibri" w:hAnsi="Verdana" w:cs="Times New Roman"/>
                <w:sz w:val="18"/>
                <w:szCs w:val="18"/>
              </w:rPr>
              <w:t>ZiFM</w:t>
            </w:r>
            <w:proofErr w:type="spellEnd"/>
            <w:r w:rsidRPr="00AA1D20">
              <w:rPr>
                <w:rFonts w:ascii="Verdana" w:eastAsia="Calibri" w:hAnsi="Verdana" w:cs="Times New Roman"/>
                <w:sz w:val="18"/>
                <w:szCs w:val="18"/>
              </w:rPr>
              <w:t xml:space="preserve"> and ZBC/TV to raise awareness to the general public about ear and hearing health. Ear Camps and International commemorations provided platforms for sharing information. Additionally, WizEar developed and distributed IEC materials such as pamphlet’s, flyers to promote</w:t>
            </w:r>
            <w:ins w:id="29" w:author="Chigodora, Tafadzwa" w:date="2024-01-23T08:54:00Z">
              <w:r w:rsidR="0033300C">
                <w:rPr>
                  <w:rFonts w:ascii="Verdana" w:eastAsia="Calibri" w:hAnsi="Verdana" w:cs="Times New Roman"/>
                  <w:sz w:val="18"/>
                  <w:szCs w:val="18"/>
                </w:rPr>
                <w:t xml:space="preserve"> public awareness on ear and hearing health</w:t>
              </w:r>
            </w:ins>
            <w:del w:id="30" w:author="Chigodora, Tafadzwa" w:date="2024-01-23T08:54:00Z">
              <w:r w:rsidRPr="00AA1D20" w:rsidDel="0033300C">
                <w:rPr>
                  <w:rFonts w:ascii="Verdana" w:eastAsia="Calibri" w:hAnsi="Verdana" w:cs="Times New Roman"/>
                  <w:sz w:val="18"/>
                  <w:szCs w:val="18"/>
                </w:rPr>
                <w:delText xml:space="preserve"> information</w:delText>
              </w:r>
            </w:del>
            <w:r w:rsidRPr="00AA1D20">
              <w:rPr>
                <w:rFonts w:ascii="Verdana" w:eastAsia="Calibri" w:hAnsi="Verdana" w:cs="Times New Roman"/>
                <w:sz w:val="18"/>
                <w:szCs w:val="18"/>
              </w:rPr>
              <w:t xml:space="preserve">.  </w:t>
            </w:r>
          </w:p>
          <w:p w14:paraId="0D440F7B" w14:textId="792EAF16" w:rsidR="000B1CC3" w:rsidRPr="00AA1D20" w:rsidRDefault="000B1CC3" w:rsidP="00240718">
            <w:pPr>
              <w:rPr>
                <w:rFonts w:ascii="Verdana" w:eastAsia="Calibri" w:hAnsi="Verdana" w:cs="Times New Roman"/>
                <w:sz w:val="18"/>
                <w:szCs w:val="18"/>
              </w:rPr>
            </w:pPr>
          </w:p>
        </w:tc>
      </w:tr>
      <w:tr w:rsidR="000B1CC3" w:rsidRPr="00AA1D20" w14:paraId="6A5CCFC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84" w:type="pct"/>
            <w:gridSpan w:val="2"/>
            <w:shd w:val="clear" w:color="auto" w:fill="auto"/>
          </w:tcPr>
          <w:p w14:paraId="4D98768C" w14:textId="31BF7F36" w:rsidR="000B1CC3" w:rsidRPr="00AA1D20" w:rsidRDefault="000B1CC3" w:rsidP="000B1CC3">
            <w:pPr>
              <w:numPr>
                <w:ilvl w:val="0"/>
                <w:numId w:val="2"/>
              </w:numPr>
              <w:rPr>
                <w:rFonts w:ascii="Verdana" w:eastAsia="Calibri" w:hAnsi="Verdana" w:cs="Times New Roman"/>
                <w:sz w:val="18"/>
                <w:szCs w:val="18"/>
              </w:rPr>
            </w:pPr>
            <w:r w:rsidRPr="00AA1D20">
              <w:rPr>
                <w:rFonts w:ascii="Verdana" w:eastAsia="Calibri" w:hAnsi="Verdana" w:cs="Times New Roman"/>
                <w:sz w:val="18"/>
                <w:szCs w:val="18"/>
              </w:rPr>
              <w:lastRenderedPageBreak/>
              <w:t xml:space="preserve">4. The treatment of ear diseases is firmly </w:t>
            </w:r>
            <w:r w:rsidRPr="00AA1D20">
              <w:rPr>
                <w:rFonts w:ascii="Verdana" w:eastAsia="Calibri" w:hAnsi="Verdana" w:cs="Times New Roman"/>
                <w:sz w:val="18"/>
                <w:szCs w:val="18"/>
              </w:rPr>
              <w:lastRenderedPageBreak/>
              <w:t>anchored in the Zimbabwean health system</w:t>
            </w:r>
          </w:p>
        </w:tc>
        <w:tc>
          <w:tcPr>
            <w:tcW w:w="1162" w:type="pct"/>
            <w:shd w:val="clear" w:color="auto" w:fill="auto"/>
          </w:tcPr>
          <w:p w14:paraId="6D08C401" w14:textId="1607E902" w:rsidR="000B1CC3" w:rsidRPr="00AA1D20" w:rsidRDefault="009B4A88" w:rsidP="000B1CC3">
            <w:pPr>
              <w:rPr>
                <w:rFonts w:ascii="Verdana" w:hAnsi="Verdana"/>
                <w:sz w:val="18"/>
                <w:szCs w:val="18"/>
              </w:rPr>
            </w:pPr>
            <w:r w:rsidRPr="00AA1D20">
              <w:rPr>
                <w:rFonts w:ascii="Verdana" w:hAnsi="Verdana"/>
                <w:sz w:val="18"/>
                <w:szCs w:val="18"/>
              </w:rPr>
              <w:lastRenderedPageBreak/>
              <w:t>The national strategy for the prevention of hearing impairment (NEHCS) has been ratified but is not fully implemented.</w:t>
            </w:r>
          </w:p>
        </w:tc>
        <w:tc>
          <w:tcPr>
            <w:tcW w:w="1161" w:type="pct"/>
            <w:shd w:val="clear" w:color="auto" w:fill="auto"/>
          </w:tcPr>
          <w:p w14:paraId="045450D4" w14:textId="67DAE353" w:rsidR="000B1CC3" w:rsidRPr="00AA1D20" w:rsidRDefault="00973CDA" w:rsidP="000B1CC3">
            <w:pPr>
              <w:rPr>
                <w:rFonts w:ascii="Verdana" w:hAnsi="Verdana"/>
                <w:sz w:val="18"/>
                <w:szCs w:val="18"/>
              </w:rPr>
            </w:pPr>
            <w:r w:rsidRPr="00AA1D20">
              <w:rPr>
                <w:rFonts w:ascii="Verdana" w:hAnsi="Verdana"/>
                <w:sz w:val="18"/>
                <w:szCs w:val="18"/>
              </w:rPr>
              <w:t xml:space="preserve">Government is fulfilling its responsibility for budgeting of ENT services, which they took over with the signing of the MoU with </w:t>
            </w:r>
            <w:r w:rsidRPr="00AA1D20">
              <w:rPr>
                <w:rFonts w:ascii="Verdana" w:hAnsi="Verdana"/>
                <w:sz w:val="18"/>
                <w:szCs w:val="18"/>
              </w:rPr>
              <w:lastRenderedPageBreak/>
              <w:t>the local project lead and will provide</w:t>
            </w:r>
            <w:r w:rsidR="008B2F89" w:rsidRPr="00AA1D20">
              <w:rPr>
                <w:rFonts w:ascii="Verdana" w:hAnsi="Verdana"/>
                <w:sz w:val="18"/>
                <w:szCs w:val="18"/>
              </w:rPr>
              <w:t xml:space="preserve"> government posts for audiologists and speech therapists from 2023.</w:t>
            </w:r>
          </w:p>
        </w:tc>
        <w:tc>
          <w:tcPr>
            <w:tcW w:w="1793" w:type="pct"/>
            <w:gridSpan w:val="2"/>
          </w:tcPr>
          <w:p w14:paraId="3937F914" w14:textId="7ADAB744" w:rsidR="008B2F89" w:rsidRPr="00AA1D20" w:rsidRDefault="00227D0A" w:rsidP="00A73ABC">
            <w:pPr>
              <w:rPr>
                <w:rFonts w:ascii="Verdana" w:eastAsia="Calibri" w:hAnsi="Verdana" w:cs="Times New Roman"/>
                <w:sz w:val="18"/>
                <w:szCs w:val="18"/>
              </w:rPr>
            </w:pPr>
            <w:del w:id="31" w:author="Chigodora, Tafadzwa" w:date="2024-01-23T08:55:00Z">
              <w:r w:rsidRPr="00AA1D20" w:rsidDel="00AE186D">
                <w:rPr>
                  <w:rFonts w:ascii="Verdana" w:eastAsia="Calibri" w:hAnsi="Verdana" w:cs="Times New Roman"/>
                  <w:sz w:val="18"/>
                  <w:szCs w:val="18"/>
                </w:rPr>
                <w:lastRenderedPageBreak/>
                <w:delText>Wizear</w:delText>
              </w:r>
            </w:del>
            <w:ins w:id="32" w:author="Chigodora, Tafadzwa" w:date="2024-01-23T08:55:00Z">
              <w:r w:rsidR="00AE186D" w:rsidRPr="00AA1D20">
                <w:rPr>
                  <w:rFonts w:ascii="Verdana" w:eastAsia="Calibri" w:hAnsi="Verdana" w:cs="Times New Roman"/>
                  <w:sz w:val="18"/>
                  <w:szCs w:val="18"/>
                </w:rPr>
                <w:t>WizEar</w:t>
              </w:r>
            </w:ins>
            <w:r w:rsidRPr="00AA1D20">
              <w:rPr>
                <w:rFonts w:ascii="Verdana" w:eastAsia="Calibri" w:hAnsi="Verdana" w:cs="Times New Roman"/>
                <w:sz w:val="18"/>
                <w:szCs w:val="18"/>
              </w:rPr>
              <w:t xml:space="preserve"> has continued to lobby for the opening of posts for audiologists and speech therapists in public institutions under government funding. The government has managed to unlock some positions for speech therapist who are being absorbed through </w:t>
            </w:r>
            <w:r w:rsidRPr="00AA1D20">
              <w:rPr>
                <w:rFonts w:ascii="Verdana" w:eastAsia="Calibri" w:hAnsi="Verdana" w:cs="Times New Roman"/>
                <w:sz w:val="18"/>
                <w:szCs w:val="18"/>
              </w:rPr>
              <w:lastRenderedPageBreak/>
              <w:t xml:space="preserve">the </w:t>
            </w:r>
            <w:r w:rsidRPr="00AA1D20">
              <w:rPr>
                <w:rFonts w:ascii="Verdana" w:hAnsi="Verdana"/>
                <w:sz w:val="18"/>
                <w:szCs w:val="18"/>
              </w:rPr>
              <w:t>Special Needs and Learner Welfare Department under the Ministry of</w:t>
            </w:r>
            <w:ins w:id="33" w:author="Chigodora, Tafadzwa" w:date="2024-01-23T08:58:00Z">
              <w:r w:rsidR="00805133">
                <w:rPr>
                  <w:rFonts w:ascii="Verdana" w:hAnsi="Verdana"/>
                  <w:sz w:val="18"/>
                  <w:szCs w:val="18"/>
                </w:rPr>
                <w:t xml:space="preserve"> Primary and Secondary</w:t>
              </w:r>
            </w:ins>
            <w:r w:rsidRPr="00AA1D20">
              <w:rPr>
                <w:rFonts w:ascii="Verdana" w:hAnsi="Verdana"/>
                <w:sz w:val="18"/>
                <w:szCs w:val="18"/>
              </w:rPr>
              <w:t xml:space="preserve"> Education. There has been further commitment to absorb audiologists into the public health </w:t>
            </w:r>
            <w:r w:rsidR="00FF2824" w:rsidRPr="00AA1D20">
              <w:rPr>
                <w:rFonts w:ascii="Verdana" w:hAnsi="Verdana"/>
                <w:sz w:val="18"/>
                <w:szCs w:val="18"/>
              </w:rPr>
              <w:t>system,</w:t>
            </w:r>
            <w:r w:rsidRPr="00AA1D20">
              <w:rPr>
                <w:rFonts w:ascii="Verdana" w:hAnsi="Verdana"/>
                <w:sz w:val="18"/>
                <w:szCs w:val="18"/>
              </w:rPr>
              <w:t xml:space="preserve"> but this is still work in progress</w:t>
            </w:r>
            <w:r w:rsidR="00A73ABC" w:rsidRPr="00AA1D20">
              <w:rPr>
                <w:rFonts w:ascii="Verdana" w:hAnsi="Verdana"/>
                <w:sz w:val="18"/>
                <w:szCs w:val="18"/>
              </w:rPr>
              <w:t xml:space="preserve"> as we still wait for actual results in the following years.</w:t>
            </w:r>
          </w:p>
          <w:p w14:paraId="187B6347" w14:textId="77777777" w:rsidR="008B2F89" w:rsidRPr="00AA1D20" w:rsidRDefault="008B2F89" w:rsidP="000B1CC3">
            <w:pPr>
              <w:rPr>
                <w:rFonts w:ascii="Verdana" w:eastAsia="Calibri" w:hAnsi="Verdana" w:cs="Times New Roman"/>
                <w:sz w:val="18"/>
                <w:szCs w:val="18"/>
              </w:rPr>
            </w:pPr>
          </w:p>
          <w:p w14:paraId="29FDBDB7" w14:textId="77777777" w:rsidR="009B4A88" w:rsidRPr="00AA1D20" w:rsidRDefault="009B4A88" w:rsidP="000B1CC3">
            <w:pPr>
              <w:rPr>
                <w:rFonts w:ascii="Verdana" w:eastAsia="Calibri" w:hAnsi="Verdana" w:cs="Times New Roman"/>
                <w:sz w:val="18"/>
                <w:szCs w:val="18"/>
              </w:rPr>
            </w:pPr>
          </w:p>
          <w:p w14:paraId="0EE55E0C" w14:textId="77777777" w:rsidR="000B1CC3" w:rsidRPr="00AA1D20" w:rsidRDefault="000B1CC3" w:rsidP="000B1CC3">
            <w:pPr>
              <w:rPr>
                <w:rFonts w:ascii="Verdana" w:hAnsi="Verdana"/>
                <w:sz w:val="18"/>
                <w:szCs w:val="18"/>
              </w:rPr>
            </w:pPr>
          </w:p>
          <w:p w14:paraId="31AD8F3C" w14:textId="77777777" w:rsidR="000B1CC3" w:rsidRPr="00AA1D20" w:rsidRDefault="000B1CC3" w:rsidP="000B1CC3">
            <w:pPr>
              <w:rPr>
                <w:rFonts w:ascii="Verdana" w:hAnsi="Verdana"/>
                <w:sz w:val="18"/>
                <w:szCs w:val="18"/>
              </w:rPr>
            </w:pPr>
          </w:p>
        </w:tc>
      </w:tr>
    </w:tbl>
    <w:p w14:paraId="4E2D20F6" w14:textId="77777777" w:rsidR="00DB1E3D" w:rsidRPr="00AA1D20" w:rsidRDefault="00DB1E3D">
      <w:pPr>
        <w:rPr>
          <w:rFonts w:ascii="Verdana" w:hAnsi="Verdana"/>
          <w:sz w:val="18"/>
          <w:szCs w:val="18"/>
        </w:rPr>
      </w:pPr>
    </w:p>
    <w:p w14:paraId="5CA65EA7" w14:textId="77777777" w:rsidR="00DB1E3D" w:rsidRPr="00AA1D20" w:rsidRDefault="00DB1E3D">
      <w:pPr>
        <w:rPr>
          <w:rFonts w:ascii="Verdana" w:hAnsi="Verdana"/>
          <w:sz w:val="18"/>
          <w:szCs w:val="18"/>
        </w:rPr>
      </w:pPr>
    </w:p>
    <w:p w14:paraId="0048C70C" w14:textId="77777777" w:rsidR="0056573F" w:rsidRPr="00AA1D20" w:rsidRDefault="0056573F">
      <w:pPr>
        <w:rPr>
          <w:rFonts w:ascii="Verdana" w:hAnsi="Verdana"/>
          <w:sz w:val="18"/>
          <w:szCs w:val="18"/>
        </w:rPr>
      </w:pPr>
    </w:p>
    <w:p w14:paraId="02716FE5" w14:textId="77777777" w:rsidR="0056573F" w:rsidRPr="00AA1D20" w:rsidRDefault="0056573F">
      <w:pPr>
        <w:rPr>
          <w:rFonts w:ascii="Verdana" w:hAnsi="Verdana"/>
          <w:sz w:val="18"/>
          <w:szCs w:val="18"/>
        </w:rPr>
      </w:pPr>
    </w:p>
    <w:p w14:paraId="26C245BA" w14:textId="1984BCDD" w:rsidR="0056573F" w:rsidRPr="00AA1D20" w:rsidRDefault="0056573F">
      <w:pPr>
        <w:rPr>
          <w:rFonts w:ascii="Verdana" w:hAnsi="Verdana"/>
          <w:sz w:val="18"/>
          <w:szCs w:val="18"/>
          <w:lang w:val="en-ZW"/>
        </w:rPr>
        <w:sectPr w:rsidR="0056573F" w:rsidRPr="00AA1D20" w:rsidSect="00B83AC9">
          <w:pgSz w:w="16838" w:h="11906" w:orient="landscape"/>
          <w:pgMar w:top="1080" w:right="1135" w:bottom="1080" w:left="1440" w:header="708" w:footer="1012" w:gutter="0"/>
          <w:cols w:space="708"/>
          <w:titlePg/>
          <w:docGrid w:linePitch="360"/>
        </w:sectPr>
      </w:pPr>
    </w:p>
    <w:p w14:paraId="4A2B724A" w14:textId="77777777" w:rsidR="002E47AA" w:rsidRPr="00AA1D20" w:rsidRDefault="00331FBA" w:rsidP="00667DD7">
      <w:pPr>
        <w:pStyle w:val="Listenabsatz"/>
        <w:numPr>
          <w:ilvl w:val="0"/>
          <w:numId w:val="2"/>
        </w:numPr>
        <w:outlineLvl w:val="0"/>
        <w:rPr>
          <w:rFonts w:ascii="Verdana" w:hAnsi="Verdana"/>
          <w:b/>
          <w:color w:val="244061" w:themeColor="accent1" w:themeShade="80"/>
          <w:sz w:val="18"/>
          <w:szCs w:val="18"/>
        </w:rPr>
      </w:pPr>
      <w:r w:rsidRPr="00AA1D20">
        <w:rPr>
          <w:rFonts w:ascii="Verdana" w:hAnsi="Verdana"/>
          <w:b/>
          <w:color w:val="244061" w:themeColor="accent1" w:themeShade="80"/>
          <w:sz w:val="18"/>
          <w:szCs w:val="18"/>
        </w:rPr>
        <w:lastRenderedPageBreak/>
        <w:t xml:space="preserve">Project implementation </w:t>
      </w:r>
    </w:p>
    <w:p w14:paraId="158B339C" w14:textId="5F0AD521" w:rsidR="00AC519B" w:rsidRPr="00AA1D20" w:rsidRDefault="00331FBA" w:rsidP="00667DD7">
      <w:pPr>
        <w:pStyle w:val="Listenabsatz"/>
        <w:numPr>
          <w:ilvl w:val="1"/>
          <w:numId w:val="2"/>
        </w:numPr>
        <w:outlineLvl w:val="1"/>
        <w:rPr>
          <w:rFonts w:ascii="Verdana" w:hAnsi="Verdana"/>
          <w:sz w:val="18"/>
          <w:szCs w:val="18"/>
        </w:rPr>
      </w:pPr>
      <w:r w:rsidRPr="00AA1D20">
        <w:rPr>
          <w:rFonts w:ascii="Verdana" w:hAnsi="Verdana"/>
          <w:b/>
          <w:color w:val="244061" w:themeColor="accent1" w:themeShade="80"/>
          <w:sz w:val="18"/>
          <w:szCs w:val="18"/>
        </w:rPr>
        <w:t>Measures implemented, compared to application</w:t>
      </w:r>
    </w:p>
    <w:p w14:paraId="0738EB7C" w14:textId="5B319FE6" w:rsidR="00007D33" w:rsidRPr="00AA1D20" w:rsidRDefault="000E6404" w:rsidP="00062897">
      <w:pPr>
        <w:tabs>
          <w:tab w:val="left" w:pos="567"/>
        </w:tabs>
        <w:spacing w:after="0" w:line="240" w:lineRule="auto"/>
        <w:rPr>
          <w:rFonts w:ascii="Verdana" w:hAnsi="Verdana"/>
          <w:color w:val="A6A6A6" w:themeColor="background1" w:themeShade="A6"/>
          <w:sz w:val="18"/>
          <w:szCs w:val="18"/>
        </w:rPr>
      </w:pPr>
      <w:r w:rsidRPr="00AA1D20">
        <w:rPr>
          <w:rFonts w:ascii="Verdana" w:hAnsi="Verdana"/>
          <w:color w:val="A6A6A6" w:themeColor="background1" w:themeShade="A6"/>
          <w:sz w:val="18"/>
          <w:szCs w:val="18"/>
        </w:rPr>
        <w:t>[</w:t>
      </w:r>
      <w:hyperlink r:id="rId23" w:anchor="anker4" w:history="1">
        <w:r w:rsidRPr="00AA1D20">
          <w:rPr>
            <w:rStyle w:val="Hyperlink"/>
            <w:rFonts w:ascii="Verdana" w:hAnsi="Verdana"/>
            <w:sz w:val="18"/>
            <w:szCs w:val="18"/>
          </w:rPr>
          <w:t>Link to guidelines</w:t>
        </w:r>
      </w:hyperlink>
      <w:r w:rsidRPr="00AA1D20">
        <w:rPr>
          <w:rFonts w:ascii="Verdana" w:hAnsi="Verdana"/>
          <w:color w:val="A6A6A6" w:themeColor="background1" w:themeShade="A6"/>
          <w:sz w:val="18"/>
          <w:szCs w:val="18"/>
        </w:rPr>
        <w:t xml:space="preserve"> Please provide a comparison here, preferably in a table, of the measures planned vs. the measures actually implemented (target/actual comparison of the measures from the application or latest amendment </w:t>
      </w:r>
      <w:r w:rsidR="006A0854" w:rsidRPr="00AA1D20">
        <w:rPr>
          <w:rFonts w:ascii="Verdana" w:hAnsi="Verdana"/>
          <w:color w:val="A6A6A6" w:themeColor="background1" w:themeShade="A6"/>
          <w:sz w:val="18"/>
          <w:szCs w:val="18"/>
        </w:rPr>
        <w:t>agreement</w:t>
      </w:r>
      <w:r w:rsidRPr="00AA1D20">
        <w:rPr>
          <w:rFonts w:ascii="Verdana" w:hAnsi="Verdana"/>
          <w:color w:val="A6A6A6" w:themeColor="background1" w:themeShade="A6"/>
          <w:sz w:val="18"/>
          <w:szCs w:val="18"/>
        </w:rPr>
        <w:t xml:space="preserve">) and give reasons for deviations, delays, extensions or </w:t>
      </w:r>
      <w:commentRangeStart w:id="34"/>
      <w:r w:rsidRPr="00AA1D20">
        <w:rPr>
          <w:rFonts w:ascii="Verdana" w:hAnsi="Verdana"/>
          <w:color w:val="A6A6A6" w:themeColor="background1" w:themeShade="A6"/>
          <w:sz w:val="18"/>
          <w:szCs w:val="18"/>
        </w:rPr>
        <w:t>reductions</w:t>
      </w:r>
      <w:commentRangeEnd w:id="34"/>
      <w:r w:rsidR="00705E75" w:rsidRPr="00AA1D20">
        <w:rPr>
          <w:rStyle w:val="Kommentarzeichen"/>
          <w:rFonts w:ascii="Verdana" w:hAnsi="Verdana"/>
          <w:sz w:val="18"/>
          <w:szCs w:val="18"/>
        </w:rPr>
        <w:commentReference w:id="34"/>
      </w:r>
      <w:r w:rsidRPr="00AA1D20">
        <w:rPr>
          <w:rFonts w:ascii="Verdana" w:hAnsi="Verdana"/>
          <w:color w:val="A6A6A6" w:themeColor="background1" w:themeShade="A6"/>
          <w:sz w:val="18"/>
          <w:szCs w:val="18"/>
        </w:rPr>
        <w:t>.]</w:t>
      </w:r>
    </w:p>
    <w:p w14:paraId="4CDC59F7" w14:textId="77777777" w:rsidR="00725D50" w:rsidRPr="00AA1D20" w:rsidRDefault="00725D50" w:rsidP="00062897">
      <w:pPr>
        <w:tabs>
          <w:tab w:val="left" w:pos="567"/>
        </w:tabs>
        <w:spacing w:after="0" w:line="240" w:lineRule="auto"/>
        <w:rPr>
          <w:rFonts w:ascii="Verdana" w:hAnsi="Verdana"/>
          <w:color w:val="A6A6A6" w:themeColor="background1" w:themeShade="A6"/>
          <w:sz w:val="18"/>
          <w:szCs w:val="18"/>
        </w:rPr>
      </w:pPr>
    </w:p>
    <w:p w14:paraId="24B2240A" w14:textId="77777777" w:rsidR="00CD0393" w:rsidRPr="00AA1D20" w:rsidRDefault="00CD0393" w:rsidP="00CD0393">
      <w:pPr>
        <w:spacing w:after="0"/>
        <w:ind w:left="-4" w:hanging="10"/>
        <w:rPr>
          <w:rFonts w:ascii="Verdana" w:hAnsi="Verdana"/>
          <w:sz w:val="18"/>
          <w:szCs w:val="18"/>
        </w:rPr>
      </w:pPr>
      <w:r w:rsidRPr="00AA1D20">
        <w:rPr>
          <w:rFonts w:ascii="Verdana" w:eastAsia="Calibri" w:hAnsi="Verdana" w:cs="Calibri"/>
          <w:b/>
          <w:sz w:val="18"/>
          <w:szCs w:val="18"/>
        </w:rPr>
        <w:t xml:space="preserve">Targets and indicators </w:t>
      </w:r>
    </w:p>
    <w:tbl>
      <w:tblPr>
        <w:tblStyle w:val="TableGrid"/>
        <w:tblW w:w="9727" w:type="dxa"/>
        <w:tblInd w:w="3" w:type="dxa"/>
        <w:tblCellMar>
          <w:right w:w="64" w:type="dxa"/>
        </w:tblCellMar>
        <w:tblLook w:val="04A0" w:firstRow="1" w:lastRow="0" w:firstColumn="1" w:lastColumn="0" w:noHBand="0" w:noVBand="1"/>
      </w:tblPr>
      <w:tblGrid>
        <w:gridCol w:w="1891"/>
        <w:gridCol w:w="21"/>
        <w:gridCol w:w="1903"/>
        <w:gridCol w:w="2148"/>
        <w:gridCol w:w="3764"/>
      </w:tblGrid>
      <w:tr w:rsidR="00CD0393" w:rsidRPr="00AA1D20" w14:paraId="5CAA6895" w14:textId="2CEAD860" w:rsidTr="007D6F53">
        <w:trPr>
          <w:trHeight w:val="512"/>
        </w:trPr>
        <w:tc>
          <w:tcPr>
            <w:tcW w:w="1891" w:type="dxa"/>
            <w:tcBorders>
              <w:top w:val="single" w:sz="6" w:space="0" w:color="4B4B4B"/>
              <w:left w:val="single" w:sz="6" w:space="0" w:color="4B4B4B"/>
              <w:bottom w:val="single" w:sz="6" w:space="0" w:color="4B4B4B"/>
              <w:right w:val="nil"/>
            </w:tcBorders>
            <w:shd w:val="clear" w:color="auto" w:fill="BCD5ED"/>
            <w:vAlign w:val="center"/>
          </w:tcPr>
          <w:p w14:paraId="611D52F2" w14:textId="77777777" w:rsidR="00CD0393" w:rsidRPr="00AA1D20" w:rsidRDefault="00CD0393">
            <w:pPr>
              <w:ind w:left="110"/>
              <w:rPr>
                <w:rFonts w:ascii="Verdana" w:hAnsi="Verdana"/>
                <w:sz w:val="18"/>
                <w:szCs w:val="18"/>
              </w:rPr>
            </w:pPr>
            <w:r w:rsidRPr="00AA1D20">
              <w:rPr>
                <w:rFonts w:ascii="Verdana" w:eastAsia="Calibri" w:hAnsi="Verdana" w:cs="Calibri"/>
                <w:b/>
                <w:sz w:val="18"/>
                <w:szCs w:val="18"/>
              </w:rPr>
              <w:t>Impact</w:t>
            </w:r>
            <w:r w:rsidRPr="00AA1D20">
              <w:rPr>
                <w:rFonts w:ascii="Verdana" w:eastAsia="Calibri" w:hAnsi="Verdana" w:cs="Calibri"/>
                <w:sz w:val="18"/>
                <w:szCs w:val="18"/>
              </w:rPr>
              <w:t xml:space="preserve"> </w:t>
            </w:r>
          </w:p>
        </w:tc>
        <w:tc>
          <w:tcPr>
            <w:tcW w:w="4072" w:type="dxa"/>
            <w:gridSpan w:val="3"/>
            <w:tcBorders>
              <w:top w:val="single" w:sz="6" w:space="0" w:color="4B4B4B"/>
              <w:left w:val="nil"/>
              <w:bottom w:val="single" w:sz="6" w:space="0" w:color="4B4B4B"/>
              <w:right w:val="single" w:sz="6" w:space="0" w:color="4B4B4B"/>
            </w:tcBorders>
            <w:shd w:val="clear" w:color="auto" w:fill="BCD5ED"/>
            <w:vAlign w:val="center"/>
          </w:tcPr>
          <w:p w14:paraId="3D03FA69" w14:textId="77777777" w:rsidR="00CD0393" w:rsidRPr="00AA1D20" w:rsidRDefault="00CD0393">
            <w:pPr>
              <w:rPr>
                <w:rFonts w:ascii="Verdana" w:hAnsi="Verdana"/>
                <w:sz w:val="18"/>
                <w:szCs w:val="18"/>
              </w:rPr>
            </w:pPr>
            <w:r w:rsidRPr="00AA1D20">
              <w:rPr>
                <w:rFonts w:ascii="Verdana" w:eastAsia="Calibri" w:hAnsi="Verdana" w:cs="Calibri"/>
                <w:b/>
                <w:sz w:val="18"/>
                <w:szCs w:val="18"/>
              </w:rPr>
              <w:t>Contribution to sustainable ENT medical care in Zimbabwe</w:t>
            </w:r>
            <w:r w:rsidRPr="00AA1D20">
              <w:rPr>
                <w:rFonts w:ascii="Verdana" w:eastAsia="Calibri" w:hAnsi="Verdana" w:cs="Calibri"/>
                <w:sz w:val="18"/>
                <w:szCs w:val="18"/>
              </w:rPr>
              <w:t xml:space="preserve"> </w:t>
            </w:r>
          </w:p>
        </w:tc>
        <w:tc>
          <w:tcPr>
            <w:tcW w:w="3764" w:type="dxa"/>
            <w:tcBorders>
              <w:top w:val="single" w:sz="6" w:space="0" w:color="4B4B4B"/>
              <w:left w:val="nil"/>
              <w:bottom w:val="single" w:sz="6" w:space="0" w:color="4B4B4B"/>
              <w:right w:val="single" w:sz="6" w:space="0" w:color="4B4B4B"/>
            </w:tcBorders>
            <w:shd w:val="clear" w:color="auto" w:fill="BCD5ED"/>
          </w:tcPr>
          <w:p w14:paraId="487BB7DC" w14:textId="78224170" w:rsidR="00CD0393" w:rsidRPr="00AA1D20" w:rsidRDefault="00D07173">
            <w:pPr>
              <w:rPr>
                <w:rFonts w:ascii="Verdana" w:eastAsia="Calibri" w:hAnsi="Verdana" w:cs="Calibri"/>
                <w:b/>
                <w:sz w:val="18"/>
                <w:szCs w:val="18"/>
              </w:rPr>
            </w:pPr>
            <w:r w:rsidRPr="00AA1D20">
              <w:rPr>
                <w:rFonts w:ascii="Verdana" w:eastAsia="Calibri" w:hAnsi="Verdana" w:cs="Calibri"/>
                <w:b/>
                <w:sz w:val="18"/>
                <w:szCs w:val="18"/>
              </w:rPr>
              <w:t>Explanation on deviations</w:t>
            </w:r>
          </w:p>
        </w:tc>
      </w:tr>
      <w:tr w:rsidR="00CD0393" w:rsidRPr="00AA1D20" w14:paraId="29D05263" w14:textId="4D495CB8" w:rsidTr="007D6F53">
        <w:trPr>
          <w:trHeight w:val="398"/>
        </w:trPr>
        <w:tc>
          <w:tcPr>
            <w:tcW w:w="1912" w:type="dxa"/>
            <w:gridSpan w:val="2"/>
            <w:vMerge w:val="restart"/>
            <w:tcBorders>
              <w:top w:val="single" w:sz="6" w:space="0" w:color="4B4B4B"/>
              <w:left w:val="single" w:sz="6" w:space="0" w:color="4B4B4B"/>
              <w:bottom w:val="single" w:sz="6" w:space="0" w:color="4B4B4B"/>
              <w:right w:val="single" w:sz="6" w:space="0" w:color="4B4B4B"/>
            </w:tcBorders>
            <w:shd w:val="clear" w:color="auto" w:fill="BCD5ED"/>
          </w:tcPr>
          <w:p w14:paraId="107AFF30" w14:textId="77777777" w:rsidR="00CD0393" w:rsidRPr="00AA1D20" w:rsidRDefault="00CD0393">
            <w:pPr>
              <w:rPr>
                <w:rFonts w:ascii="Verdana" w:hAnsi="Verdana"/>
                <w:sz w:val="18"/>
                <w:szCs w:val="18"/>
              </w:rPr>
            </w:pPr>
            <w:r w:rsidRPr="00AA1D20">
              <w:rPr>
                <w:rFonts w:ascii="Verdana" w:eastAsia="Calibri" w:hAnsi="Verdana" w:cs="Calibri"/>
                <w:b/>
                <w:sz w:val="18"/>
                <w:szCs w:val="18"/>
              </w:rPr>
              <w:t xml:space="preserve">Specific objective </w:t>
            </w:r>
          </w:p>
        </w:tc>
        <w:tc>
          <w:tcPr>
            <w:tcW w:w="1903" w:type="dxa"/>
            <w:tcBorders>
              <w:top w:val="single" w:sz="6" w:space="0" w:color="4B4B4B"/>
              <w:left w:val="single" w:sz="6" w:space="0" w:color="4B4B4B"/>
              <w:bottom w:val="single" w:sz="6" w:space="0" w:color="4B4B4B"/>
              <w:right w:val="nil"/>
            </w:tcBorders>
            <w:shd w:val="clear" w:color="auto" w:fill="BCD5ED"/>
          </w:tcPr>
          <w:p w14:paraId="599C8CDB" w14:textId="77777777" w:rsidR="00CD0393" w:rsidRPr="00AA1D20" w:rsidRDefault="00CD0393">
            <w:pPr>
              <w:ind w:left="8"/>
              <w:rPr>
                <w:rFonts w:ascii="Verdana" w:hAnsi="Verdana"/>
                <w:sz w:val="18"/>
                <w:szCs w:val="18"/>
              </w:rPr>
            </w:pPr>
            <w:r w:rsidRPr="00AA1D20">
              <w:rPr>
                <w:rFonts w:ascii="Verdana" w:eastAsia="Calibri" w:hAnsi="Verdana" w:cs="Calibri"/>
                <w:b/>
                <w:sz w:val="18"/>
                <w:szCs w:val="18"/>
              </w:rPr>
              <w:t>Indicators</w:t>
            </w:r>
            <w:r w:rsidRPr="00AA1D20">
              <w:rPr>
                <w:rFonts w:ascii="Verdana" w:eastAsia="Calibri" w:hAnsi="Verdana" w:cs="Calibri"/>
                <w:sz w:val="18"/>
                <w:szCs w:val="18"/>
              </w:rPr>
              <w:t xml:space="preserve"> </w:t>
            </w:r>
          </w:p>
        </w:tc>
        <w:tc>
          <w:tcPr>
            <w:tcW w:w="2148" w:type="dxa"/>
            <w:tcBorders>
              <w:top w:val="single" w:sz="6" w:space="0" w:color="4B4B4B"/>
              <w:left w:val="nil"/>
              <w:bottom w:val="single" w:sz="6" w:space="0" w:color="4B4B4B"/>
              <w:right w:val="single" w:sz="6" w:space="0" w:color="4B4B4B"/>
            </w:tcBorders>
            <w:shd w:val="clear" w:color="auto" w:fill="BCD5ED"/>
          </w:tcPr>
          <w:p w14:paraId="65D4A524" w14:textId="77777777" w:rsidR="00CD0393" w:rsidRPr="00AA1D20" w:rsidRDefault="00CD0393">
            <w:pPr>
              <w:rPr>
                <w:rFonts w:ascii="Verdana" w:hAnsi="Verdana"/>
                <w:sz w:val="18"/>
                <w:szCs w:val="18"/>
              </w:rPr>
            </w:pPr>
          </w:p>
        </w:tc>
        <w:tc>
          <w:tcPr>
            <w:tcW w:w="3764" w:type="dxa"/>
            <w:tcBorders>
              <w:top w:val="single" w:sz="6" w:space="0" w:color="4B4B4B"/>
              <w:left w:val="nil"/>
              <w:bottom w:val="single" w:sz="6" w:space="0" w:color="4B4B4B"/>
              <w:right w:val="single" w:sz="6" w:space="0" w:color="4B4B4B"/>
            </w:tcBorders>
            <w:shd w:val="clear" w:color="auto" w:fill="BCD5ED"/>
          </w:tcPr>
          <w:p w14:paraId="1276EAF8" w14:textId="77777777" w:rsidR="00CD0393" w:rsidRPr="00AA1D20" w:rsidRDefault="00CD0393">
            <w:pPr>
              <w:rPr>
                <w:rFonts w:ascii="Verdana" w:hAnsi="Verdana"/>
                <w:sz w:val="18"/>
                <w:szCs w:val="18"/>
              </w:rPr>
            </w:pPr>
          </w:p>
        </w:tc>
      </w:tr>
      <w:tr w:rsidR="00CD0393" w:rsidRPr="00AA1D20" w14:paraId="3A76ED3F" w14:textId="7720E3B0" w:rsidTr="007D6F53">
        <w:trPr>
          <w:trHeight w:val="658"/>
        </w:trPr>
        <w:tc>
          <w:tcPr>
            <w:tcW w:w="0" w:type="auto"/>
            <w:gridSpan w:val="2"/>
            <w:vMerge/>
            <w:tcBorders>
              <w:top w:val="nil"/>
              <w:left w:val="single" w:sz="6" w:space="0" w:color="4B4B4B"/>
              <w:bottom w:val="single" w:sz="6" w:space="0" w:color="4B4B4B"/>
              <w:right w:val="single" w:sz="6" w:space="0" w:color="4B4B4B"/>
            </w:tcBorders>
          </w:tcPr>
          <w:p w14:paraId="37F5608E" w14:textId="77777777" w:rsidR="00CD0393" w:rsidRPr="00AA1D20" w:rsidRDefault="00CD0393">
            <w:pPr>
              <w:rPr>
                <w:rFonts w:ascii="Verdana" w:hAnsi="Verdana"/>
                <w:sz w:val="18"/>
                <w:szCs w:val="18"/>
              </w:rPr>
            </w:pPr>
          </w:p>
        </w:tc>
        <w:tc>
          <w:tcPr>
            <w:tcW w:w="1903" w:type="dxa"/>
            <w:tcBorders>
              <w:top w:val="single" w:sz="6" w:space="0" w:color="4B4B4B"/>
              <w:left w:val="single" w:sz="6" w:space="0" w:color="4B4B4B"/>
              <w:bottom w:val="single" w:sz="6" w:space="0" w:color="4B4B4B"/>
              <w:right w:val="single" w:sz="6" w:space="0" w:color="4B4B4B"/>
            </w:tcBorders>
          </w:tcPr>
          <w:p w14:paraId="5B85F117" w14:textId="77777777" w:rsidR="00CD0393" w:rsidRPr="00AA1D20" w:rsidRDefault="00CD0393">
            <w:pPr>
              <w:ind w:left="8"/>
              <w:rPr>
                <w:rFonts w:ascii="Verdana" w:hAnsi="Verdana"/>
                <w:sz w:val="18"/>
                <w:szCs w:val="18"/>
              </w:rPr>
            </w:pPr>
            <w:r w:rsidRPr="00AA1D20">
              <w:rPr>
                <w:rFonts w:ascii="Verdana" w:eastAsia="Calibri" w:hAnsi="Verdana" w:cs="Calibri"/>
                <w:b/>
                <w:sz w:val="18"/>
                <w:szCs w:val="18"/>
              </w:rPr>
              <w:t xml:space="preserve">Baseline  </w:t>
            </w:r>
          </w:p>
          <w:p w14:paraId="3C7EE077" w14:textId="77777777" w:rsidR="00CD0393" w:rsidRPr="00AA1D20" w:rsidRDefault="00CD0393">
            <w:pPr>
              <w:ind w:left="8"/>
              <w:rPr>
                <w:rFonts w:ascii="Verdana" w:hAnsi="Verdana"/>
                <w:sz w:val="18"/>
                <w:szCs w:val="18"/>
              </w:rPr>
            </w:pPr>
            <w:r w:rsidRPr="00AA1D20">
              <w:rPr>
                <w:rFonts w:ascii="Verdana" w:eastAsia="Calibri" w:hAnsi="Verdana" w:cs="Calibri"/>
                <w:b/>
                <w:sz w:val="18"/>
                <w:szCs w:val="18"/>
              </w:rPr>
              <w:t xml:space="preserve">(Quantitative &amp; qualitative) </w:t>
            </w:r>
          </w:p>
        </w:tc>
        <w:tc>
          <w:tcPr>
            <w:tcW w:w="2148" w:type="dxa"/>
            <w:tcBorders>
              <w:top w:val="single" w:sz="6" w:space="0" w:color="4B4B4B"/>
              <w:left w:val="single" w:sz="6" w:space="0" w:color="4B4B4B"/>
              <w:bottom w:val="single" w:sz="6" w:space="0" w:color="4B4B4B"/>
              <w:right w:val="single" w:sz="6" w:space="0" w:color="4B4B4B"/>
            </w:tcBorders>
          </w:tcPr>
          <w:p w14:paraId="6A75F84A" w14:textId="77777777" w:rsidR="00CD0393" w:rsidRPr="00AA1D20" w:rsidRDefault="00CD0393">
            <w:pPr>
              <w:ind w:left="10"/>
              <w:rPr>
                <w:rFonts w:ascii="Verdana" w:hAnsi="Verdana"/>
                <w:sz w:val="18"/>
                <w:szCs w:val="18"/>
              </w:rPr>
            </w:pPr>
            <w:r w:rsidRPr="00AA1D20">
              <w:rPr>
                <w:rFonts w:ascii="Verdana" w:eastAsia="Calibri" w:hAnsi="Verdana" w:cs="Calibri"/>
                <w:b/>
                <w:sz w:val="18"/>
                <w:szCs w:val="18"/>
              </w:rPr>
              <w:t xml:space="preserve">Target  </w:t>
            </w:r>
          </w:p>
          <w:p w14:paraId="4AC31E87" w14:textId="77777777" w:rsidR="00CD0393" w:rsidRPr="00AA1D20" w:rsidRDefault="00CD0393">
            <w:pPr>
              <w:ind w:left="10"/>
              <w:rPr>
                <w:rFonts w:ascii="Verdana" w:hAnsi="Verdana"/>
                <w:sz w:val="18"/>
                <w:szCs w:val="18"/>
              </w:rPr>
            </w:pPr>
            <w:r w:rsidRPr="00AA1D20">
              <w:rPr>
                <w:rFonts w:ascii="Verdana" w:eastAsia="Calibri" w:hAnsi="Verdana" w:cs="Calibri"/>
                <w:b/>
                <w:sz w:val="18"/>
                <w:szCs w:val="18"/>
              </w:rPr>
              <w:t xml:space="preserve">(Quantitative &amp; qualitative) </w:t>
            </w:r>
          </w:p>
        </w:tc>
        <w:tc>
          <w:tcPr>
            <w:tcW w:w="3764" w:type="dxa"/>
            <w:tcBorders>
              <w:top w:val="single" w:sz="6" w:space="0" w:color="4B4B4B"/>
              <w:left w:val="single" w:sz="6" w:space="0" w:color="4B4B4B"/>
              <w:bottom w:val="single" w:sz="6" w:space="0" w:color="4B4B4B"/>
              <w:right w:val="single" w:sz="6" w:space="0" w:color="4B4B4B"/>
            </w:tcBorders>
          </w:tcPr>
          <w:p w14:paraId="43CBCE99" w14:textId="77777777" w:rsidR="00CD0393" w:rsidRPr="00AA1D20" w:rsidRDefault="00CD0393">
            <w:pPr>
              <w:ind w:left="10"/>
              <w:rPr>
                <w:rFonts w:ascii="Verdana" w:eastAsia="Calibri" w:hAnsi="Verdana" w:cs="Calibri"/>
                <w:b/>
                <w:sz w:val="18"/>
                <w:szCs w:val="18"/>
              </w:rPr>
            </w:pPr>
          </w:p>
        </w:tc>
      </w:tr>
      <w:tr w:rsidR="00CD0393" w:rsidRPr="00AA1D20" w14:paraId="0151D1EC" w14:textId="7CC1A091" w:rsidTr="007D6F53">
        <w:trPr>
          <w:trHeight w:val="880"/>
        </w:trPr>
        <w:tc>
          <w:tcPr>
            <w:tcW w:w="1912" w:type="dxa"/>
            <w:gridSpan w:val="2"/>
            <w:vMerge w:val="restart"/>
            <w:tcBorders>
              <w:top w:val="single" w:sz="6" w:space="0" w:color="4B4B4B"/>
              <w:left w:val="single" w:sz="6" w:space="0" w:color="4B4B4B"/>
              <w:bottom w:val="single" w:sz="6" w:space="0" w:color="4B4B4B"/>
              <w:right w:val="single" w:sz="6" w:space="0" w:color="4B4B4B"/>
            </w:tcBorders>
          </w:tcPr>
          <w:p w14:paraId="7F78594F" w14:textId="77777777" w:rsidR="00CD0393" w:rsidRPr="00AA1D20" w:rsidRDefault="00CD0393">
            <w:pPr>
              <w:ind w:right="35"/>
              <w:jc w:val="both"/>
              <w:rPr>
                <w:rFonts w:ascii="Verdana" w:hAnsi="Verdana"/>
                <w:sz w:val="18"/>
                <w:szCs w:val="18"/>
              </w:rPr>
            </w:pPr>
            <w:r w:rsidRPr="00AA1D20">
              <w:rPr>
                <w:rFonts w:ascii="Verdana" w:eastAsia="Calibri" w:hAnsi="Verdana" w:cs="Calibri"/>
                <w:sz w:val="18"/>
                <w:szCs w:val="18"/>
              </w:rPr>
              <w:t xml:space="preserve">Prevention, diagnosis, treatment, and rehabilitation of hearing impairment in the target region have improved and are accessed by more people. </w:t>
            </w:r>
          </w:p>
        </w:tc>
        <w:tc>
          <w:tcPr>
            <w:tcW w:w="1903" w:type="dxa"/>
            <w:tcBorders>
              <w:top w:val="single" w:sz="6" w:space="0" w:color="4B4B4B"/>
              <w:left w:val="single" w:sz="6" w:space="0" w:color="4B4B4B"/>
              <w:bottom w:val="single" w:sz="6" w:space="0" w:color="000000"/>
              <w:right w:val="single" w:sz="6" w:space="0" w:color="4B4B4B"/>
            </w:tcBorders>
          </w:tcPr>
          <w:p w14:paraId="47071A38" w14:textId="77777777" w:rsidR="00CD0393" w:rsidRPr="00AA1D20" w:rsidRDefault="00CD0393">
            <w:pPr>
              <w:ind w:left="8"/>
              <w:rPr>
                <w:rFonts w:ascii="Verdana" w:hAnsi="Verdana"/>
                <w:sz w:val="18"/>
                <w:szCs w:val="18"/>
              </w:rPr>
            </w:pPr>
            <w:r w:rsidRPr="00AA1D20">
              <w:rPr>
                <w:rFonts w:ascii="Verdana" w:eastAsia="Calibri" w:hAnsi="Verdana" w:cs="Calibri"/>
                <w:sz w:val="18"/>
                <w:szCs w:val="18"/>
              </w:rPr>
              <w:t xml:space="preserve">Low capacities and examination numbers. </w:t>
            </w:r>
          </w:p>
        </w:tc>
        <w:tc>
          <w:tcPr>
            <w:tcW w:w="2148" w:type="dxa"/>
            <w:tcBorders>
              <w:top w:val="single" w:sz="6" w:space="0" w:color="4B4B4B"/>
              <w:left w:val="single" w:sz="6" w:space="0" w:color="4B4B4B"/>
              <w:bottom w:val="single" w:sz="6" w:space="0" w:color="000000"/>
              <w:right w:val="single" w:sz="6" w:space="0" w:color="4B4B4B"/>
            </w:tcBorders>
          </w:tcPr>
          <w:p w14:paraId="7685AD2F" w14:textId="77777777" w:rsidR="00CD0393" w:rsidRPr="00AA1D20" w:rsidRDefault="00CD0393">
            <w:pPr>
              <w:ind w:left="10"/>
              <w:jc w:val="both"/>
              <w:rPr>
                <w:rFonts w:ascii="Verdana" w:hAnsi="Verdana"/>
                <w:sz w:val="18"/>
                <w:szCs w:val="18"/>
              </w:rPr>
            </w:pPr>
            <w:r w:rsidRPr="00AA1D20">
              <w:rPr>
                <w:rFonts w:ascii="Verdana" w:eastAsia="Calibri" w:hAnsi="Verdana" w:cs="Calibri"/>
                <w:sz w:val="18"/>
                <w:szCs w:val="18"/>
              </w:rPr>
              <w:t xml:space="preserve">Overall, 28,650 people treated, and 986 people trained during the project period </w:t>
            </w:r>
          </w:p>
        </w:tc>
        <w:tc>
          <w:tcPr>
            <w:tcW w:w="3764" w:type="dxa"/>
            <w:tcBorders>
              <w:top w:val="single" w:sz="6" w:space="0" w:color="4B4B4B"/>
              <w:left w:val="single" w:sz="6" w:space="0" w:color="4B4B4B"/>
              <w:bottom w:val="single" w:sz="6" w:space="0" w:color="000000"/>
              <w:right w:val="single" w:sz="6" w:space="0" w:color="4B4B4B"/>
            </w:tcBorders>
          </w:tcPr>
          <w:p w14:paraId="7BC539DF" w14:textId="77777777" w:rsidR="00CF4E12" w:rsidRPr="00AA1D20" w:rsidRDefault="00D07173">
            <w:pPr>
              <w:ind w:left="10"/>
              <w:jc w:val="both"/>
              <w:rPr>
                <w:rFonts w:ascii="Verdana" w:eastAsia="Calibri" w:hAnsi="Verdana" w:cs="Calibri"/>
                <w:sz w:val="18"/>
                <w:szCs w:val="18"/>
              </w:rPr>
            </w:pPr>
            <w:r w:rsidRPr="00AA1D20">
              <w:rPr>
                <w:rFonts w:ascii="Verdana" w:eastAsia="Calibri" w:hAnsi="Verdana" w:cs="Calibri"/>
                <w:sz w:val="18"/>
                <w:szCs w:val="18"/>
              </w:rPr>
              <w:t>Cumulatively 31,819 people were reached from September 2020 to December 2023.</w:t>
            </w:r>
            <w:r w:rsidR="00825468" w:rsidRPr="00AA1D20">
              <w:rPr>
                <w:rFonts w:ascii="Verdana" w:eastAsia="Calibri" w:hAnsi="Verdana" w:cs="Calibri"/>
                <w:sz w:val="18"/>
                <w:szCs w:val="18"/>
              </w:rPr>
              <w:t>The project exceeded the target by 11% due to robust approaches involving the MOHCC personnel at both district and Provincial level in ear and hearing health. The establishment of referral systems within MOHCC promoted sharing of data on the reach resulting in high number of people reached.</w:t>
            </w:r>
          </w:p>
          <w:p w14:paraId="2A020F16" w14:textId="4C3080AD" w:rsidR="00825468" w:rsidRPr="00AA1D20" w:rsidRDefault="00825468">
            <w:pPr>
              <w:ind w:left="10"/>
              <w:jc w:val="both"/>
              <w:rPr>
                <w:rFonts w:ascii="Verdana" w:eastAsia="Calibri" w:hAnsi="Verdana" w:cs="Calibri"/>
                <w:sz w:val="18"/>
                <w:szCs w:val="18"/>
              </w:rPr>
            </w:pPr>
            <w:r w:rsidRPr="00AA1D20">
              <w:rPr>
                <w:rFonts w:ascii="Verdana" w:eastAsia="Calibri" w:hAnsi="Verdana" w:cs="Calibri"/>
                <w:sz w:val="18"/>
                <w:szCs w:val="18"/>
              </w:rPr>
              <w:t xml:space="preserve">  </w:t>
            </w:r>
          </w:p>
          <w:p w14:paraId="12382ACD" w14:textId="2CB00EDD" w:rsidR="00CD0393" w:rsidRPr="00AA1D20" w:rsidRDefault="00825468">
            <w:pPr>
              <w:ind w:left="10"/>
              <w:jc w:val="both"/>
              <w:rPr>
                <w:rFonts w:ascii="Verdana" w:eastAsia="Calibri" w:hAnsi="Verdana" w:cs="Calibri"/>
                <w:sz w:val="18"/>
                <w:szCs w:val="18"/>
              </w:rPr>
            </w:pPr>
            <w:r w:rsidRPr="00AA1D20">
              <w:rPr>
                <w:rFonts w:ascii="Verdana" w:eastAsia="Calibri" w:hAnsi="Verdana" w:cs="Calibri"/>
                <w:sz w:val="18"/>
                <w:szCs w:val="18"/>
              </w:rPr>
              <w:t xml:space="preserve">1.221 people trained, 408 males and 813 </w:t>
            </w:r>
            <w:r w:rsidR="00CF4E12" w:rsidRPr="00AA1D20">
              <w:rPr>
                <w:rFonts w:ascii="Verdana" w:eastAsia="Calibri" w:hAnsi="Verdana" w:cs="Calibri"/>
                <w:sz w:val="18"/>
                <w:szCs w:val="18"/>
              </w:rPr>
              <w:t>females. The number of people trained exceeded the target by 24%. This is due to utilisation of MOHCC resources such as hospital facilities which were offered for free because of our partnership. The savings realised supported training for more people than expected. Trained provincial and district level staff conducted training to their peers especially in response to the high exodus of health staff. The project continued to train more staff to cater for the gaps created by staff movement to other countries.</w:t>
            </w:r>
          </w:p>
          <w:p w14:paraId="2B39C47A" w14:textId="42E5336E" w:rsidR="00825468" w:rsidRPr="00AA1D20" w:rsidRDefault="00825468">
            <w:pPr>
              <w:ind w:left="10"/>
              <w:jc w:val="both"/>
              <w:rPr>
                <w:rFonts w:ascii="Verdana" w:eastAsia="Calibri" w:hAnsi="Verdana" w:cs="Calibri"/>
                <w:sz w:val="18"/>
                <w:szCs w:val="18"/>
              </w:rPr>
            </w:pPr>
          </w:p>
        </w:tc>
      </w:tr>
      <w:tr w:rsidR="00CD0393" w:rsidRPr="00AA1D20" w14:paraId="2BCA8D07" w14:textId="62334214" w:rsidTr="007D6F53">
        <w:trPr>
          <w:trHeight w:val="1552"/>
        </w:trPr>
        <w:tc>
          <w:tcPr>
            <w:tcW w:w="0" w:type="auto"/>
            <w:gridSpan w:val="2"/>
            <w:vMerge/>
            <w:tcBorders>
              <w:top w:val="nil"/>
              <w:left w:val="single" w:sz="6" w:space="0" w:color="4B4B4B"/>
              <w:bottom w:val="single" w:sz="6" w:space="0" w:color="4B4B4B"/>
              <w:right w:val="single" w:sz="6" w:space="0" w:color="4B4B4B"/>
            </w:tcBorders>
          </w:tcPr>
          <w:p w14:paraId="3AEF094D" w14:textId="77777777" w:rsidR="00CD0393" w:rsidRPr="00AA1D20" w:rsidRDefault="00CD0393">
            <w:pPr>
              <w:rPr>
                <w:rFonts w:ascii="Verdana" w:hAnsi="Verdana"/>
                <w:sz w:val="18"/>
                <w:szCs w:val="18"/>
              </w:rPr>
            </w:pPr>
          </w:p>
        </w:tc>
        <w:tc>
          <w:tcPr>
            <w:tcW w:w="1903" w:type="dxa"/>
            <w:tcBorders>
              <w:top w:val="single" w:sz="6" w:space="0" w:color="000000"/>
              <w:left w:val="single" w:sz="6" w:space="0" w:color="4B4B4B"/>
              <w:bottom w:val="single" w:sz="6" w:space="0" w:color="4B4B4B"/>
              <w:right w:val="single" w:sz="6" w:space="0" w:color="4B4B4B"/>
            </w:tcBorders>
          </w:tcPr>
          <w:p w14:paraId="7F449C25" w14:textId="77777777" w:rsidR="00CD0393" w:rsidRPr="00AA1D20" w:rsidRDefault="00CD0393">
            <w:pPr>
              <w:ind w:left="8"/>
              <w:rPr>
                <w:rFonts w:ascii="Verdana" w:hAnsi="Verdana"/>
                <w:sz w:val="18"/>
                <w:szCs w:val="18"/>
              </w:rPr>
            </w:pPr>
            <w:r w:rsidRPr="00AA1D20">
              <w:rPr>
                <w:rFonts w:ascii="Verdana" w:eastAsia="Calibri" w:hAnsi="Verdana" w:cs="Calibri"/>
                <w:sz w:val="18"/>
                <w:szCs w:val="18"/>
              </w:rPr>
              <w:t xml:space="preserve">Low priority of ENT care in the national health system. </w:t>
            </w:r>
          </w:p>
        </w:tc>
        <w:tc>
          <w:tcPr>
            <w:tcW w:w="2148" w:type="dxa"/>
            <w:tcBorders>
              <w:top w:val="single" w:sz="6" w:space="0" w:color="000000"/>
              <w:left w:val="single" w:sz="6" w:space="0" w:color="4B4B4B"/>
              <w:bottom w:val="single" w:sz="6" w:space="0" w:color="4B4B4B"/>
              <w:right w:val="single" w:sz="6" w:space="0" w:color="4B4B4B"/>
            </w:tcBorders>
          </w:tcPr>
          <w:p w14:paraId="0627468F" w14:textId="77777777" w:rsidR="00CD0393" w:rsidRPr="00AA1D20" w:rsidRDefault="00CD0393">
            <w:pPr>
              <w:ind w:left="10"/>
              <w:jc w:val="both"/>
              <w:rPr>
                <w:rFonts w:ascii="Verdana" w:hAnsi="Verdana"/>
                <w:sz w:val="18"/>
                <w:szCs w:val="18"/>
              </w:rPr>
            </w:pPr>
            <w:r w:rsidRPr="00AA1D20">
              <w:rPr>
                <w:rFonts w:ascii="Verdana" w:eastAsia="Calibri" w:hAnsi="Verdana" w:cs="Calibri"/>
                <w:sz w:val="18"/>
                <w:szCs w:val="18"/>
              </w:rPr>
              <w:t xml:space="preserve">ENT services are part of the national health system and sustainably guaranteed. </w:t>
            </w:r>
          </w:p>
        </w:tc>
        <w:tc>
          <w:tcPr>
            <w:tcW w:w="3764" w:type="dxa"/>
            <w:tcBorders>
              <w:top w:val="single" w:sz="6" w:space="0" w:color="000000"/>
              <w:left w:val="single" w:sz="6" w:space="0" w:color="4B4B4B"/>
              <w:bottom w:val="single" w:sz="6" w:space="0" w:color="4B4B4B"/>
              <w:right w:val="single" w:sz="6" w:space="0" w:color="4B4B4B"/>
            </w:tcBorders>
          </w:tcPr>
          <w:p w14:paraId="637AD739" w14:textId="15D2BCC3" w:rsidR="00CD0393" w:rsidRPr="00AA1D20" w:rsidRDefault="005F1EFA">
            <w:pPr>
              <w:ind w:left="10"/>
              <w:jc w:val="both"/>
              <w:rPr>
                <w:rFonts w:ascii="Verdana" w:eastAsia="Calibri" w:hAnsi="Verdana" w:cs="Calibri"/>
                <w:sz w:val="18"/>
                <w:szCs w:val="18"/>
              </w:rPr>
            </w:pPr>
            <w:r w:rsidRPr="00AA1D20">
              <w:rPr>
                <w:rFonts w:ascii="Verdana" w:eastAsia="Calibri" w:hAnsi="Verdana" w:cs="Calibri"/>
                <w:sz w:val="18"/>
                <w:szCs w:val="18"/>
              </w:rPr>
              <w:t>P4014 project has improved the national health delivery system at both provincial and district levels in project areas</w:t>
            </w:r>
            <w:r w:rsidR="007128A8" w:rsidRPr="00AA1D20">
              <w:rPr>
                <w:rFonts w:ascii="Verdana" w:eastAsia="Calibri" w:hAnsi="Verdana" w:cs="Calibri"/>
                <w:sz w:val="18"/>
                <w:szCs w:val="18"/>
              </w:rPr>
              <w:t xml:space="preserve"> through capacity building of health staff in ENT services. This has contributed to development of sustainability measures such as promotion of ear screening at both districts and provincial district hospitals.</w:t>
            </w:r>
          </w:p>
        </w:tc>
      </w:tr>
    </w:tbl>
    <w:p w14:paraId="14911E69" w14:textId="77777777" w:rsidR="00CD0393" w:rsidRPr="00AA1D20" w:rsidRDefault="00CD0393" w:rsidP="00CD0393">
      <w:pPr>
        <w:spacing w:after="0"/>
        <w:ind w:left="427"/>
        <w:jc w:val="center"/>
        <w:rPr>
          <w:rFonts w:ascii="Verdana" w:hAnsi="Verdana"/>
          <w:sz w:val="18"/>
          <w:szCs w:val="18"/>
        </w:rPr>
      </w:pPr>
      <w:r w:rsidRPr="00AA1D20">
        <w:rPr>
          <w:rFonts w:ascii="Verdana" w:eastAsia="Calibri" w:hAnsi="Verdana" w:cs="Calibri"/>
          <w:color w:val="A7A8A8"/>
          <w:sz w:val="18"/>
          <w:szCs w:val="18"/>
        </w:rPr>
        <w:t xml:space="preserve"> </w:t>
      </w:r>
    </w:p>
    <w:p w14:paraId="1E4865F5" w14:textId="77777777" w:rsidR="00CD0393" w:rsidRPr="00AA1D20" w:rsidRDefault="00CD0393" w:rsidP="00CD0393">
      <w:pPr>
        <w:spacing w:after="0"/>
        <w:ind w:left="-847" w:right="40"/>
        <w:rPr>
          <w:rFonts w:ascii="Verdana" w:hAnsi="Verdana"/>
          <w:sz w:val="18"/>
          <w:szCs w:val="18"/>
        </w:rPr>
      </w:pPr>
    </w:p>
    <w:tbl>
      <w:tblPr>
        <w:tblStyle w:val="TableGrid"/>
        <w:tblW w:w="11613" w:type="dxa"/>
        <w:tblInd w:w="3" w:type="dxa"/>
        <w:tblCellMar>
          <w:top w:w="22" w:type="dxa"/>
          <w:right w:w="53" w:type="dxa"/>
        </w:tblCellMar>
        <w:tblLook w:val="04A0" w:firstRow="1" w:lastRow="0" w:firstColumn="1" w:lastColumn="0" w:noHBand="0" w:noVBand="1"/>
      </w:tblPr>
      <w:tblGrid>
        <w:gridCol w:w="1879"/>
        <w:gridCol w:w="1776"/>
        <w:gridCol w:w="2171"/>
        <w:gridCol w:w="3722"/>
        <w:gridCol w:w="1677"/>
        <w:gridCol w:w="388"/>
      </w:tblGrid>
      <w:tr w:rsidR="005F1EFA" w:rsidRPr="00AA1D20" w14:paraId="45846BE9" w14:textId="3CF3C298" w:rsidTr="007D6F53">
        <w:trPr>
          <w:gridAfter w:val="2"/>
          <w:wAfter w:w="1850" w:type="dxa"/>
          <w:trHeight w:val="398"/>
        </w:trPr>
        <w:tc>
          <w:tcPr>
            <w:tcW w:w="1919" w:type="dxa"/>
            <w:vMerge w:val="restart"/>
            <w:tcBorders>
              <w:top w:val="single" w:sz="6" w:space="0" w:color="4B4B4B"/>
              <w:left w:val="single" w:sz="6" w:space="0" w:color="4B4B4B"/>
              <w:bottom w:val="single" w:sz="6" w:space="0" w:color="4B4B4B"/>
              <w:right w:val="single" w:sz="6" w:space="0" w:color="4B4B4B"/>
            </w:tcBorders>
            <w:shd w:val="clear" w:color="auto" w:fill="BCD5ED"/>
          </w:tcPr>
          <w:p w14:paraId="5A7C2A3D" w14:textId="77777777" w:rsidR="005F1EFA" w:rsidRPr="00AA1D20" w:rsidRDefault="005F1EFA">
            <w:pPr>
              <w:ind w:left="6"/>
              <w:rPr>
                <w:rFonts w:ascii="Verdana" w:hAnsi="Verdana"/>
                <w:sz w:val="18"/>
                <w:szCs w:val="18"/>
              </w:rPr>
            </w:pPr>
            <w:r w:rsidRPr="00AA1D20">
              <w:rPr>
                <w:rFonts w:ascii="Verdana" w:eastAsia="Calibri" w:hAnsi="Verdana" w:cs="Calibri"/>
                <w:b/>
                <w:sz w:val="18"/>
                <w:szCs w:val="18"/>
              </w:rPr>
              <w:t xml:space="preserve">Results </w:t>
            </w:r>
          </w:p>
        </w:tc>
        <w:tc>
          <w:tcPr>
            <w:tcW w:w="4020" w:type="dxa"/>
            <w:gridSpan w:val="2"/>
            <w:tcBorders>
              <w:top w:val="single" w:sz="6" w:space="0" w:color="4B4B4B"/>
              <w:left w:val="single" w:sz="6" w:space="0" w:color="4B4B4B"/>
              <w:bottom w:val="single" w:sz="6" w:space="0" w:color="4B4B4B"/>
              <w:right w:val="single" w:sz="6" w:space="0" w:color="4B4B4B"/>
            </w:tcBorders>
            <w:shd w:val="clear" w:color="auto" w:fill="BCD5ED"/>
          </w:tcPr>
          <w:p w14:paraId="686D55E0" w14:textId="77777777" w:rsidR="005F1EFA" w:rsidRPr="00AA1D20" w:rsidRDefault="005F1EFA">
            <w:pPr>
              <w:rPr>
                <w:rFonts w:ascii="Verdana" w:hAnsi="Verdana"/>
                <w:sz w:val="18"/>
                <w:szCs w:val="18"/>
              </w:rPr>
            </w:pPr>
            <w:r w:rsidRPr="00AA1D20">
              <w:rPr>
                <w:rFonts w:ascii="Verdana" w:eastAsia="Calibri" w:hAnsi="Verdana" w:cs="Calibri"/>
                <w:b/>
                <w:sz w:val="18"/>
                <w:szCs w:val="18"/>
              </w:rPr>
              <w:t xml:space="preserve">Indicators </w:t>
            </w:r>
            <w:r w:rsidRPr="00AA1D20">
              <w:rPr>
                <w:rFonts w:ascii="Verdana" w:eastAsia="Calibri" w:hAnsi="Verdana" w:cs="Calibri"/>
                <w:sz w:val="18"/>
                <w:szCs w:val="18"/>
              </w:rPr>
              <w:t xml:space="preserve"> </w:t>
            </w:r>
          </w:p>
        </w:tc>
        <w:tc>
          <w:tcPr>
            <w:tcW w:w="3824" w:type="dxa"/>
            <w:tcBorders>
              <w:top w:val="single" w:sz="6" w:space="0" w:color="4B4B4B"/>
              <w:left w:val="single" w:sz="6" w:space="0" w:color="4B4B4B"/>
              <w:bottom w:val="single" w:sz="6" w:space="0" w:color="4B4B4B"/>
              <w:right w:val="single" w:sz="6" w:space="0" w:color="4B4B4B"/>
            </w:tcBorders>
            <w:shd w:val="clear" w:color="auto" w:fill="BCD5ED"/>
          </w:tcPr>
          <w:p w14:paraId="6E7D2911" w14:textId="77777777" w:rsidR="005F1EFA" w:rsidRPr="00AA1D20" w:rsidRDefault="005F1EFA">
            <w:pPr>
              <w:rPr>
                <w:rFonts w:ascii="Verdana" w:eastAsia="Calibri" w:hAnsi="Verdana" w:cs="Calibri"/>
                <w:b/>
                <w:sz w:val="18"/>
                <w:szCs w:val="18"/>
              </w:rPr>
            </w:pPr>
          </w:p>
        </w:tc>
      </w:tr>
      <w:tr w:rsidR="005F1EFA" w:rsidRPr="00AA1D20" w14:paraId="3F87AAF4" w14:textId="529D67F0" w:rsidTr="007D6F53">
        <w:trPr>
          <w:gridAfter w:val="2"/>
          <w:wAfter w:w="1850" w:type="dxa"/>
          <w:trHeight w:val="688"/>
        </w:trPr>
        <w:tc>
          <w:tcPr>
            <w:tcW w:w="1919" w:type="dxa"/>
            <w:vMerge/>
            <w:tcBorders>
              <w:top w:val="nil"/>
              <w:left w:val="single" w:sz="6" w:space="0" w:color="4B4B4B"/>
              <w:bottom w:val="single" w:sz="6" w:space="0" w:color="4B4B4B"/>
              <w:right w:val="single" w:sz="6" w:space="0" w:color="4B4B4B"/>
            </w:tcBorders>
          </w:tcPr>
          <w:p w14:paraId="042C94F4" w14:textId="77777777" w:rsidR="005F1EFA" w:rsidRPr="00AA1D20" w:rsidRDefault="005F1EFA">
            <w:pPr>
              <w:rPr>
                <w:rFonts w:ascii="Verdana" w:hAnsi="Verdana"/>
                <w:sz w:val="18"/>
                <w:szCs w:val="18"/>
              </w:rPr>
            </w:pPr>
          </w:p>
        </w:tc>
        <w:tc>
          <w:tcPr>
            <w:tcW w:w="1806" w:type="dxa"/>
            <w:tcBorders>
              <w:top w:val="single" w:sz="6" w:space="0" w:color="4B4B4B"/>
              <w:left w:val="single" w:sz="6" w:space="0" w:color="4B4B4B"/>
              <w:bottom w:val="single" w:sz="6" w:space="0" w:color="4B4B4B"/>
              <w:right w:val="single" w:sz="6" w:space="0" w:color="4B4B4B"/>
            </w:tcBorders>
          </w:tcPr>
          <w:p w14:paraId="3D5AF6CF" w14:textId="77777777" w:rsidR="005F1EFA" w:rsidRPr="00AA1D20" w:rsidRDefault="005F1EFA">
            <w:pPr>
              <w:rPr>
                <w:rFonts w:ascii="Verdana" w:hAnsi="Verdana"/>
                <w:sz w:val="18"/>
                <w:szCs w:val="18"/>
              </w:rPr>
            </w:pPr>
            <w:r w:rsidRPr="00AA1D20">
              <w:rPr>
                <w:rFonts w:ascii="Verdana" w:eastAsia="Calibri" w:hAnsi="Verdana" w:cs="Calibri"/>
                <w:b/>
                <w:sz w:val="18"/>
                <w:szCs w:val="18"/>
              </w:rPr>
              <w:t xml:space="preserve">Baseline  </w:t>
            </w:r>
          </w:p>
          <w:p w14:paraId="65BB3671" w14:textId="77777777" w:rsidR="005F1EFA" w:rsidRPr="00AA1D20" w:rsidRDefault="005F1EFA">
            <w:pPr>
              <w:rPr>
                <w:rFonts w:ascii="Verdana" w:hAnsi="Verdana"/>
                <w:sz w:val="18"/>
                <w:szCs w:val="18"/>
              </w:rPr>
            </w:pPr>
            <w:r w:rsidRPr="00AA1D20">
              <w:rPr>
                <w:rFonts w:ascii="Verdana" w:eastAsia="Calibri" w:hAnsi="Verdana" w:cs="Calibri"/>
                <w:b/>
                <w:sz w:val="18"/>
                <w:szCs w:val="18"/>
              </w:rPr>
              <w:t xml:space="preserve">(Quantitative &amp; qualitative) </w:t>
            </w:r>
          </w:p>
        </w:tc>
        <w:tc>
          <w:tcPr>
            <w:tcW w:w="2214" w:type="dxa"/>
            <w:tcBorders>
              <w:top w:val="single" w:sz="6" w:space="0" w:color="4B4B4B"/>
              <w:left w:val="single" w:sz="6" w:space="0" w:color="4B4B4B"/>
              <w:bottom w:val="single" w:sz="6" w:space="0" w:color="4B4B4B"/>
              <w:right w:val="single" w:sz="6" w:space="0" w:color="4B4B4B"/>
            </w:tcBorders>
          </w:tcPr>
          <w:p w14:paraId="5A2485AF" w14:textId="77777777" w:rsidR="005F1EFA" w:rsidRPr="00AA1D20" w:rsidRDefault="005F1EFA">
            <w:pPr>
              <w:ind w:left="16"/>
              <w:rPr>
                <w:rFonts w:ascii="Verdana" w:hAnsi="Verdana"/>
                <w:sz w:val="18"/>
                <w:szCs w:val="18"/>
              </w:rPr>
            </w:pPr>
            <w:r w:rsidRPr="00AA1D20">
              <w:rPr>
                <w:rFonts w:ascii="Verdana" w:eastAsia="Calibri" w:hAnsi="Verdana" w:cs="Calibri"/>
                <w:b/>
                <w:sz w:val="18"/>
                <w:szCs w:val="18"/>
              </w:rPr>
              <w:t xml:space="preserve">Target </w:t>
            </w:r>
          </w:p>
          <w:p w14:paraId="46297559" w14:textId="77777777" w:rsidR="005F1EFA" w:rsidRPr="00AA1D20" w:rsidRDefault="005F1EFA">
            <w:pPr>
              <w:ind w:left="16"/>
              <w:rPr>
                <w:rFonts w:ascii="Verdana" w:hAnsi="Verdana"/>
                <w:sz w:val="18"/>
                <w:szCs w:val="18"/>
              </w:rPr>
            </w:pPr>
            <w:r w:rsidRPr="00AA1D20">
              <w:rPr>
                <w:rFonts w:ascii="Verdana" w:eastAsia="Calibri" w:hAnsi="Verdana" w:cs="Calibri"/>
                <w:b/>
                <w:sz w:val="18"/>
                <w:szCs w:val="18"/>
              </w:rPr>
              <w:t xml:space="preserve">(Quantitative &amp; qualitative) </w:t>
            </w:r>
          </w:p>
        </w:tc>
        <w:tc>
          <w:tcPr>
            <w:tcW w:w="3824" w:type="dxa"/>
            <w:tcBorders>
              <w:top w:val="single" w:sz="6" w:space="0" w:color="4B4B4B"/>
              <w:left w:val="single" w:sz="6" w:space="0" w:color="4B4B4B"/>
              <w:bottom w:val="single" w:sz="6" w:space="0" w:color="4B4B4B"/>
              <w:right w:val="single" w:sz="6" w:space="0" w:color="4B4B4B"/>
            </w:tcBorders>
          </w:tcPr>
          <w:p w14:paraId="7BA93847" w14:textId="77777777" w:rsidR="005F1EFA" w:rsidRPr="00AA1D20" w:rsidRDefault="005F1EFA">
            <w:pPr>
              <w:ind w:left="16"/>
              <w:rPr>
                <w:rFonts w:ascii="Verdana" w:eastAsia="Calibri" w:hAnsi="Verdana" w:cs="Calibri"/>
                <w:b/>
                <w:sz w:val="18"/>
                <w:szCs w:val="18"/>
              </w:rPr>
            </w:pPr>
          </w:p>
        </w:tc>
      </w:tr>
      <w:tr w:rsidR="005F1EFA" w:rsidRPr="00AA1D20" w14:paraId="72D79980" w14:textId="25E0F0AF" w:rsidTr="007D6F53">
        <w:trPr>
          <w:gridAfter w:val="2"/>
          <w:wAfter w:w="1850" w:type="dxa"/>
          <w:trHeight w:val="434"/>
        </w:trPr>
        <w:tc>
          <w:tcPr>
            <w:tcW w:w="1919" w:type="dxa"/>
            <w:vMerge w:val="restart"/>
            <w:tcBorders>
              <w:top w:val="single" w:sz="6" w:space="0" w:color="4B4B4B"/>
              <w:left w:val="single" w:sz="6" w:space="0" w:color="4B4B4B"/>
              <w:bottom w:val="single" w:sz="6" w:space="0" w:color="4B4B4B"/>
              <w:right w:val="single" w:sz="6" w:space="0" w:color="4B4B4B"/>
            </w:tcBorders>
          </w:tcPr>
          <w:p w14:paraId="52B62164" w14:textId="77777777" w:rsidR="005F1EFA" w:rsidRPr="00AA1D20" w:rsidRDefault="005F1EFA">
            <w:pPr>
              <w:ind w:left="6" w:right="41"/>
              <w:jc w:val="both"/>
              <w:rPr>
                <w:rFonts w:ascii="Verdana" w:hAnsi="Verdana"/>
                <w:sz w:val="18"/>
                <w:szCs w:val="18"/>
              </w:rPr>
            </w:pPr>
            <w:r w:rsidRPr="00AA1D20">
              <w:rPr>
                <w:rFonts w:ascii="Verdana" w:eastAsia="Calibri" w:hAnsi="Verdana" w:cs="Calibri"/>
                <w:sz w:val="18"/>
                <w:szCs w:val="18"/>
              </w:rPr>
              <w:t xml:space="preserve">1. Access to and quality of ENT, audiology and speech therapy services in Harare are improved. </w:t>
            </w:r>
          </w:p>
        </w:tc>
        <w:tc>
          <w:tcPr>
            <w:tcW w:w="1806" w:type="dxa"/>
            <w:vMerge w:val="restart"/>
            <w:tcBorders>
              <w:top w:val="single" w:sz="6" w:space="0" w:color="4B4B4B"/>
              <w:left w:val="single" w:sz="6" w:space="0" w:color="4B4B4B"/>
              <w:bottom w:val="single" w:sz="6" w:space="0" w:color="000000"/>
              <w:right w:val="single" w:sz="6" w:space="0" w:color="4B4B4B"/>
            </w:tcBorders>
          </w:tcPr>
          <w:p w14:paraId="302BCF7F" w14:textId="77777777" w:rsidR="005F1EFA" w:rsidRPr="00AA1D20" w:rsidRDefault="005F1EFA">
            <w:pPr>
              <w:spacing w:after="16" w:line="227" w:lineRule="auto"/>
              <w:jc w:val="both"/>
              <w:rPr>
                <w:rFonts w:ascii="Verdana" w:hAnsi="Verdana"/>
                <w:sz w:val="18"/>
                <w:szCs w:val="18"/>
              </w:rPr>
            </w:pPr>
            <w:r w:rsidRPr="00AA1D20">
              <w:rPr>
                <w:rFonts w:ascii="Verdana" w:eastAsia="Calibri" w:hAnsi="Verdana" w:cs="Calibri"/>
                <w:sz w:val="18"/>
                <w:szCs w:val="18"/>
              </w:rPr>
              <w:t xml:space="preserve">Low number of surgeries on children due to lack of surgical capacity at the HCH.  </w:t>
            </w:r>
          </w:p>
          <w:p w14:paraId="1BC410A2" w14:textId="77777777" w:rsidR="005F1EFA" w:rsidRPr="00AA1D20" w:rsidRDefault="005F1EFA">
            <w:pPr>
              <w:rPr>
                <w:rFonts w:ascii="Verdana" w:hAnsi="Verdana"/>
                <w:sz w:val="18"/>
                <w:szCs w:val="18"/>
              </w:rPr>
            </w:pPr>
            <w:r w:rsidRPr="00AA1D20">
              <w:rPr>
                <w:rFonts w:ascii="Verdana" w:eastAsia="Calibri" w:hAnsi="Verdana" w:cs="Calibri"/>
                <w:sz w:val="18"/>
                <w:szCs w:val="18"/>
              </w:rPr>
              <w:lastRenderedPageBreak/>
              <w:t xml:space="preserve">Operations 2019: 97/year </w:t>
            </w:r>
          </w:p>
        </w:tc>
        <w:tc>
          <w:tcPr>
            <w:tcW w:w="2214" w:type="dxa"/>
            <w:tcBorders>
              <w:top w:val="single" w:sz="6" w:space="0" w:color="4B4B4B"/>
              <w:left w:val="single" w:sz="6" w:space="0" w:color="4B4B4B"/>
              <w:bottom w:val="single" w:sz="6" w:space="0" w:color="000000"/>
              <w:right w:val="single" w:sz="6" w:space="0" w:color="4B4B4B"/>
            </w:tcBorders>
          </w:tcPr>
          <w:p w14:paraId="4BBED3FE" w14:textId="7327C378" w:rsidR="005F1EFA" w:rsidRPr="00AA1D20" w:rsidRDefault="005F1EFA">
            <w:pPr>
              <w:ind w:left="16"/>
              <w:rPr>
                <w:rFonts w:ascii="Verdana" w:hAnsi="Verdana"/>
                <w:sz w:val="18"/>
                <w:szCs w:val="18"/>
              </w:rPr>
            </w:pPr>
            <w:r w:rsidRPr="00AA1D20">
              <w:rPr>
                <w:rFonts w:ascii="Verdana" w:eastAsia="Calibri" w:hAnsi="Verdana" w:cs="Calibri"/>
                <w:sz w:val="18"/>
                <w:szCs w:val="18"/>
              </w:rPr>
              <w:lastRenderedPageBreak/>
              <w:t xml:space="preserve">An operating theatre built and equipped </w:t>
            </w:r>
          </w:p>
        </w:tc>
        <w:tc>
          <w:tcPr>
            <w:tcW w:w="3824" w:type="dxa"/>
            <w:tcBorders>
              <w:top w:val="single" w:sz="6" w:space="0" w:color="4B4B4B"/>
              <w:left w:val="single" w:sz="6" w:space="0" w:color="4B4B4B"/>
              <w:bottom w:val="single" w:sz="6" w:space="0" w:color="000000"/>
              <w:right w:val="single" w:sz="6" w:space="0" w:color="4B4B4B"/>
            </w:tcBorders>
          </w:tcPr>
          <w:p w14:paraId="417E2AD6" w14:textId="6592B1A7" w:rsidR="005F1EFA" w:rsidRPr="00AA1D20" w:rsidRDefault="007128A8">
            <w:pPr>
              <w:ind w:left="16"/>
              <w:rPr>
                <w:rFonts w:ascii="Verdana" w:eastAsia="Calibri" w:hAnsi="Verdana" w:cs="Calibri"/>
                <w:sz w:val="18"/>
                <w:szCs w:val="18"/>
              </w:rPr>
            </w:pPr>
            <w:r w:rsidRPr="00AA1D20">
              <w:rPr>
                <w:rFonts w:ascii="Verdana" w:eastAsia="Calibri" w:hAnsi="Verdana" w:cs="Calibri"/>
                <w:sz w:val="18"/>
                <w:szCs w:val="18"/>
              </w:rPr>
              <w:t xml:space="preserve">Sally Mugabe Children’s hospital benefited from a new theatre that was constructed through financial support from P4014 project. The theatre was fully equipped to meet standard theatre requirements. </w:t>
            </w:r>
          </w:p>
        </w:tc>
      </w:tr>
      <w:tr w:rsidR="005F1EFA" w:rsidRPr="00AA1D20" w14:paraId="4ABF7F7B" w14:textId="203E359A" w:rsidTr="007D6F53">
        <w:trPr>
          <w:gridAfter w:val="2"/>
          <w:wAfter w:w="1850" w:type="dxa"/>
          <w:trHeight w:val="496"/>
        </w:trPr>
        <w:tc>
          <w:tcPr>
            <w:tcW w:w="1919" w:type="dxa"/>
            <w:vMerge/>
            <w:tcBorders>
              <w:top w:val="nil"/>
              <w:left w:val="single" w:sz="6" w:space="0" w:color="4B4B4B"/>
              <w:bottom w:val="nil"/>
              <w:right w:val="single" w:sz="6" w:space="0" w:color="4B4B4B"/>
            </w:tcBorders>
          </w:tcPr>
          <w:p w14:paraId="5428C8B9" w14:textId="77777777" w:rsidR="005F1EFA" w:rsidRPr="00AA1D20" w:rsidRDefault="005F1EFA">
            <w:pPr>
              <w:rPr>
                <w:rFonts w:ascii="Verdana" w:hAnsi="Verdana"/>
                <w:sz w:val="18"/>
                <w:szCs w:val="18"/>
              </w:rPr>
            </w:pPr>
          </w:p>
        </w:tc>
        <w:tc>
          <w:tcPr>
            <w:tcW w:w="1806" w:type="dxa"/>
            <w:vMerge/>
            <w:tcBorders>
              <w:top w:val="nil"/>
              <w:left w:val="single" w:sz="6" w:space="0" w:color="4B4B4B"/>
              <w:bottom w:val="single" w:sz="6" w:space="0" w:color="000000"/>
              <w:right w:val="single" w:sz="6" w:space="0" w:color="4B4B4B"/>
            </w:tcBorders>
          </w:tcPr>
          <w:p w14:paraId="3BA9398C" w14:textId="77777777" w:rsidR="005F1EFA" w:rsidRPr="00AA1D20" w:rsidRDefault="005F1EFA">
            <w:pPr>
              <w:rPr>
                <w:rFonts w:ascii="Verdana" w:hAnsi="Verdana"/>
                <w:sz w:val="18"/>
                <w:szCs w:val="18"/>
              </w:rPr>
            </w:pPr>
          </w:p>
        </w:tc>
        <w:tc>
          <w:tcPr>
            <w:tcW w:w="2214" w:type="dxa"/>
            <w:tcBorders>
              <w:top w:val="single" w:sz="6" w:space="0" w:color="000000"/>
              <w:left w:val="single" w:sz="6" w:space="0" w:color="4B4B4B"/>
              <w:bottom w:val="single" w:sz="6" w:space="0" w:color="000000"/>
              <w:right w:val="single" w:sz="6" w:space="0" w:color="4B4B4B"/>
            </w:tcBorders>
          </w:tcPr>
          <w:p w14:paraId="66118F9E" w14:textId="77777777" w:rsidR="005F1EFA" w:rsidRPr="00AA1D20" w:rsidRDefault="005F1EFA">
            <w:pPr>
              <w:ind w:left="16"/>
              <w:rPr>
                <w:rFonts w:ascii="Verdana" w:hAnsi="Verdana"/>
                <w:sz w:val="18"/>
                <w:szCs w:val="18"/>
              </w:rPr>
            </w:pPr>
            <w:r w:rsidRPr="00AA1D20">
              <w:rPr>
                <w:rFonts w:ascii="Verdana" w:eastAsia="Calibri" w:hAnsi="Verdana" w:cs="Calibri"/>
                <w:sz w:val="18"/>
                <w:szCs w:val="18"/>
              </w:rPr>
              <w:t xml:space="preserve">Increase in surgeries to 1,200/year </w:t>
            </w:r>
          </w:p>
        </w:tc>
        <w:tc>
          <w:tcPr>
            <w:tcW w:w="3824" w:type="dxa"/>
            <w:tcBorders>
              <w:top w:val="single" w:sz="6" w:space="0" w:color="000000"/>
              <w:left w:val="single" w:sz="6" w:space="0" w:color="4B4B4B"/>
              <w:bottom w:val="single" w:sz="6" w:space="0" w:color="000000"/>
              <w:right w:val="single" w:sz="6" w:space="0" w:color="4B4B4B"/>
            </w:tcBorders>
          </w:tcPr>
          <w:p w14:paraId="0D9B10F7" w14:textId="4B29F989" w:rsidR="005F1EFA" w:rsidRPr="00AA1D20" w:rsidRDefault="001746E2">
            <w:pPr>
              <w:ind w:left="16"/>
              <w:rPr>
                <w:rFonts w:ascii="Verdana" w:eastAsia="Calibri" w:hAnsi="Verdana" w:cs="Calibri"/>
                <w:sz w:val="18"/>
                <w:szCs w:val="18"/>
              </w:rPr>
            </w:pPr>
            <w:r w:rsidRPr="00AA1D20">
              <w:rPr>
                <w:rFonts w:ascii="Verdana" w:eastAsia="Calibri" w:hAnsi="Verdana" w:cs="Times New Roman"/>
                <w:sz w:val="18"/>
                <w:szCs w:val="18"/>
                <w:lang w:val="en-US"/>
              </w:rPr>
              <w:t xml:space="preserve">The number of surgeries has increased to 971/year slightly lower than </w:t>
            </w:r>
            <w:r w:rsidR="0075768F" w:rsidRPr="00AA1D20">
              <w:rPr>
                <w:rFonts w:ascii="Verdana" w:eastAsia="Calibri" w:hAnsi="Verdana" w:cs="Times New Roman"/>
                <w:sz w:val="18"/>
                <w:szCs w:val="18"/>
                <w:lang w:val="en-US"/>
              </w:rPr>
              <w:t>anticipated</w:t>
            </w:r>
            <w:r w:rsidRPr="00AA1D20">
              <w:rPr>
                <w:rFonts w:ascii="Verdana" w:eastAsia="Calibri" w:hAnsi="Verdana" w:cs="Times New Roman"/>
                <w:sz w:val="18"/>
                <w:szCs w:val="18"/>
                <w:lang w:val="en-US"/>
              </w:rPr>
              <w:t>. The theatre was only opened in October 2022 due to challenges in importing equipment from Germany for the theatre.</w:t>
            </w:r>
          </w:p>
        </w:tc>
      </w:tr>
      <w:tr w:rsidR="005F1EFA" w:rsidRPr="00AA1D20" w14:paraId="1EF0897B" w14:textId="10E69A2B" w:rsidTr="007D6F53">
        <w:trPr>
          <w:gridAfter w:val="2"/>
          <w:wAfter w:w="1850" w:type="dxa"/>
          <w:trHeight w:val="1184"/>
        </w:trPr>
        <w:tc>
          <w:tcPr>
            <w:tcW w:w="1919" w:type="dxa"/>
            <w:vMerge/>
            <w:tcBorders>
              <w:top w:val="nil"/>
              <w:left w:val="single" w:sz="6" w:space="0" w:color="4B4B4B"/>
              <w:bottom w:val="nil"/>
              <w:right w:val="single" w:sz="6" w:space="0" w:color="4B4B4B"/>
            </w:tcBorders>
          </w:tcPr>
          <w:p w14:paraId="2F8A7EC8" w14:textId="77777777" w:rsidR="005F1EFA" w:rsidRPr="00AA1D20" w:rsidRDefault="005F1EFA">
            <w:pPr>
              <w:rPr>
                <w:rFonts w:ascii="Verdana" w:hAnsi="Verdana"/>
                <w:sz w:val="18"/>
                <w:szCs w:val="18"/>
              </w:rPr>
            </w:pPr>
          </w:p>
        </w:tc>
        <w:tc>
          <w:tcPr>
            <w:tcW w:w="1806" w:type="dxa"/>
            <w:tcBorders>
              <w:top w:val="single" w:sz="6" w:space="0" w:color="000000"/>
              <w:left w:val="single" w:sz="6" w:space="0" w:color="4B4B4B"/>
              <w:bottom w:val="single" w:sz="6" w:space="0" w:color="000000"/>
              <w:right w:val="single" w:sz="6" w:space="0" w:color="4B4B4B"/>
            </w:tcBorders>
          </w:tcPr>
          <w:p w14:paraId="6F2E841D" w14:textId="77777777" w:rsidR="005F1EFA" w:rsidRPr="00AA1D20" w:rsidRDefault="005F1EFA">
            <w:pPr>
              <w:ind w:right="47"/>
              <w:jc w:val="both"/>
              <w:rPr>
                <w:rFonts w:ascii="Verdana" w:hAnsi="Verdana"/>
                <w:sz w:val="18"/>
                <w:szCs w:val="18"/>
              </w:rPr>
            </w:pPr>
            <w:r w:rsidRPr="00AA1D20">
              <w:rPr>
                <w:rFonts w:ascii="Verdana" w:eastAsia="Calibri" w:hAnsi="Verdana" w:cs="Calibri"/>
                <w:sz w:val="18"/>
                <w:szCs w:val="18"/>
              </w:rPr>
              <w:t xml:space="preserve">Low audiological and speech therapy examinations due to lack of staff (2019): audiology: 135 speech therapy: 0 </w:t>
            </w:r>
          </w:p>
        </w:tc>
        <w:tc>
          <w:tcPr>
            <w:tcW w:w="2214" w:type="dxa"/>
            <w:tcBorders>
              <w:top w:val="single" w:sz="6" w:space="0" w:color="000000"/>
              <w:left w:val="single" w:sz="6" w:space="0" w:color="4B4B4B"/>
              <w:bottom w:val="single" w:sz="6" w:space="0" w:color="000000"/>
              <w:right w:val="single" w:sz="6" w:space="0" w:color="4B4B4B"/>
            </w:tcBorders>
          </w:tcPr>
          <w:p w14:paraId="668F34FC" w14:textId="77777777" w:rsidR="005F1EFA" w:rsidRPr="00AA1D20" w:rsidRDefault="005F1EFA">
            <w:pPr>
              <w:ind w:left="16" w:right="287"/>
              <w:jc w:val="both"/>
              <w:rPr>
                <w:rFonts w:ascii="Verdana" w:hAnsi="Verdana"/>
                <w:sz w:val="18"/>
                <w:szCs w:val="18"/>
              </w:rPr>
            </w:pPr>
            <w:r w:rsidRPr="00AA1D20">
              <w:rPr>
                <w:rFonts w:ascii="Verdana" w:eastAsia="Calibri" w:hAnsi="Verdana" w:cs="Calibri"/>
                <w:sz w:val="18"/>
                <w:szCs w:val="18"/>
              </w:rPr>
              <w:t xml:space="preserve">Increase in number of examinations / years: audiology: 400 speech therapy: 100 </w:t>
            </w:r>
          </w:p>
        </w:tc>
        <w:tc>
          <w:tcPr>
            <w:tcW w:w="3824" w:type="dxa"/>
            <w:tcBorders>
              <w:top w:val="single" w:sz="6" w:space="0" w:color="000000"/>
              <w:left w:val="single" w:sz="6" w:space="0" w:color="4B4B4B"/>
              <w:bottom w:val="single" w:sz="6" w:space="0" w:color="000000"/>
              <w:right w:val="single" w:sz="6" w:space="0" w:color="4B4B4B"/>
            </w:tcBorders>
          </w:tcPr>
          <w:p w14:paraId="439626E2" w14:textId="77777777" w:rsidR="005F1EFA" w:rsidRPr="00AA1D20" w:rsidRDefault="00B5710C">
            <w:pPr>
              <w:ind w:left="16" w:right="287"/>
              <w:jc w:val="both"/>
              <w:rPr>
                <w:rFonts w:ascii="Verdana" w:eastAsia="Calibri" w:hAnsi="Verdana" w:cs="Calibri"/>
                <w:sz w:val="18"/>
                <w:szCs w:val="18"/>
              </w:rPr>
            </w:pPr>
            <w:r w:rsidRPr="00AA1D20">
              <w:rPr>
                <w:rFonts w:ascii="Verdana" w:eastAsia="Calibri" w:hAnsi="Verdana" w:cs="Calibri"/>
                <w:sz w:val="18"/>
                <w:szCs w:val="18"/>
              </w:rPr>
              <w:t>A total of 11.112 individuals were reached through audiology examinations from 2020 to 2023. The overwhelming response by the communities during ear camps compounded by extensive awareness campaigns resulted in the increased reach.</w:t>
            </w:r>
          </w:p>
          <w:p w14:paraId="79B50D34" w14:textId="7E3531A8" w:rsidR="00B5710C" w:rsidRPr="00AA1D20" w:rsidRDefault="00B5710C">
            <w:pPr>
              <w:ind w:left="16" w:right="287"/>
              <w:jc w:val="both"/>
              <w:rPr>
                <w:rFonts w:ascii="Verdana" w:eastAsia="Calibri" w:hAnsi="Verdana" w:cs="Calibri"/>
                <w:sz w:val="18"/>
                <w:szCs w:val="18"/>
              </w:rPr>
            </w:pPr>
            <w:r w:rsidRPr="00AA1D20">
              <w:rPr>
                <w:rFonts w:ascii="Verdana" w:eastAsia="Calibri" w:hAnsi="Verdana" w:cs="Calibri"/>
                <w:sz w:val="18"/>
                <w:szCs w:val="18"/>
              </w:rPr>
              <w:t>565 speech therapy were conducted resulting in exceeding the target of 300 in 3 years. This was caused by active awareness campaigns and advocacy at public gatherings.</w:t>
            </w:r>
          </w:p>
        </w:tc>
      </w:tr>
      <w:tr w:rsidR="005F1EFA" w:rsidRPr="00AA1D20" w14:paraId="23A0429A" w14:textId="31C87CD3" w:rsidTr="007D6F53">
        <w:trPr>
          <w:gridAfter w:val="2"/>
          <w:wAfter w:w="1850" w:type="dxa"/>
          <w:trHeight w:val="1184"/>
        </w:trPr>
        <w:tc>
          <w:tcPr>
            <w:tcW w:w="1919" w:type="dxa"/>
            <w:vMerge/>
            <w:tcBorders>
              <w:top w:val="nil"/>
              <w:left w:val="single" w:sz="6" w:space="0" w:color="4B4B4B"/>
              <w:bottom w:val="nil"/>
              <w:right w:val="single" w:sz="6" w:space="0" w:color="4B4B4B"/>
            </w:tcBorders>
          </w:tcPr>
          <w:p w14:paraId="0CD6F6AC" w14:textId="77777777" w:rsidR="005F1EFA" w:rsidRPr="00AA1D20" w:rsidRDefault="005F1EFA">
            <w:pPr>
              <w:rPr>
                <w:rFonts w:ascii="Verdana" w:hAnsi="Verdana"/>
                <w:sz w:val="18"/>
                <w:szCs w:val="18"/>
              </w:rPr>
            </w:pPr>
          </w:p>
        </w:tc>
        <w:tc>
          <w:tcPr>
            <w:tcW w:w="1806" w:type="dxa"/>
            <w:tcBorders>
              <w:top w:val="single" w:sz="6" w:space="0" w:color="000000"/>
              <w:left w:val="single" w:sz="6" w:space="0" w:color="4B4B4B"/>
              <w:bottom w:val="single" w:sz="6" w:space="0" w:color="000000"/>
              <w:right w:val="single" w:sz="6" w:space="0" w:color="4B4B4B"/>
            </w:tcBorders>
          </w:tcPr>
          <w:p w14:paraId="2DC1E6CC" w14:textId="77777777" w:rsidR="005F1EFA" w:rsidRPr="00AA1D20" w:rsidRDefault="005F1EFA">
            <w:pPr>
              <w:rPr>
                <w:rFonts w:ascii="Verdana" w:hAnsi="Verdana"/>
                <w:sz w:val="18"/>
                <w:szCs w:val="18"/>
              </w:rPr>
            </w:pPr>
            <w:r w:rsidRPr="00AA1D20">
              <w:rPr>
                <w:rFonts w:ascii="Verdana" w:eastAsia="Calibri" w:hAnsi="Verdana" w:cs="Calibri"/>
                <w:sz w:val="18"/>
                <w:szCs w:val="18"/>
              </w:rPr>
              <w:t xml:space="preserve">No adequate ENT services for adults in Harare. </w:t>
            </w:r>
          </w:p>
        </w:tc>
        <w:tc>
          <w:tcPr>
            <w:tcW w:w="2214" w:type="dxa"/>
            <w:tcBorders>
              <w:top w:val="single" w:sz="6" w:space="0" w:color="000000"/>
              <w:left w:val="single" w:sz="6" w:space="0" w:color="4B4B4B"/>
              <w:bottom w:val="single" w:sz="6" w:space="0" w:color="000000"/>
              <w:right w:val="single" w:sz="6" w:space="0" w:color="4B4B4B"/>
            </w:tcBorders>
          </w:tcPr>
          <w:p w14:paraId="02BFF070" w14:textId="77777777" w:rsidR="005F1EFA" w:rsidRPr="00AA1D20" w:rsidRDefault="005F1EFA">
            <w:pPr>
              <w:spacing w:line="242" w:lineRule="auto"/>
              <w:ind w:left="16"/>
              <w:rPr>
                <w:rFonts w:ascii="Verdana" w:hAnsi="Verdana"/>
                <w:sz w:val="18"/>
                <w:szCs w:val="18"/>
              </w:rPr>
            </w:pPr>
            <w:r w:rsidRPr="00AA1D20">
              <w:rPr>
                <w:rFonts w:ascii="Verdana" w:eastAsia="Calibri" w:hAnsi="Verdana" w:cs="Calibri"/>
                <w:sz w:val="18"/>
                <w:szCs w:val="18"/>
              </w:rPr>
              <w:t xml:space="preserve">Increased capacity at Parirenyatwa Hospital/ year: </w:t>
            </w:r>
          </w:p>
          <w:p w14:paraId="1877A160" w14:textId="77777777" w:rsidR="005F1EFA" w:rsidRPr="00AA1D20" w:rsidRDefault="005F1EFA">
            <w:pPr>
              <w:ind w:left="16"/>
              <w:rPr>
                <w:rFonts w:ascii="Verdana" w:hAnsi="Verdana"/>
                <w:sz w:val="18"/>
                <w:szCs w:val="18"/>
              </w:rPr>
            </w:pPr>
            <w:r w:rsidRPr="00AA1D20">
              <w:rPr>
                <w:rFonts w:ascii="Verdana" w:eastAsia="Calibri" w:hAnsi="Verdana" w:cs="Calibri"/>
                <w:sz w:val="18"/>
                <w:szCs w:val="18"/>
              </w:rPr>
              <w:t xml:space="preserve">Examinations: 4.200 </w:t>
            </w:r>
          </w:p>
          <w:p w14:paraId="4076AB8E" w14:textId="77777777" w:rsidR="005F1EFA" w:rsidRPr="00AA1D20" w:rsidRDefault="005F1EFA">
            <w:pPr>
              <w:ind w:left="16"/>
              <w:rPr>
                <w:rFonts w:ascii="Verdana" w:hAnsi="Verdana"/>
                <w:sz w:val="18"/>
                <w:szCs w:val="18"/>
              </w:rPr>
            </w:pPr>
            <w:r w:rsidRPr="00AA1D20">
              <w:rPr>
                <w:rFonts w:ascii="Verdana" w:eastAsia="Calibri" w:hAnsi="Verdana" w:cs="Calibri"/>
                <w:sz w:val="18"/>
                <w:szCs w:val="18"/>
              </w:rPr>
              <w:t xml:space="preserve">Audiology: 1,400 </w:t>
            </w:r>
          </w:p>
        </w:tc>
        <w:tc>
          <w:tcPr>
            <w:tcW w:w="3824" w:type="dxa"/>
            <w:tcBorders>
              <w:top w:val="single" w:sz="6" w:space="0" w:color="000000"/>
              <w:left w:val="single" w:sz="6" w:space="0" w:color="4B4B4B"/>
              <w:bottom w:val="single" w:sz="6" w:space="0" w:color="000000"/>
              <w:right w:val="single" w:sz="6" w:space="0" w:color="4B4B4B"/>
            </w:tcBorders>
          </w:tcPr>
          <w:p w14:paraId="08665727" w14:textId="77777777" w:rsidR="00A46B73" w:rsidRPr="00AA1D20" w:rsidRDefault="00217421">
            <w:pPr>
              <w:spacing w:line="242" w:lineRule="auto"/>
              <w:ind w:left="16"/>
              <w:rPr>
                <w:rFonts w:ascii="Verdana" w:eastAsia="Calibri" w:hAnsi="Verdana" w:cs="Calibri"/>
                <w:sz w:val="18"/>
                <w:szCs w:val="18"/>
              </w:rPr>
            </w:pPr>
            <w:r w:rsidRPr="00AA1D20">
              <w:rPr>
                <w:rFonts w:ascii="Verdana" w:eastAsia="Calibri" w:hAnsi="Verdana" w:cs="Calibri"/>
                <w:sz w:val="18"/>
                <w:szCs w:val="18"/>
              </w:rPr>
              <w:t xml:space="preserve">Total of 2982 clients were examined during the period under review. </w:t>
            </w:r>
            <w:r w:rsidR="00A46B73" w:rsidRPr="00AA1D20">
              <w:rPr>
                <w:rFonts w:ascii="Verdana" w:eastAsia="Calibri" w:hAnsi="Verdana" w:cs="Calibri"/>
                <w:sz w:val="18"/>
                <w:szCs w:val="18"/>
              </w:rPr>
              <w:t>This represents a shortfall of 29% of the target. This is due to apathy among adults as Parirenyatwa mainly focusses on adults. The exodus of trained nurses at the institution also affected ear and health activities at the hospital.</w:t>
            </w:r>
          </w:p>
          <w:p w14:paraId="73698B15" w14:textId="20E6A1CE" w:rsidR="005F1EFA" w:rsidRPr="00AA1D20" w:rsidRDefault="00A46B73">
            <w:pPr>
              <w:spacing w:line="242" w:lineRule="auto"/>
              <w:ind w:left="16"/>
              <w:rPr>
                <w:rFonts w:ascii="Verdana" w:eastAsia="Calibri" w:hAnsi="Verdana" w:cs="Calibri"/>
                <w:sz w:val="18"/>
                <w:szCs w:val="18"/>
              </w:rPr>
            </w:pPr>
            <w:r w:rsidRPr="00AA1D20">
              <w:rPr>
                <w:rFonts w:ascii="Verdana" w:eastAsia="Calibri" w:hAnsi="Verdana" w:cs="Calibri"/>
                <w:sz w:val="18"/>
                <w:szCs w:val="18"/>
              </w:rPr>
              <w:t xml:space="preserve">1150 audiology clients were reached against a target of 1400. This translates to a shortfall of 18%. This is attributed to same reasons above. </w:t>
            </w:r>
          </w:p>
        </w:tc>
      </w:tr>
      <w:tr w:rsidR="005F1EFA" w:rsidRPr="00AA1D20" w14:paraId="6C6D2862" w14:textId="33099C11" w:rsidTr="007D6F53">
        <w:trPr>
          <w:gridAfter w:val="2"/>
          <w:wAfter w:w="1850" w:type="dxa"/>
          <w:trHeight w:val="432"/>
        </w:trPr>
        <w:tc>
          <w:tcPr>
            <w:tcW w:w="1919" w:type="dxa"/>
            <w:vMerge/>
            <w:tcBorders>
              <w:top w:val="nil"/>
              <w:left w:val="single" w:sz="6" w:space="0" w:color="4B4B4B"/>
              <w:bottom w:val="single" w:sz="6" w:space="0" w:color="4B4B4B"/>
              <w:right w:val="single" w:sz="6" w:space="0" w:color="4B4B4B"/>
            </w:tcBorders>
          </w:tcPr>
          <w:p w14:paraId="5627C385" w14:textId="77777777" w:rsidR="005F1EFA" w:rsidRPr="00AA1D20" w:rsidRDefault="005F1EFA">
            <w:pPr>
              <w:rPr>
                <w:rFonts w:ascii="Verdana" w:hAnsi="Verdana"/>
                <w:sz w:val="18"/>
                <w:szCs w:val="18"/>
              </w:rPr>
            </w:pPr>
          </w:p>
        </w:tc>
        <w:tc>
          <w:tcPr>
            <w:tcW w:w="1806" w:type="dxa"/>
            <w:tcBorders>
              <w:top w:val="single" w:sz="6" w:space="0" w:color="000000"/>
              <w:left w:val="single" w:sz="6" w:space="0" w:color="4B4B4B"/>
              <w:bottom w:val="single" w:sz="6" w:space="0" w:color="4B4B4B"/>
              <w:right w:val="single" w:sz="6" w:space="0" w:color="4B4B4B"/>
            </w:tcBorders>
          </w:tcPr>
          <w:p w14:paraId="4E849A49" w14:textId="77777777" w:rsidR="005F1EFA" w:rsidRPr="00AA1D20" w:rsidRDefault="005F1EFA">
            <w:pPr>
              <w:rPr>
                <w:rFonts w:ascii="Verdana" w:hAnsi="Verdana"/>
                <w:sz w:val="18"/>
                <w:szCs w:val="18"/>
              </w:rPr>
            </w:pPr>
            <w:r w:rsidRPr="00AA1D20">
              <w:rPr>
                <w:rFonts w:ascii="Verdana" w:eastAsia="Calibri" w:hAnsi="Verdana" w:cs="Calibri"/>
                <w:sz w:val="18"/>
                <w:szCs w:val="18"/>
              </w:rPr>
              <w:t xml:space="preserve">Lack of trained </w:t>
            </w:r>
            <w:proofErr w:type="spellStart"/>
            <w:r w:rsidRPr="00AA1D20">
              <w:rPr>
                <w:rFonts w:ascii="Verdana" w:eastAsia="Calibri" w:hAnsi="Verdana" w:cs="Calibri"/>
                <w:sz w:val="18"/>
                <w:szCs w:val="18"/>
              </w:rPr>
              <w:t>pediatric</w:t>
            </w:r>
            <w:proofErr w:type="spellEnd"/>
            <w:r w:rsidRPr="00AA1D20">
              <w:rPr>
                <w:rFonts w:ascii="Verdana" w:eastAsia="Calibri" w:hAnsi="Verdana" w:cs="Calibri"/>
                <w:sz w:val="18"/>
                <w:szCs w:val="18"/>
              </w:rPr>
              <w:t xml:space="preserve"> ENT specialists </w:t>
            </w:r>
          </w:p>
        </w:tc>
        <w:tc>
          <w:tcPr>
            <w:tcW w:w="2214" w:type="dxa"/>
            <w:tcBorders>
              <w:top w:val="single" w:sz="6" w:space="0" w:color="000000"/>
              <w:left w:val="single" w:sz="6" w:space="0" w:color="4B4B4B"/>
              <w:bottom w:val="single" w:sz="6" w:space="0" w:color="4B4B4B"/>
              <w:right w:val="single" w:sz="6" w:space="0" w:color="4B4B4B"/>
            </w:tcBorders>
          </w:tcPr>
          <w:p w14:paraId="501FBB9C" w14:textId="77777777" w:rsidR="005F1EFA" w:rsidRPr="00AA1D20" w:rsidRDefault="005F1EFA">
            <w:pPr>
              <w:ind w:left="16"/>
              <w:rPr>
                <w:rFonts w:ascii="Verdana" w:hAnsi="Verdana"/>
                <w:sz w:val="18"/>
                <w:szCs w:val="18"/>
              </w:rPr>
            </w:pPr>
            <w:r w:rsidRPr="00AA1D20">
              <w:rPr>
                <w:rFonts w:ascii="Verdana" w:eastAsia="Calibri" w:hAnsi="Verdana" w:cs="Calibri"/>
                <w:sz w:val="18"/>
                <w:szCs w:val="18"/>
              </w:rPr>
              <w:t xml:space="preserve">A total of 3 paediatric ENT physicians trained </w:t>
            </w:r>
          </w:p>
        </w:tc>
        <w:tc>
          <w:tcPr>
            <w:tcW w:w="3824" w:type="dxa"/>
            <w:tcBorders>
              <w:top w:val="single" w:sz="6" w:space="0" w:color="000000"/>
              <w:left w:val="single" w:sz="6" w:space="0" w:color="4B4B4B"/>
              <w:bottom w:val="single" w:sz="6" w:space="0" w:color="4B4B4B"/>
              <w:right w:val="single" w:sz="6" w:space="0" w:color="4B4B4B"/>
            </w:tcBorders>
          </w:tcPr>
          <w:p w14:paraId="12B50056" w14:textId="48DB6603" w:rsidR="005F1EFA" w:rsidRPr="00AA1D20" w:rsidRDefault="00BB4AB0">
            <w:pPr>
              <w:ind w:left="16"/>
              <w:rPr>
                <w:rFonts w:ascii="Verdana" w:eastAsia="Calibri" w:hAnsi="Verdana" w:cs="Calibri"/>
                <w:sz w:val="18"/>
                <w:szCs w:val="18"/>
              </w:rPr>
            </w:pPr>
            <w:r w:rsidRPr="00AA1D20">
              <w:rPr>
                <w:rFonts w:ascii="Verdana" w:eastAsia="DotumChe" w:hAnsi="Verdana" w:cs="Times New Roman"/>
                <w:sz w:val="18"/>
                <w:szCs w:val="18"/>
                <w:lang w:val="en-ZW"/>
              </w:rPr>
              <w:t xml:space="preserve">3 doctors were trained in paediatric ENT during the </w:t>
            </w:r>
            <w:r w:rsidR="00FC3057" w:rsidRPr="00AA1D20">
              <w:rPr>
                <w:rFonts w:ascii="Verdana" w:eastAsia="DotumChe" w:hAnsi="Verdana" w:cs="Times New Roman"/>
                <w:sz w:val="18"/>
                <w:szCs w:val="18"/>
                <w:lang w:val="en-ZW"/>
              </w:rPr>
              <w:t xml:space="preserve">period </w:t>
            </w:r>
            <w:r w:rsidR="00FC3057" w:rsidRPr="00AA1D20">
              <w:rPr>
                <w:rFonts w:ascii="Verdana" w:eastAsia="DotumChe" w:hAnsi="Verdana" w:cs="Times New Roman"/>
                <w:sz w:val="18"/>
                <w:szCs w:val="18"/>
              </w:rPr>
              <w:t>September</w:t>
            </w:r>
            <w:r w:rsidRPr="00AA1D20">
              <w:rPr>
                <w:rFonts w:ascii="Verdana" w:eastAsia="DotumChe" w:hAnsi="Verdana" w:cs="Times New Roman"/>
                <w:sz w:val="18"/>
                <w:szCs w:val="18"/>
              </w:rPr>
              <w:t xml:space="preserve"> 2020 to 31 December 2023. This was 100% </w:t>
            </w:r>
            <w:r w:rsidR="00253499" w:rsidRPr="00AA1D20">
              <w:rPr>
                <w:rFonts w:ascii="Verdana" w:eastAsia="DotumChe" w:hAnsi="Verdana" w:cs="Times New Roman"/>
                <w:sz w:val="18"/>
                <w:szCs w:val="18"/>
              </w:rPr>
              <w:t>achievement. The 3 doctors who completed fellowship training are Dr Garwe, Dr Nzvenge and Dr Rwizi.</w:t>
            </w:r>
          </w:p>
        </w:tc>
      </w:tr>
      <w:tr w:rsidR="005F1EFA" w:rsidRPr="00AA1D20" w14:paraId="0DAF2337" w14:textId="44DA93A5" w:rsidTr="007D6F53">
        <w:trPr>
          <w:gridAfter w:val="2"/>
          <w:wAfter w:w="1850" w:type="dxa"/>
          <w:trHeight w:val="1696"/>
        </w:trPr>
        <w:tc>
          <w:tcPr>
            <w:tcW w:w="1919" w:type="dxa"/>
            <w:vMerge w:val="restart"/>
            <w:tcBorders>
              <w:top w:val="single" w:sz="6" w:space="0" w:color="4B4B4B"/>
              <w:left w:val="single" w:sz="6" w:space="0" w:color="4B4B4B"/>
              <w:bottom w:val="single" w:sz="6" w:space="0" w:color="4B4B4B"/>
              <w:right w:val="single" w:sz="6" w:space="0" w:color="4B4B4B"/>
            </w:tcBorders>
          </w:tcPr>
          <w:p w14:paraId="32B33A34" w14:textId="5782C05D" w:rsidR="005F1EFA" w:rsidRPr="00AA1D20" w:rsidRDefault="005F1EFA">
            <w:pPr>
              <w:ind w:left="6" w:right="47"/>
              <w:jc w:val="both"/>
              <w:rPr>
                <w:rFonts w:ascii="Verdana" w:hAnsi="Verdana"/>
                <w:sz w:val="18"/>
                <w:szCs w:val="18"/>
              </w:rPr>
            </w:pPr>
            <w:r w:rsidRPr="00AA1D20">
              <w:rPr>
                <w:rFonts w:ascii="Verdana" w:eastAsia="Calibri" w:hAnsi="Verdana" w:cs="Calibri"/>
                <w:sz w:val="18"/>
                <w:szCs w:val="18"/>
              </w:rPr>
              <w:t xml:space="preserve">2. The medical infrastructure for treating ear </w:t>
            </w:r>
            <w:r w:rsidR="00FC3057" w:rsidRPr="00AA1D20">
              <w:rPr>
                <w:rFonts w:ascii="Verdana" w:eastAsia="Calibri" w:hAnsi="Verdana" w:cs="Calibri"/>
                <w:sz w:val="18"/>
                <w:szCs w:val="18"/>
              </w:rPr>
              <w:t>disease</w:t>
            </w:r>
            <w:r w:rsidRPr="00AA1D20">
              <w:rPr>
                <w:rFonts w:ascii="Verdana" w:eastAsia="Calibri" w:hAnsi="Verdana" w:cs="Calibri"/>
                <w:sz w:val="18"/>
                <w:szCs w:val="18"/>
              </w:rPr>
              <w:t xml:space="preserve"> on provincial and district level in the target region permanently improved. </w:t>
            </w:r>
          </w:p>
        </w:tc>
        <w:tc>
          <w:tcPr>
            <w:tcW w:w="1806" w:type="dxa"/>
            <w:tcBorders>
              <w:top w:val="single" w:sz="6" w:space="0" w:color="4B4B4B"/>
              <w:left w:val="single" w:sz="6" w:space="0" w:color="4B4B4B"/>
              <w:bottom w:val="single" w:sz="6" w:space="0" w:color="000000"/>
              <w:right w:val="single" w:sz="6" w:space="0" w:color="4B4B4B"/>
            </w:tcBorders>
          </w:tcPr>
          <w:p w14:paraId="20CCA772" w14:textId="77777777" w:rsidR="005F1EFA" w:rsidRPr="00AA1D20" w:rsidRDefault="005F1EFA">
            <w:pPr>
              <w:jc w:val="both"/>
              <w:rPr>
                <w:rFonts w:ascii="Verdana" w:hAnsi="Verdana"/>
                <w:sz w:val="18"/>
                <w:szCs w:val="18"/>
              </w:rPr>
            </w:pPr>
            <w:r w:rsidRPr="00AA1D20">
              <w:rPr>
                <w:rFonts w:ascii="Verdana" w:eastAsia="Calibri" w:hAnsi="Verdana" w:cs="Calibri"/>
                <w:sz w:val="18"/>
                <w:szCs w:val="18"/>
              </w:rPr>
              <w:t xml:space="preserve">Low patient numbers due to fluctuation and lack of classes </w:t>
            </w:r>
          </w:p>
        </w:tc>
        <w:tc>
          <w:tcPr>
            <w:tcW w:w="2214" w:type="dxa"/>
            <w:tcBorders>
              <w:top w:val="single" w:sz="6" w:space="0" w:color="4B4B4B"/>
              <w:left w:val="single" w:sz="6" w:space="0" w:color="4B4B4B"/>
              <w:bottom w:val="single" w:sz="6" w:space="0" w:color="4B4B4B"/>
              <w:right w:val="single" w:sz="6" w:space="0" w:color="4B4B4B"/>
            </w:tcBorders>
          </w:tcPr>
          <w:p w14:paraId="66408FFC" w14:textId="77777777" w:rsidR="005F1EFA" w:rsidRPr="00AA1D20" w:rsidRDefault="005F1EFA">
            <w:pPr>
              <w:spacing w:after="8" w:line="242" w:lineRule="auto"/>
              <w:ind w:left="16"/>
              <w:jc w:val="both"/>
              <w:rPr>
                <w:rFonts w:ascii="Verdana" w:hAnsi="Verdana"/>
                <w:sz w:val="18"/>
                <w:szCs w:val="18"/>
              </w:rPr>
            </w:pPr>
            <w:r w:rsidRPr="00AA1D20">
              <w:rPr>
                <w:rFonts w:ascii="Verdana" w:eastAsia="Calibri" w:hAnsi="Verdana" w:cs="Calibri"/>
                <w:sz w:val="18"/>
                <w:szCs w:val="18"/>
              </w:rPr>
              <w:t xml:space="preserve">The following staff is qualified on provincial and district level: </w:t>
            </w:r>
          </w:p>
          <w:p w14:paraId="55E0B300" w14:textId="77777777" w:rsidR="005F1EFA" w:rsidRPr="00AA1D20" w:rsidRDefault="005F1EFA" w:rsidP="00CD0393">
            <w:pPr>
              <w:numPr>
                <w:ilvl w:val="0"/>
                <w:numId w:val="21"/>
              </w:numPr>
              <w:spacing w:line="259" w:lineRule="auto"/>
              <w:ind w:hanging="112"/>
              <w:rPr>
                <w:rFonts w:ascii="Verdana" w:hAnsi="Verdana"/>
                <w:sz w:val="18"/>
                <w:szCs w:val="18"/>
              </w:rPr>
            </w:pPr>
            <w:r w:rsidRPr="00AA1D20">
              <w:rPr>
                <w:rFonts w:ascii="Verdana" w:eastAsia="Calibri" w:hAnsi="Verdana" w:cs="Calibri"/>
                <w:sz w:val="18"/>
                <w:szCs w:val="18"/>
              </w:rPr>
              <w:t xml:space="preserve">General practitioners: </w:t>
            </w:r>
            <w:r w:rsidRPr="00AA1D20">
              <w:rPr>
                <w:rFonts w:ascii="Verdana" w:eastAsia="Calibri" w:hAnsi="Verdana" w:cs="Calibri"/>
                <w:b/>
                <w:sz w:val="18"/>
                <w:szCs w:val="18"/>
              </w:rPr>
              <w:t>8</w:t>
            </w:r>
            <w:r w:rsidRPr="00AA1D20">
              <w:rPr>
                <w:rFonts w:ascii="Verdana" w:eastAsia="Calibri" w:hAnsi="Verdana" w:cs="Calibri"/>
                <w:sz w:val="18"/>
                <w:szCs w:val="18"/>
              </w:rPr>
              <w:t xml:space="preserve"> </w:t>
            </w:r>
          </w:p>
          <w:p w14:paraId="283FFBE4" w14:textId="77777777" w:rsidR="005F1EFA" w:rsidRPr="00AA1D20" w:rsidRDefault="005F1EFA" w:rsidP="00CD0393">
            <w:pPr>
              <w:numPr>
                <w:ilvl w:val="0"/>
                <w:numId w:val="21"/>
              </w:numPr>
              <w:spacing w:line="242" w:lineRule="auto"/>
              <w:ind w:hanging="112"/>
              <w:rPr>
                <w:rFonts w:ascii="Verdana" w:hAnsi="Verdana"/>
                <w:sz w:val="18"/>
                <w:szCs w:val="18"/>
              </w:rPr>
            </w:pPr>
            <w:r w:rsidRPr="00AA1D20">
              <w:rPr>
                <w:rFonts w:ascii="Verdana" w:eastAsia="Calibri" w:hAnsi="Verdana" w:cs="Calibri"/>
                <w:sz w:val="18"/>
                <w:szCs w:val="18"/>
              </w:rPr>
              <w:t xml:space="preserve">Nurses &amp; rehabilitation technicians: (provincial level): 46 </w:t>
            </w:r>
          </w:p>
          <w:p w14:paraId="39AF1B17" w14:textId="77777777" w:rsidR="005F1EFA" w:rsidRPr="00AA1D20" w:rsidRDefault="005F1EFA">
            <w:pPr>
              <w:ind w:left="16"/>
              <w:rPr>
                <w:rFonts w:ascii="Verdana" w:hAnsi="Verdana"/>
                <w:sz w:val="18"/>
                <w:szCs w:val="18"/>
              </w:rPr>
            </w:pPr>
            <w:r w:rsidRPr="00AA1D20">
              <w:rPr>
                <w:rFonts w:ascii="Verdana" w:eastAsia="Calibri" w:hAnsi="Verdana" w:cs="Calibri"/>
                <w:sz w:val="18"/>
                <w:szCs w:val="18"/>
              </w:rPr>
              <w:t xml:space="preserve">(district level): 26 </w:t>
            </w:r>
          </w:p>
        </w:tc>
        <w:tc>
          <w:tcPr>
            <w:tcW w:w="3824" w:type="dxa"/>
            <w:tcBorders>
              <w:top w:val="single" w:sz="6" w:space="0" w:color="4B4B4B"/>
              <w:left w:val="single" w:sz="6" w:space="0" w:color="4B4B4B"/>
              <w:bottom w:val="single" w:sz="6" w:space="0" w:color="4B4B4B"/>
              <w:right w:val="single" w:sz="6" w:space="0" w:color="4B4B4B"/>
            </w:tcBorders>
          </w:tcPr>
          <w:p w14:paraId="3CD596DC" w14:textId="77777777" w:rsidR="00FC3057" w:rsidRPr="00AA1D20" w:rsidRDefault="00FC3057" w:rsidP="00FC3057">
            <w:pPr>
              <w:rPr>
                <w:rFonts w:ascii="Verdana" w:eastAsia="Calibri" w:hAnsi="Verdana" w:cs="Calibri"/>
                <w:sz w:val="18"/>
                <w:szCs w:val="18"/>
              </w:rPr>
            </w:pPr>
            <w:r w:rsidRPr="00AA1D20">
              <w:rPr>
                <w:rFonts w:ascii="Verdana" w:eastAsia="Calibri" w:hAnsi="Verdana" w:cs="Calibri"/>
                <w:sz w:val="18"/>
                <w:szCs w:val="18"/>
              </w:rPr>
              <w:t>Cumulatively, 1221 medical staff were trained so far:</w:t>
            </w:r>
            <w:r w:rsidRPr="00AA1D20">
              <w:rPr>
                <w:rFonts w:ascii="Verdana" w:eastAsia="Calibri" w:hAnsi="Verdana" w:cs="Calibri"/>
                <w:sz w:val="18"/>
                <w:szCs w:val="18"/>
              </w:rPr>
              <w:br/>
            </w:r>
            <w:r w:rsidRPr="00AA1D20">
              <w:rPr>
                <w:rFonts w:ascii="Verdana" w:eastAsia="Calibri" w:hAnsi="Verdana" w:cs="Calibri"/>
                <w:sz w:val="18"/>
                <w:szCs w:val="18"/>
              </w:rPr>
              <w:br/>
              <w:t>41 Doctors (26male, 15 female)</w:t>
            </w:r>
          </w:p>
          <w:p w14:paraId="69094E43" w14:textId="77777777" w:rsidR="00FC3057" w:rsidRPr="00AA1D20" w:rsidRDefault="00FC3057" w:rsidP="00FC3057">
            <w:pPr>
              <w:jc w:val="both"/>
              <w:rPr>
                <w:rFonts w:ascii="Verdana" w:eastAsia="Calibri" w:hAnsi="Verdana" w:cs="Calibri"/>
                <w:sz w:val="18"/>
                <w:szCs w:val="18"/>
              </w:rPr>
            </w:pPr>
            <w:r w:rsidRPr="00AA1D20">
              <w:rPr>
                <w:rFonts w:ascii="Verdana" w:eastAsia="Calibri" w:hAnsi="Verdana" w:cs="Calibri"/>
                <w:sz w:val="18"/>
                <w:szCs w:val="18"/>
              </w:rPr>
              <w:t>148 Nurses (45 male, 103 female)</w:t>
            </w:r>
          </w:p>
          <w:p w14:paraId="250C401A" w14:textId="77777777" w:rsidR="00FC3057" w:rsidRPr="00AA1D20" w:rsidRDefault="00FC3057" w:rsidP="00FC3057">
            <w:pPr>
              <w:jc w:val="both"/>
              <w:rPr>
                <w:rFonts w:ascii="Verdana" w:eastAsia="Calibri" w:hAnsi="Verdana" w:cs="Calibri"/>
                <w:sz w:val="18"/>
                <w:szCs w:val="18"/>
              </w:rPr>
            </w:pPr>
            <w:r w:rsidRPr="00AA1D20">
              <w:rPr>
                <w:rFonts w:ascii="Verdana" w:eastAsia="Calibri" w:hAnsi="Verdana" w:cs="Calibri"/>
                <w:sz w:val="18"/>
                <w:szCs w:val="18"/>
              </w:rPr>
              <w:t>39 RTs (province level; 25 males, 14 female)</w:t>
            </w:r>
          </w:p>
          <w:p w14:paraId="6203DE2A" w14:textId="77777777" w:rsidR="00FC3057" w:rsidRPr="00AA1D20" w:rsidRDefault="00FC3057" w:rsidP="00FC3057">
            <w:pPr>
              <w:jc w:val="both"/>
              <w:rPr>
                <w:rFonts w:ascii="Verdana" w:eastAsia="Calibri" w:hAnsi="Verdana" w:cs="Calibri"/>
                <w:sz w:val="18"/>
                <w:szCs w:val="18"/>
              </w:rPr>
            </w:pPr>
            <w:r w:rsidRPr="00AA1D20">
              <w:rPr>
                <w:rFonts w:ascii="Verdana" w:eastAsia="Calibri" w:hAnsi="Verdana" w:cs="Calibri"/>
                <w:sz w:val="18"/>
                <w:szCs w:val="18"/>
              </w:rPr>
              <w:t>18 RTs (district level; 10 males, 8 female)</w:t>
            </w:r>
          </w:p>
          <w:p w14:paraId="496EDE5A" w14:textId="21EB98E1" w:rsidR="00FC3057" w:rsidRPr="00AA1D20" w:rsidRDefault="00FC3057" w:rsidP="00FC3057">
            <w:pPr>
              <w:jc w:val="both"/>
              <w:rPr>
                <w:rFonts w:ascii="Verdana" w:eastAsia="Calibri" w:hAnsi="Verdana" w:cs="Calibri"/>
                <w:sz w:val="18"/>
                <w:szCs w:val="18"/>
              </w:rPr>
            </w:pPr>
          </w:p>
          <w:p w14:paraId="3D550E85" w14:textId="17D74553" w:rsidR="00FC3057" w:rsidRPr="00AA1D20" w:rsidRDefault="00FC3057" w:rsidP="00FC3057">
            <w:pPr>
              <w:rPr>
                <w:rFonts w:ascii="Verdana" w:eastAsia="Calibri" w:hAnsi="Verdana" w:cs="Calibri"/>
                <w:sz w:val="18"/>
                <w:szCs w:val="18"/>
              </w:rPr>
            </w:pPr>
            <w:r w:rsidRPr="00AA1D20">
              <w:rPr>
                <w:rFonts w:ascii="Verdana" w:eastAsia="Calibri" w:hAnsi="Verdana" w:cs="Calibri"/>
                <w:sz w:val="18"/>
                <w:szCs w:val="18"/>
              </w:rPr>
              <w:t>63 med.</w:t>
            </w:r>
            <w:r w:rsidR="00E8490F" w:rsidRPr="00AA1D20">
              <w:rPr>
                <w:rFonts w:ascii="Verdana" w:eastAsia="Calibri" w:hAnsi="Verdana" w:cs="Calibri"/>
                <w:sz w:val="18"/>
                <w:szCs w:val="18"/>
              </w:rPr>
              <w:t>63</w:t>
            </w:r>
            <w:r w:rsidRPr="00AA1D20">
              <w:rPr>
                <w:rFonts w:ascii="Verdana" w:eastAsia="Calibri" w:hAnsi="Verdana" w:cs="Calibri"/>
                <w:sz w:val="18"/>
                <w:szCs w:val="18"/>
              </w:rPr>
              <w:t xml:space="preserve"> Students (29 males, 34 females)</w:t>
            </w:r>
          </w:p>
          <w:p w14:paraId="105F07D2" w14:textId="2AB4CDB3" w:rsidR="005F1EFA" w:rsidRPr="00AA1D20" w:rsidRDefault="00E8490F">
            <w:pPr>
              <w:spacing w:after="8" w:line="242" w:lineRule="auto"/>
              <w:ind w:left="16"/>
              <w:jc w:val="both"/>
              <w:rPr>
                <w:rFonts w:ascii="Verdana" w:eastAsia="Calibri" w:hAnsi="Verdana" w:cs="Calibri"/>
                <w:sz w:val="18"/>
                <w:szCs w:val="18"/>
              </w:rPr>
            </w:pPr>
            <w:r w:rsidRPr="00AA1D20">
              <w:rPr>
                <w:rFonts w:ascii="Verdana" w:eastAsia="Calibri" w:hAnsi="Verdana" w:cs="Calibri"/>
                <w:sz w:val="18"/>
                <w:szCs w:val="18"/>
              </w:rPr>
              <w:t xml:space="preserve">The project targeted general practitioners at all district hospitals to get their appreciation and support to the rest of the staff at both district and provincial </w:t>
            </w:r>
            <w:r w:rsidR="006B46A5" w:rsidRPr="00AA1D20">
              <w:rPr>
                <w:rFonts w:ascii="Verdana" w:eastAsia="Calibri" w:hAnsi="Verdana" w:cs="Calibri"/>
                <w:sz w:val="18"/>
                <w:szCs w:val="18"/>
              </w:rPr>
              <w:t>levels. As</w:t>
            </w:r>
            <w:r w:rsidRPr="00AA1D20">
              <w:rPr>
                <w:rFonts w:ascii="Verdana" w:eastAsia="Calibri" w:hAnsi="Verdana" w:cs="Calibri"/>
                <w:sz w:val="18"/>
                <w:szCs w:val="18"/>
              </w:rPr>
              <w:t xml:space="preserve"> a </w:t>
            </w:r>
            <w:r w:rsidR="006B46A5" w:rsidRPr="00AA1D20">
              <w:rPr>
                <w:rFonts w:ascii="Verdana" w:eastAsia="Calibri" w:hAnsi="Verdana" w:cs="Calibri"/>
                <w:sz w:val="18"/>
                <w:szCs w:val="18"/>
              </w:rPr>
              <w:t>result,</w:t>
            </w:r>
            <w:r w:rsidRPr="00AA1D20">
              <w:rPr>
                <w:rFonts w:ascii="Verdana" w:eastAsia="Calibri" w:hAnsi="Verdana" w:cs="Calibri"/>
                <w:sz w:val="18"/>
                <w:szCs w:val="18"/>
              </w:rPr>
              <w:t xml:space="preserve"> 45 were trained against a target of </w:t>
            </w:r>
            <w:r w:rsidR="006B46A5" w:rsidRPr="00AA1D20">
              <w:rPr>
                <w:rFonts w:ascii="Verdana" w:eastAsia="Calibri" w:hAnsi="Verdana" w:cs="Calibri"/>
                <w:sz w:val="18"/>
                <w:szCs w:val="18"/>
              </w:rPr>
              <w:t xml:space="preserve">8. The same applied to nurses and rehabilitation technicians. WizEar is advocating for change of syllabus for basic training for nurses to include ENT services and hence the project targeted student nurses and audiological students in capacity building exercises. This resulted in increased reach in training to cater for high resignations among </w:t>
            </w:r>
            <w:r w:rsidR="006B46A5" w:rsidRPr="00AA1D20">
              <w:rPr>
                <w:rFonts w:ascii="Verdana" w:eastAsia="Calibri" w:hAnsi="Verdana" w:cs="Calibri"/>
                <w:sz w:val="18"/>
                <w:szCs w:val="18"/>
              </w:rPr>
              <w:lastRenderedPageBreak/>
              <w:t>health staff as they seek greener pastures in Europe.</w:t>
            </w:r>
          </w:p>
        </w:tc>
      </w:tr>
      <w:tr w:rsidR="005F1EFA" w:rsidRPr="00AA1D20" w14:paraId="34B4A500" w14:textId="28BBC5D4" w:rsidTr="007D6F53">
        <w:trPr>
          <w:gridAfter w:val="2"/>
          <w:wAfter w:w="1850" w:type="dxa"/>
          <w:trHeight w:val="928"/>
        </w:trPr>
        <w:tc>
          <w:tcPr>
            <w:tcW w:w="1919" w:type="dxa"/>
            <w:vMerge/>
            <w:tcBorders>
              <w:top w:val="nil"/>
              <w:left w:val="single" w:sz="6" w:space="0" w:color="4B4B4B"/>
              <w:bottom w:val="nil"/>
              <w:right w:val="single" w:sz="6" w:space="0" w:color="4B4B4B"/>
            </w:tcBorders>
          </w:tcPr>
          <w:p w14:paraId="12E6B100" w14:textId="77777777" w:rsidR="005F1EFA" w:rsidRPr="00AA1D20" w:rsidRDefault="005F1EFA">
            <w:pPr>
              <w:rPr>
                <w:rFonts w:ascii="Verdana" w:hAnsi="Verdana"/>
                <w:sz w:val="18"/>
                <w:szCs w:val="18"/>
              </w:rPr>
            </w:pPr>
          </w:p>
        </w:tc>
        <w:tc>
          <w:tcPr>
            <w:tcW w:w="1806" w:type="dxa"/>
            <w:tcBorders>
              <w:top w:val="single" w:sz="6" w:space="0" w:color="000000"/>
              <w:left w:val="single" w:sz="6" w:space="0" w:color="4B4B4B"/>
              <w:bottom w:val="single" w:sz="6" w:space="0" w:color="000000"/>
              <w:right w:val="single" w:sz="6" w:space="0" w:color="4B4B4B"/>
            </w:tcBorders>
          </w:tcPr>
          <w:p w14:paraId="3721136F" w14:textId="77777777" w:rsidR="005F1EFA" w:rsidRPr="00AA1D20" w:rsidRDefault="005F1EFA">
            <w:pPr>
              <w:ind w:right="42"/>
              <w:jc w:val="both"/>
              <w:rPr>
                <w:rFonts w:ascii="Verdana" w:hAnsi="Verdana"/>
                <w:sz w:val="18"/>
                <w:szCs w:val="18"/>
              </w:rPr>
            </w:pPr>
            <w:r w:rsidRPr="00AA1D20">
              <w:rPr>
                <w:rFonts w:ascii="Verdana" w:eastAsia="Calibri" w:hAnsi="Verdana" w:cs="Calibri"/>
                <w:sz w:val="18"/>
                <w:szCs w:val="18"/>
              </w:rPr>
              <w:t xml:space="preserve">Loss of ENT services due to inefficient maintenance and calibration of diagnostic equipment. </w:t>
            </w:r>
          </w:p>
        </w:tc>
        <w:tc>
          <w:tcPr>
            <w:tcW w:w="2214" w:type="dxa"/>
            <w:tcBorders>
              <w:top w:val="single" w:sz="6" w:space="0" w:color="4B4B4B"/>
              <w:left w:val="single" w:sz="6" w:space="0" w:color="4B4B4B"/>
              <w:bottom w:val="single" w:sz="6" w:space="0" w:color="4B4B4B"/>
              <w:right w:val="single" w:sz="6" w:space="0" w:color="4B4B4B"/>
            </w:tcBorders>
          </w:tcPr>
          <w:p w14:paraId="0AF35947" w14:textId="77777777" w:rsidR="005F1EFA" w:rsidRPr="00AA1D20" w:rsidRDefault="005F1EFA">
            <w:pPr>
              <w:ind w:left="16"/>
              <w:jc w:val="both"/>
              <w:rPr>
                <w:rFonts w:ascii="Verdana" w:hAnsi="Verdana"/>
                <w:sz w:val="18"/>
                <w:szCs w:val="18"/>
              </w:rPr>
            </w:pPr>
            <w:r w:rsidRPr="00AA1D20">
              <w:rPr>
                <w:rFonts w:ascii="Verdana" w:eastAsia="Calibri" w:hAnsi="Verdana" w:cs="Calibri"/>
                <w:sz w:val="18"/>
                <w:szCs w:val="18"/>
              </w:rPr>
              <w:t xml:space="preserve">Provincial hospitals equipped with diagnostic equipment and consumables. </w:t>
            </w:r>
          </w:p>
        </w:tc>
        <w:tc>
          <w:tcPr>
            <w:tcW w:w="3824" w:type="dxa"/>
            <w:tcBorders>
              <w:top w:val="single" w:sz="6" w:space="0" w:color="4B4B4B"/>
              <w:left w:val="single" w:sz="6" w:space="0" w:color="4B4B4B"/>
              <w:bottom w:val="single" w:sz="6" w:space="0" w:color="4B4B4B"/>
              <w:right w:val="single" w:sz="6" w:space="0" w:color="4B4B4B"/>
            </w:tcBorders>
          </w:tcPr>
          <w:p w14:paraId="46A114E1" w14:textId="53A52580" w:rsidR="005F1EFA" w:rsidRPr="00AA1D20" w:rsidRDefault="006B46A5">
            <w:pPr>
              <w:ind w:left="16"/>
              <w:jc w:val="both"/>
              <w:rPr>
                <w:rFonts w:ascii="Verdana" w:eastAsia="Calibri" w:hAnsi="Verdana" w:cs="Calibri"/>
                <w:sz w:val="18"/>
                <w:szCs w:val="18"/>
              </w:rPr>
            </w:pPr>
            <w:r w:rsidRPr="00AA1D20">
              <w:rPr>
                <w:rFonts w:ascii="Verdana" w:eastAsia="Calibri" w:hAnsi="Verdana" w:cs="Calibri"/>
                <w:sz w:val="18"/>
                <w:szCs w:val="18"/>
              </w:rPr>
              <w:t>All provincial hospitals</w:t>
            </w:r>
            <w:del w:id="35" w:author="Chigodora, Tafadzwa" w:date="2024-01-23T09:23:00Z">
              <w:r w:rsidRPr="00AA1D20" w:rsidDel="009F59FE">
                <w:rPr>
                  <w:rFonts w:ascii="Verdana" w:eastAsia="Calibri" w:hAnsi="Verdana" w:cs="Calibri"/>
                  <w:sz w:val="18"/>
                  <w:szCs w:val="18"/>
                </w:rPr>
                <w:delText xml:space="preserve"> were</w:delText>
              </w:r>
            </w:del>
            <w:r w:rsidRPr="00AA1D20">
              <w:rPr>
                <w:rFonts w:ascii="Verdana" w:eastAsia="Calibri" w:hAnsi="Verdana" w:cs="Calibri"/>
                <w:sz w:val="18"/>
                <w:szCs w:val="18"/>
              </w:rPr>
              <w:t xml:space="preserve"> received otoscopes, audiometers, and consumables to support early screening for ear health.</w:t>
            </w:r>
          </w:p>
        </w:tc>
      </w:tr>
      <w:tr w:rsidR="005F1EFA" w:rsidRPr="00AA1D20" w14:paraId="79531B3C" w14:textId="2CAAE4CA" w:rsidTr="007D6F53">
        <w:trPr>
          <w:gridAfter w:val="2"/>
          <w:wAfter w:w="1850" w:type="dxa"/>
          <w:trHeight w:val="944"/>
        </w:trPr>
        <w:tc>
          <w:tcPr>
            <w:tcW w:w="1919" w:type="dxa"/>
            <w:vMerge/>
            <w:tcBorders>
              <w:top w:val="nil"/>
              <w:left w:val="single" w:sz="6" w:space="0" w:color="4B4B4B"/>
              <w:bottom w:val="single" w:sz="6" w:space="0" w:color="4B4B4B"/>
              <w:right w:val="single" w:sz="6" w:space="0" w:color="4B4B4B"/>
            </w:tcBorders>
          </w:tcPr>
          <w:p w14:paraId="112AD149" w14:textId="77777777" w:rsidR="005F1EFA" w:rsidRPr="00AA1D20" w:rsidRDefault="005F1EFA">
            <w:pPr>
              <w:rPr>
                <w:rFonts w:ascii="Verdana" w:hAnsi="Verdana"/>
                <w:sz w:val="18"/>
                <w:szCs w:val="18"/>
              </w:rPr>
            </w:pPr>
          </w:p>
        </w:tc>
        <w:tc>
          <w:tcPr>
            <w:tcW w:w="1806" w:type="dxa"/>
            <w:tcBorders>
              <w:top w:val="single" w:sz="6" w:space="0" w:color="000000"/>
              <w:left w:val="single" w:sz="6" w:space="0" w:color="4B4B4B"/>
              <w:bottom w:val="single" w:sz="6" w:space="0" w:color="000000"/>
              <w:right w:val="single" w:sz="6" w:space="0" w:color="4B4B4B"/>
            </w:tcBorders>
          </w:tcPr>
          <w:p w14:paraId="32ABA0A8" w14:textId="77777777" w:rsidR="005F1EFA" w:rsidRPr="00AA1D20" w:rsidRDefault="005F1EFA">
            <w:pPr>
              <w:rPr>
                <w:rFonts w:ascii="Verdana" w:hAnsi="Verdana"/>
                <w:sz w:val="18"/>
                <w:szCs w:val="18"/>
              </w:rPr>
            </w:pPr>
            <w:r w:rsidRPr="00AA1D20">
              <w:rPr>
                <w:rFonts w:ascii="Verdana" w:eastAsia="Calibri" w:hAnsi="Verdana" w:cs="Calibri"/>
                <w:sz w:val="18"/>
                <w:szCs w:val="18"/>
              </w:rPr>
              <w:t xml:space="preserve">Limited </w:t>
            </w:r>
            <w:r w:rsidRPr="00AA1D20">
              <w:rPr>
                <w:rFonts w:ascii="Verdana" w:eastAsia="Calibri" w:hAnsi="Verdana" w:cs="Calibri"/>
                <w:sz w:val="18"/>
                <w:szCs w:val="18"/>
              </w:rPr>
              <w:tab/>
              <w:t xml:space="preserve">access </w:t>
            </w:r>
            <w:r w:rsidRPr="00AA1D20">
              <w:rPr>
                <w:rFonts w:ascii="Verdana" w:eastAsia="Calibri" w:hAnsi="Verdana" w:cs="Calibri"/>
                <w:sz w:val="18"/>
                <w:szCs w:val="18"/>
              </w:rPr>
              <w:tab/>
              <w:t xml:space="preserve">to </w:t>
            </w:r>
            <w:r w:rsidRPr="00AA1D20">
              <w:rPr>
                <w:rFonts w:ascii="Verdana" w:eastAsia="Calibri" w:hAnsi="Verdana" w:cs="Calibri"/>
                <w:sz w:val="18"/>
                <w:szCs w:val="18"/>
              </w:rPr>
              <w:tab/>
              <w:t xml:space="preserve">services </w:t>
            </w:r>
            <w:r w:rsidRPr="00AA1D20">
              <w:rPr>
                <w:rFonts w:ascii="Verdana" w:eastAsia="Calibri" w:hAnsi="Verdana" w:cs="Calibri"/>
                <w:sz w:val="18"/>
                <w:szCs w:val="18"/>
              </w:rPr>
              <w:tab/>
              <w:t xml:space="preserve">due </w:t>
            </w:r>
            <w:r w:rsidRPr="00AA1D20">
              <w:rPr>
                <w:rFonts w:ascii="Verdana" w:eastAsia="Calibri" w:hAnsi="Verdana" w:cs="Calibri"/>
                <w:sz w:val="18"/>
                <w:szCs w:val="18"/>
              </w:rPr>
              <w:tab/>
              <w:t xml:space="preserve">to provincial focus. </w:t>
            </w:r>
          </w:p>
        </w:tc>
        <w:tc>
          <w:tcPr>
            <w:tcW w:w="2214" w:type="dxa"/>
            <w:tcBorders>
              <w:top w:val="single" w:sz="6" w:space="0" w:color="4B4B4B"/>
              <w:left w:val="single" w:sz="6" w:space="0" w:color="4B4B4B"/>
              <w:bottom w:val="single" w:sz="6" w:space="0" w:color="4B4B4B"/>
              <w:right w:val="single" w:sz="6" w:space="0" w:color="4B4B4B"/>
            </w:tcBorders>
          </w:tcPr>
          <w:p w14:paraId="7D3F1D47" w14:textId="4E1A8DAB" w:rsidR="005F1EFA" w:rsidRPr="00AA1D20" w:rsidRDefault="005F1EFA">
            <w:pPr>
              <w:ind w:left="16" w:right="47"/>
              <w:jc w:val="both"/>
              <w:rPr>
                <w:rFonts w:ascii="Verdana" w:hAnsi="Verdana"/>
                <w:sz w:val="18"/>
                <w:szCs w:val="18"/>
              </w:rPr>
            </w:pPr>
            <w:r w:rsidRPr="00AA1D20">
              <w:rPr>
                <w:rFonts w:ascii="Verdana" w:eastAsia="Calibri" w:hAnsi="Verdana" w:cs="Calibri"/>
                <w:sz w:val="18"/>
                <w:szCs w:val="18"/>
              </w:rPr>
              <w:t xml:space="preserve">Services are </w:t>
            </w:r>
            <w:r w:rsidR="006B46A5" w:rsidRPr="00AA1D20">
              <w:rPr>
                <w:rFonts w:ascii="Verdana" w:eastAsia="Calibri" w:hAnsi="Verdana" w:cs="Calibri"/>
                <w:sz w:val="18"/>
                <w:szCs w:val="18"/>
              </w:rPr>
              <w:t>expanded</w:t>
            </w:r>
            <w:r w:rsidRPr="00AA1D20">
              <w:rPr>
                <w:rFonts w:ascii="Verdana" w:eastAsia="Calibri" w:hAnsi="Verdana" w:cs="Calibri"/>
                <w:sz w:val="18"/>
                <w:szCs w:val="18"/>
              </w:rPr>
              <w:t xml:space="preserve"> to district level and district hospitals are equipped with diagnostic equipment and consumables </w:t>
            </w:r>
          </w:p>
        </w:tc>
        <w:tc>
          <w:tcPr>
            <w:tcW w:w="3824" w:type="dxa"/>
            <w:tcBorders>
              <w:top w:val="single" w:sz="6" w:space="0" w:color="4B4B4B"/>
              <w:left w:val="single" w:sz="6" w:space="0" w:color="4B4B4B"/>
              <w:bottom w:val="single" w:sz="6" w:space="0" w:color="4B4B4B"/>
              <w:right w:val="single" w:sz="6" w:space="0" w:color="4B4B4B"/>
            </w:tcBorders>
          </w:tcPr>
          <w:p w14:paraId="3317E62F" w14:textId="13C18386" w:rsidR="005F1EFA" w:rsidRPr="00AA1D20" w:rsidRDefault="006B46A5">
            <w:pPr>
              <w:ind w:left="16" w:right="47"/>
              <w:jc w:val="both"/>
              <w:rPr>
                <w:rFonts w:ascii="Verdana" w:eastAsia="Calibri" w:hAnsi="Verdana" w:cs="Calibri"/>
                <w:sz w:val="18"/>
                <w:szCs w:val="18"/>
              </w:rPr>
            </w:pPr>
            <w:r w:rsidRPr="00AA1D20">
              <w:rPr>
                <w:rFonts w:ascii="Verdana" w:eastAsia="Calibri" w:hAnsi="Verdana" w:cs="Calibri"/>
                <w:sz w:val="18"/>
                <w:szCs w:val="18"/>
              </w:rPr>
              <w:t xml:space="preserve">All </w:t>
            </w:r>
            <w:r w:rsidR="008F44AA" w:rsidRPr="00AA1D20">
              <w:rPr>
                <w:rFonts w:ascii="Verdana" w:eastAsia="Calibri" w:hAnsi="Verdana" w:cs="Calibri"/>
                <w:sz w:val="18"/>
                <w:szCs w:val="18"/>
              </w:rPr>
              <w:t>13 districts within the project areas received otoscopes and consumables.</w:t>
            </w:r>
          </w:p>
        </w:tc>
      </w:tr>
      <w:tr w:rsidR="005F1EFA" w:rsidRPr="00AA1D20" w14:paraId="22A1AEF0" w14:textId="36E679E2" w:rsidTr="007D6F53">
        <w:trPr>
          <w:gridAfter w:val="2"/>
          <w:wAfter w:w="1850" w:type="dxa"/>
          <w:trHeight w:val="928"/>
        </w:trPr>
        <w:tc>
          <w:tcPr>
            <w:tcW w:w="1919" w:type="dxa"/>
            <w:vMerge w:val="restart"/>
            <w:tcBorders>
              <w:top w:val="single" w:sz="6" w:space="0" w:color="4B4B4B"/>
              <w:left w:val="single" w:sz="6" w:space="0" w:color="4B4B4B"/>
              <w:bottom w:val="single" w:sz="6" w:space="0" w:color="4B4B4B"/>
              <w:right w:val="single" w:sz="6" w:space="0" w:color="4B4B4B"/>
            </w:tcBorders>
          </w:tcPr>
          <w:p w14:paraId="0448C31D" w14:textId="77777777" w:rsidR="005F1EFA" w:rsidRPr="00AA1D20" w:rsidRDefault="005F1EFA">
            <w:pPr>
              <w:ind w:left="6" w:right="173"/>
              <w:jc w:val="both"/>
              <w:rPr>
                <w:rFonts w:ascii="Verdana" w:hAnsi="Verdana"/>
                <w:sz w:val="18"/>
                <w:szCs w:val="18"/>
              </w:rPr>
            </w:pPr>
            <w:r w:rsidRPr="00AA1D20">
              <w:rPr>
                <w:rFonts w:ascii="Verdana" w:eastAsia="Calibri" w:hAnsi="Verdana" w:cs="Calibri"/>
                <w:sz w:val="18"/>
                <w:szCs w:val="18"/>
              </w:rPr>
              <w:t xml:space="preserve">3. An efficient referral system has been introduced and health services are connected </w:t>
            </w:r>
          </w:p>
        </w:tc>
        <w:tc>
          <w:tcPr>
            <w:tcW w:w="1806" w:type="dxa"/>
            <w:tcBorders>
              <w:top w:val="single" w:sz="6" w:space="0" w:color="000000"/>
              <w:left w:val="single" w:sz="6" w:space="0" w:color="4B4B4B"/>
              <w:bottom w:val="single" w:sz="6" w:space="0" w:color="000000"/>
              <w:right w:val="single" w:sz="6" w:space="0" w:color="4B4B4B"/>
            </w:tcBorders>
          </w:tcPr>
          <w:p w14:paraId="7671DBD1" w14:textId="77777777" w:rsidR="005F1EFA" w:rsidRPr="00AA1D20" w:rsidRDefault="005F1EFA">
            <w:pPr>
              <w:rPr>
                <w:rFonts w:ascii="Verdana" w:hAnsi="Verdana"/>
                <w:sz w:val="18"/>
                <w:szCs w:val="18"/>
              </w:rPr>
            </w:pPr>
            <w:r w:rsidRPr="00AA1D20">
              <w:rPr>
                <w:rFonts w:ascii="Verdana" w:eastAsia="Calibri" w:hAnsi="Verdana" w:cs="Calibri"/>
                <w:sz w:val="18"/>
                <w:szCs w:val="18"/>
              </w:rPr>
              <w:t xml:space="preserve">No efficient referral system in place. </w:t>
            </w:r>
          </w:p>
          <w:p w14:paraId="090AC82E" w14:textId="77777777" w:rsidR="005F1EFA" w:rsidRPr="00AA1D20" w:rsidRDefault="005F1EFA">
            <w:pPr>
              <w:rPr>
                <w:rFonts w:ascii="Verdana" w:hAnsi="Verdana"/>
                <w:sz w:val="18"/>
                <w:szCs w:val="18"/>
              </w:rPr>
            </w:pPr>
            <w:r w:rsidRPr="00AA1D20">
              <w:rPr>
                <w:rFonts w:ascii="Verdana" w:eastAsia="Calibri" w:hAnsi="Verdana" w:cs="Calibri"/>
                <w:sz w:val="18"/>
                <w:szCs w:val="18"/>
              </w:rPr>
              <w:t xml:space="preserve"> </w:t>
            </w:r>
          </w:p>
        </w:tc>
        <w:tc>
          <w:tcPr>
            <w:tcW w:w="2214" w:type="dxa"/>
            <w:tcBorders>
              <w:top w:val="single" w:sz="6" w:space="0" w:color="4B4B4B"/>
              <w:left w:val="single" w:sz="6" w:space="0" w:color="4B4B4B"/>
              <w:bottom w:val="single" w:sz="6" w:space="0" w:color="4B4B4B"/>
              <w:right w:val="single" w:sz="6" w:space="0" w:color="4B4B4B"/>
            </w:tcBorders>
          </w:tcPr>
          <w:p w14:paraId="7DAE4BDF" w14:textId="6BB9C9D0" w:rsidR="005F1EFA" w:rsidRPr="00AA1D20" w:rsidRDefault="005F1EFA">
            <w:pPr>
              <w:ind w:left="16" w:right="43"/>
              <w:jc w:val="both"/>
              <w:rPr>
                <w:rFonts w:ascii="Verdana" w:hAnsi="Verdana"/>
                <w:sz w:val="18"/>
                <w:szCs w:val="18"/>
              </w:rPr>
            </w:pPr>
            <w:r w:rsidRPr="00AA1D20">
              <w:rPr>
                <w:rFonts w:ascii="Verdana" w:eastAsia="Calibri" w:hAnsi="Verdana" w:cs="Calibri"/>
                <w:sz w:val="18"/>
                <w:szCs w:val="18"/>
              </w:rPr>
              <w:t xml:space="preserve">Efficient referral system </w:t>
            </w:r>
            <w:r w:rsidR="008F44AA" w:rsidRPr="00AA1D20">
              <w:rPr>
                <w:rFonts w:ascii="Verdana" w:eastAsia="Calibri" w:hAnsi="Verdana" w:cs="Calibri"/>
                <w:sz w:val="18"/>
                <w:szCs w:val="18"/>
              </w:rPr>
              <w:t>established,</w:t>
            </w:r>
            <w:r w:rsidRPr="00AA1D20">
              <w:rPr>
                <w:rFonts w:ascii="Verdana" w:eastAsia="Calibri" w:hAnsi="Verdana" w:cs="Calibri"/>
                <w:sz w:val="18"/>
                <w:szCs w:val="18"/>
              </w:rPr>
              <w:t xml:space="preserve"> and local organisations and health care providers strategically networked </w:t>
            </w:r>
          </w:p>
        </w:tc>
        <w:tc>
          <w:tcPr>
            <w:tcW w:w="3824" w:type="dxa"/>
            <w:tcBorders>
              <w:top w:val="single" w:sz="6" w:space="0" w:color="4B4B4B"/>
              <w:left w:val="single" w:sz="6" w:space="0" w:color="4B4B4B"/>
              <w:bottom w:val="single" w:sz="6" w:space="0" w:color="4B4B4B"/>
              <w:right w:val="single" w:sz="6" w:space="0" w:color="4B4B4B"/>
            </w:tcBorders>
          </w:tcPr>
          <w:p w14:paraId="42DEA0A7" w14:textId="23C3B7FF" w:rsidR="005F1EFA" w:rsidRPr="00AA1D20" w:rsidRDefault="008F44AA">
            <w:pPr>
              <w:ind w:left="16" w:right="43"/>
              <w:jc w:val="both"/>
              <w:rPr>
                <w:rFonts w:ascii="Verdana" w:eastAsia="Calibri" w:hAnsi="Verdana" w:cs="Calibri"/>
                <w:sz w:val="18"/>
                <w:szCs w:val="18"/>
              </w:rPr>
            </w:pPr>
            <w:r w:rsidRPr="00AA1D20">
              <w:rPr>
                <w:rFonts w:ascii="Verdana" w:eastAsia="Calibri" w:hAnsi="Verdana" w:cs="Calibri"/>
                <w:sz w:val="18"/>
                <w:szCs w:val="18"/>
              </w:rPr>
              <w:t xml:space="preserve">The project successfully developed a sound working relationship between health institutions and Village Health Workers (VHW). The project involved Community Based Organisation in programming to promote advocacy as well as build a sustainability approach. VHW identifies clients who are referred to the district for assessment before being </w:t>
            </w:r>
            <w:r w:rsidR="0075768F" w:rsidRPr="00AA1D20">
              <w:rPr>
                <w:rFonts w:ascii="Verdana" w:eastAsia="Calibri" w:hAnsi="Verdana" w:cs="Calibri"/>
                <w:sz w:val="18"/>
                <w:szCs w:val="18"/>
              </w:rPr>
              <w:t>referred</w:t>
            </w:r>
            <w:r w:rsidRPr="00AA1D20">
              <w:rPr>
                <w:rFonts w:ascii="Verdana" w:eastAsia="Calibri" w:hAnsi="Verdana" w:cs="Calibri"/>
                <w:sz w:val="18"/>
                <w:szCs w:val="18"/>
              </w:rPr>
              <w:t xml:space="preserve"> to the province for further management. Those with complicated issues are referred to the central hospitals such as Mpilo and Sally Mugabe Children’s hospital. As a </w:t>
            </w:r>
            <w:r w:rsidR="00451D3A" w:rsidRPr="00AA1D20">
              <w:rPr>
                <w:rFonts w:ascii="Verdana" w:eastAsia="Calibri" w:hAnsi="Verdana" w:cs="Calibri"/>
                <w:sz w:val="18"/>
                <w:szCs w:val="18"/>
              </w:rPr>
              <w:t>result,</w:t>
            </w:r>
            <w:r w:rsidRPr="00AA1D20">
              <w:rPr>
                <w:rFonts w:ascii="Verdana" w:eastAsia="Calibri" w:hAnsi="Verdana" w:cs="Calibri"/>
                <w:sz w:val="18"/>
                <w:szCs w:val="18"/>
              </w:rPr>
              <w:t xml:space="preserve"> the project has established a clear referral system within the health delivery system in Zimbabwe for MOHCC.</w:t>
            </w:r>
          </w:p>
        </w:tc>
      </w:tr>
      <w:tr w:rsidR="005F1EFA" w:rsidRPr="00AA1D20" w14:paraId="245A0741" w14:textId="71C6006E" w:rsidTr="007D6F53">
        <w:trPr>
          <w:gridAfter w:val="2"/>
          <w:wAfter w:w="1850" w:type="dxa"/>
          <w:trHeight w:val="1936"/>
        </w:trPr>
        <w:tc>
          <w:tcPr>
            <w:tcW w:w="1919" w:type="dxa"/>
            <w:vMerge/>
            <w:tcBorders>
              <w:top w:val="nil"/>
              <w:left w:val="single" w:sz="6" w:space="0" w:color="4B4B4B"/>
              <w:bottom w:val="nil"/>
              <w:right w:val="single" w:sz="6" w:space="0" w:color="4B4B4B"/>
            </w:tcBorders>
          </w:tcPr>
          <w:p w14:paraId="2FC0E9A8" w14:textId="77777777" w:rsidR="005F1EFA" w:rsidRPr="00AA1D20" w:rsidRDefault="005F1EFA">
            <w:pPr>
              <w:rPr>
                <w:rFonts w:ascii="Verdana" w:hAnsi="Verdana"/>
                <w:sz w:val="18"/>
                <w:szCs w:val="18"/>
              </w:rPr>
            </w:pPr>
          </w:p>
        </w:tc>
        <w:tc>
          <w:tcPr>
            <w:tcW w:w="1806" w:type="dxa"/>
            <w:tcBorders>
              <w:top w:val="single" w:sz="6" w:space="0" w:color="000000"/>
              <w:left w:val="single" w:sz="6" w:space="0" w:color="4B4B4B"/>
              <w:bottom w:val="single" w:sz="6" w:space="0" w:color="000000"/>
              <w:right w:val="single" w:sz="6" w:space="0" w:color="4B4B4B"/>
            </w:tcBorders>
          </w:tcPr>
          <w:p w14:paraId="16D09BEA" w14:textId="51801198" w:rsidR="005F1EFA" w:rsidRPr="00AA1D20" w:rsidRDefault="005F1EFA">
            <w:pPr>
              <w:ind w:right="41"/>
              <w:jc w:val="both"/>
              <w:rPr>
                <w:rFonts w:ascii="Verdana" w:hAnsi="Verdana"/>
                <w:sz w:val="18"/>
                <w:szCs w:val="18"/>
              </w:rPr>
            </w:pPr>
            <w:r w:rsidRPr="00AA1D20">
              <w:rPr>
                <w:rFonts w:ascii="Verdana" w:eastAsia="Calibri" w:hAnsi="Verdana" w:cs="Calibri"/>
                <w:sz w:val="18"/>
                <w:szCs w:val="18"/>
              </w:rPr>
              <w:t xml:space="preserve">Patients who have been referred from the provinces often do not take advantage of further treatment in Harare, for example because they would have to make their own appointments or cannot afford the costs of transport, </w:t>
            </w:r>
            <w:r w:rsidR="00253499" w:rsidRPr="00AA1D20">
              <w:rPr>
                <w:rFonts w:ascii="Verdana" w:eastAsia="Calibri" w:hAnsi="Verdana" w:cs="Calibri"/>
                <w:sz w:val="18"/>
                <w:szCs w:val="18"/>
              </w:rPr>
              <w:t>accommodation,</w:t>
            </w:r>
            <w:r w:rsidRPr="00AA1D20">
              <w:rPr>
                <w:rFonts w:ascii="Verdana" w:eastAsia="Calibri" w:hAnsi="Verdana" w:cs="Calibri"/>
                <w:sz w:val="18"/>
                <w:szCs w:val="18"/>
              </w:rPr>
              <w:t xml:space="preserve"> and patient fees. </w:t>
            </w:r>
          </w:p>
        </w:tc>
        <w:tc>
          <w:tcPr>
            <w:tcW w:w="2214" w:type="dxa"/>
            <w:tcBorders>
              <w:top w:val="single" w:sz="6" w:space="0" w:color="4B4B4B"/>
              <w:left w:val="single" w:sz="6" w:space="0" w:color="4B4B4B"/>
              <w:bottom w:val="single" w:sz="6" w:space="0" w:color="4B4B4B"/>
              <w:right w:val="single" w:sz="6" w:space="0" w:color="4B4B4B"/>
            </w:tcBorders>
          </w:tcPr>
          <w:p w14:paraId="5BFA173B" w14:textId="77777777" w:rsidR="005F1EFA" w:rsidRPr="00AA1D20" w:rsidRDefault="005F1EFA">
            <w:pPr>
              <w:ind w:left="16"/>
              <w:rPr>
                <w:rFonts w:ascii="Verdana" w:hAnsi="Verdana"/>
                <w:sz w:val="18"/>
                <w:szCs w:val="18"/>
              </w:rPr>
            </w:pPr>
            <w:r w:rsidRPr="00AA1D20">
              <w:rPr>
                <w:rFonts w:ascii="Verdana" w:eastAsia="Calibri" w:hAnsi="Verdana" w:cs="Calibri"/>
                <w:sz w:val="18"/>
                <w:szCs w:val="18"/>
              </w:rPr>
              <w:t xml:space="preserve">A total of 30 outreaches carried out. </w:t>
            </w:r>
          </w:p>
        </w:tc>
        <w:tc>
          <w:tcPr>
            <w:tcW w:w="3824" w:type="dxa"/>
            <w:tcBorders>
              <w:top w:val="single" w:sz="6" w:space="0" w:color="4B4B4B"/>
              <w:left w:val="single" w:sz="6" w:space="0" w:color="4B4B4B"/>
              <w:bottom w:val="single" w:sz="6" w:space="0" w:color="4B4B4B"/>
              <w:right w:val="single" w:sz="6" w:space="0" w:color="4B4B4B"/>
            </w:tcBorders>
          </w:tcPr>
          <w:p w14:paraId="540B6D07" w14:textId="1080BDD2" w:rsidR="005F1EFA" w:rsidRPr="00AA1D20" w:rsidRDefault="00451D3A">
            <w:pPr>
              <w:ind w:left="16"/>
              <w:rPr>
                <w:rFonts w:ascii="Verdana" w:eastAsia="Calibri" w:hAnsi="Verdana" w:cs="Calibri"/>
                <w:sz w:val="18"/>
                <w:szCs w:val="18"/>
              </w:rPr>
            </w:pPr>
            <w:r w:rsidRPr="00AA1D20">
              <w:rPr>
                <w:rFonts w:ascii="Verdana" w:eastAsia="Calibri" w:hAnsi="Verdana" w:cs="Calibri"/>
                <w:sz w:val="18"/>
                <w:szCs w:val="18"/>
              </w:rPr>
              <w:t>The project achieved 103% of the target. 31 ear camps were conducted during period under review. One ear camp was a result of a request by MOHCC to support them in Bindura on ear and hearing health. This included after ca</w:t>
            </w:r>
            <w:r w:rsidR="00FA4D32" w:rsidRPr="00AA1D20">
              <w:rPr>
                <w:rFonts w:ascii="Verdana" w:eastAsia="Calibri" w:hAnsi="Verdana" w:cs="Calibri"/>
                <w:sz w:val="18"/>
                <w:szCs w:val="18"/>
              </w:rPr>
              <w:t>re</w:t>
            </w:r>
            <w:r w:rsidRPr="00AA1D20">
              <w:rPr>
                <w:rFonts w:ascii="Verdana" w:eastAsia="Calibri" w:hAnsi="Verdana" w:cs="Calibri"/>
                <w:sz w:val="18"/>
                <w:szCs w:val="18"/>
              </w:rPr>
              <w:t xml:space="preserve"> services</w:t>
            </w:r>
            <w:r w:rsidR="00FA4D32" w:rsidRPr="00AA1D20">
              <w:rPr>
                <w:rFonts w:ascii="Verdana" w:eastAsia="Calibri" w:hAnsi="Verdana" w:cs="Calibri"/>
                <w:sz w:val="18"/>
                <w:szCs w:val="18"/>
              </w:rPr>
              <w:t xml:space="preserve"> to promote rehabilitation of clients.</w:t>
            </w:r>
          </w:p>
        </w:tc>
      </w:tr>
      <w:tr w:rsidR="005F1EFA" w:rsidRPr="00AA1D20" w14:paraId="5486D0BB" w14:textId="55628321" w:rsidTr="007D6F53">
        <w:trPr>
          <w:gridAfter w:val="2"/>
          <w:wAfter w:w="1850" w:type="dxa"/>
          <w:trHeight w:val="944"/>
        </w:trPr>
        <w:tc>
          <w:tcPr>
            <w:tcW w:w="1919" w:type="dxa"/>
            <w:vMerge/>
            <w:tcBorders>
              <w:top w:val="nil"/>
              <w:left w:val="single" w:sz="6" w:space="0" w:color="4B4B4B"/>
              <w:bottom w:val="nil"/>
              <w:right w:val="single" w:sz="6" w:space="0" w:color="4B4B4B"/>
            </w:tcBorders>
          </w:tcPr>
          <w:p w14:paraId="2CD513C5" w14:textId="77777777" w:rsidR="005F1EFA" w:rsidRPr="00AA1D20" w:rsidRDefault="005F1EFA">
            <w:pPr>
              <w:rPr>
                <w:rFonts w:ascii="Verdana" w:hAnsi="Verdana"/>
                <w:sz w:val="18"/>
                <w:szCs w:val="18"/>
              </w:rPr>
            </w:pPr>
          </w:p>
        </w:tc>
        <w:tc>
          <w:tcPr>
            <w:tcW w:w="1806" w:type="dxa"/>
            <w:tcBorders>
              <w:top w:val="single" w:sz="6" w:space="0" w:color="000000"/>
              <w:left w:val="single" w:sz="6" w:space="0" w:color="4B4B4B"/>
              <w:bottom w:val="single" w:sz="6" w:space="0" w:color="000000"/>
              <w:right w:val="single" w:sz="6" w:space="0" w:color="4B4B4B"/>
            </w:tcBorders>
          </w:tcPr>
          <w:p w14:paraId="0564272A" w14:textId="77777777" w:rsidR="005F1EFA" w:rsidRPr="00AA1D20" w:rsidRDefault="005F1EFA">
            <w:pPr>
              <w:jc w:val="both"/>
              <w:rPr>
                <w:rFonts w:ascii="Verdana" w:hAnsi="Verdana"/>
                <w:sz w:val="18"/>
                <w:szCs w:val="18"/>
              </w:rPr>
            </w:pPr>
            <w:r w:rsidRPr="00AA1D20">
              <w:rPr>
                <w:rFonts w:ascii="Verdana" w:eastAsia="Calibri" w:hAnsi="Verdana" w:cs="Calibri"/>
                <w:sz w:val="18"/>
                <w:szCs w:val="18"/>
              </w:rPr>
              <w:t xml:space="preserve">Training of community health workers does not include basic ENT training. </w:t>
            </w:r>
          </w:p>
        </w:tc>
        <w:tc>
          <w:tcPr>
            <w:tcW w:w="2214" w:type="dxa"/>
            <w:tcBorders>
              <w:top w:val="single" w:sz="6" w:space="0" w:color="4B4B4B"/>
              <w:left w:val="single" w:sz="6" w:space="0" w:color="4B4B4B"/>
              <w:bottom w:val="single" w:sz="6" w:space="0" w:color="4B4B4B"/>
              <w:right w:val="single" w:sz="6" w:space="0" w:color="4B4B4B"/>
            </w:tcBorders>
          </w:tcPr>
          <w:p w14:paraId="6E3F2B61" w14:textId="77777777" w:rsidR="005F1EFA" w:rsidRPr="00AA1D20" w:rsidRDefault="005F1EFA">
            <w:pPr>
              <w:ind w:left="16"/>
              <w:rPr>
                <w:rFonts w:ascii="Verdana" w:hAnsi="Verdana"/>
                <w:sz w:val="18"/>
                <w:szCs w:val="18"/>
              </w:rPr>
            </w:pPr>
            <w:r w:rsidRPr="00AA1D20">
              <w:rPr>
                <w:rFonts w:ascii="Verdana" w:eastAsia="Calibri" w:hAnsi="Verdana" w:cs="Calibri"/>
                <w:sz w:val="18"/>
                <w:szCs w:val="18"/>
              </w:rPr>
              <w:t xml:space="preserve">A total of 900 GGH trained and integrated into </w:t>
            </w:r>
          </w:p>
          <w:p w14:paraId="08702021" w14:textId="77777777" w:rsidR="005F1EFA" w:rsidRPr="00AA1D20" w:rsidRDefault="005F1EFA">
            <w:pPr>
              <w:ind w:left="16"/>
              <w:rPr>
                <w:rFonts w:ascii="Verdana" w:hAnsi="Verdana"/>
                <w:sz w:val="18"/>
                <w:szCs w:val="18"/>
              </w:rPr>
            </w:pPr>
            <w:r w:rsidRPr="00AA1D20">
              <w:rPr>
                <w:rFonts w:ascii="Verdana" w:eastAsia="Calibri" w:hAnsi="Verdana" w:cs="Calibri"/>
                <w:sz w:val="18"/>
                <w:szCs w:val="18"/>
              </w:rPr>
              <w:t xml:space="preserve">ENT care </w:t>
            </w:r>
          </w:p>
          <w:p w14:paraId="508D3714" w14:textId="77777777" w:rsidR="005F1EFA" w:rsidRPr="00AA1D20" w:rsidRDefault="005F1EFA">
            <w:pPr>
              <w:ind w:left="16"/>
              <w:rPr>
                <w:rFonts w:ascii="Verdana" w:hAnsi="Verdana"/>
                <w:sz w:val="18"/>
                <w:szCs w:val="18"/>
              </w:rPr>
            </w:pPr>
            <w:r w:rsidRPr="00AA1D20">
              <w:rPr>
                <w:rFonts w:ascii="Verdana" w:eastAsia="Calibri" w:hAnsi="Verdana" w:cs="Calibri"/>
                <w:sz w:val="18"/>
                <w:szCs w:val="18"/>
              </w:rPr>
              <w:t xml:space="preserve"> </w:t>
            </w:r>
          </w:p>
        </w:tc>
        <w:tc>
          <w:tcPr>
            <w:tcW w:w="3824" w:type="dxa"/>
            <w:tcBorders>
              <w:top w:val="single" w:sz="6" w:space="0" w:color="4B4B4B"/>
              <w:left w:val="single" w:sz="6" w:space="0" w:color="4B4B4B"/>
              <w:bottom w:val="single" w:sz="6" w:space="0" w:color="4B4B4B"/>
              <w:right w:val="single" w:sz="6" w:space="0" w:color="4B4B4B"/>
            </w:tcBorders>
          </w:tcPr>
          <w:p w14:paraId="3F4D5DCF" w14:textId="785CBB50" w:rsidR="005F1EFA" w:rsidRPr="00AA1D20" w:rsidRDefault="00FA4D32">
            <w:pPr>
              <w:ind w:left="16"/>
              <w:rPr>
                <w:rFonts w:ascii="Verdana" w:eastAsia="Calibri" w:hAnsi="Verdana" w:cs="Calibri"/>
                <w:sz w:val="18"/>
                <w:szCs w:val="18"/>
              </w:rPr>
            </w:pPr>
            <w:r w:rsidRPr="00AA1D20">
              <w:rPr>
                <w:rFonts w:ascii="Verdana" w:eastAsia="Calibri" w:hAnsi="Verdana" w:cs="Calibri"/>
                <w:sz w:val="18"/>
                <w:szCs w:val="18"/>
              </w:rPr>
              <w:t>A cumulative total of 866 (210 males, 655 females) Village health workers have been trained to date.</w:t>
            </w:r>
            <w:r w:rsidRPr="00AA1D20">
              <w:rPr>
                <w:rFonts w:ascii="Verdana" w:eastAsia="Calibri" w:hAnsi="Verdana" w:cs="Times New Roman"/>
                <w:sz w:val="18"/>
                <w:szCs w:val="18"/>
              </w:rPr>
              <w:t xml:space="preserve"> Training reached 96% of the targeted VHW. The first two years of the project were affected by COVID 19 lockdown which affected the planned trainings as gatherings were prohibited by the government. The interruption affected </w:t>
            </w:r>
            <w:r w:rsidR="00253499" w:rsidRPr="00AA1D20">
              <w:rPr>
                <w:rFonts w:ascii="Verdana" w:eastAsia="Calibri" w:hAnsi="Verdana" w:cs="Times New Roman"/>
                <w:sz w:val="18"/>
                <w:szCs w:val="18"/>
              </w:rPr>
              <w:t>achievement</w:t>
            </w:r>
            <w:r w:rsidRPr="00AA1D20">
              <w:rPr>
                <w:rFonts w:ascii="Verdana" w:eastAsia="Calibri" w:hAnsi="Verdana" w:cs="Times New Roman"/>
                <w:sz w:val="18"/>
                <w:szCs w:val="18"/>
              </w:rPr>
              <w:t xml:space="preserve"> of target.</w:t>
            </w:r>
          </w:p>
        </w:tc>
      </w:tr>
      <w:tr w:rsidR="005F1EFA" w:rsidRPr="00AA1D20" w14:paraId="50587A23" w14:textId="1614995B" w:rsidTr="007D6F53">
        <w:trPr>
          <w:gridAfter w:val="2"/>
          <w:wAfter w:w="1850" w:type="dxa"/>
          <w:trHeight w:val="976"/>
        </w:trPr>
        <w:tc>
          <w:tcPr>
            <w:tcW w:w="1919" w:type="dxa"/>
            <w:vMerge/>
            <w:tcBorders>
              <w:top w:val="nil"/>
              <w:left w:val="single" w:sz="6" w:space="0" w:color="4B4B4B"/>
              <w:bottom w:val="single" w:sz="6" w:space="0" w:color="4B4B4B"/>
              <w:right w:val="single" w:sz="6" w:space="0" w:color="4B4B4B"/>
            </w:tcBorders>
          </w:tcPr>
          <w:p w14:paraId="5302874D" w14:textId="77777777" w:rsidR="005F1EFA" w:rsidRPr="00AA1D20" w:rsidRDefault="005F1EFA">
            <w:pPr>
              <w:rPr>
                <w:rFonts w:ascii="Verdana" w:hAnsi="Verdana"/>
                <w:sz w:val="18"/>
                <w:szCs w:val="18"/>
              </w:rPr>
            </w:pPr>
          </w:p>
        </w:tc>
        <w:tc>
          <w:tcPr>
            <w:tcW w:w="1806" w:type="dxa"/>
            <w:tcBorders>
              <w:top w:val="single" w:sz="6" w:space="0" w:color="000000"/>
              <w:left w:val="single" w:sz="6" w:space="0" w:color="4B4B4B"/>
              <w:bottom w:val="single" w:sz="6" w:space="0" w:color="000000"/>
              <w:right w:val="single" w:sz="6" w:space="0" w:color="4B4B4B"/>
            </w:tcBorders>
          </w:tcPr>
          <w:p w14:paraId="230D67FF" w14:textId="77777777" w:rsidR="005F1EFA" w:rsidRPr="00AA1D20" w:rsidRDefault="005F1EFA">
            <w:pPr>
              <w:jc w:val="both"/>
              <w:rPr>
                <w:rFonts w:ascii="Verdana" w:hAnsi="Verdana"/>
                <w:sz w:val="18"/>
                <w:szCs w:val="18"/>
              </w:rPr>
            </w:pPr>
            <w:r w:rsidRPr="00AA1D20">
              <w:rPr>
                <w:rFonts w:ascii="Verdana" w:eastAsia="Calibri" w:hAnsi="Verdana" w:cs="Calibri"/>
                <w:sz w:val="18"/>
                <w:szCs w:val="18"/>
              </w:rPr>
              <w:t xml:space="preserve">Low level of awareness of the population about existing ENT services. </w:t>
            </w:r>
          </w:p>
        </w:tc>
        <w:tc>
          <w:tcPr>
            <w:tcW w:w="2214" w:type="dxa"/>
            <w:tcBorders>
              <w:top w:val="single" w:sz="6" w:space="0" w:color="4B4B4B"/>
              <w:left w:val="single" w:sz="6" w:space="0" w:color="4B4B4B"/>
              <w:bottom w:val="single" w:sz="6" w:space="0" w:color="4B4B4B"/>
              <w:right w:val="single" w:sz="6" w:space="0" w:color="4B4B4B"/>
            </w:tcBorders>
            <w:vAlign w:val="center"/>
          </w:tcPr>
          <w:p w14:paraId="545B5F01" w14:textId="77777777" w:rsidR="005F1EFA" w:rsidRPr="00AA1D20" w:rsidRDefault="005F1EFA">
            <w:pPr>
              <w:ind w:left="16" w:right="43"/>
              <w:jc w:val="both"/>
              <w:rPr>
                <w:rFonts w:ascii="Verdana" w:hAnsi="Verdana"/>
                <w:sz w:val="18"/>
                <w:szCs w:val="18"/>
              </w:rPr>
            </w:pPr>
            <w:r w:rsidRPr="00AA1D20">
              <w:rPr>
                <w:rFonts w:ascii="Verdana" w:eastAsia="Calibri" w:hAnsi="Verdana" w:cs="Calibri"/>
                <w:sz w:val="18"/>
                <w:szCs w:val="18"/>
              </w:rPr>
              <w:t xml:space="preserve">The population is informed about the services and sensitised about ENT prevention by means of education campaigns. </w:t>
            </w:r>
          </w:p>
        </w:tc>
        <w:tc>
          <w:tcPr>
            <w:tcW w:w="3824" w:type="dxa"/>
            <w:tcBorders>
              <w:top w:val="single" w:sz="6" w:space="0" w:color="4B4B4B"/>
              <w:left w:val="single" w:sz="6" w:space="0" w:color="4B4B4B"/>
              <w:bottom w:val="single" w:sz="6" w:space="0" w:color="4B4B4B"/>
              <w:right w:val="single" w:sz="6" w:space="0" w:color="4B4B4B"/>
            </w:tcBorders>
          </w:tcPr>
          <w:p w14:paraId="2F4BF2A7" w14:textId="0734FCEB" w:rsidR="005F1EFA" w:rsidRPr="00AA1D20" w:rsidRDefault="005122C4">
            <w:pPr>
              <w:ind w:left="16" w:right="43"/>
              <w:jc w:val="both"/>
              <w:rPr>
                <w:rFonts w:ascii="Verdana" w:eastAsia="Calibri" w:hAnsi="Verdana" w:cs="Calibri"/>
                <w:sz w:val="18"/>
                <w:szCs w:val="18"/>
              </w:rPr>
            </w:pPr>
            <w:r w:rsidRPr="00AA1D20">
              <w:rPr>
                <w:rFonts w:ascii="Verdana" w:eastAsia="Calibri" w:hAnsi="Verdana" w:cs="Calibri"/>
                <w:sz w:val="18"/>
                <w:szCs w:val="18"/>
              </w:rPr>
              <w:t>The project utilised all the31 ear camps as campaign platforms to disseminate information about ear and hearing health to the public. This also included use of social media such as Facebook, twitter, radio stations and the use of the print media.</w:t>
            </w:r>
          </w:p>
        </w:tc>
      </w:tr>
      <w:tr w:rsidR="005F1EFA" w:rsidRPr="00AA1D20" w14:paraId="68A9FC77" w14:textId="0FA8CC29" w:rsidTr="007D6F53">
        <w:trPr>
          <w:gridAfter w:val="2"/>
          <w:wAfter w:w="1850" w:type="dxa"/>
          <w:trHeight w:val="1440"/>
        </w:trPr>
        <w:tc>
          <w:tcPr>
            <w:tcW w:w="1919" w:type="dxa"/>
            <w:tcBorders>
              <w:top w:val="single" w:sz="6" w:space="0" w:color="4B4B4B"/>
              <w:left w:val="single" w:sz="6" w:space="0" w:color="4B4B4B"/>
              <w:bottom w:val="single" w:sz="6" w:space="0" w:color="4B4B4B"/>
              <w:right w:val="single" w:sz="6" w:space="0" w:color="4B4B4B"/>
            </w:tcBorders>
          </w:tcPr>
          <w:p w14:paraId="6D526335" w14:textId="77777777" w:rsidR="005F1EFA" w:rsidRPr="00AA1D20" w:rsidRDefault="005F1EFA">
            <w:pPr>
              <w:spacing w:after="5" w:line="237" w:lineRule="auto"/>
              <w:ind w:left="6" w:right="41"/>
              <w:jc w:val="both"/>
              <w:rPr>
                <w:rFonts w:ascii="Verdana" w:hAnsi="Verdana"/>
                <w:sz w:val="18"/>
                <w:szCs w:val="18"/>
              </w:rPr>
            </w:pPr>
            <w:r w:rsidRPr="00AA1D20">
              <w:rPr>
                <w:rFonts w:ascii="Verdana" w:eastAsia="Calibri" w:hAnsi="Verdana" w:cs="Calibri"/>
                <w:sz w:val="18"/>
                <w:szCs w:val="18"/>
              </w:rPr>
              <w:t xml:space="preserve">4. The treatment of ear diseases is firmly anchored in the Zimbabwean health </w:t>
            </w:r>
          </w:p>
          <w:p w14:paraId="0CB4E7EF" w14:textId="77777777" w:rsidR="005F1EFA" w:rsidRPr="00AA1D20" w:rsidRDefault="005F1EFA">
            <w:pPr>
              <w:ind w:left="6"/>
              <w:rPr>
                <w:rFonts w:ascii="Verdana" w:hAnsi="Verdana"/>
                <w:sz w:val="18"/>
                <w:szCs w:val="18"/>
              </w:rPr>
            </w:pPr>
            <w:r w:rsidRPr="00AA1D20">
              <w:rPr>
                <w:rFonts w:ascii="Verdana" w:eastAsia="Calibri" w:hAnsi="Verdana" w:cs="Calibri"/>
                <w:sz w:val="18"/>
                <w:szCs w:val="18"/>
              </w:rPr>
              <w:t xml:space="preserve">system </w:t>
            </w:r>
          </w:p>
        </w:tc>
        <w:tc>
          <w:tcPr>
            <w:tcW w:w="1806" w:type="dxa"/>
            <w:tcBorders>
              <w:top w:val="single" w:sz="6" w:space="0" w:color="000000"/>
              <w:left w:val="single" w:sz="6" w:space="0" w:color="4B4B4B"/>
              <w:bottom w:val="single" w:sz="6" w:space="0" w:color="818181"/>
              <w:right w:val="single" w:sz="6" w:space="0" w:color="4B4B4B"/>
            </w:tcBorders>
          </w:tcPr>
          <w:p w14:paraId="13328316" w14:textId="77777777" w:rsidR="005F1EFA" w:rsidRPr="00AA1D20" w:rsidRDefault="005F1EFA">
            <w:pPr>
              <w:ind w:right="47"/>
              <w:jc w:val="both"/>
              <w:rPr>
                <w:rFonts w:ascii="Verdana" w:hAnsi="Verdana"/>
                <w:sz w:val="18"/>
                <w:szCs w:val="18"/>
              </w:rPr>
            </w:pPr>
            <w:r w:rsidRPr="00AA1D20">
              <w:rPr>
                <w:rFonts w:ascii="Verdana" w:eastAsia="Calibri" w:hAnsi="Verdana" w:cs="Calibri"/>
                <w:sz w:val="18"/>
                <w:szCs w:val="18"/>
              </w:rPr>
              <w:t xml:space="preserve">The national strategy for the prevention of hearing impairment (NEHCS) has been ratified but is not fully implemented. </w:t>
            </w:r>
          </w:p>
        </w:tc>
        <w:tc>
          <w:tcPr>
            <w:tcW w:w="2214" w:type="dxa"/>
            <w:tcBorders>
              <w:top w:val="single" w:sz="6" w:space="0" w:color="4B4B4B"/>
              <w:left w:val="single" w:sz="6" w:space="0" w:color="4B4B4B"/>
              <w:bottom w:val="single" w:sz="6" w:space="0" w:color="818181"/>
              <w:right w:val="single" w:sz="6" w:space="0" w:color="4B4B4B"/>
            </w:tcBorders>
          </w:tcPr>
          <w:p w14:paraId="13DB8C81" w14:textId="77777777" w:rsidR="005F1EFA" w:rsidRPr="00AA1D20" w:rsidRDefault="005F1EFA">
            <w:pPr>
              <w:ind w:left="16" w:right="45"/>
              <w:jc w:val="both"/>
              <w:rPr>
                <w:rFonts w:ascii="Verdana" w:hAnsi="Verdana"/>
                <w:sz w:val="18"/>
                <w:szCs w:val="18"/>
              </w:rPr>
            </w:pPr>
            <w:r w:rsidRPr="00AA1D20">
              <w:rPr>
                <w:rFonts w:ascii="Verdana" w:eastAsia="Calibri" w:hAnsi="Verdana" w:cs="Calibri"/>
                <w:sz w:val="18"/>
                <w:szCs w:val="18"/>
              </w:rPr>
              <w:t xml:space="preserve">Government is fulfilling its responsibility for budgeting of ENT services, which they took over with the signing of the MoU with the local project lead and will provide </w:t>
            </w:r>
          </w:p>
        </w:tc>
        <w:tc>
          <w:tcPr>
            <w:tcW w:w="3824" w:type="dxa"/>
            <w:tcBorders>
              <w:top w:val="single" w:sz="6" w:space="0" w:color="4B4B4B"/>
              <w:left w:val="single" w:sz="6" w:space="0" w:color="4B4B4B"/>
              <w:bottom w:val="single" w:sz="6" w:space="0" w:color="818181"/>
              <w:right w:val="single" w:sz="6" w:space="0" w:color="4B4B4B"/>
            </w:tcBorders>
          </w:tcPr>
          <w:p w14:paraId="59ACEC0D" w14:textId="28841822" w:rsidR="005F1EFA" w:rsidRPr="00AA1D20" w:rsidRDefault="008B594F">
            <w:pPr>
              <w:ind w:left="16" w:right="45"/>
              <w:jc w:val="both"/>
              <w:rPr>
                <w:rFonts w:ascii="Verdana" w:eastAsia="Calibri" w:hAnsi="Verdana" w:cs="Calibri"/>
                <w:sz w:val="18"/>
                <w:szCs w:val="18"/>
              </w:rPr>
            </w:pPr>
            <w:r w:rsidRPr="00AA1D20">
              <w:rPr>
                <w:rFonts w:ascii="Verdana" w:eastAsia="Calibri" w:hAnsi="Verdana" w:cs="Calibri"/>
                <w:sz w:val="18"/>
                <w:szCs w:val="18"/>
              </w:rPr>
              <w:t>Government has already taken over the management of infrastructure including trained human resources to improve service delivery.</w:t>
            </w:r>
          </w:p>
        </w:tc>
      </w:tr>
      <w:tr w:rsidR="005F1EFA" w:rsidRPr="00AA1D20" w14:paraId="6116656B" w14:textId="77777777" w:rsidTr="007D6F53">
        <w:trPr>
          <w:trHeight w:val="720"/>
        </w:trPr>
        <w:tc>
          <w:tcPr>
            <w:tcW w:w="1919" w:type="dxa"/>
            <w:tcBorders>
              <w:top w:val="single" w:sz="6" w:space="0" w:color="4B4B4B"/>
              <w:left w:val="single" w:sz="6" w:space="0" w:color="4B4B4B"/>
              <w:bottom w:val="single" w:sz="6" w:space="0" w:color="4B4B4B"/>
              <w:right w:val="single" w:sz="6" w:space="0" w:color="4B4B4B"/>
            </w:tcBorders>
          </w:tcPr>
          <w:p w14:paraId="5C4745A2" w14:textId="77777777" w:rsidR="005F1EFA" w:rsidRPr="00AA1D20" w:rsidRDefault="005F1EFA">
            <w:pPr>
              <w:rPr>
                <w:rFonts w:ascii="Verdana" w:hAnsi="Verdana"/>
                <w:sz w:val="18"/>
                <w:szCs w:val="18"/>
              </w:rPr>
            </w:pPr>
          </w:p>
        </w:tc>
        <w:tc>
          <w:tcPr>
            <w:tcW w:w="1806" w:type="dxa"/>
            <w:tcBorders>
              <w:top w:val="single" w:sz="6" w:space="0" w:color="818181"/>
              <w:left w:val="single" w:sz="6" w:space="0" w:color="4B4B4B"/>
              <w:bottom w:val="single" w:sz="6" w:space="0" w:color="818181"/>
              <w:right w:val="single" w:sz="6" w:space="0" w:color="4B4B4B"/>
            </w:tcBorders>
          </w:tcPr>
          <w:p w14:paraId="354740FA" w14:textId="77777777" w:rsidR="005F1EFA" w:rsidRPr="00AA1D20" w:rsidRDefault="005F1EFA">
            <w:pPr>
              <w:rPr>
                <w:rFonts w:ascii="Verdana" w:hAnsi="Verdana"/>
                <w:sz w:val="18"/>
                <w:szCs w:val="18"/>
              </w:rPr>
            </w:pPr>
          </w:p>
        </w:tc>
        <w:tc>
          <w:tcPr>
            <w:tcW w:w="2214" w:type="dxa"/>
            <w:tcBorders>
              <w:top w:val="single" w:sz="6" w:space="0" w:color="818181"/>
              <w:left w:val="single" w:sz="6" w:space="0" w:color="4B4B4B"/>
              <w:bottom w:val="single" w:sz="6" w:space="0" w:color="818181"/>
              <w:right w:val="single" w:sz="6" w:space="0" w:color="4B4B4B"/>
            </w:tcBorders>
          </w:tcPr>
          <w:p w14:paraId="4C63A49A" w14:textId="77777777" w:rsidR="005F1EFA" w:rsidRPr="00AA1D20" w:rsidRDefault="005F1EFA">
            <w:pPr>
              <w:ind w:left="120"/>
              <w:rPr>
                <w:rFonts w:ascii="Verdana" w:eastAsia="Calibri" w:hAnsi="Verdana" w:cs="Calibri"/>
                <w:sz w:val="18"/>
                <w:szCs w:val="18"/>
              </w:rPr>
            </w:pPr>
          </w:p>
        </w:tc>
        <w:tc>
          <w:tcPr>
            <w:tcW w:w="5567" w:type="dxa"/>
            <w:gridSpan w:val="2"/>
            <w:tcBorders>
              <w:top w:val="single" w:sz="6" w:space="0" w:color="818181"/>
              <w:left w:val="single" w:sz="6" w:space="0" w:color="4B4B4B"/>
              <w:bottom w:val="single" w:sz="6" w:space="0" w:color="818181"/>
              <w:right w:val="nil"/>
            </w:tcBorders>
            <w:vAlign w:val="center"/>
          </w:tcPr>
          <w:p w14:paraId="09948A98" w14:textId="392FD6C0" w:rsidR="005F1EFA" w:rsidRPr="00AA1D20" w:rsidRDefault="005F1EFA">
            <w:pPr>
              <w:ind w:left="120"/>
              <w:rPr>
                <w:rFonts w:ascii="Verdana" w:hAnsi="Verdana"/>
                <w:sz w:val="18"/>
                <w:szCs w:val="18"/>
              </w:rPr>
            </w:pPr>
            <w:r w:rsidRPr="00AA1D20">
              <w:rPr>
                <w:rFonts w:ascii="Verdana" w:eastAsia="Calibri" w:hAnsi="Verdana" w:cs="Calibri"/>
                <w:sz w:val="18"/>
                <w:szCs w:val="18"/>
              </w:rPr>
              <w:t xml:space="preserve">government posts </w:t>
            </w:r>
            <w:r w:rsidRPr="00AA1D20">
              <w:rPr>
                <w:rFonts w:ascii="Verdana" w:eastAsia="Calibri" w:hAnsi="Verdana" w:cs="Calibri"/>
                <w:sz w:val="18"/>
                <w:szCs w:val="18"/>
              </w:rPr>
              <w:tab/>
              <w:t xml:space="preserve">for </w:t>
            </w:r>
            <w:r w:rsidRPr="00AA1D20">
              <w:rPr>
                <w:rFonts w:ascii="Verdana" w:eastAsia="Calibri" w:hAnsi="Verdana" w:cs="Calibri"/>
                <w:sz w:val="18"/>
                <w:szCs w:val="18"/>
              </w:rPr>
              <w:tab/>
            </w:r>
            <w:r w:rsidR="0075768F" w:rsidRPr="00AA1D20">
              <w:rPr>
                <w:rFonts w:ascii="Verdana" w:eastAsia="Calibri" w:hAnsi="Verdana" w:cs="Calibri"/>
                <w:sz w:val="18"/>
                <w:szCs w:val="18"/>
              </w:rPr>
              <w:t>audiologists’</w:t>
            </w:r>
            <w:r w:rsidRPr="00AA1D20">
              <w:rPr>
                <w:rFonts w:ascii="Verdana" w:eastAsia="Calibri" w:hAnsi="Verdana" w:cs="Calibri"/>
                <w:sz w:val="18"/>
                <w:szCs w:val="18"/>
              </w:rPr>
              <w:t xml:space="preserve"> speech therapists from 2023. </w:t>
            </w:r>
          </w:p>
        </w:tc>
        <w:tc>
          <w:tcPr>
            <w:tcW w:w="107" w:type="dxa"/>
            <w:tcBorders>
              <w:top w:val="single" w:sz="6" w:space="0" w:color="818181"/>
              <w:left w:val="nil"/>
              <w:bottom w:val="single" w:sz="6" w:space="0" w:color="818181"/>
              <w:right w:val="single" w:sz="6" w:space="0" w:color="4B4B4B"/>
            </w:tcBorders>
          </w:tcPr>
          <w:p w14:paraId="22959F8B" w14:textId="77777777" w:rsidR="005F1EFA" w:rsidRPr="00AA1D20" w:rsidRDefault="005F1EFA">
            <w:pPr>
              <w:jc w:val="both"/>
              <w:rPr>
                <w:rFonts w:ascii="Verdana" w:hAnsi="Verdana"/>
                <w:sz w:val="18"/>
                <w:szCs w:val="18"/>
              </w:rPr>
            </w:pPr>
            <w:r w:rsidRPr="00AA1D20">
              <w:rPr>
                <w:rFonts w:ascii="Verdana" w:eastAsia="Calibri" w:hAnsi="Verdana" w:cs="Calibri"/>
                <w:sz w:val="18"/>
                <w:szCs w:val="18"/>
              </w:rPr>
              <w:t xml:space="preserve">and </w:t>
            </w:r>
          </w:p>
        </w:tc>
      </w:tr>
    </w:tbl>
    <w:p w14:paraId="0569FA39" w14:textId="77777777" w:rsidR="00062897" w:rsidRPr="00AA1D20" w:rsidRDefault="00062897" w:rsidP="00062897">
      <w:pPr>
        <w:tabs>
          <w:tab w:val="left" w:pos="567"/>
        </w:tabs>
        <w:spacing w:after="0" w:line="240" w:lineRule="auto"/>
        <w:rPr>
          <w:rFonts w:ascii="Verdana" w:hAnsi="Verdana"/>
          <w:color w:val="A6A6A6" w:themeColor="background1" w:themeShade="A6"/>
          <w:sz w:val="18"/>
          <w:szCs w:val="18"/>
        </w:rPr>
      </w:pPr>
    </w:p>
    <w:p w14:paraId="06282953" w14:textId="479C1F3D" w:rsidR="00AC519B" w:rsidRPr="00AA1D20" w:rsidRDefault="00AC519B" w:rsidP="00667DD7">
      <w:pPr>
        <w:pStyle w:val="Listenabsatz"/>
        <w:numPr>
          <w:ilvl w:val="1"/>
          <w:numId w:val="2"/>
        </w:numPr>
        <w:outlineLvl w:val="1"/>
        <w:rPr>
          <w:rFonts w:ascii="Verdana" w:hAnsi="Verdana"/>
          <w:b/>
          <w:color w:val="244061" w:themeColor="accent1" w:themeShade="80"/>
          <w:sz w:val="18"/>
          <w:szCs w:val="18"/>
        </w:rPr>
      </w:pPr>
      <w:r w:rsidRPr="00AA1D20">
        <w:rPr>
          <w:rFonts w:ascii="Verdana" w:hAnsi="Verdana"/>
          <w:b/>
          <w:color w:val="244061" w:themeColor="accent1" w:themeShade="80"/>
          <w:sz w:val="18"/>
          <w:szCs w:val="18"/>
        </w:rPr>
        <w:t>Reaching the target group</w:t>
      </w:r>
    </w:p>
    <w:p w14:paraId="3BF37EF8" w14:textId="6B3B8B25" w:rsidR="00AC519B" w:rsidRPr="00AA1D20" w:rsidRDefault="003827B0" w:rsidP="003827B0">
      <w:pPr>
        <w:tabs>
          <w:tab w:val="left" w:pos="567"/>
        </w:tabs>
        <w:spacing w:after="0" w:line="240" w:lineRule="auto"/>
        <w:rPr>
          <w:rFonts w:ascii="Verdana" w:hAnsi="Verdana"/>
          <w:color w:val="A6A6A6" w:themeColor="background1" w:themeShade="A6"/>
          <w:sz w:val="18"/>
          <w:szCs w:val="18"/>
        </w:rPr>
      </w:pPr>
      <w:r w:rsidRPr="00AA1D20">
        <w:rPr>
          <w:rFonts w:ascii="Verdana" w:hAnsi="Verdana"/>
          <w:color w:val="A6A6A6" w:themeColor="background1" w:themeShade="A6"/>
          <w:sz w:val="18"/>
          <w:szCs w:val="18"/>
        </w:rPr>
        <w:t>[Please describe whether the target group was reached as planned and to what extent the target group was able to derive concrete benefits from the measures.]</w:t>
      </w:r>
    </w:p>
    <w:p w14:paraId="2D25B57A" w14:textId="77777777" w:rsidR="00917268" w:rsidRPr="00AA1D20" w:rsidRDefault="00917268" w:rsidP="003827B0">
      <w:pPr>
        <w:tabs>
          <w:tab w:val="left" w:pos="567"/>
        </w:tabs>
        <w:spacing w:after="0" w:line="240" w:lineRule="auto"/>
        <w:rPr>
          <w:rFonts w:ascii="Verdana" w:hAnsi="Verdana"/>
          <w:color w:val="A6A6A6" w:themeColor="background1" w:themeShade="A6"/>
          <w:sz w:val="18"/>
          <w:szCs w:val="18"/>
        </w:rPr>
      </w:pPr>
    </w:p>
    <w:p w14:paraId="2B12122D" w14:textId="77777777" w:rsidR="00917268" w:rsidRPr="00AA1D20" w:rsidRDefault="00917268" w:rsidP="003827B0">
      <w:pPr>
        <w:tabs>
          <w:tab w:val="left" w:pos="567"/>
        </w:tabs>
        <w:spacing w:after="0" w:line="240" w:lineRule="auto"/>
        <w:rPr>
          <w:rFonts w:ascii="Verdana" w:hAnsi="Verdana"/>
          <w:color w:val="A6A6A6" w:themeColor="background1" w:themeShade="A6"/>
          <w:sz w:val="18"/>
          <w:szCs w:val="18"/>
        </w:rPr>
      </w:pPr>
    </w:p>
    <w:p w14:paraId="1E539858" w14:textId="77777777" w:rsidR="003E3DCB" w:rsidRPr="00AA1D20" w:rsidRDefault="003E3DCB" w:rsidP="003E3DCB">
      <w:pPr>
        <w:jc w:val="both"/>
        <w:rPr>
          <w:rFonts w:ascii="Verdana" w:eastAsia="Calibri" w:hAnsi="Verdana" w:cs="Times New Roman"/>
          <w:sz w:val="18"/>
          <w:szCs w:val="18"/>
        </w:rPr>
      </w:pPr>
    </w:p>
    <w:p w14:paraId="2352BC12" w14:textId="7B4E581E" w:rsidR="00E35ED9" w:rsidRPr="00AA1D20" w:rsidRDefault="003E3DCB" w:rsidP="00E35ED9">
      <w:pPr>
        <w:jc w:val="both"/>
        <w:rPr>
          <w:rFonts w:ascii="Verdana" w:eastAsia="Calibri" w:hAnsi="Verdana" w:cs="Calibri"/>
          <w:sz w:val="18"/>
          <w:szCs w:val="18"/>
        </w:rPr>
      </w:pPr>
      <w:r w:rsidRPr="00AA1D20">
        <w:rPr>
          <w:rFonts w:ascii="Verdana" w:eastAsia="Calibri" w:hAnsi="Verdana" w:cs="Times New Roman"/>
          <w:sz w:val="18"/>
          <w:szCs w:val="18"/>
        </w:rPr>
        <w:t xml:space="preserve">Overall target, 28,650 people treated, and 986 people trained during the project period however the project reached </w:t>
      </w:r>
      <w:r w:rsidRPr="00AA1D20">
        <w:rPr>
          <w:rFonts w:ascii="Verdana" w:eastAsia="Calibri" w:hAnsi="Verdana" w:cs="Calibri"/>
          <w:sz w:val="18"/>
          <w:szCs w:val="18"/>
        </w:rPr>
        <w:t>cumulatively 31,819 people were treated from September 2020 to December 2023</w:t>
      </w:r>
      <w:r w:rsidR="00E35ED9" w:rsidRPr="00AA1D20">
        <w:rPr>
          <w:rFonts w:ascii="Verdana" w:eastAsia="Calibri" w:hAnsi="Verdana" w:cs="Calibri"/>
          <w:sz w:val="18"/>
          <w:szCs w:val="18"/>
        </w:rPr>
        <w:t xml:space="preserve">. Cumulatively 31,819 people were </w:t>
      </w:r>
      <w:r w:rsidR="00253499" w:rsidRPr="00AA1D20">
        <w:rPr>
          <w:rFonts w:ascii="Verdana" w:eastAsia="Calibri" w:hAnsi="Verdana" w:cs="Calibri"/>
          <w:sz w:val="18"/>
          <w:szCs w:val="18"/>
        </w:rPr>
        <w:t>reached through prevention activities, diagnosis, treatment of infected and affected and rehabilitation of clients</w:t>
      </w:r>
      <w:r w:rsidR="00E35ED9" w:rsidRPr="00AA1D20">
        <w:rPr>
          <w:rFonts w:ascii="Verdana" w:eastAsia="Calibri" w:hAnsi="Verdana" w:cs="Calibri"/>
          <w:sz w:val="18"/>
          <w:szCs w:val="18"/>
        </w:rPr>
        <w:t xml:space="preserve"> from September 2020 to December 2023</w:t>
      </w:r>
      <w:r w:rsidR="00253499" w:rsidRPr="00AA1D20">
        <w:rPr>
          <w:rFonts w:ascii="Verdana" w:eastAsia="Calibri" w:hAnsi="Verdana" w:cs="Calibri"/>
          <w:sz w:val="18"/>
          <w:szCs w:val="18"/>
        </w:rPr>
        <w:t>.</w:t>
      </w:r>
    </w:p>
    <w:p w14:paraId="6706E84D" w14:textId="25B88661" w:rsidR="00253499" w:rsidRPr="00AA1D20" w:rsidRDefault="00253499" w:rsidP="00E35ED9">
      <w:pPr>
        <w:jc w:val="both"/>
        <w:rPr>
          <w:rFonts w:ascii="Verdana" w:eastAsia="Calibri" w:hAnsi="Verdana" w:cs="Calibri"/>
          <w:sz w:val="18"/>
          <w:szCs w:val="18"/>
        </w:rPr>
      </w:pPr>
      <w:r w:rsidRPr="00AA1D20">
        <w:rPr>
          <w:rFonts w:ascii="Verdana" w:eastAsia="Calibri" w:hAnsi="Verdana" w:cs="Calibri"/>
          <w:sz w:val="18"/>
          <w:szCs w:val="18"/>
        </w:rPr>
        <w:t xml:space="preserve">P4014 project has changed the attitude of the public towards ear and hearing </w:t>
      </w:r>
      <w:r w:rsidR="001A2F53" w:rsidRPr="00AA1D20">
        <w:rPr>
          <w:rFonts w:ascii="Verdana" w:eastAsia="Calibri" w:hAnsi="Verdana" w:cs="Calibri"/>
          <w:sz w:val="18"/>
          <w:szCs w:val="18"/>
        </w:rPr>
        <w:t>health. Stakeholders</w:t>
      </w:r>
      <w:r w:rsidRPr="00AA1D20">
        <w:rPr>
          <w:rFonts w:ascii="Verdana" w:eastAsia="Calibri" w:hAnsi="Verdana" w:cs="Calibri"/>
          <w:sz w:val="18"/>
          <w:szCs w:val="18"/>
        </w:rPr>
        <w:t xml:space="preserve"> and communities at the beginning of the </w:t>
      </w:r>
      <w:r w:rsidR="001A2F53" w:rsidRPr="00AA1D20">
        <w:rPr>
          <w:rFonts w:ascii="Verdana" w:eastAsia="Calibri" w:hAnsi="Verdana" w:cs="Calibri"/>
          <w:sz w:val="18"/>
          <w:szCs w:val="18"/>
        </w:rPr>
        <w:t>project</w:t>
      </w:r>
      <w:r w:rsidRPr="00AA1D20">
        <w:rPr>
          <w:rFonts w:ascii="Verdana" w:eastAsia="Calibri" w:hAnsi="Verdana" w:cs="Calibri"/>
          <w:sz w:val="18"/>
          <w:szCs w:val="18"/>
        </w:rPr>
        <w:t xml:space="preserve"> could not understand </w:t>
      </w:r>
      <w:r w:rsidR="001A2F53" w:rsidRPr="00AA1D20">
        <w:rPr>
          <w:rFonts w:ascii="Verdana" w:eastAsia="Calibri" w:hAnsi="Verdana" w:cs="Calibri"/>
          <w:sz w:val="18"/>
          <w:szCs w:val="18"/>
        </w:rPr>
        <w:t>the magnitude</w:t>
      </w:r>
      <w:r w:rsidRPr="00AA1D20">
        <w:rPr>
          <w:rFonts w:ascii="Verdana" w:eastAsia="Calibri" w:hAnsi="Verdana" w:cs="Calibri"/>
          <w:sz w:val="18"/>
          <w:szCs w:val="18"/>
        </w:rPr>
        <w:t xml:space="preserve"> of the problem. As the project </w:t>
      </w:r>
      <w:ins w:id="36" w:author="Chigodora, Tafadzwa" w:date="2024-01-23T09:28:00Z">
        <w:r w:rsidR="00C76113">
          <w:rPr>
            <w:rFonts w:ascii="Verdana" w:eastAsia="Calibri" w:hAnsi="Verdana" w:cs="Calibri"/>
            <w:sz w:val="18"/>
            <w:szCs w:val="18"/>
          </w:rPr>
          <w:t xml:space="preserve">has </w:t>
        </w:r>
        <w:r w:rsidR="002E6FC5">
          <w:rPr>
            <w:rFonts w:ascii="Verdana" w:eastAsia="Calibri" w:hAnsi="Verdana" w:cs="Calibri"/>
            <w:sz w:val="18"/>
            <w:szCs w:val="18"/>
          </w:rPr>
          <w:t>come to an end</w:t>
        </w:r>
      </w:ins>
      <w:del w:id="37" w:author="Chigodora, Tafadzwa" w:date="2024-01-23T09:28:00Z">
        <w:r w:rsidRPr="00AA1D20" w:rsidDel="00C76113">
          <w:rPr>
            <w:rFonts w:ascii="Verdana" w:eastAsia="Calibri" w:hAnsi="Verdana" w:cs="Calibri"/>
            <w:sz w:val="18"/>
            <w:szCs w:val="18"/>
          </w:rPr>
          <w:delText>now draws to a close</w:delText>
        </w:r>
      </w:del>
      <w:r w:rsidRPr="00AA1D20">
        <w:rPr>
          <w:rFonts w:ascii="Verdana" w:eastAsia="Calibri" w:hAnsi="Verdana" w:cs="Calibri"/>
          <w:sz w:val="18"/>
          <w:szCs w:val="18"/>
        </w:rPr>
        <w:t xml:space="preserve"> WizEar offices continue to receive calls and messages from people across the country requesting for information as well as services on ear and hearing </w:t>
      </w:r>
      <w:r w:rsidR="001A2F53" w:rsidRPr="00AA1D20">
        <w:rPr>
          <w:rFonts w:ascii="Verdana" w:eastAsia="Calibri" w:hAnsi="Verdana" w:cs="Calibri"/>
          <w:sz w:val="18"/>
          <w:szCs w:val="18"/>
        </w:rPr>
        <w:t>health. The</w:t>
      </w:r>
      <w:r w:rsidRPr="00AA1D20">
        <w:rPr>
          <w:rFonts w:ascii="Verdana" w:eastAsia="Calibri" w:hAnsi="Verdana" w:cs="Calibri"/>
          <w:sz w:val="18"/>
          <w:szCs w:val="18"/>
        </w:rPr>
        <w:t xml:space="preserve"> intensive awareness efforts which were supported financially by the project is now bearing fruits.</w:t>
      </w:r>
    </w:p>
    <w:p w14:paraId="43257454" w14:textId="0332698E" w:rsidR="00253499" w:rsidRPr="00AA1D20" w:rsidRDefault="001A2F53" w:rsidP="00E35ED9">
      <w:pPr>
        <w:jc w:val="both"/>
        <w:rPr>
          <w:rFonts w:ascii="Verdana" w:eastAsia="Calibri" w:hAnsi="Verdana" w:cs="Calibri"/>
          <w:sz w:val="18"/>
          <w:szCs w:val="18"/>
        </w:rPr>
      </w:pPr>
      <w:r w:rsidRPr="00AA1D20">
        <w:rPr>
          <w:rFonts w:ascii="Verdana" w:eastAsia="Calibri" w:hAnsi="Verdana" w:cs="Calibri"/>
          <w:sz w:val="18"/>
          <w:szCs w:val="18"/>
        </w:rPr>
        <w:t xml:space="preserve">Government hospitals have taken up issues around ear health and screening and treatment of ear infections continues throughout the project health institutions. One of the great achievements of the project is the establishment of a vibrant referral system within MOHCC. Early detection of ear and hearing problems follow the referral procedures until they reach the tertiary level. This is evidenced by the number of children being referred to Sally Mugabe Children’s hospital for paediatric </w:t>
      </w:r>
      <w:r w:rsidR="00DD1D89" w:rsidRPr="00AA1D20">
        <w:rPr>
          <w:rFonts w:ascii="Verdana" w:eastAsia="Calibri" w:hAnsi="Verdana" w:cs="Calibri"/>
          <w:sz w:val="18"/>
          <w:szCs w:val="18"/>
        </w:rPr>
        <w:t>surgeries. The</w:t>
      </w:r>
      <w:r w:rsidRPr="00AA1D20">
        <w:rPr>
          <w:rFonts w:ascii="Verdana" w:eastAsia="Calibri" w:hAnsi="Verdana" w:cs="Calibri"/>
          <w:sz w:val="18"/>
          <w:szCs w:val="18"/>
        </w:rPr>
        <w:t xml:space="preserve"> completion </w:t>
      </w:r>
      <w:r w:rsidR="00DD1D89" w:rsidRPr="00AA1D20">
        <w:rPr>
          <w:rFonts w:ascii="Verdana" w:eastAsia="Calibri" w:hAnsi="Verdana" w:cs="Calibri"/>
          <w:sz w:val="18"/>
          <w:szCs w:val="18"/>
        </w:rPr>
        <w:t xml:space="preserve">of Sally Mugabe </w:t>
      </w:r>
      <w:r w:rsidR="00FF2824" w:rsidRPr="00AA1D20">
        <w:rPr>
          <w:rFonts w:ascii="Verdana" w:eastAsia="Calibri" w:hAnsi="Verdana" w:cs="Calibri"/>
          <w:sz w:val="18"/>
          <w:szCs w:val="18"/>
        </w:rPr>
        <w:t>paediatric</w:t>
      </w:r>
      <w:r w:rsidR="00DD1D89" w:rsidRPr="00AA1D20">
        <w:rPr>
          <w:rFonts w:ascii="Verdana" w:eastAsia="Calibri" w:hAnsi="Verdana" w:cs="Calibri"/>
          <w:sz w:val="18"/>
          <w:szCs w:val="18"/>
        </w:rPr>
        <w:t xml:space="preserve"> theatre has created an ideal environment for vulnerable children who </w:t>
      </w:r>
      <w:ins w:id="38" w:author="Chigodora, Tafadzwa" w:date="2024-01-23T09:29:00Z">
        <w:r w:rsidR="004A2B8C">
          <w:rPr>
            <w:rFonts w:ascii="Verdana" w:eastAsia="Calibri" w:hAnsi="Verdana" w:cs="Calibri"/>
            <w:sz w:val="18"/>
            <w:szCs w:val="18"/>
          </w:rPr>
          <w:t>are</w:t>
        </w:r>
      </w:ins>
      <w:ins w:id="39" w:author="Chigodora, Tafadzwa" w:date="2024-01-23T09:30:00Z">
        <w:r w:rsidR="004A2B8C">
          <w:rPr>
            <w:rFonts w:ascii="Verdana" w:eastAsia="Calibri" w:hAnsi="Verdana" w:cs="Calibri"/>
            <w:sz w:val="18"/>
            <w:szCs w:val="18"/>
          </w:rPr>
          <w:t xml:space="preserve"> </w:t>
        </w:r>
      </w:ins>
      <w:r w:rsidR="00DD1D89" w:rsidRPr="00AA1D20">
        <w:rPr>
          <w:rFonts w:ascii="Verdana" w:eastAsia="Calibri" w:hAnsi="Verdana" w:cs="Calibri"/>
          <w:sz w:val="18"/>
          <w:szCs w:val="18"/>
        </w:rPr>
        <w:t>receiving surgical treatment at the institution resulting in permanent life changes to resume normal productive life styles. Correction of ear problems is promoting children to resume normal school lessons with the rest of the children which is a positive development.</w:t>
      </w:r>
    </w:p>
    <w:p w14:paraId="6768039B" w14:textId="3AC26ABD" w:rsidR="00E35ED9" w:rsidRPr="00AA1D20" w:rsidRDefault="00E35ED9" w:rsidP="00BC5489">
      <w:pPr>
        <w:pStyle w:val="Listenabsatz"/>
        <w:numPr>
          <w:ilvl w:val="0"/>
          <w:numId w:val="14"/>
        </w:numPr>
        <w:rPr>
          <w:rFonts w:ascii="Verdana" w:eastAsia="Calibri" w:hAnsi="Verdana" w:cs="Times New Roman"/>
          <w:sz w:val="18"/>
          <w:szCs w:val="18"/>
        </w:rPr>
      </w:pPr>
    </w:p>
    <w:p w14:paraId="7DB897EF" w14:textId="7B9BC88E" w:rsidR="00AC519B" w:rsidRPr="00AA1D20" w:rsidRDefault="00AC519B" w:rsidP="00667DD7">
      <w:pPr>
        <w:pStyle w:val="Listenabsatz"/>
        <w:numPr>
          <w:ilvl w:val="1"/>
          <w:numId w:val="2"/>
        </w:numPr>
        <w:outlineLvl w:val="1"/>
        <w:rPr>
          <w:rFonts w:ascii="Verdana" w:hAnsi="Verdana"/>
          <w:b/>
          <w:color w:val="244061" w:themeColor="accent1" w:themeShade="80"/>
          <w:sz w:val="18"/>
          <w:szCs w:val="18"/>
        </w:rPr>
      </w:pPr>
      <w:r w:rsidRPr="00AA1D20">
        <w:rPr>
          <w:rFonts w:ascii="Verdana" w:hAnsi="Verdana"/>
          <w:b/>
          <w:color w:val="244061" w:themeColor="accent1" w:themeShade="80"/>
          <w:sz w:val="18"/>
          <w:szCs w:val="18"/>
        </w:rPr>
        <w:t>Local project partner capacity development</w:t>
      </w:r>
    </w:p>
    <w:p w14:paraId="33142620" w14:textId="441CEA6B" w:rsidR="002E47AA" w:rsidRPr="00AA1D20" w:rsidRDefault="003827B0" w:rsidP="00C0375D">
      <w:pPr>
        <w:tabs>
          <w:tab w:val="left" w:pos="567"/>
        </w:tabs>
        <w:spacing w:after="0" w:line="240" w:lineRule="auto"/>
        <w:rPr>
          <w:rFonts w:ascii="Verdana" w:hAnsi="Verdana"/>
          <w:color w:val="A6A6A6" w:themeColor="background1" w:themeShade="A6"/>
          <w:sz w:val="18"/>
          <w:szCs w:val="18"/>
        </w:rPr>
      </w:pPr>
      <w:r w:rsidRPr="00AA1D20">
        <w:rPr>
          <w:rFonts w:ascii="Verdana" w:hAnsi="Verdana"/>
          <w:color w:val="A6A6A6" w:themeColor="background1" w:themeShade="A6"/>
          <w:sz w:val="18"/>
          <w:szCs w:val="18"/>
        </w:rPr>
        <w:t xml:space="preserve">[Please explain what new skills or knowledge the local project partner gained during </w:t>
      </w:r>
      <w:r w:rsidR="000A30E5" w:rsidRPr="00AA1D20">
        <w:rPr>
          <w:rFonts w:ascii="Verdana" w:hAnsi="Verdana"/>
          <w:color w:val="A6A6A6" w:themeColor="background1" w:themeShade="A6"/>
          <w:sz w:val="18"/>
          <w:szCs w:val="18"/>
        </w:rPr>
        <w:t xml:space="preserve">the </w:t>
      </w:r>
      <w:r w:rsidRPr="00AA1D20">
        <w:rPr>
          <w:rFonts w:ascii="Verdana" w:hAnsi="Verdana"/>
          <w:color w:val="A6A6A6" w:themeColor="background1" w:themeShade="A6"/>
          <w:sz w:val="18"/>
          <w:szCs w:val="18"/>
        </w:rPr>
        <w:t>project implementation.]</w:t>
      </w:r>
    </w:p>
    <w:p w14:paraId="6F14488F" w14:textId="215A1DBF" w:rsidR="00E35ED9" w:rsidRPr="00AA1D20" w:rsidRDefault="00DE4FD0" w:rsidP="00C0375D">
      <w:pPr>
        <w:tabs>
          <w:tab w:val="left" w:pos="567"/>
        </w:tabs>
        <w:spacing w:after="0" w:line="240" w:lineRule="auto"/>
        <w:rPr>
          <w:rFonts w:ascii="Verdana" w:hAnsi="Verdana"/>
          <w:sz w:val="18"/>
          <w:szCs w:val="18"/>
        </w:rPr>
      </w:pPr>
      <w:r w:rsidRPr="00AA1D20">
        <w:rPr>
          <w:rFonts w:ascii="Verdana" w:hAnsi="Verdana"/>
          <w:sz w:val="18"/>
          <w:szCs w:val="18"/>
        </w:rPr>
        <w:t>The project impacted positively on skills and knowledge development for WizEar as an organisation. The following is a list of the positives:</w:t>
      </w:r>
    </w:p>
    <w:p w14:paraId="2D3139D9" w14:textId="12A3F03D" w:rsidR="00DE4FD0" w:rsidRPr="00AA1D20" w:rsidRDefault="00DE4FD0" w:rsidP="00DE4FD0">
      <w:pPr>
        <w:pStyle w:val="Listenabsatz"/>
        <w:numPr>
          <w:ilvl w:val="0"/>
          <w:numId w:val="22"/>
        </w:numPr>
        <w:tabs>
          <w:tab w:val="left" w:pos="567"/>
        </w:tabs>
        <w:spacing w:after="0" w:line="240" w:lineRule="auto"/>
        <w:rPr>
          <w:rFonts w:ascii="Verdana" w:hAnsi="Verdana"/>
          <w:sz w:val="18"/>
          <w:szCs w:val="18"/>
        </w:rPr>
      </w:pPr>
      <w:r w:rsidRPr="00AA1D20">
        <w:rPr>
          <w:rFonts w:ascii="Verdana" w:hAnsi="Verdana"/>
          <w:sz w:val="18"/>
          <w:szCs w:val="18"/>
        </w:rPr>
        <w:t>The P4014 project has strengthened our relationship with Ministry of Health and Child Welfare, Ministry of Public Services, labour and Social Welfare and other government departments as we interacted more frequently during project implementation. This has seen an improved relations between WizEar and hospital staff in various parts of the country strengthening and opening for new programmes.</w:t>
      </w:r>
    </w:p>
    <w:p w14:paraId="7C0F6A76" w14:textId="387BA4BB" w:rsidR="00DE4FD0" w:rsidRPr="00AA1D20" w:rsidRDefault="00DE4FD0" w:rsidP="00DE4FD0">
      <w:pPr>
        <w:pStyle w:val="Listenabsatz"/>
        <w:numPr>
          <w:ilvl w:val="0"/>
          <w:numId w:val="22"/>
        </w:numPr>
        <w:tabs>
          <w:tab w:val="left" w:pos="567"/>
        </w:tabs>
        <w:spacing w:after="0" w:line="240" w:lineRule="auto"/>
        <w:rPr>
          <w:rFonts w:ascii="Verdana" w:hAnsi="Verdana"/>
          <w:sz w:val="18"/>
          <w:szCs w:val="18"/>
        </w:rPr>
      </w:pPr>
      <w:r w:rsidRPr="00AA1D20">
        <w:rPr>
          <w:rFonts w:ascii="Verdana" w:hAnsi="Verdana"/>
          <w:sz w:val="18"/>
          <w:szCs w:val="18"/>
        </w:rPr>
        <w:lastRenderedPageBreak/>
        <w:t>Implementation of the project of this magnitude was not an easy task due to many activities involved, however the project facilitated the development of new skills in project management and adaptation skills. P4014 was implemented during COVID 19 outbreak but due to strategic planning skill</w:t>
      </w:r>
      <w:ins w:id="40" w:author="Chigodora, Tafadzwa" w:date="2024-01-23T09:33:00Z">
        <w:r w:rsidR="00FE7A7A">
          <w:rPr>
            <w:rFonts w:ascii="Verdana" w:hAnsi="Verdana"/>
            <w:sz w:val="18"/>
            <w:szCs w:val="18"/>
          </w:rPr>
          <w:t>s</w:t>
        </w:r>
      </w:ins>
      <w:del w:id="41" w:author="Chigodora, Tafadzwa" w:date="2024-01-23T09:33:00Z">
        <w:r w:rsidRPr="00AA1D20" w:rsidDel="00FE7A7A">
          <w:rPr>
            <w:rFonts w:ascii="Verdana" w:hAnsi="Verdana"/>
            <w:sz w:val="18"/>
            <w:szCs w:val="18"/>
          </w:rPr>
          <w:delText>ed</w:delText>
        </w:r>
      </w:del>
      <w:r w:rsidRPr="00AA1D20">
        <w:rPr>
          <w:rFonts w:ascii="Verdana" w:hAnsi="Verdana"/>
          <w:sz w:val="18"/>
          <w:szCs w:val="18"/>
        </w:rPr>
        <w:t xml:space="preserve"> acquired through P</w:t>
      </w:r>
      <w:r w:rsidR="00C042DA" w:rsidRPr="00AA1D20">
        <w:rPr>
          <w:rFonts w:ascii="Verdana" w:hAnsi="Verdana"/>
          <w:sz w:val="18"/>
          <w:szCs w:val="18"/>
        </w:rPr>
        <w:t>4014,</w:t>
      </w:r>
      <w:r w:rsidRPr="00AA1D20">
        <w:rPr>
          <w:rFonts w:ascii="Verdana" w:hAnsi="Verdana"/>
          <w:sz w:val="18"/>
          <w:szCs w:val="18"/>
        </w:rPr>
        <w:t xml:space="preserve"> ultimate goals were achieved.</w:t>
      </w:r>
    </w:p>
    <w:p w14:paraId="0BAF9D42" w14:textId="2BC68867" w:rsidR="00DE4FD0" w:rsidRPr="00AA1D20" w:rsidRDefault="00DE4FD0" w:rsidP="00DE4FD0">
      <w:pPr>
        <w:pStyle w:val="Listenabsatz"/>
        <w:numPr>
          <w:ilvl w:val="0"/>
          <w:numId w:val="22"/>
        </w:numPr>
        <w:tabs>
          <w:tab w:val="left" w:pos="567"/>
        </w:tabs>
        <w:spacing w:after="0" w:line="240" w:lineRule="auto"/>
        <w:rPr>
          <w:rFonts w:ascii="Verdana" w:hAnsi="Verdana"/>
          <w:sz w:val="18"/>
          <w:szCs w:val="18"/>
        </w:rPr>
      </w:pPr>
      <w:r w:rsidRPr="00AA1D20">
        <w:rPr>
          <w:rFonts w:ascii="Verdana" w:hAnsi="Verdana"/>
          <w:sz w:val="18"/>
          <w:szCs w:val="18"/>
        </w:rPr>
        <w:t xml:space="preserve">The financial support to </w:t>
      </w:r>
      <w:r w:rsidR="00C042DA" w:rsidRPr="00AA1D20">
        <w:rPr>
          <w:rFonts w:ascii="Verdana" w:hAnsi="Verdana"/>
          <w:sz w:val="18"/>
          <w:szCs w:val="18"/>
        </w:rPr>
        <w:t>outreaches/ear camps</w:t>
      </w:r>
      <w:r w:rsidRPr="00AA1D20">
        <w:rPr>
          <w:rFonts w:ascii="Verdana" w:hAnsi="Verdana"/>
          <w:sz w:val="18"/>
          <w:szCs w:val="18"/>
        </w:rPr>
        <w:t xml:space="preserve"> has increased WizEar visibility </w:t>
      </w:r>
      <w:r w:rsidR="00C042DA" w:rsidRPr="00AA1D20">
        <w:rPr>
          <w:rFonts w:ascii="Verdana" w:hAnsi="Verdana"/>
          <w:sz w:val="18"/>
          <w:szCs w:val="18"/>
        </w:rPr>
        <w:t>in Zimbabwe. These were also platforms for awareness campaigns on ear and hearing health.</w:t>
      </w:r>
    </w:p>
    <w:p w14:paraId="0F47D3C5" w14:textId="7CBD7191" w:rsidR="00C042DA" w:rsidRPr="00AA1D20" w:rsidRDefault="00C042DA" w:rsidP="007D6F53">
      <w:pPr>
        <w:pStyle w:val="Listenabsatz"/>
        <w:numPr>
          <w:ilvl w:val="0"/>
          <w:numId w:val="22"/>
        </w:numPr>
        <w:tabs>
          <w:tab w:val="left" w:pos="567"/>
        </w:tabs>
        <w:spacing w:after="0" w:line="240" w:lineRule="auto"/>
        <w:rPr>
          <w:rFonts w:ascii="Verdana" w:hAnsi="Verdana"/>
          <w:sz w:val="18"/>
          <w:szCs w:val="18"/>
        </w:rPr>
      </w:pPr>
      <w:r w:rsidRPr="00AA1D20">
        <w:rPr>
          <w:rFonts w:ascii="Verdana" w:hAnsi="Verdana"/>
          <w:sz w:val="18"/>
          <w:szCs w:val="18"/>
        </w:rPr>
        <w:t>Training of staff on fund</w:t>
      </w:r>
      <w:del w:id="42" w:author="Chigodora, Tafadzwa" w:date="2024-01-23T09:33:00Z">
        <w:r w:rsidRPr="00AA1D20" w:rsidDel="00EF11C4">
          <w:rPr>
            <w:rFonts w:ascii="Verdana" w:hAnsi="Verdana"/>
            <w:sz w:val="18"/>
            <w:szCs w:val="18"/>
          </w:rPr>
          <w:delText xml:space="preserve"> </w:delText>
        </w:r>
      </w:del>
      <w:r w:rsidRPr="00AA1D20">
        <w:rPr>
          <w:rFonts w:ascii="Verdana" w:hAnsi="Verdana"/>
          <w:sz w:val="18"/>
          <w:szCs w:val="18"/>
        </w:rPr>
        <w:t xml:space="preserve">raising has been a critical area for WizEar staff </w:t>
      </w:r>
      <w:r w:rsidR="00A73ABC" w:rsidRPr="00AA1D20">
        <w:rPr>
          <w:rFonts w:ascii="Verdana" w:hAnsi="Verdana"/>
          <w:sz w:val="18"/>
          <w:szCs w:val="18"/>
        </w:rPr>
        <w:t>and</w:t>
      </w:r>
      <w:r w:rsidRPr="00AA1D20">
        <w:rPr>
          <w:rFonts w:ascii="Verdana" w:hAnsi="Verdana"/>
          <w:sz w:val="18"/>
          <w:szCs w:val="18"/>
        </w:rPr>
        <w:t xml:space="preserve"> P4014 played a pivotal role in closing that gap. Skills of staff in developing proposals has increased drastically. As a </w:t>
      </w:r>
      <w:r w:rsidR="00FF2824" w:rsidRPr="00AA1D20">
        <w:rPr>
          <w:rFonts w:ascii="Verdana" w:hAnsi="Verdana"/>
          <w:sz w:val="18"/>
          <w:szCs w:val="18"/>
        </w:rPr>
        <w:t>result,</w:t>
      </w:r>
      <w:r w:rsidRPr="00AA1D20">
        <w:rPr>
          <w:rFonts w:ascii="Verdana" w:hAnsi="Verdana"/>
          <w:sz w:val="18"/>
          <w:szCs w:val="18"/>
        </w:rPr>
        <w:t xml:space="preserve"> WizEar got funding recently from Hear the World Foundation to support fitting of hearing aids to children below 18 years.</w:t>
      </w:r>
    </w:p>
    <w:p w14:paraId="1426FD76" w14:textId="77777777" w:rsidR="002E47AA" w:rsidRPr="00AA1D20" w:rsidRDefault="002E47AA" w:rsidP="002E47AA">
      <w:pPr>
        <w:pStyle w:val="Listenabsatz"/>
        <w:ind w:left="792"/>
        <w:rPr>
          <w:rFonts w:ascii="Verdana" w:hAnsi="Verdana"/>
          <w:b/>
          <w:color w:val="244061" w:themeColor="accent1" w:themeShade="80"/>
          <w:sz w:val="18"/>
          <w:szCs w:val="18"/>
        </w:rPr>
      </w:pPr>
    </w:p>
    <w:p w14:paraId="451486D6" w14:textId="77777777" w:rsidR="002E47AA" w:rsidRPr="00AA1D20" w:rsidRDefault="002E47AA" w:rsidP="00667DD7">
      <w:pPr>
        <w:pStyle w:val="Listenabsatz"/>
        <w:numPr>
          <w:ilvl w:val="1"/>
          <w:numId w:val="2"/>
        </w:numPr>
        <w:outlineLvl w:val="1"/>
        <w:rPr>
          <w:rFonts w:ascii="Verdana" w:hAnsi="Verdana"/>
          <w:b/>
          <w:color w:val="244061" w:themeColor="accent1" w:themeShade="80"/>
          <w:sz w:val="18"/>
          <w:szCs w:val="18"/>
        </w:rPr>
      </w:pPr>
      <w:r w:rsidRPr="00AA1D20">
        <w:rPr>
          <w:rFonts w:ascii="Verdana" w:hAnsi="Verdana"/>
          <w:b/>
          <w:color w:val="244061" w:themeColor="accent1" w:themeShade="80"/>
          <w:sz w:val="18"/>
          <w:szCs w:val="18"/>
        </w:rPr>
        <w:t xml:space="preserve">Collaboration with other stakeholders </w:t>
      </w:r>
    </w:p>
    <w:p w14:paraId="147E4ADC" w14:textId="0D743CF3" w:rsidR="003827B0" w:rsidRPr="00AA1D20" w:rsidRDefault="003827B0" w:rsidP="003827B0">
      <w:pPr>
        <w:tabs>
          <w:tab w:val="left" w:pos="567"/>
        </w:tabs>
        <w:spacing w:after="0" w:line="240" w:lineRule="auto"/>
        <w:rPr>
          <w:rFonts w:ascii="Verdana" w:hAnsi="Verdana"/>
          <w:color w:val="A6A6A6" w:themeColor="background1" w:themeShade="A6"/>
          <w:sz w:val="18"/>
          <w:szCs w:val="18"/>
        </w:rPr>
      </w:pPr>
      <w:r w:rsidRPr="00AA1D20">
        <w:rPr>
          <w:rFonts w:ascii="Verdana" w:hAnsi="Verdana"/>
          <w:color w:val="A6A6A6" w:themeColor="background1" w:themeShade="A6"/>
          <w:sz w:val="18"/>
          <w:szCs w:val="18"/>
        </w:rPr>
        <w:t xml:space="preserve">[Please describe which </w:t>
      </w:r>
      <w:r w:rsidR="000A30E5" w:rsidRPr="00AA1D20">
        <w:rPr>
          <w:rFonts w:ascii="Verdana" w:hAnsi="Verdana"/>
          <w:color w:val="A6A6A6" w:themeColor="background1" w:themeShade="A6"/>
          <w:sz w:val="18"/>
          <w:szCs w:val="18"/>
        </w:rPr>
        <w:t>organisations</w:t>
      </w:r>
      <w:r w:rsidRPr="00AA1D20">
        <w:rPr>
          <w:rFonts w:ascii="Verdana" w:hAnsi="Verdana"/>
          <w:color w:val="A6A6A6" w:themeColor="background1" w:themeShade="A6"/>
          <w:sz w:val="18"/>
          <w:szCs w:val="18"/>
        </w:rPr>
        <w:t>, government institutions, or individuals were collaborated with in the project context and how this collaboration went.]</w:t>
      </w:r>
    </w:p>
    <w:p w14:paraId="299779F2" w14:textId="77777777" w:rsidR="006108D6" w:rsidRPr="00AA1D20" w:rsidRDefault="006108D6" w:rsidP="004A40C4">
      <w:pPr>
        <w:spacing w:after="0" w:line="240" w:lineRule="auto"/>
        <w:jc w:val="both"/>
        <w:rPr>
          <w:rFonts w:ascii="Verdana" w:eastAsia="Calibri" w:hAnsi="Verdana" w:cs="Times New Roman"/>
          <w:bCs/>
          <w:sz w:val="18"/>
          <w:szCs w:val="18"/>
        </w:rPr>
      </w:pPr>
    </w:p>
    <w:p w14:paraId="0712146F" w14:textId="6A767F97" w:rsidR="00E924FE" w:rsidRPr="00AA1D20" w:rsidRDefault="00EE30EC" w:rsidP="004A40C4">
      <w:pPr>
        <w:spacing w:after="0" w:line="240" w:lineRule="auto"/>
        <w:jc w:val="both"/>
        <w:rPr>
          <w:rFonts w:ascii="Verdana" w:eastAsia="Calibri" w:hAnsi="Verdana" w:cs="Times New Roman"/>
          <w:iCs/>
          <w:sz w:val="18"/>
          <w:szCs w:val="18"/>
        </w:rPr>
      </w:pPr>
      <w:r w:rsidRPr="00AA1D20">
        <w:rPr>
          <w:rFonts w:ascii="Verdana" w:eastAsia="Calibri" w:hAnsi="Verdana" w:cs="Times New Roman"/>
          <w:bCs/>
          <w:sz w:val="18"/>
          <w:szCs w:val="18"/>
        </w:rPr>
        <w:t xml:space="preserve">The project worked </w:t>
      </w:r>
      <w:r w:rsidR="00BC5489" w:rsidRPr="00AA1D20">
        <w:rPr>
          <w:rFonts w:ascii="Verdana" w:eastAsia="Calibri" w:hAnsi="Verdana" w:cs="Times New Roman"/>
          <w:bCs/>
          <w:sz w:val="18"/>
          <w:szCs w:val="18"/>
        </w:rPr>
        <w:t>in collaboration with</w:t>
      </w:r>
      <w:r w:rsidRPr="00AA1D20">
        <w:rPr>
          <w:rFonts w:ascii="Verdana" w:eastAsia="Calibri" w:hAnsi="Verdana" w:cs="Times New Roman"/>
          <w:bCs/>
          <w:sz w:val="18"/>
          <w:szCs w:val="18"/>
        </w:rPr>
        <w:t xml:space="preserve"> Ministry of Health and Child Care, Ministry of Public Service, Labour and Social Welfare, Ministry of Primary and Secondary Education, World Health Organisation, University of Zimbabwe</w:t>
      </w:r>
      <w:r w:rsidR="00BC5489" w:rsidRPr="00AA1D20">
        <w:rPr>
          <w:rFonts w:ascii="Verdana" w:eastAsia="Calibri" w:hAnsi="Verdana" w:cs="Times New Roman"/>
          <w:bCs/>
          <w:sz w:val="18"/>
          <w:szCs w:val="18"/>
        </w:rPr>
        <w:t>,</w:t>
      </w:r>
      <w:r w:rsidRPr="00AA1D20">
        <w:rPr>
          <w:rFonts w:ascii="Verdana" w:eastAsia="Calibri" w:hAnsi="Verdana" w:cs="Times New Roman"/>
          <w:bCs/>
          <w:sz w:val="18"/>
          <w:szCs w:val="18"/>
        </w:rPr>
        <w:t xml:space="preserve"> ZIMNAD, and National Rehabilitation Centre. These partners were engaged during project review meetings as well as support</w:t>
      </w:r>
      <w:r w:rsidR="006108D6" w:rsidRPr="00AA1D20">
        <w:rPr>
          <w:rFonts w:ascii="Verdana" w:eastAsia="Calibri" w:hAnsi="Verdana" w:cs="Times New Roman"/>
          <w:bCs/>
          <w:sz w:val="18"/>
          <w:szCs w:val="18"/>
        </w:rPr>
        <w:t>ing project implementation</w:t>
      </w:r>
      <w:r w:rsidRPr="00AA1D20">
        <w:rPr>
          <w:rFonts w:ascii="Verdana" w:eastAsia="Calibri" w:hAnsi="Verdana" w:cs="Times New Roman"/>
          <w:bCs/>
          <w:sz w:val="18"/>
          <w:szCs w:val="18"/>
        </w:rPr>
        <w:t xml:space="preserve"> activities. This was a platform conducted to introduce new tools for ear and hearing health being led by CBMI. The project has been working with village health workers at grassroot level to improve the referral system in the government sectors. Additionally, the 876 VHWs reached during the life of the project ha</w:t>
      </w:r>
      <w:r w:rsidR="00CD7B8B" w:rsidRPr="00AA1D20">
        <w:rPr>
          <w:rFonts w:ascii="Verdana" w:eastAsia="Calibri" w:hAnsi="Verdana" w:cs="Times New Roman"/>
          <w:bCs/>
          <w:sz w:val="18"/>
          <w:szCs w:val="18"/>
        </w:rPr>
        <w:t>ve</w:t>
      </w:r>
      <w:r w:rsidRPr="00AA1D20">
        <w:rPr>
          <w:rFonts w:ascii="Verdana" w:eastAsia="Calibri" w:hAnsi="Verdana" w:cs="Times New Roman"/>
          <w:bCs/>
          <w:sz w:val="18"/>
          <w:szCs w:val="18"/>
        </w:rPr>
        <w:t xml:space="preserve"> strengthen</w:t>
      </w:r>
      <w:r w:rsidR="00C35A58" w:rsidRPr="00AA1D20">
        <w:rPr>
          <w:rFonts w:ascii="Verdana" w:eastAsia="Calibri" w:hAnsi="Verdana" w:cs="Times New Roman"/>
          <w:bCs/>
          <w:sz w:val="18"/>
          <w:szCs w:val="18"/>
        </w:rPr>
        <w:t>ed</w:t>
      </w:r>
      <w:r w:rsidRPr="00AA1D20">
        <w:rPr>
          <w:rFonts w:ascii="Verdana" w:eastAsia="Calibri" w:hAnsi="Verdana" w:cs="Times New Roman"/>
          <w:bCs/>
          <w:sz w:val="18"/>
          <w:szCs w:val="18"/>
        </w:rPr>
        <w:t xml:space="preserve"> community based interventions and cooperation.</w:t>
      </w:r>
      <w:r w:rsidR="00D7493C" w:rsidRPr="00AA1D20">
        <w:rPr>
          <w:rFonts w:ascii="Verdana" w:eastAsia="Calibri" w:hAnsi="Verdana" w:cs="Times New Roman"/>
          <w:iCs/>
          <w:sz w:val="18"/>
          <w:szCs w:val="18"/>
        </w:rPr>
        <w:t xml:space="preserve"> </w:t>
      </w:r>
      <w:r w:rsidR="00BC5489" w:rsidRPr="00AA1D20">
        <w:rPr>
          <w:rFonts w:ascii="Verdana" w:eastAsia="Calibri" w:hAnsi="Verdana" w:cs="Times New Roman"/>
          <w:iCs/>
          <w:sz w:val="18"/>
          <w:szCs w:val="18"/>
        </w:rPr>
        <w:t>MOHCC being the custody of health in Zimbabwe provided an oversite of the project and guiding on compliance to pol</w:t>
      </w:r>
      <w:ins w:id="43" w:author="Chigodora, Tafadzwa" w:date="2024-01-23T10:50:00Z">
        <w:r w:rsidR="00F97E89">
          <w:rPr>
            <w:rFonts w:ascii="Verdana" w:eastAsia="Calibri" w:hAnsi="Verdana" w:cs="Times New Roman"/>
            <w:iCs/>
            <w:sz w:val="18"/>
            <w:szCs w:val="18"/>
          </w:rPr>
          <w:t>ic</w:t>
        </w:r>
      </w:ins>
      <w:r w:rsidR="00BC5489" w:rsidRPr="00AA1D20">
        <w:rPr>
          <w:rFonts w:ascii="Verdana" w:eastAsia="Calibri" w:hAnsi="Verdana" w:cs="Times New Roman"/>
          <w:iCs/>
          <w:sz w:val="18"/>
          <w:szCs w:val="18"/>
        </w:rPr>
        <w:t xml:space="preserve">ies for the Ministry as well as technical support to implementation. Social Welfare Department of disability was a key player in advocacy for support to </w:t>
      </w:r>
      <w:commentRangeStart w:id="44"/>
      <w:commentRangeStart w:id="45"/>
      <w:r w:rsidR="00BC5489" w:rsidRPr="00AA1D20">
        <w:rPr>
          <w:rFonts w:ascii="Verdana" w:eastAsia="Calibri" w:hAnsi="Verdana" w:cs="Times New Roman"/>
          <w:iCs/>
          <w:sz w:val="18"/>
          <w:szCs w:val="18"/>
        </w:rPr>
        <w:t>H</w:t>
      </w:r>
      <w:ins w:id="46" w:author="Mhako, Rumbidzai" w:date="2024-01-23T16:10:00Z">
        <w:r w:rsidR="00BE6CB9">
          <w:rPr>
            <w:rFonts w:ascii="Verdana" w:eastAsia="Calibri" w:hAnsi="Verdana" w:cs="Times New Roman"/>
            <w:iCs/>
            <w:sz w:val="18"/>
            <w:szCs w:val="18"/>
          </w:rPr>
          <w:t xml:space="preserve">earing </w:t>
        </w:r>
      </w:ins>
      <w:r w:rsidR="00BC5489" w:rsidRPr="00AA1D20">
        <w:rPr>
          <w:rFonts w:ascii="Verdana" w:eastAsia="Calibri" w:hAnsi="Verdana" w:cs="Times New Roman"/>
          <w:iCs/>
          <w:sz w:val="18"/>
          <w:szCs w:val="18"/>
        </w:rPr>
        <w:t>I</w:t>
      </w:r>
      <w:commentRangeEnd w:id="44"/>
      <w:r w:rsidR="004342D6">
        <w:rPr>
          <w:rStyle w:val="Kommentarzeichen"/>
        </w:rPr>
        <w:commentReference w:id="44"/>
      </w:r>
      <w:commentRangeEnd w:id="45"/>
      <w:r w:rsidR="00ED3204">
        <w:rPr>
          <w:rStyle w:val="Kommentarzeichen"/>
        </w:rPr>
        <w:commentReference w:id="45"/>
      </w:r>
      <w:ins w:id="47" w:author="Mhako, Rumbidzai" w:date="2024-01-23T16:10:00Z">
        <w:r w:rsidR="00BE6CB9">
          <w:rPr>
            <w:rFonts w:ascii="Verdana" w:eastAsia="Calibri" w:hAnsi="Verdana" w:cs="Times New Roman"/>
            <w:iCs/>
            <w:sz w:val="18"/>
            <w:szCs w:val="18"/>
          </w:rPr>
          <w:t>mpaired</w:t>
        </w:r>
      </w:ins>
      <w:r w:rsidR="00BC5489" w:rsidRPr="00AA1D20">
        <w:rPr>
          <w:rFonts w:ascii="Verdana" w:eastAsia="Calibri" w:hAnsi="Verdana" w:cs="Times New Roman"/>
          <w:iCs/>
          <w:sz w:val="18"/>
          <w:szCs w:val="18"/>
        </w:rPr>
        <w:t xml:space="preserve"> populations as well as social support required by families leaving with hearing impaired members. MOPSE provided access to schools on school health programmes related to hearing </w:t>
      </w:r>
      <w:r w:rsidR="005A1381" w:rsidRPr="00AA1D20">
        <w:rPr>
          <w:rFonts w:ascii="Verdana" w:eastAsia="Calibri" w:hAnsi="Verdana" w:cs="Times New Roman"/>
          <w:iCs/>
          <w:sz w:val="18"/>
          <w:szCs w:val="18"/>
        </w:rPr>
        <w:t>health. ZIMNAD a member of the Steering Committee of the project under the DPO partnerships provided an oversite of the project and sharing with WizEar ear their experience in working with the deaf community. ZIMNAD also supported basic staff training on sign language. The project engaged other NGOs to improve networking and advocate for inclusion of ear and hearing health in their development plans. Discussion</w:t>
      </w:r>
      <w:r w:rsidR="00E4687E" w:rsidRPr="00AA1D20">
        <w:rPr>
          <w:rFonts w:ascii="Verdana" w:eastAsia="Calibri" w:hAnsi="Verdana" w:cs="Times New Roman"/>
          <w:iCs/>
          <w:sz w:val="18"/>
          <w:szCs w:val="18"/>
        </w:rPr>
        <w:t>s</w:t>
      </w:r>
      <w:r w:rsidR="005A1381" w:rsidRPr="00AA1D20">
        <w:rPr>
          <w:rFonts w:ascii="Verdana" w:eastAsia="Calibri" w:hAnsi="Verdana" w:cs="Times New Roman"/>
          <w:iCs/>
          <w:sz w:val="18"/>
          <w:szCs w:val="18"/>
        </w:rPr>
        <w:t xml:space="preserve"> w</w:t>
      </w:r>
      <w:r w:rsidR="00E4687E" w:rsidRPr="00AA1D20">
        <w:rPr>
          <w:rFonts w:ascii="Verdana" w:eastAsia="Calibri" w:hAnsi="Verdana" w:cs="Times New Roman"/>
          <w:iCs/>
          <w:sz w:val="18"/>
          <w:szCs w:val="18"/>
        </w:rPr>
        <w:t>ere</w:t>
      </w:r>
      <w:r w:rsidR="005A1381" w:rsidRPr="00AA1D20">
        <w:rPr>
          <w:rFonts w:ascii="Verdana" w:eastAsia="Calibri" w:hAnsi="Verdana" w:cs="Times New Roman"/>
          <w:iCs/>
          <w:sz w:val="18"/>
          <w:szCs w:val="18"/>
        </w:rPr>
        <w:t xml:space="preserve"> held with Plan International and World Vision and Care International to influence the child sponsorship programme to consider buying hearing aids for the vulnerable children they save. Discussions </w:t>
      </w:r>
      <w:r w:rsidR="00E4687E" w:rsidRPr="00AA1D20">
        <w:rPr>
          <w:rFonts w:ascii="Verdana" w:eastAsia="Calibri" w:hAnsi="Verdana" w:cs="Times New Roman"/>
          <w:iCs/>
          <w:sz w:val="18"/>
          <w:szCs w:val="18"/>
        </w:rPr>
        <w:t>continue</w:t>
      </w:r>
      <w:r w:rsidR="005A1381" w:rsidRPr="00AA1D20">
        <w:rPr>
          <w:rFonts w:ascii="Verdana" w:eastAsia="Calibri" w:hAnsi="Verdana" w:cs="Times New Roman"/>
          <w:iCs/>
          <w:sz w:val="18"/>
          <w:szCs w:val="18"/>
        </w:rPr>
        <w:t xml:space="preserve"> </w:t>
      </w:r>
      <w:r w:rsidR="00E4687E" w:rsidRPr="00AA1D20">
        <w:rPr>
          <w:rFonts w:ascii="Verdana" w:eastAsia="Calibri" w:hAnsi="Verdana" w:cs="Times New Roman"/>
          <w:iCs/>
          <w:sz w:val="18"/>
          <w:szCs w:val="18"/>
        </w:rPr>
        <w:t xml:space="preserve">even after the project has ended </w:t>
      </w:r>
      <w:r w:rsidR="005A1381" w:rsidRPr="00AA1D20">
        <w:rPr>
          <w:rFonts w:ascii="Verdana" w:eastAsia="Calibri" w:hAnsi="Verdana" w:cs="Times New Roman"/>
          <w:iCs/>
          <w:sz w:val="18"/>
          <w:szCs w:val="18"/>
        </w:rPr>
        <w:t xml:space="preserve">to </w:t>
      </w:r>
      <w:r w:rsidR="00E4687E" w:rsidRPr="00AA1D20">
        <w:rPr>
          <w:rFonts w:ascii="Verdana" w:eastAsia="Calibri" w:hAnsi="Verdana" w:cs="Times New Roman"/>
          <w:iCs/>
          <w:sz w:val="18"/>
          <w:szCs w:val="18"/>
        </w:rPr>
        <w:t>maximise on</w:t>
      </w:r>
      <w:r w:rsidR="005A1381" w:rsidRPr="00AA1D20">
        <w:rPr>
          <w:rFonts w:ascii="Verdana" w:eastAsia="Calibri" w:hAnsi="Verdana" w:cs="Times New Roman"/>
          <w:iCs/>
          <w:sz w:val="18"/>
          <w:szCs w:val="18"/>
        </w:rPr>
        <w:t xml:space="preserve"> the benefits of collaborations. </w:t>
      </w:r>
    </w:p>
    <w:p w14:paraId="4282DBD0" w14:textId="77777777" w:rsidR="004A40C4" w:rsidRPr="00AA1D20" w:rsidRDefault="004A40C4" w:rsidP="004A40C4">
      <w:pPr>
        <w:spacing w:after="0" w:line="240" w:lineRule="auto"/>
        <w:jc w:val="both"/>
        <w:rPr>
          <w:rFonts w:ascii="Verdana" w:eastAsia="Calibri" w:hAnsi="Verdana" w:cs="Times New Roman"/>
          <w:iCs/>
          <w:sz w:val="18"/>
          <w:szCs w:val="18"/>
        </w:rPr>
      </w:pPr>
    </w:p>
    <w:p w14:paraId="34801ABC" w14:textId="77777777" w:rsidR="002E47AA" w:rsidRPr="00AA1D20" w:rsidRDefault="00331FBA" w:rsidP="00667DD7">
      <w:pPr>
        <w:pStyle w:val="Listenabsatz"/>
        <w:numPr>
          <w:ilvl w:val="0"/>
          <w:numId w:val="2"/>
        </w:numPr>
        <w:outlineLvl w:val="0"/>
        <w:rPr>
          <w:rFonts w:ascii="Verdana" w:hAnsi="Verdana"/>
          <w:b/>
          <w:color w:val="244061" w:themeColor="accent1" w:themeShade="80"/>
          <w:sz w:val="18"/>
          <w:szCs w:val="18"/>
        </w:rPr>
      </w:pPr>
      <w:r w:rsidRPr="00AA1D20">
        <w:rPr>
          <w:rFonts w:ascii="Verdana" w:hAnsi="Verdana"/>
          <w:b/>
          <w:color w:val="244061" w:themeColor="accent1" w:themeShade="80"/>
          <w:sz w:val="18"/>
          <w:szCs w:val="18"/>
        </w:rPr>
        <w:t>Evaluation and conclusion</w:t>
      </w:r>
    </w:p>
    <w:p w14:paraId="5AEABE19" w14:textId="3A08C1ED" w:rsidR="00331FBA" w:rsidRPr="00AA1D20" w:rsidRDefault="00331FBA" w:rsidP="00667DD7">
      <w:pPr>
        <w:pStyle w:val="Listenabsatz"/>
        <w:numPr>
          <w:ilvl w:val="1"/>
          <w:numId w:val="2"/>
        </w:numPr>
        <w:outlineLvl w:val="1"/>
        <w:rPr>
          <w:rFonts w:ascii="Verdana" w:hAnsi="Verdana"/>
          <w:b/>
          <w:color w:val="244061" w:themeColor="accent1" w:themeShade="80"/>
          <w:sz w:val="18"/>
          <w:szCs w:val="18"/>
        </w:rPr>
      </w:pPr>
      <w:r w:rsidRPr="00AA1D20">
        <w:rPr>
          <w:rFonts w:ascii="Verdana" w:hAnsi="Verdana"/>
          <w:b/>
          <w:color w:val="244061" w:themeColor="accent1" w:themeShade="80"/>
          <w:sz w:val="18"/>
          <w:szCs w:val="18"/>
        </w:rPr>
        <w:t>Sustainability (structural/economic – social – environmental)</w:t>
      </w:r>
    </w:p>
    <w:p w14:paraId="2C6180C3" w14:textId="6D0FF1A4" w:rsidR="00E924FE" w:rsidRPr="00AA1D20" w:rsidRDefault="00794204" w:rsidP="00794204">
      <w:pPr>
        <w:tabs>
          <w:tab w:val="left" w:pos="567"/>
        </w:tabs>
        <w:spacing w:after="0" w:line="240" w:lineRule="auto"/>
        <w:rPr>
          <w:rFonts w:ascii="Verdana" w:hAnsi="Verdana"/>
          <w:color w:val="A6A6A6" w:themeColor="background1" w:themeShade="A6"/>
          <w:sz w:val="18"/>
          <w:szCs w:val="18"/>
        </w:rPr>
      </w:pPr>
      <w:r w:rsidRPr="00AA1D20">
        <w:rPr>
          <w:rFonts w:ascii="Verdana" w:hAnsi="Verdana"/>
          <w:color w:val="A6A6A6" w:themeColor="background1" w:themeShade="A6"/>
          <w:sz w:val="18"/>
          <w:szCs w:val="18"/>
        </w:rPr>
        <w:t>[</w:t>
      </w:r>
      <w:hyperlink r:id="rId24" w:anchor="anker5" w:history="1">
        <w:r w:rsidRPr="00AA1D20">
          <w:rPr>
            <w:rStyle w:val="Hyperlink"/>
            <w:rFonts w:ascii="Verdana" w:hAnsi="Verdana"/>
            <w:sz w:val="18"/>
            <w:szCs w:val="18"/>
          </w:rPr>
          <w:t>Link to guidelines</w:t>
        </w:r>
      </w:hyperlink>
      <w:r w:rsidRPr="00AA1D20">
        <w:rPr>
          <w:rFonts w:ascii="Verdana" w:hAnsi="Verdana"/>
          <w:color w:val="A6A6A6" w:themeColor="background1" w:themeShade="A6"/>
          <w:sz w:val="18"/>
          <w:szCs w:val="18"/>
        </w:rPr>
        <w:t xml:space="preserve"> Please describe to what extent the project was able to achieve the sustainability of the project outcomes anticipated in the application phase. Similarly, assess the viability or stability of the capacity created during the project for long term use.]</w:t>
      </w:r>
    </w:p>
    <w:p w14:paraId="4E1C06AF" w14:textId="77777777" w:rsidR="00E4687E" w:rsidRPr="00AA1D20" w:rsidRDefault="00E4687E" w:rsidP="00EE30EC">
      <w:pPr>
        <w:spacing w:after="0" w:line="240" w:lineRule="auto"/>
        <w:jc w:val="both"/>
        <w:rPr>
          <w:rFonts w:ascii="Verdana" w:eastAsia="Calibri" w:hAnsi="Verdana" w:cs="Times New Roman"/>
          <w:iCs/>
          <w:sz w:val="18"/>
          <w:szCs w:val="18"/>
        </w:rPr>
      </w:pPr>
    </w:p>
    <w:p w14:paraId="768E9851" w14:textId="3496DCAC" w:rsidR="00EE30EC" w:rsidRPr="00AA1D20" w:rsidRDefault="00EE30EC" w:rsidP="00EE30EC">
      <w:pPr>
        <w:spacing w:after="0" w:line="240" w:lineRule="auto"/>
        <w:jc w:val="both"/>
        <w:rPr>
          <w:rFonts w:ascii="Verdana" w:eastAsia="Calibri" w:hAnsi="Verdana" w:cs="Times New Roman"/>
          <w:iCs/>
          <w:sz w:val="18"/>
          <w:szCs w:val="18"/>
        </w:rPr>
      </w:pPr>
      <w:r w:rsidRPr="00AA1D20">
        <w:rPr>
          <w:rFonts w:ascii="Verdana" w:eastAsia="Calibri" w:hAnsi="Verdana" w:cs="Times New Roman"/>
          <w:iCs/>
          <w:sz w:val="18"/>
          <w:szCs w:val="18"/>
        </w:rPr>
        <w:t>This report marks the end of project which was running from 2020 to 2023.All planned activities have been achieved</w:t>
      </w:r>
      <w:r w:rsidR="005A1381" w:rsidRPr="00AA1D20">
        <w:rPr>
          <w:rFonts w:ascii="Verdana" w:eastAsia="Calibri" w:hAnsi="Verdana" w:cs="Times New Roman"/>
          <w:iCs/>
          <w:sz w:val="18"/>
          <w:szCs w:val="18"/>
        </w:rPr>
        <w:t>.</w:t>
      </w:r>
      <w:r w:rsidRPr="00AA1D20">
        <w:rPr>
          <w:rFonts w:ascii="Verdana" w:eastAsia="Calibri" w:hAnsi="Verdana" w:cs="Times New Roman"/>
          <w:iCs/>
          <w:sz w:val="18"/>
          <w:szCs w:val="18"/>
        </w:rPr>
        <w:t xml:space="preserve"> WizEar</w:t>
      </w:r>
      <w:r w:rsidR="005A1381" w:rsidRPr="00AA1D20">
        <w:rPr>
          <w:rFonts w:ascii="Verdana" w:eastAsia="Calibri" w:hAnsi="Verdana" w:cs="Times New Roman"/>
          <w:iCs/>
          <w:sz w:val="18"/>
          <w:szCs w:val="18"/>
        </w:rPr>
        <w:t xml:space="preserve"> in</w:t>
      </w:r>
      <w:r w:rsidRPr="00AA1D20">
        <w:rPr>
          <w:rFonts w:ascii="Verdana" w:eastAsia="Calibri" w:hAnsi="Verdana" w:cs="Times New Roman"/>
          <w:iCs/>
          <w:sz w:val="18"/>
          <w:szCs w:val="18"/>
        </w:rPr>
        <w:t xml:space="preserve"> partnership with MOHCC </w:t>
      </w:r>
      <w:r w:rsidR="005A1381" w:rsidRPr="00AA1D20">
        <w:rPr>
          <w:rFonts w:ascii="Verdana" w:eastAsia="Calibri" w:hAnsi="Verdana" w:cs="Times New Roman"/>
          <w:iCs/>
          <w:sz w:val="18"/>
          <w:szCs w:val="18"/>
        </w:rPr>
        <w:t xml:space="preserve">worked together </w:t>
      </w:r>
      <w:r w:rsidRPr="00AA1D20">
        <w:rPr>
          <w:rFonts w:ascii="Verdana" w:eastAsia="Calibri" w:hAnsi="Verdana" w:cs="Times New Roman"/>
          <w:iCs/>
          <w:sz w:val="18"/>
          <w:szCs w:val="18"/>
        </w:rPr>
        <w:t>throughout the project</w:t>
      </w:r>
      <w:r w:rsidR="005A1381" w:rsidRPr="00AA1D20">
        <w:rPr>
          <w:rFonts w:ascii="Verdana" w:eastAsia="Calibri" w:hAnsi="Verdana" w:cs="Times New Roman"/>
          <w:iCs/>
          <w:sz w:val="18"/>
          <w:szCs w:val="18"/>
        </w:rPr>
        <w:t xml:space="preserve"> to ensure that </w:t>
      </w:r>
      <w:r w:rsidR="004526A5" w:rsidRPr="00AA1D20">
        <w:rPr>
          <w:rFonts w:ascii="Verdana" w:eastAsia="Calibri" w:hAnsi="Verdana" w:cs="Times New Roman"/>
          <w:iCs/>
          <w:sz w:val="18"/>
          <w:szCs w:val="18"/>
        </w:rPr>
        <w:t>sustainability</w:t>
      </w:r>
      <w:r w:rsidR="005A1381" w:rsidRPr="00AA1D20">
        <w:rPr>
          <w:rFonts w:ascii="Verdana" w:eastAsia="Calibri" w:hAnsi="Verdana" w:cs="Times New Roman"/>
          <w:iCs/>
          <w:sz w:val="18"/>
          <w:szCs w:val="18"/>
        </w:rPr>
        <w:t xml:space="preserve"> is </w:t>
      </w:r>
      <w:r w:rsidR="004526A5" w:rsidRPr="00AA1D20">
        <w:rPr>
          <w:rFonts w:ascii="Verdana" w:eastAsia="Calibri" w:hAnsi="Verdana" w:cs="Times New Roman"/>
          <w:iCs/>
          <w:sz w:val="18"/>
          <w:szCs w:val="18"/>
        </w:rPr>
        <w:t>achieved. The</w:t>
      </w:r>
      <w:r w:rsidRPr="00AA1D20">
        <w:rPr>
          <w:rFonts w:ascii="Verdana" w:eastAsia="Calibri" w:hAnsi="Verdana" w:cs="Times New Roman"/>
          <w:iCs/>
          <w:sz w:val="18"/>
          <w:szCs w:val="18"/>
        </w:rPr>
        <w:t xml:space="preserve"> project saw the activation of MOHCC structures from grassroot level to tertiary level</w:t>
      </w:r>
      <w:r w:rsidR="004526A5" w:rsidRPr="00AA1D20">
        <w:rPr>
          <w:rFonts w:ascii="Verdana" w:eastAsia="Calibri" w:hAnsi="Verdana" w:cs="Times New Roman"/>
          <w:iCs/>
          <w:sz w:val="18"/>
          <w:szCs w:val="18"/>
        </w:rPr>
        <w:t xml:space="preserve"> through capacity building measures which were put in place</w:t>
      </w:r>
      <w:r w:rsidRPr="00AA1D20">
        <w:rPr>
          <w:rFonts w:ascii="Verdana" w:eastAsia="Calibri" w:hAnsi="Verdana" w:cs="Times New Roman"/>
          <w:iCs/>
          <w:sz w:val="18"/>
          <w:szCs w:val="18"/>
        </w:rPr>
        <w:t>. The investment in hospital equipment at district, provincial and central hospitals remain a key deliverable where WizEar will maintain an oversight to support proper use and influence MOHCC to continue investing in consumables to support ENT services. The theatre at Sally Mugabe Children’s Hospital is one major project investment which WizEar has handed over to the hospital administration for continued support. The MOU between WizEar and Sally Mugabe hospital will remain the guiding document for continued support and delivery of services</w:t>
      </w:r>
    </w:p>
    <w:p w14:paraId="42AE7872" w14:textId="77777777" w:rsidR="00A73ABC" w:rsidRPr="00AA1D20" w:rsidRDefault="00A73ABC" w:rsidP="00EE30EC">
      <w:pPr>
        <w:spacing w:after="0" w:line="240" w:lineRule="auto"/>
        <w:jc w:val="both"/>
        <w:rPr>
          <w:rFonts w:ascii="Verdana" w:eastAsia="Calibri" w:hAnsi="Verdana" w:cs="Times New Roman"/>
          <w:iCs/>
          <w:sz w:val="18"/>
          <w:szCs w:val="18"/>
        </w:rPr>
      </w:pPr>
    </w:p>
    <w:p w14:paraId="2528CF7A" w14:textId="77777777" w:rsidR="00A73ABC" w:rsidRPr="00AA1D20" w:rsidRDefault="00A73ABC" w:rsidP="00EE30EC">
      <w:pPr>
        <w:spacing w:after="0" w:line="240" w:lineRule="auto"/>
        <w:jc w:val="both"/>
        <w:rPr>
          <w:rFonts w:ascii="Verdana" w:eastAsia="Calibri" w:hAnsi="Verdana" w:cs="Times New Roman"/>
          <w:iCs/>
          <w:sz w:val="18"/>
          <w:szCs w:val="18"/>
        </w:rPr>
      </w:pPr>
      <w:r w:rsidRPr="00AA1D20">
        <w:rPr>
          <w:rFonts w:ascii="Verdana" w:eastAsia="Calibri" w:hAnsi="Verdana" w:cs="Times New Roman"/>
          <w:iCs/>
          <w:sz w:val="18"/>
          <w:szCs w:val="18"/>
        </w:rPr>
        <w:t>While provision of equipment has made significant changes for the public institutions, there are still concerns around the recurring cost for calibration of the equipment. The project has been absorbing the cost on behalf of these institutions and fundraising efforts to acquire equipment for calibration to be done in country did not materialise. Continued use of the equipment at the right level thus becomes a challenge to overall sustainability. Wizear will continue engaging responsible authorities to see how best the devices can be maintained at the right level to sustain the gains realised so far.</w:t>
      </w:r>
    </w:p>
    <w:p w14:paraId="7CAE98DD" w14:textId="77777777" w:rsidR="00A73ABC" w:rsidRPr="00AA1D20" w:rsidRDefault="00A73ABC" w:rsidP="00EE30EC">
      <w:pPr>
        <w:spacing w:after="0" w:line="240" w:lineRule="auto"/>
        <w:jc w:val="both"/>
        <w:rPr>
          <w:rFonts w:ascii="Verdana" w:eastAsia="Calibri" w:hAnsi="Verdana" w:cs="Times New Roman"/>
          <w:iCs/>
          <w:sz w:val="18"/>
          <w:szCs w:val="18"/>
        </w:rPr>
      </w:pPr>
    </w:p>
    <w:p w14:paraId="6117340A" w14:textId="4B2A2A26" w:rsidR="00A73ABC" w:rsidRPr="00AA1D20" w:rsidRDefault="00A73ABC" w:rsidP="00EE30EC">
      <w:pPr>
        <w:spacing w:after="0" w:line="240" w:lineRule="auto"/>
        <w:jc w:val="both"/>
        <w:rPr>
          <w:rFonts w:ascii="Verdana" w:eastAsia="Calibri" w:hAnsi="Verdana" w:cs="Times New Roman"/>
          <w:iCs/>
          <w:sz w:val="18"/>
          <w:szCs w:val="18"/>
        </w:rPr>
      </w:pPr>
      <w:r w:rsidRPr="00AA1D20">
        <w:rPr>
          <w:rFonts w:ascii="Verdana" w:eastAsia="Calibri" w:hAnsi="Verdana" w:cs="Times New Roman"/>
          <w:iCs/>
          <w:sz w:val="18"/>
          <w:szCs w:val="18"/>
        </w:rPr>
        <w:t>Another key point to note is how trained cadres were lost to brain drain which left some institutions exposed due to lack of trained staff.</w:t>
      </w:r>
      <w:r w:rsidR="00E36B37" w:rsidRPr="00AA1D20">
        <w:rPr>
          <w:rFonts w:ascii="Verdana" w:eastAsia="Calibri" w:hAnsi="Verdana" w:cs="Times New Roman"/>
          <w:iCs/>
          <w:sz w:val="18"/>
          <w:szCs w:val="18"/>
        </w:rPr>
        <w:t xml:space="preserve"> Given how it would not be feasible to continually have trainings for the nurses and rehabilitation technicians, Wizear has since started engagements with the Ministry of Health and Child Care to lobby for the inclusion of the Basic course in Ear and Hearing health in the curriculum used to train </w:t>
      </w:r>
      <w:r w:rsidR="00E36B37" w:rsidRPr="00AA1D20">
        <w:rPr>
          <w:rFonts w:ascii="Verdana" w:eastAsia="Calibri" w:hAnsi="Verdana" w:cs="Times New Roman"/>
          <w:iCs/>
          <w:sz w:val="18"/>
          <w:szCs w:val="18"/>
        </w:rPr>
        <w:lastRenderedPageBreak/>
        <w:t>nurses. This would mean every graduating nurse is already trained and the trainings will continue for as long as the training schools are running. However, costs relating to capacitating the trainers as well as conversion of the course into modules still require financial support.</w:t>
      </w:r>
      <w:r w:rsidRPr="00AA1D20">
        <w:rPr>
          <w:rFonts w:ascii="Verdana" w:eastAsia="Calibri" w:hAnsi="Verdana" w:cs="Times New Roman"/>
          <w:iCs/>
          <w:sz w:val="18"/>
          <w:szCs w:val="18"/>
        </w:rPr>
        <w:t xml:space="preserve"> </w:t>
      </w:r>
    </w:p>
    <w:p w14:paraId="21A844A2" w14:textId="77777777" w:rsidR="00A73ABC" w:rsidRPr="00AA1D20" w:rsidRDefault="00A73ABC" w:rsidP="00EE30EC">
      <w:pPr>
        <w:spacing w:after="0" w:line="240" w:lineRule="auto"/>
        <w:jc w:val="both"/>
        <w:rPr>
          <w:rFonts w:ascii="Verdana" w:eastAsia="Calibri" w:hAnsi="Verdana" w:cs="Times New Roman"/>
          <w:iCs/>
          <w:sz w:val="18"/>
          <w:szCs w:val="18"/>
        </w:rPr>
      </w:pPr>
    </w:p>
    <w:p w14:paraId="378FD823" w14:textId="77777777" w:rsidR="00A73ABC" w:rsidRPr="00AA1D20" w:rsidRDefault="00A73ABC" w:rsidP="00EE30EC">
      <w:pPr>
        <w:spacing w:after="0" w:line="240" w:lineRule="auto"/>
        <w:jc w:val="both"/>
        <w:rPr>
          <w:rFonts w:ascii="Verdana" w:eastAsia="Calibri" w:hAnsi="Verdana" w:cs="Times New Roman"/>
          <w:iCs/>
          <w:sz w:val="18"/>
          <w:szCs w:val="18"/>
        </w:rPr>
      </w:pPr>
    </w:p>
    <w:p w14:paraId="68C158B9" w14:textId="5D05CFC1" w:rsidR="00AC519B" w:rsidRPr="00AA1D20" w:rsidRDefault="00AC519B" w:rsidP="00E924FE">
      <w:pPr>
        <w:rPr>
          <w:rFonts w:ascii="Verdana" w:hAnsi="Verdana"/>
          <w:sz w:val="18"/>
          <w:szCs w:val="18"/>
        </w:rPr>
      </w:pPr>
    </w:p>
    <w:p w14:paraId="38988FB5" w14:textId="63BBC95D" w:rsidR="00EE30EC" w:rsidRPr="00AA1D20" w:rsidRDefault="00AC519B" w:rsidP="00EE30EC">
      <w:pPr>
        <w:pStyle w:val="Listenabsatz"/>
        <w:numPr>
          <w:ilvl w:val="1"/>
          <w:numId w:val="2"/>
        </w:numPr>
        <w:outlineLvl w:val="1"/>
        <w:rPr>
          <w:rFonts w:ascii="Verdana" w:hAnsi="Verdana"/>
          <w:b/>
          <w:color w:val="244061" w:themeColor="accent1" w:themeShade="80"/>
          <w:sz w:val="18"/>
          <w:szCs w:val="18"/>
        </w:rPr>
      </w:pPr>
      <w:r w:rsidRPr="00AA1D20">
        <w:rPr>
          <w:rFonts w:ascii="Verdana" w:hAnsi="Verdana"/>
          <w:b/>
          <w:color w:val="244061" w:themeColor="accent1" w:themeShade="80"/>
          <w:sz w:val="18"/>
          <w:szCs w:val="18"/>
        </w:rPr>
        <w:t xml:space="preserve">Lessons </w:t>
      </w:r>
      <w:r w:rsidR="000A30E5" w:rsidRPr="00AA1D20">
        <w:rPr>
          <w:rFonts w:ascii="Verdana" w:hAnsi="Verdana"/>
          <w:b/>
          <w:color w:val="244061" w:themeColor="accent1" w:themeShade="80"/>
          <w:sz w:val="18"/>
          <w:szCs w:val="18"/>
        </w:rPr>
        <w:t>learnt</w:t>
      </w:r>
    </w:p>
    <w:p w14:paraId="772872A0" w14:textId="4644B529" w:rsidR="002E4CC6" w:rsidRPr="00AA1D20" w:rsidRDefault="002E4CC6" w:rsidP="002E4CC6">
      <w:pPr>
        <w:tabs>
          <w:tab w:val="left" w:pos="567"/>
        </w:tabs>
        <w:spacing w:after="0" w:line="240" w:lineRule="auto"/>
        <w:rPr>
          <w:rFonts w:ascii="Verdana" w:hAnsi="Verdana"/>
          <w:color w:val="A6A6A6" w:themeColor="background1" w:themeShade="A6"/>
          <w:sz w:val="18"/>
          <w:szCs w:val="18"/>
        </w:rPr>
      </w:pPr>
      <w:r w:rsidRPr="00AA1D20">
        <w:rPr>
          <w:rFonts w:ascii="Verdana" w:hAnsi="Verdana"/>
          <w:color w:val="A6A6A6" w:themeColor="background1" w:themeShade="A6"/>
          <w:sz w:val="18"/>
          <w:szCs w:val="18"/>
        </w:rPr>
        <w:t xml:space="preserve">[Please describe any particular successes or difficulties in implementation, reasons for delays and deviations in timing, and your lessons </w:t>
      </w:r>
      <w:r w:rsidR="000A30E5" w:rsidRPr="00AA1D20">
        <w:rPr>
          <w:rFonts w:ascii="Verdana" w:hAnsi="Verdana"/>
          <w:color w:val="A6A6A6" w:themeColor="background1" w:themeShade="A6"/>
          <w:sz w:val="18"/>
          <w:szCs w:val="18"/>
        </w:rPr>
        <w:t xml:space="preserve">learnt </w:t>
      </w:r>
      <w:r w:rsidRPr="00AA1D20">
        <w:rPr>
          <w:rFonts w:ascii="Verdana" w:hAnsi="Verdana"/>
          <w:color w:val="A6A6A6" w:themeColor="background1" w:themeShade="A6"/>
          <w:sz w:val="18"/>
          <w:szCs w:val="18"/>
        </w:rPr>
        <w:t>from the project.]</w:t>
      </w:r>
    </w:p>
    <w:p w14:paraId="2072BDE0" w14:textId="77777777" w:rsidR="00583D11" w:rsidRPr="00AA1D20" w:rsidRDefault="00583D11" w:rsidP="002E4CC6">
      <w:pPr>
        <w:tabs>
          <w:tab w:val="left" w:pos="567"/>
        </w:tabs>
        <w:spacing w:after="0" w:line="240" w:lineRule="auto"/>
        <w:rPr>
          <w:rFonts w:ascii="Verdana" w:hAnsi="Verdana"/>
          <w:color w:val="A6A6A6" w:themeColor="background1" w:themeShade="A6"/>
          <w:sz w:val="18"/>
          <w:szCs w:val="18"/>
        </w:rPr>
      </w:pPr>
    </w:p>
    <w:p w14:paraId="1D1E93F6" w14:textId="05617F5C" w:rsidR="00323BD6" w:rsidRPr="00AA1D20" w:rsidRDefault="00323BD6" w:rsidP="00E90295">
      <w:pPr>
        <w:pStyle w:val="Listenabsatz"/>
        <w:numPr>
          <w:ilvl w:val="0"/>
          <w:numId w:val="20"/>
        </w:numPr>
        <w:spacing w:after="0" w:line="240" w:lineRule="auto"/>
        <w:rPr>
          <w:rFonts w:ascii="Verdana" w:eastAsia="Times New Roman" w:hAnsi="Verdana" w:cs="Times New Roman"/>
          <w:color w:val="ACD433"/>
          <w:sz w:val="18"/>
          <w:szCs w:val="18"/>
          <w:lang w:val="en-ZW" w:eastAsia="en-ZW"/>
        </w:rPr>
      </w:pPr>
      <w:r w:rsidRPr="00AA1D20">
        <w:rPr>
          <w:rFonts w:ascii="Verdana" w:eastAsiaTheme="minorEastAsia" w:hAnsi="Verdana"/>
          <w:color w:val="404040" w:themeColor="text1" w:themeTint="BF"/>
          <w:kern w:val="24"/>
          <w:sz w:val="18"/>
          <w:szCs w:val="18"/>
          <w:lang w:eastAsia="en-ZW"/>
        </w:rPr>
        <w:t xml:space="preserve">Improved service delivery due to the use of appropriate equipment procured by the project for </w:t>
      </w:r>
      <w:r w:rsidR="00FE7B77" w:rsidRPr="00AA1D20">
        <w:rPr>
          <w:rFonts w:ascii="Verdana" w:eastAsiaTheme="minorEastAsia" w:hAnsi="Verdana"/>
          <w:color w:val="404040" w:themeColor="text1" w:themeTint="BF"/>
          <w:kern w:val="24"/>
          <w:sz w:val="18"/>
          <w:szCs w:val="18"/>
          <w:lang w:eastAsia="en-ZW"/>
        </w:rPr>
        <w:t>central, provincial and district hospitals in project areas.</w:t>
      </w:r>
    </w:p>
    <w:p w14:paraId="628C34CA" w14:textId="1A9C807D" w:rsidR="00FE7B77" w:rsidRPr="00AA1D20" w:rsidRDefault="00FE7B77" w:rsidP="00E90295">
      <w:pPr>
        <w:pStyle w:val="Listenabsatz"/>
        <w:numPr>
          <w:ilvl w:val="0"/>
          <w:numId w:val="20"/>
        </w:numPr>
        <w:spacing w:after="0" w:line="240" w:lineRule="auto"/>
        <w:rPr>
          <w:rFonts w:ascii="Verdana" w:eastAsia="Times New Roman" w:hAnsi="Verdana" w:cs="Times New Roman"/>
          <w:color w:val="ACD433"/>
          <w:sz w:val="18"/>
          <w:szCs w:val="18"/>
          <w:lang w:val="en-ZW" w:eastAsia="en-ZW"/>
        </w:rPr>
      </w:pPr>
      <w:r w:rsidRPr="00AA1D20">
        <w:rPr>
          <w:rFonts w:ascii="Verdana" w:eastAsiaTheme="minorEastAsia" w:hAnsi="Verdana"/>
          <w:color w:val="404040" w:themeColor="text1" w:themeTint="BF"/>
          <w:kern w:val="24"/>
          <w:sz w:val="18"/>
          <w:szCs w:val="18"/>
          <w:lang w:eastAsia="en-ZW"/>
        </w:rPr>
        <w:t>The outreaches, clinics and health education ha</w:t>
      </w:r>
      <w:r w:rsidR="00E879B9" w:rsidRPr="00AA1D20">
        <w:rPr>
          <w:rFonts w:ascii="Verdana" w:eastAsiaTheme="minorEastAsia" w:hAnsi="Verdana"/>
          <w:color w:val="404040" w:themeColor="text1" w:themeTint="BF"/>
          <w:kern w:val="24"/>
          <w:sz w:val="18"/>
          <w:szCs w:val="18"/>
          <w:lang w:eastAsia="en-ZW"/>
        </w:rPr>
        <w:t>ve</w:t>
      </w:r>
      <w:r w:rsidRPr="00AA1D20">
        <w:rPr>
          <w:rFonts w:ascii="Verdana" w:eastAsiaTheme="minorEastAsia" w:hAnsi="Verdana"/>
          <w:color w:val="404040" w:themeColor="text1" w:themeTint="BF"/>
          <w:kern w:val="24"/>
          <w:sz w:val="18"/>
          <w:szCs w:val="18"/>
          <w:lang w:eastAsia="en-ZW"/>
        </w:rPr>
        <w:t xml:space="preserve"> improved the health seeking behaviour amongst communities.</w:t>
      </w:r>
    </w:p>
    <w:p w14:paraId="21448C73" w14:textId="2AA01C29" w:rsidR="00FE7B77" w:rsidRPr="00AA1D20" w:rsidRDefault="00FE7B77" w:rsidP="00E90295">
      <w:pPr>
        <w:pStyle w:val="Listenabsatz"/>
        <w:numPr>
          <w:ilvl w:val="0"/>
          <w:numId w:val="20"/>
        </w:numPr>
        <w:spacing w:after="0" w:line="240" w:lineRule="auto"/>
        <w:rPr>
          <w:rFonts w:ascii="Verdana" w:eastAsia="Times New Roman" w:hAnsi="Verdana" w:cs="Times New Roman"/>
          <w:color w:val="ACD433"/>
          <w:sz w:val="18"/>
          <w:szCs w:val="18"/>
          <w:lang w:val="en-ZW" w:eastAsia="en-ZW"/>
        </w:rPr>
      </w:pPr>
      <w:r w:rsidRPr="00AA1D20">
        <w:rPr>
          <w:rFonts w:ascii="Verdana" w:eastAsiaTheme="minorEastAsia" w:hAnsi="Verdana"/>
          <w:color w:val="404040" w:themeColor="text1" w:themeTint="BF"/>
          <w:kern w:val="24"/>
          <w:sz w:val="18"/>
          <w:szCs w:val="18"/>
          <w:lang w:eastAsia="en-ZW"/>
        </w:rPr>
        <w:t xml:space="preserve">Access to ENT Services has improved </w:t>
      </w:r>
      <w:r w:rsidR="004526A5" w:rsidRPr="00AA1D20">
        <w:rPr>
          <w:rFonts w:ascii="Verdana" w:eastAsiaTheme="minorEastAsia" w:hAnsi="Verdana"/>
          <w:color w:val="404040" w:themeColor="text1" w:themeTint="BF"/>
          <w:kern w:val="24"/>
          <w:sz w:val="18"/>
          <w:szCs w:val="18"/>
          <w:lang w:eastAsia="en-ZW"/>
        </w:rPr>
        <w:t>and it is now affordable as public institution</w:t>
      </w:r>
      <w:r w:rsidR="000516A3" w:rsidRPr="00AA1D20">
        <w:rPr>
          <w:rFonts w:ascii="Verdana" w:eastAsiaTheme="minorEastAsia" w:hAnsi="Verdana"/>
          <w:color w:val="404040" w:themeColor="text1" w:themeTint="BF"/>
          <w:kern w:val="24"/>
          <w:sz w:val="18"/>
          <w:szCs w:val="18"/>
          <w:lang w:eastAsia="en-ZW"/>
        </w:rPr>
        <w:t>s</w:t>
      </w:r>
      <w:r w:rsidR="004526A5" w:rsidRPr="00AA1D20">
        <w:rPr>
          <w:rFonts w:ascii="Verdana" w:eastAsiaTheme="minorEastAsia" w:hAnsi="Verdana"/>
          <w:color w:val="404040" w:themeColor="text1" w:themeTint="BF"/>
          <w:kern w:val="24"/>
          <w:sz w:val="18"/>
          <w:szCs w:val="18"/>
          <w:lang w:eastAsia="en-ZW"/>
        </w:rPr>
        <w:t xml:space="preserve"> are now providing the service as well. Before the P4014 ENT services were</w:t>
      </w:r>
      <w:r w:rsidR="000516A3" w:rsidRPr="00AA1D20">
        <w:rPr>
          <w:rFonts w:ascii="Verdana" w:eastAsiaTheme="minorEastAsia" w:hAnsi="Verdana"/>
          <w:color w:val="404040" w:themeColor="text1" w:themeTint="BF"/>
          <w:kern w:val="24"/>
          <w:sz w:val="18"/>
          <w:szCs w:val="18"/>
          <w:lang w:eastAsia="en-ZW"/>
        </w:rPr>
        <w:t xml:space="preserve"> only</w:t>
      </w:r>
      <w:r w:rsidR="004526A5" w:rsidRPr="00AA1D20">
        <w:rPr>
          <w:rFonts w:ascii="Verdana" w:eastAsiaTheme="minorEastAsia" w:hAnsi="Verdana"/>
          <w:color w:val="404040" w:themeColor="text1" w:themeTint="BF"/>
          <w:kern w:val="24"/>
          <w:sz w:val="18"/>
          <w:szCs w:val="18"/>
          <w:lang w:eastAsia="en-ZW"/>
        </w:rPr>
        <w:t xml:space="preserve"> available at private practitioners which was very expensive for the public.</w:t>
      </w:r>
    </w:p>
    <w:p w14:paraId="2F80C61C" w14:textId="7951851C" w:rsidR="002E5517" w:rsidRPr="00AA1D20" w:rsidRDefault="002E5517" w:rsidP="00E90295">
      <w:pPr>
        <w:pStyle w:val="Listenabsatz"/>
        <w:numPr>
          <w:ilvl w:val="0"/>
          <w:numId w:val="20"/>
        </w:numPr>
        <w:spacing w:after="0" w:line="240" w:lineRule="auto"/>
        <w:rPr>
          <w:rFonts w:ascii="Verdana" w:eastAsia="Times New Roman" w:hAnsi="Verdana" w:cs="Times New Roman"/>
          <w:color w:val="ACD433"/>
          <w:sz w:val="18"/>
          <w:szCs w:val="18"/>
          <w:lang w:val="en-ZW" w:eastAsia="en-ZW"/>
        </w:rPr>
      </w:pPr>
      <w:r w:rsidRPr="00AA1D20">
        <w:rPr>
          <w:rFonts w:ascii="Verdana" w:eastAsiaTheme="minorEastAsia" w:hAnsi="Verdana"/>
          <w:color w:val="404040" w:themeColor="text1" w:themeTint="BF"/>
          <w:kern w:val="24"/>
          <w:sz w:val="18"/>
          <w:szCs w:val="18"/>
          <w:lang w:eastAsia="en-ZW"/>
        </w:rPr>
        <w:t>Increase in examinations culminated in fitting of hearing aids resulting in improved quality of life</w:t>
      </w:r>
      <w:r w:rsidR="004526A5" w:rsidRPr="00AA1D20">
        <w:rPr>
          <w:rFonts w:ascii="Verdana" w:eastAsiaTheme="minorEastAsia" w:hAnsi="Verdana"/>
          <w:color w:val="404040" w:themeColor="text1" w:themeTint="BF"/>
          <w:kern w:val="24"/>
          <w:sz w:val="18"/>
          <w:szCs w:val="18"/>
          <w:lang w:eastAsia="en-ZW"/>
        </w:rPr>
        <w:t xml:space="preserve"> for the population</w:t>
      </w:r>
      <w:r w:rsidRPr="00AA1D20">
        <w:rPr>
          <w:rFonts w:ascii="Verdana" w:eastAsiaTheme="minorEastAsia" w:hAnsi="Verdana"/>
          <w:color w:val="404040" w:themeColor="text1" w:themeTint="BF"/>
          <w:kern w:val="24"/>
          <w:sz w:val="18"/>
          <w:szCs w:val="18"/>
          <w:lang w:eastAsia="en-ZW"/>
        </w:rPr>
        <w:t xml:space="preserve"> and improved learning capacity by school children.</w:t>
      </w:r>
    </w:p>
    <w:p w14:paraId="6C7D1F24" w14:textId="03BBE416" w:rsidR="002E5517" w:rsidRPr="00AA1D20" w:rsidRDefault="002E5517" w:rsidP="00E90295">
      <w:pPr>
        <w:pStyle w:val="Listenabsatz"/>
        <w:numPr>
          <w:ilvl w:val="0"/>
          <w:numId w:val="20"/>
        </w:numPr>
        <w:spacing w:after="0" w:line="240" w:lineRule="auto"/>
        <w:rPr>
          <w:rFonts w:ascii="Verdana" w:eastAsia="Times New Roman" w:hAnsi="Verdana" w:cs="Times New Roman"/>
          <w:color w:val="ACD433"/>
          <w:sz w:val="18"/>
          <w:szCs w:val="18"/>
          <w:lang w:val="en-ZW" w:eastAsia="en-ZW"/>
        </w:rPr>
      </w:pPr>
      <w:r w:rsidRPr="00AA1D20">
        <w:rPr>
          <w:rFonts w:ascii="Verdana" w:eastAsiaTheme="minorEastAsia" w:hAnsi="Verdana"/>
          <w:color w:val="404040" w:themeColor="text1" w:themeTint="BF"/>
          <w:kern w:val="24"/>
          <w:sz w:val="18"/>
          <w:szCs w:val="18"/>
          <w:lang w:eastAsia="en-ZW"/>
        </w:rPr>
        <w:t xml:space="preserve">Increased staff capacity across host institutions </w:t>
      </w:r>
      <w:del w:id="48" w:author="Chigodora, Tafadzwa" w:date="2024-01-23T12:32:00Z">
        <w:r w:rsidRPr="00AA1D20" w:rsidDel="00443C49">
          <w:rPr>
            <w:rFonts w:ascii="Verdana" w:eastAsiaTheme="minorEastAsia" w:hAnsi="Verdana"/>
            <w:color w:val="404040" w:themeColor="text1" w:themeTint="BF"/>
            <w:kern w:val="24"/>
            <w:sz w:val="18"/>
            <w:szCs w:val="18"/>
            <w:lang w:eastAsia="en-ZW"/>
          </w:rPr>
          <w:delText>through  trainings</w:delText>
        </w:r>
      </w:del>
      <w:ins w:id="49" w:author="Chigodora, Tafadzwa" w:date="2024-01-23T12:32:00Z">
        <w:r w:rsidR="00443C49" w:rsidRPr="00AA1D20">
          <w:rPr>
            <w:rFonts w:ascii="Verdana" w:eastAsiaTheme="minorEastAsia" w:hAnsi="Verdana"/>
            <w:color w:val="404040" w:themeColor="text1" w:themeTint="BF"/>
            <w:kern w:val="24"/>
            <w:sz w:val="18"/>
            <w:szCs w:val="18"/>
            <w:lang w:eastAsia="en-ZW"/>
          </w:rPr>
          <w:t>through trainings</w:t>
        </w:r>
      </w:ins>
      <w:r w:rsidRPr="00AA1D20">
        <w:rPr>
          <w:rFonts w:ascii="Verdana" w:eastAsiaTheme="minorEastAsia" w:hAnsi="Verdana"/>
          <w:color w:val="404040" w:themeColor="text1" w:themeTint="BF"/>
          <w:kern w:val="24"/>
          <w:sz w:val="18"/>
          <w:szCs w:val="18"/>
          <w:lang w:eastAsia="en-ZW"/>
        </w:rPr>
        <w:t xml:space="preserve"> and workshop</w:t>
      </w:r>
      <w:r w:rsidR="00364B86" w:rsidRPr="00AA1D20">
        <w:rPr>
          <w:rFonts w:ascii="Verdana" w:eastAsiaTheme="minorEastAsia" w:hAnsi="Verdana"/>
          <w:color w:val="404040" w:themeColor="text1" w:themeTint="BF"/>
          <w:kern w:val="24"/>
          <w:sz w:val="18"/>
          <w:szCs w:val="18"/>
          <w:lang w:eastAsia="en-ZW"/>
        </w:rPr>
        <w:t>s</w:t>
      </w:r>
      <w:r w:rsidRPr="00AA1D20">
        <w:rPr>
          <w:rFonts w:ascii="Verdana" w:eastAsiaTheme="minorEastAsia" w:hAnsi="Verdana"/>
          <w:color w:val="404040" w:themeColor="text1" w:themeTint="BF"/>
          <w:kern w:val="24"/>
          <w:sz w:val="18"/>
          <w:szCs w:val="18"/>
          <w:lang w:eastAsia="en-ZW"/>
        </w:rPr>
        <w:t xml:space="preserve"> on basic ear and hearing care and the provision of ENT equipment.</w:t>
      </w:r>
    </w:p>
    <w:p w14:paraId="47F50A9F" w14:textId="3A7AB122" w:rsidR="00CA62E8" w:rsidRPr="00AA1D20" w:rsidRDefault="00CA62E8" w:rsidP="00E90295">
      <w:pPr>
        <w:pStyle w:val="Listenabsatz"/>
        <w:numPr>
          <w:ilvl w:val="0"/>
          <w:numId w:val="20"/>
        </w:numPr>
        <w:spacing w:after="0" w:line="240" w:lineRule="auto"/>
        <w:rPr>
          <w:rFonts w:ascii="Verdana" w:eastAsia="Times New Roman" w:hAnsi="Verdana" w:cstheme="minorHAnsi"/>
          <w:sz w:val="18"/>
          <w:szCs w:val="18"/>
          <w:lang w:val="en-ZW" w:eastAsia="en-ZW"/>
        </w:rPr>
      </w:pPr>
      <w:r w:rsidRPr="00AA1D20">
        <w:rPr>
          <w:rFonts w:ascii="Verdana" w:eastAsia="Times New Roman" w:hAnsi="Verdana" w:cstheme="minorHAnsi"/>
          <w:sz w:val="18"/>
          <w:szCs w:val="18"/>
          <w:lang w:val="en-ZW" w:eastAsia="en-ZW"/>
        </w:rPr>
        <w:t>Despite the proffering of children with amplification devices such as hearing aids, it has been noted that several children are not wearing their hearing aids for the recommended minimum of at least eight hours each day. This has been attributed to pa</w:t>
      </w:r>
      <w:r w:rsidR="00CB6379" w:rsidRPr="00AA1D20">
        <w:rPr>
          <w:rFonts w:ascii="Verdana" w:eastAsia="Times New Roman" w:hAnsi="Verdana" w:cstheme="minorHAnsi"/>
          <w:sz w:val="18"/>
          <w:szCs w:val="18"/>
          <w:lang w:val="en-ZW" w:eastAsia="en-ZW"/>
        </w:rPr>
        <w:t>rent</w:t>
      </w:r>
      <w:r w:rsidRPr="00AA1D20">
        <w:rPr>
          <w:rFonts w:ascii="Verdana" w:eastAsia="Times New Roman" w:hAnsi="Verdana" w:cstheme="minorHAnsi"/>
          <w:sz w:val="18"/>
          <w:szCs w:val="18"/>
          <w:lang w:val="en-ZW" w:eastAsia="en-ZW"/>
        </w:rPr>
        <w:t xml:space="preserve">s wanting to ensure that the hearing aids are preserved as they would be aware of how </w:t>
      </w:r>
      <w:r w:rsidR="00CB6379" w:rsidRPr="00AA1D20">
        <w:rPr>
          <w:rFonts w:ascii="Verdana" w:eastAsia="Times New Roman" w:hAnsi="Verdana" w:cstheme="minorHAnsi"/>
          <w:sz w:val="18"/>
          <w:szCs w:val="18"/>
          <w:lang w:val="en-ZW" w:eastAsia="en-ZW"/>
        </w:rPr>
        <w:t>expensive</w:t>
      </w:r>
      <w:r w:rsidRPr="00AA1D20">
        <w:rPr>
          <w:rFonts w:ascii="Verdana" w:eastAsia="Times New Roman" w:hAnsi="Verdana" w:cstheme="minorHAnsi"/>
          <w:sz w:val="18"/>
          <w:szCs w:val="18"/>
          <w:lang w:val="en-ZW" w:eastAsia="en-ZW"/>
        </w:rPr>
        <w:t xml:space="preserve"> they </w:t>
      </w:r>
      <w:r w:rsidR="00CB6379" w:rsidRPr="00AA1D20">
        <w:rPr>
          <w:rFonts w:ascii="Verdana" w:eastAsia="Times New Roman" w:hAnsi="Verdana" w:cstheme="minorHAnsi"/>
          <w:sz w:val="18"/>
          <w:szCs w:val="18"/>
          <w:lang w:val="en-ZW" w:eastAsia="en-ZW"/>
        </w:rPr>
        <w:t>are and</w:t>
      </w:r>
      <w:r w:rsidRPr="00AA1D20">
        <w:rPr>
          <w:rFonts w:ascii="Verdana" w:eastAsia="Times New Roman" w:hAnsi="Verdana" w:cstheme="minorHAnsi"/>
          <w:sz w:val="18"/>
          <w:szCs w:val="18"/>
          <w:lang w:val="en-ZW" w:eastAsia="en-ZW"/>
        </w:rPr>
        <w:t xml:space="preserve"> would not want to incur replacement costs.</w:t>
      </w:r>
      <w:r w:rsidR="00CB6379" w:rsidRPr="00AA1D20">
        <w:rPr>
          <w:rFonts w:ascii="Verdana" w:eastAsia="Times New Roman" w:hAnsi="Verdana" w:cstheme="minorHAnsi"/>
          <w:sz w:val="18"/>
          <w:szCs w:val="18"/>
          <w:lang w:val="en-ZW" w:eastAsia="en-ZW"/>
        </w:rPr>
        <w:t xml:space="preserve"> Therefore, it is important to give education on hearing aids to parents, guardians, teachers, and community leaders to promote advocacy and greater usage of the amplification devices.</w:t>
      </w:r>
    </w:p>
    <w:p w14:paraId="59B00CF4" w14:textId="6CB521C4" w:rsidR="004526A5" w:rsidRPr="00AA1D20" w:rsidRDefault="004526A5" w:rsidP="00E90295">
      <w:pPr>
        <w:pStyle w:val="Listenabsatz"/>
        <w:numPr>
          <w:ilvl w:val="0"/>
          <w:numId w:val="20"/>
        </w:numPr>
        <w:spacing w:after="0" w:line="240" w:lineRule="auto"/>
        <w:rPr>
          <w:rFonts w:ascii="Verdana" w:eastAsia="Times New Roman" w:hAnsi="Verdana" w:cs="Times New Roman"/>
          <w:color w:val="ACD433"/>
          <w:sz w:val="18"/>
          <w:szCs w:val="18"/>
          <w:lang w:val="en-ZW" w:eastAsia="en-ZW"/>
        </w:rPr>
      </w:pPr>
      <w:r w:rsidRPr="00AA1D20">
        <w:rPr>
          <w:rFonts w:ascii="Verdana" w:eastAsiaTheme="minorEastAsia" w:hAnsi="Verdana"/>
          <w:color w:val="404040" w:themeColor="text1" w:themeTint="BF"/>
          <w:kern w:val="24"/>
          <w:sz w:val="18"/>
          <w:szCs w:val="18"/>
          <w:lang w:eastAsia="en-ZW"/>
        </w:rPr>
        <w:t xml:space="preserve">The </w:t>
      </w:r>
      <w:r w:rsidR="00E90295" w:rsidRPr="00AA1D20">
        <w:rPr>
          <w:rFonts w:ascii="Verdana" w:eastAsiaTheme="minorEastAsia" w:hAnsi="Verdana"/>
          <w:color w:val="404040" w:themeColor="text1" w:themeTint="BF"/>
          <w:kern w:val="24"/>
          <w:sz w:val="18"/>
          <w:szCs w:val="18"/>
          <w:lang w:eastAsia="en-ZW"/>
        </w:rPr>
        <w:t>community is</w:t>
      </w:r>
      <w:r w:rsidRPr="00AA1D20">
        <w:rPr>
          <w:rFonts w:ascii="Verdana" w:eastAsiaTheme="minorEastAsia" w:hAnsi="Verdana"/>
          <w:color w:val="404040" w:themeColor="text1" w:themeTint="BF"/>
          <w:kern w:val="24"/>
          <w:sz w:val="18"/>
          <w:szCs w:val="18"/>
          <w:lang w:eastAsia="en-ZW"/>
        </w:rPr>
        <w:t xml:space="preserve"> still expecting hearing aids from WizEar despite the ending of the project, this may be the dependence syndrome developing in project communities.</w:t>
      </w:r>
    </w:p>
    <w:p w14:paraId="21578F70" w14:textId="0FCFA652" w:rsidR="002E5517" w:rsidRPr="00AA1D20" w:rsidRDefault="004526A5" w:rsidP="00E90295">
      <w:pPr>
        <w:pStyle w:val="Listenabsatz"/>
        <w:numPr>
          <w:ilvl w:val="0"/>
          <w:numId w:val="20"/>
        </w:numPr>
        <w:spacing w:after="0" w:line="240" w:lineRule="auto"/>
        <w:rPr>
          <w:rFonts w:ascii="Verdana" w:eastAsia="Times New Roman" w:hAnsi="Verdana" w:cs="Times New Roman"/>
          <w:color w:val="ACD433"/>
          <w:sz w:val="18"/>
          <w:szCs w:val="18"/>
          <w:lang w:val="en-ZW" w:eastAsia="en-ZW"/>
        </w:rPr>
      </w:pPr>
      <w:r w:rsidRPr="00AA1D20">
        <w:rPr>
          <w:rFonts w:ascii="Verdana" w:eastAsiaTheme="minorEastAsia" w:hAnsi="Verdana"/>
          <w:color w:val="404040" w:themeColor="text1" w:themeTint="BF"/>
          <w:kern w:val="24"/>
          <w:sz w:val="18"/>
          <w:szCs w:val="18"/>
          <w:lang w:eastAsia="en-ZW"/>
        </w:rPr>
        <w:t xml:space="preserve">The specialist treatment in public hospitals such as </w:t>
      </w:r>
      <w:r w:rsidR="00E90295" w:rsidRPr="00AA1D20">
        <w:rPr>
          <w:rFonts w:ascii="Verdana" w:eastAsiaTheme="minorEastAsia" w:hAnsi="Verdana"/>
          <w:color w:val="404040" w:themeColor="text1" w:themeTint="BF"/>
          <w:kern w:val="24"/>
          <w:sz w:val="18"/>
          <w:szCs w:val="18"/>
          <w:lang w:eastAsia="en-ZW"/>
        </w:rPr>
        <w:t>S</w:t>
      </w:r>
      <w:r w:rsidR="007763F6" w:rsidRPr="00AA1D20">
        <w:rPr>
          <w:rFonts w:ascii="Verdana" w:eastAsiaTheme="minorEastAsia" w:hAnsi="Verdana"/>
          <w:color w:val="404040" w:themeColor="text1" w:themeTint="BF"/>
          <w:kern w:val="24"/>
          <w:sz w:val="18"/>
          <w:szCs w:val="18"/>
          <w:lang w:eastAsia="en-ZW"/>
        </w:rPr>
        <w:t xml:space="preserve">ally </w:t>
      </w:r>
      <w:r w:rsidR="00E90295" w:rsidRPr="00AA1D20">
        <w:rPr>
          <w:rFonts w:ascii="Verdana" w:eastAsiaTheme="minorEastAsia" w:hAnsi="Verdana"/>
          <w:color w:val="404040" w:themeColor="text1" w:themeTint="BF"/>
          <w:kern w:val="24"/>
          <w:sz w:val="18"/>
          <w:szCs w:val="18"/>
          <w:lang w:eastAsia="en-ZW"/>
        </w:rPr>
        <w:t>M</w:t>
      </w:r>
      <w:r w:rsidR="007763F6" w:rsidRPr="00AA1D20">
        <w:rPr>
          <w:rFonts w:ascii="Verdana" w:eastAsiaTheme="minorEastAsia" w:hAnsi="Verdana"/>
          <w:color w:val="404040" w:themeColor="text1" w:themeTint="BF"/>
          <w:kern w:val="24"/>
          <w:sz w:val="18"/>
          <w:szCs w:val="18"/>
          <w:lang w:eastAsia="en-ZW"/>
        </w:rPr>
        <w:t xml:space="preserve">ugabe </w:t>
      </w:r>
      <w:r w:rsidR="00E90295" w:rsidRPr="00AA1D20">
        <w:rPr>
          <w:rFonts w:ascii="Verdana" w:eastAsiaTheme="minorEastAsia" w:hAnsi="Verdana"/>
          <w:color w:val="404040" w:themeColor="text1" w:themeTint="BF"/>
          <w:kern w:val="24"/>
          <w:sz w:val="18"/>
          <w:szCs w:val="18"/>
          <w:lang w:eastAsia="en-ZW"/>
        </w:rPr>
        <w:t>C</w:t>
      </w:r>
      <w:r w:rsidR="007763F6" w:rsidRPr="00AA1D20">
        <w:rPr>
          <w:rFonts w:ascii="Verdana" w:eastAsiaTheme="minorEastAsia" w:hAnsi="Verdana"/>
          <w:color w:val="404040" w:themeColor="text1" w:themeTint="BF"/>
          <w:kern w:val="24"/>
          <w:sz w:val="18"/>
          <w:szCs w:val="18"/>
          <w:lang w:eastAsia="en-ZW"/>
        </w:rPr>
        <w:t xml:space="preserve">hildren’s </w:t>
      </w:r>
      <w:r w:rsidR="00E90295" w:rsidRPr="00AA1D20">
        <w:rPr>
          <w:rFonts w:ascii="Verdana" w:eastAsiaTheme="minorEastAsia" w:hAnsi="Verdana"/>
          <w:color w:val="404040" w:themeColor="text1" w:themeTint="BF"/>
          <w:kern w:val="24"/>
          <w:sz w:val="18"/>
          <w:szCs w:val="18"/>
          <w:lang w:eastAsia="en-ZW"/>
        </w:rPr>
        <w:t>H</w:t>
      </w:r>
      <w:r w:rsidR="007763F6" w:rsidRPr="00AA1D20">
        <w:rPr>
          <w:rFonts w:ascii="Verdana" w:eastAsiaTheme="minorEastAsia" w:hAnsi="Verdana"/>
          <w:color w:val="404040" w:themeColor="text1" w:themeTint="BF"/>
          <w:kern w:val="24"/>
          <w:sz w:val="18"/>
          <w:szCs w:val="18"/>
          <w:lang w:eastAsia="en-ZW"/>
        </w:rPr>
        <w:t>ospital</w:t>
      </w:r>
      <w:r w:rsidR="00E90295" w:rsidRPr="00AA1D20">
        <w:rPr>
          <w:rFonts w:ascii="Verdana" w:eastAsiaTheme="minorEastAsia" w:hAnsi="Verdana"/>
          <w:color w:val="404040" w:themeColor="text1" w:themeTint="BF"/>
          <w:kern w:val="24"/>
          <w:sz w:val="18"/>
          <w:szCs w:val="18"/>
          <w:lang w:eastAsia="en-ZW"/>
        </w:rPr>
        <w:t>,</w:t>
      </w:r>
      <w:r w:rsidRPr="00AA1D20">
        <w:rPr>
          <w:rFonts w:ascii="Verdana" w:eastAsiaTheme="minorEastAsia" w:hAnsi="Verdana"/>
          <w:color w:val="404040" w:themeColor="text1" w:themeTint="BF"/>
          <w:kern w:val="24"/>
          <w:sz w:val="18"/>
          <w:szCs w:val="18"/>
          <w:lang w:eastAsia="en-ZW"/>
        </w:rPr>
        <w:t xml:space="preserve"> Parirenyatwa and Chitungwiza central hospital is now locally accessible due to ENT training </w:t>
      </w:r>
      <w:r w:rsidR="007763F6" w:rsidRPr="00AA1D20">
        <w:rPr>
          <w:rFonts w:ascii="Verdana" w:eastAsiaTheme="minorEastAsia" w:hAnsi="Verdana"/>
          <w:color w:val="404040" w:themeColor="text1" w:themeTint="BF"/>
          <w:kern w:val="24"/>
          <w:sz w:val="18"/>
          <w:szCs w:val="18"/>
          <w:lang w:eastAsia="en-ZW"/>
        </w:rPr>
        <w:t>of</w:t>
      </w:r>
      <w:r w:rsidRPr="00AA1D20">
        <w:rPr>
          <w:rFonts w:ascii="Verdana" w:eastAsiaTheme="minorEastAsia" w:hAnsi="Verdana"/>
          <w:color w:val="404040" w:themeColor="text1" w:themeTint="BF"/>
          <w:kern w:val="24"/>
          <w:sz w:val="18"/>
          <w:szCs w:val="18"/>
          <w:lang w:eastAsia="en-ZW"/>
        </w:rPr>
        <w:t>3 doctors during the project.</w:t>
      </w:r>
      <w:r w:rsidR="002E5517" w:rsidRPr="00AA1D20">
        <w:rPr>
          <w:rFonts w:ascii="Verdana" w:eastAsiaTheme="minorEastAsia" w:hAnsi="Verdana"/>
          <w:color w:val="404040" w:themeColor="text1" w:themeTint="BF"/>
          <w:kern w:val="24"/>
          <w:sz w:val="18"/>
          <w:szCs w:val="18"/>
          <w:lang w:eastAsia="en-ZW"/>
        </w:rPr>
        <w:t xml:space="preserve"> </w:t>
      </w:r>
    </w:p>
    <w:p w14:paraId="2E1008AA" w14:textId="76FB8411" w:rsidR="00094493" w:rsidRPr="00AA1D20" w:rsidRDefault="00094493" w:rsidP="00E90295">
      <w:pPr>
        <w:spacing w:after="0" w:line="240" w:lineRule="auto"/>
        <w:contextualSpacing/>
        <w:rPr>
          <w:rFonts w:ascii="Verdana" w:eastAsia="Times New Roman" w:hAnsi="Verdana" w:cs="Times New Roman"/>
          <w:color w:val="ACD433"/>
          <w:sz w:val="18"/>
          <w:szCs w:val="18"/>
          <w:lang w:val="en-ZW" w:eastAsia="en-ZW"/>
        </w:rPr>
      </w:pPr>
    </w:p>
    <w:p w14:paraId="31568CDC" w14:textId="77777777" w:rsidR="00E924FE" w:rsidRPr="00AA1D20" w:rsidRDefault="00E924FE" w:rsidP="00E924FE">
      <w:pPr>
        <w:rPr>
          <w:rFonts w:ascii="Verdana" w:hAnsi="Verdana"/>
          <w:sz w:val="18"/>
          <w:szCs w:val="18"/>
        </w:rPr>
      </w:pPr>
    </w:p>
    <w:p w14:paraId="3B4301FC" w14:textId="1ADA904B" w:rsidR="00AB7E1F" w:rsidRPr="00AA1D20" w:rsidRDefault="00331FBA" w:rsidP="00667DD7">
      <w:pPr>
        <w:pStyle w:val="Listenabsatz"/>
        <w:numPr>
          <w:ilvl w:val="0"/>
          <w:numId w:val="2"/>
        </w:numPr>
        <w:outlineLvl w:val="0"/>
        <w:rPr>
          <w:rFonts w:ascii="Verdana" w:hAnsi="Verdana"/>
          <w:b/>
          <w:color w:val="244061" w:themeColor="accent1" w:themeShade="80"/>
          <w:sz w:val="18"/>
          <w:szCs w:val="18"/>
        </w:rPr>
      </w:pPr>
      <w:r w:rsidRPr="00AA1D20">
        <w:rPr>
          <w:rFonts w:ascii="Verdana" w:hAnsi="Verdana"/>
          <w:b/>
          <w:color w:val="244061" w:themeColor="accent1" w:themeShade="80"/>
          <w:sz w:val="18"/>
          <w:szCs w:val="18"/>
        </w:rPr>
        <w:t>Report on requirements stated in the on-lending agreement</w:t>
      </w:r>
    </w:p>
    <w:p w14:paraId="175BBF93" w14:textId="3971EB7D" w:rsidR="00AB7E1F" w:rsidRPr="00AA1D20" w:rsidRDefault="00BB36C4" w:rsidP="0049182E">
      <w:pPr>
        <w:spacing w:after="0"/>
        <w:rPr>
          <w:rFonts w:ascii="Verdana" w:hAnsi="Verdana"/>
          <w:color w:val="A6A6A6" w:themeColor="background1" w:themeShade="A6"/>
          <w:sz w:val="18"/>
          <w:szCs w:val="18"/>
        </w:rPr>
      </w:pPr>
      <w:r w:rsidRPr="00AA1D20">
        <w:rPr>
          <w:rFonts w:ascii="Verdana" w:hAnsi="Verdana"/>
          <w:color w:val="A6A6A6" w:themeColor="background1" w:themeShade="A6"/>
          <w:sz w:val="18"/>
          <w:szCs w:val="18"/>
        </w:rPr>
        <w:t>[</w:t>
      </w:r>
      <w:hyperlink r:id="rId25" w:anchor="anker6" w:history="1">
        <w:r w:rsidRPr="00AA1D20">
          <w:rPr>
            <w:rStyle w:val="Hyperlink"/>
            <w:rFonts w:ascii="Verdana" w:hAnsi="Verdana"/>
            <w:sz w:val="18"/>
            <w:szCs w:val="18"/>
          </w:rPr>
          <w:t>Link to guidelines</w:t>
        </w:r>
      </w:hyperlink>
      <w:r w:rsidRPr="00AA1D20">
        <w:rPr>
          <w:rFonts w:ascii="Verdana" w:hAnsi="Verdana"/>
          <w:color w:val="A6A6A6" w:themeColor="background1" w:themeShade="A6"/>
          <w:sz w:val="18"/>
          <w:szCs w:val="18"/>
        </w:rPr>
        <w:t xml:space="preserve"> If requirements were stipulated in the on-lending agreement, please describe how they have been taken into account or implemented in the project.]</w:t>
      </w:r>
    </w:p>
    <w:p w14:paraId="6263DD2B" w14:textId="783F45EA" w:rsidR="00FB64FC" w:rsidRPr="00AA1D20" w:rsidRDefault="005769A1" w:rsidP="0049182E">
      <w:pPr>
        <w:spacing w:after="0"/>
        <w:rPr>
          <w:rFonts w:ascii="Verdana" w:hAnsi="Verdana"/>
          <w:b/>
          <w:color w:val="244061" w:themeColor="accent1" w:themeShade="80"/>
          <w:sz w:val="18"/>
          <w:szCs w:val="18"/>
        </w:rPr>
      </w:pPr>
      <w:r w:rsidRPr="00AA1D20">
        <w:rPr>
          <w:rFonts w:ascii="Verdana" w:hAnsi="Verdana"/>
          <w:b/>
          <w:color w:val="244061" w:themeColor="accent1" w:themeShade="80"/>
          <w:sz w:val="18"/>
          <w:szCs w:val="18"/>
        </w:rPr>
        <w:t>The End of Project Evaluation and Final audit are still pending for P4014 project.</w:t>
      </w:r>
    </w:p>
    <w:p w14:paraId="37F31FEF" w14:textId="17EE1C3B" w:rsidR="00C0375D" w:rsidRPr="00AA1D20" w:rsidRDefault="00C0375D" w:rsidP="0049182E">
      <w:pPr>
        <w:spacing w:after="0"/>
        <w:rPr>
          <w:rFonts w:ascii="Verdana" w:hAnsi="Verdana"/>
          <w:sz w:val="18"/>
          <w:szCs w:val="18"/>
        </w:rPr>
      </w:pPr>
    </w:p>
    <w:p w14:paraId="28705DCD" w14:textId="54DD853A" w:rsidR="00893C43" w:rsidRPr="00AA1D20" w:rsidRDefault="00DA1E4D" w:rsidP="00667DD7">
      <w:pPr>
        <w:pStyle w:val="Listenabsatz"/>
        <w:numPr>
          <w:ilvl w:val="0"/>
          <w:numId w:val="2"/>
        </w:numPr>
        <w:outlineLvl w:val="0"/>
        <w:rPr>
          <w:rFonts w:ascii="Verdana" w:hAnsi="Verdana"/>
          <w:b/>
          <w:color w:val="244061" w:themeColor="accent1" w:themeShade="80"/>
          <w:sz w:val="18"/>
          <w:szCs w:val="18"/>
        </w:rPr>
      </w:pPr>
      <w:r w:rsidRPr="00AA1D20">
        <w:rPr>
          <w:rFonts w:ascii="Verdana" w:hAnsi="Verdana"/>
          <w:b/>
          <w:color w:val="244061" w:themeColor="accent1" w:themeShade="80"/>
          <w:sz w:val="18"/>
          <w:szCs w:val="18"/>
        </w:rPr>
        <w:t>Response to evaluation carried out and/or evaluation of independent auditor’s report</w:t>
      </w:r>
    </w:p>
    <w:p w14:paraId="03E54D37" w14:textId="176B77F8" w:rsidR="00A92FE2" w:rsidRPr="00AA1D20" w:rsidRDefault="00A92FE2" w:rsidP="00A92FE2">
      <w:pPr>
        <w:spacing w:after="0"/>
        <w:rPr>
          <w:rFonts w:ascii="Verdana" w:hAnsi="Verdana"/>
          <w:color w:val="A6A6A6" w:themeColor="background1" w:themeShade="A6"/>
          <w:sz w:val="18"/>
          <w:szCs w:val="18"/>
        </w:rPr>
      </w:pPr>
      <w:r w:rsidRPr="00AA1D20">
        <w:rPr>
          <w:rFonts w:ascii="Verdana" w:hAnsi="Verdana"/>
          <w:color w:val="A6A6A6" w:themeColor="background1" w:themeShade="A6"/>
          <w:sz w:val="18"/>
          <w:szCs w:val="18"/>
        </w:rPr>
        <w:t>[</w:t>
      </w:r>
      <w:hyperlink r:id="rId26" w:anchor="anker7" w:history="1">
        <w:r w:rsidRPr="00AA1D20">
          <w:rPr>
            <w:rStyle w:val="Hyperlink"/>
            <w:rFonts w:ascii="Verdana" w:hAnsi="Verdana"/>
            <w:sz w:val="18"/>
            <w:szCs w:val="18"/>
          </w:rPr>
          <w:t>Link to guidelines</w:t>
        </w:r>
      </w:hyperlink>
      <w:r w:rsidRPr="00AA1D20">
        <w:rPr>
          <w:rFonts w:ascii="Verdana" w:hAnsi="Verdana"/>
          <w:color w:val="A6A6A6" w:themeColor="background1" w:themeShade="A6"/>
          <w:sz w:val="18"/>
          <w:szCs w:val="18"/>
        </w:rPr>
        <w:t xml:space="preserve"> If an evaluation and/or independent auditor’s report has been carried out, please respond to their findings here. Describe whether their recommendations were taken on board and, if applicable, evaluate the comments and advice given by the evaluator or the audit.]</w:t>
      </w:r>
    </w:p>
    <w:p w14:paraId="1B43B171" w14:textId="77777777" w:rsidR="002D21EB" w:rsidRPr="00AA1D20" w:rsidRDefault="002D21EB" w:rsidP="00A92FE2">
      <w:pPr>
        <w:spacing w:after="0"/>
        <w:rPr>
          <w:rFonts w:ascii="Verdana" w:hAnsi="Verdana"/>
          <w:color w:val="A6A6A6" w:themeColor="background1" w:themeShade="A6"/>
          <w:sz w:val="18"/>
          <w:szCs w:val="18"/>
        </w:rPr>
      </w:pPr>
    </w:p>
    <w:tbl>
      <w:tblPr>
        <w:tblStyle w:val="Tabellenraster"/>
        <w:tblW w:w="0" w:type="auto"/>
        <w:tblLook w:val="04A0" w:firstRow="1" w:lastRow="0" w:firstColumn="1" w:lastColumn="0" w:noHBand="0" w:noVBand="1"/>
      </w:tblPr>
      <w:tblGrid>
        <w:gridCol w:w="951"/>
        <w:gridCol w:w="4714"/>
        <w:gridCol w:w="1276"/>
        <w:gridCol w:w="2795"/>
      </w:tblGrid>
      <w:tr w:rsidR="002D21EB" w:rsidRPr="00AA1D20" w14:paraId="2D25879B" w14:textId="3BA9336B" w:rsidTr="002D21EB">
        <w:tc>
          <w:tcPr>
            <w:tcW w:w="951" w:type="dxa"/>
          </w:tcPr>
          <w:p w14:paraId="24B6B3EF" w14:textId="77777777" w:rsidR="002D21EB" w:rsidRPr="00AA1D20" w:rsidRDefault="002D21EB">
            <w:pPr>
              <w:rPr>
                <w:rFonts w:ascii="Verdana" w:hAnsi="Verdana"/>
                <w:b/>
                <w:bCs/>
                <w:sz w:val="18"/>
                <w:szCs w:val="18"/>
              </w:rPr>
            </w:pPr>
            <w:r w:rsidRPr="00AA1D20">
              <w:rPr>
                <w:rFonts w:ascii="Verdana" w:hAnsi="Verdana"/>
                <w:b/>
                <w:bCs/>
                <w:sz w:val="18"/>
                <w:szCs w:val="18"/>
              </w:rPr>
              <w:t>No.</w:t>
            </w:r>
          </w:p>
        </w:tc>
        <w:tc>
          <w:tcPr>
            <w:tcW w:w="4714" w:type="dxa"/>
          </w:tcPr>
          <w:p w14:paraId="10219B90" w14:textId="2A1E5C8B" w:rsidR="002D21EB" w:rsidRPr="00AA1D20" w:rsidRDefault="002D21EB">
            <w:pPr>
              <w:rPr>
                <w:rFonts w:ascii="Verdana" w:hAnsi="Verdana"/>
                <w:b/>
                <w:bCs/>
                <w:sz w:val="18"/>
                <w:szCs w:val="18"/>
              </w:rPr>
            </w:pPr>
            <w:r w:rsidRPr="00AA1D20">
              <w:rPr>
                <w:rFonts w:ascii="Verdana" w:hAnsi="Verdana"/>
                <w:b/>
                <w:bCs/>
                <w:sz w:val="18"/>
                <w:szCs w:val="18"/>
              </w:rPr>
              <w:t>Recommendation Description</w:t>
            </w:r>
            <w:r w:rsidR="00C042DA" w:rsidRPr="00AA1D20">
              <w:rPr>
                <w:rFonts w:ascii="Verdana" w:hAnsi="Verdana"/>
                <w:b/>
                <w:bCs/>
                <w:sz w:val="18"/>
                <w:szCs w:val="18"/>
              </w:rPr>
              <w:t>-Mid Term Evaluation report</w:t>
            </w:r>
          </w:p>
        </w:tc>
        <w:tc>
          <w:tcPr>
            <w:tcW w:w="1276" w:type="dxa"/>
          </w:tcPr>
          <w:p w14:paraId="74599E94" w14:textId="77777777" w:rsidR="002D21EB" w:rsidRPr="00AA1D20" w:rsidRDefault="002D21EB">
            <w:pPr>
              <w:rPr>
                <w:rFonts w:ascii="Verdana" w:hAnsi="Verdana"/>
                <w:b/>
                <w:bCs/>
                <w:sz w:val="18"/>
                <w:szCs w:val="18"/>
              </w:rPr>
            </w:pPr>
            <w:r w:rsidRPr="00AA1D20">
              <w:rPr>
                <w:rFonts w:ascii="Verdana" w:hAnsi="Verdana"/>
                <w:b/>
                <w:bCs/>
                <w:sz w:val="18"/>
                <w:szCs w:val="18"/>
              </w:rPr>
              <w:t>Person/Entity Responsible</w:t>
            </w:r>
          </w:p>
        </w:tc>
        <w:tc>
          <w:tcPr>
            <w:tcW w:w="2795" w:type="dxa"/>
          </w:tcPr>
          <w:p w14:paraId="65266A3C" w14:textId="35D5AEF7" w:rsidR="002D21EB" w:rsidRPr="00AA1D20" w:rsidRDefault="002D21EB">
            <w:pPr>
              <w:rPr>
                <w:rFonts w:ascii="Verdana" w:hAnsi="Verdana"/>
                <w:b/>
                <w:bCs/>
                <w:sz w:val="18"/>
                <w:szCs w:val="18"/>
              </w:rPr>
            </w:pPr>
            <w:r w:rsidRPr="00AA1D20">
              <w:rPr>
                <w:rFonts w:ascii="Verdana" w:hAnsi="Verdana"/>
                <w:b/>
                <w:bCs/>
                <w:sz w:val="18"/>
                <w:szCs w:val="18"/>
              </w:rPr>
              <w:t>Respon</w:t>
            </w:r>
            <w:r w:rsidR="00C5476A">
              <w:rPr>
                <w:rFonts w:ascii="Verdana" w:hAnsi="Verdana"/>
                <w:b/>
                <w:bCs/>
                <w:sz w:val="18"/>
                <w:szCs w:val="18"/>
              </w:rPr>
              <w:t>se</w:t>
            </w:r>
            <w:r w:rsidRPr="00AA1D20">
              <w:rPr>
                <w:rFonts w:ascii="Verdana" w:hAnsi="Verdana"/>
                <w:b/>
                <w:bCs/>
                <w:sz w:val="18"/>
                <w:szCs w:val="18"/>
              </w:rPr>
              <w:t xml:space="preserve"> </w:t>
            </w:r>
          </w:p>
        </w:tc>
      </w:tr>
      <w:tr w:rsidR="002D21EB" w:rsidRPr="00AA1D20" w14:paraId="1678B4B1" w14:textId="0DC65BE3" w:rsidTr="002D21EB">
        <w:tc>
          <w:tcPr>
            <w:tcW w:w="951" w:type="dxa"/>
          </w:tcPr>
          <w:p w14:paraId="13D01842" w14:textId="77777777" w:rsidR="002D21EB" w:rsidRPr="00AA1D20" w:rsidRDefault="002D21EB">
            <w:pPr>
              <w:rPr>
                <w:rFonts w:ascii="Verdana" w:hAnsi="Verdana"/>
                <w:sz w:val="18"/>
                <w:szCs w:val="18"/>
              </w:rPr>
            </w:pPr>
            <w:r w:rsidRPr="00AA1D20">
              <w:rPr>
                <w:rFonts w:ascii="Verdana" w:hAnsi="Verdana"/>
                <w:sz w:val="18"/>
                <w:szCs w:val="18"/>
              </w:rPr>
              <w:t>1.</w:t>
            </w:r>
          </w:p>
        </w:tc>
        <w:tc>
          <w:tcPr>
            <w:tcW w:w="4714" w:type="dxa"/>
          </w:tcPr>
          <w:p w14:paraId="313F5260" w14:textId="77777777" w:rsidR="002D21EB" w:rsidRPr="00AA1D20" w:rsidRDefault="002D21EB">
            <w:pPr>
              <w:rPr>
                <w:rFonts w:ascii="Verdana" w:hAnsi="Verdana"/>
                <w:sz w:val="18"/>
                <w:szCs w:val="18"/>
              </w:rPr>
            </w:pPr>
            <w:r w:rsidRPr="00AA1D20">
              <w:rPr>
                <w:rFonts w:ascii="Verdana" w:hAnsi="Verdana"/>
                <w:sz w:val="18"/>
                <w:szCs w:val="18"/>
              </w:rPr>
              <w:t xml:space="preserve">Medical personnel were generally not motivated due to low salaries. It is recommended that WizEar and CBM should consider an incentive mechanism to encourage cadres to continue delivering services to meet targets. </w:t>
            </w:r>
          </w:p>
        </w:tc>
        <w:tc>
          <w:tcPr>
            <w:tcW w:w="1276" w:type="dxa"/>
          </w:tcPr>
          <w:p w14:paraId="654801C4" w14:textId="77777777" w:rsidR="002D21EB" w:rsidRPr="00AA1D20" w:rsidRDefault="002D21EB">
            <w:pPr>
              <w:rPr>
                <w:rFonts w:ascii="Verdana" w:hAnsi="Verdana"/>
                <w:sz w:val="18"/>
                <w:szCs w:val="18"/>
              </w:rPr>
            </w:pPr>
            <w:r w:rsidRPr="00AA1D20">
              <w:rPr>
                <w:rFonts w:ascii="Verdana" w:hAnsi="Verdana"/>
                <w:sz w:val="18"/>
                <w:szCs w:val="18"/>
              </w:rPr>
              <w:t>WizEar and CBM</w:t>
            </w:r>
          </w:p>
        </w:tc>
        <w:tc>
          <w:tcPr>
            <w:tcW w:w="2795" w:type="dxa"/>
          </w:tcPr>
          <w:p w14:paraId="0DBFD003" w14:textId="56454BFD" w:rsidR="002D21EB" w:rsidRPr="00AA1D20" w:rsidRDefault="002D21EB">
            <w:pPr>
              <w:rPr>
                <w:rFonts w:ascii="Verdana" w:hAnsi="Verdana"/>
                <w:sz w:val="18"/>
                <w:szCs w:val="18"/>
              </w:rPr>
            </w:pPr>
            <w:r w:rsidRPr="00AA1D20">
              <w:rPr>
                <w:rFonts w:ascii="Verdana" w:hAnsi="Verdana"/>
                <w:sz w:val="18"/>
                <w:szCs w:val="18"/>
              </w:rPr>
              <w:t>There was no budget to support incentives</w:t>
            </w:r>
          </w:p>
        </w:tc>
      </w:tr>
      <w:tr w:rsidR="002D21EB" w:rsidRPr="00AA1D20" w14:paraId="62FD5099" w14:textId="129BAD94" w:rsidTr="002D21EB">
        <w:tc>
          <w:tcPr>
            <w:tcW w:w="951" w:type="dxa"/>
          </w:tcPr>
          <w:p w14:paraId="2FB8A0C6" w14:textId="77777777" w:rsidR="002D21EB" w:rsidRPr="00AA1D20" w:rsidRDefault="002D21EB">
            <w:pPr>
              <w:rPr>
                <w:rFonts w:ascii="Verdana" w:hAnsi="Verdana"/>
                <w:sz w:val="18"/>
                <w:szCs w:val="18"/>
              </w:rPr>
            </w:pPr>
            <w:r w:rsidRPr="00AA1D20">
              <w:rPr>
                <w:rFonts w:ascii="Verdana" w:hAnsi="Verdana"/>
                <w:sz w:val="18"/>
                <w:szCs w:val="18"/>
              </w:rPr>
              <w:t xml:space="preserve">2. </w:t>
            </w:r>
          </w:p>
        </w:tc>
        <w:tc>
          <w:tcPr>
            <w:tcW w:w="4714" w:type="dxa"/>
          </w:tcPr>
          <w:p w14:paraId="58FCA7CA" w14:textId="77777777" w:rsidR="002D21EB" w:rsidRPr="00AA1D20" w:rsidRDefault="002D21EB">
            <w:pPr>
              <w:rPr>
                <w:rFonts w:ascii="Verdana" w:hAnsi="Verdana"/>
                <w:sz w:val="18"/>
                <w:szCs w:val="18"/>
              </w:rPr>
            </w:pPr>
            <w:r w:rsidRPr="00AA1D20">
              <w:rPr>
                <w:rFonts w:ascii="Verdana" w:hAnsi="Verdana"/>
                <w:sz w:val="18"/>
                <w:szCs w:val="18"/>
              </w:rPr>
              <w:t xml:space="preserve">Trained personnel are migrating for better wages abroad. To prevent a loss of services triggered </w:t>
            </w:r>
            <w:r w:rsidRPr="00AA1D20">
              <w:rPr>
                <w:rFonts w:ascii="Verdana" w:hAnsi="Verdana"/>
                <w:sz w:val="18"/>
                <w:szCs w:val="18"/>
              </w:rPr>
              <w:lastRenderedPageBreak/>
              <w:t>by the high migration rates of trained ENT cadres, it is recommended that more cadres should be trained so that there is an existing pool to guard against high levels of diaspora migration.</w:t>
            </w:r>
          </w:p>
        </w:tc>
        <w:tc>
          <w:tcPr>
            <w:tcW w:w="1276" w:type="dxa"/>
          </w:tcPr>
          <w:p w14:paraId="6FBDE4BE" w14:textId="77777777" w:rsidR="002D21EB" w:rsidRPr="00AA1D20" w:rsidRDefault="002D21EB">
            <w:pPr>
              <w:rPr>
                <w:rFonts w:ascii="Verdana" w:hAnsi="Verdana"/>
                <w:sz w:val="18"/>
                <w:szCs w:val="18"/>
              </w:rPr>
            </w:pPr>
            <w:r w:rsidRPr="00AA1D20">
              <w:rPr>
                <w:rFonts w:ascii="Verdana" w:hAnsi="Verdana"/>
                <w:sz w:val="18"/>
                <w:szCs w:val="18"/>
              </w:rPr>
              <w:lastRenderedPageBreak/>
              <w:t>WizEar and MoHCC</w:t>
            </w:r>
          </w:p>
        </w:tc>
        <w:tc>
          <w:tcPr>
            <w:tcW w:w="2795" w:type="dxa"/>
          </w:tcPr>
          <w:p w14:paraId="795EB9DD" w14:textId="2C2C5130" w:rsidR="002D21EB" w:rsidRPr="00AA1D20" w:rsidRDefault="002D21EB">
            <w:pPr>
              <w:rPr>
                <w:rFonts w:ascii="Verdana" w:hAnsi="Verdana"/>
                <w:sz w:val="18"/>
                <w:szCs w:val="18"/>
              </w:rPr>
            </w:pPr>
            <w:r w:rsidRPr="00AA1D20">
              <w:rPr>
                <w:rFonts w:ascii="Verdana" w:hAnsi="Verdana"/>
                <w:sz w:val="18"/>
                <w:szCs w:val="18"/>
              </w:rPr>
              <w:t xml:space="preserve">The project conducted refresher trainings on basic </w:t>
            </w:r>
            <w:del w:id="50" w:author="Chigodora, Tafadzwa" w:date="2024-01-23T12:35:00Z">
              <w:r w:rsidRPr="00AA1D20" w:rsidDel="00245A46">
                <w:rPr>
                  <w:rFonts w:ascii="Verdana" w:hAnsi="Verdana"/>
                  <w:sz w:val="18"/>
                  <w:szCs w:val="18"/>
                </w:rPr>
                <w:delText>w</w:delText>
              </w:r>
            </w:del>
            <w:r w:rsidRPr="00AA1D20">
              <w:rPr>
                <w:rFonts w:ascii="Verdana" w:hAnsi="Verdana"/>
                <w:sz w:val="18"/>
                <w:szCs w:val="18"/>
              </w:rPr>
              <w:t xml:space="preserve">ear and hearing health at </w:t>
            </w:r>
            <w:r w:rsidRPr="00AA1D20">
              <w:rPr>
                <w:rFonts w:ascii="Verdana" w:hAnsi="Verdana"/>
                <w:sz w:val="18"/>
                <w:szCs w:val="18"/>
              </w:rPr>
              <w:lastRenderedPageBreak/>
              <w:t>district and  provincial hospitals to increase the pool of ENT cadres.</w:t>
            </w:r>
          </w:p>
        </w:tc>
      </w:tr>
      <w:tr w:rsidR="002D21EB" w:rsidRPr="00AA1D20" w14:paraId="39B88CA8" w14:textId="420D4ED8" w:rsidTr="002D21EB">
        <w:tc>
          <w:tcPr>
            <w:tcW w:w="951" w:type="dxa"/>
          </w:tcPr>
          <w:p w14:paraId="2B09D5ED" w14:textId="77777777" w:rsidR="002D21EB" w:rsidRPr="00AA1D20" w:rsidRDefault="002D21EB">
            <w:pPr>
              <w:rPr>
                <w:rFonts w:ascii="Verdana" w:hAnsi="Verdana"/>
                <w:sz w:val="18"/>
                <w:szCs w:val="18"/>
              </w:rPr>
            </w:pPr>
            <w:r w:rsidRPr="00AA1D20">
              <w:rPr>
                <w:rFonts w:ascii="Verdana" w:hAnsi="Verdana"/>
                <w:sz w:val="18"/>
                <w:szCs w:val="18"/>
              </w:rPr>
              <w:lastRenderedPageBreak/>
              <w:t xml:space="preserve">3. </w:t>
            </w:r>
          </w:p>
        </w:tc>
        <w:tc>
          <w:tcPr>
            <w:tcW w:w="4714" w:type="dxa"/>
          </w:tcPr>
          <w:p w14:paraId="33609E7E" w14:textId="77777777" w:rsidR="002D21EB" w:rsidRPr="00AA1D20" w:rsidRDefault="002D21EB">
            <w:pPr>
              <w:rPr>
                <w:rFonts w:ascii="Verdana" w:hAnsi="Verdana"/>
                <w:sz w:val="18"/>
                <w:szCs w:val="18"/>
              </w:rPr>
            </w:pPr>
            <w:r w:rsidRPr="00AA1D20">
              <w:rPr>
                <w:rFonts w:ascii="Verdana" w:hAnsi="Verdana"/>
                <w:sz w:val="18"/>
                <w:szCs w:val="18"/>
              </w:rPr>
              <w:t xml:space="preserve">Some project milestones were being delayed because of later approvals by the MoHCC. It is recommended that WizEar should consider getting prior approvals for most milestones at project inception. If this is not possible, consider early submissions of letters seeking approval </w:t>
            </w:r>
            <w:proofErr w:type="spellStart"/>
            <w:r w:rsidRPr="00AA1D20">
              <w:rPr>
                <w:rFonts w:ascii="Verdana" w:hAnsi="Verdana"/>
                <w:sz w:val="18"/>
                <w:szCs w:val="18"/>
              </w:rPr>
              <w:t>e.g</w:t>
            </w:r>
            <w:proofErr w:type="spellEnd"/>
            <w:r w:rsidRPr="00AA1D20">
              <w:rPr>
                <w:rFonts w:ascii="Verdana" w:hAnsi="Verdana"/>
                <w:sz w:val="18"/>
                <w:szCs w:val="18"/>
              </w:rPr>
              <w:t xml:space="preserve"> 3 months ahead of time. </w:t>
            </w:r>
          </w:p>
        </w:tc>
        <w:tc>
          <w:tcPr>
            <w:tcW w:w="1276" w:type="dxa"/>
          </w:tcPr>
          <w:p w14:paraId="1CAD26DC" w14:textId="77777777" w:rsidR="002D21EB" w:rsidRPr="00AA1D20" w:rsidRDefault="002D21EB">
            <w:pPr>
              <w:rPr>
                <w:rFonts w:ascii="Verdana" w:hAnsi="Verdana"/>
                <w:sz w:val="18"/>
                <w:szCs w:val="18"/>
              </w:rPr>
            </w:pPr>
            <w:r w:rsidRPr="00AA1D20">
              <w:rPr>
                <w:rFonts w:ascii="Verdana" w:hAnsi="Verdana"/>
                <w:sz w:val="18"/>
                <w:szCs w:val="18"/>
              </w:rPr>
              <w:t>WizEar</w:t>
            </w:r>
          </w:p>
        </w:tc>
        <w:tc>
          <w:tcPr>
            <w:tcW w:w="2795" w:type="dxa"/>
          </w:tcPr>
          <w:p w14:paraId="13967C2E" w14:textId="52E2BB9A" w:rsidR="002D21EB" w:rsidRPr="00AA1D20" w:rsidRDefault="002D21EB">
            <w:pPr>
              <w:rPr>
                <w:rFonts w:ascii="Verdana" w:hAnsi="Verdana"/>
                <w:sz w:val="18"/>
                <w:szCs w:val="18"/>
              </w:rPr>
            </w:pPr>
            <w:r w:rsidRPr="00AA1D20">
              <w:rPr>
                <w:rFonts w:ascii="Verdana" w:hAnsi="Verdana"/>
                <w:sz w:val="18"/>
                <w:szCs w:val="18"/>
              </w:rPr>
              <w:t>WizEar was now applying for approval 4 months before date of field activities to give MOHCC adequate time to respond and approve.</w:t>
            </w:r>
          </w:p>
        </w:tc>
      </w:tr>
      <w:tr w:rsidR="002D21EB" w:rsidRPr="00AA1D20" w14:paraId="10056A8C" w14:textId="0F269DAC" w:rsidTr="002D21EB">
        <w:tc>
          <w:tcPr>
            <w:tcW w:w="951" w:type="dxa"/>
          </w:tcPr>
          <w:p w14:paraId="77F8CE7D" w14:textId="77777777" w:rsidR="002D21EB" w:rsidRPr="00AA1D20" w:rsidRDefault="002D21EB">
            <w:pPr>
              <w:rPr>
                <w:rFonts w:ascii="Verdana" w:hAnsi="Verdana"/>
                <w:sz w:val="18"/>
                <w:szCs w:val="18"/>
              </w:rPr>
            </w:pPr>
            <w:r w:rsidRPr="00AA1D20">
              <w:rPr>
                <w:rFonts w:ascii="Verdana" w:hAnsi="Verdana"/>
                <w:sz w:val="18"/>
                <w:szCs w:val="18"/>
              </w:rPr>
              <w:t xml:space="preserve">4. </w:t>
            </w:r>
          </w:p>
        </w:tc>
        <w:tc>
          <w:tcPr>
            <w:tcW w:w="4714" w:type="dxa"/>
          </w:tcPr>
          <w:p w14:paraId="1F1679DD" w14:textId="77777777" w:rsidR="002D21EB" w:rsidRPr="00AA1D20" w:rsidRDefault="002D21EB">
            <w:pPr>
              <w:rPr>
                <w:rFonts w:ascii="Verdana" w:hAnsi="Verdana"/>
                <w:sz w:val="18"/>
                <w:szCs w:val="18"/>
              </w:rPr>
            </w:pPr>
            <w:r w:rsidRPr="00AA1D20">
              <w:rPr>
                <w:rFonts w:ascii="Verdana" w:hAnsi="Verdana"/>
                <w:sz w:val="18"/>
                <w:szCs w:val="18"/>
              </w:rPr>
              <w:t>It is recommended that WizEar should consider printing outreach materials in all local languages where the project is operating to enhance communication.</w:t>
            </w:r>
          </w:p>
        </w:tc>
        <w:tc>
          <w:tcPr>
            <w:tcW w:w="1276" w:type="dxa"/>
          </w:tcPr>
          <w:p w14:paraId="3C4DCEDB" w14:textId="77777777" w:rsidR="002D21EB" w:rsidRPr="00AA1D20" w:rsidRDefault="002D21EB">
            <w:pPr>
              <w:rPr>
                <w:rFonts w:ascii="Verdana" w:hAnsi="Verdana"/>
                <w:sz w:val="18"/>
                <w:szCs w:val="18"/>
              </w:rPr>
            </w:pPr>
            <w:r w:rsidRPr="00AA1D20">
              <w:rPr>
                <w:rFonts w:ascii="Verdana" w:hAnsi="Verdana"/>
                <w:sz w:val="18"/>
                <w:szCs w:val="18"/>
              </w:rPr>
              <w:t>WizEar</w:t>
            </w:r>
          </w:p>
        </w:tc>
        <w:tc>
          <w:tcPr>
            <w:tcW w:w="2795" w:type="dxa"/>
          </w:tcPr>
          <w:p w14:paraId="577B825C" w14:textId="6DA74D0F" w:rsidR="002D21EB" w:rsidRPr="00AA1D20" w:rsidRDefault="002D21EB">
            <w:pPr>
              <w:rPr>
                <w:rFonts w:ascii="Verdana" w:hAnsi="Verdana"/>
                <w:sz w:val="18"/>
                <w:szCs w:val="18"/>
              </w:rPr>
            </w:pPr>
            <w:r w:rsidRPr="00AA1D20">
              <w:rPr>
                <w:rFonts w:ascii="Verdana" w:hAnsi="Verdana"/>
                <w:sz w:val="18"/>
                <w:szCs w:val="18"/>
              </w:rPr>
              <w:t>WizEar printed materials in Shona, Ndebele, Tonga and English only.</w:t>
            </w:r>
          </w:p>
        </w:tc>
      </w:tr>
      <w:tr w:rsidR="002D21EB" w:rsidRPr="00AA1D20" w14:paraId="7602656D" w14:textId="3844EA13" w:rsidTr="002D21EB">
        <w:tc>
          <w:tcPr>
            <w:tcW w:w="951" w:type="dxa"/>
          </w:tcPr>
          <w:p w14:paraId="3AD53F2C" w14:textId="77777777" w:rsidR="002D21EB" w:rsidRPr="00AA1D20" w:rsidRDefault="002D21EB">
            <w:pPr>
              <w:rPr>
                <w:rFonts w:ascii="Verdana" w:hAnsi="Verdana"/>
                <w:sz w:val="18"/>
                <w:szCs w:val="18"/>
              </w:rPr>
            </w:pPr>
            <w:r w:rsidRPr="00AA1D20">
              <w:rPr>
                <w:rFonts w:ascii="Verdana" w:hAnsi="Verdana"/>
                <w:sz w:val="18"/>
                <w:szCs w:val="18"/>
              </w:rPr>
              <w:t xml:space="preserve">5. </w:t>
            </w:r>
          </w:p>
        </w:tc>
        <w:tc>
          <w:tcPr>
            <w:tcW w:w="4714" w:type="dxa"/>
          </w:tcPr>
          <w:p w14:paraId="21E54B4F" w14:textId="77777777" w:rsidR="002D21EB" w:rsidRPr="00AA1D20" w:rsidRDefault="002D21EB">
            <w:pPr>
              <w:rPr>
                <w:rFonts w:ascii="Verdana" w:hAnsi="Verdana"/>
                <w:sz w:val="18"/>
                <w:szCs w:val="18"/>
              </w:rPr>
            </w:pPr>
            <w:r w:rsidRPr="00AA1D20">
              <w:rPr>
                <w:rFonts w:ascii="Verdana" w:hAnsi="Verdana"/>
                <w:sz w:val="18"/>
                <w:szCs w:val="18"/>
              </w:rPr>
              <w:t>Given the fact that ENT workers regularly interact with person who have hearing loss, it is recommended that ENT cadres should have at least minimum sign language training for basic communication</w:t>
            </w:r>
          </w:p>
        </w:tc>
        <w:tc>
          <w:tcPr>
            <w:tcW w:w="1276" w:type="dxa"/>
          </w:tcPr>
          <w:p w14:paraId="7486E4BF" w14:textId="77777777" w:rsidR="002D21EB" w:rsidRPr="00AA1D20" w:rsidRDefault="002D21EB">
            <w:pPr>
              <w:rPr>
                <w:rFonts w:ascii="Verdana" w:hAnsi="Verdana"/>
                <w:sz w:val="18"/>
                <w:szCs w:val="18"/>
              </w:rPr>
            </w:pPr>
            <w:r w:rsidRPr="00AA1D20">
              <w:rPr>
                <w:rFonts w:ascii="Verdana" w:hAnsi="Verdana"/>
                <w:sz w:val="18"/>
                <w:szCs w:val="18"/>
              </w:rPr>
              <w:t>WizEar</w:t>
            </w:r>
          </w:p>
        </w:tc>
        <w:tc>
          <w:tcPr>
            <w:tcW w:w="2795" w:type="dxa"/>
          </w:tcPr>
          <w:p w14:paraId="227691FE" w14:textId="6770AE3E" w:rsidR="002D21EB" w:rsidRPr="00AA1D20" w:rsidRDefault="00802636">
            <w:pPr>
              <w:rPr>
                <w:rFonts w:ascii="Verdana" w:hAnsi="Verdana"/>
                <w:sz w:val="18"/>
                <w:szCs w:val="18"/>
              </w:rPr>
            </w:pPr>
            <w:r w:rsidRPr="00AA1D20">
              <w:rPr>
                <w:rFonts w:ascii="Verdana" w:hAnsi="Verdana"/>
                <w:sz w:val="18"/>
                <w:szCs w:val="18"/>
              </w:rPr>
              <w:t>ENT staff have been encouraged to conduct basic sign language sessions and apply it at work place.</w:t>
            </w:r>
          </w:p>
          <w:p w14:paraId="46D4AEE6" w14:textId="0E83A43D" w:rsidR="00802636" w:rsidRPr="00AA1D20" w:rsidRDefault="00802636">
            <w:pPr>
              <w:rPr>
                <w:rFonts w:ascii="Verdana" w:hAnsi="Verdana"/>
                <w:sz w:val="18"/>
                <w:szCs w:val="18"/>
              </w:rPr>
            </w:pPr>
          </w:p>
        </w:tc>
      </w:tr>
      <w:tr w:rsidR="002D21EB" w:rsidRPr="00AA1D20" w14:paraId="6B567787" w14:textId="684678C8" w:rsidTr="002D21EB">
        <w:tc>
          <w:tcPr>
            <w:tcW w:w="951" w:type="dxa"/>
          </w:tcPr>
          <w:p w14:paraId="54F9F21E" w14:textId="77777777" w:rsidR="002D21EB" w:rsidRPr="00AA1D20" w:rsidRDefault="002D21EB">
            <w:pPr>
              <w:rPr>
                <w:rFonts w:ascii="Verdana" w:hAnsi="Verdana"/>
                <w:sz w:val="18"/>
                <w:szCs w:val="18"/>
              </w:rPr>
            </w:pPr>
            <w:r w:rsidRPr="00AA1D20">
              <w:rPr>
                <w:rFonts w:ascii="Verdana" w:hAnsi="Verdana"/>
                <w:sz w:val="18"/>
                <w:szCs w:val="18"/>
              </w:rPr>
              <w:t xml:space="preserve">6. </w:t>
            </w:r>
          </w:p>
        </w:tc>
        <w:tc>
          <w:tcPr>
            <w:tcW w:w="4714" w:type="dxa"/>
          </w:tcPr>
          <w:p w14:paraId="13CA5BEB" w14:textId="77777777" w:rsidR="002D21EB" w:rsidRPr="00AA1D20" w:rsidRDefault="002D21EB">
            <w:pPr>
              <w:rPr>
                <w:rFonts w:ascii="Verdana" w:hAnsi="Verdana"/>
                <w:sz w:val="18"/>
                <w:szCs w:val="18"/>
              </w:rPr>
            </w:pPr>
            <w:r w:rsidRPr="00AA1D20">
              <w:rPr>
                <w:rFonts w:ascii="Verdana" w:hAnsi="Verdana"/>
                <w:sz w:val="18"/>
                <w:szCs w:val="18"/>
              </w:rPr>
              <w:t xml:space="preserve">The evaluation established that ENT clients often travel very long distances to access hearing aid batteries. The end up paying more money on transport than the amount that hearing aid batteries cost. It is recommended that WizEar should develop a strategy to keep batteries at locations closer to where hard-to-reach communities stay especially in District hospitals. </w:t>
            </w:r>
          </w:p>
        </w:tc>
        <w:tc>
          <w:tcPr>
            <w:tcW w:w="1276" w:type="dxa"/>
          </w:tcPr>
          <w:p w14:paraId="5534F2E1" w14:textId="77777777" w:rsidR="002D21EB" w:rsidRPr="00AA1D20" w:rsidRDefault="002D21EB">
            <w:pPr>
              <w:rPr>
                <w:rFonts w:ascii="Verdana" w:hAnsi="Verdana"/>
                <w:sz w:val="18"/>
                <w:szCs w:val="18"/>
              </w:rPr>
            </w:pPr>
            <w:r w:rsidRPr="00AA1D20">
              <w:rPr>
                <w:rFonts w:ascii="Verdana" w:hAnsi="Verdana"/>
                <w:sz w:val="18"/>
                <w:szCs w:val="18"/>
              </w:rPr>
              <w:t>WizEar</w:t>
            </w:r>
          </w:p>
        </w:tc>
        <w:tc>
          <w:tcPr>
            <w:tcW w:w="2795" w:type="dxa"/>
          </w:tcPr>
          <w:p w14:paraId="72947894" w14:textId="1BE9AB59" w:rsidR="002D21EB" w:rsidRPr="00AA1D20" w:rsidRDefault="007343B5">
            <w:pPr>
              <w:rPr>
                <w:rFonts w:ascii="Verdana" w:hAnsi="Verdana"/>
                <w:sz w:val="18"/>
                <w:szCs w:val="18"/>
              </w:rPr>
            </w:pPr>
            <w:r w:rsidRPr="00AA1D20">
              <w:rPr>
                <w:rFonts w:ascii="Verdana" w:hAnsi="Verdana"/>
                <w:sz w:val="18"/>
                <w:szCs w:val="18"/>
              </w:rPr>
              <w:t>WizEar has supplied batteries to Provincial and district hospitals to improve access by hard to reach areas. VHW assist in collection and delivery of batteries. The batteries are replenished during monitoring visits.</w:t>
            </w:r>
          </w:p>
        </w:tc>
      </w:tr>
      <w:tr w:rsidR="002D21EB" w:rsidRPr="00AA1D20" w14:paraId="443D3079" w14:textId="44E2C37F" w:rsidTr="002D21EB">
        <w:tc>
          <w:tcPr>
            <w:tcW w:w="951" w:type="dxa"/>
          </w:tcPr>
          <w:p w14:paraId="6F34756B" w14:textId="77777777" w:rsidR="002D21EB" w:rsidRPr="00AA1D20" w:rsidRDefault="002D21EB">
            <w:pPr>
              <w:rPr>
                <w:rFonts w:ascii="Verdana" w:hAnsi="Verdana"/>
                <w:sz w:val="18"/>
                <w:szCs w:val="18"/>
              </w:rPr>
            </w:pPr>
            <w:r w:rsidRPr="00AA1D20">
              <w:rPr>
                <w:rFonts w:ascii="Verdana" w:hAnsi="Verdana"/>
                <w:sz w:val="18"/>
                <w:szCs w:val="18"/>
              </w:rPr>
              <w:t xml:space="preserve">7. </w:t>
            </w:r>
          </w:p>
        </w:tc>
        <w:tc>
          <w:tcPr>
            <w:tcW w:w="4714" w:type="dxa"/>
          </w:tcPr>
          <w:p w14:paraId="4A8981FB" w14:textId="77777777" w:rsidR="002D21EB" w:rsidRPr="00AA1D20" w:rsidRDefault="002D21EB">
            <w:pPr>
              <w:rPr>
                <w:rFonts w:ascii="Verdana" w:hAnsi="Verdana"/>
                <w:sz w:val="18"/>
                <w:szCs w:val="18"/>
              </w:rPr>
            </w:pPr>
            <w:r w:rsidRPr="00AA1D20">
              <w:rPr>
                <w:rFonts w:ascii="Verdana" w:hAnsi="Verdana"/>
                <w:sz w:val="18"/>
                <w:szCs w:val="18"/>
                <w:lang w:val="en-US"/>
              </w:rPr>
              <w:t xml:space="preserve">The evaluation established that it takes between 3 and 4 months for equipment to be taken to South Africa for calibration and be brought back. During that period, hospitals are not able to offer services. It is recommended that WizEar considers training a local person to be responsible for calibration services to ensure minimum service disruption associated with calibration and servicing of equipment. </w:t>
            </w:r>
          </w:p>
        </w:tc>
        <w:tc>
          <w:tcPr>
            <w:tcW w:w="1276" w:type="dxa"/>
          </w:tcPr>
          <w:p w14:paraId="184C5A9E" w14:textId="77777777" w:rsidR="002D21EB" w:rsidRPr="00AA1D20" w:rsidRDefault="002D21EB">
            <w:pPr>
              <w:rPr>
                <w:rFonts w:ascii="Verdana" w:hAnsi="Verdana"/>
                <w:sz w:val="18"/>
                <w:szCs w:val="18"/>
              </w:rPr>
            </w:pPr>
            <w:r w:rsidRPr="00AA1D20">
              <w:rPr>
                <w:rFonts w:ascii="Verdana" w:hAnsi="Verdana"/>
                <w:sz w:val="18"/>
                <w:szCs w:val="18"/>
              </w:rPr>
              <w:t>WizEar and CBM</w:t>
            </w:r>
          </w:p>
        </w:tc>
        <w:tc>
          <w:tcPr>
            <w:tcW w:w="2795" w:type="dxa"/>
          </w:tcPr>
          <w:p w14:paraId="4A72B12F" w14:textId="078F1C1A" w:rsidR="002D21EB" w:rsidRPr="00AA1D20" w:rsidRDefault="00892C8C">
            <w:pPr>
              <w:rPr>
                <w:rFonts w:ascii="Verdana" w:hAnsi="Verdana"/>
                <w:sz w:val="18"/>
                <w:szCs w:val="18"/>
              </w:rPr>
            </w:pPr>
            <w:r w:rsidRPr="00AA1D20">
              <w:rPr>
                <w:rFonts w:ascii="Verdana" w:hAnsi="Verdana"/>
                <w:sz w:val="18"/>
                <w:szCs w:val="18"/>
              </w:rPr>
              <w:t xml:space="preserve">Delays of taking equipment to South Africa was mainly due to Covid restrictions and those delays have been overcome. </w:t>
            </w:r>
            <w:r w:rsidR="00CF142B" w:rsidRPr="00AA1D20">
              <w:rPr>
                <w:rFonts w:ascii="Verdana" w:hAnsi="Verdana"/>
                <w:sz w:val="18"/>
                <w:szCs w:val="18"/>
              </w:rPr>
              <w:t>However,</w:t>
            </w:r>
            <w:r w:rsidRPr="00AA1D20">
              <w:rPr>
                <w:rFonts w:ascii="Verdana" w:hAnsi="Verdana"/>
                <w:sz w:val="18"/>
                <w:szCs w:val="18"/>
              </w:rPr>
              <w:t xml:space="preserve"> training of local cadre has been halted by lack of finance to support procurement of calibration equipment.</w:t>
            </w:r>
          </w:p>
        </w:tc>
      </w:tr>
      <w:tr w:rsidR="002D21EB" w:rsidRPr="00AA1D20" w14:paraId="6EF52653" w14:textId="2D042DF2" w:rsidTr="002D21EB">
        <w:tc>
          <w:tcPr>
            <w:tcW w:w="951" w:type="dxa"/>
          </w:tcPr>
          <w:p w14:paraId="7A7959F6" w14:textId="77777777" w:rsidR="002D21EB" w:rsidRPr="00AA1D20" w:rsidRDefault="002D21EB">
            <w:pPr>
              <w:rPr>
                <w:rFonts w:ascii="Verdana" w:hAnsi="Verdana"/>
                <w:sz w:val="18"/>
                <w:szCs w:val="18"/>
              </w:rPr>
            </w:pPr>
            <w:r w:rsidRPr="00AA1D20">
              <w:rPr>
                <w:rFonts w:ascii="Verdana" w:hAnsi="Verdana"/>
                <w:sz w:val="18"/>
                <w:szCs w:val="18"/>
              </w:rPr>
              <w:t xml:space="preserve">8. </w:t>
            </w:r>
          </w:p>
        </w:tc>
        <w:tc>
          <w:tcPr>
            <w:tcW w:w="4714" w:type="dxa"/>
          </w:tcPr>
          <w:p w14:paraId="1C7D2190" w14:textId="2E07A0E3" w:rsidR="002D21EB" w:rsidRPr="00AA1D20" w:rsidRDefault="002D21EB">
            <w:pPr>
              <w:rPr>
                <w:rFonts w:ascii="Verdana" w:hAnsi="Verdana"/>
                <w:sz w:val="18"/>
                <w:szCs w:val="18"/>
              </w:rPr>
            </w:pPr>
            <w:r w:rsidRPr="00AA1D20">
              <w:rPr>
                <w:rFonts w:ascii="Verdana" w:hAnsi="Verdana"/>
                <w:sz w:val="18"/>
                <w:szCs w:val="18"/>
              </w:rPr>
              <w:t xml:space="preserve">It is recommended that WizEar should consider recruiting a monitoring and evaluation officer to improve data management.  This individual would be responsible for, amongst other things collecting and managing data from all project sites and disaggregating it by gender, disability, </w:t>
            </w:r>
            <w:r w:rsidR="00D03FBF" w:rsidRPr="00AA1D20">
              <w:rPr>
                <w:rFonts w:ascii="Verdana" w:hAnsi="Verdana"/>
                <w:sz w:val="18"/>
                <w:szCs w:val="18"/>
              </w:rPr>
              <w:t>age,</w:t>
            </w:r>
            <w:r w:rsidRPr="00AA1D20">
              <w:rPr>
                <w:rFonts w:ascii="Verdana" w:hAnsi="Verdana"/>
                <w:sz w:val="18"/>
                <w:szCs w:val="18"/>
              </w:rPr>
              <w:t xml:space="preserve"> and other variables as required.</w:t>
            </w:r>
          </w:p>
        </w:tc>
        <w:tc>
          <w:tcPr>
            <w:tcW w:w="1276" w:type="dxa"/>
          </w:tcPr>
          <w:p w14:paraId="077D5A12" w14:textId="77777777" w:rsidR="002D21EB" w:rsidRPr="00AA1D20" w:rsidRDefault="002D21EB">
            <w:pPr>
              <w:rPr>
                <w:rFonts w:ascii="Verdana" w:hAnsi="Verdana"/>
                <w:sz w:val="18"/>
                <w:szCs w:val="18"/>
              </w:rPr>
            </w:pPr>
            <w:r w:rsidRPr="00AA1D20">
              <w:rPr>
                <w:rFonts w:ascii="Verdana" w:hAnsi="Verdana"/>
                <w:sz w:val="18"/>
                <w:szCs w:val="18"/>
              </w:rPr>
              <w:t>WizEar</w:t>
            </w:r>
          </w:p>
        </w:tc>
        <w:tc>
          <w:tcPr>
            <w:tcW w:w="2795" w:type="dxa"/>
          </w:tcPr>
          <w:p w14:paraId="14635689" w14:textId="7621A9C0" w:rsidR="002D21EB" w:rsidRPr="00AA1D20" w:rsidRDefault="007B3783">
            <w:pPr>
              <w:rPr>
                <w:rFonts w:ascii="Verdana" w:hAnsi="Verdana"/>
                <w:sz w:val="18"/>
                <w:szCs w:val="18"/>
              </w:rPr>
            </w:pPr>
            <w:r w:rsidRPr="00AA1D20">
              <w:rPr>
                <w:rFonts w:ascii="Verdana" w:hAnsi="Verdana"/>
                <w:sz w:val="18"/>
                <w:szCs w:val="18"/>
              </w:rPr>
              <w:t xml:space="preserve">Lack of resources has delayed the recruitment of an M&amp;E officer for data management. </w:t>
            </w:r>
            <w:del w:id="51" w:author="Chigodora, Tafadzwa" w:date="2024-01-23T12:48:00Z">
              <w:r w:rsidRPr="00AA1D20" w:rsidDel="00CC1278">
                <w:rPr>
                  <w:rFonts w:ascii="Verdana" w:hAnsi="Verdana"/>
                  <w:sz w:val="18"/>
                  <w:szCs w:val="18"/>
                </w:rPr>
                <w:delText>However</w:delText>
              </w:r>
            </w:del>
            <w:ins w:id="52" w:author="Chigodora, Tafadzwa" w:date="2024-01-23T12:48:00Z">
              <w:r w:rsidR="00CC1278" w:rsidRPr="00AA1D20">
                <w:rPr>
                  <w:rFonts w:ascii="Verdana" w:hAnsi="Verdana"/>
                  <w:sz w:val="18"/>
                  <w:szCs w:val="18"/>
                </w:rPr>
                <w:t>However,</w:t>
              </w:r>
            </w:ins>
            <w:r w:rsidRPr="00AA1D20">
              <w:rPr>
                <w:rFonts w:ascii="Verdana" w:hAnsi="Verdana"/>
                <w:sz w:val="18"/>
                <w:szCs w:val="18"/>
              </w:rPr>
              <w:t xml:space="preserve"> the duties are being done by Project Officer</w:t>
            </w:r>
          </w:p>
        </w:tc>
      </w:tr>
      <w:tr w:rsidR="002D21EB" w:rsidRPr="00AA1D20" w14:paraId="15DD9F56" w14:textId="41FB9365" w:rsidTr="002D21EB">
        <w:tc>
          <w:tcPr>
            <w:tcW w:w="951" w:type="dxa"/>
          </w:tcPr>
          <w:p w14:paraId="4DCC2A6C" w14:textId="77777777" w:rsidR="002D21EB" w:rsidRPr="00AA1D20" w:rsidRDefault="002D21EB">
            <w:pPr>
              <w:rPr>
                <w:rFonts w:ascii="Verdana" w:hAnsi="Verdana"/>
                <w:sz w:val="18"/>
                <w:szCs w:val="18"/>
              </w:rPr>
            </w:pPr>
            <w:r w:rsidRPr="00AA1D20">
              <w:rPr>
                <w:rFonts w:ascii="Verdana" w:hAnsi="Verdana"/>
                <w:sz w:val="18"/>
                <w:szCs w:val="18"/>
              </w:rPr>
              <w:t xml:space="preserve">9. </w:t>
            </w:r>
          </w:p>
        </w:tc>
        <w:tc>
          <w:tcPr>
            <w:tcW w:w="4714" w:type="dxa"/>
          </w:tcPr>
          <w:p w14:paraId="2C845D35" w14:textId="77777777" w:rsidR="002D21EB" w:rsidRPr="00AA1D20" w:rsidRDefault="002D21EB">
            <w:pPr>
              <w:jc w:val="both"/>
              <w:rPr>
                <w:rFonts w:ascii="Verdana" w:hAnsi="Verdana"/>
                <w:sz w:val="18"/>
                <w:szCs w:val="18"/>
              </w:rPr>
            </w:pPr>
            <w:r w:rsidRPr="00AA1D20">
              <w:rPr>
                <w:rFonts w:ascii="Verdana" w:hAnsi="Verdana"/>
                <w:sz w:val="18"/>
                <w:szCs w:val="18"/>
              </w:rPr>
              <w:t xml:space="preserve">The current macro-economic environment pauses many challenges for the P4014 project sustainability. It is recommended that WizEar and CBM develop a tangible sustainability plan for the project. </w:t>
            </w:r>
          </w:p>
        </w:tc>
        <w:tc>
          <w:tcPr>
            <w:tcW w:w="1276" w:type="dxa"/>
          </w:tcPr>
          <w:p w14:paraId="6CF88A46" w14:textId="77777777" w:rsidR="002D21EB" w:rsidRPr="00AA1D20" w:rsidRDefault="002D21EB">
            <w:pPr>
              <w:rPr>
                <w:rFonts w:ascii="Verdana" w:hAnsi="Verdana"/>
                <w:sz w:val="18"/>
                <w:szCs w:val="18"/>
              </w:rPr>
            </w:pPr>
            <w:r w:rsidRPr="00AA1D20">
              <w:rPr>
                <w:rFonts w:ascii="Verdana" w:hAnsi="Verdana"/>
                <w:sz w:val="18"/>
                <w:szCs w:val="18"/>
              </w:rPr>
              <w:t>WizEar, CBM, MoHCC</w:t>
            </w:r>
          </w:p>
        </w:tc>
        <w:tc>
          <w:tcPr>
            <w:tcW w:w="2795" w:type="dxa"/>
          </w:tcPr>
          <w:p w14:paraId="6B526A6C" w14:textId="7135259F" w:rsidR="002D21EB" w:rsidRPr="00AA1D20" w:rsidRDefault="00D03FBF">
            <w:pPr>
              <w:rPr>
                <w:rFonts w:ascii="Verdana" w:hAnsi="Verdana"/>
                <w:sz w:val="18"/>
                <w:szCs w:val="18"/>
              </w:rPr>
            </w:pPr>
            <w:r w:rsidRPr="00AA1D20">
              <w:rPr>
                <w:rFonts w:ascii="Verdana" w:hAnsi="Verdana"/>
                <w:sz w:val="18"/>
                <w:szCs w:val="18"/>
              </w:rPr>
              <w:t>Sustainability plan has been developed and in place.</w:t>
            </w:r>
          </w:p>
        </w:tc>
      </w:tr>
      <w:tr w:rsidR="002D21EB" w:rsidRPr="00AA1D20" w14:paraId="038C826E" w14:textId="53C99E2E" w:rsidTr="002D21EB">
        <w:tc>
          <w:tcPr>
            <w:tcW w:w="951" w:type="dxa"/>
          </w:tcPr>
          <w:p w14:paraId="72365C1D" w14:textId="77777777" w:rsidR="002D21EB" w:rsidRPr="00AA1D20" w:rsidRDefault="002D21EB">
            <w:pPr>
              <w:rPr>
                <w:rFonts w:ascii="Verdana" w:hAnsi="Verdana"/>
                <w:sz w:val="18"/>
                <w:szCs w:val="18"/>
              </w:rPr>
            </w:pPr>
            <w:r w:rsidRPr="00AA1D20">
              <w:rPr>
                <w:rFonts w:ascii="Verdana" w:hAnsi="Verdana"/>
                <w:sz w:val="18"/>
                <w:szCs w:val="18"/>
              </w:rPr>
              <w:t xml:space="preserve">10. </w:t>
            </w:r>
          </w:p>
        </w:tc>
        <w:tc>
          <w:tcPr>
            <w:tcW w:w="4714" w:type="dxa"/>
          </w:tcPr>
          <w:p w14:paraId="2A78B561" w14:textId="77777777" w:rsidR="002D21EB" w:rsidRPr="00AA1D20" w:rsidRDefault="002D21EB">
            <w:pPr>
              <w:jc w:val="both"/>
              <w:rPr>
                <w:rFonts w:ascii="Verdana" w:hAnsi="Verdana"/>
                <w:sz w:val="18"/>
                <w:szCs w:val="18"/>
              </w:rPr>
            </w:pPr>
            <w:r w:rsidRPr="00AA1D20">
              <w:rPr>
                <w:rFonts w:ascii="Verdana" w:hAnsi="Verdana"/>
                <w:sz w:val="18"/>
                <w:szCs w:val="18"/>
              </w:rPr>
              <w:t>The evaluation showed that there is still limited knowledge in the communities about available ENT services. It is recommended that WizEar should upscale its outreach efforts in improving community knowledge about available ENT services. Stakeholders were of the view that current campaigns were thought to be inadequate by ENT practitioners</w:t>
            </w:r>
          </w:p>
        </w:tc>
        <w:tc>
          <w:tcPr>
            <w:tcW w:w="1276" w:type="dxa"/>
          </w:tcPr>
          <w:p w14:paraId="73D312FE" w14:textId="77777777" w:rsidR="002D21EB" w:rsidRPr="00AA1D20" w:rsidRDefault="002D21EB">
            <w:pPr>
              <w:rPr>
                <w:rFonts w:ascii="Verdana" w:hAnsi="Verdana"/>
                <w:sz w:val="18"/>
                <w:szCs w:val="18"/>
              </w:rPr>
            </w:pPr>
            <w:r w:rsidRPr="00AA1D20">
              <w:rPr>
                <w:rFonts w:ascii="Verdana" w:hAnsi="Verdana"/>
                <w:sz w:val="18"/>
                <w:szCs w:val="18"/>
              </w:rPr>
              <w:t>WizEar</w:t>
            </w:r>
          </w:p>
        </w:tc>
        <w:tc>
          <w:tcPr>
            <w:tcW w:w="2795" w:type="dxa"/>
          </w:tcPr>
          <w:p w14:paraId="78C628BE" w14:textId="11F1C792" w:rsidR="002D21EB" w:rsidRPr="00AA1D20" w:rsidRDefault="00D03FBF">
            <w:pPr>
              <w:rPr>
                <w:rFonts w:ascii="Verdana" w:hAnsi="Verdana"/>
                <w:sz w:val="18"/>
                <w:szCs w:val="18"/>
              </w:rPr>
            </w:pPr>
            <w:r w:rsidRPr="00AA1D20">
              <w:rPr>
                <w:rFonts w:ascii="Verdana" w:hAnsi="Verdana"/>
                <w:sz w:val="18"/>
                <w:szCs w:val="18"/>
              </w:rPr>
              <w:t xml:space="preserve">WizEar has upscaled outreaches to create awareness on available ENT services. The project has also engaged Star Fm and </w:t>
            </w:r>
            <w:proofErr w:type="spellStart"/>
            <w:r w:rsidRPr="00AA1D20">
              <w:rPr>
                <w:rFonts w:ascii="Verdana" w:hAnsi="Verdana"/>
                <w:sz w:val="18"/>
                <w:szCs w:val="18"/>
              </w:rPr>
              <w:t>Zifm</w:t>
            </w:r>
            <w:proofErr w:type="spellEnd"/>
            <w:r w:rsidRPr="00AA1D20">
              <w:rPr>
                <w:rFonts w:ascii="Verdana" w:hAnsi="Verdana"/>
                <w:sz w:val="18"/>
                <w:szCs w:val="18"/>
              </w:rPr>
              <w:t xml:space="preserve"> radio stations to boost awareness campaigns.</w:t>
            </w:r>
          </w:p>
        </w:tc>
      </w:tr>
      <w:tr w:rsidR="002D21EB" w:rsidRPr="00AA1D20" w14:paraId="4B701542" w14:textId="6515FFA6" w:rsidTr="002D21EB">
        <w:tc>
          <w:tcPr>
            <w:tcW w:w="951" w:type="dxa"/>
          </w:tcPr>
          <w:p w14:paraId="407455A8" w14:textId="77777777" w:rsidR="002D21EB" w:rsidRPr="00AA1D20" w:rsidRDefault="002D21EB">
            <w:pPr>
              <w:rPr>
                <w:rFonts w:ascii="Verdana" w:hAnsi="Verdana"/>
                <w:sz w:val="18"/>
                <w:szCs w:val="18"/>
              </w:rPr>
            </w:pPr>
            <w:r w:rsidRPr="00AA1D20">
              <w:rPr>
                <w:rFonts w:ascii="Verdana" w:hAnsi="Verdana"/>
                <w:sz w:val="18"/>
                <w:szCs w:val="18"/>
              </w:rPr>
              <w:t xml:space="preserve">12. </w:t>
            </w:r>
          </w:p>
        </w:tc>
        <w:tc>
          <w:tcPr>
            <w:tcW w:w="4714" w:type="dxa"/>
          </w:tcPr>
          <w:p w14:paraId="4A06E180" w14:textId="77777777" w:rsidR="002D21EB" w:rsidRPr="00AA1D20" w:rsidRDefault="002D21EB">
            <w:pPr>
              <w:jc w:val="both"/>
              <w:rPr>
                <w:rFonts w:ascii="Verdana" w:hAnsi="Verdana"/>
                <w:sz w:val="18"/>
                <w:szCs w:val="18"/>
              </w:rPr>
            </w:pPr>
            <w:r w:rsidRPr="00AA1D20">
              <w:rPr>
                <w:rFonts w:ascii="Verdana" w:hAnsi="Verdana"/>
                <w:sz w:val="18"/>
                <w:szCs w:val="18"/>
              </w:rPr>
              <w:t>Some patients asked the hearing aids must not take long to be delivered after they had been assessed</w:t>
            </w:r>
          </w:p>
        </w:tc>
        <w:tc>
          <w:tcPr>
            <w:tcW w:w="1276" w:type="dxa"/>
          </w:tcPr>
          <w:p w14:paraId="0505D2AE" w14:textId="77777777" w:rsidR="002D21EB" w:rsidRPr="00AA1D20" w:rsidRDefault="002D21EB">
            <w:pPr>
              <w:rPr>
                <w:rFonts w:ascii="Verdana" w:hAnsi="Verdana"/>
                <w:sz w:val="18"/>
                <w:szCs w:val="18"/>
              </w:rPr>
            </w:pPr>
            <w:r w:rsidRPr="00AA1D20">
              <w:rPr>
                <w:rFonts w:ascii="Verdana" w:hAnsi="Verdana"/>
                <w:sz w:val="18"/>
                <w:szCs w:val="18"/>
              </w:rPr>
              <w:t>WizEar</w:t>
            </w:r>
          </w:p>
        </w:tc>
        <w:tc>
          <w:tcPr>
            <w:tcW w:w="2795" w:type="dxa"/>
          </w:tcPr>
          <w:p w14:paraId="17FD829C" w14:textId="323B2CBF" w:rsidR="002D21EB" w:rsidRPr="00AA1D20" w:rsidRDefault="00D03FBF">
            <w:pPr>
              <w:rPr>
                <w:rFonts w:ascii="Verdana" w:hAnsi="Verdana"/>
                <w:sz w:val="18"/>
                <w:szCs w:val="18"/>
              </w:rPr>
            </w:pPr>
            <w:r w:rsidRPr="00AA1D20">
              <w:rPr>
                <w:rFonts w:ascii="Verdana" w:hAnsi="Verdana"/>
                <w:sz w:val="18"/>
                <w:szCs w:val="18"/>
              </w:rPr>
              <w:t>Limited financial resources on procurement of hearing aids remains an obstacle to early delivery of hearing aids to patients.</w:t>
            </w:r>
          </w:p>
        </w:tc>
      </w:tr>
      <w:tr w:rsidR="002D21EB" w:rsidRPr="00AA1D20" w14:paraId="4FDC0FF8" w14:textId="73886573" w:rsidTr="002D21EB">
        <w:tc>
          <w:tcPr>
            <w:tcW w:w="951" w:type="dxa"/>
          </w:tcPr>
          <w:p w14:paraId="25EC59B9" w14:textId="77777777" w:rsidR="002D21EB" w:rsidRPr="00AA1D20" w:rsidRDefault="002D21EB">
            <w:pPr>
              <w:rPr>
                <w:rFonts w:ascii="Verdana" w:hAnsi="Verdana"/>
                <w:sz w:val="18"/>
                <w:szCs w:val="18"/>
              </w:rPr>
            </w:pPr>
            <w:r w:rsidRPr="00AA1D20">
              <w:rPr>
                <w:rFonts w:ascii="Verdana" w:hAnsi="Verdana"/>
                <w:sz w:val="18"/>
                <w:szCs w:val="18"/>
              </w:rPr>
              <w:t>13.</w:t>
            </w:r>
          </w:p>
        </w:tc>
        <w:tc>
          <w:tcPr>
            <w:tcW w:w="4714" w:type="dxa"/>
          </w:tcPr>
          <w:p w14:paraId="773AD264" w14:textId="77777777" w:rsidR="002D21EB" w:rsidRPr="00AA1D20" w:rsidRDefault="002D21EB">
            <w:pPr>
              <w:jc w:val="both"/>
              <w:rPr>
                <w:rFonts w:ascii="Verdana" w:hAnsi="Verdana"/>
                <w:sz w:val="18"/>
                <w:szCs w:val="18"/>
              </w:rPr>
            </w:pPr>
            <w:r w:rsidRPr="00AA1D20">
              <w:rPr>
                <w:rFonts w:ascii="Verdana" w:hAnsi="Verdana"/>
                <w:sz w:val="18"/>
                <w:szCs w:val="18"/>
              </w:rPr>
              <w:t xml:space="preserve">The current ENT cadres felt overwhelmed with work. They indicated that they were unable to go </w:t>
            </w:r>
            <w:r w:rsidRPr="00AA1D20">
              <w:rPr>
                <w:rFonts w:ascii="Verdana" w:hAnsi="Verdana"/>
                <w:sz w:val="18"/>
                <w:szCs w:val="18"/>
              </w:rPr>
              <w:lastRenderedPageBreak/>
              <w:t xml:space="preserve">on leave due to work pressure. They were sometimes called back from leave. It is recommended that the number of trained cadres should be increased. </w:t>
            </w:r>
          </w:p>
        </w:tc>
        <w:tc>
          <w:tcPr>
            <w:tcW w:w="1276" w:type="dxa"/>
          </w:tcPr>
          <w:p w14:paraId="26A62B69" w14:textId="77777777" w:rsidR="002D21EB" w:rsidRPr="00AA1D20" w:rsidRDefault="002D21EB">
            <w:pPr>
              <w:rPr>
                <w:rFonts w:ascii="Verdana" w:hAnsi="Verdana"/>
                <w:sz w:val="18"/>
                <w:szCs w:val="18"/>
              </w:rPr>
            </w:pPr>
            <w:r w:rsidRPr="00AA1D20">
              <w:rPr>
                <w:rFonts w:ascii="Verdana" w:hAnsi="Verdana"/>
                <w:sz w:val="18"/>
                <w:szCs w:val="18"/>
              </w:rPr>
              <w:lastRenderedPageBreak/>
              <w:t>WizEar</w:t>
            </w:r>
          </w:p>
        </w:tc>
        <w:tc>
          <w:tcPr>
            <w:tcW w:w="2795" w:type="dxa"/>
          </w:tcPr>
          <w:p w14:paraId="52A8D141" w14:textId="060AC304" w:rsidR="002D21EB" w:rsidRPr="00AA1D20" w:rsidRDefault="00D03FBF">
            <w:pPr>
              <w:rPr>
                <w:rFonts w:ascii="Verdana" w:hAnsi="Verdana"/>
                <w:sz w:val="18"/>
                <w:szCs w:val="18"/>
              </w:rPr>
            </w:pPr>
            <w:r w:rsidRPr="00AA1D20">
              <w:rPr>
                <w:rFonts w:ascii="Verdana" w:hAnsi="Verdana"/>
                <w:sz w:val="18"/>
                <w:szCs w:val="18"/>
              </w:rPr>
              <w:t>More cadres continue to be trained in hospitals to reduce fatigue on staff.</w:t>
            </w:r>
          </w:p>
        </w:tc>
      </w:tr>
    </w:tbl>
    <w:p w14:paraId="0E95CEA3" w14:textId="77777777" w:rsidR="00B9181B" w:rsidRPr="00AA1D20" w:rsidRDefault="00B9181B" w:rsidP="00A92FE2">
      <w:pPr>
        <w:spacing w:after="0"/>
        <w:rPr>
          <w:rFonts w:ascii="Verdana" w:hAnsi="Verdana"/>
          <w:color w:val="A6A6A6" w:themeColor="background1" w:themeShade="A6"/>
          <w:sz w:val="18"/>
          <w:szCs w:val="18"/>
        </w:rPr>
      </w:pPr>
    </w:p>
    <w:p w14:paraId="40B4F23C" w14:textId="40FEDE14" w:rsidR="00893C43" w:rsidRPr="00AA1D20" w:rsidRDefault="00893C43" w:rsidP="003B4597">
      <w:pPr>
        <w:spacing w:before="240"/>
        <w:rPr>
          <w:rFonts w:ascii="Verdana" w:hAnsi="Verdana"/>
          <w:sz w:val="18"/>
          <w:szCs w:val="18"/>
        </w:rPr>
      </w:pPr>
    </w:p>
    <w:p w14:paraId="40573E24" w14:textId="6D241E33" w:rsidR="00331FBA" w:rsidRPr="00AA1D20" w:rsidRDefault="00893C43" w:rsidP="00667DD7">
      <w:pPr>
        <w:pStyle w:val="Listenabsatz"/>
        <w:numPr>
          <w:ilvl w:val="0"/>
          <w:numId w:val="2"/>
        </w:numPr>
        <w:outlineLvl w:val="0"/>
        <w:rPr>
          <w:rFonts w:ascii="Verdana" w:hAnsi="Verdana"/>
          <w:b/>
          <w:color w:val="244061" w:themeColor="accent1" w:themeShade="80"/>
          <w:sz w:val="18"/>
          <w:szCs w:val="18"/>
        </w:rPr>
      </w:pPr>
      <w:r w:rsidRPr="00AA1D20">
        <w:rPr>
          <w:rFonts w:ascii="Verdana" w:hAnsi="Verdana"/>
          <w:b/>
          <w:color w:val="244061" w:themeColor="accent1" w:themeShade="80"/>
          <w:sz w:val="18"/>
          <w:szCs w:val="18"/>
        </w:rPr>
        <w:t>Additional remarks</w:t>
      </w:r>
    </w:p>
    <w:p w14:paraId="4ACE6CB0" w14:textId="39FCFEE3" w:rsidR="0040127D" w:rsidRPr="00AA1D20" w:rsidRDefault="00B3115E" w:rsidP="00C258C3">
      <w:pPr>
        <w:rPr>
          <w:rFonts w:ascii="Verdana" w:hAnsi="Verdana"/>
          <w:color w:val="A6A6A6" w:themeColor="background1" w:themeShade="A6"/>
          <w:sz w:val="18"/>
          <w:szCs w:val="18"/>
        </w:rPr>
      </w:pPr>
      <w:r w:rsidRPr="00AA1D20">
        <w:rPr>
          <w:rFonts w:ascii="Verdana" w:hAnsi="Verdana"/>
          <w:color w:val="A6A6A6" w:themeColor="background1" w:themeShade="A6"/>
          <w:sz w:val="18"/>
          <w:szCs w:val="18"/>
        </w:rPr>
        <w:t>[</w:t>
      </w:r>
      <w:hyperlink r:id="rId27" w:anchor="anker8" w:history="1">
        <w:r w:rsidRPr="00AA1D20">
          <w:rPr>
            <w:rStyle w:val="Hyperlink"/>
            <w:rFonts w:ascii="Verdana" w:hAnsi="Verdana"/>
            <w:sz w:val="18"/>
            <w:szCs w:val="18"/>
          </w:rPr>
          <w:t>Link to guidelines</w:t>
        </w:r>
      </w:hyperlink>
      <w:r w:rsidRPr="00AA1D20">
        <w:rPr>
          <w:rFonts w:ascii="Verdana" w:hAnsi="Verdana"/>
          <w:color w:val="A6A6A6" w:themeColor="background1" w:themeShade="A6"/>
          <w:sz w:val="18"/>
          <w:szCs w:val="18"/>
        </w:rPr>
        <w:t>]</w:t>
      </w:r>
    </w:p>
    <w:p w14:paraId="2E3FC47C" w14:textId="04E4942A" w:rsidR="004526A5" w:rsidRPr="00AA1D20" w:rsidRDefault="00342BA7" w:rsidP="00C258C3">
      <w:pPr>
        <w:rPr>
          <w:rFonts w:ascii="Verdana" w:hAnsi="Verdan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1D20">
        <w:rPr>
          <w:rFonts w:ascii="Verdana" w:hAnsi="Verdan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4526A5" w:rsidRPr="00AA1D20">
        <w:rPr>
          <w:rFonts w:ascii="Verdana" w:hAnsi="Verdan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P4014 </w:t>
      </w:r>
      <w:r w:rsidRPr="00AA1D20">
        <w:rPr>
          <w:rFonts w:ascii="Verdana" w:hAnsi="Verdan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r w:rsidR="004526A5" w:rsidRPr="00AA1D20">
        <w:rPr>
          <w:rFonts w:ascii="Verdana" w:hAnsi="Verdan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has </w:t>
      </w:r>
      <w:del w:id="53" w:author="Chigodora, Tafadzwa" w:date="2024-01-23T12:49:00Z">
        <w:r w:rsidRPr="00AA1D20" w:rsidDel="006A4E08">
          <w:rPr>
            <w:rFonts w:ascii="Verdana" w:hAnsi="Verdan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elText xml:space="preserve">made </w:delText>
        </w:r>
        <w:r w:rsidR="004526A5" w:rsidRPr="00AA1D20" w:rsidDel="006A4E08">
          <w:rPr>
            <w:rFonts w:ascii="Verdana" w:hAnsi="Verdan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elText xml:space="preserve"> great</w:delText>
        </w:r>
      </w:del>
      <w:ins w:id="54" w:author="Chigodora, Tafadzwa" w:date="2024-01-23T12:49:00Z">
        <w:r w:rsidR="006A4E08" w:rsidRPr="00AA1D20">
          <w:rPr>
            <w:rFonts w:ascii="Verdana" w:hAnsi="Verdan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made great</w:t>
        </w:r>
      </w:ins>
      <w:r w:rsidR="004526A5" w:rsidRPr="00AA1D20">
        <w:rPr>
          <w:rFonts w:ascii="Verdana" w:hAnsi="Verdan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impact on</w:t>
      </w:r>
      <w:r w:rsidRPr="00AA1D20">
        <w:rPr>
          <w:rFonts w:ascii="Verdana" w:hAnsi="Verdan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w:t>
      </w:r>
      <w:r w:rsidR="004526A5" w:rsidRPr="00AA1D20">
        <w:rPr>
          <w:rFonts w:ascii="Verdana" w:hAnsi="Verdan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Zimbabwe population. </w:t>
      </w:r>
      <w:r w:rsidR="005A781C" w:rsidRPr="00AA1D20">
        <w:rPr>
          <w:rFonts w:ascii="Verdana" w:hAnsi="Verdan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Future funding may be directed to Mashonaland East and Mashonaland West to improve the lives of vulnerable children in those areas. The project has brought ear and hearing health on the limelight as awareness campaigns </w:t>
      </w:r>
      <w:r w:rsidRPr="00AA1D20">
        <w:rPr>
          <w:rFonts w:ascii="Verdana" w:hAnsi="Verdan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have had </w:t>
      </w:r>
      <w:del w:id="55" w:author="Chigodora, Tafadzwa" w:date="2024-01-23T12:49:00Z">
        <w:r w:rsidRPr="00AA1D20" w:rsidDel="00D226AE">
          <w:rPr>
            <w:rFonts w:ascii="Verdana" w:hAnsi="Verdan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elText>a</w:delText>
        </w:r>
        <w:r w:rsidR="005A781C" w:rsidRPr="00AA1D20" w:rsidDel="00D226AE">
          <w:rPr>
            <w:rFonts w:ascii="Verdana" w:hAnsi="Verdan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elText>big</w:delText>
        </w:r>
      </w:del>
      <w:ins w:id="56" w:author="Chigodora, Tafadzwa" w:date="2024-01-23T12:49:00Z">
        <w:r w:rsidR="00D226AE" w:rsidRPr="00AA1D20">
          <w:rPr>
            <w:rFonts w:ascii="Verdana" w:hAnsi="Verdan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big</w:t>
        </w:r>
      </w:ins>
      <w:r w:rsidR="005A781C" w:rsidRPr="00AA1D20">
        <w:rPr>
          <w:rFonts w:ascii="Verdana" w:hAnsi="Verdan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impact on demand for services by the population.</w:t>
      </w:r>
    </w:p>
    <w:p w14:paraId="0C434B7B" w14:textId="77777777" w:rsidR="00FB64FC" w:rsidRPr="00AA1D20" w:rsidRDefault="00FB64FC" w:rsidP="00C258C3">
      <w:pPr>
        <w:rPr>
          <w:rFonts w:ascii="Verdana" w:hAnsi="Verdana"/>
          <w:color w:val="A6A6A6" w:themeColor="background1" w:themeShade="A6"/>
          <w:sz w:val="18"/>
          <w:szCs w:val="18"/>
        </w:rPr>
      </w:pPr>
    </w:p>
    <w:p w14:paraId="0A24FB2B" w14:textId="37060854" w:rsidR="00701FEA" w:rsidRPr="00AA1D20" w:rsidRDefault="00C258C3" w:rsidP="00667DD7">
      <w:pPr>
        <w:pStyle w:val="Listenabsatz"/>
        <w:numPr>
          <w:ilvl w:val="0"/>
          <w:numId w:val="2"/>
        </w:numPr>
        <w:outlineLvl w:val="0"/>
        <w:rPr>
          <w:rFonts w:ascii="Verdana" w:hAnsi="Verdana"/>
          <w:b/>
          <w:color w:val="244061" w:themeColor="accent1" w:themeShade="80"/>
          <w:sz w:val="18"/>
          <w:szCs w:val="18"/>
        </w:rPr>
      </w:pPr>
      <w:r w:rsidRPr="00AA1D20">
        <w:rPr>
          <w:rFonts w:ascii="Verdana" w:hAnsi="Verdana"/>
          <w:b/>
          <w:color w:val="244061" w:themeColor="accent1" w:themeShade="80"/>
          <w:sz w:val="18"/>
          <w:szCs w:val="18"/>
        </w:rPr>
        <w:t>Statements on the indi</w:t>
      </w:r>
      <w:r w:rsidR="0063362B" w:rsidRPr="00AA1D20">
        <w:rPr>
          <w:rFonts w:ascii="Verdana" w:hAnsi="Verdana"/>
          <w:b/>
          <w:color w:val="244061" w:themeColor="accent1" w:themeShade="80"/>
          <w:sz w:val="18"/>
          <w:szCs w:val="18"/>
        </w:rPr>
        <w:t xml:space="preserve">cators within Engagement </w:t>
      </w:r>
      <w:proofErr w:type="spellStart"/>
      <w:r w:rsidR="0063362B" w:rsidRPr="00AA1D20">
        <w:rPr>
          <w:rFonts w:ascii="Verdana" w:hAnsi="Verdana"/>
          <w:b/>
          <w:color w:val="244061" w:themeColor="accent1" w:themeShade="80"/>
          <w:sz w:val="18"/>
          <w:szCs w:val="18"/>
        </w:rPr>
        <w:t>Global</w:t>
      </w:r>
      <w:r w:rsidRPr="00AA1D20">
        <w:rPr>
          <w:rFonts w:ascii="Verdana" w:hAnsi="Verdana"/>
          <w:b/>
          <w:color w:val="244061" w:themeColor="accent1" w:themeShade="80"/>
          <w:sz w:val="18"/>
          <w:szCs w:val="18"/>
        </w:rPr>
        <w:t>s</w:t>
      </w:r>
      <w:proofErr w:type="spellEnd"/>
      <w:r w:rsidRPr="00AA1D20">
        <w:rPr>
          <w:rFonts w:ascii="Verdana" w:hAnsi="Verdana"/>
          <w:b/>
          <w:color w:val="244061" w:themeColor="accent1" w:themeShade="80"/>
          <w:sz w:val="18"/>
          <w:szCs w:val="18"/>
        </w:rPr>
        <w:t xml:space="preserve"> monitoring and evaluation system </w:t>
      </w:r>
      <w:r w:rsidRPr="00AA1D20">
        <w:rPr>
          <w:rFonts w:ascii="Verdana" w:hAnsi="Verdana"/>
          <w:color w:val="A6A6A6" w:themeColor="background1" w:themeShade="A6"/>
          <w:sz w:val="18"/>
          <w:szCs w:val="18"/>
        </w:rPr>
        <w:t>[</w:t>
      </w:r>
      <w:hyperlink r:id="rId28" w:anchor="anker9" w:history="1">
        <w:r w:rsidRPr="00AA1D20">
          <w:rPr>
            <w:rStyle w:val="Hyperlink"/>
            <w:rFonts w:ascii="Verdana" w:hAnsi="Verdana"/>
            <w:sz w:val="18"/>
            <w:szCs w:val="18"/>
          </w:rPr>
          <w:t>Lin</w:t>
        </w:r>
        <w:r w:rsidR="000940D5" w:rsidRPr="00AA1D20">
          <w:rPr>
            <w:rStyle w:val="Hyperlink"/>
            <w:rFonts w:ascii="Verdana" w:hAnsi="Verdana"/>
            <w:sz w:val="18"/>
            <w:szCs w:val="18"/>
          </w:rPr>
          <w:tab/>
        </w:r>
        <w:r w:rsidRPr="00AA1D20">
          <w:rPr>
            <w:rStyle w:val="Hyperlink"/>
            <w:rFonts w:ascii="Verdana" w:hAnsi="Verdana"/>
            <w:sz w:val="18"/>
            <w:szCs w:val="18"/>
          </w:rPr>
          <w:t>k to guidelines</w:t>
        </w:r>
      </w:hyperlink>
      <w:r w:rsidRPr="00AA1D20">
        <w:rPr>
          <w:rFonts w:ascii="Verdana" w:hAnsi="Verdana"/>
          <w:color w:val="A6A6A6" w:themeColor="background1" w:themeShade="A6"/>
          <w:sz w:val="18"/>
          <w:szCs w:val="18"/>
        </w:rPr>
        <w:t>]</w:t>
      </w:r>
    </w:p>
    <w:p w14:paraId="02FEE6EB" w14:textId="5EFA8C2D" w:rsidR="00C258C3" w:rsidRPr="00AA1D20" w:rsidRDefault="00C258C3" w:rsidP="00667DD7">
      <w:pPr>
        <w:pStyle w:val="Listenabsatz"/>
        <w:numPr>
          <w:ilvl w:val="1"/>
          <w:numId w:val="2"/>
        </w:numPr>
        <w:outlineLvl w:val="1"/>
        <w:rPr>
          <w:rFonts w:ascii="Verdana" w:hAnsi="Verdana"/>
          <w:b/>
          <w:color w:val="244061" w:themeColor="accent1" w:themeShade="80"/>
          <w:sz w:val="18"/>
          <w:szCs w:val="18"/>
        </w:rPr>
      </w:pPr>
      <w:r w:rsidRPr="00AA1D20">
        <w:rPr>
          <w:rFonts w:ascii="Verdana" w:hAnsi="Verdana"/>
          <w:b/>
          <w:bCs/>
          <w:color w:val="244061" w:themeColor="accent1" w:themeShade="80"/>
          <w:sz w:val="18"/>
          <w:szCs w:val="18"/>
        </w:rPr>
        <w:t xml:space="preserve">Self-assessment of objectives achieved </w:t>
      </w:r>
      <w:r w:rsidRPr="00AA1D20">
        <w:rPr>
          <w:rFonts w:ascii="Verdana" w:hAnsi="Verdana"/>
          <w:color w:val="244061" w:themeColor="accent1" w:themeShade="80"/>
          <w:sz w:val="18"/>
          <w:szCs w:val="18"/>
        </w:rPr>
        <w:t>(EG indicator: ‘Level of objectives achieved in foreign projects’)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6"/>
        <w:gridCol w:w="1526"/>
        <w:gridCol w:w="1554"/>
        <w:gridCol w:w="1559"/>
        <w:gridCol w:w="1496"/>
        <w:gridCol w:w="1560"/>
      </w:tblGrid>
      <w:tr w:rsidR="0040127D" w:rsidRPr="00AA1D20" w14:paraId="12FAD262" w14:textId="77777777" w:rsidTr="009D4589">
        <w:tc>
          <w:tcPr>
            <w:tcW w:w="2046" w:type="dxa"/>
            <w:vMerge w:val="restart"/>
            <w:shd w:val="clear" w:color="auto" w:fill="F2F2F2" w:themeFill="background1" w:themeFillShade="F2"/>
            <w:vAlign w:val="center"/>
          </w:tcPr>
          <w:p w14:paraId="60670958" w14:textId="77777777" w:rsidR="009D4589" w:rsidRPr="00AA1D20" w:rsidRDefault="009D4589" w:rsidP="009D4589">
            <w:pPr>
              <w:spacing w:after="0" w:line="264" w:lineRule="auto"/>
              <w:rPr>
                <w:rFonts w:ascii="Verdana" w:hAnsi="Verdana"/>
                <w:sz w:val="18"/>
                <w:szCs w:val="18"/>
              </w:rPr>
            </w:pPr>
          </w:p>
          <w:p w14:paraId="75C7E8A6" w14:textId="77777777" w:rsidR="009D4589" w:rsidRPr="00AA1D20" w:rsidRDefault="009D4589" w:rsidP="009D4589">
            <w:pPr>
              <w:spacing w:after="0" w:line="264" w:lineRule="auto"/>
              <w:rPr>
                <w:rFonts w:ascii="Verdana" w:hAnsi="Verdana"/>
                <w:sz w:val="18"/>
                <w:szCs w:val="18"/>
              </w:rPr>
            </w:pPr>
          </w:p>
          <w:p w14:paraId="47ECE3A0" w14:textId="1FA771DD" w:rsidR="0040127D" w:rsidRPr="00AA1D20" w:rsidRDefault="0040127D" w:rsidP="009D4589">
            <w:pPr>
              <w:spacing w:after="0" w:line="264" w:lineRule="auto"/>
              <w:rPr>
                <w:rFonts w:ascii="Verdana" w:hAnsi="Verdana"/>
                <w:b/>
                <w:sz w:val="18"/>
                <w:szCs w:val="18"/>
              </w:rPr>
            </w:pPr>
            <w:r w:rsidRPr="00AA1D20">
              <w:rPr>
                <w:rFonts w:ascii="Verdana" w:hAnsi="Verdana"/>
                <w:sz w:val="18"/>
                <w:szCs w:val="18"/>
              </w:rPr>
              <w:t xml:space="preserve">The extent to which the project objective was achieved was as follows </w:t>
            </w:r>
            <w:r w:rsidRPr="00AA1D20">
              <w:rPr>
                <w:rFonts w:ascii="Verdana" w:hAnsi="Verdana"/>
                <w:b/>
                <w:bCs/>
                <w:sz w:val="18"/>
                <w:szCs w:val="18"/>
              </w:rPr>
              <w:t>[please indicate with a cross]:</w:t>
            </w:r>
          </w:p>
          <w:p w14:paraId="6C1B1AD1" w14:textId="300EEED3" w:rsidR="009D4589" w:rsidRPr="00AA1D20" w:rsidRDefault="009D4589" w:rsidP="009D4589">
            <w:pPr>
              <w:spacing w:after="0" w:line="264" w:lineRule="auto"/>
              <w:rPr>
                <w:rFonts w:ascii="Verdana" w:hAnsi="Verdana"/>
                <w:sz w:val="18"/>
                <w:szCs w:val="18"/>
              </w:rPr>
            </w:pPr>
          </w:p>
        </w:tc>
        <w:tc>
          <w:tcPr>
            <w:tcW w:w="1526" w:type="dxa"/>
            <w:shd w:val="clear" w:color="auto" w:fill="4F81BD" w:themeFill="accent1"/>
          </w:tcPr>
          <w:p w14:paraId="66E0C1A7" w14:textId="77777777" w:rsidR="0040127D" w:rsidRPr="00AA1D20" w:rsidRDefault="0040127D" w:rsidP="00007D33">
            <w:pPr>
              <w:spacing w:after="0" w:line="264" w:lineRule="auto"/>
              <w:jc w:val="center"/>
              <w:rPr>
                <w:rFonts w:ascii="Verdana" w:hAnsi="Verdana"/>
                <w:b/>
                <w:sz w:val="18"/>
                <w:szCs w:val="18"/>
              </w:rPr>
            </w:pPr>
            <w:r w:rsidRPr="00AA1D20">
              <w:rPr>
                <w:rFonts w:ascii="Verdana" w:hAnsi="Verdana"/>
                <w:b/>
                <w:sz w:val="18"/>
                <w:szCs w:val="18"/>
              </w:rPr>
              <w:t>Complete</w:t>
            </w:r>
          </w:p>
        </w:tc>
        <w:tc>
          <w:tcPr>
            <w:tcW w:w="1554" w:type="dxa"/>
            <w:shd w:val="clear" w:color="auto" w:fill="95B3D7" w:themeFill="accent1" w:themeFillTint="99"/>
          </w:tcPr>
          <w:p w14:paraId="57721C14" w14:textId="77777777" w:rsidR="0040127D" w:rsidRPr="00AA1D20" w:rsidRDefault="0040127D" w:rsidP="00007D33">
            <w:pPr>
              <w:spacing w:after="0" w:line="264" w:lineRule="auto"/>
              <w:jc w:val="center"/>
              <w:rPr>
                <w:rFonts w:ascii="Verdana" w:hAnsi="Verdana"/>
                <w:b/>
                <w:sz w:val="18"/>
                <w:szCs w:val="18"/>
              </w:rPr>
            </w:pPr>
            <w:r w:rsidRPr="00AA1D20">
              <w:rPr>
                <w:rFonts w:ascii="Verdana" w:hAnsi="Verdana"/>
                <w:b/>
                <w:sz w:val="18"/>
                <w:szCs w:val="18"/>
              </w:rPr>
              <w:t>To a great extent</w:t>
            </w:r>
          </w:p>
        </w:tc>
        <w:tc>
          <w:tcPr>
            <w:tcW w:w="1559" w:type="dxa"/>
            <w:shd w:val="clear" w:color="auto" w:fill="B8CCE4" w:themeFill="accent1" w:themeFillTint="66"/>
          </w:tcPr>
          <w:p w14:paraId="4FAC0122" w14:textId="77777777" w:rsidR="0040127D" w:rsidRPr="00AA1D20" w:rsidRDefault="0040127D" w:rsidP="00007D33">
            <w:pPr>
              <w:spacing w:after="0" w:line="264" w:lineRule="auto"/>
              <w:jc w:val="center"/>
              <w:rPr>
                <w:rFonts w:ascii="Verdana" w:hAnsi="Verdana"/>
                <w:b/>
                <w:sz w:val="18"/>
                <w:szCs w:val="18"/>
              </w:rPr>
            </w:pPr>
            <w:r w:rsidRPr="00AA1D20">
              <w:rPr>
                <w:rFonts w:ascii="Verdana" w:hAnsi="Verdana"/>
                <w:b/>
                <w:sz w:val="18"/>
                <w:szCs w:val="18"/>
              </w:rPr>
              <w:t>Partial</w:t>
            </w:r>
          </w:p>
        </w:tc>
        <w:tc>
          <w:tcPr>
            <w:tcW w:w="1496" w:type="dxa"/>
            <w:shd w:val="clear" w:color="auto" w:fill="DBE5F1" w:themeFill="accent1" w:themeFillTint="33"/>
          </w:tcPr>
          <w:p w14:paraId="14B45556" w14:textId="77777777" w:rsidR="0040127D" w:rsidRPr="00AA1D20" w:rsidRDefault="0040127D" w:rsidP="00007D33">
            <w:pPr>
              <w:spacing w:after="0" w:line="264" w:lineRule="auto"/>
              <w:jc w:val="center"/>
              <w:rPr>
                <w:rFonts w:ascii="Verdana" w:hAnsi="Verdana"/>
                <w:b/>
                <w:sz w:val="18"/>
                <w:szCs w:val="18"/>
              </w:rPr>
            </w:pPr>
            <w:r w:rsidRPr="00AA1D20">
              <w:rPr>
                <w:rFonts w:ascii="Verdana" w:hAnsi="Verdana"/>
                <w:b/>
                <w:sz w:val="18"/>
                <w:szCs w:val="18"/>
              </w:rPr>
              <w:t>To a small extent</w:t>
            </w:r>
          </w:p>
        </w:tc>
        <w:tc>
          <w:tcPr>
            <w:tcW w:w="1560" w:type="dxa"/>
            <w:shd w:val="clear" w:color="auto" w:fill="auto"/>
          </w:tcPr>
          <w:p w14:paraId="653A91DE" w14:textId="77777777" w:rsidR="0040127D" w:rsidRPr="00AA1D20" w:rsidRDefault="0040127D" w:rsidP="00007D33">
            <w:pPr>
              <w:spacing w:after="0" w:line="264" w:lineRule="auto"/>
              <w:jc w:val="center"/>
              <w:rPr>
                <w:rFonts w:ascii="Verdana" w:hAnsi="Verdana"/>
                <w:sz w:val="18"/>
                <w:szCs w:val="18"/>
              </w:rPr>
            </w:pPr>
            <w:r w:rsidRPr="00AA1D20">
              <w:rPr>
                <w:rFonts w:ascii="Verdana" w:hAnsi="Verdana"/>
                <w:b/>
                <w:bCs/>
                <w:sz w:val="18"/>
                <w:szCs w:val="18"/>
              </w:rPr>
              <w:t>Not achieved</w:t>
            </w:r>
          </w:p>
        </w:tc>
      </w:tr>
      <w:tr w:rsidR="0040127D" w:rsidRPr="00AA1D20" w14:paraId="0A709697" w14:textId="77777777" w:rsidTr="006619D2">
        <w:trPr>
          <w:trHeight w:val="798"/>
        </w:trPr>
        <w:tc>
          <w:tcPr>
            <w:tcW w:w="2046" w:type="dxa"/>
            <w:vMerge/>
            <w:shd w:val="clear" w:color="auto" w:fill="F2F2F2" w:themeFill="background1" w:themeFillShade="F2"/>
          </w:tcPr>
          <w:p w14:paraId="3B65C02F" w14:textId="77777777" w:rsidR="0040127D" w:rsidRPr="00AA1D20" w:rsidRDefault="0040127D" w:rsidP="00007D33">
            <w:pPr>
              <w:spacing w:after="0" w:line="264" w:lineRule="auto"/>
              <w:rPr>
                <w:rFonts w:ascii="Verdana" w:hAnsi="Verdana"/>
                <w:sz w:val="18"/>
                <w:szCs w:val="18"/>
              </w:rPr>
            </w:pPr>
          </w:p>
        </w:tc>
        <w:tc>
          <w:tcPr>
            <w:tcW w:w="1526" w:type="dxa"/>
            <w:shd w:val="clear" w:color="auto" w:fill="auto"/>
            <w:vAlign w:val="center"/>
          </w:tcPr>
          <w:p w14:paraId="498AA8F6" w14:textId="41AE8D09" w:rsidR="0040127D" w:rsidRPr="00AA1D20" w:rsidRDefault="00D7493C" w:rsidP="00007D33">
            <w:pPr>
              <w:spacing w:after="0" w:line="264" w:lineRule="auto"/>
              <w:jc w:val="center"/>
              <w:rPr>
                <w:rFonts w:ascii="Verdana" w:hAnsi="Verdana"/>
                <w:b/>
                <w:sz w:val="18"/>
                <w:szCs w:val="18"/>
              </w:rPr>
            </w:pPr>
            <w:r w:rsidRPr="00AA1D20">
              <w:rPr>
                <w:rFonts w:ascii="Verdana" w:hAnsi="Verdana"/>
                <w:b/>
                <w:sz w:val="18"/>
                <w:szCs w:val="18"/>
              </w:rPr>
              <w:t>x</w:t>
            </w:r>
          </w:p>
        </w:tc>
        <w:tc>
          <w:tcPr>
            <w:tcW w:w="1554" w:type="dxa"/>
            <w:shd w:val="clear" w:color="auto" w:fill="auto"/>
            <w:vAlign w:val="center"/>
          </w:tcPr>
          <w:p w14:paraId="6780AFB2" w14:textId="77777777" w:rsidR="0040127D" w:rsidRPr="00AA1D20" w:rsidRDefault="0040127D" w:rsidP="00007D33">
            <w:pPr>
              <w:spacing w:after="0" w:line="264" w:lineRule="auto"/>
              <w:jc w:val="center"/>
              <w:rPr>
                <w:rFonts w:ascii="Verdana" w:hAnsi="Verdana"/>
                <w:b/>
                <w:sz w:val="18"/>
                <w:szCs w:val="18"/>
              </w:rPr>
            </w:pPr>
          </w:p>
        </w:tc>
        <w:tc>
          <w:tcPr>
            <w:tcW w:w="1559" w:type="dxa"/>
            <w:shd w:val="clear" w:color="auto" w:fill="auto"/>
            <w:vAlign w:val="center"/>
          </w:tcPr>
          <w:p w14:paraId="4EE120B2" w14:textId="77777777" w:rsidR="0040127D" w:rsidRPr="00AA1D20" w:rsidRDefault="0040127D" w:rsidP="00007D33">
            <w:pPr>
              <w:spacing w:after="0" w:line="264" w:lineRule="auto"/>
              <w:jc w:val="center"/>
              <w:rPr>
                <w:rFonts w:ascii="Verdana" w:hAnsi="Verdana"/>
                <w:b/>
                <w:sz w:val="18"/>
                <w:szCs w:val="18"/>
              </w:rPr>
            </w:pPr>
          </w:p>
        </w:tc>
        <w:tc>
          <w:tcPr>
            <w:tcW w:w="1496" w:type="dxa"/>
            <w:shd w:val="clear" w:color="auto" w:fill="auto"/>
            <w:vAlign w:val="center"/>
          </w:tcPr>
          <w:p w14:paraId="2DB02F1F" w14:textId="77777777" w:rsidR="0040127D" w:rsidRPr="00AA1D20" w:rsidRDefault="0040127D" w:rsidP="00007D33">
            <w:pPr>
              <w:spacing w:after="0" w:line="264" w:lineRule="auto"/>
              <w:jc w:val="center"/>
              <w:rPr>
                <w:rFonts w:ascii="Verdana" w:hAnsi="Verdana"/>
                <w:b/>
                <w:sz w:val="18"/>
                <w:szCs w:val="18"/>
              </w:rPr>
            </w:pPr>
          </w:p>
        </w:tc>
        <w:tc>
          <w:tcPr>
            <w:tcW w:w="1560" w:type="dxa"/>
            <w:shd w:val="clear" w:color="auto" w:fill="auto"/>
            <w:vAlign w:val="center"/>
          </w:tcPr>
          <w:p w14:paraId="5B0C85A9" w14:textId="77777777" w:rsidR="0040127D" w:rsidRPr="00AA1D20" w:rsidRDefault="0040127D" w:rsidP="00007D33">
            <w:pPr>
              <w:spacing w:after="0" w:line="264" w:lineRule="auto"/>
              <w:jc w:val="center"/>
              <w:rPr>
                <w:rFonts w:ascii="Verdana" w:hAnsi="Verdana"/>
                <w:b/>
                <w:sz w:val="18"/>
                <w:szCs w:val="18"/>
              </w:rPr>
            </w:pPr>
          </w:p>
        </w:tc>
      </w:tr>
    </w:tbl>
    <w:p w14:paraId="0F44F296" w14:textId="660FECCF" w:rsidR="0040127D" w:rsidRPr="00AA1D20" w:rsidRDefault="0040127D">
      <w:pPr>
        <w:rPr>
          <w:rFonts w:ascii="Verdana" w:hAnsi="Verdana"/>
          <w:sz w:val="18"/>
          <w:szCs w:val="18"/>
        </w:rPr>
      </w:pPr>
    </w:p>
    <w:p w14:paraId="07ED74CE" w14:textId="7D8AB9E1" w:rsidR="00C258C3" w:rsidRPr="00AA1D20" w:rsidRDefault="00C258C3" w:rsidP="00667DD7">
      <w:pPr>
        <w:pStyle w:val="Listenabsatz"/>
        <w:numPr>
          <w:ilvl w:val="1"/>
          <w:numId w:val="2"/>
        </w:numPr>
        <w:outlineLvl w:val="1"/>
        <w:rPr>
          <w:rFonts w:ascii="Verdana" w:hAnsi="Verdana"/>
          <w:b/>
          <w:color w:val="244061" w:themeColor="accent1" w:themeShade="80"/>
          <w:sz w:val="18"/>
          <w:szCs w:val="18"/>
        </w:rPr>
      </w:pPr>
      <w:proofErr w:type="spellStart"/>
      <w:r w:rsidRPr="00AA1D20">
        <w:rPr>
          <w:rFonts w:ascii="Verdana" w:hAnsi="Verdana"/>
          <w:b/>
          <w:bCs/>
          <w:color w:val="244061" w:themeColor="accent1" w:themeShade="80"/>
          <w:sz w:val="18"/>
          <w:szCs w:val="18"/>
        </w:rPr>
        <w:t>Self assessment</w:t>
      </w:r>
      <w:proofErr w:type="spellEnd"/>
      <w:r w:rsidRPr="00AA1D20">
        <w:rPr>
          <w:rFonts w:ascii="Verdana" w:hAnsi="Verdana"/>
          <w:b/>
          <w:bCs/>
          <w:color w:val="244061" w:themeColor="accent1" w:themeShade="80"/>
          <w:sz w:val="18"/>
          <w:szCs w:val="18"/>
        </w:rPr>
        <w:t xml:space="preserve"> of sustainability </w:t>
      </w:r>
      <w:r w:rsidRPr="00AA1D20">
        <w:rPr>
          <w:rFonts w:ascii="Verdana" w:hAnsi="Verdana"/>
          <w:color w:val="244061" w:themeColor="accent1" w:themeShade="80"/>
          <w:sz w:val="18"/>
          <w:szCs w:val="18"/>
        </w:rPr>
        <w:t>(EG indicator: ‘Number/proportion of projects that can convincingly demonstrate prerequisites for the sustainability of the project impacts’; see also point 5.1)</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4706"/>
        <w:gridCol w:w="1068"/>
        <w:gridCol w:w="1060"/>
        <w:gridCol w:w="1028"/>
        <w:gridCol w:w="1028"/>
      </w:tblGrid>
      <w:tr w:rsidR="0040127D" w:rsidRPr="00AA1D20" w14:paraId="33D541D4" w14:textId="77777777" w:rsidTr="006619D2">
        <w:trPr>
          <w:gridBefore w:val="2"/>
          <w:wBefore w:w="5699" w:type="dxa"/>
          <w:trHeight w:val="360"/>
        </w:trPr>
        <w:tc>
          <w:tcPr>
            <w:tcW w:w="1068" w:type="dxa"/>
            <w:shd w:val="clear" w:color="auto" w:fill="DBE5F1" w:themeFill="accent1" w:themeFillTint="33"/>
          </w:tcPr>
          <w:p w14:paraId="26DF519E" w14:textId="77777777" w:rsidR="0040127D" w:rsidRPr="00AA1D20" w:rsidRDefault="0040127D" w:rsidP="006619D2">
            <w:pPr>
              <w:spacing w:after="0" w:line="264" w:lineRule="auto"/>
              <w:jc w:val="center"/>
              <w:rPr>
                <w:rFonts w:ascii="Verdana" w:hAnsi="Verdana"/>
                <w:b/>
                <w:sz w:val="18"/>
                <w:szCs w:val="18"/>
              </w:rPr>
            </w:pPr>
            <w:r w:rsidRPr="00AA1D20">
              <w:rPr>
                <w:rFonts w:ascii="Verdana" w:hAnsi="Verdana"/>
                <w:b/>
                <w:sz w:val="18"/>
                <w:szCs w:val="18"/>
              </w:rPr>
              <w:t>Structural</w:t>
            </w:r>
          </w:p>
          <w:p w14:paraId="604AD092" w14:textId="4216ADC3" w:rsidR="0040127D" w:rsidRPr="00AA1D20" w:rsidRDefault="00B12D70" w:rsidP="00B12D70">
            <w:pPr>
              <w:spacing w:after="0" w:line="264" w:lineRule="auto"/>
              <w:jc w:val="center"/>
              <w:rPr>
                <w:rFonts w:ascii="Verdana" w:hAnsi="Verdana"/>
                <w:color w:val="C00000"/>
                <w:sz w:val="18"/>
                <w:szCs w:val="18"/>
              </w:rPr>
            </w:pPr>
            <w:r w:rsidRPr="00AA1D20">
              <w:rPr>
                <w:rFonts w:ascii="Verdana" w:hAnsi="Verdana"/>
                <w:sz w:val="18"/>
                <w:szCs w:val="18"/>
              </w:rPr>
              <w:t>(If applicable)</w:t>
            </w:r>
          </w:p>
        </w:tc>
        <w:tc>
          <w:tcPr>
            <w:tcW w:w="1060" w:type="dxa"/>
            <w:shd w:val="clear" w:color="auto" w:fill="B8CCE4" w:themeFill="accent1" w:themeFillTint="66"/>
          </w:tcPr>
          <w:p w14:paraId="31305764" w14:textId="77777777" w:rsidR="0040127D" w:rsidRPr="00AA1D20" w:rsidRDefault="0040127D" w:rsidP="006619D2">
            <w:pPr>
              <w:spacing w:after="0" w:line="240" w:lineRule="auto"/>
              <w:jc w:val="center"/>
              <w:rPr>
                <w:rFonts w:ascii="Verdana" w:hAnsi="Verdana"/>
                <w:b/>
                <w:sz w:val="18"/>
                <w:szCs w:val="18"/>
              </w:rPr>
            </w:pPr>
            <w:r w:rsidRPr="00AA1D20">
              <w:rPr>
                <w:rFonts w:ascii="Verdana" w:hAnsi="Verdana"/>
                <w:b/>
                <w:sz w:val="18"/>
                <w:szCs w:val="18"/>
              </w:rPr>
              <w:t>Economic</w:t>
            </w:r>
          </w:p>
          <w:p w14:paraId="269575D1" w14:textId="641E72FC" w:rsidR="0040127D" w:rsidRPr="00AA1D20" w:rsidRDefault="00B12D70" w:rsidP="00B12D70">
            <w:pPr>
              <w:spacing w:after="0" w:line="240" w:lineRule="auto"/>
              <w:jc w:val="center"/>
              <w:rPr>
                <w:rFonts w:ascii="Verdana" w:hAnsi="Verdana"/>
                <w:b/>
                <w:sz w:val="18"/>
                <w:szCs w:val="18"/>
              </w:rPr>
            </w:pPr>
            <w:r w:rsidRPr="00AA1D20">
              <w:rPr>
                <w:rFonts w:ascii="Verdana" w:hAnsi="Verdana"/>
                <w:sz w:val="18"/>
                <w:szCs w:val="18"/>
              </w:rPr>
              <w:t>(If applicable)</w:t>
            </w:r>
          </w:p>
        </w:tc>
        <w:tc>
          <w:tcPr>
            <w:tcW w:w="1028" w:type="dxa"/>
            <w:shd w:val="clear" w:color="auto" w:fill="95B3D7" w:themeFill="accent1" w:themeFillTint="99"/>
          </w:tcPr>
          <w:p w14:paraId="4ED58846" w14:textId="77777777" w:rsidR="0040127D" w:rsidRPr="00AA1D20" w:rsidRDefault="0040127D" w:rsidP="006619D2">
            <w:pPr>
              <w:spacing w:after="0" w:line="240" w:lineRule="auto"/>
              <w:jc w:val="center"/>
              <w:rPr>
                <w:rFonts w:ascii="Verdana" w:hAnsi="Verdana"/>
                <w:b/>
                <w:sz w:val="18"/>
                <w:szCs w:val="18"/>
              </w:rPr>
            </w:pPr>
            <w:r w:rsidRPr="00AA1D20">
              <w:rPr>
                <w:rFonts w:ascii="Verdana" w:hAnsi="Verdana"/>
                <w:b/>
                <w:sz w:val="18"/>
                <w:szCs w:val="18"/>
              </w:rPr>
              <w:t>Social</w:t>
            </w:r>
          </w:p>
          <w:p w14:paraId="70D9CBDB" w14:textId="3CEAAF2D" w:rsidR="0040127D" w:rsidRPr="00AA1D20" w:rsidRDefault="00B12D70" w:rsidP="006619D2">
            <w:pPr>
              <w:spacing w:after="0" w:line="240" w:lineRule="auto"/>
              <w:jc w:val="center"/>
              <w:rPr>
                <w:rFonts w:ascii="Verdana" w:hAnsi="Verdana"/>
                <w:b/>
                <w:sz w:val="18"/>
                <w:szCs w:val="18"/>
              </w:rPr>
            </w:pPr>
            <w:r w:rsidRPr="00AA1D20">
              <w:rPr>
                <w:rFonts w:ascii="Verdana" w:hAnsi="Verdana"/>
                <w:sz w:val="18"/>
                <w:szCs w:val="18"/>
              </w:rPr>
              <w:t>(If applicable)</w:t>
            </w:r>
          </w:p>
        </w:tc>
        <w:tc>
          <w:tcPr>
            <w:tcW w:w="1028" w:type="dxa"/>
            <w:shd w:val="clear" w:color="auto" w:fill="4F81BD" w:themeFill="accent1"/>
          </w:tcPr>
          <w:p w14:paraId="6E6E7602" w14:textId="77777777" w:rsidR="0040127D" w:rsidRPr="00AA1D20" w:rsidRDefault="0040127D" w:rsidP="006619D2">
            <w:pPr>
              <w:spacing w:after="0" w:line="240" w:lineRule="auto"/>
              <w:jc w:val="center"/>
              <w:rPr>
                <w:rFonts w:ascii="Verdana" w:hAnsi="Verdana"/>
                <w:b/>
                <w:sz w:val="18"/>
                <w:szCs w:val="18"/>
              </w:rPr>
            </w:pPr>
            <w:r w:rsidRPr="00AA1D20">
              <w:rPr>
                <w:rFonts w:ascii="Verdana" w:hAnsi="Verdana"/>
                <w:b/>
                <w:sz w:val="18"/>
                <w:szCs w:val="18"/>
              </w:rPr>
              <w:t>Environmental</w:t>
            </w:r>
          </w:p>
          <w:p w14:paraId="1EB228D5" w14:textId="4F00BFC2" w:rsidR="0040127D" w:rsidRPr="00AA1D20" w:rsidRDefault="00B12D70" w:rsidP="00B12D70">
            <w:pPr>
              <w:spacing w:after="0" w:line="240" w:lineRule="auto"/>
              <w:jc w:val="center"/>
              <w:rPr>
                <w:rFonts w:ascii="Verdana" w:hAnsi="Verdana"/>
                <w:b/>
                <w:sz w:val="18"/>
                <w:szCs w:val="18"/>
              </w:rPr>
            </w:pPr>
            <w:r w:rsidRPr="00AA1D20">
              <w:rPr>
                <w:rFonts w:ascii="Verdana" w:hAnsi="Verdana"/>
                <w:sz w:val="18"/>
                <w:szCs w:val="18"/>
              </w:rPr>
              <w:t>(If applicable)</w:t>
            </w:r>
          </w:p>
        </w:tc>
      </w:tr>
      <w:tr w:rsidR="0040127D" w:rsidRPr="00AA1D20" w14:paraId="6FF51EAF" w14:textId="77777777" w:rsidTr="006619D2">
        <w:tblPrEx>
          <w:tblCellMar>
            <w:left w:w="108" w:type="dxa"/>
            <w:right w:w="108" w:type="dxa"/>
          </w:tblCellMar>
          <w:tblLook w:val="04A0" w:firstRow="1" w:lastRow="0" w:firstColumn="1" w:lastColumn="0" w:noHBand="0" w:noVBand="1"/>
        </w:tblPrEx>
        <w:trPr>
          <w:trHeight w:val="334"/>
        </w:trPr>
        <w:tc>
          <w:tcPr>
            <w:tcW w:w="993" w:type="dxa"/>
            <w:shd w:val="clear" w:color="auto" w:fill="F2F2F2" w:themeFill="background1" w:themeFillShade="F2"/>
            <w:vAlign w:val="center"/>
          </w:tcPr>
          <w:p w14:paraId="174B42AD" w14:textId="77777777" w:rsidR="0040127D" w:rsidRPr="00AA1D20" w:rsidRDefault="0040127D" w:rsidP="00007D33">
            <w:pPr>
              <w:pStyle w:val="Listenabsatz"/>
              <w:keepNext/>
              <w:ind w:left="0"/>
              <w:rPr>
                <w:rFonts w:ascii="Verdana" w:hAnsi="Verdana"/>
                <w:sz w:val="18"/>
                <w:szCs w:val="18"/>
              </w:rPr>
            </w:pPr>
            <w:r w:rsidRPr="00AA1D20">
              <w:rPr>
                <w:rFonts w:ascii="Verdana" w:hAnsi="Verdana"/>
                <w:sz w:val="18"/>
                <w:szCs w:val="18"/>
              </w:rPr>
              <w:t>Level 1</w:t>
            </w:r>
          </w:p>
        </w:tc>
        <w:tc>
          <w:tcPr>
            <w:tcW w:w="4706" w:type="dxa"/>
            <w:shd w:val="clear" w:color="auto" w:fill="auto"/>
          </w:tcPr>
          <w:p w14:paraId="5D8F04B7" w14:textId="77777777" w:rsidR="00B12D70" w:rsidRPr="00AA1D20" w:rsidRDefault="0040127D" w:rsidP="00007D33">
            <w:pPr>
              <w:pStyle w:val="Listenabsatz"/>
              <w:keepNext/>
              <w:spacing w:before="60" w:after="60"/>
              <w:ind w:left="0"/>
              <w:contextualSpacing w:val="0"/>
              <w:rPr>
                <w:rFonts w:ascii="Verdana" w:hAnsi="Verdana"/>
                <w:sz w:val="18"/>
                <w:szCs w:val="18"/>
              </w:rPr>
            </w:pPr>
            <w:r w:rsidRPr="00AA1D20">
              <w:rPr>
                <w:rFonts w:ascii="Verdana" w:hAnsi="Verdana"/>
                <w:b/>
                <w:sz w:val="18"/>
                <w:szCs w:val="18"/>
              </w:rPr>
              <w:t>High sustainability:</w:t>
            </w:r>
            <w:r w:rsidRPr="00AA1D20">
              <w:rPr>
                <w:rFonts w:ascii="Verdana" w:hAnsi="Verdana"/>
                <w:sz w:val="18"/>
                <w:szCs w:val="18"/>
              </w:rPr>
              <w:t xml:space="preserve">  </w:t>
            </w:r>
          </w:p>
          <w:p w14:paraId="3D49A676" w14:textId="630523D8" w:rsidR="0040127D" w:rsidRPr="00AA1D20" w:rsidRDefault="0040127D" w:rsidP="00007D33">
            <w:pPr>
              <w:pStyle w:val="Listenabsatz"/>
              <w:keepNext/>
              <w:spacing w:before="60" w:after="60"/>
              <w:ind w:left="0"/>
              <w:contextualSpacing w:val="0"/>
              <w:rPr>
                <w:rFonts w:ascii="Verdana" w:hAnsi="Verdana"/>
                <w:sz w:val="18"/>
                <w:szCs w:val="18"/>
              </w:rPr>
            </w:pPr>
            <w:r w:rsidRPr="00AA1D20">
              <w:rPr>
                <w:rFonts w:ascii="Verdana" w:hAnsi="Verdana"/>
                <w:sz w:val="18"/>
                <w:szCs w:val="18"/>
              </w:rPr>
              <w:t xml:space="preserve">The contribution to the stated dimension of sustainability envisaged in the project application was fully achieved or even exceeded </w:t>
            </w:r>
            <w:r w:rsidRPr="00AA1D20">
              <w:rPr>
                <w:rFonts w:ascii="Verdana" w:hAnsi="Verdana"/>
                <w:b/>
                <w:bCs/>
                <w:sz w:val="18"/>
                <w:szCs w:val="18"/>
              </w:rPr>
              <w:t>[please indicate with a cross].</w:t>
            </w:r>
          </w:p>
        </w:tc>
        <w:tc>
          <w:tcPr>
            <w:tcW w:w="1068" w:type="dxa"/>
            <w:shd w:val="clear" w:color="auto" w:fill="auto"/>
            <w:vAlign w:val="center"/>
          </w:tcPr>
          <w:p w14:paraId="4D83DEDF" w14:textId="126FDD3D" w:rsidR="0040127D" w:rsidRPr="00AA1D20" w:rsidRDefault="00FF7234" w:rsidP="00007D33">
            <w:pPr>
              <w:spacing w:after="0" w:line="240" w:lineRule="auto"/>
              <w:jc w:val="center"/>
              <w:rPr>
                <w:rFonts w:ascii="Verdana" w:hAnsi="Verdana"/>
                <w:b/>
                <w:sz w:val="18"/>
                <w:szCs w:val="18"/>
              </w:rPr>
            </w:pPr>
            <w:r w:rsidRPr="00AA1D20">
              <w:rPr>
                <w:rFonts w:ascii="Verdana" w:hAnsi="Verdana"/>
                <w:b/>
                <w:sz w:val="18"/>
                <w:szCs w:val="18"/>
              </w:rPr>
              <w:t>X</w:t>
            </w:r>
          </w:p>
        </w:tc>
        <w:tc>
          <w:tcPr>
            <w:tcW w:w="1060" w:type="dxa"/>
            <w:shd w:val="clear" w:color="auto" w:fill="auto"/>
            <w:vAlign w:val="center"/>
          </w:tcPr>
          <w:p w14:paraId="570A0154" w14:textId="77777777" w:rsidR="0040127D" w:rsidRPr="00AA1D20" w:rsidRDefault="0040127D" w:rsidP="00007D33">
            <w:pPr>
              <w:spacing w:after="0" w:line="240" w:lineRule="auto"/>
              <w:jc w:val="center"/>
              <w:rPr>
                <w:rFonts w:ascii="Verdana" w:hAnsi="Verdana"/>
                <w:b/>
                <w:sz w:val="18"/>
                <w:szCs w:val="18"/>
              </w:rPr>
            </w:pPr>
          </w:p>
        </w:tc>
        <w:tc>
          <w:tcPr>
            <w:tcW w:w="1028" w:type="dxa"/>
            <w:shd w:val="clear" w:color="auto" w:fill="auto"/>
            <w:vAlign w:val="center"/>
          </w:tcPr>
          <w:p w14:paraId="35E1D812" w14:textId="17E9B1E4" w:rsidR="0040127D" w:rsidRPr="00AA1D20" w:rsidRDefault="0040127D" w:rsidP="00007D33">
            <w:pPr>
              <w:spacing w:after="0" w:line="240" w:lineRule="auto"/>
              <w:jc w:val="center"/>
              <w:rPr>
                <w:rFonts w:ascii="Verdana" w:hAnsi="Verdana"/>
                <w:b/>
                <w:sz w:val="18"/>
                <w:szCs w:val="18"/>
              </w:rPr>
            </w:pPr>
          </w:p>
        </w:tc>
        <w:tc>
          <w:tcPr>
            <w:tcW w:w="1028" w:type="dxa"/>
            <w:shd w:val="clear" w:color="auto" w:fill="auto"/>
            <w:vAlign w:val="center"/>
          </w:tcPr>
          <w:p w14:paraId="342AFB3D" w14:textId="77777777" w:rsidR="0040127D" w:rsidRPr="00AA1D20" w:rsidRDefault="0040127D" w:rsidP="00007D33">
            <w:pPr>
              <w:spacing w:after="0" w:line="240" w:lineRule="auto"/>
              <w:jc w:val="center"/>
              <w:rPr>
                <w:rFonts w:ascii="Verdana" w:hAnsi="Verdana"/>
                <w:b/>
                <w:sz w:val="18"/>
                <w:szCs w:val="18"/>
              </w:rPr>
            </w:pPr>
          </w:p>
        </w:tc>
      </w:tr>
      <w:tr w:rsidR="0040127D" w:rsidRPr="00AA1D20" w14:paraId="79A41CFF" w14:textId="77777777" w:rsidTr="00B12D70">
        <w:tblPrEx>
          <w:tblCellMar>
            <w:left w:w="108" w:type="dxa"/>
            <w:right w:w="108" w:type="dxa"/>
          </w:tblCellMar>
          <w:tblLook w:val="04A0" w:firstRow="1" w:lastRow="0" w:firstColumn="1" w:lastColumn="0" w:noHBand="0" w:noVBand="1"/>
        </w:tblPrEx>
        <w:trPr>
          <w:trHeight w:val="1552"/>
        </w:trPr>
        <w:tc>
          <w:tcPr>
            <w:tcW w:w="993" w:type="dxa"/>
            <w:tcBorders>
              <w:bottom w:val="single" w:sz="4" w:space="0" w:color="auto"/>
            </w:tcBorders>
            <w:shd w:val="clear" w:color="auto" w:fill="D9D9D9" w:themeFill="background1" w:themeFillShade="D9"/>
            <w:vAlign w:val="center"/>
          </w:tcPr>
          <w:p w14:paraId="29A72360" w14:textId="77777777" w:rsidR="0040127D" w:rsidRPr="00AA1D20" w:rsidRDefault="0040127D" w:rsidP="00007D33">
            <w:pPr>
              <w:pStyle w:val="Listenabsatz"/>
              <w:ind w:left="0"/>
              <w:rPr>
                <w:rFonts w:ascii="Verdana" w:hAnsi="Verdana"/>
                <w:sz w:val="18"/>
                <w:szCs w:val="18"/>
              </w:rPr>
            </w:pPr>
            <w:r w:rsidRPr="00AA1D20">
              <w:rPr>
                <w:rFonts w:ascii="Verdana" w:hAnsi="Verdana"/>
                <w:sz w:val="18"/>
                <w:szCs w:val="18"/>
              </w:rPr>
              <w:t>Level 2</w:t>
            </w:r>
          </w:p>
        </w:tc>
        <w:tc>
          <w:tcPr>
            <w:tcW w:w="4706" w:type="dxa"/>
            <w:tcBorders>
              <w:bottom w:val="single" w:sz="4" w:space="0" w:color="auto"/>
            </w:tcBorders>
            <w:shd w:val="clear" w:color="auto" w:fill="auto"/>
          </w:tcPr>
          <w:p w14:paraId="2D217D16" w14:textId="77777777" w:rsidR="00B12D70" w:rsidRPr="00AA1D20" w:rsidRDefault="0040127D" w:rsidP="00007D33">
            <w:pPr>
              <w:pStyle w:val="Listenabsatz"/>
              <w:spacing w:before="60" w:after="60"/>
              <w:ind w:left="0"/>
              <w:contextualSpacing w:val="0"/>
              <w:rPr>
                <w:rFonts w:ascii="Verdana" w:hAnsi="Verdana"/>
                <w:sz w:val="18"/>
                <w:szCs w:val="18"/>
              </w:rPr>
            </w:pPr>
            <w:r w:rsidRPr="00AA1D20">
              <w:rPr>
                <w:rFonts w:ascii="Verdana" w:hAnsi="Verdana"/>
                <w:b/>
                <w:sz w:val="18"/>
                <w:szCs w:val="18"/>
              </w:rPr>
              <w:t>Average sustainability:</w:t>
            </w:r>
            <w:r w:rsidRPr="00AA1D20">
              <w:rPr>
                <w:rFonts w:ascii="Verdana" w:hAnsi="Verdana"/>
                <w:sz w:val="18"/>
                <w:szCs w:val="18"/>
              </w:rPr>
              <w:t xml:space="preserve">  </w:t>
            </w:r>
          </w:p>
          <w:p w14:paraId="3F150AE7" w14:textId="77777777" w:rsidR="0040127D" w:rsidRPr="00AA1D20" w:rsidRDefault="0040127D" w:rsidP="00007D33">
            <w:pPr>
              <w:pStyle w:val="Listenabsatz"/>
              <w:spacing w:before="60" w:after="60"/>
              <w:ind w:left="0"/>
              <w:contextualSpacing w:val="0"/>
              <w:rPr>
                <w:rFonts w:ascii="Verdana" w:hAnsi="Verdana"/>
                <w:b/>
                <w:sz w:val="18"/>
                <w:szCs w:val="18"/>
              </w:rPr>
            </w:pPr>
            <w:r w:rsidRPr="00AA1D20">
              <w:rPr>
                <w:rFonts w:ascii="Verdana" w:hAnsi="Verdana"/>
                <w:sz w:val="18"/>
                <w:szCs w:val="18"/>
              </w:rPr>
              <w:t xml:space="preserve">The contribution to the stated dimension of sustainability envisaged in the project application was partially achieved </w:t>
            </w:r>
            <w:r w:rsidRPr="00AA1D20">
              <w:rPr>
                <w:rFonts w:ascii="Verdana" w:hAnsi="Verdana"/>
                <w:b/>
                <w:bCs/>
                <w:sz w:val="18"/>
                <w:szCs w:val="18"/>
              </w:rPr>
              <w:t>[please indicate with a cross].</w:t>
            </w:r>
          </w:p>
          <w:p w14:paraId="0C04E0D6" w14:textId="19D297C4" w:rsidR="00720AA5" w:rsidRPr="00AA1D20" w:rsidRDefault="00720AA5" w:rsidP="00007D33">
            <w:pPr>
              <w:pStyle w:val="Listenabsatz"/>
              <w:spacing w:before="60" w:after="60"/>
              <w:ind w:left="0"/>
              <w:contextualSpacing w:val="0"/>
              <w:rPr>
                <w:rFonts w:ascii="Verdana" w:hAnsi="Verdana"/>
                <w:sz w:val="18"/>
                <w:szCs w:val="18"/>
              </w:rPr>
            </w:pPr>
          </w:p>
        </w:tc>
        <w:tc>
          <w:tcPr>
            <w:tcW w:w="1068" w:type="dxa"/>
            <w:shd w:val="clear" w:color="auto" w:fill="auto"/>
            <w:vAlign w:val="center"/>
          </w:tcPr>
          <w:p w14:paraId="323225BE" w14:textId="77777777" w:rsidR="0040127D" w:rsidRPr="00AA1D20" w:rsidRDefault="0040127D" w:rsidP="00007D33">
            <w:pPr>
              <w:spacing w:after="0" w:line="240" w:lineRule="auto"/>
              <w:jc w:val="center"/>
              <w:rPr>
                <w:rFonts w:ascii="Verdana" w:hAnsi="Verdana"/>
                <w:b/>
                <w:sz w:val="18"/>
                <w:szCs w:val="18"/>
              </w:rPr>
            </w:pPr>
          </w:p>
        </w:tc>
        <w:tc>
          <w:tcPr>
            <w:tcW w:w="1060" w:type="dxa"/>
            <w:shd w:val="clear" w:color="auto" w:fill="auto"/>
            <w:vAlign w:val="center"/>
          </w:tcPr>
          <w:p w14:paraId="48DEC61C" w14:textId="77777777" w:rsidR="0040127D" w:rsidRPr="00AA1D20" w:rsidRDefault="0040127D" w:rsidP="00007D33">
            <w:pPr>
              <w:spacing w:after="0" w:line="240" w:lineRule="auto"/>
              <w:jc w:val="center"/>
              <w:rPr>
                <w:rFonts w:ascii="Verdana" w:hAnsi="Verdana"/>
                <w:b/>
                <w:sz w:val="18"/>
                <w:szCs w:val="18"/>
              </w:rPr>
            </w:pPr>
          </w:p>
        </w:tc>
        <w:tc>
          <w:tcPr>
            <w:tcW w:w="1028" w:type="dxa"/>
            <w:shd w:val="clear" w:color="auto" w:fill="auto"/>
            <w:vAlign w:val="center"/>
          </w:tcPr>
          <w:p w14:paraId="25630314" w14:textId="68871AA4" w:rsidR="0040127D" w:rsidRPr="00AA1D20" w:rsidRDefault="00FF7234" w:rsidP="00007D33">
            <w:pPr>
              <w:spacing w:after="0" w:line="240" w:lineRule="auto"/>
              <w:jc w:val="center"/>
              <w:rPr>
                <w:rFonts w:ascii="Verdana" w:hAnsi="Verdana"/>
                <w:b/>
                <w:sz w:val="18"/>
                <w:szCs w:val="18"/>
              </w:rPr>
            </w:pPr>
            <w:r w:rsidRPr="00AA1D20">
              <w:rPr>
                <w:rFonts w:ascii="Verdana" w:hAnsi="Verdana"/>
                <w:b/>
                <w:sz w:val="18"/>
                <w:szCs w:val="18"/>
              </w:rPr>
              <w:t>X</w:t>
            </w:r>
          </w:p>
        </w:tc>
        <w:tc>
          <w:tcPr>
            <w:tcW w:w="1028" w:type="dxa"/>
            <w:shd w:val="clear" w:color="auto" w:fill="auto"/>
            <w:vAlign w:val="center"/>
          </w:tcPr>
          <w:p w14:paraId="6279E71D" w14:textId="77777777" w:rsidR="0040127D" w:rsidRPr="00AA1D20" w:rsidRDefault="0040127D" w:rsidP="00007D33">
            <w:pPr>
              <w:spacing w:after="0" w:line="240" w:lineRule="auto"/>
              <w:jc w:val="center"/>
              <w:rPr>
                <w:rFonts w:ascii="Verdana" w:hAnsi="Verdana"/>
                <w:b/>
                <w:sz w:val="18"/>
                <w:szCs w:val="18"/>
              </w:rPr>
            </w:pPr>
          </w:p>
        </w:tc>
      </w:tr>
      <w:tr w:rsidR="0040127D" w:rsidRPr="00AA1D20" w14:paraId="5A8F18A5" w14:textId="77777777" w:rsidTr="0040127D">
        <w:tblPrEx>
          <w:tblCellMar>
            <w:left w:w="108" w:type="dxa"/>
            <w:right w:w="108" w:type="dxa"/>
          </w:tblCellMar>
          <w:tblLook w:val="04A0" w:firstRow="1" w:lastRow="0" w:firstColumn="1" w:lastColumn="0" w:noHBand="0" w:noVBand="1"/>
        </w:tblPrEx>
        <w:trPr>
          <w:trHeight w:val="250"/>
        </w:trPr>
        <w:tc>
          <w:tcPr>
            <w:tcW w:w="993" w:type="dxa"/>
            <w:tcBorders>
              <w:bottom w:val="single" w:sz="4" w:space="0" w:color="auto"/>
            </w:tcBorders>
            <w:shd w:val="clear" w:color="auto" w:fill="BFBFBF"/>
            <w:vAlign w:val="center"/>
          </w:tcPr>
          <w:p w14:paraId="27F95E32" w14:textId="77777777" w:rsidR="0040127D" w:rsidRPr="00AA1D20" w:rsidRDefault="0040127D" w:rsidP="00007D33">
            <w:pPr>
              <w:pStyle w:val="Listenabsatz"/>
              <w:ind w:left="0"/>
              <w:rPr>
                <w:rFonts w:ascii="Verdana" w:hAnsi="Verdana"/>
                <w:sz w:val="18"/>
                <w:szCs w:val="18"/>
              </w:rPr>
            </w:pPr>
            <w:r w:rsidRPr="00AA1D20">
              <w:rPr>
                <w:rFonts w:ascii="Verdana" w:hAnsi="Verdana"/>
                <w:sz w:val="18"/>
                <w:szCs w:val="18"/>
              </w:rPr>
              <w:t>Level 3</w:t>
            </w:r>
          </w:p>
        </w:tc>
        <w:tc>
          <w:tcPr>
            <w:tcW w:w="4706" w:type="dxa"/>
            <w:tcBorders>
              <w:bottom w:val="single" w:sz="4" w:space="0" w:color="auto"/>
            </w:tcBorders>
            <w:shd w:val="clear" w:color="auto" w:fill="auto"/>
          </w:tcPr>
          <w:p w14:paraId="07C7A08F" w14:textId="77777777" w:rsidR="00B12D70" w:rsidRPr="00AA1D20" w:rsidRDefault="0040127D" w:rsidP="00007D33">
            <w:pPr>
              <w:pStyle w:val="Listenabsatz"/>
              <w:spacing w:before="60" w:after="60"/>
              <w:ind w:left="0"/>
              <w:contextualSpacing w:val="0"/>
              <w:rPr>
                <w:rFonts w:ascii="Verdana" w:hAnsi="Verdana"/>
                <w:sz w:val="18"/>
                <w:szCs w:val="18"/>
              </w:rPr>
            </w:pPr>
            <w:r w:rsidRPr="00AA1D20">
              <w:rPr>
                <w:rFonts w:ascii="Verdana" w:hAnsi="Verdana"/>
                <w:b/>
                <w:sz w:val="18"/>
                <w:szCs w:val="18"/>
              </w:rPr>
              <w:t>Minimal sustainability:</w:t>
            </w:r>
            <w:r w:rsidRPr="00AA1D20">
              <w:rPr>
                <w:rFonts w:ascii="Verdana" w:hAnsi="Verdana"/>
                <w:sz w:val="18"/>
                <w:szCs w:val="18"/>
              </w:rPr>
              <w:t xml:space="preserve">  </w:t>
            </w:r>
          </w:p>
          <w:p w14:paraId="249F6BDF" w14:textId="070EC7A0" w:rsidR="0040127D" w:rsidRPr="00AA1D20" w:rsidRDefault="0040127D" w:rsidP="00007D33">
            <w:pPr>
              <w:pStyle w:val="Listenabsatz"/>
              <w:spacing w:before="60" w:after="60"/>
              <w:ind w:left="0"/>
              <w:contextualSpacing w:val="0"/>
              <w:rPr>
                <w:rFonts w:ascii="Verdana" w:hAnsi="Verdana"/>
                <w:sz w:val="18"/>
                <w:szCs w:val="18"/>
              </w:rPr>
            </w:pPr>
            <w:r w:rsidRPr="00AA1D20">
              <w:rPr>
                <w:rFonts w:ascii="Verdana" w:hAnsi="Verdana"/>
                <w:sz w:val="18"/>
                <w:szCs w:val="18"/>
              </w:rPr>
              <w:lastRenderedPageBreak/>
              <w:t xml:space="preserve">The contribution to the stated dimension of sustainability envisaged in the project application was not achieved, or achieved only at a basic level </w:t>
            </w:r>
            <w:r w:rsidRPr="00AA1D20">
              <w:rPr>
                <w:rFonts w:ascii="Verdana" w:hAnsi="Verdana"/>
                <w:b/>
                <w:bCs/>
                <w:sz w:val="18"/>
                <w:szCs w:val="18"/>
              </w:rPr>
              <w:t>[please indicate with a cross].</w:t>
            </w:r>
          </w:p>
        </w:tc>
        <w:tc>
          <w:tcPr>
            <w:tcW w:w="1068" w:type="dxa"/>
            <w:shd w:val="clear" w:color="auto" w:fill="auto"/>
            <w:vAlign w:val="center"/>
          </w:tcPr>
          <w:p w14:paraId="12FA1D56" w14:textId="77777777" w:rsidR="0040127D" w:rsidRPr="00AA1D20" w:rsidRDefault="0040127D" w:rsidP="00007D33">
            <w:pPr>
              <w:spacing w:after="0" w:line="240" w:lineRule="auto"/>
              <w:jc w:val="center"/>
              <w:rPr>
                <w:rFonts w:ascii="Verdana" w:hAnsi="Verdana"/>
                <w:b/>
                <w:sz w:val="18"/>
                <w:szCs w:val="18"/>
              </w:rPr>
            </w:pPr>
          </w:p>
        </w:tc>
        <w:tc>
          <w:tcPr>
            <w:tcW w:w="1060" w:type="dxa"/>
            <w:shd w:val="clear" w:color="auto" w:fill="auto"/>
            <w:vAlign w:val="center"/>
          </w:tcPr>
          <w:p w14:paraId="20441F1F" w14:textId="77777777" w:rsidR="0040127D" w:rsidRPr="00AA1D20" w:rsidRDefault="0040127D" w:rsidP="00007D33">
            <w:pPr>
              <w:spacing w:after="0" w:line="240" w:lineRule="auto"/>
              <w:jc w:val="center"/>
              <w:rPr>
                <w:rFonts w:ascii="Verdana" w:hAnsi="Verdana"/>
                <w:b/>
                <w:sz w:val="18"/>
                <w:szCs w:val="18"/>
              </w:rPr>
            </w:pPr>
          </w:p>
        </w:tc>
        <w:tc>
          <w:tcPr>
            <w:tcW w:w="1028" w:type="dxa"/>
            <w:shd w:val="clear" w:color="auto" w:fill="auto"/>
            <w:vAlign w:val="center"/>
          </w:tcPr>
          <w:p w14:paraId="706AA88C" w14:textId="77777777" w:rsidR="0040127D" w:rsidRPr="00AA1D20" w:rsidRDefault="0040127D" w:rsidP="00007D33">
            <w:pPr>
              <w:spacing w:after="0" w:line="240" w:lineRule="auto"/>
              <w:jc w:val="center"/>
              <w:rPr>
                <w:rFonts w:ascii="Verdana" w:hAnsi="Verdana"/>
                <w:b/>
                <w:sz w:val="18"/>
                <w:szCs w:val="18"/>
              </w:rPr>
            </w:pPr>
          </w:p>
        </w:tc>
        <w:tc>
          <w:tcPr>
            <w:tcW w:w="1028" w:type="dxa"/>
            <w:shd w:val="clear" w:color="auto" w:fill="auto"/>
            <w:vAlign w:val="center"/>
          </w:tcPr>
          <w:p w14:paraId="46D0FD38" w14:textId="3DA16C9A" w:rsidR="0040127D" w:rsidRPr="00AA1D20" w:rsidRDefault="00FF7234" w:rsidP="00007D33">
            <w:pPr>
              <w:spacing w:after="0" w:line="240" w:lineRule="auto"/>
              <w:jc w:val="center"/>
              <w:rPr>
                <w:rFonts w:ascii="Verdana" w:hAnsi="Verdana"/>
                <w:b/>
                <w:sz w:val="18"/>
                <w:szCs w:val="18"/>
              </w:rPr>
            </w:pPr>
            <w:r w:rsidRPr="00AA1D20">
              <w:rPr>
                <w:rFonts w:ascii="Verdana" w:hAnsi="Verdana"/>
                <w:b/>
                <w:sz w:val="18"/>
                <w:szCs w:val="18"/>
              </w:rPr>
              <w:t>X</w:t>
            </w:r>
          </w:p>
        </w:tc>
      </w:tr>
    </w:tbl>
    <w:p w14:paraId="566656BC" w14:textId="1D41B8BB" w:rsidR="003A721A" w:rsidRPr="00AA1D20" w:rsidRDefault="003A721A" w:rsidP="00276E24">
      <w:pPr>
        <w:tabs>
          <w:tab w:val="left" w:pos="567"/>
        </w:tabs>
        <w:spacing w:after="0" w:line="264" w:lineRule="auto"/>
        <w:rPr>
          <w:rFonts w:ascii="Verdana" w:hAnsi="Verdana"/>
          <w:color w:val="808080" w:themeColor="background1" w:themeShade="80"/>
          <w:sz w:val="18"/>
          <w:szCs w:val="18"/>
        </w:rPr>
      </w:pPr>
    </w:p>
    <w:sectPr w:rsidR="003A721A" w:rsidRPr="00AA1D20" w:rsidSect="00B83AC9">
      <w:headerReference w:type="default" r:id="rId29"/>
      <w:footerReference w:type="default" r:id="rId30"/>
      <w:pgSz w:w="11906" w:h="16838"/>
      <w:pgMar w:top="993" w:right="1080" w:bottom="1440" w:left="108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igodora, Tafadzwa" w:date="2024-01-23T07:50:00Z" w:initials="CT">
    <w:p w14:paraId="6E962A71" w14:textId="77777777" w:rsidR="00DF45EA" w:rsidRDefault="00DF45EA" w:rsidP="00DF45EA">
      <w:pPr>
        <w:pStyle w:val="Kommentartext"/>
      </w:pPr>
      <w:r>
        <w:rPr>
          <w:rStyle w:val="Kommentarzeichen"/>
        </w:rPr>
        <w:annotationRef/>
      </w:r>
      <w:r>
        <w:t>@rumbidzai.mhako@cbm.org is it 3 or 4years</w:t>
      </w:r>
    </w:p>
  </w:comment>
  <w:comment w:id="1" w:author="Mhako, Rumbidzai" w:date="2024-01-23T15:49:00Z" w:initials="MR">
    <w:p w14:paraId="5CA4204B" w14:textId="77777777" w:rsidR="007F7320" w:rsidRDefault="007F7320" w:rsidP="007F7320">
      <w:pPr>
        <w:pStyle w:val="Kommentartext"/>
      </w:pPr>
      <w:r>
        <w:rPr>
          <w:rStyle w:val="Kommentarzeichen"/>
        </w:rPr>
        <w:annotationRef/>
      </w:r>
      <w:r>
        <w:t>3</w:t>
      </w:r>
    </w:p>
  </w:comment>
  <w:comment w:id="5" w:author="Chigodora, Tafadzwa" w:date="2024-01-23T08:05:00Z" w:initials="CT">
    <w:p w14:paraId="71FF9F09" w14:textId="462FA2EF" w:rsidR="00DE3FE8" w:rsidRDefault="00F95509" w:rsidP="00DE3FE8">
      <w:pPr>
        <w:pStyle w:val="Kommentartext"/>
      </w:pPr>
      <w:r>
        <w:rPr>
          <w:rStyle w:val="Kommentarzeichen"/>
        </w:rPr>
        <w:annotationRef/>
      </w:r>
      <w:r w:rsidR="00DE3FE8">
        <w:t>@rumbidzai.mhako@cbm.org Is the word reached here synonymous with treated?</w:t>
      </w:r>
    </w:p>
  </w:comment>
  <w:comment w:id="6" w:author="Mhako, Rumbidzai" w:date="2024-01-23T15:50:00Z" w:initials="MR">
    <w:p w14:paraId="71112FDD" w14:textId="77777777" w:rsidR="00B62007" w:rsidRDefault="00B62007" w:rsidP="00B62007">
      <w:pPr>
        <w:pStyle w:val="Kommentartext"/>
      </w:pPr>
      <w:r>
        <w:rPr>
          <w:rStyle w:val="Kommentarzeichen"/>
        </w:rPr>
        <w:annotationRef/>
      </w:r>
      <w:r>
        <w:t>@Wizear kindly address</w:t>
      </w:r>
    </w:p>
  </w:comment>
  <w:comment w:id="7" w:author="Chigodora, Tafadzwa" w:date="2024-01-23T08:18:00Z" w:initials="CT">
    <w:p w14:paraId="4255F059" w14:textId="15FDBCCE" w:rsidR="000950FD" w:rsidRDefault="000950FD" w:rsidP="000950FD">
      <w:pPr>
        <w:pStyle w:val="Kommentartext"/>
      </w:pPr>
      <w:r>
        <w:rPr>
          <w:rStyle w:val="Kommentarzeichen"/>
        </w:rPr>
        <w:annotationRef/>
      </w:r>
      <w:r>
        <w:t>@rumbidzai.mhako@cbm.org these figures are not adding up to above reported figure of 31,819</w:t>
      </w:r>
    </w:p>
  </w:comment>
  <w:comment w:id="8" w:author="Mhako, Rumbidzai" w:date="2024-01-23T15:51:00Z" w:initials="MR">
    <w:p w14:paraId="5A26E14C" w14:textId="77777777" w:rsidR="00170195" w:rsidRDefault="00170195" w:rsidP="00170195">
      <w:pPr>
        <w:pStyle w:val="Kommentartext"/>
      </w:pPr>
      <w:r>
        <w:rPr>
          <w:rStyle w:val="Kommentarzeichen"/>
        </w:rPr>
        <w:annotationRef/>
      </w:r>
      <w:r>
        <w:t>@Wizear please verify</w:t>
      </w:r>
    </w:p>
  </w:comment>
  <w:comment w:id="9" w:author="Mhako, Rumbidzai" w:date="2024-01-09T08:57:00Z" w:initials="MR">
    <w:p w14:paraId="63A72A0F" w14:textId="64C28CF7" w:rsidR="007F2AB4" w:rsidRDefault="007F2AB4" w:rsidP="007F2AB4">
      <w:pPr>
        <w:pStyle w:val="Kommentartext"/>
      </w:pPr>
      <w:r>
        <w:rPr>
          <w:rStyle w:val="Kommentarzeichen"/>
        </w:rPr>
        <w:annotationRef/>
      </w:r>
      <w:r>
        <w:t>Explain why target was exceeded.</w:t>
      </w:r>
    </w:p>
  </w:comment>
  <w:comment w:id="10" w:author="Mhako, Rumbidzai" w:date="2024-01-09T09:13:00Z" w:initials="MR">
    <w:p w14:paraId="1F0FDD72" w14:textId="77777777" w:rsidR="00871CF2" w:rsidRDefault="00871CF2" w:rsidP="00871CF2">
      <w:pPr>
        <w:pStyle w:val="Kommentartext"/>
      </w:pPr>
      <w:r>
        <w:rPr>
          <w:rStyle w:val="Kommentarzeichen"/>
        </w:rPr>
        <w:annotationRef/>
      </w:r>
      <w:r>
        <w:t>Explain the over achievement</w:t>
      </w:r>
    </w:p>
  </w:comment>
  <w:comment w:id="12" w:author="Chigodora, Tafadzwa" w:date="2024-01-23T08:22:00Z" w:initials="CT">
    <w:p w14:paraId="4AFA1662" w14:textId="77777777" w:rsidR="00142860" w:rsidRDefault="006D2D51" w:rsidP="00142860">
      <w:pPr>
        <w:pStyle w:val="Kommentartext"/>
      </w:pPr>
      <w:r>
        <w:rPr>
          <w:rStyle w:val="Kommentarzeichen"/>
        </w:rPr>
        <w:annotationRef/>
      </w:r>
      <w:r w:rsidR="00142860">
        <w:t xml:space="preserve">@rumbidzai.mhako@cbm.org write in full </w:t>
      </w:r>
    </w:p>
  </w:comment>
  <w:comment w:id="11" w:author="Chigodora, Tafadzwa" w:date="2024-01-23T08:25:00Z" w:initials="CT">
    <w:p w14:paraId="79F79DEE" w14:textId="21097E31" w:rsidR="009033C4" w:rsidRDefault="009033C4" w:rsidP="009033C4">
      <w:pPr>
        <w:pStyle w:val="Kommentartext"/>
      </w:pPr>
      <w:r>
        <w:rPr>
          <w:rStyle w:val="Kommentarzeichen"/>
        </w:rPr>
        <w:annotationRef/>
      </w:r>
      <w:r>
        <w:t>@rumbidzai.mhako@cbm.org the disaggregation falls short of the reported 1221 medical staff trained. Where is the remainder?</w:t>
      </w:r>
    </w:p>
  </w:comment>
  <w:comment w:id="16" w:author="Chigodora, Tafadzwa" w:date="2024-01-23T08:30:00Z" w:initials="CT">
    <w:p w14:paraId="3856DD92" w14:textId="77777777" w:rsidR="00B94012" w:rsidRDefault="00B94012" w:rsidP="00B94012">
      <w:pPr>
        <w:pStyle w:val="Kommentartext"/>
      </w:pPr>
      <w:r>
        <w:rPr>
          <w:rStyle w:val="Kommentarzeichen"/>
        </w:rPr>
        <w:annotationRef/>
      </w:r>
      <w:r>
        <w:t>@rumbidzai.mhako@cbm.org this is subjective just say 20% lower than the anticipated.</w:t>
      </w:r>
    </w:p>
  </w:comment>
  <w:comment w:id="17" w:author="Mhako, Rumbidzai" w:date="2024-01-23T16:02:00Z" w:initials="MR">
    <w:p w14:paraId="703910E2" w14:textId="77777777" w:rsidR="00E77602" w:rsidRDefault="00E77602" w:rsidP="00E77602">
      <w:pPr>
        <w:pStyle w:val="Kommentartext"/>
      </w:pPr>
      <w:r>
        <w:rPr>
          <w:rStyle w:val="Kommentarzeichen"/>
        </w:rPr>
        <w:annotationRef/>
      </w:r>
      <w:r>
        <w:t>Noted</w:t>
      </w:r>
    </w:p>
  </w:comment>
  <w:comment w:id="20" w:author="Chigodora, Tafadzwa" w:date="2024-01-23T08:43:00Z" w:initials="CT">
    <w:p w14:paraId="13D7C40B" w14:textId="46DE5495" w:rsidR="00F77E6B" w:rsidRDefault="00F77E6B" w:rsidP="00F77E6B">
      <w:pPr>
        <w:pStyle w:val="Kommentartext"/>
      </w:pPr>
      <w:r>
        <w:rPr>
          <w:rStyle w:val="Kommentarzeichen"/>
        </w:rPr>
        <w:annotationRef/>
      </w:r>
      <w:r>
        <w:t>@rumbidzai.mhako@cbm.org please expand first</w:t>
      </w:r>
    </w:p>
  </w:comment>
  <w:comment w:id="21" w:author="Mhako, Rumbidzai" w:date="2024-01-23T16:03:00Z" w:initials="MR">
    <w:p w14:paraId="49C813B8" w14:textId="77777777" w:rsidR="00C93295" w:rsidRDefault="00C93295" w:rsidP="00C93295">
      <w:pPr>
        <w:pStyle w:val="Kommentartext"/>
      </w:pPr>
      <w:r>
        <w:rPr>
          <w:rStyle w:val="Kommentarzeichen"/>
        </w:rPr>
        <w:annotationRef/>
      </w:r>
      <w:r>
        <w:t>@Wizear kindly expand GGH</w:t>
      </w:r>
    </w:p>
  </w:comment>
  <w:comment w:id="25" w:author="Chigodora, Tafadzwa" w:date="2024-01-23T08:45:00Z" w:initials="CT">
    <w:p w14:paraId="009588E9" w14:textId="319FAC28" w:rsidR="0008675C" w:rsidRDefault="0008675C" w:rsidP="0008675C">
      <w:pPr>
        <w:pStyle w:val="Kommentartext"/>
      </w:pPr>
      <w:r>
        <w:rPr>
          <w:rStyle w:val="Kommentarzeichen"/>
        </w:rPr>
        <w:annotationRef/>
      </w:r>
      <w:r>
        <w:t>@rumbidzai.mhako@cbm.org Disaggregated figures falls short of 1</w:t>
      </w:r>
    </w:p>
  </w:comment>
  <w:comment w:id="26" w:author="Mhako, Rumbidzai" w:date="2024-01-23T16:03:00Z" w:initials="MR">
    <w:p w14:paraId="2F72ABD1" w14:textId="77777777" w:rsidR="00041A6B" w:rsidRDefault="00041A6B" w:rsidP="00041A6B">
      <w:pPr>
        <w:pStyle w:val="Kommentartext"/>
      </w:pPr>
      <w:r>
        <w:rPr>
          <w:rStyle w:val="Kommentarzeichen"/>
        </w:rPr>
        <w:annotationRef/>
      </w:r>
      <w:r>
        <w:t>@Wizear kindly address</w:t>
      </w:r>
    </w:p>
  </w:comment>
  <w:comment w:id="34" w:author="Mhako, Rumbidzai" w:date="2024-01-09T09:21:00Z" w:initials="MR">
    <w:p w14:paraId="720D97B8" w14:textId="395F7699" w:rsidR="00705E75" w:rsidRDefault="00705E75" w:rsidP="00705E75">
      <w:pPr>
        <w:pStyle w:val="Kommentartext"/>
      </w:pPr>
      <w:r>
        <w:rPr>
          <w:rStyle w:val="Kommentarzeichen"/>
        </w:rPr>
        <w:annotationRef/>
      </w:r>
      <w:r>
        <w:t>Please provide the information requested here in the table format comparing measures planned vs implemented and explain the deviations.</w:t>
      </w:r>
    </w:p>
  </w:comment>
  <w:comment w:id="44" w:author="Chigodora, Tafadzwa" w:date="2024-01-23T10:54:00Z" w:initials="CT">
    <w:p w14:paraId="5086A229" w14:textId="77777777" w:rsidR="004342D6" w:rsidRDefault="004342D6" w:rsidP="004342D6">
      <w:pPr>
        <w:pStyle w:val="Kommentartext"/>
      </w:pPr>
      <w:r>
        <w:rPr>
          <w:rStyle w:val="Kommentarzeichen"/>
        </w:rPr>
        <w:annotationRef/>
      </w:r>
      <w:r>
        <w:t>@rumbidzai.mhako@cbm.org what is this?</w:t>
      </w:r>
    </w:p>
  </w:comment>
  <w:comment w:id="45" w:author="Mhako, Rumbidzai" w:date="2024-01-23T16:08:00Z" w:initials="MR">
    <w:p w14:paraId="73B24CD7" w14:textId="77777777" w:rsidR="00ED3204" w:rsidRDefault="00ED3204" w:rsidP="00ED3204">
      <w:pPr>
        <w:pStyle w:val="Kommentartext"/>
      </w:pPr>
      <w:r>
        <w:rPr>
          <w:rStyle w:val="Kommentarzeichen"/>
        </w:rPr>
        <w:annotationRef/>
      </w:r>
      <w:r>
        <w:t>Hearing Impaired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962A71" w15:done="0"/>
  <w15:commentEx w15:paraId="5CA4204B" w15:paraIdParent="6E962A71" w15:done="0"/>
  <w15:commentEx w15:paraId="71FF9F09" w15:done="0"/>
  <w15:commentEx w15:paraId="71112FDD" w15:paraIdParent="71FF9F09" w15:done="0"/>
  <w15:commentEx w15:paraId="4255F059" w15:done="0"/>
  <w15:commentEx w15:paraId="5A26E14C" w15:paraIdParent="4255F059" w15:done="0"/>
  <w15:commentEx w15:paraId="63A72A0F" w15:done="0"/>
  <w15:commentEx w15:paraId="1F0FDD72" w15:done="0"/>
  <w15:commentEx w15:paraId="4AFA1662" w15:done="0"/>
  <w15:commentEx w15:paraId="79F79DEE" w15:done="0"/>
  <w15:commentEx w15:paraId="3856DD92" w15:done="0"/>
  <w15:commentEx w15:paraId="703910E2" w15:paraIdParent="3856DD92" w15:done="0"/>
  <w15:commentEx w15:paraId="13D7C40B" w15:done="0"/>
  <w15:commentEx w15:paraId="49C813B8" w15:paraIdParent="13D7C40B" w15:done="0"/>
  <w15:commentEx w15:paraId="009588E9" w15:done="0"/>
  <w15:commentEx w15:paraId="2F72ABD1" w15:paraIdParent="009588E9" w15:done="0"/>
  <w15:commentEx w15:paraId="720D97B8" w15:done="0"/>
  <w15:commentEx w15:paraId="5086A229" w15:done="0"/>
  <w15:commentEx w15:paraId="73B24CD7" w15:paraIdParent="5086A2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59EE3B" w16cex:dateUtc="2024-01-23T05:50:00Z"/>
  <w16cex:commentExtensible w16cex:durableId="1DC4AADA" w16cex:dateUtc="2024-01-23T13:49:00Z"/>
  <w16cex:commentExtensible w16cex:durableId="2959F1DC" w16cex:dateUtc="2024-01-23T06:05:00Z"/>
  <w16cex:commentExtensible w16cex:durableId="37DB5BED" w16cex:dateUtc="2024-01-23T13:50:00Z"/>
  <w16cex:commentExtensible w16cex:durableId="2959F4E5" w16cex:dateUtc="2024-01-23T06:18:00Z"/>
  <w16cex:commentExtensible w16cex:durableId="6A20DBD6" w16cex:dateUtc="2024-01-23T13:51:00Z"/>
  <w16cex:commentExtensible w16cex:durableId="6E8481F4" w16cex:dateUtc="2024-01-09T06:57:00Z"/>
  <w16cex:commentExtensible w16cex:durableId="541788F2" w16cex:dateUtc="2024-01-09T07:13:00Z"/>
  <w16cex:commentExtensible w16cex:durableId="2959F5C9" w16cex:dateUtc="2024-01-23T06:22:00Z"/>
  <w16cex:commentExtensible w16cex:durableId="2959F66B" w16cex:dateUtc="2024-01-23T06:25:00Z"/>
  <w16cex:commentExtensible w16cex:durableId="2959F7AF" w16cex:dateUtc="2024-01-23T06:30:00Z"/>
  <w16cex:commentExtensible w16cex:durableId="136E50C2" w16cex:dateUtc="2024-01-23T14:02:00Z"/>
  <w16cex:commentExtensible w16cex:durableId="2959FACF" w16cex:dateUtc="2024-01-23T06:43:00Z"/>
  <w16cex:commentExtensible w16cex:durableId="178A8E2C" w16cex:dateUtc="2024-01-23T14:03:00Z"/>
  <w16cex:commentExtensible w16cex:durableId="2959FB2F" w16cex:dateUtc="2024-01-23T06:45:00Z"/>
  <w16cex:commentExtensible w16cex:durableId="2E423910" w16cex:dateUtc="2024-01-23T14:03:00Z"/>
  <w16cex:commentExtensible w16cex:durableId="2FD9DD29" w16cex:dateUtc="2024-01-09T07:21:00Z"/>
  <w16cex:commentExtensible w16cex:durableId="295A1972" w16cex:dateUtc="2024-01-23T08:54:00Z"/>
  <w16cex:commentExtensible w16cex:durableId="7C2AF2F1" w16cex:dateUtc="2024-01-23T14: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962A71" w16cid:durableId="2959EE3B"/>
  <w16cid:commentId w16cid:paraId="5CA4204B" w16cid:durableId="1DC4AADA"/>
  <w16cid:commentId w16cid:paraId="71FF9F09" w16cid:durableId="2959F1DC"/>
  <w16cid:commentId w16cid:paraId="71112FDD" w16cid:durableId="37DB5BED"/>
  <w16cid:commentId w16cid:paraId="4255F059" w16cid:durableId="2959F4E5"/>
  <w16cid:commentId w16cid:paraId="5A26E14C" w16cid:durableId="6A20DBD6"/>
  <w16cid:commentId w16cid:paraId="63A72A0F" w16cid:durableId="6E8481F4"/>
  <w16cid:commentId w16cid:paraId="1F0FDD72" w16cid:durableId="541788F2"/>
  <w16cid:commentId w16cid:paraId="4AFA1662" w16cid:durableId="2959F5C9"/>
  <w16cid:commentId w16cid:paraId="79F79DEE" w16cid:durableId="2959F66B"/>
  <w16cid:commentId w16cid:paraId="3856DD92" w16cid:durableId="2959F7AF"/>
  <w16cid:commentId w16cid:paraId="703910E2" w16cid:durableId="136E50C2"/>
  <w16cid:commentId w16cid:paraId="13D7C40B" w16cid:durableId="2959FACF"/>
  <w16cid:commentId w16cid:paraId="49C813B8" w16cid:durableId="178A8E2C"/>
  <w16cid:commentId w16cid:paraId="009588E9" w16cid:durableId="2959FB2F"/>
  <w16cid:commentId w16cid:paraId="2F72ABD1" w16cid:durableId="2E423910"/>
  <w16cid:commentId w16cid:paraId="720D97B8" w16cid:durableId="2FD9DD29"/>
  <w16cid:commentId w16cid:paraId="5086A229" w16cid:durableId="295A1972"/>
  <w16cid:commentId w16cid:paraId="73B24CD7" w16cid:durableId="7C2AF2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9AB95" w14:textId="77777777" w:rsidR="00E0632C" w:rsidRDefault="00E0632C" w:rsidP="00DC3E8F">
      <w:pPr>
        <w:spacing w:after="0" w:line="240" w:lineRule="auto"/>
      </w:pPr>
      <w:r>
        <w:separator/>
      </w:r>
    </w:p>
  </w:endnote>
  <w:endnote w:type="continuationSeparator" w:id="0">
    <w:p w14:paraId="23C6E56B" w14:textId="77777777" w:rsidR="00E0632C" w:rsidRDefault="00E0632C" w:rsidP="00DC3E8F">
      <w:pPr>
        <w:spacing w:after="0" w:line="240" w:lineRule="auto"/>
      </w:pPr>
      <w:r>
        <w:continuationSeparator/>
      </w:r>
    </w:p>
  </w:endnote>
  <w:endnote w:type="continuationNotice" w:id="1">
    <w:p w14:paraId="06E5E4DF" w14:textId="77777777" w:rsidR="00E0632C" w:rsidRDefault="00E063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panose1 w:val="020B0503030403020204"/>
    <w:charset w:val="00"/>
    <w:family w:val="swiss"/>
    <w:pitch w:val="variable"/>
    <w:sig w:usb0="600002F7" w:usb1="02000001" w:usb2="00000000" w:usb3="00000000" w:csb0="0000019F" w:csb1="00000000"/>
  </w:font>
  <w:font w:name="Dotum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Source Sans Pro" w:hAnsi="Source Sans Pro"/>
        <w:color w:val="A6A6A6"/>
      </w:rPr>
      <w:id w:val="1142157633"/>
      <w:docPartObj>
        <w:docPartGallery w:val="Page Numbers (Bottom of Page)"/>
        <w:docPartUnique/>
      </w:docPartObj>
    </w:sdtPr>
    <w:sdtEndPr/>
    <w:sdtContent>
      <w:sdt>
        <w:sdtPr>
          <w:rPr>
            <w:rFonts w:ascii="Source Sans Pro" w:hAnsi="Source Sans Pro"/>
            <w:color w:val="A6A6A6"/>
          </w:rPr>
          <w:id w:val="-1035889720"/>
          <w:docPartObj>
            <w:docPartGallery w:val="Page Numbers (Top of Page)"/>
            <w:docPartUnique/>
          </w:docPartObj>
        </w:sdtPr>
        <w:sdtEndPr/>
        <w:sdtContent>
          <w:p w14:paraId="15D93C7C" w14:textId="77777777" w:rsidR="004467CB" w:rsidRPr="005F3755" w:rsidRDefault="004467CB">
            <w:pPr>
              <w:pStyle w:val="Fuzeile"/>
              <w:jc w:val="center"/>
              <w:rPr>
                <w:rFonts w:ascii="Source Sans Pro" w:hAnsi="Source Sans Pro"/>
                <w:color w:val="A6A6A6"/>
              </w:rPr>
            </w:pPr>
            <w:r w:rsidRPr="005F3755">
              <w:rPr>
                <w:rFonts w:ascii="Source Sans Pro" w:hAnsi="Source Sans Pro"/>
                <w:bCs/>
                <w:color w:val="A6A6A6"/>
              </w:rPr>
              <w:fldChar w:fldCharType="begin"/>
            </w:r>
            <w:r w:rsidRPr="005F3755">
              <w:rPr>
                <w:rFonts w:ascii="Source Sans Pro" w:hAnsi="Source Sans Pro"/>
                <w:bCs/>
                <w:color w:val="A6A6A6"/>
              </w:rPr>
              <w:instrText xml:space="preserve"> PAGE </w:instrText>
            </w:r>
            <w:r w:rsidRPr="005F3755">
              <w:rPr>
                <w:rFonts w:ascii="Source Sans Pro" w:hAnsi="Source Sans Pro"/>
                <w:bCs/>
                <w:color w:val="A6A6A6"/>
              </w:rPr>
              <w:fldChar w:fldCharType="separate"/>
            </w:r>
            <w:r>
              <w:rPr>
                <w:rFonts w:ascii="Source Sans Pro" w:hAnsi="Source Sans Pro"/>
                <w:bCs/>
                <w:noProof/>
                <w:color w:val="A6A6A6"/>
              </w:rPr>
              <w:t>23</w:t>
            </w:r>
            <w:r w:rsidRPr="005F3755">
              <w:rPr>
                <w:rFonts w:ascii="Source Sans Pro" w:hAnsi="Source Sans Pro"/>
                <w:bCs/>
                <w:color w:val="A6A6A6"/>
              </w:rPr>
              <w:fldChar w:fldCharType="end"/>
            </w:r>
            <w:r w:rsidRPr="005F3755">
              <w:rPr>
                <w:rFonts w:ascii="Source Sans Pro" w:hAnsi="Source Sans Pro"/>
                <w:color w:val="A6A6A6"/>
              </w:rPr>
              <w:t>/</w:t>
            </w:r>
            <w:r w:rsidRPr="005F3755">
              <w:rPr>
                <w:rFonts w:ascii="Source Sans Pro" w:hAnsi="Source Sans Pro"/>
                <w:bCs/>
                <w:color w:val="A6A6A6"/>
              </w:rPr>
              <w:fldChar w:fldCharType="begin"/>
            </w:r>
            <w:r w:rsidRPr="005F3755">
              <w:rPr>
                <w:rFonts w:ascii="Source Sans Pro" w:hAnsi="Source Sans Pro"/>
                <w:bCs/>
                <w:color w:val="A6A6A6"/>
              </w:rPr>
              <w:instrText xml:space="preserve"> NUMPAGES  </w:instrText>
            </w:r>
            <w:r w:rsidRPr="005F3755">
              <w:rPr>
                <w:rFonts w:ascii="Source Sans Pro" w:hAnsi="Source Sans Pro"/>
                <w:bCs/>
                <w:color w:val="A6A6A6"/>
              </w:rPr>
              <w:fldChar w:fldCharType="separate"/>
            </w:r>
            <w:r>
              <w:rPr>
                <w:rFonts w:ascii="Source Sans Pro" w:hAnsi="Source Sans Pro"/>
                <w:bCs/>
                <w:noProof/>
                <w:color w:val="A6A6A6"/>
              </w:rPr>
              <w:t>23</w:t>
            </w:r>
            <w:r w:rsidRPr="005F3755">
              <w:rPr>
                <w:rFonts w:ascii="Source Sans Pro" w:hAnsi="Source Sans Pro"/>
                <w:bCs/>
                <w:color w:val="A6A6A6"/>
              </w:rPr>
              <w:fldChar w:fldCharType="end"/>
            </w:r>
          </w:p>
        </w:sdtContent>
      </w:sdt>
    </w:sdtContent>
  </w:sdt>
  <w:p w14:paraId="49F2224F" w14:textId="77777777" w:rsidR="004467CB" w:rsidRDefault="004467C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6816512"/>
      <w:docPartObj>
        <w:docPartGallery w:val="Page Numbers (Bottom of Page)"/>
        <w:docPartUnique/>
      </w:docPartObj>
    </w:sdtPr>
    <w:sdtEndPr/>
    <w:sdtContent>
      <w:p w14:paraId="6791CACD" w14:textId="055157C2" w:rsidR="00AC519B" w:rsidRDefault="00AC519B">
        <w:pPr>
          <w:pStyle w:val="Fuzeile"/>
          <w:jc w:val="right"/>
        </w:pPr>
        <w:r>
          <w:fldChar w:fldCharType="begin"/>
        </w:r>
        <w:r>
          <w:instrText>PAGE   \* MERGEFORMAT</w:instrText>
        </w:r>
        <w:r>
          <w:fldChar w:fldCharType="separate"/>
        </w:r>
        <w:r w:rsidR="00F20D27">
          <w:rPr>
            <w:noProof/>
          </w:rPr>
          <w:t>3</w:t>
        </w:r>
        <w:r>
          <w:fldChar w:fldCharType="end"/>
        </w:r>
      </w:p>
    </w:sdtContent>
  </w:sdt>
  <w:p w14:paraId="5F1E0FE2" w14:textId="77777777" w:rsidR="00AC519B" w:rsidRPr="00B05E06" w:rsidRDefault="00AC519B">
    <w:pPr>
      <w:pStyle w:val="Fuzeile"/>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5953554"/>
      <w:docPartObj>
        <w:docPartGallery w:val="Page Numbers (Bottom of Page)"/>
        <w:docPartUnique/>
      </w:docPartObj>
    </w:sdtPr>
    <w:sdtEndPr/>
    <w:sdtContent>
      <w:p w14:paraId="7AAF45FA" w14:textId="131CDB5E" w:rsidR="003E041E" w:rsidRDefault="003E041E">
        <w:pPr>
          <w:pStyle w:val="Fuzeile"/>
          <w:jc w:val="right"/>
        </w:pPr>
        <w:r>
          <w:fldChar w:fldCharType="begin"/>
        </w:r>
        <w:r>
          <w:instrText>PAGE   \* MERGEFORMAT</w:instrText>
        </w:r>
        <w:r>
          <w:fldChar w:fldCharType="separate"/>
        </w:r>
        <w:r w:rsidR="00335A46">
          <w:rPr>
            <w:noProof/>
          </w:rPr>
          <w:t>2</w:t>
        </w:r>
        <w:r>
          <w:fldChar w:fldCharType="end"/>
        </w:r>
      </w:p>
    </w:sdtContent>
  </w:sdt>
  <w:p w14:paraId="3373C091" w14:textId="77777777" w:rsidR="003E041E" w:rsidRDefault="003E041E">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011354"/>
      <w:docPartObj>
        <w:docPartGallery w:val="Page Numbers (Bottom of Page)"/>
        <w:docPartUnique/>
      </w:docPartObj>
    </w:sdtPr>
    <w:sdtEndPr/>
    <w:sdtContent>
      <w:p w14:paraId="5C1B3FE1" w14:textId="27873969" w:rsidR="00C4171A" w:rsidRDefault="00C4171A">
        <w:pPr>
          <w:pStyle w:val="Fuzeile"/>
          <w:jc w:val="right"/>
        </w:pPr>
        <w:r>
          <w:fldChar w:fldCharType="begin"/>
        </w:r>
        <w:r>
          <w:instrText>PAGE   \* MERGEFORMAT</w:instrText>
        </w:r>
        <w:r>
          <w:fldChar w:fldCharType="separate"/>
        </w:r>
        <w:r w:rsidR="00335A46">
          <w:rPr>
            <w:noProof/>
          </w:rPr>
          <w:t>6</w:t>
        </w:r>
        <w:r>
          <w:fldChar w:fldCharType="end"/>
        </w:r>
      </w:p>
    </w:sdtContent>
  </w:sdt>
  <w:p w14:paraId="1C6E9254" w14:textId="0B58D753" w:rsidR="00C4171A" w:rsidRPr="00B05E06" w:rsidRDefault="00C4171A">
    <w:pPr>
      <w:pStyle w:val="Fuzeile"/>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4F6012" w14:textId="77777777" w:rsidR="00E0632C" w:rsidRDefault="00E0632C" w:rsidP="00DC3E8F">
      <w:pPr>
        <w:spacing w:after="0" w:line="240" w:lineRule="auto"/>
      </w:pPr>
      <w:r>
        <w:separator/>
      </w:r>
    </w:p>
  </w:footnote>
  <w:footnote w:type="continuationSeparator" w:id="0">
    <w:p w14:paraId="4F5F4407" w14:textId="77777777" w:rsidR="00E0632C" w:rsidRDefault="00E0632C" w:rsidP="00DC3E8F">
      <w:pPr>
        <w:spacing w:after="0" w:line="240" w:lineRule="auto"/>
      </w:pPr>
      <w:r>
        <w:continuationSeparator/>
      </w:r>
    </w:p>
  </w:footnote>
  <w:footnote w:type="continuationNotice" w:id="1">
    <w:p w14:paraId="640CF61A" w14:textId="77777777" w:rsidR="00E0632C" w:rsidRDefault="00E063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A7536" w14:textId="6000D879" w:rsidR="00AC519B" w:rsidRPr="00503D26" w:rsidRDefault="00AC519B" w:rsidP="00BD3D87">
    <w:pPr>
      <w:pStyle w:val="Kopfzeile"/>
      <w:tabs>
        <w:tab w:val="clear" w:pos="4536"/>
        <w:tab w:val="clear" w:pos="9072"/>
        <w:tab w:val="left" w:pos="3544"/>
        <w:tab w:val="center" w:pos="9070"/>
      </w:tabs>
      <w:rPr>
        <w:color w:val="7F7F7F"/>
        <w:sz w:val="20"/>
        <w:szCs w:val="20"/>
      </w:rPr>
    </w:pPr>
    <w:r>
      <w:rPr>
        <w:color w:val="7F7F7F"/>
        <w:sz w:val="20"/>
      </w:rPr>
      <w:t>Engagement Global, bengo – proof of use, Part II, version date: March 2023</w:t>
    </w:r>
  </w:p>
  <w:p w14:paraId="746F432C" w14:textId="77777777" w:rsidR="00AC519B" w:rsidRPr="00BD3D87" w:rsidRDefault="00AC519B" w:rsidP="00BD3D8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F2D8F" w14:textId="2EEB78D9" w:rsidR="00C4171A" w:rsidRPr="00503D26" w:rsidRDefault="00EE4BE6" w:rsidP="00BD3D87">
    <w:pPr>
      <w:pStyle w:val="Kopfzeile"/>
      <w:tabs>
        <w:tab w:val="clear" w:pos="4536"/>
        <w:tab w:val="clear" w:pos="9072"/>
        <w:tab w:val="left" w:pos="3544"/>
        <w:tab w:val="center" w:pos="9070"/>
      </w:tabs>
      <w:rPr>
        <w:color w:val="7F7F7F"/>
        <w:sz w:val="20"/>
        <w:szCs w:val="20"/>
      </w:rPr>
    </w:pPr>
    <w:r>
      <w:rPr>
        <w:color w:val="7F7F7F"/>
        <w:sz w:val="20"/>
      </w:rPr>
      <w:t>Engagement Global, bengo – proof of use, Part II, version date: March 2023</w:t>
    </w:r>
  </w:p>
  <w:p w14:paraId="4DC63D67" w14:textId="79B1BA90" w:rsidR="00C4171A" w:rsidRPr="00BD3D87" w:rsidRDefault="00C4171A" w:rsidP="00BD3D8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C02E8"/>
    <w:multiLevelType w:val="hybridMultilevel"/>
    <w:tmpl w:val="F400574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BA01B16"/>
    <w:multiLevelType w:val="multilevel"/>
    <w:tmpl w:val="1B6AF44E"/>
    <w:lvl w:ilvl="0">
      <w:start w:val="1"/>
      <w:numFmt w:val="decimal"/>
      <w:lvlText w:val="%1."/>
      <w:lvlJc w:val="left"/>
      <w:pPr>
        <w:ind w:left="360" w:hanging="360"/>
      </w:pPr>
      <w:rPr>
        <w:rFonts w:hint="default"/>
        <w:sz w:val="24"/>
        <w:szCs w:val="22"/>
      </w:rPr>
    </w:lvl>
    <w:lvl w:ilvl="1">
      <w:start w:val="1"/>
      <w:numFmt w:val="decimal"/>
      <w:lvlText w:val="%1.%2."/>
      <w:lvlJc w:val="left"/>
      <w:pPr>
        <w:ind w:left="792" w:hanging="432"/>
      </w:pPr>
      <w:rPr>
        <w:b/>
        <w:color w:val="1F497D" w:themeColor="text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5156FE"/>
    <w:multiLevelType w:val="hybridMultilevel"/>
    <w:tmpl w:val="172E8AB8"/>
    <w:lvl w:ilvl="0" w:tplc="517A4E9A">
      <w:start w:val="1"/>
      <w:numFmt w:val="bullet"/>
      <w:lvlText w:val="-"/>
      <w:lvlJc w:val="left"/>
      <w:pPr>
        <w:ind w:left="1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DCF8AAB0">
      <w:start w:val="1"/>
      <w:numFmt w:val="bullet"/>
      <w:lvlText w:val="o"/>
      <w:lvlJc w:val="left"/>
      <w:pPr>
        <w:ind w:left="12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BBD0D37A">
      <w:start w:val="1"/>
      <w:numFmt w:val="bullet"/>
      <w:lvlText w:val="▪"/>
      <w:lvlJc w:val="left"/>
      <w:pPr>
        <w:ind w:left="19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AA700822">
      <w:start w:val="1"/>
      <w:numFmt w:val="bullet"/>
      <w:lvlText w:val="•"/>
      <w:lvlJc w:val="left"/>
      <w:pPr>
        <w:ind w:left="26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6D0CD2BA">
      <w:start w:val="1"/>
      <w:numFmt w:val="bullet"/>
      <w:lvlText w:val="o"/>
      <w:lvlJc w:val="left"/>
      <w:pPr>
        <w:ind w:left="3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C854E348">
      <w:start w:val="1"/>
      <w:numFmt w:val="bullet"/>
      <w:lvlText w:val="▪"/>
      <w:lvlJc w:val="left"/>
      <w:pPr>
        <w:ind w:left="4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8E88CF2">
      <w:start w:val="1"/>
      <w:numFmt w:val="bullet"/>
      <w:lvlText w:val="•"/>
      <w:lvlJc w:val="left"/>
      <w:pPr>
        <w:ind w:left="4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CC4CEA8">
      <w:start w:val="1"/>
      <w:numFmt w:val="bullet"/>
      <w:lvlText w:val="o"/>
      <w:lvlJc w:val="left"/>
      <w:pPr>
        <w:ind w:left="5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B405FA0">
      <w:start w:val="1"/>
      <w:numFmt w:val="bullet"/>
      <w:lvlText w:val="▪"/>
      <w:lvlJc w:val="left"/>
      <w:pPr>
        <w:ind w:left="6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6E32F4B"/>
    <w:multiLevelType w:val="multilevel"/>
    <w:tmpl w:val="3CD2CB96"/>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CE776A1"/>
    <w:multiLevelType w:val="hybridMultilevel"/>
    <w:tmpl w:val="DF5EAE8C"/>
    <w:lvl w:ilvl="0" w:tplc="3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ED80A86"/>
    <w:multiLevelType w:val="hybridMultilevel"/>
    <w:tmpl w:val="0582ACF8"/>
    <w:lvl w:ilvl="0" w:tplc="0407000F">
      <w:start w:val="3"/>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0A108D8"/>
    <w:multiLevelType w:val="hybridMultilevel"/>
    <w:tmpl w:val="128256AC"/>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7" w15:restartNumberingAfterBreak="0">
    <w:nsid w:val="211E20FA"/>
    <w:multiLevelType w:val="multilevel"/>
    <w:tmpl w:val="3BA8EDD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3C045FF"/>
    <w:multiLevelType w:val="hybridMultilevel"/>
    <w:tmpl w:val="307E97C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 w15:restartNumberingAfterBreak="0">
    <w:nsid w:val="38A005A1"/>
    <w:multiLevelType w:val="hybridMultilevel"/>
    <w:tmpl w:val="38DCC2CA"/>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38C633CD"/>
    <w:multiLevelType w:val="multilevel"/>
    <w:tmpl w:val="1D862030"/>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E545D5"/>
    <w:multiLevelType w:val="multilevel"/>
    <w:tmpl w:val="23E09180"/>
    <w:lvl w:ilvl="0">
      <w:start w:val="1"/>
      <w:numFmt w:val="decimal"/>
      <w:lvlText w:val="%1."/>
      <w:lvlJc w:val="left"/>
      <w:pPr>
        <w:ind w:left="360" w:hanging="360"/>
      </w:pPr>
      <w:rPr>
        <w:rFonts w:hint="default"/>
        <w:b/>
        <w:color w:val="244061" w:themeColor="accent1" w:themeShade="80"/>
      </w:rPr>
    </w:lvl>
    <w:lvl w:ilvl="1">
      <w:start w:val="1"/>
      <w:numFmt w:val="decimal"/>
      <w:lvlText w:val="%1.%2."/>
      <w:lvlJc w:val="left"/>
      <w:pPr>
        <w:ind w:left="142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E561EB"/>
    <w:multiLevelType w:val="hybridMultilevel"/>
    <w:tmpl w:val="A626A33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 w15:restartNumberingAfterBreak="0">
    <w:nsid w:val="41F5094C"/>
    <w:multiLevelType w:val="hybridMultilevel"/>
    <w:tmpl w:val="3356CF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071D98"/>
    <w:multiLevelType w:val="hybridMultilevel"/>
    <w:tmpl w:val="C0CCC9CE"/>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5444094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1256C1"/>
    <w:multiLevelType w:val="hybridMultilevel"/>
    <w:tmpl w:val="FF482E9A"/>
    <w:lvl w:ilvl="0" w:tplc="04070019">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65E15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AF2D00"/>
    <w:multiLevelType w:val="hybridMultilevel"/>
    <w:tmpl w:val="FFC0EC98"/>
    <w:lvl w:ilvl="0" w:tplc="04070019">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32C6790"/>
    <w:multiLevelType w:val="hybridMultilevel"/>
    <w:tmpl w:val="BA980816"/>
    <w:lvl w:ilvl="0" w:tplc="7AB268D6">
      <w:start w:val="1"/>
      <w:numFmt w:val="bullet"/>
      <w:lvlText w:val=""/>
      <w:lvlJc w:val="left"/>
      <w:pPr>
        <w:tabs>
          <w:tab w:val="num" w:pos="720"/>
        </w:tabs>
        <w:ind w:left="720" w:hanging="360"/>
      </w:pPr>
      <w:rPr>
        <w:rFonts w:ascii="Wingdings 3" w:hAnsi="Wingdings 3" w:hint="default"/>
      </w:rPr>
    </w:lvl>
    <w:lvl w:ilvl="1" w:tplc="45A688BA" w:tentative="1">
      <w:start w:val="1"/>
      <w:numFmt w:val="bullet"/>
      <w:lvlText w:val=""/>
      <w:lvlJc w:val="left"/>
      <w:pPr>
        <w:tabs>
          <w:tab w:val="num" w:pos="1440"/>
        </w:tabs>
        <w:ind w:left="1440" w:hanging="360"/>
      </w:pPr>
      <w:rPr>
        <w:rFonts w:ascii="Wingdings 3" w:hAnsi="Wingdings 3" w:hint="default"/>
      </w:rPr>
    </w:lvl>
    <w:lvl w:ilvl="2" w:tplc="DD1620D8" w:tentative="1">
      <w:start w:val="1"/>
      <w:numFmt w:val="bullet"/>
      <w:lvlText w:val=""/>
      <w:lvlJc w:val="left"/>
      <w:pPr>
        <w:tabs>
          <w:tab w:val="num" w:pos="2160"/>
        </w:tabs>
        <w:ind w:left="2160" w:hanging="360"/>
      </w:pPr>
      <w:rPr>
        <w:rFonts w:ascii="Wingdings 3" w:hAnsi="Wingdings 3" w:hint="default"/>
      </w:rPr>
    </w:lvl>
    <w:lvl w:ilvl="3" w:tplc="62D4EF1E" w:tentative="1">
      <w:start w:val="1"/>
      <w:numFmt w:val="bullet"/>
      <w:lvlText w:val=""/>
      <w:lvlJc w:val="left"/>
      <w:pPr>
        <w:tabs>
          <w:tab w:val="num" w:pos="2880"/>
        </w:tabs>
        <w:ind w:left="2880" w:hanging="360"/>
      </w:pPr>
      <w:rPr>
        <w:rFonts w:ascii="Wingdings 3" w:hAnsi="Wingdings 3" w:hint="default"/>
      </w:rPr>
    </w:lvl>
    <w:lvl w:ilvl="4" w:tplc="D2686A1C" w:tentative="1">
      <w:start w:val="1"/>
      <w:numFmt w:val="bullet"/>
      <w:lvlText w:val=""/>
      <w:lvlJc w:val="left"/>
      <w:pPr>
        <w:tabs>
          <w:tab w:val="num" w:pos="3600"/>
        </w:tabs>
        <w:ind w:left="3600" w:hanging="360"/>
      </w:pPr>
      <w:rPr>
        <w:rFonts w:ascii="Wingdings 3" w:hAnsi="Wingdings 3" w:hint="default"/>
      </w:rPr>
    </w:lvl>
    <w:lvl w:ilvl="5" w:tplc="3DD0D986" w:tentative="1">
      <w:start w:val="1"/>
      <w:numFmt w:val="bullet"/>
      <w:lvlText w:val=""/>
      <w:lvlJc w:val="left"/>
      <w:pPr>
        <w:tabs>
          <w:tab w:val="num" w:pos="4320"/>
        </w:tabs>
        <w:ind w:left="4320" w:hanging="360"/>
      </w:pPr>
      <w:rPr>
        <w:rFonts w:ascii="Wingdings 3" w:hAnsi="Wingdings 3" w:hint="default"/>
      </w:rPr>
    </w:lvl>
    <w:lvl w:ilvl="6" w:tplc="9E0A94A0" w:tentative="1">
      <w:start w:val="1"/>
      <w:numFmt w:val="bullet"/>
      <w:lvlText w:val=""/>
      <w:lvlJc w:val="left"/>
      <w:pPr>
        <w:tabs>
          <w:tab w:val="num" w:pos="5040"/>
        </w:tabs>
        <w:ind w:left="5040" w:hanging="360"/>
      </w:pPr>
      <w:rPr>
        <w:rFonts w:ascii="Wingdings 3" w:hAnsi="Wingdings 3" w:hint="default"/>
      </w:rPr>
    </w:lvl>
    <w:lvl w:ilvl="7" w:tplc="2A9632EA" w:tentative="1">
      <w:start w:val="1"/>
      <w:numFmt w:val="bullet"/>
      <w:lvlText w:val=""/>
      <w:lvlJc w:val="left"/>
      <w:pPr>
        <w:tabs>
          <w:tab w:val="num" w:pos="5760"/>
        </w:tabs>
        <w:ind w:left="5760" w:hanging="360"/>
      </w:pPr>
      <w:rPr>
        <w:rFonts w:ascii="Wingdings 3" w:hAnsi="Wingdings 3" w:hint="default"/>
      </w:rPr>
    </w:lvl>
    <w:lvl w:ilvl="8" w:tplc="AFAAA95C"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66523069"/>
    <w:multiLevelType w:val="hybridMultilevel"/>
    <w:tmpl w:val="D7DCAE6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1" w15:restartNumberingAfterBreak="0">
    <w:nsid w:val="78D4273C"/>
    <w:multiLevelType w:val="hybridMultilevel"/>
    <w:tmpl w:val="A712E16A"/>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270089947">
    <w:abstractNumId w:val="11"/>
  </w:num>
  <w:num w:numId="2" w16cid:durableId="864244680">
    <w:abstractNumId w:val="1"/>
  </w:num>
  <w:num w:numId="3" w16cid:durableId="929896370">
    <w:abstractNumId w:val="5"/>
  </w:num>
  <w:num w:numId="4" w16cid:durableId="1683127341">
    <w:abstractNumId w:val="3"/>
  </w:num>
  <w:num w:numId="5" w16cid:durableId="324162891">
    <w:abstractNumId w:val="18"/>
  </w:num>
  <w:num w:numId="6" w16cid:durableId="906768107">
    <w:abstractNumId w:val="16"/>
  </w:num>
  <w:num w:numId="7" w16cid:durableId="979961459">
    <w:abstractNumId w:val="10"/>
  </w:num>
  <w:num w:numId="8" w16cid:durableId="111826318">
    <w:abstractNumId w:val="7"/>
  </w:num>
  <w:num w:numId="9" w16cid:durableId="388069527">
    <w:abstractNumId w:val="17"/>
  </w:num>
  <w:num w:numId="10" w16cid:durableId="938679124">
    <w:abstractNumId w:val="15"/>
  </w:num>
  <w:num w:numId="11" w16cid:durableId="1575242731">
    <w:abstractNumId w:val="19"/>
  </w:num>
  <w:num w:numId="12" w16cid:durableId="2113668346">
    <w:abstractNumId w:val="8"/>
  </w:num>
  <w:num w:numId="13" w16cid:durableId="636296788">
    <w:abstractNumId w:val="9"/>
  </w:num>
  <w:num w:numId="14" w16cid:durableId="1203519704">
    <w:abstractNumId w:val="0"/>
  </w:num>
  <w:num w:numId="15" w16cid:durableId="1723099000">
    <w:abstractNumId w:val="13"/>
  </w:num>
  <w:num w:numId="16" w16cid:durableId="1963682961">
    <w:abstractNumId w:val="12"/>
  </w:num>
  <w:num w:numId="17" w16cid:durableId="252518778">
    <w:abstractNumId w:val="21"/>
  </w:num>
  <w:num w:numId="18" w16cid:durableId="590892157">
    <w:abstractNumId w:val="6"/>
  </w:num>
  <w:num w:numId="19" w16cid:durableId="555316747">
    <w:abstractNumId w:val="20"/>
  </w:num>
  <w:num w:numId="20" w16cid:durableId="1629241500">
    <w:abstractNumId w:val="4"/>
  </w:num>
  <w:num w:numId="21" w16cid:durableId="1836608019">
    <w:abstractNumId w:val="2"/>
  </w:num>
  <w:num w:numId="22" w16cid:durableId="2056998515">
    <w:abstractNumId w:val="14"/>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igodora, Tafadzwa">
    <w15:presenceInfo w15:providerId="AD" w15:userId="S::Tafadzwa.Chigodora@cbm.org::4d0b14b4-ad73-4f84-9999-1d24f42ffe8b"/>
  </w15:person>
  <w15:person w15:author="Mhako, Rumbidzai">
    <w15:presenceInfo w15:providerId="AD" w15:userId="S::Rumbidzai.Mhako@CBM.org::7137e874-57bc-49ed-b820-eac16946d3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trackRevisions/>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583"/>
    <w:rsid w:val="0000551D"/>
    <w:rsid w:val="00007D33"/>
    <w:rsid w:val="0001023B"/>
    <w:rsid w:val="00012884"/>
    <w:rsid w:val="00013A73"/>
    <w:rsid w:val="000147B8"/>
    <w:rsid w:val="00017405"/>
    <w:rsid w:val="00022187"/>
    <w:rsid w:val="0003157F"/>
    <w:rsid w:val="00041A6B"/>
    <w:rsid w:val="0004278A"/>
    <w:rsid w:val="00046220"/>
    <w:rsid w:val="000516A3"/>
    <w:rsid w:val="000543EA"/>
    <w:rsid w:val="00055303"/>
    <w:rsid w:val="000554F3"/>
    <w:rsid w:val="00055ED2"/>
    <w:rsid w:val="000575A8"/>
    <w:rsid w:val="00062897"/>
    <w:rsid w:val="00067D4A"/>
    <w:rsid w:val="00076A27"/>
    <w:rsid w:val="00077203"/>
    <w:rsid w:val="00083FF7"/>
    <w:rsid w:val="00084983"/>
    <w:rsid w:val="0008675C"/>
    <w:rsid w:val="00086DF6"/>
    <w:rsid w:val="000907D4"/>
    <w:rsid w:val="000940D5"/>
    <w:rsid w:val="00094493"/>
    <w:rsid w:val="000950FD"/>
    <w:rsid w:val="000A1857"/>
    <w:rsid w:val="000A30E5"/>
    <w:rsid w:val="000A4702"/>
    <w:rsid w:val="000A4EB4"/>
    <w:rsid w:val="000A7D27"/>
    <w:rsid w:val="000B0CD7"/>
    <w:rsid w:val="000B1CC3"/>
    <w:rsid w:val="000B274D"/>
    <w:rsid w:val="000B5C29"/>
    <w:rsid w:val="000C42D8"/>
    <w:rsid w:val="000C532C"/>
    <w:rsid w:val="000C7355"/>
    <w:rsid w:val="000C7622"/>
    <w:rsid w:val="000D0FFC"/>
    <w:rsid w:val="000D26A2"/>
    <w:rsid w:val="000D287A"/>
    <w:rsid w:val="000E0E27"/>
    <w:rsid w:val="000E4208"/>
    <w:rsid w:val="000E425C"/>
    <w:rsid w:val="000E6404"/>
    <w:rsid w:val="000F1DF0"/>
    <w:rsid w:val="000F30AB"/>
    <w:rsid w:val="000F3AE2"/>
    <w:rsid w:val="000F49D8"/>
    <w:rsid w:val="0010005B"/>
    <w:rsid w:val="00101FE8"/>
    <w:rsid w:val="00102268"/>
    <w:rsid w:val="001043F8"/>
    <w:rsid w:val="00112048"/>
    <w:rsid w:val="001122A1"/>
    <w:rsid w:val="00116866"/>
    <w:rsid w:val="001168BD"/>
    <w:rsid w:val="00120B91"/>
    <w:rsid w:val="00120E47"/>
    <w:rsid w:val="001246F5"/>
    <w:rsid w:val="00124996"/>
    <w:rsid w:val="0013011A"/>
    <w:rsid w:val="0013043D"/>
    <w:rsid w:val="00131960"/>
    <w:rsid w:val="00133764"/>
    <w:rsid w:val="00141B12"/>
    <w:rsid w:val="00142197"/>
    <w:rsid w:val="00142860"/>
    <w:rsid w:val="00144983"/>
    <w:rsid w:val="001518E6"/>
    <w:rsid w:val="00153139"/>
    <w:rsid w:val="001549B2"/>
    <w:rsid w:val="00156203"/>
    <w:rsid w:val="00157459"/>
    <w:rsid w:val="00157994"/>
    <w:rsid w:val="001610C4"/>
    <w:rsid w:val="00161142"/>
    <w:rsid w:val="00164543"/>
    <w:rsid w:val="00170195"/>
    <w:rsid w:val="0017156A"/>
    <w:rsid w:val="001746E2"/>
    <w:rsid w:val="001779F7"/>
    <w:rsid w:val="00183017"/>
    <w:rsid w:val="001842F4"/>
    <w:rsid w:val="00184429"/>
    <w:rsid w:val="001863D7"/>
    <w:rsid w:val="00187422"/>
    <w:rsid w:val="00190306"/>
    <w:rsid w:val="0019149B"/>
    <w:rsid w:val="001920F3"/>
    <w:rsid w:val="00192FBE"/>
    <w:rsid w:val="00193FAE"/>
    <w:rsid w:val="001A020A"/>
    <w:rsid w:val="001A2F53"/>
    <w:rsid w:val="001A3637"/>
    <w:rsid w:val="001A4E7B"/>
    <w:rsid w:val="001A5677"/>
    <w:rsid w:val="001A6A23"/>
    <w:rsid w:val="001B0B1C"/>
    <w:rsid w:val="001B0CEB"/>
    <w:rsid w:val="001B112B"/>
    <w:rsid w:val="001B4601"/>
    <w:rsid w:val="001B6F1A"/>
    <w:rsid w:val="001B6F28"/>
    <w:rsid w:val="001B76CA"/>
    <w:rsid w:val="001C1CAF"/>
    <w:rsid w:val="001C27FB"/>
    <w:rsid w:val="001C47D7"/>
    <w:rsid w:val="001C6194"/>
    <w:rsid w:val="001C7499"/>
    <w:rsid w:val="001D1153"/>
    <w:rsid w:val="001D3753"/>
    <w:rsid w:val="001D4C88"/>
    <w:rsid w:val="001E1891"/>
    <w:rsid w:val="001E259A"/>
    <w:rsid w:val="001E2DDA"/>
    <w:rsid w:val="001E3126"/>
    <w:rsid w:val="001E448F"/>
    <w:rsid w:val="001E5D1B"/>
    <w:rsid w:val="001E5D7F"/>
    <w:rsid w:val="001E639C"/>
    <w:rsid w:val="001F0D2F"/>
    <w:rsid w:val="00201238"/>
    <w:rsid w:val="00201583"/>
    <w:rsid w:val="00203EE5"/>
    <w:rsid w:val="002048C2"/>
    <w:rsid w:val="00205AE4"/>
    <w:rsid w:val="00205BB8"/>
    <w:rsid w:val="00206FD9"/>
    <w:rsid w:val="002072A4"/>
    <w:rsid w:val="0021355D"/>
    <w:rsid w:val="00213958"/>
    <w:rsid w:val="00217421"/>
    <w:rsid w:val="002231DC"/>
    <w:rsid w:val="00224C1E"/>
    <w:rsid w:val="0022538E"/>
    <w:rsid w:val="00225518"/>
    <w:rsid w:val="0022597F"/>
    <w:rsid w:val="00227608"/>
    <w:rsid w:val="00227D0A"/>
    <w:rsid w:val="00231FFF"/>
    <w:rsid w:val="0023336C"/>
    <w:rsid w:val="00236490"/>
    <w:rsid w:val="00240718"/>
    <w:rsid w:val="00240FEA"/>
    <w:rsid w:val="00242409"/>
    <w:rsid w:val="00245247"/>
    <w:rsid w:val="00245A46"/>
    <w:rsid w:val="00247FA8"/>
    <w:rsid w:val="002505F1"/>
    <w:rsid w:val="00253499"/>
    <w:rsid w:val="00255B20"/>
    <w:rsid w:val="00257199"/>
    <w:rsid w:val="0026003C"/>
    <w:rsid w:val="00260868"/>
    <w:rsid w:val="002626DB"/>
    <w:rsid w:val="00263A2D"/>
    <w:rsid w:val="0026457A"/>
    <w:rsid w:val="00267DA3"/>
    <w:rsid w:val="00267EFF"/>
    <w:rsid w:val="00270497"/>
    <w:rsid w:val="00275FA9"/>
    <w:rsid w:val="00276E24"/>
    <w:rsid w:val="00277056"/>
    <w:rsid w:val="00284893"/>
    <w:rsid w:val="00285244"/>
    <w:rsid w:val="00285CAD"/>
    <w:rsid w:val="00290234"/>
    <w:rsid w:val="00292163"/>
    <w:rsid w:val="0029688C"/>
    <w:rsid w:val="002A0AE6"/>
    <w:rsid w:val="002A3D95"/>
    <w:rsid w:val="002A4B7A"/>
    <w:rsid w:val="002B3220"/>
    <w:rsid w:val="002B4431"/>
    <w:rsid w:val="002B6030"/>
    <w:rsid w:val="002B6CAB"/>
    <w:rsid w:val="002B7053"/>
    <w:rsid w:val="002B7D09"/>
    <w:rsid w:val="002C0F5E"/>
    <w:rsid w:val="002C1AF7"/>
    <w:rsid w:val="002C240C"/>
    <w:rsid w:val="002C2ACC"/>
    <w:rsid w:val="002C5634"/>
    <w:rsid w:val="002C718C"/>
    <w:rsid w:val="002C7769"/>
    <w:rsid w:val="002D0EA2"/>
    <w:rsid w:val="002D1BAD"/>
    <w:rsid w:val="002D21EB"/>
    <w:rsid w:val="002D4898"/>
    <w:rsid w:val="002D4A80"/>
    <w:rsid w:val="002D4FDF"/>
    <w:rsid w:val="002E0199"/>
    <w:rsid w:val="002E02E1"/>
    <w:rsid w:val="002E0A0D"/>
    <w:rsid w:val="002E10BD"/>
    <w:rsid w:val="002E1FC4"/>
    <w:rsid w:val="002E2EB1"/>
    <w:rsid w:val="002E47AA"/>
    <w:rsid w:val="002E4CC6"/>
    <w:rsid w:val="002E5517"/>
    <w:rsid w:val="002E5E49"/>
    <w:rsid w:val="002E6B86"/>
    <w:rsid w:val="002E6FC5"/>
    <w:rsid w:val="002F1ED7"/>
    <w:rsid w:val="002F41DE"/>
    <w:rsid w:val="002F7058"/>
    <w:rsid w:val="003006A1"/>
    <w:rsid w:val="00300A72"/>
    <w:rsid w:val="00302EDF"/>
    <w:rsid w:val="00307A59"/>
    <w:rsid w:val="00312FBD"/>
    <w:rsid w:val="00314A33"/>
    <w:rsid w:val="003161A0"/>
    <w:rsid w:val="00320CA0"/>
    <w:rsid w:val="00323BD6"/>
    <w:rsid w:val="003309E1"/>
    <w:rsid w:val="00331FBA"/>
    <w:rsid w:val="0033300C"/>
    <w:rsid w:val="0033383E"/>
    <w:rsid w:val="00334076"/>
    <w:rsid w:val="00334385"/>
    <w:rsid w:val="00335A46"/>
    <w:rsid w:val="003401FA"/>
    <w:rsid w:val="00342BA7"/>
    <w:rsid w:val="00343489"/>
    <w:rsid w:val="0034553F"/>
    <w:rsid w:val="00350C01"/>
    <w:rsid w:val="00353639"/>
    <w:rsid w:val="0035376B"/>
    <w:rsid w:val="00364B86"/>
    <w:rsid w:val="00364CED"/>
    <w:rsid w:val="00365527"/>
    <w:rsid w:val="00366166"/>
    <w:rsid w:val="00370DBC"/>
    <w:rsid w:val="0037459D"/>
    <w:rsid w:val="00375419"/>
    <w:rsid w:val="00381618"/>
    <w:rsid w:val="003827B0"/>
    <w:rsid w:val="00384A6B"/>
    <w:rsid w:val="00384A79"/>
    <w:rsid w:val="003856E6"/>
    <w:rsid w:val="003945D8"/>
    <w:rsid w:val="003A1A6B"/>
    <w:rsid w:val="003A4BAC"/>
    <w:rsid w:val="003A542E"/>
    <w:rsid w:val="003A721A"/>
    <w:rsid w:val="003B132F"/>
    <w:rsid w:val="003B4597"/>
    <w:rsid w:val="003C2FFC"/>
    <w:rsid w:val="003C36DD"/>
    <w:rsid w:val="003C6B30"/>
    <w:rsid w:val="003D14FF"/>
    <w:rsid w:val="003E041E"/>
    <w:rsid w:val="003E3DCB"/>
    <w:rsid w:val="003E4485"/>
    <w:rsid w:val="003E5CBF"/>
    <w:rsid w:val="003F0029"/>
    <w:rsid w:val="003F0681"/>
    <w:rsid w:val="003F0EC1"/>
    <w:rsid w:val="003F1455"/>
    <w:rsid w:val="003F194B"/>
    <w:rsid w:val="003F2035"/>
    <w:rsid w:val="003F606F"/>
    <w:rsid w:val="003F6AA1"/>
    <w:rsid w:val="003F799D"/>
    <w:rsid w:val="0040127D"/>
    <w:rsid w:val="00401693"/>
    <w:rsid w:val="0040224C"/>
    <w:rsid w:val="00404021"/>
    <w:rsid w:val="00404A2C"/>
    <w:rsid w:val="00404F1E"/>
    <w:rsid w:val="0040620C"/>
    <w:rsid w:val="00410DAF"/>
    <w:rsid w:val="00411BC5"/>
    <w:rsid w:val="00416D4C"/>
    <w:rsid w:val="00421334"/>
    <w:rsid w:val="00424BD2"/>
    <w:rsid w:val="00427D97"/>
    <w:rsid w:val="004320EB"/>
    <w:rsid w:val="004342D6"/>
    <w:rsid w:val="00441B10"/>
    <w:rsid w:val="00443C49"/>
    <w:rsid w:val="004467CB"/>
    <w:rsid w:val="00451D3A"/>
    <w:rsid w:val="00451DE4"/>
    <w:rsid w:val="00452410"/>
    <w:rsid w:val="004526A5"/>
    <w:rsid w:val="0045488A"/>
    <w:rsid w:val="00455013"/>
    <w:rsid w:val="0046029D"/>
    <w:rsid w:val="00465875"/>
    <w:rsid w:val="00466A30"/>
    <w:rsid w:val="00466F58"/>
    <w:rsid w:val="00467104"/>
    <w:rsid w:val="004702F8"/>
    <w:rsid w:val="00473282"/>
    <w:rsid w:val="004744D8"/>
    <w:rsid w:val="0047543B"/>
    <w:rsid w:val="004812E2"/>
    <w:rsid w:val="0048465E"/>
    <w:rsid w:val="0049182E"/>
    <w:rsid w:val="00493A50"/>
    <w:rsid w:val="004A2B8C"/>
    <w:rsid w:val="004A2DF9"/>
    <w:rsid w:val="004A3056"/>
    <w:rsid w:val="004A4001"/>
    <w:rsid w:val="004A40C4"/>
    <w:rsid w:val="004A4EB1"/>
    <w:rsid w:val="004A764B"/>
    <w:rsid w:val="004A7C04"/>
    <w:rsid w:val="004A7F03"/>
    <w:rsid w:val="004A7F30"/>
    <w:rsid w:val="004B1657"/>
    <w:rsid w:val="004B1FCD"/>
    <w:rsid w:val="004C033C"/>
    <w:rsid w:val="004C06D6"/>
    <w:rsid w:val="004C5107"/>
    <w:rsid w:val="004D12EE"/>
    <w:rsid w:val="004D173D"/>
    <w:rsid w:val="004D67B9"/>
    <w:rsid w:val="004E56FA"/>
    <w:rsid w:val="004F3F00"/>
    <w:rsid w:val="004F4147"/>
    <w:rsid w:val="004F5B07"/>
    <w:rsid w:val="0050002F"/>
    <w:rsid w:val="00503A61"/>
    <w:rsid w:val="0050567D"/>
    <w:rsid w:val="00507FED"/>
    <w:rsid w:val="005122C4"/>
    <w:rsid w:val="00513063"/>
    <w:rsid w:val="00513D6F"/>
    <w:rsid w:val="00517971"/>
    <w:rsid w:val="00520AC1"/>
    <w:rsid w:val="00522459"/>
    <w:rsid w:val="005232A4"/>
    <w:rsid w:val="00524EFE"/>
    <w:rsid w:val="005253B2"/>
    <w:rsid w:val="00542CF9"/>
    <w:rsid w:val="00547E8B"/>
    <w:rsid w:val="00550074"/>
    <w:rsid w:val="00550B86"/>
    <w:rsid w:val="005518E1"/>
    <w:rsid w:val="005523D6"/>
    <w:rsid w:val="00552CDC"/>
    <w:rsid w:val="00557DEF"/>
    <w:rsid w:val="00560272"/>
    <w:rsid w:val="0056573F"/>
    <w:rsid w:val="00567242"/>
    <w:rsid w:val="005706D7"/>
    <w:rsid w:val="005769A1"/>
    <w:rsid w:val="00581B7E"/>
    <w:rsid w:val="00583D11"/>
    <w:rsid w:val="00584438"/>
    <w:rsid w:val="00586328"/>
    <w:rsid w:val="00590817"/>
    <w:rsid w:val="00593BF9"/>
    <w:rsid w:val="00594166"/>
    <w:rsid w:val="00596AB6"/>
    <w:rsid w:val="005A03A7"/>
    <w:rsid w:val="005A1381"/>
    <w:rsid w:val="005A5B80"/>
    <w:rsid w:val="005A781C"/>
    <w:rsid w:val="005B0ABD"/>
    <w:rsid w:val="005B322C"/>
    <w:rsid w:val="005B361F"/>
    <w:rsid w:val="005B44B0"/>
    <w:rsid w:val="005C0ACC"/>
    <w:rsid w:val="005C20C7"/>
    <w:rsid w:val="005C3ECF"/>
    <w:rsid w:val="005C6ABE"/>
    <w:rsid w:val="005C7CF3"/>
    <w:rsid w:val="005C7D5A"/>
    <w:rsid w:val="005D0001"/>
    <w:rsid w:val="005D1544"/>
    <w:rsid w:val="005D3577"/>
    <w:rsid w:val="005D56CA"/>
    <w:rsid w:val="005D6D9D"/>
    <w:rsid w:val="005D7BC5"/>
    <w:rsid w:val="005E0C83"/>
    <w:rsid w:val="005E3129"/>
    <w:rsid w:val="005E3AB1"/>
    <w:rsid w:val="005E4865"/>
    <w:rsid w:val="005E7871"/>
    <w:rsid w:val="005F09B1"/>
    <w:rsid w:val="005F1354"/>
    <w:rsid w:val="005F1EFA"/>
    <w:rsid w:val="005F7AF6"/>
    <w:rsid w:val="00603EE6"/>
    <w:rsid w:val="00606A82"/>
    <w:rsid w:val="006108D6"/>
    <w:rsid w:val="00612463"/>
    <w:rsid w:val="0061376E"/>
    <w:rsid w:val="0061409D"/>
    <w:rsid w:val="0062394D"/>
    <w:rsid w:val="006301AD"/>
    <w:rsid w:val="0063153E"/>
    <w:rsid w:val="0063323F"/>
    <w:rsid w:val="0063362B"/>
    <w:rsid w:val="0063430C"/>
    <w:rsid w:val="006366C5"/>
    <w:rsid w:val="00640E58"/>
    <w:rsid w:val="00645D96"/>
    <w:rsid w:val="00645F58"/>
    <w:rsid w:val="00650A78"/>
    <w:rsid w:val="0065486D"/>
    <w:rsid w:val="006560BB"/>
    <w:rsid w:val="006619D2"/>
    <w:rsid w:val="00662BC7"/>
    <w:rsid w:val="00667005"/>
    <w:rsid w:val="006677B4"/>
    <w:rsid w:val="00667DD7"/>
    <w:rsid w:val="00671D87"/>
    <w:rsid w:val="00672A53"/>
    <w:rsid w:val="00673EBE"/>
    <w:rsid w:val="0067536D"/>
    <w:rsid w:val="00676A77"/>
    <w:rsid w:val="00677ABE"/>
    <w:rsid w:val="00680717"/>
    <w:rsid w:val="00681AD3"/>
    <w:rsid w:val="006826DD"/>
    <w:rsid w:val="00687DD5"/>
    <w:rsid w:val="00694C4F"/>
    <w:rsid w:val="00697C48"/>
    <w:rsid w:val="006A0854"/>
    <w:rsid w:val="006A08AE"/>
    <w:rsid w:val="006A19A5"/>
    <w:rsid w:val="006A2866"/>
    <w:rsid w:val="006A313B"/>
    <w:rsid w:val="006A4E08"/>
    <w:rsid w:val="006B0F56"/>
    <w:rsid w:val="006B264E"/>
    <w:rsid w:val="006B46A5"/>
    <w:rsid w:val="006B7906"/>
    <w:rsid w:val="006B7BDD"/>
    <w:rsid w:val="006C1285"/>
    <w:rsid w:val="006C3485"/>
    <w:rsid w:val="006C4BC4"/>
    <w:rsid w:val="006C6C96"/>
    <w:rsid w:val="006D2D51"/>
    <w:rsid w:val="006D3E96"/>
    <w:rsid w:val="006D4DEC"/>
    <w:rsid w:val="006D524A"/>
    <w:rsid w:val="006D7426"/>
    <w:rsid w:val="006E2388"/>
    <w:rsid w:val="006E4A92"/>
    <w:rsid w:val="006E5985"/>
    <w:rsid w:val="006F22E6"/>
    <w:rsid w:val="006F3493"/>
    <w:rsid w:val="006F4223"/>
    <w:rsid w:val="006F445F"/>
    <w:rsid w:val="00701FEA"/>
    <w:rsid w:val="007025CC"/>
    <w:rsid w:val="00703E9F"/>
    <w:rsid w:val="00704A41"/>
    <w:rsid w:val="00705E75"/>
    <w:rsid w:val="00706C4D"/>
    <w:rsid w:val="00711260"/>
    <w:rsid w:val="007128A8"/>
    <w:rsid w:val="007140F2"/>
    <w:rsid w:val="007206F7"/>
    <w:rsid w:val="00720AA5"/>
    <w:rsid w:val="00722E46"/>
    <w:rsid w:val="00723640"/>
    <w:rsid w:val="0072529A"/>
    <w:rsid w:val="00725D50"/>
    <w:rsid w:val="007322A4"/>
    <w:rsid w:val="007343B5"/>
    <w:rsid w:val="007447D7"/>
    <w:rsid w:val="0075388E"/>
    <w:rsid w:val="007545A0"/>
    <w:rsid w:val="0075768F"/>
    <w:rsid w:val="007639FC"/>
    <w:rsid w:val="007659B0"/>
    <w:rsid w:val="00767707"/>
    <w:rsid w:val="007702FF"/>
    <w:rsid w:val="007733CC"/>
    <w:rsid w:val="007743CA"/>
    <w:rsid w:val="007763F6"/>
    <w:rsid w:val="00780D62"/>
    <w:rsid w:val="007817B7"/>
    <w:rsid w:val="00783324"/>
    <w:rsid w:val="00784204"/>
    <w:rsid w:val="00786949"/>
    <w:rsid w:val="00786D0F"/>
    <w:rsid w:val="00787760"/>
    <w:rsid w:val="00791AE2"/>
    <w:rsid w:val="00794204"/>
    <w:rsid w:val="0079730B"/>
    <w:rsid w:val="007976A2"/>
    <w:rsid w:val="007A37CE"/>
    <w:rsid w:val="007A45C8"/>
    <w:rsid w:val="007A5B1B"/>
    <w:rsid w:val="007B2E68"/>
    <w:rsid w:val="007B3783"/>
    <w:rsid w:val="007B67A4"/>
    <w:rsid w:val="007B7458"/>
    <w:rsid w:val="007C6285"/>
    <w:rsid w:val="007C74A0"/>
    <w:rsid w:val="007C7B72"/>
    <w:rsid w:val="007D5A03"/>
    <w:rsid w:val="007D6F53"/>
    <w:rsid w:val="007E26C4"/>
    <w:rsid w:val="007E459B"/>
    <w:rsid w:val="007E6743"/>
    <w:rsid w:val="007F1209"/>
    <w:rsid w:val="007F2AB4"/>
    <w:rsid w:val="007F6A26"/>
    <w:rsid w:val="007F7320"/>
    <w:rsid w:val="008000EA"/>
    <w:rsid w:val="00800480"/>
    <w:rsid w:val="00802458"/>
    <w:rsid w:val="00802636"/>
    <w:rsid w:val="00805133"/>
    <w:rsid w:val="00805CB6"/>
    <w:rsid w:val="00805EFC"/>
    <w:rsid w:val="0080670D"/>
    <w:rsid w:val="00810734"/>
    <w:rsid w:val="00812D0F"/>
    <w:rsid w:val="00813843"/>
    <w:rsid w:val="00816253"/>
    <w:rsid w:val="00816671"/>
    <w:rsid w:val="00816C59"/>
    <w:rsid w:val="0082083E"/>
    <w:rsid w:val="008237CC"/>
    <w:rsid w:val="008239B5"/>
    <w:rsid w:val="00823C35"/>
    <w:rsid w:val="00824CA9"/>
    <w:rsid w:val="00825202"/>
    <w:rsid w:val="00825468"/>
    <w:rsid w:val="0083149C"/>
    <w:rsid w:val="008340D6"/>
    <w:rsid w:val="0083552B"/>
    <w:rsid w:val="00837AB6"/>
    <w:rsid w:val="00841515"/>
    <w:rsid w:val="0084190D"/>
    <w:rsid w:val="00850176"/>
    <w:rsid w:val="008508AA"/>
    <w:rsid w:val="00857F3C"/>
    <w:rsid w:val="008612AE"/>
    <w:rsid w:val="00862807"/>
    <w:rsid w:val="00870E9F"/>
    <w:rsid w:val="00871CF2"/>
    <w:rsid w:val="00872676"/>
    <w:rsid w:val="0087316A"/>
    <w:rsid w:val="00876689"/>
    <w:rsid w:val="00877037"/>
    <w:rsid w:val="008828B1"/>
    <w:rsid w:val="00882A61"/>
    <w:rsid w:val="00882BE6"/>
    <w:rsid w:val="00883009"/>
    <w:rsid w:val="008860EA"/>
    <w:rsid w:val="00886B7C"/>
    <w:rsid w:val="00892C8C"/>
    <w:rsid w:val="00893C43"/>
    <w:rsid w:val="008A482D"/>
    <w:rsid w:val="008A4955"/>
    <w:rsid w:val="008A634F"/>
    <w:rsid w:val="008B2F89"/>
    <w:rsid w:val="008B574F"/>
    <w:rsid w:val="008B594F"/>
    <w:rsid w:val="008B5DA1"/>
    <w:rsid w:val="008B7326"/>
    <w:rsid w:val="008C1936"/>
    <w:rsid w:val="008C2A21"/>
    <w:rsid w:val="008C54BD"/>
    <w:rsid w:val="008C7326"/>
    <w:rsid w:val="008C7E95"/>
    <w:rsid w:val="008D0802"/>
    <w:rsid w:val="008D76B3"/>
    <w:rsid w:val="008E018C"/>
    <w:rsid w:val="008E56CA"/>
    <w:rsid w:val="008E62F4"/>
    <w:rsid w:val="008E7D3E"/>
    <w:rsid w:val="008F1BF2"/>
    <w:rsid w:val="008F2920"/>
    <w:rsid w:val="008F4447"/>
    <w:rsid w:val="008F44AA"/>
    <w:rsid w:val="008F4878"/>
    <w:rsid w:val="008F6C30"/>
    <w:rsid w:val="008F7C9E"/>
    <w:rsid w:val="009006BA"/>
    <w:rsid w:val="00903299"/>
    <w:rsid w:val="009033C4"/>
    <w:rsid w:val="00903C92"/>
    <w:rsid w:val="00906B96"/>
    <w:rsid w:val="009132B0"/>
    <w:rsid w:val="00917268"/>
    <w:rsid w:val="009177CA"/>
    <w:rsid w:val="00921090"/>
    <w:rsid w:val="00926FCC"/>
    <w:rsid w:val="009275EE"/>
    <w:rsid w:val="00931442"/>
    <w:rsid w:val="009346CF"/>
    <w:rsid w:val="00936CDD"/>
    <w:rsid w:val="00941365"/>
    <w:rsid w:val="0094164F"/>
    <w:rsid w:val="00945950"/>
    <w:rsid w:val="009475DC"/>
    <w:rsid w:val="009504A7"/>
    <w:rsid w:val="009526E1"/>
    <w:rsid w:val="009604CA"/>
    <w:rsid w:val="00961A7B"/>
    <w:rsid w:val="00962720"/>
    <w:rsid w:val="00964959"/>
    <w:rsid w:val="0096672B"/>
    <w:rsid w:val="00967190"/>
    <w:rsid w:val="00972995"/>
    <w:rsid w:val="00973AC5"/>
    <w:rsid w:val="00973CDA"/>
    <w:rsid w:val="009741C9"/>
    <w:rsid w:val="0097669C"/>
    <w:rsid w:val="00976D8A"/>
    <w:rsid w:val="00982BC0"/>
    <w:rsid w:val="00982E0B"/>
    <w:rsid w:val="00992E16"/>
    <w:rsid w:val="00993BC6"/>
    <w:rsid w:val="00994FA4"/>
    <w:rsid w:val="00995901"/>
    <w:rsid w:val="009A1356"/>
    <w:rsid w:val="009A1A40"/>
    <w:rsid w:val="009A1EE9"/>
    <w:rsid w:val="009A2048"/>
    <w:rsid w:val="009A3165"/>
    <w:rsid w:val="009A39CF"/>
    <w:rsid w:val="009B4A88"/>
    <w:rsid w:val="009B5AA2"/>
    <w:rsid w:val="009B625F"/>
    <w:rsid w:val="009B630B"/>
    <w:rsid w:val="009B76F5"/>
    <w:rsid w:val="009B7859"/>
    <w:rsid w:val="009D0948"/>
    <w:rsid w:val="009D382A"/>
    <w:rsid w:val="009D4589"/>
    <w:rsid w:val="009D569B"/>
    <w:rsid w:val="009E3CE9"/>
    <w:rsid w:val="009E47E2"/>
    <w:rsid w:val="009E4DE2"/>
    <w:rsid w:val="009E61F4"/>
    <w:rsid w:val="009F49E0"/>
    <w:rsid w:val="009F59FE"/>
    <w:rsid w:val="009F5F76"/>
    <w:rsid w:val="00A007E6"/>
    <w:rsid w:val="00A04331"/>
    <w:rsid w:val="00A10A27"/>
    <w:rsid w:val="00A144DD"/>
    <w:rsid w:val="00A17F73"/>
    <w:rsid w:val="00A202CC"/>
    <w:rsid w:val="00A2269A"/>
    <w:rsid w:val="00A23C2F"/>
    <w:rsid w:val="00A24706"/>
    <w:rsid w:val="00A27796"/>
    <w:rsid w:val="00A30E81"/>
    <w:rsid w:val="00A32B69"/>
    <w:rsid w:val="00A404B7"/>
    <w:rsid w:val="00A45B6B"/>
    <w:rsid w:val="00A46B73"/>
    <w:rsid w:val="00A53235"/>
    <w:rsid w:val="00A545F6"/>
    <w:rsid w:val="00A54A9F"/>
    <w:rsid w:val="00A5689A"/>
    <w:rsid w:val="00A60A55"/>
    <w:rsid w:val="00A62920"/>
    <w:rsid w:val="00A67B1B"/>
    <w:rsid w:val="00A7254D"/>
    <w:rsid w:val="00A735CD"/>
    <w:rsid w:val="00A73ABC"/>
    <w:rsid w:val="00A75D58"/>
    <w:rsid w:val="00A7668D"/>
    <w:rsid w:val="00A76AB6"/>
    <w:rsid w:val="00A802B1"/>
    <w:rsid w:val="00A85DCC"/>
    <w:rsid w:val="00A867FC"/>
    <w:rsid w:val="00A91387"/>
    <w:rsid w:val="00A91737"/>
    <w:rsid w:val="00A918B5"/>
    <w:rsid w:val="00A92FE2"/>
    <w:rsid w:val="00AA1D20"/>
    <w:rsid w:val="00AA44F7"/>
    <w:rsid w:val="00AA70C3"/>
    <w:rsid w:val="00AB2DA7"/>
    <w:rsid w:val="00AB3C8B"/>
    <w:rsid w:val="00AB48C7"/>
    <w:rsid w:val="00AB58F8"/>
    <w:rsid w:val="00AB7320"/>
    <w:rsid w:val="00AB7E1F"/>
    <w:rsid w:val="00AC1E87"/>
    <w:rsid w:val="00AC2133"/>
    <w:rsid w:val="00AC444C"/>
    <w:rsid w:val="00AC519B"/>
    <w:rsid w:val="00AC677D"/>
    <w:rsid w:val="00AD210B"/>
    <w:rsid w:val="00AD279D"/>
    <w:rsid w:val="00AD4B4D"/>
    <w:rsid w:val="00AE186D"/>
    <w:rsid w:val="00AE3E9D"/>
    <w:rsid w:val="00AF3672"/>
    <w:rsid w:val="00AF386C"/>
    <w:rsid w:val="00AF4739"/>
    <w:rsid w:val="00AF76FC"/>
    <w:rsid w:val="00B00F40"/>
    <w:rsid w:val="00B034C1"/>
    <w:rsid w:val="00B059CB"/>
    <w:rsid w:val="00B05E06"/>
    <w:rsid w:val="00B05FB1"/>
    <w:rsid w:val="00B06876"/>
    <w:rsid w:val="00B1003D"/>
    <w:rsid w:val="00B12D08"/>
    <w:rsid w:val="00B12D70"/>
    <w:rsid w:val="00B145D3"/>
    <w:rsid w:val="00B14EF8"/>
    <w:rsid w:val="00B15649"/>
    <w:rsid w:val="00B16EBD"/>
    <w:rsid w:val="00B17DCF"/>
    <w:rsid w:val="00B2021B"/>
    <w:rsid w:val="00B3036D"/>
    <w:rsid w:val="00B3115E"/>
    <w:rsid w:val="00B3200C"/>
    <w:rsid w:val="00B335A6"/>
    <w:rsid w:val="00B336BD"/>
    <w:rsid w:val="00B40C59"/>
    <w:rsid w:val="00B45122"/>
    <w:rsid w:val="00B45187"/>
    <w:rsid w:val="00B47FBD"/>
    <w:rsid w:val="00B51DD5"/>
    <w:rsid w:val="00B5272F"/>
    <w:rsid w:val="00B54E60"/>
    <w:rsid w:val="00B560EF"/>
    <w:rsid w:val="00B5710C"/>
    <w:rsid w:val="00B57734"/>
    <w:rsid w:val="00B6071B"/>
    <w:rsid w:val="00B62007"/>
    <w:rsid w:val="00B661A2"/>
    <w:rsid w:val="00B73B93"/>
    <w:rsid w:val="00B82A7C"/>
    <w:rsid w:val="00B83AC9"/>
    <w:rsid w:val="00B84453"/>
    <w:rsid w:val="00B85815"/>
    <w:rsid w:val="00B85E7E"/>
    <w:rsid w:val="00B90080"/>
    <w:rsid w:val="00B9181B"/>
    <w:rsid w:val="00B92520"/>
    <w:rsid w:val="00B92F7F"/>
    <w:rsid w:val="00B94012"/>
    <w:rsid w:val="00B942AB"/>
    <w:rsid w:val="00B9733E"/>
    <w:rsid w:val="00B974E8"/>
    <w:rsid w:val="00BA1852"/>
    <w:rsid w:val="00BA7B2F"/>
    <w:rsid w:val="00BB250B"/>
    <w:rsid w:val="00BB29E9"/>
    <w:rsid w:val="00BB36C4"/>
    <w:rsid w:val="00BB4AB0"/>
    <w:rsid w:val="00BC25D0"/>
    <w:rsid w:val="00BC5489"/>
    <w:rsid w:val="00BD3D87"/>
    <w:rsid w:val="00BD701C"/>
    <w:rsid w:val="00BE142C"/>
    <w:rsid w:val="00BE152D"/>
    <w:rsid w:val="00BE2330"/>
    <w:rsid w:val="00BE2AC9"/>
    <w:rsid w:val="00BE2FB7"/>
    <w:rsid w:val="00BE55F3"/>
    <w:rsid w:val="00BE6CB9"/>
    <w:rsid w:val="00BE79E3"/>
    <w:rsid w:val="00BF0483"/>
    <w:rsid w:val="00BF5983"/>
    <w:rsid w:val="00C00797"/>
    <w:rsid w:val="00C0271C"/>
    <w:rsid w:val="00C0375D"/>
    <w:rsid w:val="00C042DA"/>
    <w:rsid w:val="00C04E84"/>
    <w:rsid w:val="00C06675"/>
    <w:rsid w:val="00C10366"/>
    <w:rsid w:val="00C10E0B"/>
    <w:rsid w:val="00C10E23"/>
    <w:rsid w:val="00C12532"/>
    <w:rsid w:val="00C17E4B"/>
    <w:rsid w:val="00C21D6F"/>
    <w:rsid w:val="00C234E1"/>
    <w:rsid w:val="00C23860"/>
    <w:rsid w:val="00C250B3"/>
    <w:rsid w:val="00C25620"/>
    <w:rsid w:val="00C258C3"/>
    <w:rsid w:val="00C259E3"/>
    <w:rsid w:val="00C3097F"/>
    <w:rsid w:val="00C30F24"/>
    <w:rsid w:val="00C32596"/>
    <w:rsid w:val="00C336FB"/>
    <w:rsid w:val="00C35A58"/>
    <w:rsid w:val="00C4171A"/>
    <w:rsid w:val="00C4321C"/>
    <w:rsid w:val="00C43231"/>
    <w:rsid w:val="00C53103"/>
    <w:rsid w:val="00C5476A"/>
    <w:rsid w:val="00C57401"/>
    <w:rsid w:val="00C6075A"/>
    <w:rsid w:val="00C6629D"/>
    <w:rsid w:val="00C724FC"/>
    <w:rsid w:val="00C72800"/>
    <w:rsid w:val="00C73241"/>
    <w:rsid w:val="00C733CF"/>
    <w:rsid w:val="00C73BF5"/>
    <w:rsid w:val="00C76113"/>
    <w:rsid w:val="00C80D7A"/>
    <w:rsid w:val="00C81793"/>
    <w:rsid w:val="00C87938"/>
    <w:rsid w:val="00C9145A"/>
    <w:rsid w:val="00C919A1"/>
    <w:rsid w:val="00C92215"/>
    <w:rsid w:val="00C93295"/>
    <w:rsid w:val="00C93CAE"/>
    <w:rsid w:val="00C96850"/>
    <w:rsid w:val="00CA52F8"/>
    <w:rsid w:val="00CA62E8"/>
    <w:rsid w:val="00CB0C3E"/>
    <w:rsid w:val="00CB12F0"/>
    <w:rsid w:val="00CB469E"/>
    <w:rsid w:val="00CB4AEC"/>
    <w:rsid w:val="00CB4BA7"/>
    <w:rsid w:val="00CB6379"/>
    <w:rsid w:val="00CB6989"/>
    <w:rsid w:val="00CC1278"/>
    <w:rsid w:val="00CC1AD2"/>
    <w:rsid w:val="00CC2E47"/>
    <w:rsid w:val="00CC32BC"/>
    <w:rsid w:val="00CC5741"/>
    <w:rsid w:val="00CD0393"/>
    <w:rsid w:val="00CD17E6"/>
    <w:rsid w:val="00CD5E27"/>
    <w:rsid w:val="00CD7B8B"/>
    <w:rsid w:val="00CE1AFB"/>
    <w:rsid w:val="00CE479B"/>
    <w:rsid w:val="00CE516A"/>
    <w:rsid w:val="00CE661D"/>
    <w:rsid w:val="00CE6D35"/>
    <w:rsid w:val="00CF142B"/>
    <w:rsid w:val="00CF1832"/>
    <w:rsid w:val="00CF27DE"/>
    <w:rsid w:val="00CF29CF"/>
    <w:rsid w:val="00CF2CD0"/>
    <w:rsid w:val="00CF3B13"/>
    <w:rsid w:val="00CF43EE"/>
    <w:rsid w:val="00CF4E12"/>
    <w:rsid w:val="00D03FBF"/>
    <w:rsid w:val="00D07173"/>
    <w:rsid w:val="00D11279"/>
    <w:rsid w:val="00D14DEC"/>
    <w:rsid w:val="00D15080"/>
    <w:rsid w:val="00D15AE8"/>
    <w:rsid w:val="00D1600A"/>
    <w:rsid w:val="00D1666B"/>
    <w:rsid w:val="00D2149D"/>
    <w:rsid w:val="00D226AE"/>
    <w:rsid w:val="00D22C69"/>
    <w:rsid w:val="00D23339"/>
    <w:rsid w:val="00D300D1"/>
    <w:rsid w:val="00D37D1C"/>
    <w:rsid w:val="00D40C51"/>
    <w:rsid w:val="00D42A9B"/>
    <w:rsid w:val="00D47000"/>
    <w:rsid w:val="00D47880"/>
    <w:rsid w:val="00D50892"/>
    <w:rsid w:val="00D53F67"/>
    <w:rsid w:val="00D547D8"/>
    <w:rsid w:val="00D54BA7"/>
    <w:rsid w:val="00D555E4"/>
    <w:rsid w:val="00D55772"/>
    <w:rsid w:val="00D572C1"/>
    <w:rsid w:val="00D600EC"/>
    <w:rsid w:val="00D61400"/>
    <w:rsid w:val="00D641FA"/>
    <w:rsid w:val="00D71FFF"/>
    <w:rsid w:val="00D72D12"/>
    <w:rsid w:val="00D7493C"/>
    <w:rsid w:val="00D75080"/>
    <w:rsid w:val="00D814D3"/>
    <w:rsid w:val="00D8261E"/>
    <w:rsid w:val="00D8398C"/>
    <w:rsid w:val="00D907EF"/>
    <w:rsid w:val="00D9165F"/>
    <w:rsid w:val="00D94D4C"/>
    <w:rsid w:val="00DA0F9D"/>
    <w:rsid w:val="00DA1C19"/>
    <w:rsid w:val="00DA1E4D"/>
    <w:rsid w:val="00DA3C0A"/>
    <w:rsid w:val="00DB12F9"/>
    <w:rsid w:val="00DB1E3D"/>
    <w:rsid w:val="00DB5898"/>
    <w:rsid w:val="00DB5FB1"/>
    <w:rsid w:val="00DB61ED"/>
    <w:rsid w:val="00DC359A"/>
    <w:rsid w:val="00DC360F"/>
    <w:rsid w:val="00DC399A"/>
    <w:rsid w:val="00DC3E8F"/>
    <w:rsid w:val="00DD16FE"/>
    <w:rsid w:val="00DD1D89"/>
    <w:rsid w:val="00DD562B"/>
    <w:rsid w:val="00DD7179"/>
    <w:rsid w:val="00DD7DD2"/>
    <w:rsid w:val="00DE1947"/>
    <w:rsid w:val="00DE20D5"/>
    <w:rsid w:val="00DE3FE8"/>
    <w:rsid w:val="00DE460B"/>
    <w:rsid w:val="00DE4D9E"/>
    <w:rsid w:val="00DE4FD0"/>
    <w:rsid w:val="00DF31E6"/>
    <w:rsid w:val="00DF45EA"/>
    <w:rsid w:val="00E01992"/>
    <w:rsid w:val="00E037BE"/>
    <w:rsid w:val="00E0493A"/>
    <w:rsid w:val="00E062E2"/>
    <w:rsid w:val="00E0632C"/>
    <w:rsid w:val="00E072C8"/>
    <w:rsid w:val="00E15B05"/>
    <w:rsid w:val="00E22FDC"/>
    <w:rsid w:val="00E25AAA"/>
    <w:rsid w:val="00E269F6"/>
    <w:rsid w:val="00E3063E"/>
    <w:rsid w:val="00E321FE"/>
    <w:rsid w:val="00E325BD"/>
    <w:rsid w:val="00E35ED9"/>
    <w:rsid w:val="00E36ABF"/>
    <w:rsid w:val="00E36B37"/>
    <w:rsid w:val="00E42976"/>
    <w:rsid w:val="00E452D5"/>
    <w:rsid w:val="00E45748"/>
    <w:rsid w:val="00E45D68"/>
    <w:rsid w:val="00E4687E"/>
    <w:rsid w:val="00E4768F"/>
    <w:rsid w:val="00E47F72"/>
    <w:rsid w:val="00E51A84"/>
    <w:rsid w:val="00E51AE8"/>
    <w:rsid w:val="00E535A7"/>
    <w:rsid w:val="00E55F0F"/>
    <w:rsid w:val="00E61B20"/>
    <w:rsid w:val="00E61EC8"/>
    <w:rsid w:val="00E62B88"/>
    <w:rsid w:val="00E62D59"/>
    <w:rsid w:val="00E6473C"/>
    <w:rsid w:val="00E6645E"/>
    <w:rsid w:val="00E67C16"/>
    <w:rsid w:val="00E70093"/>
    <w:rsid w:val="00E70232"/>
    <w:rsid w:val="00E74F84"/>
    <w:rsid w:val="00E77602"/>
    <w:rsid w:val="00E77BC1"/>
    <w:rsid w:val="00E77FFB"/>
    <w:rsid w:val="00E82361"/>
    <w:rsid w:val="00E8490F"/>
    <w:rsid w:val="00E879B9"/>
    <w:rsid w:val="00E90295"/>
    <w:rsid w:val="00E924FE"/>
    <w:rsid w:val="00E9631B"/>
    <w:rsid w:val="00EA57F5"/>
    <w:rsid w:val="00EA6BDE"/>
    <w:rsid w:val="00EB09A8"/>
    <w:rsid w:val="00EB1499"/>
    <w:rsid w:val="00EB1A5F"/>
    <w:rsid w:val="00EB203B"/>
    <w:rsid w:val="00EC2912"/>
    <w:rsid w:val="00EC5EB3"/>
    <w:rsid w:val="00ED00A1"/>
    <w:rsid w:val="00ED18D0"/>
    <w:rsid w:val="00ED3204"/>
    <w:rsid w:val="00ED42E7"/>
    <w:rsid w:val="00EE0096"/>
    <w:rsid w:val="00EE1A1F"/>
    <w:rsid w:val="00EE30EC"/>
    <w:rsid w:val="00EE3C7B"/>
    <w:rsid w:val="00EE4BE6"/>
    <w:rsid w:val="00EE5547"/>
    <w:rsid w:val="00EE7240"/>
    <w:rsid w:val="00EF0661"/>
    <w:rsid w:val="00EF11C4"/>
    <w:rsid w:val="00EF6E60"/>
    <w:rsid w:val="00F02A2B"/>
    <w:rsid w:val="00F02BE3"/>
    <w:rsid w:val="00F02E9E"/>
    <w:rsid w:val="00F03447"/>
    <w:rsid w:val="00F04499"/>
    <w:rsid w:val="00F05A54"/>
    <w:rsid w:val="00F10351"/>
    <w:rsid w:val="00F117F4"/>
    <w:rsid w:val="00F117FD"/>
    <w:rsid w:val="00F13347"/>
    <w:rsid w:val="00F136DC"/>
    <w:rsid w:val="00F13E5F"/>
    <w:rsid w:val="00F1518B"/>
    <w:rsid w:val="00F20D27"/>
    <w:rsid w:val="00F24687"/>
    <w:rsid w:val="00F2643E"/>
    <w:rsid w:val="00F2702F"/>
    <w:rsid w:val="00F35EE8"/>
    <w:rsid w:val="00F36716"/>
    <w:rsid w:val="00F36EE6"/>
    <w:rsid w:val="00F505AF"/>
    <w:rsid w:val="00F50FCF"/>
    <w:rsid w:val="00F530E2"/>
    <w:rsid w:val="00F537CA"/>
    <w:rsid w:val="00F53AD5"/>
    <w:rsid w:val="00F560EF"/>
    <w:rsid w:val="00F56FDD"/>
    <w:rsid w:val="00F57823"/>
    <w:rsid w:val="00F603F8"/>
    <w:rsid w:val="00F604EC"/>
    <w:rsid w:val="00F64815"/>
    <w:rsid w:val="00F717B5"/>
    <w:rsid w:val="00F77C84"/>
    <w:rsid w:val="00F77E6B"/>
    <w:rsid w:val="00F84BB7"/>
    <w:rsid w:val="00F8545E"/>
    <w:rsid w:val="00F8630B"/>
    <w:rsid w:val="00F87283"/>
    <w:rsid w:val="00F87E03"/>
    <w:rsid w:val="00F90B56"/>
    <w:rsid w:val="00F92BD6"/>
    <w:rsid w:val="00F92FCE"/>
    <w:rsid w:val="00F94692"/>
    <w:rsid w:val="00F94A0B"/>
    <w:rsid w:val="00F95131"/>
    <w:rsid w:val="00F95315"/>
    <w:rsid w:val="00F95509"/>
    <w:rsid w:val="00F97E89"/>
    <w:rsid w:val="00FA0547"/>
    <w:rsid w:val="00FA09E3"/>
    <w:rsid w:val="00FA4D32"/>
    <w:rsid w:val="00FB4352"/>
    <w:rsid w:val="00FB613E"/>
    <w:rsid w:val="00FB64FC"/>
    <w:rsid w:val="00FC3057"/>
    <w:rsid w:val="00FC3870"/>
    <w:rsid w:val="00FD6B8F"/>
    <w:rsid w:val="00FE1B61"/>
    <w:rsid w:val="00FE25A7"/>
    <w:rsid w:val="00FE3ABD"/>
    <w:rsid w:val="00FE47A0"/>
    <w:rsid w:val="00FE48EE"/>
    <w:rsid w:val="00FE7A7A"/>
    <w:rsid w:val="00FE7B77"/>
    <w:rsid w:val="00FF04DA"/>
    <w:rsid w:val="00FF273E"/>
    <w:rsid w:val="00FF2824"/>
    <w:rsid w:val="00FF4B39"/>
    <w:rsid w:val="00FF5CB8"/>
    <w:rsid w:val="00FF7234"/>
    <w:rsid w:val="00FF7751"/>
    <w:rsid w:val="00FF7A4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AB58B"/>
  <w15:docId w15:val="{9D950C9A-D219-4339-BEB5-3B70C1C1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112B"/>
  </w:style>
  <w:style w:type="paragraph" w:styleId="berschrift1">
    <w:name w:val="heading 1"/>
    <w:basedOn w:val="Standard"/>
    <w:next w:val="Standard"/>
    <w:link w:val="berschrift1Zchn"/>
    <w:uiPriority w:val="9"/>
    <w:qFormat/>
    <w:rsid w:val="00E037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6E59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B202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E7D3E"/>
    <w:rPr>
      <w:color w:val="0000FF"/>
      <w:u w:val="single"/>
    </w:rPr>
  </w:style>
  <w:style w:type="paragraph" w:styleId="StandardWeb">
    <w:name w:val="Normal (Web)"/>
    <w:basedOn w:val="Standard"/>
    <w:uiPriority w:val="99"/>
    <w:unhideWhenUsed/>
    <w:rsid w:val="008E7D3E"/>
    <w:pPr>
      <w:spacing w:before="100" w:beforeAutospacing="1" w:after="100" w:afterAutospacing="1" w:line="240" w:lineRule="auto"/>
    </w:pPr>
    <w:rPr>
      <w:rFonts w:ascii="Times New Roman" w:hAnsi="Times New Roman" w:cs="Times New Roman"/>
      <w:sz w:val="24"/>
      <w:szCs w:val="24"/>
      <w:lang w:eastAsia="de-DE"/>
    </w:rPr>
  </w:style>
  <w:style w:type="character" w:styleId="Hervorhebung">
    <w:name w:val="Emphasis"/>
    <w:basedOn w:val="Absatz-Standardschriftart"/>
    <w:uiPriority w:val="20"/>
    <w:qFormat/>
    <w:rsid w:val="008E7D3E"/>
    <w:rPr>
      <w:i/>
      <w:iCs/>
    </w:rPr>
  </w:style>
  <w:style w:type="paragraph" w:styleId="Sprechblasentext">
    <w:name w:val="Balloon Text"/>
    <w:basedOn w:val="Standard"/>
    <w:link w:val="SprechblasentextZchn"/>
    <w:uiPriority w:val="99"/>
    <w:semiHidden/>
    <w:unhideWhenUsed/>
    <w:rsid w:val="003E448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E4485"/>
    <w:rPr>
      <w:rFonts w:ascii="Segoe UI" w:hAnsi="Segoe UI" w:cs="Segoe UI"/>
      <w:sz w:val="18"/>
      <w:szCs w:val="18"/>
    </w:rPr>
  </w:style>
  <w:style w:type="character" w:styleId="Kommentarzeichen">
    <w:name w:val="annotation reference"/>
    <w:basedOn w:val="Absatz-Standardschriftart"/>
    <w:uiPriority w:val="99"/>
    <w:semiHidden/>
    <w:unhideWhenUsed/>
    <w:rsid w:val="00334076"/>
    <w:rPr>
      <w:sz w:val="16"/>
      <w:szCs w:val="16"/>
    </w:rPr>
  </w:style>
  <w:style w:type="paragraph" w:styleId="Kommentartext">
    <w:name w:val="annotation text"/>
    <w:basedOn w:val="Standard"/>
    <w:link w:val="KommentartextZchn"/>
    <w:uiPriority w:val="99"/>
    <w:unhideWhenUsed/>
    <w:rsid w:val="00334076"/>
    <w:pPr>
      <w:spacing w:line="240" w:lineRule="auto"/>
    </w:pPr>
    <w:rPr>
      <w:sz w:val="20"/>
      <w:szCs w:val="20"/>
    </w:rPr>
  </w:style>
  <w:style w:type="character" w:customStyle="1" w:styleId="KommentartextZchn">
    <w:name w:val="Kommentartext Zchn"/>
    <w:basedOn w:val="Absatz-Standardschriftart"/>
    <w:link w:val="Kommentartext"/>
    <w:uiPriority w:val="99"/>
    <w:rsid w:val="00334076"/>
    <w:rPr>
      <w:sz w:val="20"/>
      <w:szCs w:val="20"/>
    </w:rPr>
  </w:style>
  <w:style w:type="paragraph" w:styleId="Kommentarthema">
    <w:name w:val="annotation subject"/>
    <w:basedOn w:val="Kommentartext"/>
    <w:next w:val="Kommentartext"/>
    <w:link w:val="KommentarthemaZchn"/>
    <w:uiPriority w:val="99"/>
    <w:semiHidden/>
    <w:unhideWhenUsed/>
    <w:rsid w:val="00334076"/>
    <w:rPr>
      <w:b/>
      <w:bCs/>
    </w:rPr>
  </w:style>
  <w:style w:type="character" w:customStyle="1" w:styleId="KommentarthemaZchn">
    <w:name w:val="Kommentarthema Zchn"/>
    <w:basedOn w:val="KommentartextZchn"/>
    <w:link w:val="Kommentarthema"/>
    <w:uiPriority w:val="99"/>
    <w:semiHidden/>
    <w:rsid w:val="00334076"/>
    <w:rPr>
      <w:b/>
      <w:bCs/>
      <w:sz w:val="20"/>
      <w:szCs w:val="20"/>
    </w:rPr>
  </w:style>
  <w:style w:type="paragraph" w:customStyle="1" w:styleId="Default">
    <w:name w:val="Default"/>
    <w:rsid w:val="00F56FDD"/>
    <w:pPr>
      <w:autoSpaceDE w:val="0"/>
      <w:autoSpaceDN w:val="0"/>
      <w:adjustRightInd w:val="0"/>
      <w:spacing w:after="0" w:line="240" w:lineRule="auto"/>
    </w:pPr>
    <w:rPr>
      <w:rFonts w:ascii="Calibri" w:hAnsi="Calibri" w:cs="Calibri"/>
      <w:color w:val="000000"/>
      <w:sz w:val="24"/>
      <w:szCs w:val="24"/>
    </w:rPr>
  </w:style>
  <w:style w:type="paragraph" w:styleId="berarbeitung">
    <w:name w:val="Revision"/>
    <w:hidden/>
    <w:uiPriority w:val="99"/>
    <w:semiHidden/>
    <w:rsid w:val="002E0A0D"/>
    <w:pPr>
      <w:spacing w:after="0" w:line="240" w:lineRule="auto"/>
    </w:pPr>
  </w:style>
  <w:style w:type="paragraph" w:styleId="Listenabsatz">
    <w:name w:val="List Paragraph"/>
    <w:aliases w:val="U 5"/>
    <w:basedOn w:val="Standard"/>
    <w:link w:val="ListenabsatzZchn"/>
    <w:uiPriority w:val="34"/>
    <w:qFormat/>
    <w:rsid w:val="00384A79"/>
    <w:pPr>
      <w:ind w:left="720"/>
      <w:contextualSpacing/>
    </w:pPr>
  </w:style>
  <w:style w:type="paragraph" w:styleId="Kopfzeile">
    <w:name w:val="header"/>
    <w:basedOn w:val="Standard"/>
    <w:link w:val="KopfzeileZchn"/>
    <w:uiPriority w:val="99"/>
    <w:unhideWhenUsed/>
    <w:rsid w:val="00DC3E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3E8F"/>
  </w:style>
  <w:style w:type="paragraph" w:styleId="Fuzeile">
    <w:name w:val="footer"/>
    <w:basedOn w:val="Standard"/>
    <w:link w:val="FuzeileZchn"/>
    <w:uiPriority w:val="99"/>
    <w:unhideWhenUsed/>
    <w:rsid w:val="00DC3E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3E8F"/>
  </w:style>
  <w:style w:type="paragraph" w:styleId="Funotentext">
    <w:name w:val="footnote text"/>
    <w:basedOn w:val="Standard"/>
    <w:link w:val="FunotentextZchn"/>
    <w:uiPriority w:val="99"/>
    <w:semiHidden/>
    <w:unhideWhenUsed/>
    <w:rsid w:val="00BE142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E142C"/>
    <w:rPr>
      <w:sz w:val="20"/>
      <w:szCs w:val="20"/>
    </w:rPr>
  </w:style>
  <w:style w:type="character" w:styleId="Funotenzeichen">
    <w:name w:val="footnote reference"/>
    <w:basedOn w:val="Absatz-Standardschriftart"/>
    <w:uiPriority w:val="99"/>
    <w:semiHidden/>
    <w:unhideWhenUsed/>
    <w:rsid w:val="00BE142C"/>
    <w:rPr>
      <w:vertAlign w:val="superscript"/>
    </w:rPr>
  </w:style>
  <w:style w:type="character" w:customStyle="1" w:styleId="normaltextrun">
    <w:name w:val="normaltextrun"/>
    <w:basedOn w:val="Absatz-Standardschriftart"/>
    <w:rsid w:val="0067536D"/>
  </w:style>
  <w:style w:type="paragraph" w:customStyle="1" w:styleId="paragraph">
    <w:name w:val="paragraph"/>
    <w:basedOn w:val="Standard"/>
    <w:rsid w:val="0067536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op">
    <w:name w:val="eop"/>
    <w:basedOn w:val="Absatz-Standardschriftart"/>
    <w:rsid w:val="0067536D"/>
  </w:style>
  <w:style w:type="character" w:customStyle="1" w:styleId="berschrift1Zchn">
    <w:name w:val="Überschrift 1 Zchn"/>
    <w:basedOn w:val="Absatz-Standardschriftart"/>
    <w:link w:val="berschrift1"/>
    <w:uiPriority w:val="9"/>
    <w:rsid w:val="00E037BE"/>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E037BE"/>
    <w:pPr>
      <w:spacing w:line="259" w:lineRule="auto"/>
      <w:outlineLvl w:val="9"/>
    </w:pPr>
    <w:rPr>
      <w:lang w:eastAsia="de-DE"/>
    </w:rPr>
  </w:style>
  <w:style w:type="paragraph" w:styleId="Verzeichnis1">
    <w:name w:val="toc 1"/>
    <w:basedOn w:val="Standard"/>
    <w:next w:val="Standard"/>
    <w:autoRedefine/>
    <w:uiPriority w:val="39"/>
    <w:unhideWhenUsed/>
    <w:rsid w:val="0062394D"/>
    <w:pPr>
      <w:tabs>
        <w:tab w:val="left" w:pos="426"/>
        <w:tab w:val="right" w:leader="dot" w:pos="9736"/>
      </w:tabs>
      <w:spacing w:after="100"/>
    </w:pPr>
  </w:style>
  <w:style w:type="character" w:customStyle="1" w:styleId="berschrift2Zchn">
    <w:name w:val="Überschrift 2 Zchn"/>
    <w:basedOn w:val="Absatz-Standardschriftart"/>
    <w:link w:val="berschrift2"/>
    <w:uiPriority w:val="9"/>
    <w:rsid w:val="006E5985"/>
    <w:rPr>
      <w:rFonts w:asciiTheme="majorHAnsi" w:eastAsiaTheme="majorEastAsia" w:hAnsiTheme="majorHAnsi" w:cstheme="majorBidi"/>
      <w:color w:val="365F91" w:themeColor="accent1" w:themeShade="BF"/>
      <w:sz w:val="26"/>
      <w:szCs w:val="26"/>
    </w:rPr>
  </w:style>
  <w:style w:type="table" w:customStyle="1" w:styleId="TableGrid">
    <w:name w:val="TableGrid"/>
    <w:rsid w:val="00976D8A"/>
    <w:pPr>
      <w:spacing w:after="0" w:line="240" w:lineRule="auto"/>
    </w:pPr>
    <w:rPr>
      <w:rFonts w:eastAsiaTheme="minorEastAsia"/>
      <w:lang w:eastAsia="de-DE"/>
    </w:rPr>
    <w:tblPr>
      <w:tblCellMar>
        <w:top w:w="0" w:type="dxa"/>
        <w:left w:w="0" w:type="dxa"/>
        <w:bottom w:w="0" w:type="dxa"/>
        <w:right w:w="0" w:type="dxa"/>
      </w:tblCellMar>
    </w:tblPr>
  </w:style>
  <w:style w:type="table" w:styleId="Tabellenraster">
    <w:name w:val="Table Grid"/>
    <w:basedOn w:val="NormaleTabelle"/>
    <w:uiPriority w:val="39"/>
    <w:rsid w:val="007F1209"/>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B2021B"/>
    <w:rPr>
      <w:rFonts w:asciiTheme="majorHAnsi" w:eastAsiaTheme="majorEastAsia" w:hAnsiTheme="majorHAnsi" w:cstheme="majorBidi"/>
      <w:color w:val="243F60" w:themeColor="accent1" w:themeShade="7F"/>
      <w:sz w:val="24"/>
      <w:szCs w:val="24"/>
    </w:rPr>
  </w:style>
  <w:style w:type="character" w:customStyle="1" w:styleId="ListenabsatzZchn">
    <w:name w:val="Listenabsatz Zchn"/>
    <w:aliases w:val="U 5 Zchn"/>
    <w:link w:val="Listenabsatz"/>
    <w:uiPriority w:val="34"/>
    <w:locked/>
    <w:rsid w:val="00BD3D87"/>
  </w:style>
  <w:style w:type="paragraph" w:styleId="KeinLeerraum">
    <w:name w:val="No Spacing"/>
    <w:uiPriority w:val="1"/>
    <w:qFormat/>
    <w:rsid w:val="00BD3D87"/>
    <w:pPr>
      <w:spacing w:after="0" w:line="240" w:lineRule="auto"/>
    </w:pPr>
    <w:rPr>
      <w:rFonts w:ascii="Calibri" w:eastAsia="Calibri" w:hAnsi="Calibri" w:cs="Times New Roman"/>
    </w:rPr>
  </w:style>
  <w:style w:type="character" w:styleId="BesuchterLink">
    <w:name w:val="FollowedHyperlink"/>
    <w:basedOn w:val="Absatz-Standardschriftart"/>
    <w:uiPriority w:val="99"/>
    <w:semiHidden/>
    <w:unhideWhenUsed/>
    <w:rsid w:val="007A45C8"/>
    <w:rPr>
      <w:color w:val="800080" w:themeColor="followedHyperlink"/>
      <w:u w:val="single"/>
    </w:rPr>
  </w:style>
  <w:style w:type="character" w:styleId="Fett">
    <w:name w:val="Strong"/>
    <w:basedOn w:val="Absatz-Standardschriftart"/>
    <w:uiPriority w:val="22"/>
    <w:qFormat/>
    <w:rsid w:val="00E35E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741155">
      <w:bodyDiv w:val="1"/>
      <w:marLeft w:val="0"/>
      <w:marRight w:val="0"/>
      <w:marTop w:val="0"/>
      <w:marBottom w:val="0"/>
      <w:divBdr>
        <w:top w:val="none" w:sz="0" w:space="0" w:color="auto"/>
        <w:left w:val="none" w:sz="0" w:space="0" w:color="auto"/>
        <w:bottom w:val="none" w:sz="0" w:space="0" w:color="auto"/>
        <w:right w:val="none" w:sz="0" w:space="0" w:color="auto"/>
      </w:divBdr>
      <w:divsChild>
        <w:div w:id="247349093">
          <w:marLeft w:val="562"/>
          <w:marRight w:val="0"/>
          <w:marTop w:val="0"/>
          <w:marBottom w:val="0"/>
          <w:divBdr>
            <w:top w:val="none" w:sz="0" w:space="0" w:color="auto"/>
            <w:left w:val="none" w:sz="0" w:space="0" w:color="auto"/>
            <w:bottom w:val="none" w:sz="0" w:space="0" w:color="auto"/>
            <w:right w:val="none" w:sz="0" w:space="0" w:color="auto"/>
          </w:divBdr>
        </w:div>
        <w:div w:id="1647054329">
          <w:marLeft w:val="562"/>
          <w:marRight w:val="0"/>
          <w:marTop w:val="0"/>
          <w:marBottom w:val="0"/>
          <w:divBdr>
            <w:top w:val="none" w:sz="0" w:space="0" w:color="auto"/>
            <w:left w:val="none" w:sz="0" w:space="0" w:color="auto"/>
            <w:bottom w:val="none" w:sz="0" w:space="0" w:color="auto"/>
            <w:right w:val="none" w:sz="0" w:space="0" w:color="auto"/>
          </w:divBdr>
        </w:div>
      </w:divsChild>
    </w:div>
    <w:div w:id="207685534">
      <w:bodyDiv w:val="1"/>
      <w:marLeft w:val="0"/>
      <w:marRight w:val="0"/>
      <w:marTop w:val="0"/>
      <w:marBottom w:val="0"/>
      <w:divBdr>
        <w:top w:val="none" w:sz="0" w:space="0" w:color="auto"/>
        <w:left w:val="none" w:sz="0" w:space="0" w:color="auto"/>
        <w:bottom w:val="none" w:sz="0" w:space="0" w:color="auto"/>
        <w:right w:val="none" w:sz="0" w:space="0" w:color="auto"/>
      </w:divBdr>
      <w:divsChild>
        <w:div w:id="192693106">
          <w:marLeft w:val="0"/>
          <w:marRight w:val="0"/>
          <w:marTop w:val="0"/>
          <w:marBottom w:val="0"/>
          <w:divBdr>
            <w:top w:val="none" w:sz="0" w:space="0" w:color="auto"/>
            <w:left w:val="none" w:sz="0" w:space="0" w:color="auto"/>
            <w:bottom w:val="none" w:sz="0" w:space="0" w:color="auto"/>
            <w:right w:val="none" w:sz="0" w:space="0" w:color="auto"/>
          </w:divBdr>
        </w:div>
        <w:div w:id="294678500">
          <w:marLeft w:val="0"/>
          <w:marRight w:val="0"/>
          <w:marTop w:val="0"/>
          <w:marBottom w:val="0"/>
          <w:divBdr>
            <w:top w:val="none" w:sz="0" w:space="0" w:color="auto"/>
            <w:left w:val="none" w:sz="0" w:space="0" w:color="auto"/>
            <w:bottom w:val="none" w:sz="0" w:space="0" w:color="auto"/>
            <w:right w:val="none" w:sz="0" w:space="0" w:color="auto"/>
          </w:divBdr>
        </w:div>
        <w:div w:id="300817975">
          <w:marLeft w:val="0"/>
          <w:marRight w:val="0"/>
          <w:marTop w:val="0"/>
          <w:marBottom w:val="0"/>
          <w:divBdr>
            <w:top w:val="none" w:sz="0" w:space="0" w:color="auto"/>
            <w:left w:val="none" w:sz="0" w:space="0" w:color="auto"/>
            <w:bottom w:val="none" w:sz="0" w:space="0" w:color="auto"/>
            <w:right w:val="none" w:sz="0" w:space="0" w:color="auto"/>
          </w:divBdr>
        </w:div>
        <w:div w:id="315885267">
          <w:marLeft w:val="0"/>
          <w:marRight w:val="0"/>
          <w:marTop w:val="0"/>
          <w:marBottom w:val="0"/>
          <w:divBdr>
            <w:top w:val="none" w:sz="0" w:space="0" w:color="auto"/>
            <w:left w:val="none" w:sz="0" w:space="0" w:color="auto"/>
            <w:bottom w:val="none" w:sz="0" w:space="0" w:color="auto"/>
            <w:right w:val="none" w:sz="0" w:space="0" w:color="auto"/>
          </w:divBdr>
        </w:div>
        <w:div w:id="346447396">
          <w:marLeft w:val="0"/>
          <w:marRight w:val="0"/>
          <w:marTop w:val="0"/>
          <w:marBottom w:val="0"/>
          <w:divBdr>
            <w:top w:val="none" w:sz="0" w:space="0" w:color="auto"/>
            <w:left w:val="none" w:sz="0" w:space="0" w:color="auto"/>
            <w:bottom w:val="none" w:sz="0" w:space="0" w:color="auto"/>
            <w:right w:val="none" w:sz="0" w:space="0" w:color="auto"/>
          </w:divBdr>
        </w:div>
        <w:div w:id="389497223">
          <w:marLeft w:val="0"/>
          <w:marRight w:val="0"/>
          <w:marTop w:val="0"/>
          <w:marBottom w:val="0"/>
          <w:divBdr>
            <w:top w:val="none" w:sz="0" w:space="0" w:color="auto"/>
            <w:left w:val="none" w:sz="0" w:space="0" w:color="auto"/>
            <w:bottom w:val="none" w:sz="0" w:space="0" w:color="auto"/>
            <w:right w:val="none" w:sz="0" w:space="0" w:color="auto"/>
          </w:divBdr>
        </w:div>
        <w:div w:id="486214679">
          <w:marLeft w:val="0"/>
          <w:marRight w:val="0"/>
          <w:marTop w:val="0"/>
          <w:marBottom w:val="0"/>
          <w:divBdr>
            <w:top w:val="none" w:sz="0" w:space="0" w:color="auto"/>
            <w:left w:val="none" w:sz="0" w:space="0" w:color="auto"/>
            <w:bottom w:val="none" w:sz="0" w:space="0" w:color="auto"/>
            <w:right w:val="none" w:sz="0" w:space="0" w:color="auto"/>
          </w:divBdr>
        </w:div>
        <w:div w:id="520827681">
          <w:marLeft w:val="0"/>
          <w:marRight w:val="0"/>
          <w:marTop w:val="0"/>
          <w:marBottom w:val="0"/>
          <w:divBdr>
            <w:top w:val="none" w:sz="0" w:space="0" w:color="auto"/>
            <w:left w:val="none" w:sz="0" w:space="0" w:color="auto"/>
            <w:bottom w:val="none" w:sz="0" w:space="0" w:color="auto"/>
            <w:right w:val="none" w:sz="0" w:space="0" w:color="auto"/>
          </w:divBdr>
        </w:div>
        <w:div w:id="621690266">
          <w:marLeft w:val="0"/>
          <w:marRight w:val="0"/>
          <w:marTop w:val="0"/>
          <w:marBottom w:val="0"/>
          <w:divBdr>
            <w:top w:val="none" w:sz="0" w:space="0" w:color="auto"/>
            <w:left w:val="none" w:sz="0" w:space="0" w:color="auto"/>
            <w:bottom w:val="none" w:sz="0" w:space="0" w:color="auto"/>
            <w:right w:val="none" w:sz="0" w:space="0" w:color="auto"/>
          </w:divBdr>
        </w:div>
        <w:div w:id="754324892">
          <w:marLeft w:val="0"/>
          <w:marRight w:val="0"/>
          <w:marTop w:val="0"/>
          <w:marBottom w:val="0"/>
          <w:divBdr>
            <w:top w:val="none" w:sz="0" w:space="0" w:color="auto"/>
            <w:left w:val="none" w:sz="0" w:space="0" w:color="auto"/>
            <w:bottom w:val="none" w:sz="0" w:space="0" w:color="auto"/>
            <w:right w:val="none" w:sz="0" w:space="0" w:color="auto"/>
          </w:divBdr>
        </w:div>
        <w:div w:id="861750720">
          <w:marLeft w:val="0"/>
          <w:marRight w:val="0"/>
          <w:marTop w:val="0"/>
          <w:marBottom w:val="0"/>
          <w:divBdr>
            <w:top w:val="none" w:sz="0" w:space="0" w:color="auto"/>
            <w:left w:val="none" w:sz="0" w:space="0" w:color="auto"/>
            <w:bottom w:val="none" w:sz="0" w:space="0" w:color="auto"/>
            <w:right w:val="none" w:sz="0" w:space="0" w:color="auto"/>
          </w:divBdr>
        </w:div>
        <w:div w:id="864948890">
          <w:marLeft w:val="0"/>
          <w:marRight w:val="0"/>
          <w:marTop w:val="0"/>
          <w:marBottom w:val="0"/>
          <w:divBdr>
            <w:top w:val="none" w:sz="0" w:space="0" w:color="auto"/>
            <w:left w:val="none" w:sz="0" w:space="0" w:color="auto"/>
            <w:bottom w:val="none" w:sz="0" w:space="0" w:color="auto"/>
            <w:right w:val="none" w:sz="0" w:space="0" w:color="auto"/>
          </w:divBdr>
        </w:div>
        <w:div w:id="868638328">
          <w:marLeft w:val="0"/>
          <w:marRight w:val="0"/>
          <w:marTop w:val="0"/>
          <w:marBottom w:val="0"/>
          <w:divBdr>
            <w:top w:val="none" w:sz="0" w:space="0" w:color="auto"/>
            <w:left w:val="none" w:sz="0" w:space="0" w:color="auto"/>
            <w:bottom w:val="none" w:sz="0" w:space="0" w:color="auto"/>
            <w:right w:val="none" w:sz="0" w:space="0" w:color="auto"/>
          </w:divBdr>
        </w:div>
        <w:div w:id="989676749">
          <w:marLeft w:val="0"/>
          <w:marRight w:val="0"/>
          <w:marTop w:val="0"/>
          <w:marBottom w:val="0"/>
          <w:divBdr>
            <w:top w:val="none" w:sz="0" w:space="0" w:color="auto"/>
            <w:left w:val="none" w:sz="0" w:space="0" w:color="auto"/>
            <w:bottom w:val="none" w:sz="0" w:space="0" w:color="auto"/>
            <w:right w:val="none" w:sz="0" w:space="0" w:color="auto"/>
          </w:divBdr>
        </w:div>
        <w:div w:id="1037121698">
          <w:marLeft w:val="0"/>
          <w:marRight w:val="0"/>
          <w:marTop w:val="0"/>
          <w:marBottom w:val="0"/>
          <w:divBdr>
            <w:top w:val="none" w:sz="0" w:space="0" w:color="auto"/>
            <w:left w:val="none" w:sz="0" w:space="0" w:color="auto"/>
            <w:bottom w:val="none" w:sz="0" w:space="0" w:color="auto"/>
            <w:right w:val="none" w:sz="0" w:space="0" w:color="auto"/>
          </w:divBdr>
        </w:div>
        <w:div w:id="1094283986">
          <w:marLeft w:val="0"/>
          <w:marRight w:val="0"/>
          <w:marTop w:val="0"/>
          <w:marBottom w:val="0"/>
          <w:divBdr>
            <w:top w:val="none" w:sz="0" w:space="0" w:color="auto"/>
            <w:left w:val="none" w:sz="0" w:space="0" w:color="auto"/>
            <w:bottom w:val="none" w:sz="0" w:space="0" w:color="auto"/>
            <w:right w:val="none" w:sz="0" w:space="0" w:color="auto"/>
          </w:divBdr>
        </w:div>
        <w:div w:id="1140002469">
          <w:marLeft w:val="0"/>
          <w:marRight w:val="0"/>
          <w:marTop w:val="0"/>
          <w:marBottom w:val="0"/>
          <w:divBdr>
            <w:top w:val="none" w:sz="0" w:space="0" w:color="auto"/>
            <w:left w:val="none" w:sz="0" w:space="0" w:color="auto"/>
            <w:bottom w:val="none" w:sz="0" w:space="0" w:color="auto"/>
            <w:right w:val="none" w:sz="0" w:space="0" w:color="auto"/>
          </w:divBdr>
        </w:div>
        <w:div w:id="1158228245">
          <w:marLeft w:val="0"/>
          <w:marRight w:val="0"/>
          <w:marTop w:val="0"/>
          <w:marBottom w:val="0"/>
          <w:divBdr>
            <w:top w:val="none" w:sz="0" w:space="0" w:color="auto"/>
            <w:left w:val="none" w:sz="0" w:space="0" w:color="auto"/>
            <w:bottom w:val="none" w:sz="0" w:space="0" w:color="auto"/>
            <w:right w:val="none" w:sz="0" w:space="0" w:color="auto"/>
          </w:divBdr>
        </w:div>
        <w:div w:id="1359769749">
          <w:marLeft w:val="0"/>
          <w:marRight w:val="0"/>
          <w:marTop w:val="0"/>
          <w:marBottom w:val="0"/>
          <w:divBdr>
            <w:top w:val="none" w:sz="0" w:space="0" w:color="auto"/>
            <w:left w:val="none" w:sz="0" w:space="0" w:color="auto"/>
            <w:bottom w:val="none" w:sz="0" w:space="0" w:color="auto"/>
            <w:right w:val="none" w:sz="0" w:space="0" w:color="auto"/>
          </w:divBdr>
        </w:div>
        <w:div w:id="1399936011">
          <w:marLeft w:val="0"/>
          <w:marRight w:val="0"/>
          <w:marTop w:val="0"/>
          <w:marBottom w:val="0"/>
          <w:divBdr>
            <w:top w:val="none" w:sz="0" w:space="0" w:color="auto"/>
            <w:left w:val="none" w:sz="0" w:space="0" w:color="auto"/>
            <w:bottom w:val="none" w:sz="0" w:space="0" w:color="auto"/>
            <w:right w:val="none" w:sz="0" w:space="0" w:color="auto"/>
          </w:divBdr>
        </w:div>
        <w:div w:id="1484736919">
          <w:marLeft w:val="0"/>
          <w:marRight w:val="0"/>
          <w:marTop w:val="0"/>
          <w:marBottom w:val="0"/>
          <w:divBdr>
            <w:top w:val="none" w:sz="0" w:space="0" w:color="auto"/>
            <w:left w:val="none" w:sz="0" w:space="0" w:color="auto"/>
            <w:bottom w:val="none" w:sz="0" w:space="0" w:color="auto"/>
            <w:right w:val="none" w:sz="0" w:space="0" w:color="auto"/>
          </w:divBdr>
        </w:div>
        <w:div w:id="1698506907">
          <w:marLeft w:val="0"/>
          <w:marRight w:val="0"/>
          <w:marTop w:val="0"/>
          <w:marBottom w:val="0"/>
          <w:divBdr>
            <w:top w:val="none" w:sz="0" w:space="0" w:color="auto"/>
            <w:left w:val="none" w:sz="0" w:space="0" w:color="auto"/>
            <w:bottom w:val="none" w:sz="0" w:space="0" w:color="auto"/>
            <w:right w:val="none" w:sz="0" w:space="0" w:color="auto"/>
          </w:divBdr>
        </w:div>
        <w:div w:id="1735813262">
          <w:marLeft w:val="0"/>
          <w:marRight w:val="0"/>
          <w:marTop w:val="0"/>
          <w:marBottom w:val="0"/>
          <w:divBdr>
            <w:top w:val="none" w:sz="0" w:space="0" w:color="auto"/>
            <w:left w:val="none" w:sz="0" w:space="0" w:color="auto"/>
            <w:bottom w:val="none" w:sz="0" w:space="0" w:color="auto"/>
            <w:right w:val="none" w:sz="0" w:space="0" w:color="auto"/>
          </w:divBdr>
        </w:div>
        <w:div w:id="1772431877">
          <w:marLeft w:val="0"/>
          <w:marRight w:val="0"/>
          <w:marTop w:val="0"/>
          <w:marBottom w:val="0"/>
          <w:divBdr>
            <w:top w:val="none" w:sz="0" w:space="0" w:color="auto"/>
            <w:left w:val="none" w:sz="0" w:space="0" w:color="auto"/>
            <w:bottom w:val="none" w:sz="0" w:space="0" w:color="auto"/>
            <w:right w:val="none" w:sz="0" w:space="0" w:color="auto"/>
          </w:divBdr>
        </w:div>
        <w:div w:id="1974168154">
          <w:marLeft w:val="0"/>
          <w:marRight w:val="0"/>
          <w:marTop w:val="0"/>
          <w:marBottom w:val="0"/>
          <w:divBdr>
            <w:top w:val="none" w:sz="0" w:space="0" w:color="auto"/>
            <w:left w:val="none" w:sz="0" w:space="0" w:color="auto"/>
            <w:bottom w:val="none" w:sz="0" w:space="0" w:color="auto"/>
            <w:right w:val="none" w:sz="0" w:space="0" w:color="auto"/>
          </w:divBdr>
        </w:div>
        <w:div w:id="2128771431">
          <w:marLeft w:val="0"/>
          <w:marRight w:val="0"/>
          <w:marTop w:val="0"/>
          <w:marBottom w:val="0"/>
          <w:divBdr>
            <w:top w:val="none" w:sz="0" w:space="0" w:color="auto"/>
            <w:left w:val="none" w:sz="0" w:space="0" w:color="auto"/>
            <w:bottom w:val="none" w:sz="0" w:space="0" w:color="auto"/>
            <w:right w:val="none" w:sz="0" w:space="0" w:color="auto"/>
          </w:divBdr>
        </w:div>
      </w:divsChild>
    </w:div>
    <w:div w:id="252132665">
      <w:bodyDiv w:val="1"/>
      <w:marLeft w:val="0"/>
      <w:marRight w:val="0"/>
      <w:marTop w:val="0"/>
      <w:marBottom w:val="0"/>
      <w:divBdr>
        <w:top w:val="none" w:sz="0" w:space="0" w:color="auto"/>
        <w:left w:val="none" w:sz="0" w:space="0" w:color="auto"/>
        <w:bottom w:val="none" w:sz="0" w:space="0" w:color="auto"/>
        <w:right w:val="none" w:sz="0" w:space="0" w:color="auto"/>
      </w:divBdr>
      <w:divsChild>
        <w:div w:id="177042729">
          <w:marLeft w:val="547"/>
          <w:marRight w:val="0"/>
          <w:marTop w:val="200"/>
          <w:marBottom w:val="0"/>
          <w:divBdr>
            <w:top w:val="none" w:sz="0" w:space="0" w:color="auto"/>
            <w:left w:val="none" w:sz="0" w:space="0" w:color="auto"/>
            <w:bottom w:val="none" w:sz="0" w:space="0" w:color="auto"/>
            <w:right w:val="none" w:sz="0" w:space="0" w:color="auto"/>
          </w:divBdr>
        </w:div>
        <w:div w:id="1058213759">
          <w:marLeft w:val="547"/>
          <w:marRight w:val="0"/>
          <w:marTop w:val="200"/>
          <w:marBottom w:val="0"/>
          <w:divBdr>
            <w:top w:val="none" w:sz="0" w:space="0" w:color="auto"/>
            <w:left w:val="none" w:sz="0" w:space="0" w:color="auto"/>
            <w:bottom w:val="none" w:sz="0" w:space="0" w:color="auto"/>
            <w:right w:val="none" w:sz="0" w:space="0" w:color="auto"/>
          </w:divBdr>
        </w:div>
        <w:div w:id="1656492252">
          <w:marLeft w:val="547"/>
          <w:marRight w:val="0"/>
          <w:marTop w:val="200"/>
          <w:marBottom w:val="0"/>
          <w:divBdr>
            <w:top w:val="none" w:sz="0" w:space="0" w:color="auto"/>
            <w:left w:val="none" w:sz="0" w:space="0" w:color="auto"/>
            <w:bottom w:val="none" w:sz="0" w:space="0" w:color="auto"/>
            <w:right w:val="none" w:sz="0" w:space="0" w:color="auto"/>
          </w:divBdr>
        </w:div>
      </w:divsChild>
    </w:div>
    <w:div w:id="560755248">
      <w:bodyDiv w:val="1"/>
      <w:marLeft w:val="0"/>
      <w:marRight w:val="0"/>
      <w:marTop w:val="0"/>
      <w:marBottom w:val="0"/>
      <w:divBdr>
        <w:top w:val="none" w:sz="0" w:space="0" w:color="auto"/>
        <w:left w:val="none" w:sz="0" w:space="0" w:color="auto"/>
        <w:bottom w:val="none" w:sz="0" w:space="0" w:color="auto"/>
        <w:right w:val="none" w:sz="0" w:space="0" w:color="auto"/>
      </w:divBdr>
      <w:divsChild>
        <w:div w:id="138352758">
          <w:marLeft w:val="0"/>
          <w:marRight w:val="0"/>
          <w:marTop w:val="0"/>
          <w:marBottom w:val="0"/>
          <w:divBdr>
            <w:top w:val="none" w:sz="0" w:space="0" w:color="auto"/>
            <w:left w:val="none" w:sz="0" w:space="0" w:color="auto"/>
            <w:bottom w:val="none" w:sz="0" w:space="0" w:color="auto"/>
            <w:right w:val="none" w:sz="0" w:space="0" w:color="auto"/>
          </w:divBdr>
        </w:div>
        <w:div w:id="179899171">
          <w:marLeft w:val="0"/>
          <w:marRight w:val="0"/>
          <w:marTop w:val="0"/>
          <w:marBottom w:val="0"/>
          <w:divBdr>
            <w:top w:val="none" w:sz="0" w:space="0" w:color="auto"/>
            <w:left w:val="none" w:sz="0" w:space="0" w:color="auto"/>
            <w:bottom w:val="none" w:sz="0" w:space="0" w:color="auto"/>
            <w:right w:val="none" w:sz="0" w:space="0" w:color="auto"/>
          </w:divBdr>
        </w:div>
        <w:div w:id="181893525">
          <w:marLeft w:val="0"/>
          <w:marRight w:val="0"/>
          <w:marTop w:val="0"/>
          <w:marBottom w:val="0"/>
          <w:divBdr>
            <w:top w:val="none" w:sz="0" w:space="0" w:color="auto"/>
            <w:left w:val="none" w:sz="0" w:space="0" w:color="auto"/>
            <w:bottom w:val="none" w:sz="0" w:space="0" w:color="auto"/>
            <w:right w:val="none" w:sz="0" w:space="0" w:color="auto"/>
          </w:divBdr>
        </w:div>
        <w:div w:id="409422703">
          <w:marLeft w:val="0"/>
          <w:marRight w:val="0"/>
          <w:marTop w:val="0"/>
          <w:marBottom w:val="0"/>
          <w:divBdr>
            <w:top w:val="none" w:sz="0" w:space="0" w:color="auto"/>
            <w:left w:val="none" w:sz="0" w:space="0" w:color="auto"/>
            <w:bottom w:val="none" w:sz="0" w:space="0" w:color="auto"/>
            <w:right w:val="none" w:sz="0" w:space="0" w:color="auto"/>
          </w:divBdr>
        </w:div>
        <w:div w:id="420181579">
          <w:marLeft w:val="0"/>
          <w:marRight w:val="0"/>
          <w:marTop w:val="0"/>
          <w:marBottom w:val="0"/>
          <w:divBdr>
            <w:top w:val="none" w:sz="0" w:space="0" w:color="auto"/>
            <w:left w:val="none" w:sz="0" w:space="0" w:color="auto"/>
            <w:bottom w:val="none" w:sz="0" w:space="0" w:color="auto"/>
            <w:right w:val="none" w:sz="0" w:space="0" w:color="auto"/>
          </w:divBdr>
        </w:div>
        <w:div w:id="683291502">
          <w:marLeft w:val="0"/>
          <w:marRight w:val="0"/>
          <w:marTop w:val="0"/>
          <w:marBottom w:val="0"/>
          <w:divBdr>
            <w:top w:val="none" w:sz="0" w:space="0" w:color="auto"/>
            <w:left w:val="none" w:sz="0" w:space="0" w:color="auto"/>
            <w:bottom w:val="none" w:sz="0" w:space="0" w:color="auto"/>
            <w:right w:val="none" w:sz="0" w:space="0" w:color="auto"/>
          </w:divBdr>
        </w:div>
        <w:div w:id="752703323">
          <w:marLeft w:val="0"/>
          <w:marRight w:val="0"/>
          <w:marTop w:val="0"/>
          <w:marBottom w:val="0"/>
          <w:divBdr>
            <w:top w:val="none" w:sz="0" w:space="0" w:color="auto"/>
            <w:left w:val="none" w:sz="0" w:space="0" w:color="auto"/>
            <w:bottom w:val="none" w:sz="0" w:space="0" w:color="auto"/>
            <w:right w:val="none" w:sz="0" w:space="0" w:color="auto"/>
          </w:divBdr>
        </w:div>
        <w:div w:id="753863488">
          <w:marLeft w:val="0"/>
          <w:marRight w:val="0"/>
          <w:marTop w:val="0"/>
          <w:marBottom w:val="0"/>
          <w:divBdr>
            <w:top w:val="none" w:sz="0" w:space="0" w:color="auto"/>
            <w:left w:val="none" w:sz="0" w:space="0" w:color="auto"/>
            <w:bottom w:val="none" w:sz="0" w:space="0" w:color="auto"/>
            <w:right w:val="none" w:sz="0" w:space="0" w:color="auto"/>
          </w:divBdr>
        </w:div>
        <w:div w:id="780882516">
          <w:marLeft w:val="0"/>
          <w:marRight w:val="0"/>
          <w:marTop w:val="0"/>
          <w:marBottom w:val="0"/>
          <w:divBdr>
            <w:top w:val="none" w:sz="0" w:space="0" w:color="auto"/>
            <w:left w:val="none" w:sz="0" w:space="0" w:color="auto"/>
            <w:bottom w:val="none" w:sz="0" w:space="0" w:color="auto"/>
            <w:right w:val="none" w:sz="0" w:space="0" w:color="auto"/>
          </w:divBdr>
        </w:div>
        <w:div w:id="827550879">
          <w:marLeft w:val="0"/>
          <w:marRight w:val="0"/>
          <w:marTop w:val="0"/>
          <w:marBottom w:val="0"/>
          <w:divBdr>
            <w:top w:val="none" w:sz="0" w:space="0" w:color="auto"/>
            <w:left w:val="none" w:sz="0" w:space="0" w:color="auto"/>
            <w:bottom w:val="none" w:sz="0" w:space="0" w:color="auto"/>
            <w:right w:val="none" w:sz="0" w:space="0" w:color="auto"/>
          </w:divBdr>
        </w:div>
        <w:div w:id="871115913">
          <w:marLeft w:val="0"/>
          <w:marRight w:val="0"/>
          <w:marTop w:val="0"/>
          <w:marBottom w:val="0"/>
          <w:divBdr>
            <w:top w:val="none" w:sz="0" w:space="0" w:color="auto"/>
            <w:left w:val="none" w:sz="0" w:space="0" w:color="auto"/>
            <w:bottom w:val="none" w:sz="0" w:space="0" w:color="auto"/>
            <w:right w:val="none" w:sz="0" w:space="0" w:color="auto"/>
          </w:divBdr>
        </w:div>
        <w:div w:id="890311049">
          <w:marLeft w:val="0"/>
          <w:marRight w:val="0"/>
          <w:marTop w:val="0"/>
          <w:marBottom w:val="0"/>
          <w:divBdr>
            <w:top w:val="none" w:sz="0" w:space="0" w:color="auto"/>
            <w:left w:val="none" w:sz="0" w:space="0" w:color="auto"/>
            <w:bottom w:val="none" w:sz="0" w:space="0" w:color="auto"/>
            <w:right w:val="none" w:sz="0" w:space="0" w:color="auto"/>
          </w:divBdr>
        </w:div>
        <w:div w:id="926764552">
          <w:marLeft w:val="0"/>
          <w:marRight w:val="0"/>
          <w:marTop w:val="0"/>
          <w:marBottom w:val="0"/>
          <w:divBdr>
            <w:top w:val="none" w:sz="0" w:space="0" w:color="auto"/>
            <w:left w:val="none" w:sz="0" w:space="0" w:color="auto"/>
            <w:bottom w:val="none" w:sz="0" w:space="0" w:color="auto"/>
            <w:right w:val="none" w:sz="0" w:space="0" w:color="auto"/>
          </w:divBdr>
        </w:div>
        <w:div w:id="934748274">
          <w:marLeft w:val="0"/>
          <w:marRight w:val="0"/>
          <w:marTop w:val="0"/>
          <w:marBottom w:val="0"/>
          <w:divBdr>
            <w:top w:val="none" w:sz="0" w:space="0" w:color="auto"/>
            <w:left w:val="none" w:sz="0" w:space="0" w:color="auto"/>
            <w:bottom w:val="none" w:sz="0" w:space="0" w:color="auto"/>
            <w:right w:val="none" w:sz="0" w:space="0" w:color="auto"/>
          </w:divBdr>
        </w:div>
        <w:div w:id="976380450">
          <w:marLeft w:val="0"/>
          <w:marRight w:val="0"/>
          <w:marTop w:val="0"/>
          <w:marBottom w:val="0"/>
          <w:divBdr>
            <w:top w:val="none" w:sz="0" w:space="0" w:color="auto"/>
            <w:left w:val="none" w:sz="0" w:space="0" w:color="auto"/>
            <w:bottom w:val="none" w:sz="0" w:space="0" w:color="auto"/>
            <w:right w:val="none" w:sz="0" w:space="0" w:color="auto"/>
          </w:divBdr>
        </w:div>
        <w:div w:id="1061442424">
          <w:marLeft w:val="0"/>
          <w:marRight w:val="0"/>
          <w:marTop w:val="0"/>
          <w:marBottom w:val="0"/>
          <w:divBdr>
            <w:top w:val="none" w:sz="0" w:space="0" w:color="auto"/>
            <w:left w:val="none" w:sz="0" w:space="0" w:color="auto"/>
            <w:bottom w:val="none" w:sz="0" w:space="0" w:color="auto"/>
            <w:right w:val="none" w:sz="0" w:space="0" w:color="auto"/>
          </w:divBdr>
        </w:div>
        <w:div w:id="1078134247">
          <w:marLeft w:val="0"/>
          <w:marRight w:val="0"/>
          <w:marTop w:val="0"/>
          <w:marBottom w:val="0"/>
          <w:divBdr>
            <w:top w:val="none" w:sz="0" w:space="0" w:color="auto"/>
            <w:left w:val="none" w:sz="0" w:space="0" w:color="auto"/>
            <w:bottom w:val="none" w:sz="0" w:space="0" w:color="auto"/>
            <w:right w:val="none" w:sz="0" w:space="0" w:color="auto"/>
          </w:divBdr>
        </w:div>
        <w:div w:id="1262106151">
          <w:marLeft w:val="0"/>
          <w:marRight w:val="0"/>
          <w:marTop w:val="0"/>
          <w:marBottom w:val="0"/>
          <w:divBdr>
            <w:top w:val="none" w:sz="0" w:space="0" w:color="auto"/>
            <w:left w:val="none" w:sz="0" w:space="0" w:color="auto"/>
            <w:bottom w:val="none" w:sz="0" w:space="0" w:color="auto"/>
            <w:right w:val="none" w:sz="0" w:space="0" w:color="auto"/>
          </w:divBdr>
        </w:div>
        <w:div w:id="1283923986">
          <w:marLeft w:val="0"/>
          <w:marRight w:val="0"/>
          <w:marTop w:val="0"/>
          <w:marBottom w:val="0"/>
          <w:divBdr>
            <w:top w:val="none" w:sz="0" w:space="0" w:color="auto"/>
            <w:left w:val="none" w:sz="0" w:space="0" w:color="auto"/>
            <w:bottom w:val="none" w:sz="0" w:space="0" w:color="auto"/>
            <w:right w:val="none" w:sz="0" w:space="0" w:color="auto"/>
          </w:divBdr>
        </w:div>
        <w:div w:id="1455059830">
          <w:marLeft w:val="0"/>
          <w:marRight w:val="0"/>
          <w:marTop w:val="0"/>
          <w:marBottom w:val="0"/>
          <w:divBdr>
            <w:top w:val="none" w:sz="0" w:space="0" w:color="auto"/>
            <w:left w:val="none" w:sz="0" w:space="0" w:color="auto"/>
            <w:bottom w:val="none" w:sz="0" w:space="0" w:color="auto"/>
            <w:right w:val="none" w:sz="0" w:space="0" w:color="auto"/>
          </w:divBdr>
        </w:div>
        <w:div w:id="1530995957">
          <w:marLeft w:val="0"/>
          <w:marRight w:val="0"/>
          <w:marTop w:val="0"/>
          <w:marBottom w:val="0"/>
          <w:divBdr>
            <w:top w:val="none" w:sz="0" w:space="0" w:color="auto"/>
            <w:left w:val="none" w:sz="0" w:space="0" w:color="auto"/>
            <w:bottom w:val="none" w:sz="0" w:space="0" w:color="auto"/>
            <w:right w:val="none" w:sz="0" w:space="0" w:color="auto"/>
          </w:divBdr>
        </w:div>
        <w:div w:id="1566455958">
          <w:marLeft w:val="0"/>
          <w:marRight w:val="0"/>
          <w:marTop w:val="0"/>
          <w:marBottom w:val="0"/>
          <w:divBdr>
            <w:top w:val="none" w:sz="0" w:space="0" w:color="auto"/>
            <w:left w:val="none" w:sz="0" w:space="0" w:color="auto"/>
            <w:bottom w:val="none" w:sz="0" w:space="0" w:color="auto"/>
            <w:right w:val="none" w:sz="0" w:space="0" w:color="auto"/>
          </w:divBdr>
        </w:div>
        <w:div w:id="1665352590">
          <w:marLeft w:val="0"/>
          <w:marRight w:val="0"/>
          <w:marTop w:val="0"/>
          <w:marBottom w:val="0"/>
          <w:divBdr>
            <w:top w:val="none" w:sz="0" w:space="0" w:color="auto"/>
            <w:left w:val="none" w:sz="0" w:space="0" w:color="auto"/>
            <w:bottom w:val="none" w:sz="0" w:space="0" w:color="auto"/>
            <w:right w:val="none" w:sz="0" w:space="0" w:color="auto"/>
          </w:divBdr>
        </w:div>
        <w:div w:id="1668092533">
          <w:marLeft w:val="0"/>
          <w:marRight w:val="0"/>
          <w:marTop w:val="0"/>
          <w:marBottom w:val="0"/>
          <w:divBdr>
            <w:top w:val="none" w:sz="0" w:space="0" w:color="auto"/>
            <w:left w:val="none" w:sz="0" w:space="0" w:color="auto"/>
            <w:bottom w:val="none" w:sz="0" w:space="0" w:color="auto"/>
            <w:right w:val="none" w:sz="0" w:space="0" w:color="auto"/>
          </w:divBdr>
        </w:div>
        <w:div w:id="1696348145">
          <w:marLeft w:val="0"/>
          <w:marRight w:val="0"/>
          <w:marTop w:val="0"/>
          <w:marBottom w:val="0"/>
          <w:divBdr>
            <w:top w:val="none" w:sz="0" w:space="0" w:color="auto"/>
            <w:left w:val="none" w:sz="0" w:space="0" w:color="auto"/>
            <w:bottom w:val="none" w:sz="0" w:space="0" w:color="auto"/>
            <w:right w:val="none" w:sz="0" w:space="0" w:color="auto"/>
          </w:divBdr>
        </w:div>
        <w:div w:id="1701470880">
          <w:marLeft w:val="0"/>
          <w:marRight w:val="0"/>
          <w:marTop w:val="0"/>
          <w:marBottom w:val="0"/>
          <w:divBdr>
            <w:top w:val="none" w:sz="0" w:space="0" w:color="auto"/>
            <w:left w:val="none" w:sz="0" w:space="0" w:color="auto"/>
            <w:bottom w:val="none" w:sz="0" w:space="0" w:color="auto"/>
            <w:right w:val="none" w:sz="0" w:space="0" w:color="auto"/>
          </w:divBdr>
        </w:div>
        <w:div w:id="1712925680">
          <w:marLeft w:val="0"/>
          <w:marRight w:val="0"/>
          <w:marTop w:val="0"/>
          <w:marBottom w:val="0"/>
          <w:divBdr>
            <w:top w:val="none" w:sz="0" w:space="0" w:color="auto"/>
            <w:left w:val="none" w:sz="0" w:space="0" w:color="auto"/>
            <w:bottom w:val="none" w:sz="0" w:space="0" w:color="auto"/>
            <w:right w:val="none" w:sz="0" w:space="0" w:color="auto"/>
          </w:divBdr>
        </w:div>
        <w:div w:id="1936204541">
          <w:marLeft w:val="0"/>
          <w:marRight w:val="0"/>
          <w:marTop w:val="0"/>
          <w:marBottom w:val="0"/>
          <w:divBdr>
            <w:top w:val="none" w:sz="0" w:space="0" w:color="auto"/>
            <w:left w:val="none" w:sz="0" w:space="0" w:color="auto"/>
            <w:bottom w:val="none" w:sz="0" w:space="0" w:color="auto"/>
            <w:right w:val="none" w:sz="0" w:space="0" w:color="auto"/>
          </w:divBdr>
        </w:div>
        <w:div w:id="1990357585">
          <w:marLeft w:val="0"/>
          <w:marRight w:val="0"/>
          <w:marTop w:val="0"/>
          <w:marBottom w:val="0"/>
          <w:divBdr>
            <w:top w:val="none" w:sz="0" w:space="0" w:color="auto"/>
            <w:left w:val="none" w:sz="0" w:space="0" w:color="auto"/>
            <w:bottom w:val="none" w:sz="0" w:space="0" w:color="auto"/>
            <w:right w:val="none" w:sz="0" w:space="0" w:color="auto"/>
          </w:divBdr>
        </w:div>
        <w:div w:id="2056200059">
          <w:marLeft w:val="0"/>
          <w:marRight w:val="0"/>
          <w:marTop w:val="0"/>
          <w:marBottom w:val="0"/>
          <w:divBdr>
            <w:top w:val="none" w:sz="0" w:space="0" w:color="auto"/>
            <w:left w:val="none" w:sz="0" w:space="0" w:color="auto"/>
            <w:bottom w:val="none" w:sz="0" w:space="0" w:color="auto"/>
            <w:right w:val="none" w:sz="0" w:space="0" w:color="auto"/>
          </w:divBdr>
        </w:div>
      </w:divsChild>
    </w:div>
    <w:div w:id="584149505">
      <w:bodyDiv w:val="1"/>
      <w:marLeft w:val="0"/>
      <w:marRight w:val="0"/>
      <w:marTop w:val="0"/>
      <w:marBottom w:val="0"/>
      <w:divBdr>
        <w:top w:val="none" w:sz="0" w:space="0" w:color="auto"/>
        <w:left w:val="none" w:sz="0" w:space="0" w:color="auto"/>
        <w:bottom w:val="none" w:sz="0" w:space="0" w:color="auto"/>
        <w:right w:val="none" w:sz="0" w:space="0" w:color="auto"/>
      </w:divBdr>
      <w:divsChild>
        <w:div w:id="104737600">
          <w:marLeft w:val="0"/>
          <w:marRight w:val="0"/>
          <w:marTop w:val="0"/>
          <w:marBottom w:val="0"/>
          <w:divBdr>
            <w:top w:val="none" w:sz="0" w:space="0" w:color="auto"/>
            <w:left w:val="none" w:sz="0" w:space="0" w:color="auto"/>
            <w:bottom w:val="none" w:sz="0" w:space="0" w:color="auto"/>
            <w:right w:val="none" w:sz="0" w:space="0" w:color="auto"/>
          </w:divBdr>
        </w:div>
        <w:div w:id="153378105">
          <w:marLeft w:val="0"/>
          <w:marRight w:val="0"/>
          <w:marTop w:val="0"/>
          <w:marBottom w:val="0"/>
          <w:divBdr>
            <w:top w:val="none" w:sz="0" w:space="0" w:color="auto"/>
            <w:left w:val="none" w:sz="0" w:space="0" w:color="auto"/>
            <w:bottom w:val="none" w:sz="0" w:space="0" w:color="auto"/>
            <w:right w:val="none" w:sz="0" w:space="0" w:color="auto"/>
          </w:divBdr>
        </w:div>
        <w:div w:id="224724708">
          <w:marLeft w:val="0"/>
          <w:marRight w:val="0"/>
          <w:marTop w:val="0"/>
          <w:marBottom w:val="0"/>
          <w:divBdr>
            <w:top w:val="none" w:sz="0" w:space="0" w:color="auto"/>
            <w:left w:val="none" w:sz="0" w:space="0" w:color="auto"/>
            <w:bottom w:val="none" w:sz="0" w:space="0" w:color="auto"/>
            <w:right w:val="none" w:sz="0" w:space="0" w:color="auto"/>
          </w:divBdr>
        </w:div>
        <w:div w:id="420565583">
          <w:marLeft w:val="0"/>
          <w:marRight w:val="0"/>
          <w:marTop w:val="0"/>
          <w:marBottom w:val="0"/>
          <w:divBdr>
            <w:top w:val="none" w:sz="0" w:space="0" w:color="auto"/>
            <w:left w:val="none" w:sz="0" w:space="0" w:color="auto"/>
            <w:bottom w:val="none" w:sz="0" w:space="0" w:color="auto"/>
            <w:right w:val="none" w:sz="0" w:space="0" w:color="auto"/>
          </w:divBdr>
        </w:div>
        <w:div w:id="437064591">
          <w:marLeft w:val="0"/>
          <w:marRight w:val="0"/>
          <w:marTop w:val="0"/>
          <w:marBottom w:val="0"/>
          <w:divBdr>
            <w:top w:val="none" w:sz="0" w:space="0" w:color="auto"/>
            <w:left w:val="none" w:sz="0" w:space="0" w:color="auto"/>
            <w:bottom w:val="none" w:sz="0" w:space="0" w:color="auto"/>
            <w:right w:val="none" w:sz="0" w:space="0" w:color="auto"/>
          </w:divBdr>
        </w:div>
        <w:div w:id="583951812">
          <w:marLeft w:val="0"/>
          <w:marRight w:val="0"/>
          <w:marTop w:val="0"/>
          <w:marBottom w:val="0"/>
          <w:divBdr>
            <w:top w:val="none" w:sz="0" w:space="0" w:color="auto"/>
            <w:left w:val="none" w:sz="0" w:space="0" w:color="auto"/>
            <w:bottom w:val="none" w:sz="0" w:space="0" w:color="auto"/>
            <w:right w:val="none" w:sz="0" w:space="0" w:color="auto"/>
          </w:divBdr>
        </w:div>
        <w:div w:id="646785802">
          <w:marLeft w:val="0"/>
          <w:marRight w:val="0"/>
          <w:marTop w:val="0"/>
          <w:marBottom w:val="0"/>
          <w:divBdr>
            <w:top w:val="none" w:sz="0" w:space="0" w:color="auto"/>
            <w:left w:val="none" w:sz="0" w:space="0" w:color="auto"/>
            <w:bottom w:val="none" w:sz="0" w:space="0" w:color="auto"/>
            <w:right w:val="none" w:sz="0" w:space="0" w:color="auto"/>
          </w:divBdr>
        </w:div>
        <w:div w:id="680619366">
          <w:marLeft w:val="0"/>
          <w:marRight w:val="0"/>
          <w:marTop w:val="0"/>
          <w:marBottom w:val="0"/>
          <w:divBdr>
            <w:top w:val="none" w:sz="0" w:space="0" w:color="auto"/>
            <w:left w:val="none" w:sz="0" w:space="0" w:color="auto"/>
            <w:bottom w:val="none" w:sz="0" w:space="0" w:color="auto"/>
            <w:right w:val="none" w:sz="0" w:space="0" w:color="auto"/>
          </w:divBdr>
        </w:div>
        <w:div w:id="769930919">
          <w:marLeft w:val="0"/>
          <w:marRight w:val="0"/>
          <w:marTop w:val="0"/>
          <w:marBottom w:val="0"/>
          <w:divBdr>
            <w:top w:val="none" w:sz="0" w:space="0" w:color="auto"/>
            <w:left w:val="none" w:sz="0" w:space="0" w:color="auto"/>
            <w:bottom w:val="none" w:sz="0" w:space="0" w:color="auto"/>
            <w:right w:val="none" w:sz="0" w:space="0" w:color="auto"/>
          </w:divBdr>
        </w:div>
        <w:div w:id="783043198">
          <w:marLeft w:val="0"/>
          <w:marRight w:val="0"/>
          <w:marTop w:val="0"/>
          <w:marBottom w:val="0"/>
          <w:divBdr>
            <w:top w:val="none" w:sz="0" w:space="0" w:color="auto"/>
            <w:left w:val="none" w:sz="0" w:space="0" w:color="auto"/>
            <w:bottom w:val="none" w:sz="0" w:space="0" w:color="auto"/>
            <w:right w:val="none" w:sz="0" w:space="0" w:color="auto"/>
          </w:divBdr>
        </w:div>
        <w:div w:id="794328412">
          <w:marLeft w:val="0"/>
          <w:marRight w:val="0"/>
          <w:marTop w:val="0"/>
          <w:marBottom w:val="0"/>
          <w:divBdr>
            <w:top w:val="none" w:sz="0" w:space="0" w:color="auto"/>
            <w:left w:val="none" w:sz="0" w:space="0" w:color="auto"/>
            <w:bottom w:val="none" w:sz="0" w:space="0" w:color="auto"/>
            <w:right w:val="none" w:sz="0" w:space="0" w:color="auto"/>
          </w:divBdr>
        </w:div>
        <w:div w:id="804543710">
          <w:marLeft w:val="0"/>
          <w:marRight w:val="0"/>
          <w:marTop w:val="0"/>
          <w:marBottom w:val="0"/>
          <w:divBdr>
            <w:top w:val="none" w:sz="0" w:space="0" w:color="auto"/>
            <w:left w:val="none" w:sz="0" w:space="0" w:color="auto"/>
            <w:bottom w:val="none" w:sz="0" w:space="0" w:color="auto"/>
            <w:right w:val="none" w:sz="0" w:space="0" w:color="auto"/>
          </w:divBdr>
        </w:div>
        <w:div w:id="865025346">
          <w:marLeft w:val="0"/>
          <w:marRight w:val="0"/>
          <w:marTop w:val="0"/>
          <w:marBottom w:val="0"/>
          <w:divBdr>
            <w:top w:val="none" w:sz="0" w:space="0" w:color="auto"/>
            <w:left w:val="none" w:sz="0" w:space="0" w:color="auto"/>
            <w:bottom w:val="none" w:sz="0" w:space="0" w:color="auto"/>
            <w:right w:val="none" w:sz="0" w:space="0" w:color="auto"/>
          </w:divBdr>
        </w:div>
        <w:div w:id="1035038778">
          <w:marLeft w:val="0"/>
          <w:marRight w:val="0"/>
          <w:marTop w:val="0"/>
          <w:marBottom w:val="0"/>
          <w:divBdr>
            <w:top w:val="none" w:sz="0" w:space="0" w:color="auto"/>
            <w:left w:val="none" w:sz="0" w:space="0" w:color="auto"/>
            <w:bottom w:val="none" w:sz="0" w:space="0" w:color="auto"/>
            <w:right w:val="none" w:sz="0" w:space="0" w:color="auto"/>
          </w:divBdr>
        </w:div>
        <w:div w:id="1175530446">
          <w:marLeft w:val="0"/>
          <w:marRight w:val="0"/>
          <w:marTop w:val="0"/>
          <w:marBottom w:val="0"/>
          <w:divBdr>
            <w:top w:val="none" w:sz="0" w:space="0" w:color="auto"/>
            <w:left w:val="none" w:sz="0" w:space="0" w:color="auto"/>
            <w:bottom w:val="none" w:sz="0" w:space="0" w:color="auto"/>
            <w:right w:val="none" w:sz="0" w:space="0" w:color="auto"/>
          </w:divBdr>
        </w:div>
        <w:div w:id="1181046871">
          <w:marLeft w:val="0"/>
          <w:marRight w:val="0"/>
          <w:marTop w:val="0"/>
          <w:marBottom w:val="0"/>
          <w:divBdr>
            <w:top w:val="none" w:sz="0" w:space="0" w:color="auto"/>
            <w:left w:val="none" w:sz="0" w:space="0" w:color="auto"/>
            <w:bottom w:val="none" w:sz="0" w:space="0" w:color="auto"/>
            <w:right w:val="none" w:sz="0" w:space="0" w:color="auto"/>
          </w:divBdr>
        </w:div>
        <w:div w:id="1242524507">
          <w:marLeft w:val="0"/>
          <w:marRight w:val="0"/>
          <w:marTop w:val="0"/>
          <w:marBottom w:val="0"/>
          <w:divBdr>
            <w:top w:val="none" w:sz="0" w:space="0" w:color="auto"/>
            <w:left w:val="none" w:sz="0" w:space="0" w:color="auto"/>
            <w:bottom w:val="none" w:sz="0" w:space="0" w:color="auto"/>
            <w:right w:val="none" w:sz="0" w:space="0" w:color="auto"/>
          </w:divBdr>
        </w:div>
        <w:div w:id="1410686881">
          <w:marLeft w:val="0"/>
          <w:marRight w:val="0"/>
          <w:marTop w:val="0"/>
          <w:marBottom w:val="0"/>
          <w:divBdr>
            <w:top w:val="none" w:sz="0" w:space="0" w:color="auto"/>
            <w:left w:val="none" w:sz="0" w:space="0" w:color="auto"/>
            <w:bottom w:val="none" w:sz="0" w:space="0" w:color="auto"/>
            <w:right w:val="none" w:sz="0" w:space="0" w:color="auto"/>
          </w:divBdr>
        </w:div>
        <w:div w:id="1508597901">
          <w:marLeft w:val="0"/>
          <w:marRight w:val="0"/>
          <w:marTop w:val="0"/>
          <w:marBottom w:val="0"/>
          <w:divBdr>
            <w:top w:val="none" w:sz="0" w:space="0" w:color="auto"/>
            <w:left w:val="none" w:sz="0" w:space="0" w:color="auto"/>
            <w:bottom w:val="none" w:sz="0" w:space="0" w:color="auto"/>
            <w:right w:val="none" w:sz="0" w:space="0" w:color="auto"/>
          </w:divBdr>
        </w:div>
        <w:div w:id="1669869633">
          <w:marLeft w:val="0"/>
          <w:marRight w:val="0"/>
          <w:marTop w:val="0"/>
          <w:marBottom w:val="0"/>
          <w:divBdr>
            <w:top w:val="none" w:sz="0" w:space="0" w:color="auto"/>
            <w:left w:val="none" w:sz="0" w:space="0" w:color="auto"/>
            <w:bottom w:val="none" w:sz="0" w:space="0" w:color="auto"/>
            <w:right w:val="none" w:sz="0" w:space="0" w:color="auto"/>
          </w:divBdr>
        </w:div>
        <w:div w:id="1868323587">
          <w:marLeft w:val="0"/>
          <w:marRight w:val="0"/>
          <w:marTop w:val="0"/>
          <w:marBottom w:val="0"/>
          <w:divBdr>
            <w:top w:val="none" w:sz="0" w:space="0" w:color="auto"/>
            <w:left w:val="none" w:sz="0" w:space="0" w:color="auto"/>
            <w:bottom w:val="none" w:sz="0" w:space="0" w:color="auto"/>
            <w:right w:val="none" w:sz="0" w:space="0" w:color="auto"/>
          </w:divBdr>
        </w:div>
        <w:div w:id="1879975539">
          <w:marLeft w:val="0"/>
          <w:marRight w:val="0"/>
          <w:marTop w:val="0"/>
          <w:marBottom w:val="0"/>
          <w:divBdr>
            <w:top w:val="none" w:sz="0" w:space="0" w:color="auto"/>
            <w:left w:val="none" w:sz="0" w:space="0" w:color="auto"/>
            <w:bottom w:val="none" w:sz="0" w:space="0" w:color="auto"/>
            <w:right w:val="none" w:sz="0" w:space="0" w:color="auto"/>
          </w:divBdr>
        </w:div>
        <w:div w:id="1945307429">
          <w:marLeft w:val="0"/>
          <w:marRight w:val="0"/>
          <w:marTop w:val="0"/>
          <w:marBottom w:val="0"/>
          <w:divBdr>
            <w:top w:val="none" w:sz="0" w:space="0" w:color="auto"/>
            <w:left w:val="none" w:sz="0" w:space="0" w:color="auto"/>
            <w:bottom w:val="none" w:sz="0" w:space="0" w:color="auto"/>
            <w:right w:val="none" w:sz="0" w:space="0" w:color="auto"/>
          </w:divBdr>
        </w:div>
      </w:divsChild>
    </w:div>
    <w:div w:id="685641607">
      <w:bodyDiv w:val="1"/>
      <w:marLeft w:val="0"/>
      <w:marRight w:val="0"/>
      <w:marTop w:val="0"/>
      <w:marBottom w:val="0"/>
      <w:divBdr>
        <w:top w:val="none" w:sz="0" w:space="0" w:color="auto"/>
        <w:left w:val="none" w:sz="0" w:space="0" w:color="auto"/>
        <w:bottom w:val="none" w:sz="0" w:space="0" w:color="auto"/>
        <w:right w:val="none" w:sz="0" w:space="0" w:color="auto"/>
      </w:divBdr>
      <w:divsChild>
        <w:div w:id="78644043">
          <w:marLeft w:val="0"/>
          <w:marRight w:val="0"/>
          <w:marTop w:val="0"/>
          <w:marBottom w:val="0"/>
          <w:divBdr>
            <w:top w:val="none" w:sz="0" w:space="0" w:color="auto"/>
            <w:left w:val="none" w:sz="0" w:space="0" w:color="auto"/>
            <w:bottom w:val="none" w:sz="0" w:space="0" w:color="auto"/>
            <w:right w:val="none" w:sz="0" w:space="0" w:color="auto"/>
          </w:divBdr>
        </w:div>
        <w:div w:id="121701479">
          <w:marLeft w:val="0"/>
          <w:marRight w:val="0"/>
          <w:marTop w:val="0"/>
          <w:marBottom w:val="0"/>
          <w:divBdr>
            <w:top w:val="none" w:sz="0" w:space="0" w:color="auto"/>
            <w:left w:val="none" w:sz="0" w:space="0" w:color="auto"/>
            <w:bottom w:val="none" w:sz="0" w:space="0" w:color="auto"/>
            <w:right w:val="none" w:sz="0" w:space="0" w:color="auto"/>
          </w:divBdr>
        </w:div>
        <w:div w:id="139806116">
          <w:marLeft w:val="0"/>
          <w:marRight w:val="0"/>
          <w:marTop w:val="0"/>
          <w:marBottom w:val="0"/>
          <w:divBdr>
            <w:top w:val="none" w:sz="0" w:space="0" w:color="auto"/>
            <w:left w:val="none" w:sz="0" w:space="0" w:color="auto"/>
            <w:bottom w:val="none" w:sz="0" w:space="0" w:color="auto"/>
            <w:right w:val="none" w:sz="0" w:space="0" w:color="auto"/>
          </w:divBdr>
        </w:div>
        <w:div w:id="204367339">
          <w:marLeft w:val="0"/>
          <w:marRight w:val="0"/>
          <w:marTop w:val="0"/>
          <w:marBottom w:val="0"/>
          <w:divBdr>
            <w:top w:val="none" w:sz="0" w:space="0" w:color="auto"/>
            <w:left w:val="none" w:sz="0" w:space="0" w:color="auto"/>
            <w:bottom w:val="none" w:sz="0" w:space="0" w:color="auto"/>
            <w:right w:val="none" w:sz="0" w:space="0" w:color="auto"/>
          </w:divBdr>
        </w:div>
        <w:div w:id="271471873">
          <w:marLeft w:val="0"/>
          <w:marRight w:val="0"/>
          <w:marTop w:val="0"/>
          <w:marBottom w:val="0"/>
          <w:divBdr>
            <w:top w:val="none" w:sz="0" w:space="0" w:color="auto"/>
            <w:left w:val="none" w:sz="0" w:space="0" w:color="auto"/>
            <w:bottom w:val="none" w:sz="0" w:space="0" w:color="auto"/>
            <w:right w:val="none" w:sz="0" w:space="0" w:color="auto"/>
          </w:divBdr>
        </w:div>
        <w:div w:id="277571189">
          <w:marLeft w:val="0"/>
          <w:marRight w:val="0"/>
          <w:marTop w:val="0"/>
          <w:marBottom w:val="0"/>
          <w:divBdr>
            <w:top w:val="none" w:sz="0" w:space="0" w:color="auto"/>
            <w:left w:val="none" w:sz="0" w:space="0" w:color="auto"/>
            <w:bottom w:val="none" w:sz="0" w:space="0" w:color="auto"/>
            <w:right w:val="none" w:sz="0" w:space="0" w:color="auto"/>
          </w:divBdr>
        </w:div>
        <w:div w:id="295068725">
          <w:marLeft w:val="0"/>
          <w:marRight w:val="0"/>
          <w:marTop w:val="0"/>
          <w:marBottom w:val="0"/>
          <w:divBdr>
            <w:top w:val="none" w:sz="0" w:space="0" w:color="auto"/>
            <w:left w:val="none" w:sz="0" w:space="0" w:color="auto"/>
            <w:bottom w:val="none" w:sz="0" w:space="0" w:color="auto"/>
            <w:right w:val="none" w:sz="0" w:space="0" w:color="auto"/>
          </w:divBdr>
        </w:div>
        <w:div w:id="301277974">
          <w:marLeft w:val="0"/>
          <w:marRight w:val="0"/>
          <w:marTop w:val="0"/>
          <w:marBottom w:val="0"/>
          <w:divBdr>
            <w:top w:val="none" w:sz="0" w:space="0" w:color="auto"/>
            <w:left w:val="none" w:sz="0" w:space="0" w:color="auto"/>
            <w:bottom w:val="none" w:sz="0" w:space="0" w:color="auto"/>
            <w:right w:val="none" w:sz="0" w:space="0" w:color="auto"/>
          </w:divBdr>
        </w:div>
        <w:div w:id="317881183">
          <w:marLeft w:val="0"/>
          <w:marRight w:val="0"/>
          <w:marTop w:val="0"/>
          <w:marBottom w:val="0"/>
          <w:divBdr>
            <w:top w:val="none" w:sz="0" w:space="0" w:color="auto"/>
            <w:left w:val="none" w:sz="0" w:space="0" w:color="auto"/>
            <w:bottom w:val="none" w:sz="0" w:space="0" w:color="auto"/>
            <w:right w:val="none" w:sz="0" w:space="0" w:color="auto"/>
          </w:divBdr>
        </w:div>
        <w:div w:id="444008146">
          <w:marLeft w:val="0"/>
          <w:marRight w:val="0"/>
          <w:marTop w:val="0"/>
          <w:marBottom w:val="0"/>
          <w:divBdr>
            <w:top w:val="none" w:sz="0" w:space="0" w:color="auto"/>
            <w:left w:val="none" w:sz="0" w:space="0" w:color="auto"/>
            <w:bottom w:val="none" w:sz="0" w:space="0" w:color="auto"/>
            <w:right w:val="none" w:sz="0" w:space="0" w:color="auto"/>
          </w:divBdr>
        </w:div>
        <w:div w:id="531304836">
          <w:marLeft w:val="0"/>
          <w:marRight w:val="0"/>
          <w:marTop w:val="0"/>
          <w:marBottom w:val="0"/>
          <w:divBdr>
            <w:top w:val="none" w:sz="0" w:space="0" w:color="auto"/>
            <w:left w:val="none" w:sz="0" w:space="0" w:color="auto"/>
            <w:bottom w:val="none" w:sz="0" w:space="0" w:color="auto"/>
            <w:right w:val="none" w:sz="0" w:space="0" w:color="auto"/>
          </w:divBdr>
        </w:div>
        <w:div w:id="602034401">
          <w:marLeft w:val="0"/>
          <w:marRight w:val="0"/>
          <w:marTop w:val="0"/>
          <w:marBottom w:val="0"/>
          <w:divBdr>
            <w:top w:val="none" w:sz="0" w:space="0" w:color="auto"/>
            <w:left w:val="none" w:sz="0" w:space="0" w:color="auto"/>
            <w:bottom w:val="none" w:sz="0" w:space="0" w:color="auto"/>
            <w:right w:val="none" w:sz="0" w:space="0" w:color="auto"/>
          </w:divBdr>
        </w:div>
        <w:div w:id="616105052">
          <w:marLeft w:val="0"/>
          <w:marRight w:val="0"/>
          <w:marTop w:val="0"/>
          <w:marBottom w:val="0"/>
          <w:divBdr>
            <w:top w:val="none" w:sz="0" w:space="0" w:color="auto"/>
            <w:left w:val="none" w:sz="0" w:space="0" w:color="auto"/>
            <w:bottom w:val="none" w:sz="0" w:space="0" w:color="auto"/>
            <w:right w:val="none" w:sz="0" w:space="0" w:color="auto"/>
          </w:divBdr>
        </w:div>
        <w:div w:id="628436419">
          <w:marLeft w:val="0"/>
          <w:marRight w:val="0"/>
          <w:marTop w:val="0"/>
          <w:marBottom w:val="0"/>
          <w:divBdr>
            <w:top w:val="none" w:sz="0" w:space="0" w:color="auto"/>
            <w:left w:val="none" w:sz="0" w:space="0" w:color="auto"/>
            <w:bottom w:val="none" w:sz="0" w:space="0" w:color="auto"/>
            <w:right w:val="none" w:sz="0" w:space="0" w:color="auto"/>
          </w:divBdr>
        </w:div>
        <w:div w:id="758453577">
          <w:marLeft w:val="0"/>
          <w:marRight w:val="0"/>
          <w:marTop w:val="0"/>
          <w:marBottom w:val="0"/>
          <w:divBdr>
            <w:top w:val="none" w:sz="0" w:space="0" w:color="auto"/>
            <w:left w:val="none" w:sz="0" w:space="0" w:color="auto"/>
            <w:bottom w:val="none" w:sz="0" w:space="0" w:color="auto"/>
            <w:right w:val="none" w:sz="0" w:space="0" w:color="auto"/>
          </w:divBdr>
        </w:div>
        <w:div w:id="759058881">
          <w:marLeft w:val="0"/>
          <w:marRight w:val="0"/>
          <w:marTop w:val="0"/>
          <w:marBottom w:val="0"/>
          <w:divBdr>
            <w:top w:val="none" w:sz="0" w:space="0" w:color="auto"/>
            <w:left w:val="none" w:sz="0" w:space="0" w:color="auto"/>
            <w:bottom w:val="none" w:sz="0" w:space="0" w:color="auto"/>
            <w:right w:val="none" w:sz="0" w:space="0" w:color="auto"/>
          </w:divBdr>
        </w:div>
        <w:div w:id="785583748">
          <w:marLeft w:val="0"/>
          <w:marRight w:val="0"/>
          <w:marTop w:val="0"/>
          <w:marBottom w:val="0"/>
          <w:divBdr>
            <w:top w:val="none" w:sz="0" w:space="0" w:color="auto"/>
            <w:left w:val="none" w:sz="0" w:space="0" w:color="auto"/>
            <w:bottom w:val="none" w:sz="0" w:space="0" w:color="auto"/>
            <w:right w:val="none" w:sz="0" w:space="0" w:color="auto"/>
          </w:divBdr>
        </w:div>
        <w:div w:id="814486714">
          <w:marLeft w:val="0"/>
          <w:marRight w:val="0"/>
          <w:marTop w:val="0"/>
          <w:marBottom w:val="0"/>
          <w:divBdr>
            <w:top w:val="none" w:sz="0" w:space="0" w:color="auto"/>
            <w:left w:val="none" w:sz="0" w:space="0" w:color="auto"/>
            <w:bottom w:val="none" w:sz="0" w:space="0" w:color="auto"/>
            <w:right w:val="none" w:sz="0" w:space="0" w:color="auto"/>
          </w:divBdr>
        </w:div>
        <w:div w:id="818035137">
          <w:marLeft w:val="0"/>
          <w:marRight w:val="0"/>
          <w:marTop w:val="0"/>
          <w:marBottom w:val="0"/>
          <w:divBdr>
            <w:top w:val="none" w:sz="0" w:space="0" w:color="auto"/>
            <w:left w:val="none" w:sz="0" w:space="0" w:color="auto"/>
            <w:bottom w:val="none" w:sz="0" w:space="0" w:color="auto"/>
            <w:right w:val="none" w:sz="0" w:space="0" w:color="auto"/>
          </w:divBdr>
        </w:div>
        <w:div w:id="883709283">
          <w:marLeft w:val="0"/>
          <w:marRight w:val="0"/>
          <w:marTop w:val="0"/>
          <w:marBottom w:val="0"/>
          <w:divBdr>
            <w:top w:val="none" w:sz="0" w:space="0" w:color="auto"/>
            <w:left w:val="none" w:sz="0" w:space="0" w:color="auto"/>
            <w:bottom w:val="none" w:sz="0" w:space="0" w:color="auto"/>
            <w:right w:val="none" w:sz="0" w:space="0" w:color="auto"/>
          </w:divBdr>
        </w:div>
        <w:div w:id="893391052">
          <w:marLeft w:val="0"/>
          <w:marRight w:val="0"/>
          <w:marTop w:val="0"/>
          <w:marBottom w:val="0"/>
          <w:divBdr>
            <w:top w:val="none" w:sz="0" w:space="0" w:color="auto"/>
            <w:left w:val="none" w:sz="0" w:space="0" w:color="auto"/>
            <w:bottom w:val="none" w:sz="0" w:space="0" w:color="auto"/>
            <w:right w:val="none" w:sz="0" w:space="0" w:color="auto"/>
          </w:divBdr>
        </w:div>
        <w:div w:id="930162406">
          <w:marLeft w:val="0"/>
          <w:marRight w:val="0"/>
          <w:marTop w:val="0"/>
          <w:marBottom w:val="0"/>
          <w:divBdr>
            <w:top w:val="none" w:sz="0" w:space="0" w:color="auto"/>
            <w:left w:val="none" w:sz="0" w:space="0" w:color="auto"/>
            <w:bottom w:val="none" w:sz="0" w:space="0" w:color="auto"/>
            <w:right w:val="none" w:sz="0" w:space="0" w:color="auto"/>
          </w:divBdr>
        </w:div>
        <w:div w:id="932862723">
          <w:marLeft w:val="0"/>
          <w:marRight w:val="0"/>
          <w:marTop w:val="0"/>
          <w:marBottom w:val="0"/>
          <w:divBdr>
            <w:top w:val="none" w:sz="0" w:space="0" w:color="auto"/>
            <w:left w:val="none" w:sz="0" w:space="0" w:color="auto"/>
            <w:bottom w:val="none" w:sz="0" w:space="0" w:color="auto"/>
            <w:right w:val="none" w:sz="0" w:space="0" w:color="auto"/>
          </w:divBdr>
        </w:div>
        <w:div w:id="935939249">
          <w:marLeft w:val="0"/>
          <w:marRight w:val="0"/>
          <w:marTop w:val="0"/>
          <w:marBottom w:val="0"/>
          <w:divBdr>
            <w:top w:val="none" w:sz="0" w:space="0" w:color="auto"/>
            <w:left w:val="none" w:sz="0" w:space="0" w:color="auto"/>
            <w:bottom w:val="none" w:sz="0" w:space="0" w:color="auto"/>
            <w:right w:val="none" w:sz="0" w:space="0" w:color="auto"/>
          </w:divBdr>
        </w:div>
        <w:div w:id="939214528">
          <w:marLeft w:val="0"/>
          <w:marRight w:val="0"/>
          <w:marTop w:val="0"/>
          <w:marBottom w:val="0"/>
          <w:divBdr>
            <w:top w:val="none" w:sz="0" w:space="0" w:color="auto"/>
            <w:left w:val="none" w:sz="0" w:space="0" w:color="auto"/>
            <w:bottom w:val="none" w:sz="0" w:space="0" w:color="auto"/>
            <w:right w:val="none" w:sz="0" w:space="0" w:color="auto"/>
          </w:divBdr>
        </w:div>
        <w:div w:id="1033388424">
          <w:marLeft w:val="0"/>
          <w:marRight w:val="0"/>
          <w:marTop w:val="0"/>
          <w:marBottom w:val="0"/>
          <w:divBdr>
            <w:top w:val="none" w:sz="0" w:space="0" w:color="auto"/>
            <w:left w:val="none" w:sz="0" w:space="0" w:color="auto"/>
            <w:bottom w:val="none" w:sz="0" w:space="0" w:color="auto"/>
            <w:right w:val="none" w:sz="0" w:space="0" w:color="auto"/>
          </w:divBdr>
        </w:div>
        <w:div w:id="1055859195">
          <w:marLeft w:val="0"/>
          <w:marRight w:val="0"/>
          <w:marTop w:val="0"/>
          <w:marBottom w:val="0"/>
          <w:divBdr>
            <w:top w:val="none" w:sz="0" w:space="0" w:color="auto"/>
            <w:left w:val="none" w:sz="0" w:space="0" w:color="auto"/>
            <w:bottom w:val="none" w:sz="0" w:space="0" w:color="auto"/>
            <w:right w:val="none" w:sz="0" w:space="0" w:color="auto"/>
          </w:divBdr>
        </w:div>
        <w:div w:id="1062144915">
          <w:marLeft w:val="0"/>
          <w:marRight w:val="0"/>
          <w:marTop w:val="0"/>
          <w:marBottom w:val="0"/>
          <w:divBdr>
            <w:top w:val="none" w:sz="0" w:space="0" w:color="auto"/>
            <w:left w:val="none" w:sz="0" w:space="0" w:color="auto"/>
            <w:bottom w:val="none" w:sz="0" w:space="0" w:color="auto"/>
            <w:right w:val="none" w:sz="0" w:space="0" w:color="auto"/>
          </w:divBdr>
        </w:div>
        <w:div w:id="1082337005">
          <w:marLeft w:val="0"/>
          <w:marRight w:val="0"/>
          <w:marTop w:val="0"/>
          <w:marBottom w:val="0"/>
          <w:divBdr>
            <w:top w:val="none" w:sz="0" w:space="0" w:color="auto"/>
            <w:left w:val="none" w:sz="0" w:space="0" w:color="auto"/>
            <w:bottom w:val="none" w:sz="0" w:space="0" w:color="auto"/>
            <w:right w:val="none" w:sz="0" w:space="0" w:color="auto"/>
          </w:divBdr>
        </w:div>
        <w:div w:id="1090085221">
          <w:marLeft w:val="0"/>
          <w:marRight w:val="0"/>
          <w:marTop w:val="0"/>
          <w:marBottom w:val="0"/>
          <w:divBdr>
            <w:top w:val="none" w:sz="0" w:space="0" w:color="auto"/>
            <w:left w:val="none" w:sz="0" w:space="0" w:color="auto"/>
            <w:bottom w:val="none" w:sz="0" w:space="0" w:color="auto"/>
            <w:right w:val="none" w:sz="0" w:space="0" w:color="auto"/>
          </w:divBdr>
        </w:div>
        <w:div w:id="1140149361">
          <w:marLeft w:val="0"/>
          <w:marRight w:val="0"/>
          <w:marTop w:val="0"/>
          <w:marBottom w:val="0"/>
          <w:divBdr>
            <w:top w:val="none" w:sz="0" w:space="0" w:color="auto"/>
            <w:left w:val="none" w:sz="0" w:space="0" w:color="auto"/>
            <w:bottom w:val="none" w:sz="0" w:space="0" w:color="auto"/>
            <w:right w:val="none" w:sz="0" w:space="0" w:color="auto"/>
          </w:divBdr>
        </w:div>
        <w:div w:id="1196849534">
          <w:marLeft w:val="0"/>
          <w:marRight w:val="0"/>
          <w:marTop w:val="0"/>
          <w:marBottom w:val="0"/>
          <w:divBdr>
            <w:top w:val="none" w:sz="0" w:space="0" w:color="auto"/>
            <w:left w:val="none" w:sz="0" w:space="0" w:color="auto"/>
            <w:bottom w:val="none" w:sz="0" w:space="0" w:color="auto"/>
            <w:right w:val="none" w:sz="0" w:space="0" w:color="auto"/>
          </w:divBdr>
        </w:div>
        <w:div w:id="1233347285">
          <w:marLeft w:val="0"/>
          <w:marRight w:val="0"/>
          <w:marTop w:val="0"/>
          <w:marBottom w:val="0"/>
          <w:divBdr>
            <w:top w:val="none" w:sz="0" w:space="0" w:color="auto"/>
            <w:left w:val="none" w:sz="0" w:space="0" w:color="auto"/>
            <w:bottom w:val="none" w:sz="0" w:space="0" w:color="auto"/>
            <w:right w:val="none" w:sz="0" w:space="0" w:color="auto"/>
          </w:divBdr>
        </w:div>
        <w:div w:id="1418286476">
          <w:marLeft w:val="0"/>
          <w:marRight w:val="0"/>
          <w:marTop w:val="0"/>
          <w:marBottom w:val="0"/>
          <w:divBdr>
            <w:top w:val="none" w:sz="0" w:space="0" w:color="auto"/>
            <w:left w:val="none" w:sz="0" w:space="0" w:color="auto"/>
            <w:bottom w:val="none" w:sz="0" w:space="0" w:color="auto"/>
            <w:right w:val="none" w:sz="0" w:space="0" w:color="auto"/>
          </w:divBdr>
        </w:div>
        <w:div w:id="1427454830">
          <w:marLeft w:val="0"/>
          <w:marRight w:val="0"/>
          <w:marTop w:val="0"/>
          <w:marBottom w:val="0"/>
          <w:divBdr>
            <w:top w:val="none" w:sz="0" w:space="0" w:color="auto"/>
            <w:left w:val="none" w:sz="0" w:space="0" w:color="auto"/>
            <w:bottom w:val="none" w:sz="0" w:space="0" w:color="auto"/>
            <w:right w:val="none" w:sz="0" w:space="0" w:color="auto"/>
          </w:divBdr>
        </w:div>
        <w:div w:id="1484470288">
          <w:marLeft w:val="0"/>
          <w:marRight w:val="0"/>
          <w:marTop w:val="0"/>
          <w:marBottom w:val="0"/>
          <w:divBdr>
            <w:top w:val="none" w:sz="0" w:space="0" w:color="auto"/>
            <w:left w:val="none" w:sz="0" w:space="0" w:color="auto"/>
            <w:bottom w:val="none" w:sz="0" w:space="0" w:color="auto"/>
            <w:right w:val="none" w:sz="0" w:space="0" w:color="auto"/>
          </w:divBdr>
        </w:div>
        <w:div w:id="1549605581">
          <w:marLeft w:val="0"/>
          <w:marRight w:val="0"/>
          <w:marTop w:val="0"/>
          <w:marBottom w:val="0"/>
          <w:divBdr>
            <w:top w:val="none" w:sz="0" w:space="0" w:color="auto"/>
            <w:left w:val="none" w:sz="0" w:space="0" w:color="auto"/>
            <w:bottom w:val="none" w:sz="0" w:space="0" w:color="auto"/>
            <w:right w:val="none" w:sz="0" w:space="0" w:color="auto"/>
          </w:divBdr>
        </w:div>
        <w:div w:id="1550872221">
          <w:marLeft w:val="0"/>
          <w:marRight w:val="0"/>
          <w:marTop w:val="0"/>
          <w:marBottom w:val="0"/>
          <w:divBdr>
            <w:top w:val="none" w:sz="0" w:space="0" w:color="auto"/>
            <w:left w:val="none" w:sz="0" w:space="0" w:color="auto"/>
            <w:bottom w:val="none" w:sz="0" w:space="0" w:color="auto"/>
            <w:right w:val="none" w:sz="0" w:space="0" w:color="auto"/>
          </w:divBdr>
        </w:div>
        <w:div w:id="1579094562">
          <w:marLeft w:val="0"/>
          <w:marRight w:val="0"/>
          <w:marTop w:val="0"/>
          <w:marBottom w:val="0"/>
          <w:divBdr>
            <w:top w:val="none" w:sz="0" w:space="0" w:color="auto"/>
            <w:left w:val="none" w:sz="0" w:space="0" w:color="auto"/>
            <w:bottom w:val="none" w:sz="0" w:space="0" w:color="auto"/>
            <w:right w:val="none" w:sz="0" w:space="0" w:color="auto"/>
          </w:divBdr>
        </w:div>
        <w:div w:id="1608807494">
          <w:marLeft w:val="0"/>
          <w:marRight w:val="0"/>
          <w:marTop w:val="0"/>
          <w:marBottom w:val="0"/>
          <w:divBdr>
            <w:top w:val="none" w:sz="0" w:space="0" w:color="auto"/>
            <w:left w:val="none" w:sz="0" w:space="0" w:color="auto"/>
            <w:bottom w:val="none" w:sz="0" w:space="0" w:color="auto"/>
            <w:right w:val="none" w:sz="0" w:space="0" w:color="auto"/>
          </w:divBdr>
        </w:div>
        <w:div w:id="1639460010">
          <w:marLeft w:val="0"/>
          <w:marRight w:val="0"/>
          <w:marTop w:val="0"/>
          <w:marBottom w:val="0"/>
          <w:divBdr>
            <w:top w:val="none" w:sz="0" w:space="0" w:color="auto"/>
            <w:left w:val="none" w:sz="0" w:space="0" w:color="auto"/>
            <w:bottom w:val="none" w:sz="0" w:space="0" w:color="auto"/>
            <w:right w:val="none" w:sz="0" w:space="0" w:color="auto"/>
          </w:divBdr>
        </w:div>
        <w:div w:id="1673679473">
          <w:marLeft w:val="0"/>
          <w:marRight w:val="0"/>
          <w:marTop w:val="0"/>
          <w:marBottom w:val="0"/>
          <w:divBdr>
            <w:top w:val="none" w:sz="0" w:space="0" w:color="auto"/>
            <w:left w:val="none" w:sz="0" w:space="0" w:color="auto"/>
            <w:bottom w:val="none" w:sz="0" w:space="0" w:color="auto"/>
            <w:right w:val="none" w:sz="0" w:space="0" w:color="auto"/>
          </w:divBdr>
        </w:div>
        <w:div w:id="1739475088">
          <w:marLeft w:val="0"/>
          <w:marRight w:val="0"/>
          <w:marTop w:val="0"/>
          <w:marBottom w:val="0"/>
          <w:divBdr>
            <w:top w:val="none" w:sz="0" w:space="0" w:color="auto"/>
            <w:left w:val="none" w:sz="0" w:space="0" w:color="auto"/>
            <w:bottom w:val="none" w:sz="0" w:space="0" w:color="auto"/>
            <w:right w:val="none" w:sz="0" w:space="0" w:color="auto"/>
          </w:divBdr>
        </w:div>
        <w:div w:id="1760980798">
          <w:marLeft w:val="0"/>
          <w:marRight w:val="0"/>
          <w:marTop w:val="0"/>
          <w:marBottom w:val="0"/>
          <w:divBdr>
            <w:top w:val="none" w:sz="0" w:space="0" w:color="auto"/>
            <w:left w:val="none" w:sz="0" w:space="0" w:color="auto"/>
            <w:bottom w:val="none" w:sz="0" w:space="0" w:color="auto"/>
            <w:right w:val="none" w:sz="0" w:space="0" w:color="auto"/>
          </w:divBdr>
        </w:div>
        <w:div w:id="1781073893">
          <w:marLeft w:val="0"/>
          <w:marRight w:val="0"/>
          <w:marTop w:val="0"/>
          <w:marBottom w:val="0"/>
          <w:divBdr>
            <w:top w:val="none" w:sz="0" w:space="0" w:color="auto"/>
            <w:left w:val="none" w:sz="0" w:space="0" w:color="auto"/>
            <w:bottom w:val="none" w:sz="0" w:space="0" w:color="auto"/>
            <w:right w:val="none" w:sz="0" w:space="0" w:color="auto"/>
          </w:divBdr>
        </w:div>
        <w:div w:id="1854146631">
          <w:marLeft w:val="0"/>
          <w:marRight w:val="0"/>
          <w:marTop w:val="0"/>
          <w:marBottom w:val="0"/>
          <w:divBdr>
            <w:top w:val="none" w:sz="0" w:space="0" w:color="auto"/>
            <w:left w:val="none" w:sz="0" w:space="0" w:color="auto"/>
            <w:bottom w:val="none" w:sz="0" w:space="0" w:color="auto"/>
            <w:right w:val="none" w:sz="0" w:space="0" w:color="auto"/>
          </w:divBdr>
        </w:div>
        <w:div w:id="1876506467">
          <w:marLeft w:val="0"/>
          <w:marRight w:val="0"/>
          <w:marTop w:val="0"/>
          <w:marBottom w:val="0"/>
          <w:divBdr>
            <w:top w:val="none" w:sz="0" w:space="0" w:color="auto"/>
            <w:left w:val="none" w:sz="0" w:space="0" w:color="auto"/>
            <w:bottom w:val="none" w:sz="0" w:space="0" w:color="auto"/>
            <w:right w:val="none" w:sz="0" w:space="0" w:color="auto"/>
          </w:divBdr>
        </w:div>
        <w:div w:id="1926499261">
          <w:marLeft w:val="0"/>
          <w:marRight w:val="0"/>
          <w:marTop w:val="0"/>
          <w:marBottom w:val="0"/>
          <w:divBdr>
            <w:top w:val="none" w:sz="0" w:space="0" w:color="auto"/>
            <w:left w:val="none" w:sz="0" w:space="0" w:color="auto"/>
            <w:bottom w:val="none" w:sz="0" w:space="0" w:color="auto"/>
            <w:right w:val="none" w:sz="0" w:space="0" w:color="auto"/>
          </w:divBdr>
        </w:div>
        <w:div w:id="2017343211">
          <w:marLeft w:val="0"/>
          <w:marRight w:val="0"/>
          <w:marTop w:val="0"/>
          <w:marBottom w:val="0"/>
          <w:divBdr>
            <w:top w:val="none" w:sz="0" w:space="0" w:color="auto"/>
            <w:left w:val="none" w:sz="0" w:space="0" w:color="auto"/>
            <w:bottom w:val="none" w:sz="0" w:space="0" w:color="auto"/>
            <w:right w:val="none" w:sz="0" w:space="0" w:color="auto"/>
          </w:divBdr>
        </w:div>
        <w:div w:id="2025278720">
          <w:marLeft w:val="0"/>
          <w:marRight w:val="0"/>
          <w:marTop w:val="0"/>
          <w:marBottom w:val="0"/>
          <w:divBdr>
            <w:top w:val="none" w:sz="0" w:space="0" w:color="auto"/>
            <w:left w:val="none" w:sz="0" w:space="0" w:color="auto"/>
            <w:bottom w:val="none" w:sz="0" w:space="0" w:color="auto"/>
            <w:right w:val="none" w:sz="0" w:space="0" w:color="auto"/>
          </w:divBdr>
        </w:div>
        <w:div w:id="2040427638">
          <w:marLeft w:val="0"/>
          <w:marRight w:val="0"/>
          <w:marTop w:val="0"/>
          <w:marBottom w:val="0"/>
          <w:divBdr>
            <w:top w:val="none" w:sz="0" w:space="0" w:color="auto"/>
            <w:left w:val="none" w:sz="0" w:space="0" w:color="auto"/>
            <w:bottom w:val="none" w:sz="0" w:space="0" w:color="auto"/>
            <w:right w:val="none" w:sz="0" w:space="0" w:color="auto"/>
          </w:divBdr>
        </w:div>
        <w:div w:id="2059015958">
          <w:marLeft w:val="0"/>
          <w:marRight w:val="0"/>
          <w:marTop w:val="0"/>
          <w:marBottom w:val="0"/>
          <w:divBdr>
            <w:top w:val="none" w:sz="0" w:space="0" w:color="auto"/>
            <w:left w:val="none" w:sz="0" w:space="0" w:color="auto"/>
            <w:bottom w:val="none" w:sz="0" w:space="0" w:color="auto"/>
            <w:right w:val="none" w:sz="0" w:space="0" w:color="auto"/>
          </w:divBdr>
        </w:div>
        <w:div w:id="2062166461">
          <w:marLeft w:val="0"/>
          <w:marRight w:val="0"/>
          <w:marTop w:val="0"/>
          <w:marBottom w:val="0"/>
          <w:divBdr>
            <w:top w:val="none" w:sz="0" w:space="0" w:color="auto"/>
            <w:left w:val="none" w:sz="0" w:space="0" w:color="auto"/>
            <w:bottom w:val="none" w:sz="0" w:space="0" w:color="auto"/>
            <w:right w:val="none" w:sz="0" w:space="0" w:color="auto"/>
          </w:divBdr>
        </w:div>
        <w:div w:id="2094424370">
          <w:marLeft w:val="0"/>
          <w:marRight w:val="0"/>
          <w:marTop w:val="0"/>
          <w:marBottom w:val="0"/>
          <w:divBdr>
            <w:top w:val="none" w:sz="0" w:space="0" w:color="auto"/>
            <w:left w:val="none" w:sz="0" w:space="0" w:color="auto"/>
            <w:bottom w:val="none" w:sz="0" w:space="0" w:color="auto"/>
            <w:right w:val="none" w:sz="0" w:space="0" w:color="auto"/>
          </w:divBdr>
        </w:div>
        <w:div w:id="2113278646">
          <w:marLeft w:val="0"/>
          <w:marRight w:val="0"/>
          <w:marTop w:val="0"/>
          <w:marBottom w:val="0"/>
          <w:divBdr>
            <w:top w:val="none" w:sz="0" w:space="0" w:color="auto"/>
            <w:left w:val="none" w:sz="0" w:space="0" w:color="auto"/>
            <w:bottom w:val="none" w:sz="0" w:space="0" w:color="auto"/>
            <w:right w:val="none" w:sz="0" w:space="0" w:color="auto"/>
          </w:divBdr>
        </w:div>
      </w:divsChild>
    </w:div>
    <w:div w:id="888111059">
      <w:bodyDiv w:val="1"/>
      <w:marLeft w:val="0"/>
      <w:marRight w:val="0"/>
      <w:marTop w:val="0"/>
      <w:marBottom w:val="0"/>
      <w:divBdr>
        <w:top w:val="none" w:sz="0" w:space="0" w:color="auto"/>
        <w:left w:val="none" w:sz="0" w:space="0" w:color="auto"/>
        <w:bottom w:val="none" w:sz="0" w:space="0" w:color="auto"/>
        <w:right w:val="none" w:sz="0" w:space="0" w:color="auto"/>
      </w:divBdr>
      <w:divsChild>
        <w:div w:id="166091957">
          <w:marLeft w:val="0"/>
          <w:marRight w:val="0"/>
          <w:marTop w:val="0"/>
          <w:marBottom w:val="0"/>
          <w:divBdr>
            <w:top w:val="none" w:sz="0" w:space="0" w:color="auto"/>
            <w:left w:val="none" w:sz="0" w:space="0" w:color="auto"/>
            <w:bottom w:val="none" w:sz="0" w:space="0" w:color="auto"/>
            <w:right w:val="none" w:sz="0" w:space="0" w:color="auto"/>
          </w:divBdr>
        </w:div>
        <w:div w:id="315110792">
          <w:marLeft w:val="0"/>
          <w:marRight w:val="0"/>
          <w:marTop w:val="0"/>
          <w:marBottom w:val="0"/>
          <w:divBdr>
            <w:top w:val="none" w:sz="0" w:space="0" w:color="auto"/>
            <w:left w:val="none" w:sz="0" w:space="0" w:color="auto"/>
            <w:bottom w:val="none" w:sz="0" w:space="0" w:color="auto"/>
            <w:right w:val="none" w:sz="0" w:space="0" w:color="auto"/>
          </w:divBdr>
        </w:div>
        <w:div w:id="356083433">
          <w:marLeft w:val="0"/>
          <w:marRight w:val="0"/>
          <w:marTop w:val="0"/>
          <w:marBottom w:val="0"/>
          <w:divBdr>
            <w:top w:val="none" w:sz="0" w:space="0" w:color="auto"/>
            <w:left w:val="none" w:sz="0" w:space="0" w:color="auto"/>
            <w:bottom w:val="none" w:sz="0" w:space="0" w:color="auto"/>
            <w:right w:val="none" w:sz="0" w:space="0" w:color="auto"/>
          </w:divBdr>
        </w:div>
        <w:div w:id="409081078">
          <w:marLeft w:val="0"/>
          <w:marRight w:val="0"/>
          <w:marTop w:val="0"/>
          <w:marBottom w:val="0"/>
          <w:divBdr>
            <w:top w:val="none" w:sz="0" w:space="0" w:color="auto"/>
            <w:left w:val="none" w:sz="0" w:space="0" w:color="auto"/>
            <w:bottom w:val="none" w:sz="0" w:space="0" w:color="auto"/>
            <w:right w:val="none" w:sz="0" w:space="0" w:color="auto"/>
          </w:divBdr>
        </w:div>
        <w:div w:id="676690927">
          <w:marLeft w:val="0"/>
          <w:marRight w:val="0"/>
          <w:marTop w:val="0"/>
          <w:marBottom w:val="0"/>
          <w:divBdr>
            <w:top w:val="none" w:sz="0" w:space="0" w:color="auto"/>
            <w:left w:val="none" w:sz="0" w:space="0" w:color="auto"/>
            <w:bottom w:val="none" w:sz="0" w:space="0" w:color="auto"/>
            <w:right w:val="none" w:sz="0" w:space="0" w:color="auto"/>
          </w:divBdr>
        </w:div>
        <w:div w:id="720441040">
          <w:marLeft w:val="0"/>
          <w:marRight w:val="0"/>
          <w:marTop w:val="0"/>
          <w:marBottom w:val="0"/>
          <w:divBdr>
            <w:top w:val="none" w:sz="0" w:space="0" w:color="auto"/>
            <w:left w:val="none" w:sz="0" w:space="0" w:color="auto"/>
            <w:bottom w:val="none" w:sz="0" w:space="0" w:color="auto"/>
            <w:right w:val="none" w:sz="0" w:space="0" w:color="auto"/>
          </w:divBdr>
        </w:div>
        <w:div w:id="727727791">
          <w:marLeft w:val="0"/>
          <w:marRight w:val="0"/>
          <w:marTop w:val="0"/>
          <w:marBottom w:val="0"/>
          <w:divBdr>
            <w:top w:val="none" w:sz="0" w:space="0" w:color="auto"/>
            <w:left w:val="none" w:sz="0" w:space="0" w:color="auto"/>
            <w:bottom w:val="none" w:sz="0" w:space="0" w:color="auto"/>
            <w:right w:val="none" w:sz="0" w:space="0" w:color="auto"/>
          </w:divBdr>
        </w:div>
        <w:div w:id="879393733">
          <w:marLeft w:val="0"/>
          <w:marRight w:val="0"/>
          <w:marTop w:val="0"/>
          <w:marBottom w:val="0"/>
          <w:divBdr>
            <w:top w:val="none" w:sz="0" w:space="0" w:color="auto"/>
            <w:left w:val="none" w:sz="0" w:space="0" w:color="auto"/>
            <w:bottom w:val="none" w:sz="0" w:space="0" w:color="auto"/>
            <w:right w:val="none" w:sz="0" w:space="0" w:color="auto"/>
          </w:divBdr>
        </w:div>
        <w:div w:id="906763957">
          <w:marLeft w:val="0"/>
          <w:marRight w:val="0"/>
          <w:marTop w:val="0"/>
          <w:marBottom w:val="0"/>
          <w:divBdr>
            <w:top w:val="none" w:sz="0" w:space="0" w:color="auto"/>
            <w:left w:val="none" w:sz="0" w:space="0" w:color="auto"/>
            <w:bottom w:val="none" w:sz="0" w:space="0" w:color="auto"/>
            <w:right w:val="none" w:sz="0" w:space="0" w:color="auto"/>
          </w:divBdr>
        </w:div>
        <w:div w:id="966474647">
          <w:marLeft w:val="0"/>
          <w:marRight w:val="0"/>
          <w:marTop w:val="0"/>
          <w:marBottom w:val="0"/>
          <w:divBdr>
            <w:top w:val="none" w:sz="0" w:space="0" w:color="auto"/>
            <w:left w:val="none" w:sz="0" w:space="0" w:color="auto"/>
            <w:bottom w:val="none" w:sz="0" w:space="0" w:color="auto"/>
            <w:right w:val="none" w:sz="0" w:space="0" w:color="auto"/>
          </w:divBdr>
        </w:div>
        <w:div w:id="996104497">
          <w:marLeft w:val="0"/>
          <w:marRight w:val="0"/>
          <w:marTop w:val="0"/>
          <w:marBottom w:val="0"/>
          <w:divBdr>
            <w:top w:val="none" w:sz="0" w:space="0" w:color="auto"/>
            <w:left w:val="none" w:sz="0" w:space="0" w:color="auto"/>
            <w:bottom w:val="none" w:sz="0" w:space="0" w:color="auto"/>
            <w:right w:val="none" w:sz="0" w:space="0" w:color="auto"/>
          </w:divBdr>
        </w:div>
        <w:div w:id="1061363220">
          <w:marLeft w:val="0"/>
          <w:marRight w:val="0"/>
          <w:marTop w:val="0"/>
          <w:marBottom w:val="0"/>
          <w:divBdr>
            <w:top w:val="none" w:sz="0" w:space="0" w:color="auto"/>
            <w:left w:val="none" w:sz="0" w:space="0" w:color="auto"/>
            <w:bottom w:val="none" w:sz="0" w:space="0" w:color="auto"/>
            <w:right w:val="none" w:sz="0" w:space="0" w:color="auto"/>
          </w:divBdr>
        </w:div>
        <w:div w:id="1076702960">
          <w:marLeft w:val="0"/>
          <w:marRight w:val="0"/>
          <w:marTop w:val="0"/>
          <w:marBottom w:val="0"/>
          <w:divBdr>
            <w:top w:val="none" w:sz="0" w:space="0" w:color="auto"/>
            <w:left w:val="none" w:sz="0" w:space="0" w:color="auto"/>
            <w:bottom w:val="none" w:sz="0" w:space="0" w:color="auto"/>
            <w:right w:val="none" w:sz="0" w:space="0" w:color="auto"/>
          </w:divBdr>
        </w:div>
        <w:div w:id="1214855950">
          <w:marLeft w:val="0"/>
          <w:marRight w:val="0"/>
          <w:marTop w:val="0"/>
          <w:marBottom w:val="0"/>
          <w:divBdr>
            <w:top w:val="none" w:sz="0" w:space="0" w:color="auto"/>
            <w:left w:val="none" w:sz="0" w:space="0" w:color="auto"/>
            <w:bottom w:val="none" w:sz="0" w:space="0" w:color="auto"/>
            <w:right w:val="none" w:sz="0" w:space="0" w:color="auto"/>
          </w:divBdr>
        </w:div>
        <w:div w:id="1263369407">
          <w:marLeft w:val="0"/>
          <w:marRight w:val="0"/>
          <w:marTop w:val="0"/>
          <w:marBottom w:val="0"/>
          <w:divBdr>
            <w:top w:val="none" w:sz="0" w:space="0" w:color="auto"/>
            <w:left w:val="none" w:sz="0" w:space="0" w:color="auto"/>
            <w:bottom w:val="none" w:sz="0" w:space="0" w:color="auto"/>
            <w:right w:val="none" w:sz="0" w:space="0" w:color="auto"/>
          </w:divBdr>
        </w:div>
        <w:div w:id="1323699631">
          <w:marLeft w:val="0"/>
          <w:marRight w:val="0"/>
          <w:marTop w:val="0"/>
          <w:marBottom w:val="0"/>
          <w:divBdr>
            <w:top w:val="none" w:sz="0" w:space="0" w:color="auto"/>
            <w:left w:val="none" w:sz="0" w:space="0" w:color="auto"/>
            <w:bottom w:val="none" w:sz="0" w:space="0" w:color="auto"/>
            <w:right w:val="none" w:sz="0" w:space="0" w:color="auto"/>
          </w:divBdr>
        </w:div>
        <w:div w:id="1350176980">
          <w:marLeft w:val="0"/>
          <w:marRight w:val="0"/>
          <w:marTop w:val="0"/>
          <w:marBottom w:val="0"/>
          <w:divBdr>
            <w:top w:val="none" w:sz="0" w:space="0" w:color="auto"/>
            <w:left w:val="none" w:sz="0" w:space="0" w:color="auto"/>
            <w:bottom w:val="none" w:sz="0" w:space="0" w:color="auto"/>
            <w:right w:val="none" w:sz="0" w:space="0" w:color="auto"/>
          </w:divBdr>
        </w:div>
        <w:div w:id="1356493200">
          <w:marLeft w:val="0"/>
          <w:marRight w:val="0"/>
          <w:marTop w:val="0"/>
          <w:marBottom w:val="0"/>
          <w:divBdr>
            <w:top w:val="none" w:sz="0" w:space="0" w:color="auto"/>
            <w:left w:val="none" w:sz="0" w:space="0" w:color="auto"/>
            <w:bottom w:val="none" w:sz="0" w:space="0" w:color="auto"/>
            <w:right w:val="none" w:sz="0" w:space="0" w:color="auto"/>
          </w:divBdr>
        </w:div>
        <w:div w:id="1392575746">
          <w:marLeft w:val="0"/>
          <w:marRight w:val="0"/>
          <w:marTop w:val="0"/>
          <w:marBottom w:val="0"/>
          <w:divBdr>
            <w:top w:val="none" w:sz="0" w:space="0" w:color="auto"/>
            <w:left w:val="none" w:sz="0" w:space="0" w:color="auto"/>
            <w:bottom w:val="none" w:sz="0" w:space="0" w:color="auto"/>
            <w:right w:val="none" w:sz="0" w:space="0" w:color="auto"/>
          </w:divBdr>
        </w:div>
        <w:div w:id="1631008259">
          <w:marLeft w:val="0"/>
          <w:marRight w:val="0"/>
          <w:marTop w:val="0"/>
          <w:marBottom w:val="0"/>
          <w:divBdr>
            <w:top w:val="none" w:sz="0" w:space="0" w:color="auto"/>
            <w:left w:val="none" w:sz="0" w:space="0" w:color="auto"/>
            <w:bottom w:val="none" w:sz="0" w:space="0" w:color="auto"/>
            <w:right w:val="none" w:sz="0" w:space="0" w:color="auto"/>
          </w:divBdr>
        </w:div>
        <w:div w:id="2066366520">
          <w:marLeft w:val="0"/>
          <w:marRight w:val="0"/>
          <w:marTop w:val="0"/>
          <w:marBottom w:val="0"/>
          <w:divBdr>
            <w:top w:val="none" w:sz="0" w:space="0" w:color="auto"/>
            <w:left w:val="none" w:sz="0" w:space="0" w:color="auto"/>
            <w:bottom w:val="none" w:sz="0" w:space="0" w:color="auto"/>
            <w:right w:val="none" w:sz="0" w:space="0" w:color="auto"/>
          </w:divBdr>
        </w:div>
      </w:divsChild>
    </w:div>
    <w:div w:id="908423227">
      <w:bodyDiv w:val="1"/>
      <w:marLeft w:val="0"/>
      <w:marRight w:val="0"/>
      <w:marTop w:val="0"/>
      <w:marBottom w:val="0"/>
      <w:divBdr>
        <w:top w:val="none" w:sz="0" w:space="0" w:color="auto"/>
        <w:left w:val="none" w:sz="0" w:space="0" w:color="auto"/>
        <w:bottom w:val="none" w:sz="0" w:space="0" w:color="auto"/>
        <w:right w:val="none" w:sz="0" w:space="0" w:color="auto"/>
      </w:divBdr>
      <w:divsChild>
        <w:div w:id="62719871">
          <w:marLeft w:val="0"/>
          <w:marRight w:val="0"/>
          <w:marTop w:val="0"/>
          <w:marBottom w:val="0"/>
          <w:divBdr>
            <w:top w:val="none" w:sz="0" w:space="0" w:color="auto"/>
            <w:left w:val="none" w:sz="0" w:space="0" w:color="auto"/>
            <w:bottom w:val="none" w:sz="0" w:space="0" w:color="auto"/>
            <w:right w:val="none" w:sz="0" w:space="0" w:color="auto"/>
          </w:divBdr>
        </w:div>
        <w:div w:id="251165058">
          <w:marLeft w:val="0"/>
          <w:marRight w:val="0"/>
          <w:marTop w:val="0"/>
          <w:marBottom w:val="0"/>
          <w:divBdr>
            <w:top w:val="none" w:sz="0" w:space="0" w:color="auto"/>
            <w:left w:val="none" w:sz="0" w:space="0" w:color="auto"/>
            <w:bottom w:val="none" w:sz="0" w:space="0" w:color="auto"/>
            <w:right w:val="none" w:sz="0" w:space="0" w:color="auto"/>
          </w:divBdr>
        </w:div>
        <w:div w:id="442656661">
          <w:marLeft w:val="0"/>
          <w:marRight w:val="0"/>
          <w:marTop w:val="0"/>
          <w:marBottom w:val="0"/>
          <w:divBdr>
            <w:top w:val="none" w:sz="0" w:space="0" w:color="auto"/>
            <w:left w:val="none" w:sz="0" w:space="0" w:color="auto"/>
            <w:bottom w:val="none" w:sz="0" w:space="0" w:color="auto"/>
            <w:right w:val="none" w:sz="0" w:space="0" w:color="auto"/>
          </w:divBdr>
        </w:div>
        <w:div w:id="504059137">
          <w:marLeft w:val="0"/>
          <w:marRight w:val="0"/>
          <w:marTop w:val="0"/>
          <w:marBottom w:val="0"/>
          <w:divBdr>
            <w:top w:val="none" w:sz="0" w:space="0" w:color="auto"/>
            <w:left w:val="none" w:sz="0" w:space="0" w:color="auto"/>
            <w:bottom w:val="none" w:sz="0" w:space="0" w:color="auto"/>
            <w:right w:val="none" w:sz="0" w:space="0" w:color="auto"/>
          </w:divBdr>
        </w:div>
        <w:div w:id="519977510">
          <w:marLeft w:val="0"/>
          <w:marRight w:val="0"/>
          <w:marTop w:val="0"/>
          <w:marBottom w:val="0"/>
          <w:divBdr>
            <w:top w:val="none" w:sz="0" w:space="0" w:color="auto"/>
            <w:left w:val="none" w:sz="0" w:space="0" w:color="auto"/>
            <w:bottom w:val="none" w:sz="0" w:space="0" w:color="auto"/>
            <w:right w:val="none" w:sz="0" w:space="0" w:color="auto"/>
          </w:divBdr>
        </w:div>
        <w:div w:id="837884439">
          <w:marLeft w:val="0"/>
          <w:marRight w:val="0"/>
          <w:marTop w:val="0"/>
          <w:marBottom w:val="0"/>
          <w:divBdr>
            <w:top w:val="none" w:sz="0" w:space="0" w:color="auto"/>
            <w:left w:val="none" w:sz="0" w:space="0" w:color="auto"/>
            <w:bottom w:val="none" w:sz="0" w:space="0" w:color="auto"/>
            <w:right w:val="none" w:sz="0" w:space="0" w:color="auto"/>
          </w:divBdr>
        </w:div>
        <w:div w:id="839083987">
          <w:marLeft w:val="0"/>
          <w:marRight w:val="0"/>
          <w:marTop w:val="0"/>
          <w:marBottom w:val="0"/>
          <w:divBdr>
            <w:top w:val="none" w:sz="0" w:space="0" w:color="auto"/>
            <w:left w:val="none" w:sz="0" w:space="0" w:color="auto"/>
            <w:bottom w:val="none" w:sz="0" w:space="0" w:color="auto"/>
            <w:right w:val="none" w:sz="0" w:space="0" w:color="auto"/>
          </w:divBdr>
        </w:div>
        <w:div w:id="1132291868">
          <w:marLeft w:val="0"/>
          <w:marRight w:val="0"/>
          <w:marTop w:val="0"/>
          <w:marBottom w:val="0"/>
          <w:divBdr>
            <w:top w:val="none" w:sz="0" w:space="0" w:color="auto"/>
            <w:left w:val="none" w:sz="0" w:space="0" w:color="auto"/>
            <w:bottom w:val="none" w:sz="0" w:space="0" w:color="auto"/>
            <w:right w:val="none" w:sz="0" w:space="0" w:color="auto"/>
          </w:divBdr>
        </w:div>
        <w:div w:id="1313362799">
          <w:marLeft w:val="0"/>
          <w:marRight w:val="0"/>
          <w:marTop w:val="0"/>
          <w:marBottom w:val="0"/>
          <w:divBdr>
            <w:top w:val="none" w:sz="0" w:space="0" w:color="auto"/>
            <w:left w:val="none" w:sz="0" w:space="0" w:color="auto"/>
            <w:bottom w:val="none" w:sz="0" w:space="0" w:color="auto"/>
            <w:right w:val="none" w:sz="0" w:space="0" w:color="auto"/>
          </w:divBdr>
        </w:div>
        <w:div w:id="1345862771">
          <w:marLeft w:val="0"/>
          <w:marRight w:val="0"/>
          <w:marTop w:val="0"/>
          <w:marBottom w:val="0"/>
          <w:divBdr>
            <w:top w:val="none" w:sz="0" w:space="0" w:color="auto"/>
            <w:left w:val="none" w:sz="0" w:space="0" w:color="auto"/>
            <w:bottom w:val="none" w:sz="0" w:space="0" w:color="auto"/>
            <w:right w:val="none" w:sz="0" w:space="0" w:color="auto"/>
          </w:divBdr>
        </w:div>
        <w:div w:id="1464813869">
          <w:marLeft w:val="0"/>
          <w:marRight w:val="0"/>
          <w:marTop w:val="0"/>
          <w:marBottom w:val="0"/>
          <w:divBdr>
            <w:top w:val="none" w:sz="0" w:space="0" w:color="auto"/>
            <w:left w:val="none" w:sz="0" w:space="0" w:color="auto"/>
            <w:bottom w:val="none" w:sz="0" w:space="0" w:color="auto"/>
            <w:right w:val="none" w:sz="0" w:space="0" w:color="auto"/>
          </w:divBdr>
        </w:div>
        <w:div w:id="1492409695">
          <w:marLeft w:val="0"/>
          <w:marRight w:val="0"/>
          <w:marTop w:val="0"/>
          <w:marBottom w:val="0"/>
          <w:divBdr>
            <w:top w:val="none" w:sz="0" w:space="0" w:color="auto"/>
            <w:left w:val="none" w:sz="0" w:space="0" w:color="auto"/>
            <w:bottom w:val="none" w:sz="0" w:space="0" w:color="auto"/>
            <w:right w:val="none" w:sz="0" w:space="0" w:color="auto"/>
          </w:divBdr>
        </w:div>
        <w:div w:id="1593929841">
          <w:marLeft w:val="0"/>
          <w:marRight w:val="0"/>
          <w:marTop w:val="0"/>
          <w:marBottom w:val="0"/>
          <w:divBdr>
            <w:top w:val="none" w:sz="0" w:space="0" w:color="auto"/>
            <w:left w:val="none" w:sz="0" w:space="0" w:color="auto"/>
            <w:bottom w:val="none" w:sz="0" w:space="0" w:color="auto"/>
            <w:right w:val="none" w:sz="0" w:space="0" w:color="auto"/>
          </w:divBdr>
        </w:div>
        <w:div w:id="1675188209">
          <w:marLeft w:val="0"/>
          <w:marRight w:val="0"/>
          <w:marTop w:val="0"/>
          <w:marBottom w:val="0"/>
          <w:divBdr>
            <w:top w:val="none" w:sz="0" w:space="0" w:color="auto"/>
            <w:left w:val="none" w:sz="0" w:space="0" w:color="auto"/>
            <w:bottom w:val="none" w:sz="0" w:space="0" w:color="auto"/>
            <w:right w:val="none" w:sz="0" w:space="0" w:color="auto"/>
          </w:divBdr>
        </w:div>
        <w:div w:id="1739862507">
          <w:marLeft w:val="0"/>
          <w:marRight w:val="0"/>
          <w:marTop w:val="0"/>
          <w:marBottom w:val="0"/>
          <w:divBdr>
            <w:top w:val="none" w:sz="0" w:space="0" w:color="auto"/>
            <w:left w:val="none" w:sz="0" w:space="0" w:color="auto"/>
            <w:bottom w:val="none" w:sz="0" w:space="0" w:color="auto"/>
            <w:right w:val="none" w:sz="0" w:space="0" w:color="auto"/>
          </w:divBdr>
        </w:div>
      </w:divsChild>
    </w:div>
    <w:div w:id="1446728553">
      <w:bodyDiv w:val="1"/>
      <w:marLeft w:val="0"/>
      <w:marRight w:val="0"/>
      <w:marTop w:val="0"/>
      <w:marBottom w:val="0"/>
      <w:divBdr>
        <w:top w:val="none" w:sz="0" w:space="0" w:color="auto"/>
        <w:left w:val="none" w:sz="0" w:space="0" w:color="auto"/>
        <w:bottom w:val="none" w:sz="0" w:space="0" w:color="auto"/>
        <w:right w:val="none" w:sz="0" w:space="0" w:color="auto"/>
      </w:divBdr>
      <w:divsChild>
        <w:div w:id="71319857">
          <w:marLeft w:val="0"/>
          <w:marRight w:val="0"/>
          <w:marTop w:val="0"/>
          <w:marBottom w:val="0"/>
          <w:divBdr>
            <w:top w:val="none" w:sz="0" w:space="0" w:color="auto"/>
            <w:left w:val="none" w:sz="0" w:space="0" w:color="auto"/>
            <w:bottom w:val="none" w:sz="0" w:space="0" w:color="auto"/>
            <w:right w:val="none" w:sz="0" w:space="0" w:color="auto"/>
          </w:divBdr>
        </w:div>
        <w:div w:id="231045490">
          <w:marLeft w:val="0"/>
          <w:marRight w:val="0"/>
          <w:marTop w:val="0"/>
          <w:marBottom w:val="0"/>
          <w:divBdr>
            <w:top w:val="none" w:sz="0" w:space="0" w:color="auto"/>
            <w:left w:val="none" w:sz="0" w:space="0" w:color="auto"/>
            <w:bottom w:val="none" w:sz="0" w:space="0" w:color="auto"/>
            <w:right w:val="none" w:sz="0" w:space="0" w:color="auto"/>
          </w:divBdr>
        </w:div>
        <w:div w:id="716316787">
          <w:marLeft w:val="0"/>
          <w:marRight w:val="0"/>
          <w:marTop w:val="0"/>
          <w:marBottom w:val="0"/>
          <w:divBdr>
            <w:top w:val="none" w:sz="0" w:space="0" w:color="auto"/>
            <w:left w:val="none" w:sz="0" w:space="0" w:color="auto"/>
            <w:bottom w:val="none" w:sz="0" w:space="0" w:color="auto"/>
            <w:right w:val="none" w:sz="0" w:space="0" w:color="auto"/>
          </w:divBdr>
        </w:div>
        <w:div w:id="996148196">
          <w:marLeft w:val="0"/>
          <w:marRight w:val="0"/>
          <w:marTop w:val="0"/>
          <w:marBottom w:val="0"/>
          <w:divBdr>
            <w:top w:val="none" w:sz="0" w:space="0" w:color="auto"/>
            <w:left w:val="none" w:sz="0" w:space="0" w:color="auto"/>
            <w:bottom w:val="none" w:sz="0" w:space="0" w:color="auto"/>
            <w:right w:val="none" w:sz="0" w:space="0" w:color="auto"/>
          </w:divBdr>
        </w:div>
        <w:div w:id="2143226438">
          <w:marLeft w:val="0"/>
          <w:marRight w:val="0"/>
          <w:marTop w:val="0"/>
          <w:marBottom w:val="0"/>
          <w:divBdr>
            <w:top w:val="none" w:sz="0" w:space="0" w:color="auto"/>
            <w:left w:val="none" w:sz="0" w:space="0" w:color="auto"/>
            <w:bottom w:val="none" w:sz="0" w:space="0" w:color="auto"/>
            <w:right w:val="none" w:sz="0" w:space="0" w:color="auto"/>
          </w:divBdr>
        </w:div>
      </w:divsChild>
    </w:div>
    <w:div w:id="1816600614">
      <w:bodyDiv w:val="1"/>
      <w:marLeft w:val="0"/>
      <w:marRight w:val="0"/>
      <w:marTop w:val="0"/>
      <w:marBottom w:val="0"/>
      <w:divBdr>
        <w:top w:val="none" w:sz="0" w:space="0" w:color="auto"/>
        <w:left w:val="none" w:sz="0" w:space="0" w:color="auto"/>
        <w:bottom w:val="none" w:sz="0" w:space="0" w:color="auto"/>
        <w:right w:val="none" w:sz="0" w:space="0" w:color="auto"/>
      </w:divBdr>
    </w:div>
    <w:div w:id="1824271363">
      <w:bodyDiv w:val="1"/>
      <w:marLeft w:val="0"/>
      <w:marRight w:val="0"/>
      <w:marTop w:val="0"/>
      <w:marBottom w:val="0"/>
      <w:divBdr>
        <w:top w:val="none" w:sz="0" w:space="0" w:color="auto"/>
        <w:left w:val="none" w:sz="0" w:space="0" w:color="auto"/>
        <w:bottom w:val="none" w:sz="0" w:space="0" w:color="auto"/>
        <w:right w:val="none" w:sz="0" w:space="0" w:color="auto"/>
      </w:divBdr>
      <w:divsChild>
        <w:div w:id="330835808">
          <w:marLeft w:val="0"/>
          <w:marRight w:val="0"/>
          <w:marTop w:val="0"/>
          <w:marBottom w:val="0"/>
          <w:divBdr>
            <w:top w:val="none" w:sz="0" w:space="0" w:color="auto"/>
            <w:left w:val="none" w:sz="0" w:space="0" w:color="auto"/>
            <w:bottom w:val="none" w:sz="0" w:space="0" w:color="auto"/>
            <w:right w:val="none" w:sz="0" w:space="0" w:color="auto"/>
          </w:divBdr>
        </w:div>
        <w:div w:id="402333541">
          <w:marLeft w:val="0"/>
          <w:marRight w:val="0"/>
          <w:marTop w:val="0"/>
          <w:marBottom w:val="0"/>
          <w:divBdr>
            <w:top w:val="none" w:sz="0" w:space="0" w:color="auto"/>
            <w:left w:val="none" w:sz="0" w:space="0" w:color="auto"/>
            <w:bottom w:val="none" w:sz="0" w:space="0" w:color="auto"/>
            <w:right w:val="none" w:sz="0" w:space="0" w:color="auto"/>
          </w:divBdr>
        </w:div>
        <w:div w:id="521627408">
          <w:marLeft w:val="0"/>
          <w:marRight w:val="0"/>
          <w:marTop w:val="0"/>
          <w:marBottom w:val="0"/>
          <w:divBdr>
            <w:top w:val="none" w:sz="0" w:space="0" w:color="auto"/>
            <w:left w:val="none" w:sz="0" w:space="0" w:color="auto"/>
            <w:bottom w:val="none" w:sz="0" w:space="0" w:color="auto"/>
            <w:right w:val="none" w:sz="0" w:space="0" w:color="auto"/>
          </w:divBdr>
        </w:div>
        <w:div w:id="676691915">
          <w:marLeft w:val="0"/>
          <w:marRight w:val="0"/>
          <w:marTop w:val="0"/>
          <w:marBottom w:val="0"/>
          <w:divBdr>
            <w:top w:val="none" w:sz="0" w:space="0" w:color="auto"/>
            <w:left w:val="none" w:sz="0" w:space="0" w:color="auto"/>
            <w:bottom w:val="none" w:sz="0" w:space="0" w:color="auto"/>
            <w:right w:val="none" w:sz="0" w:space="0" w:color="auto"/>
          </w:divBdr>
        </w:div>
        <w:div w:id="695427896">
          <w:marLeft w:val="0"/>
          <w:marRight w:val="0"/>
          <w:marTop w:val="0"/>
          <w:marBottom w:val="0"/>
          <w:divBdr>
            <w:top w:val="none" w:sz="0" w:space="0" w:color="auto"/>
            <w:left w:val="none" w:sz="0" w:space="0" w:color="auto"/>
            <w:bottom w:val="none" w:sz="0" w:space="0" w:color="auto"/>
            <w:right w:val="none" w:sz="0" w:space="0" w:color="auto"/>
          </w:divBdr>
        </w:div>
        <w:div w:id="933049672">
          <w:marLeft w:val="0"/>
          <w:marRight w:val="0"/>
          <w:marTop w:val="0"/>
          <w:marBottom w:val="0"/>
          <w:divBdr>
            <w:top w:val="none" w:sz="0" w:space="0" w:color="auto"/>
            <w:left w:val="none" w:sz="0" w:space="0" w:color="auto"/>
            <w:bottom w:val="none" w:sz="0" w:space="0" w:color="auto"/>
            <w:right w:val="none" w:sz="0" w:space="0" w:color="auto"/>
          </w:divBdr>
        </w:div>
        <w:div w:id="1042637151">
          <w:marLeft w:val="0"/>
          <w:marRight w:val="0"/>
          <w:marTop w:val="0"/>
          <w:marBottom w:val="0"/>
          <w:divBdr>
            <w:top w:val="none" w:sz="0" w:space="0" w:color="auto"/>
            <w:left w:val="none" w:sz="0" w:space="0" w:color="auto"/>
            <w:bottom w:val="none" w:sz="0" w:space="0" w:color="auto"/>
            <w:right w:val="none" w:sz="0" w:space="0" w:color="auto"/>
          </w:divBdr>
        </w:div>
        <w:div w:id="1332484508">
          <w:marLeft w:val="0"/>
          <w:marRight w:val="0"/>
          <w:marTop w:val="0"/>
          <w:marBottom w:val="0"/>
          <w:divBdr>
            <w:top w:val="none" w:sz="0" w:space="0" w:color="auto"/>
            <w:left w:val="none" w:sz="0" w:space="0" w:color="auto"/>
            <w:bottom w:val="none" w:sz="0" w:space="0" w:color="auto"/>
            <w:right w:val="none" w:sz="0" w:space="0" w:color="auto"/>
          </w:divBdr>
        </w:div>
        <w:div w:id="1465584996">
          <w:marLeft w:val="0"/>
          <w:marRight w:val="0"/>
          <w:marTop w:val="0"/>
          <w:marBottom w:val="0"/>
          <w:divBdr>
            <w:top w:val="none" w:sz="0" w:space="0" w:color="auto"/>
            <w:left w:val="none" w:sz="0" w:space="0" w:color="auto"/>
            <w:bottom w:val="none" w:sz="0" w:space="0" w:color="auto"/>
            <w:right w:val="none" w:sz="0" w:space="0" w:color="auto"/>
          </w:divBdr>
        </w:div>
        <w:div w:id="1504932718">
          <w:marLeft w:val="0"/>
          <w:marRight w:val="0"/>
          <w:marTop w:val="0"/>
          <w:marBottom w:val="0"/>
          <w:divBdr>
            <w:top w:val="none" w:sz="0" w:space="0" w:color="auto"/>
            <w:left w:val="none" w:sz="0" w:space="0" w:color="auto"/>
            <w:bottom w:val="none" w:sz="0" w:space="0" w:color="auto"/>
            <w:right w:val="none" w:sz="0" w:space="0" w:color="auto"/>
          </w:divBdr>
        </w:div>
        <w:div w:id="1642226614">
          <w:marLeft w:val="0"/>
          <w:marRight w:val="0"/>
          <w:marTop w:val="0"/>
          <w:marBottom w:val="0"/>
          <w:divBdr>
            <w:top w:val="none" w:sz="0" w:space="0" w:color="auto"/>
            <w:left w:val="none" w:sz="0" w:space="0" w:color="auto"/>
            <w:bottom w:val="none" w:sz="0" w:space="0" w:color="auto"/>
            <w:right w:val="none" w:sz="0" w:space="0" w:color="auto"/>
          </w:divBdr>
        </w:div>
        <w:div w:id="1752460108">
          <w:marLeft w:val="0"/>
          <w:marRight w:val="0"/>
          <w:marTop w:val="0"/>
          <w:marBottom w:val="0"/>
          <w:divBdr>
            <w:top w:val="none" w:sz="0" w:space="0" w:color="auto"/>
            <w:left w:val="none" w:sz="0" w:space="0" w:color="auto"/>
            <w:bottom w:val="none" w:sz="0" w:space="0" w:color="auto"/>
            <w:right w:val="none" w:sz="0" w:space="0" w:color="auto"/>
          </w:divBdr>
        </w:div>
        <w:div w:id="1775519607">
          <w:marLeft w:val="0"/>
          <w:marRight w:val="0"/>
          <w:marTop w:val="0"/>
          <w:marBottom w:val="0"/>
          <w:divBdr>
            <w:top w:val="none" w:sz="0" w:space="0" w:color="auto"/>
            <w:left w:val="none" w:sz="0" w:space="0" w:color="auto"/>
            <w:bottom w:val="none" w:sz="0" w:space="0" w:color="auto"/>
            <w:right w:val="none" w:sz="0" w:space="0" w:color="auto"/>
          </w:divBdr>
        </w:div>
        <w:div w:id="1881162715">
          <w:marLeft w:val="0"/>
          <w:marRight w:val="0"/>
          <w:marTop w:val="0"/>
          <w:marBottom w:val="0"/>
          <w:divBdr>
            <w:top w:val="none" w:sz="0" w:space="0" w:color="auto"/>
            <w:left w:val="none" w:sz="0" w:space="0" w:color="auto"/>
            <w:bottom w:val="none" w:sz="0" w:space="0" w:color="auto"/>
            <w:right w:val="none" w:sz="0" w:space="0" w:color="auto"/>
          </w:divBdr>
        </w:div>
        <w:div w:id="1933582218">
          <w:marLeft w:val="0"/>
          <w:marRight w:val="0"/>
          <w:marTop w:val="0"/>
          <w:marBottom w:val="0"/>
          <w:divBdr>
            <w:top w:val="none" w:sz="0" w:space="0" w:color="auto"/>
            <w:left w:val="none" w:sz="0" w:space="0" w:color="auto"/>
            <w:bottom w:val="none" w:sz="0" w:space="0" w:color="auto"/>
            <w:right w:val="none" w:sz="0" w:space="0" w:color="auto"/>
          </w:divBdr>
        </w:div>
        <w:div w:id="1964075765">
          <w:marLeft w:val="0"/>
          <w:marRight w:val="0"/>
          <w:marTop w:val="0"/>
          <w:marBottom w:val="0"/>
          <w:divBdr>
            <w:top w:val="none" w:sz="0" w:space="0" w:color="auto"/>
            <w:left w:val="none" w:sz="0" w:space="0" w:color="auto"/>
            <w:bottom w:val="none" w:sz="0" w:space="0" w:color="auto"/>
            <w:right w:val="none" w:sz="0" w:space="0" w:color="auto"/>
          </w:divBdr>
        </w:div>
        <w:div w:id="1967084783">
          <w:marLeft w:val="0"/>
          <w:marRight w:val="0"/>
          <w:marTop w:val="0"/>
          <w:marBottom w:val="0"/>
          <w:divBdr>
            <w:top w:val="none" w:sz="0" w:space="0" w:color="auto"/>
            <w:left w:val="none" w:sz="0" w:space="0" w:color="auto"/>
            <w:bottom w:val="none" w:sz="0" w:space="0" w:color="auto"/>
            <w:right w:val="none" w:sz="0" w:space="0" w:color="auto"/>
          </w:divBdr>
        </w:div>
        <w:div w:id="2025201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bengo.engagement-global.de/leitfaden-teil-zwei-sachbericht-verwendungsnachweis.html" TargetMode="External"/><Relationship Id="rId26" Type="http://schemas.openxmlformats.org/officeDocument/2006/relationships/hyperlink" Target="https://bengo.engagement-global.de/leitfaden-teil-zwei-sachbericht-verwendungsnachweis.html"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hyperlink" Target="https://bengo.engagement-global.de/leitfaden-teil-zwei-sachbericht-verwendungsnachweis.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bengo.engagement-global.de/leitfaden-teil-zwei-sachbericht-verwendungsnachweis.html" TargetMode="External"/><Relationship Id="rId20" Type="http://schemas.openxmlformats.org/officeDocument/2006/relationships/footer" Target="footer2.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bengo.engagement-global.de/leitfaden-teil-zwei-sachbericht-verwendungsnachweis.html"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bengo.engagement-global.de/leitfaden-teil-zwei-sachbericht-verwendungsnachweis.html" TargetMode="External"/><Relationship Id="rId28" Type="http://schemas.openxmlformats.org/officeDocument/2006/relationships/hyperlink" Target="https://bengo.engagement-global.de/leitfaden-teil-zwei-sachbericht-verwendungsnachweis.html" TargetMode="Externa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bengo.engagement-global.de/leitfaden-teil-zwei-sachbericht-verwendungsnachweis.html" TargetMode="External"/><Relationship Id="rId27" Type="http://schemas.openxmlformats.org/officeDocument/2006/relationships/hyperlink" Target="https://bengo.engagement-global.de/leitfaden-teil-zwei-sachbericht-verwendungsnachweis.html" TargetMode="External"/><Relationship Id="rId30" Type="http://schemas.openxmlformats.org/officeDocument/2006/relationships/footer" Target="footer4.xml"/><Relationship Id="rId8"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9f2da93fcc74e869d070fd34a0597c4 xmlns="f1e736c5-95ad-4650-bf48-08c723b4bc6c">
      <Terms xmlns="http://schemas.microsoft.com/office/infopath/2007/PartnerControl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KeyEntities>
    <TaxCatchAll xmlns="f1e736c5-95ad-4650-bf48-08c723b4bc6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6B77F-681E-4A04-AE10-2A0238927D53}">
  <ds:schemaRefs>
    <ds:schemaRef ds:uri="http://schemas.microsoft.com/sharepoint/v3/contenttype/forms"/>
  </ds:schemaRefs>
</ds:datastoreItem>
</file>

<file path=customXml/itemProps2.xml><?xml version="1.0" encoding="utf-8"?>
<ds:datastoreItem xmlns:ds="http://schemas.openxmlformats.org/officeDocument/2006/customXml" ds:itemID="{E32C7CD4-E01F-495C-8327-862D4EABD433}">
  <ds:schemaRefs>
    <ds:schemaRef ds:uri="b46843e1-fb04-4a41-a0bb-02c461f967ec"/>
    <ds:schemaRef ds:uri="http://purl.org/dc/dcmitype/"/>
    <ds:schemaRef ds:uri="http://schemas.openxmlformats.org/package/2006/metadata/core-properties"/>
    <ds:schemaRef ds:uri="http://schemas.microsoft.com/office/2006/documentManagement/types"/>
    <ds:schemaRef ds:uri="http://purl.org/dc/terms/"/>
    <ds:schemaRef ds:uri="http://schemas.microsoft.com/office/2006/metadata/properties"/>
    <ds:schemaRef ds:uri="http://www.w3.org/XML/1998/namespace"/>
    <ds:schemaRef ds:uri="http://schemas.microsoft.com/office/infopath/2007/PartnerControls"/>
    <ds:schemaRef ds:uri="f1e736c5-95ad-4650-bf48-08c723b4bc6c"/>
    <ds:schemaRef ds:uri="d970eeda-325c-41d0-b7dd-0ff9b9c9fd9c"/>
    <ds:schemaRef ds:uri="http://purl.org/dc/elements/1.1/"/>
  </ds:schemaRefs>
</ds:datastoreItem>
</file>

<file path=customXml/itemProps3.xml><?xml version="1.0" encoding="utf-8"?>
<ds:datastoreItem xmlns:ds="http://schemas.openxmlformats.org/officeDocument/2006/customXml" ds:itemID="{E3C5D4AB-B7EB-407F-AC3C-9E3AB88050F6}"/>
</file>

<file path=customXml/itemProps4.xml><?xml version="1.0" encoding="utf-8"?>
<ds:datastoreItem xmlns:ds="http://schemas.openxmlformats.org/officeDocument/2006/customXml" ds:itemID="{4E755BE8-823F-416A-B008-CE8C628AC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6337</Words>
  <Characters>36126</Characters>
  <Application>Microsoft Office Word</Application>
  <DocSecurity>0</DocSecurity>
  <Lines>301</Lines>
  <Paragraphs>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42379</CharactersWithSpaces>
  <SharedDoc>false</SharedDoc>
  <HLinks>
    <vt:vector size="54" baseType="variant">
      <vt:variant>
        <vt:i4>262237</vt:i4>
      </vt:variant>
      <vt:variant>
        <vt:i4>24</vt:i4>
      </vt:variant>
      <vt:variant>
        <vt:i4>0</vt:i4>
      </vt:variant>
      <vt:variant>
        <vt:i4>5</vt:i4>
      </vt:variant>
      <vt:variant>
        <vt:lpwstr>https://bengo.engagement-global.de/leitfaden-teil-zwei-sachbericht-verwendungsnachweis.html</vt:lpwstr>
      </vt:variant>
      <vt:variant>
        <vt:lpwstr>anker9</vt:lpwstr>
      </vt:variant>
      <vt:variant>
        <vt:i4>327773</vt:i4>
      </vt:variant>
      <vt:variant>
        <vt:i4>21</vt:i4>
      </vt:variant>
      <vt:variant>
        <vt:i4>0</vt:i4>
      </vt:variant>
      <vt:variant>
        <vt:i4>5</vt:i4>
      </vt:variant>
      <vt:variant>
        <vt:lpwstr>https://bengo.engagement-global.de/leitfaden-teil-zwei-sachbericht-verwendungsnachweis.html</vt:lpwstr>
      </vt:variant>
      <vt:variant>
        <vt:lpwstr>anker8</vt:lpwstr>
      </vt:variant>
      <vt:variant>
        <vt:i4>655453</vt:i4>
      </vt:variant>
      <vt:variant>
        <vt:i4>18</vt:i4>
      </vt:variant>
      <vt:variant>
        <vt:i4>0</vt:i4>
      </vt:variant>
      <vt:variant>
        <vt:i4>5</vt:i4>
      </vt:variant>
      <vt:variant>
        <vt:lpwstr>https://bengo.engagement-global.de/leitfaden-teil-zwei-sachbericht-verwendungsnachweis.html</vt:lpwstr>
      </vt:variant>
      <vt:variant>
        <vt:lpwstr>anker7</vt:lpwstr>
      </vt:variant>
      <vt:variant>
        <vt:i4>720989</vt:i4>
      </vt:variant>
      <vt:variant>
        <vt:i4>15</vt:i4>
      </vt:variant>
      <vt:variant>
        <vt:i4>0</vt:i4>
      </vt:variant>
      <vt:variant>
        <vt:i4>5</vt:i4>
      </vt:variant>
      <vt:variant>
        <vt:lpwstr>https://bengo.engagement-global.de/leitfaden-teil-zwei-sachbericht-verwendungsnachweis.html</vt:lpwstr>
      </vt:variant>
      <vt:variant>
        <vt:lpwstr>anker6</vt:lpwstr>
      </vt:variant>
      <vt:variant>
        <vt:i4>524381</vt:i4>
      </vt:variant>
      <vt:variant>
        <vt:i4>12</vt:i4>
      </vt:variant>
      <vt:variant>
        <vt:i4>0</vt:i4>
      </vt:variant>
      <vt:variant>
        <vt:i4>5</vt:i4>
      </vt:variant>
      <vt:variant>
        <vt:lpwstr>https://bengo.engagement-global.de/leitfaden-teil-zwei-sachbericht-verwendungsnachweis.html</vt:lpwstr>
      </vt:variant>
      <vt:variant>
        <vt:lpwstr>anker5</vt:lpwstr>
      </vt:variant>
      <vt:variant>
        <vt:i4>589917</vt:i4>
      </vt:variant>
      <vt:variant>
        <vt:i4>9</vt:i4>
      </vt:variant>
      <vt:variant>
        <vt:i4>0</vt:i4>
      </vt:variant>
      <vt:variant>
        <vt:i4>5</vt:i4>
      </vt:variant>
      <vt:variant>
        <vt:lpwstr>https://bengo.engagement-global.de/leitfaden-teil-zwei-sachbericht-verwendungsnachweis.html</vt:lpwstr>
      </vt:variant>
      <vt:variant>
        <vt:lpwstr>anker4</vt:lpwstr>
      </vt:variant>
      <vt:variant>
        <vt:i4>917597</vt:i4>
      </vt:variant>
      <vt:variant>
        <vt:i4>6</vt:i4>
      </vt:variant>
      <vt:variant>
        <vt:i4>0</vt:i4>
      </vt:variant>
      <vt:variant>
        <vt:i4>5</vt:i4>
      </vt:variant>
      <vt:variant>
        <vt:lpwstr>https://bengo.engagement-global.de/leitfaden-teil-zwei-sachbericht-verwendungsnachweis.html</vt:lpwstr>
      </vt:variant>
      <vt:variant>
        <vt:lpwstr>anker3</vt:lpwstr>
      </vt:variant>
      <vt:variant>
        <vt:i4>983133</vt:i4>
      </vt:variant>
      <vt:variant>
        <vt:i4>3</vt:i4>
      </vt:variant>
      <vt:variant>
        <vt:i4>0</vt:i4>
      </vt:variant>
      <vt:variant>
        <vt:i4>5</vt:i4>
      </vt:variant>
      <vt:variant>
        <vt:lpwstr>https://bengo.engagement-global.de/leitfaden-teil-zwei-sachbericht-verwendungsnachweis.html</vt:lpwstr>
      </vt:variant>
      <vt:variant>
        <vt:lpwstr>anker2</vt:lpwstr>
      </vt:variant>
      <vt:variant>
        <vt:i4>786525</vt:i4>
      </vt:variant>
      <vt:variant>
        <vt:i4>0</vt:i4>
      </vt:variant>
      <vt:variant>
        <vt:i4>0</vt:i4>
      </vt:variant>
      <vt:variant>
        <vt:i4>5</vt:i4>
      </vt:variant>
      <vt:variant>
        <vt:lpwstr>https://bengo.engagement-global.de/leitfaden-teil-zwei-sachbericht-verwendungsnachweis.html</vt:lpwstr>
      </vt:variant>
      <vt:variant>
        <vt:lpwstr>anker1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Partnerbericht-2023-Abschlussbericht.docx</dc:title>
  <dc:subject/>
  <dc:creator>Engagement Global/bengo</dc:creator>
  <cp:keywords/>
  <dc:description/>
  <cp:lastModifiedBy>Roseveare, Joseph</cp:lastModifiedBy>
  <cp:revision>2</cp:revision>
  <cp:lastPrinted>2021-12-17T18:32:00Z</cp:lastPrinted>
  <dcterms:created xsi:type="dcterms:W3CDTF">2024-10-27T17:18:00Z</dcterms:created>
  <dcterms:modified xsi:type="dcterms:W3CDTF">2024-10-27T17:18:00Z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NGOOnlinePriorityGroup">
    <vt:lpwstr/>
  </property>
  <property fmtid="{D5CDD505-2E9C-101B-9397-08002B2CF9AE}" pid="4" name="NGOOnlineKeywords">
    <vt:lpwstr/>
  </property>
  <property fmtid="{D5CDD505-2E9C-101B-9397-08002B2CF9AE}" pid="5" name="NGOOnlineDocumentType">
    <vt:lpwstr/>
  </property>
  <property fmtid="{D5CDD505-2E9C-101B-9397-08002B2CF9AE}" pid="6" name="p75d8c1866154d169f9787e2f8ad3758">
    <vt:lpwstr/>
  </property>
  <property fmtid="{D5CDD505-2E9C-101B-9397-08002B2CF9AE}" pid="7" name="MediaServiceImageTags">
    <vt:lpwstr/>
  </property>
  <property fmtid="{D5CDD505-2E9C-101B-9397-08002B2CF9AE}" pid="8" name="Order">
    <vt:r8>13400</vt:r8>
  </property>
  <property fmtid="{D5CDD505-2E9C-101B-9397-08002B2CF9AE}" pid="9" name="URL">
    <vt:lpwstr/>
  </property>
  <property fmtid="{D5CDD505-2E9C-101B-9397-08002B2CF9AE}" pid="10" name="NGOOnlineDocumentOwner">
    <vt:lpwstr/>
  </property>
  <property fmtid="{D5CDD505-2E9C-101B-9397-08002B2CF9AE}" pid="11" name="xd_Signature">
    <vt:bool>false</vt:bool>
  </property>
  <property fmtid="{D5CDD505-2E9C-101B-9397-08002B2CF9AE}" pid="12"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9" name="_ExtendedDescription">
    <vt:lpwstr/>
  </property>
  <property fmtid="{D5CDD505-2E9C-101B-9397-08002B2CF9AE}" pid="21" name="TriggerFlowInfo">
    <vt:lpwstr/>
  </property>
</Properties>
</file>