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C650E" w14:textId="6C5F8D59" w:rsidR="004F17FF" w:rsidRPr="00F57D70" w:rsidRDefault="008D51AE">
      <w:pPr>
        <w:spacing w:after="126"/>
        <w:ind w:left="-4"/>
        <w:rPr>
          <w:lang w:val="es-ES"/>
        </w:rPr>
      </w:pPr>
      <w:r w:rsidRPr="00F57D70">
        <w:rPr>
          <w:b/>
          <w:color w:val="1F497D" w:themeColor="text2"/>
          <w:sz w:val="36"/>
          <w:lang w:val="es-ES"/>
        </w:rPr>
        <w:t>Parte II</w:t>
      </w:r>
      <w:r w:rsidR="00B51DD5" w:rsidRPr="00F57D70">
        <w:rPr>
          <w:lang w:val="es-ES"/>
        </w:rPr>
        <w:br w:type="textWrapping" w:clear="all"/>
      </w:r>
      <w:r w:rsidR="00006C69">
        <w:rPr>
          <w:noProof/>
        </w:rPr>
        <mc:AlternateContent>
          <mc:Choice Requires="wps">
            <w:drawing>
              <wp:anchor distT="45720" distB="45720" distL="114300" distR="114300" simplePos="0" relativeHeight="251661312" behindDoc="0" locked="0" layoutInCell="1" allowOverlap="1" wp14:anchorId="23EC7963" wp14:editId="49E1895D">
                <wp:simplePos x="0" y="0"/>
                <wp:positionH relativeFrom="page">
                  <wp:align>right</wp:align>
                </wp:positionH>
                <wp:positionV relativeFrom="paragraph">
                  <wp:posOffset>182880</wp:posOffset>
                </wp:positionV>
                <wp:extent cx="7537450" cy="804545"/>
                <wp:effectExtent l="0" t="0" r="0" b="0"/>
                <wp:wrapThrough wrapText="bothSides">
                  <wp:wrapPolygon edited="0">
                    <wp:start x="0" y="0"/>
                    <wp:lineTo x="0" y="21246"/>
                    <wp:lineTo x="21564" y="21246"/>
                    <wp:lineTo x="21564" y="0"/>
                    <wp:lineTo x="0" y="0"/>
                  </wp:wrapPolygon>
                </wp:wrapThrough>
                <wp:docPr id="592500328"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804545"/>
                        </a:xfrm>
                        <a:prstGeom prst="rect">
                          <a:avLst/>
                        </a:prstGeom>
                        <a:solidFill>
                          <a:schemeClr val="bg1">
                            <a:lumMod val="85000"/>
                          </a:schemeClr>
                        </a:solidFill>
                        <a:ln w="9525">
                          <a:noFill/>
                          <a:miter lim="800000"/>
                          <a:headEnd/>
                          <a:tailEnd/>
                        </a:ln>
                      </wps:spPr>
                      <wps:txbx>
                        <w:txbxContent>
                          <w:p w14:paraId="1AB029D5" w14:textId="77777777" w:rsidR="004F17FF" w:rsidRPr="00F57D70" w:rsidRDefault="008D51AE">
                            <w:pPr>
                              <w:shd w:val="clear" w:color="auto" w:fill="D9D9D9" w:themeFill="background1" w:themeFillShade="D9"/>
                              <w:spacing w:after="0"/>
                              <w:jc w:val="center"/>
                              <w:rPr>
                                <w:color w:val="244061" w:themeColor="accent1" w:themeShade="80"/>
                                <w:sz w:val="36"/>
                                <w:lang w:val="es-ES"/>
                              </w:rPr>
                            </w:pPr>
                            <w:r w:rsidRPr="00F57D70">
                              <w:rPr>
                                <w:color w:val="244061" w:themeColor="accent1" w:themeShade="80"/>
                                <w:sz w:val="36"/>
                                <w:lang w:val="es-ES"/>
                              </w:rPr>
                              <w:t xml:space="preserve">Prueba provisional </w:t>
                            </w:r>
                            <w:r w:rsidR="00C4171A" w:rsidRPr="00F57D70">
                              <w:rPr>
                                <w:color w:val="244061" w:themeColor="accent1" w:themeShade="80"/>
                                <w:sz w:val="36"/>
                                <w:lang w:val="es-ES"/>
                              </w:rPr>
                              <w:t>- bengo</w:t>
                            </w:r>
                          </w:p>
                          <w:p w14:paraId="734181C1" w14:textId="77777777" w:rsidR="004F17FF" w:rsidRPr="00F57D70" w:rsidRDefault="008D51AE">
                            <w:pPr>
                              <w:shd w:val="clear" w:color="auto" w:fill="D9D9D9" w:themeFill="background1" w:themeFillShade="D9"/>
                              <w:spacing w:after="0"/>
                              <w:jc w:val="center"/>
                              <w:rPr>
                                <w:color w:val="244061" w:themeColor="accent1" w:themeShade="80"/>
                                <w:lang w:val="es-ES"/>
                              </w:rPr>
                            </w:pPr>
                            <w:r w:rsidRPr="00F57D70">
                              <w:rPr>
                                <w:color w:val="244061" w:themeColor="accent1" w:themeShade="80"/>
                                <w:lang w:val="es-ES"/>
                              </w:rPr>
                              <w:t xml:space="preserve">Promoción de proyectos de desarrollo </w:t>
                            </w:r>
                            <w:r w:rsidR="006D272C" w:rsidRPr="00F57D70">
                              <w:rPr>
                                <w:color w:val="244061" w:themeColor="accent1" w:themeShade="80"/>
                                <w:lang w:val="es-ES"/>
                              </w:rPr>
                              <w:t xml:space="preserve">por </w:t>
                            </w:r>
                            <w:r w:rsidRPr="00F57D70">
                              <w:rPr>
                                <w:color w:val="244061" w:themeColor="accent1" w:themeShade="80"/>
                                <w:lang w:val="es-ES"/>
                              </w:rPr>
                              <w:t xml:space="preserve">organizaciones </w:t>
                            </w:r>
                            <w:r w:rsidR="006D272C" w:rsidRPr="00F57D70">
                              <w:rPr>
                                <w:color w:val="244061" w:themeColor="accent1" w:themeShade="80"/>
                                <w:lang w:val="es-ES"/>
                              </w:rPr>
                              <w:t>privadas alemanas</w:t>
                            </w:r>
                          </w:p>
                          <w:p w14:paraId="331BBDDA" w14:textId="7EB6DC0B" w:rsidR="004F17FF" w:rsidRPr="005C181A" w:rsidRDefault="008D51AE">
                            <w:pPr>
                              <w:shd w:val="clear" w:color="auto" w:fill="D9D9D9" w:themeFill="background1" w:themeFillShade="D9"/>
                              <w:spacing w:after="0"/>
                              <w:jc w:val="center"/>
                              <w:rPr>
                                <w:color w:val="244061" w:themeColor="accent1" w:themeShade="80"/>
                                <w:lang w:val="es-GT"/>
                              </w:rPr>
                            </w:pP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EC7963" id="_x0000_t202" coordsize="21600,21600" o:spt="202" path="m,l,21600r21600,l21600,xe">
                <v:stroke joinstyle="miter"/>
                <v:path gradientshapeok="t" o:connecttype="rect"/>
              </v:shapetype>
              <v:shape id="Textfeld 1" o:spid="_x0000_s1026" type="#_x0000_t202" style="position:absolute;left:0;text-align:left;margin-left:542.3pt;margin-top:14.4pt;width:593.5pt;height:63.35pt;z-index:25166131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" fillcolor="#d8d8d8 [2732]" stroked="f">
                <v:textbox style="mso-fit-shape-to-text:t">
                  <w:txbxContent>
                    <w:p w14:paraId="1AB029D5" w14:textId="77777777" w:rsidR="004F17FF" w:rsidRPr="00F57D70" w:rsidRDefault="008D51AE">
                      <w:pPr>
                        <w:shd w:val="clear" w:color="auto" w:fill="D9D9D9" w:themeFill="background1" w:themeFillShade="D9"/>
                        <w:spacing w:after="0"/>
                        <w:jc w:val="center"/>
                        <w:rPr>
                          <w:color w:val="244061" w:themeColor="accent1" w:themeShade="80"/>
                          <w:sz w:val="36"/>
                          <w:lang w:val="es-ES"/>
                        </w:rPr>
                      </w:pPr>
                      <w:r w:rsidRPr="00F57D70">
                        <w:rPr>
                          <w:color w:val="244061" w:themeColor="accent1" w:themeShade="80"/>
                          <w:sz w:val="36"/>
                          <w:lang w:val="es-ES"/>
                        </w:rPr>
                        <w:t xml:space="preserve">Prueba provisional </w:t>
                      </w:r>
                      <w:r w:rsidR="00C4171A" w:rsidRPr="00F57D70">
                        <w:rPr>
                          <w:color w:val="244061" w:themeColor="accent1" w:themeShade="80"/>
                          <w:sz w:val="36"/>
                          <w:lang w:val="es-ES"/>
                        </w:rPr>
                        <w:t>- bengo</w:t>
                      </w:r>
                    </w:p>
                    <w:p w14:paraId="734181C1" w14:textId="77777777" w:rsidR="004F17FF" w:rsidRPr="00F57D70" w:rsidRDefault="008D51AE">
                      <w:pPr>
                        <w:shd w:val="clear" w:color="auto" w:fill="D9D9D9" w:themeFill="background1" w:themeFillShade="D9"/>
                        <w:spacing w:after="0"/>
                        <w:jc w:val="center"/>
                        <w:rPr>
                          <w:color w:val="244061" w:themeColor="accent1" w:themeShade="80"/>
                          <w:lang w:val="es-ES"/>
                        </w:rPr>
                      </w:pPr>
                      <w:r w:rsidRPr="00F57D70">
                        <w:rPr>
                          <w:color w:val="244061" w:themeColor="accent1" w:themeShade="80"/>
                          <w:lang w:val="es-ES"/>
                        </w:rPr>
                        <w:t xml:space="preserve">Promoción de proyectos de desarrollo </w:t>
                      </w:r>
                      <w:r w:rsidR="006D272C" w:rsidRPr="00F57D70">
                        <w:rPr>
                          <w:color w:val="244061" w:themeColor="accent1" w:themeShade="80"/>
                          <w:lang w:val="es-ES"/>
                        </w:rPr>
                        <w:t xml:space="preserve">por </w:t>
                      </w:r>
                      <w:r w:rsidRPr="00F57D70">
                        <w:rPr>
                          <w:color w:val="244061" w:themeColor="accent1" w:themeShade="80"/>
                          <w:lang w:val="es-ES"/>
                        </w:rPr>
                        <w:t xml:space="preserve">organizaciones </w:t>
                      </w:r>
                      <w:r w:rsidR="006D272C" w:rsidRPr="00F57D70">
                        <w:rPr>
                          <w:color w:val="244061" w:themeColor="accent1" w:themeShade="80"/>
                          <w:lang w:val="es-ES"/>
                        </w:rPr>
                        <w:t>privadas alemanas</w:t>
                      </w:r>
                    </w:p>
                    <w:p w14:paraId="331BBDDA" w14:textId="7EB6DC0B" w:rsidR="004F17FF" w:rsidRPr="005C181A" w:rsidRDefault="008D51AE">
                      <w:pPr>
                        <w:shd w:val="clear" w:color="auto" w:fill="D9D9D9" w:themeFill="background1" w:themeFillShade="D9"/>
                        <w:spacing w:after="0"/>
                        <w:jc w:val="center"/>
                        <w:rPr>
                          <w:color w:val="244061" w:themeColor="accent1" w:themeShade="80"/>
                          <w:lang w:val="es-GT"/>
                        </w:rPr>
                      </w:pP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p>
                  </w:txbxContent>
                </v:textbox>
                <w10:wrap type="through" anchorx="page"/>
              </v:shape>
            </w:pict>
          </mc:Fallback>
        </mc:AlternateContent>
      </w:r>
      <w:r w:rsidRPr="00F57D70">
        <w:rPr>
          <w:b/>
          <w:noProof/>
          <w:color w:val="1F497D" w:themeColor="text2"/>
          <w:sz w:val="28"/>
          <w:lang w:val="es-ES" w:eastAsia="de-DE"/>
        </w:rPr>
        <w:t xml:space="preserve"> Contenido de la </w:t>
      </w:r>
      <w:r w:rsidR="00C10E23" w:rsidRPr="00F57D70">
        <w:rPr>
          <w:b/>
          <w:noProof/>
          <w:color w:val="1F497D" w:themeColor="text2"/>
          <w:sz w:val="28"/>
          <w:lang w:val="es-ES" w:eastAsia="de-DE"/>
        </w:rPr>
        <w:t xml:space="preserve">prueba </w:t>
      </w:r>
      <w:r w:rsidRPr="00F57D70">
        <w:rPr>
          <w:b/>
          <w:noProof/>
          <w:color w:val="1F497D" w:themeColor="text2"/>
          <w:sz w:val="28"/>
          <w:lang w:val="es-ES" w:eastAsia="de-DE"/>
        </w:rPr>
        <w:t xml:space="preserve">provisional </w:t>
      </w:r>
    </w:p>
    <w:p w14:paraId="4A4F2E09" w14:textId="735CEE06" w:rsidR="004F17FF" w:rsidRPr="008247A4" w:rsidRDefault="003F1011">
      <w:pPr>
        <w:pBdr>
          <w:top w:val="single" w:sz="4" w:space="1" w:color="auto"/>
          <w:left w:val="single" w:sz="4" w:space="4" w:color="auto"/>
          <w:bottom w:val="single" w:sz="4" w:space="1" w:color="auto"/>
          <w:right w:val="single" w:sz="4" w:space="4" w:color="auto"/>
        </w:pBdr>
        <w:spacing w:before="240"/>
        <w:rPr>
          <w:lang w:val="es-GT"/>
        </w:rPr>
      </w:pPr>
      <w:r>
        <w:rPr>
          <w:b/>
          <w:lang w:val="es-ES"/>
        </w:rPr>
        <w:t xml:space="preserve">Número </w:t>
      </w:r>
      <w:r w:rsidR="008D51AE" w:rsidRPr="00F57D70">
        <w:rPr>
          <w:b/>
          <w:lang w:val="es-ES"/>
        </w:rPr>
        <w:t>de proyecto</w:t>
      </w:r>
      <w:r w:rsidR="008D51AE" w:rsidRPr="00F57D70">
        <w:rPr>
          <w:b/>
          <w:color w:val="7F7F7F" w:themeColor="text1" w:themeTint="80"/>
          <w:lang w:val="es-ES"/>
        </w:rPr>
        <w:t xml:space="preserve">: </w:t>
      </w:r>
      <w:r>
        <w:rPr>
          <w:lang w:val="es-ES"/>
        </w:rPr>
        <w:t>6742</w:t>
      </w:r>
    </w:p>
    <w:p w14:paraId="5AA5E0F1" w14:textId="6A385538" w:rsidR="004F17FF" w:rsidRPr="00A343B9" w:rsidRDefault="008D51AE">
      <w:pPr>
        <w:pBdr>
          <w:top w:val="single" w:sz="4" w:space="1" w:color="auto"/>
          <w:left w:val="single" w:sz="4" w:space="4" w:color="auto"/>
          <w:bottom w:val="single" w:sz="4" w:space="1" w:color="auto"/>
          <w:right w:val="single" w:sz="4" w:space="4" w:color="auto"/>
        </w:pBdr>
        <w:spacing w:before="240"/>
        <w:rPr>
          <w:b/>
          <w:lang w:val="es-ES"/>
        </w:rPr>
      </w:pPr>
      <w:r w:rsidRPr="00F57D70">
        <w:rPr>
          <w:b/>
          <w:lang w:val="es-ES"/>
        </w:rPr>
        <w:t>País del proyecto</w:t>
      </w:r>
      <w:r w:rsidR="00B82A7C" w:rsidRPr="00F57D70">
        <w:rPr>
          <w:lang w:val="es-ES"/>
        </w:rPr>
        <w:t xml:space="preserve">: </w:t>
      </w:r>
      <w:r w:rsidR="005C181A">
        <w:rPr>
          <w:lang w:val="es-ES"/>
        </w:rPr>
        <w:t>Guatemala</w:t>
      </w:r>
    </w:p>
    <w:p w14:paraId="28B356F1" w14:textId="237FDC99" w:rsidR="004F17FF" w:rsidRPr="00F57D70" w:rsidRDefault="001A020A">
      <w:pPr>
        <w:pBdr>
          <w:top w:val="single" w:sz="4" w:space="1" w:color="auto"/>
          <w:left w:val="single" w:sz="4" w:space="4" w:color="auto"/>
          <w:bottom w:val="single" w:sz="4" w:space="1" w:color="auto"/>
          <w:right w:val="single" w:sz="4" w:space="4" w:color="auto"/>
        </w:pBdr>
        <w:spacing w:before="240"/>
        <w:rPr>
          <w:lang w:val="es-ES"/>
        </w:rPr>
      </w:pPr>
      <w:r w:rsidRPr="00F57D70">
        <w:rPr>
          <w:b/>
          <w:lang w:val="es-ES"/>
        </w:rPr>
        <w:t xml:space="preserve">Organización privada alemana: </w:t>
      </w:r>
      <w:r w:rsidR="00F57D70" w:rsidRPr="004C3556">
        <w:rPr>
          <w:b/>
          <w:lang w:val="es-ES"/>
        </w:rPr>
        <w:t>Christoffel Blinden Mission, Christian Blind Mission e.V.</w:t>
      </w:r>
    </w:p>
    <w:p w14:paraId="031B29C8" w14:textId="36DA6979" w:rsidR="004F17FF" w:rsidRPr="00F57D70" w:rsidRDefault="008D51AE">
      <w:pPr>
        <w:pBdr>
          <w:top w:val="single" w:sz="4" w:space="1" w:color="auto"/>
          <w:left w:val="single" w:sz="4" w:space="4" w:color="auto"/>
          <w:bottom w:val="single" w:sz="4" w:space="1" w:color="auto"/>
          <w:right w:val="single" w:sz="4" w:space="4" w:color="auto"/>
        </w:pBdr>
        <w:spacing w:before="240"/>
        <w:rPr>
          <w:lang w:val="es-ES"/>
        </w:rPr>
      </w:pPr>
      <w:r w:rsidRPr="00F57D70">
        <w:rPr>
          <w:b/>
          <w:lang w:val="es-ES"/>
        </w:rPr>
        <w:t>Ejercicio financiero</w:t>
      </w:r>
      <w:r w:rsidR="001A020A" w:rsidRPr="00F57D70">
        <w:rPr>
          <w:b/>
          <w:lang w:val="es-ES"/>
        </w:rPr>
        <w:t xml:space="preserve">: </w:t>
      </w:r>
      <w:r w:rsidR="003F1011">
        <w:rPr>
          <w:b/>
          <w:lang w:val="es-ES"/>
        </w:rPr>
        <w:t>2023</w:t>
      </w:r>
    </w:p>
    <w:p w14:paraId="35D35F01" w14:textId="77777777" w:rsidR="002A042F" w:rsidRPr="005333DB" w:rsidRDefault="002A042F" w:rsidP="002A042F">
      <w:pPr>
        <w:rPr>
          <w:rFonts w:ascii="Source Sans Pro" w:hAnsi="Source Sans Pro" w:cstheme="minorHAnsi"/>
          <w:lang w:val="es-ES"/>
        </w:rPr>
      </w:pPr>
    </w:p>
    <w:p w14:paraId="08F08CDF" w14:textId="77777777" w:rsidR="002A042F" w:rsidRPr="007E3DAA" w:rsidRDefault="002A042F" w:rsidP="002A042F">
      <w:pPr>
        <w:pStyle w:val="Lauraberschrift1"/>
        <w:spacing w:after="120" w:line="240" w:lineRule="auto"/>
        <w:ind w:left="425" w:hanging="357"/>
        <w:rPr>
          <w:rFonts w:ascii="Source Sans Pro" w:hAnsi="Source Sans Pro" w:cs="Arial"/>
          <w:i w:val="0"/>
          <w:sz w:val="28"/>
          <w:lang w:val="en-GB"/>
        </w:rPr>
      </w:pPr>
      <w:proofErr w:type="spellStart"/>
      <w:r>
        <w:rPr>
          <w:rFonts w:ascii="Source Sans Pro" w:hAnsi="Source Sans Pro" w:cs="Arial"/>
          <w:i w:val="0"/>
          <w:sz w:val="28"/>
          <w:lang w:val="en-GB"/>
        </w:rPr>
        <w:t>Detalles</w:t>
      </w:r>
      <w:proofErr w:type="spellEnd"/>
      <w:r>
        <w:rPr>
          <w:rFonts w:ascii="Source Sans Pro" w:hAnsi="Source Sans Pro" w:cs="Arial"/>
          <w:i w:val="0"/>
          <w:sz w:val="28"/>
          <w:lang w:val="en-GB"/>
        </w:rPr>
        <w:t xml:space="preserve"> del Proyecto</w:t>
      </w:r>
    </w:p>
    <w:tbl>
      <w:tblPr>
        <w:tblStyle w:val="Tabellenraster"/>
        <w:tblW w:w="10064" w:type="dxa"/>
        <w:tblInd w:w="137" w:type="dxa"/>
        <w:tblLook w:val="04A0" w:firstRow="1" w:lastRow="0" w:firstColumn="1" w:lastColumn="0" w:noHBand="0" w:noVBand="1"/>
      </w:tblPr>
      <w:tblGrid>
        <w:gridCol w:w="2977"/>
        <w:gridCol w:w="7087"/>
      </w:tblGrid>
      <w:tr w:rsidR="002A042F" w:rsidRPr="007E3DAA" w14:paraId="26B0D5C6" w14:textId="77777777" w:rsidTr="002174C9">
        <w:trPr>
          <w:trHeight w:hRule="exact" w:val="567"/>
        </w:trPr>
        <w:tc>
          <w:tcPr>
            <w:tcW w:w="2977" w:type="dxa"/>
            <w:shd w:val="clear" w:color="auto" w:fill="F2F2F2" w:themeFill="background1" w:themeFillShade="F2"/>
            <w:vAlign w:val="center"/>
          </w:tcPr>
          <w:p w14:paraId="0F5902E2" w14:textId="4BB7C7BA" w:rsidR="002A042F" w:rsidRPr="007E3DAA" w:rsidRDefault="002A042F" w:rsidP="002174C9">
            <w:pPr>
              <w:pStyle w:val="Listenabsatz"/>
              <w:spacing w:after="160" w:line="259" w:lineRule="auto"/>
              <w:ind w:left="0"/>
              <w:rPr>
                <w:rFonts w:ascii="Source Sans Pro" w:hAnsi="Source Sans Pro" w:cstheme="minorHAnsi"/>
                <w:lang w:val="en-US"/>
              </w:rPr>
            </w:pPr>
            <w:proofErr w:type="spellStart"/>
            <w:r w:rsidRPr="002E7666">
              <w:rPr>
                <w:rFonts w:ascii="Source Sans Pro" w:hAnsi="Source Sans Pro" w:cstheme="minorHAnsi"/>
                <w:lang w:val="en-GB"/>
              </w:rPr>
              <w:t>Número</w:t>
            </w:r>
            <w:proofErr w:type="spellEnd"/>
            <w:r w:rsidRPr="002E7666">
              <w:rPr>
                <w:rFonts w:ascii="Source Sans Pro" w:hAnsi="Source Sans Pro" w:cstheme="minorHAnsi"/>
                <w:lang w:val="en-GB"/>
              </w:rPr>
              <w:t xml:space="preserve"> del </w:t>
            </w:r>
            <w:r>
              <w:rPr>
                <w:rFonts w:ascii="Source Sans Pro" w:hAnsi="Source Sans Pro" w:cstheme="minorHAnsi"/>
                <w:lang w:val="en-GB"/>
              </w:rPr>
              <w:t>P</w:t>
            </w:r>
            <w:r w:rsidRPr="002E7666">
              <w:rPr>
                <w:rFonts w:ascii="Source Sans Pro" w:hAnsi="Source Sans Pro" w:cstheme="minorHAnsi"/>
                <w:lang w:val="en-GB"/>
              </w:rPr>
              <w:t>royecto</w:t>
            </w:r>
            <w:r w:rsidR="00F95987">
              <w:rPr>
                <w:rFonts w:ascii="Source Sans Pro" w:hAnsi="Source Sans Pro" w:cstheme="minorHAnsi"/>
                <w:lang w:val="en-GB"/>
              </w:rPr>
              <w:t xml:space="preserve"> BMZ</w:t>
            </w:r>
          </w:p>
        </w:tc>
        <w:tc>
          <w:tcPr>
            <w:tcW w:w="7087" w:type="dxa"/>
            <w:vAlign w:val="center"/>
          </w:tcPr>
          <w:p w14:paraId="64D05098" w14:textId="21178648" w:rsidR="002A042F" w:rsidRPr="002E4819" w:rsidRDefault="003F1011" w:rsidP="002174C9">
            <w:pPr>
              <w:pStyle w:val="Listenabsatz"/>
              <w:ind w:left="0"/>
              <w:rPr>
                <w:rFonts w:ascii="Source Sans Pro" w:hAnsi="Source Sans Pro" w:cstheme="minorHAnsi"/>
                <w:lang w:val="en-US"/>
              </w:rPr>
            </w:pPr>
            <w:r>
              <w:rPr>
                <w:rFonts w:ascii="Source Sans Pro" w:hAnsi="Source Sans Pro" w:cstheme="minorHAnsi"/>
                <w:lang w:val="en-US"/>
              </w:rPr>
              <w:t>6742</w:t>
            </w:r>
          </w:p>
        </w:tc>
      </w:tr>
      <w:tr w:rsidR="00F95987" w:rsidRPr="007E3DAA" w14:paraId="7A4C8D1E" w14:textId="77777777" w:rsidTr="002174C9">
        <w:trPr>
          <w:trHeight w:hRule="exact" w:val="567"/>
        </w:trPr>
        <w:tc>
          <w:tcPr>
            <w:tcW w:w="2977" w:type="dxa"/>
            <w:shd w:val="clear" w:color="auto" w:fill="F2F2F2" w:themeFill="background1" w:themeFillShade="F2"/>
            <w:vAlign w:val="center"/>
          </w:tcPr>
          <w:p w14:paraId="2D108725" w14:textId="6B219BC4" w:rsidR="00F95987" w:rsidRPr="002E7666" w:rsidRDefault="00F95987" w:rsidP="002174C9">
            <w:pPr>
              <w:pStyle w:val="Listenabsatz"/>
              <w:spacing w:after="160" w:line="259" w:lineRule="auto"/>
              <w:ind w:left="0"/>
              <w:rPr>
                <w:rFonts w:ascii="Source Sans Pro" w:hAnsi="Source Sans Pro" w:cstheme="minorHAnsi"/>
                <w:lang w:val="en-GB"/>
              </w:rPr>
            </w:pPr>
            <w:proofErr w:type="spellStart"/>
            <w:r>
              <w:rPr>
                <w:rFonts w:ascii="Source Sans Pro" w:hAnsi="Source Sans Pro" w:cstheme="minorHAnsi"/>
                <w:lang w:val="en-GB"/>
              </w:rPr>
              <w:t>Número</w:t>
            </w:r>
            <w:proofErr w:type="spellEnd"/>
            <w:r>
              <w:rPr>
                <w:rFonts w:ascii="Source Sans Pro" w:hAnsi="Source Sans Pro" w:cstheme="minorHAnsi"/>
                <w:lang w:val="en-GB"/>
              </w:rPr>
              <w:t xml:space="preserve"> del Proyecto CBM</w:t>
            </w:r>
          </w:p>
        </w:tc>
        <w:tc>
          <w:tcPr>
            <w:tcW w:w="7087" w:type="dxa"/>
            <w:vAlign w:val="center"/>
          </w:tcPr>
          <w:p w14:paraId="6E1D6F87" w14:textId="1A13ED85" w:rsidR="00F95987" w:rsidRDefault="003207B8" w:rsidP="002174C9">
            <w:pPr>
              <w:pStyle w:val="Listenabsatz"/>
              <w:ind w:left="0"/>
              <w:rPr>
                <w:rFonts w:ascii="Source Sans Pro" w:hAnsi="Source Sans Pro" w:cstheme="minorHAnsi"/>
                <w:lang w:val="en-US"/>
              </w:rPr>
            </w:pPr>
            <w:r>
              <w:rPr>
                <w:rFonts w:ascii="Source Sans Pro" w:hAnsi="Source Sans Pro" w:cstheme="minorHAnsi"/>
                <w:lang w:val="en-US"/>
              </w:rPr>
              <w:t>P10466</w:t>
            </w:r>
          </w:p>
        </w:tc>
      </w:tr>
      <w:tr w:rsidR="002A042F" w:rsidRPr="00D03234" w14:paraId="1562EC40" w14:textId="77777777" w:rsidTr="00FE7256">
        <w:trPr>
          <w:trHeight w:hRule="exact" w:val="817"/>
        </w:trPr>
        <w:tc>
          <w:tcPr>
            <w:tcW w:w="2977" w:type="dxa"/>
            <w:shd w:val="clear" w:color="auto" w:fill="EAF1DD" w:themeFill="accent3" w:themeFillTint="33"/>
            <w:vAlign w:val="center"/>
          </w:tcPr>
          <w:p w14:paraId="6905DEC0" w14:textId="77777777" w:rsidR="002A042F" w:rsidRPr="007E3DAA" w:rsidRDefault="002A042F" w:rsidP="002174C9">
            <w:pPr>
              <w:pStyle w:val="Listenabsatz"/>
              <w:spacing w:after="160" w:line="259" w:lineRule="auto"/>
              <w:ind w:left="0"/>
              <w:rPr>
                <w:rFonts w:ascii="Source Sans Pro" w:hAnsi="Source Sans Pro" w:cstheme="minorHAnsi"/>
                <w:lang w:val="en-US"/>
              </w:rPr>
            </w:pPr>
            <w:r>
              <w:rPr>
                <w:rFonts w:ascii="Source Sans Pro" w:hAnsi="Source Sans Pro" w:cstheme="minorHAnsi"/>
                <w:lang w:val="en-US"/>
              </w:rPr>
              <w:t>Nombre del Proyecto:</w:t>
            </w:r>
          </w:p>
        </w:tc>
        <w:tc>
          <w:tcPr>
            <w:tcW w:w="7087" w:type="dxa"/>
            <w:vAlign w:val="center"/>
          </w:tcPr>
          <w:p w14:paraId="213F5314" w14:textId="4C0CC6F9" w:rsidR="002A042F" w:rsidRPr="00FE7256" w:rsidRDefault="00FE7256" w:rsidP="002174C9">
            <w:pPr>
              <w:pStyle w:val="Listenabsatz"/>
              <w:ind w:left="0"/>
              <w:rPr>
                <w:rFonts w:ascii="Source Sans Pro" w:hAnsi="Source Sans Pro" w:cstheme="minorHAnsi"/>
                <w:highlight w:val="green"/>
                <w:lang w:val="es-GT"/>
              </w:rPr>
            </w:pPr>
            <w:r w:rsidRPr="00FE7256">
              <w:rPr>
                <w:rFonts w:ascii="Source Sans Pro" w:hAnsi="Source Sans Pro" w:cstheme="minorHAnsi"/>
                <w:lang w:val="es-GT"/>
              </w:rPr>
              <w:t>Mejora del acceso a servicios de salud auricular inclusivos, educación inclusiva e igualdad de oportunidades laborales para personas con discapacidad en Guatemala.</w:t>
            </w:r>
          </w:p>
        </w:tc>
      </w:tr>
      <w:tr w:rsidR="002A042F" w:rsidRPr="00D03234" w14:paraId="09734E66" w14:textId="77777777" w:rsidTr="002174C9">
        <w:trPr>
          <w:trHeight w:hRule="exact" w:val="567"/>
        </w:trPr>
        <w:tc>
          <w:tcPr>
            <w:tcW w:w="2977" w:type="dxa"/>
            <w:shd w:val="clear" w:color="auto" w:fill="F2F2F2" w:themeFill="background1" w:themeFillShade="F2"/>
            <w:vAlign w:val="center"/>
          </w:tcPr>
          <w:p w14:paraId="0F0E1FC1" w14:textId="77777777" w:rsidR="002A042F" w:rsidRPr="007E3DAA" w:rsidRDefault="002A042F" w:rsidP="002174C9">
            <w:pPr>
              <w:pStyle w:val="Listenabsatz"/>
              <w:spacing w:after="160" w:line="259" w:lineRule="auto"/>
              <w:ind w:left="0"/>
              <w:rPr>
                <w:rFonts w:ascii="Source Sans Pro" w:hAnsi="Source Sans Pro" w:cstheme="minorHAnsi"/>
                <w:lang w:val="en-US"/>
              </w:rPr>
            </w:pPr>
            <w:proofErr w:type="spellStart"/>
            <w:r>
              <w:rPr>
                <w:rFonts w:ascii="Source Sans Pro" w:hAnsi="Source Sans Pro" w:cstheme="minorHAnsi"/>
                <w:lang w:val="en-US"/>
              </w:rPr>
              <w:t>Localidad</w:t>
            </w:r>
            <w:proofErr w:type="spellEnd"/>
            <w:r>
              <w:rPr>
                <w:rFonts w:ascii="Source Sans Pro" w:hAnsi="Source Sans Pro" w:cstheme="minorHAnsi"/>
                <w:lang w:val="en-US"/>
              </w:rPr>
              <w:t xml:space="preserve"> del Proyecto:</w:t>
            </w:r>
          </w:p>
        </w:tc>
        <w:tc>
          <w:tcPr>
            <w:tcW w:w="7087" w:type="dxa"/>
            <w:vAlign w:val="center"/>
          </w:tcPr>
          <w:p w14:paraId="2BE4F40D" w14:textId="71E75EA2" w:rsidR="002A042F" w:rsidRPr="00FE7256" w:rsidRDefault="00FE7256" w:rsidP="002174C9">
            <w:pPr>
              <w:pStyle w:val="Listenabsatz"/>
              <w:ind w:left="0"/>
              <w:rPr>
                <w:rFonts w:ascii="Source Sans Pro" w:hAnsi="Source Sans Pro" w:cstheme="minorHAnsi"/>
                <w:lang w:val="es-GT"/>
              </w:rPr>
            </w:pPr>
            <w:r w:rsidRPr="00FE7256">
              <w:rPr>
                <w:rFonts w:ascii="Source Sans Pro" w:hAnsi="Source Sans Pro" w:cstheme="minorHAnsi"/>
                <w:lang w:val="es-GT"/>
              </w:rPr>
              <w:t>País de Guatemala, en l</w:t>
            </w:r>
            <w:r>
              <w:rPr>
                <w:rFonts w:ascii="Source Sans Pro" w:hAnsi="Source Sans Pro" w:cstheme="minorHAnsi"/>
                <w:lang w:val="es-GT"/>
              </w:rPr>
              <w:t xml:space="preserve">os departamentos de </w:t>
            </w:r>
            <w:r w:rsidR="007569BC">
              <w:rPr>
                <w:rFonts w:ascii="Source Sans Pro" w:hAnsi="Source Sans Pro" w:cstheme="minorHAnsi"/>
                <w:lang w:val="es-GT"/>
              </w:rPr>
              <w:t xml:space="preserve">Escuintla, Quetzaltenango, Sololá y Zacapa. </w:t>
            </w:r>
          </w:p>
        </w:tc>
      </w:tr>
    </w:tbl>
    <w:p w14:paraId="279350F5" w14:textId="77777777" w:rsidR="002A042F" w:rsidRPr="00FE7256" w:rsidRDefault="002A042F" w:rsidP="002A042F">
      <w:pPr>
        <w:spacing w:after="0" w:line="240" w:lineRule="auto"/>
        <w:rPr>
          <w:rFonts w:ascii="Source Sans Pro" w:hAnsi="Source Sans Pro" w:cstheme="minorHAnsi"/>
          <w:lang w:val="es-GT"/>
        </w:rPr>
      </w:pPr>
    </w:p>
    <w:tbl>
      <w:tblPr>
        <w:tblStyle w:val="Tabellenraster"/>
        <w:tblW w:w="10064" w:type="dxa"/>
        <w:tblInd w:w="137" w:type="dxa"/>
        <w:tblLook w:val="04A0" w:firstRow="1" w:lastRow="0" w:firstColumn="1" w:lastColumn="0" w:noHBand="0" w:noVBand="1"/>
      </w:tblPr>
      <w:tblGrid>
        <w:gridCol w:w="2977"/>
        <w:gridCol w:w="7087"/>
      </w:tblGrid>
      <w:tr w:rsidR="002A042F" w:rsidRPr="002A042F" w14:paraId="555D83FF" w14:textId="77777777" w:rsidTr="002174C9">
        <w:trPr>
          <w:trHeight w:hRule="exact" w:val="567"/>
        </w:trPr>
        <w:tc>
          <w:tcPr>
            <w:tcW w:w="2977" w:type="dxa"/>
            <w:shd w:val="clear" w:color="auto" w:fill="F2F2F2" w:themeFill="background1" w:themeFillShade="F2"/>
            <w:vAlign w:val="center"/>
          </w:tcPr>
          <w:p w14:paraId="59959FCB" w14:textId="77777777" w:rsidR="002A042F" w:rsidRPr="007E3DAA" w:rsidRDefault="002A042F" w:rsidP="002174C9">
            <w:pPr>
              <w:rPr>
                <w:rFonts w:ascii="Source Sans Pro" w:hAnsi="Source Sans Pro" w:cstheme="minorHAnsi"/>
                <w:lang w:val="en-US"/>
              </w:rPr>
            </w:pPr>
            <w:r>
              <w:rPr>
                <w:rFonts w:ascii="Source Sans Pro" w:hAnsi="Source Sans Pro" w:cstheme="minorHAnsi"/>
                <w:lang w:val="en-US"/>
              </w:rPr>
              <w:t>Nombre del Socio:</w:t>
            </w:r>
          </w:p>
        </w:tc>
        <w:tc>
          <w:tcPr>
            <w:tcW w:w="7087" w:type="dxa"/>
            <w:vAlign w:val="center"/>
          </w:tcPr>
          <w:p w14:paraId="5C2011F3" w14:textId="2C1F900F" w:rsidR="002A042F" w:rsidRPr="008B2460" w:rsidRDefault="007569BC" w:rsidP="002174C9">
            <w:pPr>
              <w:rPr>
                <w:rFonts w:ascii="Source Sans Pro" w:hAnsi="Source Sans Pro" w:cstheme="minorHAnsi"/>
                <w:lang w:val="es-ES"/>
              </w:rPr>
            </w:pPr>
            <w:r>
              <w:rPr>
                <w:rFonts w:ascii="Source Sans Pro" w:hAnsi="Source Sans Pro" w:cstheme="minorHAnsi"/>
                <w:lang w:val="es-ES"/>
              </w:rPr>
              <w:t>Fundación Sonrisas que Escuchan</w:t>
            </w:r>
          </w:p>
        </w:tc>
      </w:tr>
      <w:tr w:rsidR="002A042F" w:rsidRPr="00D03234" w14:paraId="3743FC18" w14:textId="77777777" w:rsidTr="002174C9">
        <w:trPr>
          <w:trHeight w:hRule="exact" w:val="1000"/>
        </w:trPr>
        <w:tc>
          <w:tcPr>
            <w:tcW w:w="2977" w:type="dxa"/>
            <w:shd w:val="clear" w:color="auto" w:fill="F2F2F2" w:themeFill="background1" w:themeFillShade="F2"/>
            <w:vAlign w:val="center"/>
          </w:tcPr>
          <w:p w14:paraId="7F9DBCFA" w14:textId="77777777" w:rsidR="002A042F" w:rsidRPr="007E3DAA" w:rsidRDefault="002A042F" w:rsidP="002174C9">
            <w:pPr>
              <w:rPr>
                <w:rFonts w:ascii="Source Sans Pro" w:hAnsi="Source Sans Pro" w:cstheme="minorHAnsi"/>
                <w:lang w:val="en-US"/>
              </w:rPr>
            </w:pPr>
            <w:r w:rsidRPr="007E3DAA">
              <w:rPr>
                <w:rFonts w:ascii="Source Sans Pro" w:hAnsi="Source Sans Pro" w:cstheme="minorHAnsi"/>
                <w:lang w:val="en-US"/>
              </w:rPr>
              <w:t>O</w:t>
            </w:r>
            <w:r>
              <w:rPr>
                <w:rFonts w:ascii="Source Sans Pro" w:hAnsi="Source Sans Pro" w:cstheme="minorHAnsi"/>
                <w:lang w:val="en-US"/>
              </w:rPr>
              <w:t>tros Socios Principales</w:t>
            </w:r>
          </w:p>
        </w:tc>
        <w:tc>
          <w:tcPr>
            <w:tcW w:w="7087" w:type="dxa"/>
            <w:vAlign w:val="center"/>
          </w:tcPr>
          <w:p w14:paraId="73379B0B" w14:textId="6C07A5CB" w:rsidR="002A042F" w:rsidRPr="00B77EBB" w:rsidRDefault="00154F1F" w:rsidP="002174C9">
            <w:pPr>
              <w:rPr>
                <w:rFonts w:ascii="Source Sans Pro" w:hAnsi="Source Sans Pro" w:cstheme="minorHAnsi"/>
                <w:lang w:val="es-GT"/>
              </w:rPr>
            </w:pPr>
            <w:bookmarkStart w:id="0" w:name="_Hlk155723052"/>
            <w:r>
              <w:rPr>
                <w:rFonts w:ascii="Source Sans Pro" w:hAnsi="Source Sans Pro" w:cstheme="minorHAnsi"/>
                <w:lang w:val="es-GT"/>
              </w:rPr>
              <w:t xml:space="preserve">Fundación para Niños con </w:t>
            </w:r>
            <w:r w:rsidR="006421D1">
              <w:rPr>
                <w:rFonts w:ascii="Source Sans Pro" w:hAnsi="Source Sans Pro" w:cstheme="minorHAnsi"/>
                <w:lang w:val="es-GT"/>
              </w:rPr>
              <w:t>Sordoceguera Alex, FUNDAL</w:t>
            </w:r>
            <w:bookmarkEnd w:id="0"/>
          </w:p>
        </w:tc>
      </w:tr>
    </w:tbl>
    <w:p w14:paraId="462AEB60" w14:textId="77777777" w:rsidR="002A042F" w:rsidRPr="00B77EBB" w:rsidRDefault="002A042F" w:rsidP="002A042F">
      <w:pPr>
        <w:spacing w:after="0" w:line="240" w:lineRule="auto"/>
        <w:rPr>
          <w:rFonts w:ascii="Source Sans Pro" w:hAnsi="Source Sans Pro" w:cstheme="minorHAnsi"/>
          <w:lang w:val="es-GT"/>
        </w:rPr>
      </w:pPr>
    </w:p>
    <w:tbl>
      <w:tblPr>
        <w:tblStyle w:val="Tabellenraster"/>
        <w:tblW w:w="10064" w:type="dxa"/>
        <w:tblInd w:w="137" w:type="dxa"/>
        <w:tblLook w:val="04A0" w:firstRow="1" w:lastRow="0" w:firstColumn="1" w:lastColumn="0" w:noHBand="0" w:noVBand="1"/>
      </w:tblPr>
      <w:tblGrid>
        <w:gridCol w:w="2977"/>
        <w:gridCol w:w="7087"/>
      </w:tblGrid>
      <w:tr w:rsidR="002A042F" w:rsidRPr="007E3DAA" w14:paraId="0370B890" w14:textId="77777777" w:rsidTr="002174C9">
        <w:trPr>
          <w:trHeight w:hRule="exact" w:val="567"/>
        </w:trPr>
        <w:tc>
          <w:tcPr>
            <w:tcW w:w="2977" w:type="dxa"/>
            <w:shd w:val="clear" w:color="auto" w:fill="F2F2F2" w:themeFill="background1" w:themeFillShade="F2"/>
            <w:vAlign w:val="center"/>
          </w:tcPr>
          <w:p w14:paraId="7794A6BA" w14:textId="77777777" w:rsidR="002A042F" w:rsidRPr="007E3DAA" w:rsidRDefault="002A042F" w:rsidP="002174C9">
            <w:pPr>
              <w:rPr>
                <w:rFonts w:ascii="Source Sans Pro" w:hAnsi="Source Sans Pro" w:cstheme="minorHAnsi"/>
                <w:lang w:val="en-US"/>
              </w:rPr>
            </w:pPr>
            <w:r>
              <w:rPr>
                <w:rFonts w:ascii="Source Sans Pro" w:hAnsi="Source Sans Pro" w:cstheme="minorHAnsi"/>
                <w:lang w:val="en-US"/>
              </w:rPr>
              <w:t>Período del Proyecto:</w:t>
            </w:r>
            <w:r w:rsidRPr="007E3DAA">
              <w:rPr>
                <w:rFonts w:ascii="Source Sans Pro" w:hAnsi="Source Sans Pro" w:cstheme="minorHAnsi"/>
                <w:lang w:val="en-US"/>
              </w:rPr>
              <w:t xml:space="preserve"> </w:t>
            </w:r>
          </w:p>
        </w:tc>
        <w:tc>
          <w:tcPr>
            <w:tcW w:w="7087" w:type="dxa"/>
            <w:vAlign w:val="center"/>
          </w:tcPr>
          <w:p w14:paraId="1CCD1A25" w14:textId="3B444E1C" w:rsidR="002A042F" w:rsidRPr="007E3DAA" w:rsidRDefault="00F44480" w:rsidP="002174C9">
            <w:pPr>
              <w:rPr>
                <w:rFonts w:ascii="Source Sans Pro" w:hAnsi="Source Sans Pro" w:cstheme="minorHAnsi"/>
                <w:lang w:val="en-US"/>
              </w:rPr>
            </w:pPr>
            <w:r>
              <w:rPr>
                <w:rFonts w:ascii="Source Sans Pro" w:hAnsi="Source Sans Pro" w:cstheme="minorHAnsi"/>
                <w:lang w:val="en-US"/>
              </w:rPr>
              <w:t>39 meses</w:t>
            </w:r>
          </w:p>
        </w:tc>
      </w:tr>
      <w:tr w:rsidR="002A042F" w:rsidRPr="005C181A" w14:paraId="17B13CE0" w14:textId="77777777" w:rsidTr="002174C9">
        <w:trPr>
          <w:trHeight w:hRule="exact" w:val="567"/>
        </w:trPr>
        <w:tc>
          <w:tcPr>
            <w:tcW w:w="2977" w:type="dxa"/>
            <w:shd w:val="clear" w:color="auto" w:fill="F2F2F2" w:themeFill="background1" w:themeFillShade="F2"/>
            <w:vAlign w:val="center"/>
          </w:tcPr>
          <w:p w14:paraId="16652BDB" w14:textId="77777777" w:rsidR="002A042F" w:rsidRPr="00B55C41" w:rsidRDefault="002A042F" w:rsidP="002174C9">
            <w:pPr>
              <w:rPr>
                <w:rFonts w:ascii="Source Sans Pro" w:hAnsi="Source Sans Pro" w:cstheme="minorHAnsi"/>
                <w:lang w:val="es-ES"/>
              </w:rPr>
            </w:pPr>
            <w:r w:rsidRPr="00B55C41">
              <w:rPr>
                <w:rFonts w:ascii="Source Sans Pro" w:hAnsi="Source Sans Pro" w:cstheme="minorHAnsi"/>
                <w:lang w:val="es-ES"/>
              </w:rPr>
              <w:t>Fecha del Inicio del Proyecto:</w:t>
            </w:r>
          </w:p>
        </w:tc>
        <w:tc>
          <w:tcPr>
            <w:tcW w:w="7087" w:type="dxa"/>
            <w:vAlign w:val="center"/>
          </w:tcPr>
          <w:p w14:paraId="4250253C" w14:textId="4A5FBE7F" w:rsidR="002A042F" w:rsidRPr="005C181A" w:rsidRDefault="00F44480" w:rsidP="002174C9">
            <w:pPr>
              <w:rPr>
                <w:rFonts w:ascii="Source Sans Pro" w:hAnsi="Source Sans Pro" w:cstheme="minorHAnsi"/>
                <w:lang w:val="es-GT"/>
              </w:rPr>
            </w:pPr>
            <w:r w:rsidRPr="00F44480">
              <w:rPr>
                <w:rFonts w:ascii="Source Sans Pro" w:hAnsi="Source Sans Pro" w:cstheme="minorHAnsi"/>
                <w:lang w:val="es-GT"/>
              </w:rPr>
              <w:t>01.07.</w:t>
            </w:r>
            <w:r w:rsidR="006B6FEC">
              <w:rPr>
                <w:rFonts w:ascii="Source Sans Pro" w:hAnsi="Source Sans Pro" w:cstheme="minorHAnsi"/>
                <w:lang w:val="es-GT"/>
              </w:rPr>
              <w:t>20</w:t>
            </w:r>
            <w:r w:rsidRPr="00F44480">
              <w:rPr>
                <w:rFonts w:ascii="Source Sans Pro" w:hAnsi="Source Sans Pro" w:cstheme="minorHAnsi"/>
                <w:lang w:val="es-GT"/>
              </w:rPr>
              <w:t xml:space="preserve">23 </w:t>
            </w:r>
            <w:r w:rsidR="00BB665D">
              <w:rPr>
                <w:rFonts w:ascii="Source Sans Pro" w:hAnsi="Source Sans Pro" w:cstheme="minorHAnsi"/>
                <w:lang w:val="es-GT"/>
              </w:rPr>
              <w:t>/ 1 de junio de 2023</w:t>
            </w:r>
          </w:p>
        </w:tc>
      </w:tr>
      <w:tr w:rsidR="002A042F" w:rsidRPr="005C181A" w14:paraId="49EECEF3" w14:textId="77777777" w:rsidTr="002174C9">
        <w:trPr>
          <w:trHeight w:hRule="exact" w:val="567"/>
        </w:trPr>
        <w:tc>
          <w:tcPr>
            <w:tcW w:w="2977" w:type="dxa"/>
            <w:shd w:val="clear" w:color="auto" w:fill="F2F2F2" w:themeFill="background1" w:themeFillShade="F2"/>
            <w:vAlign w:val="center"/>
          </w:tcPr>
          <w:p w14:paraId="05791B32" w14:textId="77777777" w:rsidR="002A042F" w:rsidRPr="00B55C41" w:rsidRDefault="002A042F" w:rsidP="002174C9">
            <w:pPr>
              <w:rPr>
                <w:rFonts w:ascii="Source Sans Pro" w:hAnsi="Source Sans Pro" w:cstheme="minorHAnsi"/>
                <w:lang w:val="es-ES"/>
              </w:rPr>
            </w:pPr>
            <w:r w:rsidRPr="00B55C41">
              <w:rPr>
                <w:rFonts w:ascii="Source Sans Pro" w:hAnsi="Source Sans Pro" w:cstheme="minorHAnsi"/>
                <w:lang w:val="es-ES"/>
              </w:rPr>
              <w:t>Fecha de terminación del Proyecto:</w:t>
            </w:r>
          </w:p>
        </w:tc>
        <w:tc>
          <w:tcPr>
            <w:tcW w:w="7087" w:type="dxa"/>
            <w:vAlign w:val="center"/>
          </w:tcPr>
          <w:p w14:paraId="1214FB06" w14:textId="3B115787" w:rsidR="002A042F" w:rsidRPr="005C181A" w:rsidRDefault="006B6FEC" w:rsidP="002174C9">
            <w:pPr>
              <w:rPr>
                <w:rFonts w:ascii="Source Sans Pro" w:hAnsi="Source Sans Pro" w:cstheme="minorHAnsi"/>
                <w:lang w:val="es-GT"/>
              </w:rPr>
            </w:pPr>
            <w:r w:rsidRPr="006B6FEC">
              <w:rPr>
                <w:rFonts w:ascii="Source Sans Pro" w:hAnsi="Source Sans Pro" w:cstheme="minorHAnsi"/>
                <w:lang w:val="es-GT"/>
              </w:rPr>
              <w:t>30.09.2026</w:t>
            </w:r>
            <w:r w:rsidR="00BB665D">
              <w:rPr>
                <w:rFonts w:ascii="Source Sans Pro" w:hAnsi="Source Sans Pro" w:cstheme="minorHAnsi"/>
                <w:lang w:val="es-GT"/>
              </w:rPr>
              <w:t xml:space="preserve"> / 30 de septiembre 2026</w:t>
            </w:r>
          </w:p>
        </w:tc>
      </w:tr>
      <w:tr w:rsidR="002A042F" w:rsidRPr="00D03234" w14:paraId="2C1CB7EA" w14:textId="77777777" w:rsidTr="002174C9">
        <w:trPr>
          <w:trHeight w:hRule="exact" w:val="567"/>
        </w:trPr>
        <w:tc>
          <w:tcPr>
            <w:tcW w:w="2977" w:type="dxa"/>
            <w:shd w:val="clear" w:color="auto" w:fill="F2F2F2" w:themeFill="background1" w:themeFillShade="F2"/>
            <w:vAlign w:val="center"/>
          </w:tcPr>
          <w:p w14:paraId="69861BD6" w14:textId="5970757E" w:rsidR="002A042F" w:rsidRPr="007E3DAA" w:rsidRDefault="002A042F" w:rsidP="002174C9">
            <w:pPr>
              <w:rPr>
                <w:rFonts w:ascii="Source Sans Pro" w:hAnsi="Source Sans Pro" w:cstheme="minorHAnsi"/>
                <w:lang w:val="en-US"/>
              </w:rPr>
            </w:pPr>
            <w:r w:rsidRPr="00840E76">
              <w:rPr>
                <w:rFonts w:ascii="Source Sans Pro" w:hAnsi="Source Sans Pro" w:cstheme="minorHAnsi"/>
                <w:lang w:val="en-US"/>
              </w:rPr>
              <w:t>Ciclo del Proyecto:</w:t>
            </w:r>
          </w:p>
        </w:tc>
        <w:tc>
          <w:tcPr>
            <w:tcW w:w="7087" w:type="dxa"/>
            <w:vAlign w:val="center"/>
          </w:tcPr>
          <w:p w14:paraId="58E6DF98" w14:textId="60877D9B" w:rsidR="005E73D4" w:rsidRPr="00264536" w:rsidRDefault="005E73D4" w:rsidP="002174C9">
            <w:pPr>
              <w:rPr>
                <w:rFonts w:ascii="Source Sans Pro" w:hAnsi="Source Sans Pro" w:cstheme="minorHAnsi"/>
                <w:lang w:val="es-ES"/>
              </w:rPr>
            </w:pPr>
            <w:r w:rsidRPr="00264536">
              <w:rPr>
                <w:rFonts w:ascii="Source Sans Pro" w:hAnsi="Source Sans Pro" w:cstheme="minorHAnsi"/>
                <w:lang w:val="es-ES"/>
              </w:rPr>
              <w:t>Anual – Primer año</w:t>
            </w:r>
            <w:r w:rsidR="003F1011">
              <w:rPr>
                <w:rFonts w:ascii="Source Sans Pro" w:hAnsi="Source Sans Pro" w:cstheme="minorHAnsi"/>
                <w:lang w:val="es-ES"/>
              </w:rPr>
              <w:t>:</w:t>
            </w:r>
            <w:r w:rsidR="003F1011" w:rsidRPr="00264536">
              <w:rPr>
                <w:rFonts w:ascii="Source Sans Pro" w:hAnsi="Source Sans Pro" w:cstheme="minorHAnsi"/>
                <w:lang w:val="es-ES"/>
              </w:rPr>
              <w:t xml:space="preserve"> Julio </w:t>
            </w:r>
            <w:r w:rsidR="003F1011">
              <w:rPr>
                <w:rFonts w:ascii="Source Sans Pro" w:hAnsi="Source Sans Pro" w:cstheme="minorHAnsi"/>
                <w:lang w:val="es-ES"/>
              </w:rPr>
              <w:t>–</w:t>
            </w:r>
            <w:r w:rsidR="003F1011" w:rsidRPr="00264536">
              <w:rPr>
                <w:rFonts w:ascii="Source Sans Pro" w:hAnsi="Source Sans Pro" w:cstheme="minorHAnsi"/>
                <w:lang w:val="es-ES"/>
              </w:rPr>
              <w:t xml:space="preserve"> D</w:t>
            </w:r>
            <w:r w:rsidR="003F1011">
              <w:rPr>
                <w:rFonts w:ascii="Source Sans Pro" w:hAnsi="Source Sans Pro" w:cstheme="minorHAnsi"/>
                <w:lang w:val="es-ES"/>
              </w:rPr>
              <w:t>iciembre 2023</w:t>
            </w:r>
          </w:p>
        </w:tc>
      </w:tr>
    </w:tbl>
    <w:p w14:paraId="64C862D9" w14:textId="77777777" w:rsidR="002A042F" w:rsidRPr="005673E1" w:rsidRDefault="002A042F" w:rsidP="002A042F">
      <w:pPr>
        <w:spacing w:after="0" w:line="240" w:lineRule="auto"/>
        <w:rPr>
          <w:rFonts w:ascii="Source Sans Pro" w:hAnsi="Source Sans Pro" w:cstheme="minorHAnsi"/>
          <w:lang w:val="es-ES"/>
        </w:rPr>
      </w:pPr>
    </w:p>
    <w:tbl>
      <w:tblPr>
        <w:tblStyle w:val="Tabellenraster"/>
        <w:tblW w:w="10064" w:type="dxa"/>
        <w:tblInd w:w="137" w:type="dxa"/>
        <w:tblLook w:val="04A0" w:firstRow="1" w:lastRow="0" w:firstColumn="1" w:lastColumn="0" w:noHBand="0" w:noVBand="1"/>
      </w:tblPr>
      <w:tblGrid>
        <w:gridCol w:w="2977"/>
        <w:gridCol w:w="7087"/>
      </w:tblGrid>
      <w:tr w:rsidR="002A042F" w:rsidRPr="00D03234" w14:paraId="779738CD" w14:textId="77777777" w:rsidTr="002174C9">
        <w:trPr>
          <w:trHeight w:hRule="exact" w:val="567"/>
        </w:trPr>
        <w:tc>
          <w:tcPr>
            <w:tcW w:w="2977" w:type="dxa"/>
            <w:shd w:val="clear" w:color="auto" w:fill="F2F2F2" w:themeFill="background1" w:themeFillShade="F2"/>
            <w:vAlign w:val="center"/>
          </w:tcPr>
          <w:p w14:paraId="76850CAD" w14:textId="1EBD700B" w:rsidR="002A042F" w:rsidRPr="000475C8" w:rsidRDefault="002A042F" w:rsidP="002174C9">
            <w:pPr>
              <w:rPr>
                <w:rFonts w:ascii="Source Sans Pro" w:hAnsi="Source Sans Pro" w:cstheme="minorHAnsi"/>
                <w:lang w:val="en-US"/>
              </w:rPr>
            </w:pPr>
            <w:r w:rsidRPr="000475C8">
              <w:rPr>
                <w:rFonts w:ascii="Source Sans Pro" w:hAnsi="Source Sans Pro" w:cstheme="minorHAnsi"/>
                <w:lang w:val="en-US"/>
              </w:rPr>
              <w:t>Informe entr</w:t>
            </w:r>
            <w:r w:rsidR="00D42BEB" w:rsidRPr="000475C8">
              <w:rPr>
                <w:rFonts w:ascii="Source Sans Pro" w:hAnsi="Source Sans Pro" w:cstheme="minorHAnsi"/>
                <w:lang w:val="en-US"/>
              </w:rPr>
              <w:t>e</w:t>
            </w:r>
            <w:r w:rsidRPr="000475C8">
              <w:rPr>
                <w:rFonts w:ascii="Source Sans Pro" w:hAnsi="Source Sans Pro" w:cstheme="minorHAnsi"/>
                <w:lang w:val="en-US"/>
              </w:rPr>
              <w:t>gado por:</w:t>
            </w:r>
          </w:p>
        </w:tc>
        <w:tc>
          <w:tcPr>
            <w:tcW w:w="7087" w:type="dxa"/>
            <w:vAlign w:val="center"/>
          </w:tcPr>
          <w:p w14:paraId="69442DA0" w14:textId="47CEB3B9" w:rsidR="002A042F" w:rsidRPr="000475C8" w:rsidRDefault="00D42BEB" w:rsidP="002174C9">
            <w:pPr>
              <w:rPr>
                <w:rFonts w:ascii="Source Sans Pro" w:hAnsi="Source Sans Pro" w:cstheme="minorHAnsi"/>
                <w:lang w:val="es-GT"/>
              </w:rPr>
            </w:pPr>
            <w:r w:rsidRPr="000475C8">
              <w:rPr>
                <w:rFonts w:ascii="Source Sans Pro" w:hAnsi="Source Sans Pro" w:cstheme="minorHAnsi"/>
                <w:lang w:val="es-GT"/>
              </w:rPr>
              <w:t xml:space="preserve">Director </w:t>
            </w:r>
            <w:r w:rsidR="00326584" w:rsidRPr="000475C8">
              <w:rPr>
                <w:rFonts w:ascii="Source Sans Pro" w:hAnsi="Source Sans Pro" w:cstheme="minorHAnsi"/>
                <w:lang w:val="es-GT"/>
              </w:rPr>
              <w:t>General del Proyecto por parte de Fundación Sonrisas que Escuchan</w:t>
            </w:r>
          </w:p>
        </w:tc>
      </w:tr>
      <w:tr w:rsidR="002A042F" w:rsidRPr="000475C8" w14:paraId="73F09489" w14:textId="77777777" w:rsidTr="002174C9">
        <w:trPr>
          <w:trHeight w:hRule="exact" w:val="567"/>
        </w:trPr>
        <w:tc>
          <w:tcPr>
            <w:tcW w:w="2977" w:type="dxa"/>
            <w:shd w:val="clear" w:color="auto" w:fill="F2F2F2" w:themeFill="background1" w:themeFillShade="F2"/>
            <w:vAlign w:val="center"/>
          </w:tcPr>
          <w:p w14:paraId="7F6AFCF7" w14:textId="77777777" w:rsidR="002A042F" w:rsidRPr="000475C8" w:rsidRDefault="002A042F" w:rsidP="002174C9">
            <w:pPr>
              <w:rPr>
                <w:rFonts w:ascii="Source Sans Pro" w:hAnsi="Source Sans Pro" w:cstheme="minorHAnsi"/>
                <w:lang w:val="en-US"/>
              </w:rPr>
            </w:pPr>
            <w:r w:rsidRPr="000475C8">
              <w:rPr>
                <w:rFonts w:ascii="Source Sans Pro" w:hAnsi="Source Sans Pro" w:cstheme="minorHAnsi"/>
                <w:lang w:val="en-US"/>
              </w:rPr>
              <w:t>Nombre:</w:t>
            </w:r>
          </w:p>
        </w:tc>
        <w:tc>
          <w:tcPr>
            <w:tcW w:w="7087" w:type="dxa"/>
            <w:vAlign w:val="center"/>
          </w:tcPr>
          <w:p w14:paraId="46779088" w14:textId="1C8CAB3D" w:rsidR="002A042F" w:rsidRPr="000475C8" w:rsidRDefault="00326584" w:rsidP="002174C9">
            <w:pPr>
              <w:rPr>
                <w:rFonts w:ascii="Source Sans Pro" w:hAnsi="Source Sans Pro" w:cstheme="minorHAnsi"/>
                <w:lang w:val="en-US"/>
              </w:rPr>
            </w:pPr>
            <w:r w:rsidRPr="000475C8">
              <w:rPr>
                <w:rFonts w:ascii="Source Sans Pro" w:hAnsi="Source Sans Pro" w:cstheme="minorHAnsi"/>
                <w:lang w:val="en-US"/>
              </w:rPr>
              <w:t>Roberto Montt</w:t>
            </w:r>
          </w:p>
        </w:tc>
      </w:tr>
      <w:tr w:rsidR="002A042F" w:rsidRPr="000475C8" w14:paraId="5892C4CA" w14:textId="77777777" w:rsidTr="002174C9">
        <w:trPr>
          <w:trHeight w:hRule="exact" w:val="567"/>
        </w:trPr>
        <w:tc>
          <w:tcPr>
            <w:tcW w:w="2977" w:type="dxa"/>
            <w:shd w:val="clear" w:color="auto" w:fill="F2F2F2" w:themeFill="background1" w:themeFillShade="F2"/>
            <w:vAlign w:val="center"/>
          </w:tcPr>
          <w:p w14:paraId="6F7F3185" w14:textId="77777777" w:rsidR="002A042F" w:rsidRPr="000475C8" w:rsidRDefault="002A042F" w:rsidP="002174C9">
            <w:pPr>
              <w:rPr>
                <w:rFonts w:ascii="Source Sans Pro" w:hAnsi="Source Sans Pro" w:cstheme="minorHAnsi"/>
                <w:lang w:val="en-US"/>
              </w:rPr>
            </w:pPr>
            <w:r w:rsidRPr="000475C8">
              <w:rPr>
                <w:rFonts w:ascii="Source Sans Pro" w:hAnsi="Source Sans Pro" w:cstheme="minorHAnsi"/>
                <w:lang w:val="en-US"/>
              </w:rPr>
              <w:lastRenderedPageBreak/>
              <w:t>Cargo:</w:t>
            </w:r>
          </w:p>
        </w:tc>
        <w:tc>
          <w:tcPr>
            <w:tcW w:w="7087" w:type="dxa"/>
            <w:vAlign w:val="center"/>
          </w:tcPr>
          <w:p w14:paraId="7D9BAEED" w14:textId="5777BF23" w:rsidR="002A042F" w:rsidRPr="000475C8" w:rsidRDefault="00C06623" w:rsidP="002174C9">
            <w:pPr>
              <w:rPr>
                <w:rFonts w:ascii="Source Sans Pro" w:hAnsi="Source Sans Pro" w:cstheme="minorHAnsi"/>
                <w:lang w:val="en-US"/>
              </w:rPr>
            </w:pPr>
            <w:r w:rsidRPr="000475C8">
              <w:rPr>
                <w:rFonts w:ascii="Source Sans Pro" w:hAnsi="Source Sans Pro" w:cstheme="minorHAnsi"/>
                <w:lang w:val="en-US"/>
              </w:rPr>
              <w:t>Director General de Proyecto</w:t>
            </w:r>
          </w:p>
        </w:tc>
      </w:tr>
      <w:tr w:rsidR="002A042F" w:rsidRPr="000475C8" w14:paraId="18104D63" w14:textId="77777777" w:rsidTr="002174C9">
        <w:trPr>
          <w:trHeight w:hRule="exact" w:val="567"/>
        </w:trPr>
        <w:tc>
          <w:tcPr>
            <w:tcW w:w="2977" w:type="dxa"/>
            <w:shd w:val="clear" w:color="auto" w:fill="F2F2F2" w:themeFill="background1" w:themeFillShade="F2"/>
            <w:vAlign w:val="center"/>
          </w:tcPr>
          <w:p w14:paraId="11945B9E" w14:textId="77777777" w:rsidR="002A042F" w:rsidRPr="000475C8" w:rsidRDefault="002A042F" w:rsidP="002174C9">
            <w:pPr>
              <w:rPr>
                <w:rFonts w:ascii="Source Sans Pro" w:hAnsi="Source Sans Pro" w:cstheme="minorHAnsi"/>
                <w:lang w:val="en-US"/>
              </w:rPr>
            </w:pPr>
            <w:r w:rsidRPr="000475C8">
              <w:rPr>
                <w:rFonts w:ascii="Source Sans Pro" w:hAnsi="Source Sans Pro" w:cstheme="minorHAnsi"/>
                <w:lang w:val="en-US"/>
              </w:rPr>
              <w:t xml:space="preserve">Correo </w:t>
            </w:r>
            <w:proofErr w:type="spellStart"/>
            <w:r w:rsidRPr="000475C8">
              <w:rPr>
                <w:rFonts w:ascii="Source Sans Pro" w:hAnsi="Source Sans Pro" w:cstheme="minorHAnsi"/>
                <w:lang w:val="en-US"/>
              </w:rPr>
              <w:t>electrónico</w:t>
            </w:r>
            <w:proofErr w:type="spellEnd"/>
            <w:r w:rsidRPr="000475C8">
              <w:rPr>
                <w:rFonts w:ascii="Source Sans Pro" w:hAnsi="Source Sans Pro" w:cstheme="minorHAnsi"/>
                <w:lang w:val="en-US"/>
              </w:rPr>
              <w:t>:</w:t>
            </w:r>
          </w:p>
        </w:tc>
        <w:tc>
          <w:tcPr>
            <w:tcW w:w="7087" w:type="dxa"/>
            <w:vAlign w:val="center"/>
          </w:tcPr>
          <w:p w14:paraId="038B74E6" w14:textId="57F59152" w:rsidR="002A042F" w:rsidRPr="000475C8" w:rsidRDefault="00FB6999" w:rsidP="002174C9">
            <w:pPr>
              <w:rPr>
                <w:rFonts w:ascii="Source Sans Pro" w:hAnsi="Source Sans Pro" w:cstheme="minorHAnsi"/>
                <w:lang w:val="en-US"/>
              </w:rPr>
            </w:pPr>
            <w:hyperlink r:id="rId11" w:history="1">
              <w:r w:rsidR="001D7E66" w:rsidRPr="00351C29">
                <w:rPr>
                  <w:rStyle w:val="Hyperlink"/>
                  <w:rFonts w:ascii="Source Sans Pro" w:hAnsi="Source Sans Pro" w:cstheme="minorHAnsi"/>
                  <w:lang w:val="en-US"/>
                </w:rPr>
                <w:t>proyectos@sonrisasqueescuchan.org.gt</w:t>
              </w:r>
            </w:hyperlink>
          </w:p>
        </w:tc>
      </w:tr>
    </w:tbl>
    <w:p w14:paraId="44757A6C" w14:textId="77777777" w:rsidR="002A042F" w:rsidRPr="000475C8" w:rsidRDefault="002A042F" w:rsidP="002A042F">
      <w:pPr>
        <w:spacing w:after="0" w:line="240" w:lineRule="auto"/>
        <w:rPr>
          <w:rFonts w:ascii="Source Sans Pro" w:hAnsi="Source Sans Pro" w:cstheme="minorHAnsi"/>
          <w:lang w:val="en-US"/>
        </w:rPr>
      </w:pPr>
    </w:p>
    <w:tbl>
      <w:tblPr>
        <w:tblStyle w:val="Tabellenraster"/>
        <w:tblW w:w="10064" w:type="dxa"/>
        <w:tblInd w:w="137" w:type="dxa"/>
        <w:tblLook w:val="04A0" w:firstRow="1" w:lastRow="0" w:firstColumn="1" w:lastColumn="0" w:noHBand="0" w:noVBand="1"/>
      </w:tblPr>
      <w:tblGrid>
        <w:gridCol w:w="2977"/>
        <w:gridCol w:w="7087"/>
      </w:tblGrid>
      <w:tr w:rsidR="002A042F" w:rsidRPr="00D03234" w14:paraId="25253F79" w14:textId="77777777" w:rsidTr="002174C9">
        <w:trPr>
          <w:trHeight w:hRule="exact" w:val="567"/>
        </w:trPr>
        <w:tc>
          <w:tcPr>
            <w:tcW w:w="2977" w:type="dxa"/>
            <w:shd w:val="clear" w:color="auto" w:fill="F2F2F2" w:themeFill="background1" w:themeFillShade="F2"/>
            <w:vAlign w:val="center"/>
          </w:tcPr>
          <w:p w14:paraId="69E6688F" w14:textId="77777777" w:rsidR="002A042F" w:rsidRPr="000475C8" w:rsidRDefault="002A042F" w:rsidP="002174C9">
            <w:pPr>
              <w:rPr>
                <w:rFonts w:ascii="Source Sans Pro" w:hAnsi="Source Sans Pro" w:cstheme="minorHAnsi"/>
                <w:lang w:val="en-US"/>
              </w:rPr>
            </w:pPr>
            <w:proofErr w:type="spellStart"/>
            <w:r w:rsidRPr="000475C8">
              <w:rPr>
                <w:rFonts w:ascii="Source Sans Pro" w:hAnsi="Source Sans Pro" w:cstheme="minorHAnsi"/>
                <w:lang w:val="en-US"/>
              </w:rPr>
              <w:t>Período</w:t>
            </w:r>
            <w:proofErr w:type="spellEnd"/>
            <w:r w:rsidRPr="000475C8">
              <w:rPr>
                <w:rFonts w:ascii="Source Sans Pro" w:hAnsi="Source Sans Pro" w:cstheme="minorHAnsi"/>
                <w:lang w:val="en-US"/>
              </w:rPr>
              <w:t xml:space="preserve"> del </w:t>
            </w:r>
            <w:proofErr w:type="spellStart"/>
            <w:r w:rsidRPr="000475C8">
              <w:rPr>
                <w:rFonts w:ascii="Source Sans Pro" w:hAnsi="Source Sans Pro" w:cstheme="minorHAnsi"/>
                <w:lang w:val="en-US"/>
              </w:rPr>
              <w:t>informe</w:t>
            </w:r>
            <w:proofErr w:type="spellEnd"/>
            <w:r w:rsidRPr="000475C8">
              <w:rPr>
                <w:rFonts w:ascii="Source Sans Pro" w:hAnsi="Source Sans Pro" w:cstheme="minorHAnsi"/>
                <w:lang w:val="en-US"/>
              </w:rPr>
              <w:t>:</w:t>
            </w:r>
          </w:p>
          <w:p w14:paraId="4746224C" w14:textId="77777777" w:rsidR="002A042F" w:rsidRPr="000475C8" w:rsidRDefault="002A042F" w:rsidP="002174C9">
            <w:pPr>
              <w:rPr>
                <w:rFonts w:ascii="Source Sans Pro" w:hAnsi="Source Sans Pro" w:cstheme="minorHAnsi"/>
                <w:lang w:val="en-US"/>
              </w:rPr>
            </w:pPr>
          </w:p>
        </w:tc>
        <w:tc>
          <w:tcPr>
            <w:tcW w:w="7087" w:type="dxa"/>
            <w:vAlign w:val="center"/>
          </w:tcPr>
          <w:p w14:paraId="689E8A1C" w14:textId="500AFEE0" w:rsidR="002A042F" w:rsidRPr="000475C8" w:rsidRDefault="002B1C44" w:rsidP="002174C9">
            <w:pPr>
              <w:rPr>
                <w:rFonts w:ascii="Source Sans Pro" w:hAnsi="Source Sans Pro" w:cstheme="minorHAnsi"/>
                <w:lang w:val="es-GT"/>
              </w:rPr>
            </w:pPr>
            <w:r w:rsidRPr="000475C8">
              <w:rPr>
                <w:rFonts w:ascii="Source Sans Pro" w:hAnsi="Source Sans Pro" w:cstheme="minorHAnsi"/>
                <w:lang w:val="es-GT"/>
              </w:rPr>
              <w:t>1 de julio a 31 de diciembre de 2023</w:t>
            </w:r>
          </w:p>
        </w:tc>
      </w:tr>
      <w:tr w:rsidR="002A042F" w:rsidRPr="007E3DAA" w14:paraId="2CC778E8" w14:textId="77777777" w:rsidTr="002174C9">
        <w:trPr>
          <w:trHeight w:hRule="exact" w:val="567"/>
        </w:trPr>
        <w:tc>
          <w:tcPr>
            <w:tcW w:w="2977" w:type="dxa"/>
            <w:shd w:val="clear" w:color="auto" w:fill="F2F2F2" w:themeFill="background1" w:themeFillShade="F2"/>
            <w:vAlign w:val="center"/>
          </w:tcPr>
          <w:p w14:paraId="2100BCA2" w14:textId="77777777" w:rsidR="002A042F" w:rsidRPr="000475C8" w:rsidRDefault="002A042F" w:rsidP="002174C9">
            <w:pPr>
              <w:rPr>
                <w:rFonts w:ascii="Source Sans Pro" w:hAnsi="Source Sans Pro" w:cstheme="minorHAnsi"/>
                <w:lang w:val="en-US"/>
              </w:rPr>
            </w:pPr>
            <w:proofErr w:type="spellStart"/>
            <w:r w:rsidRPr="000475C8">
              <w:rPr>
                <w:rFonts w:ascii="Source Sans Pro" w:hAnsi="Source Sans Pro" w:cstheme="minorHAnsi"/>
                <w:lang w:val="en-US"/>
              </w:rPr>
              <w:t>Fecha</w:t>
            </w:r>
            <w:proofErr w:type="spellEnd"/>
            <w:r w:rsidRPr="000475C8">
              <w:rPr>
                <w:rFonts w:ascii="Source Sans Pro" w:hAnsi="Source Sans Pro" w:cstheme="minorHAnsi"/>
                <w:lang w:val="en-US"/>
              </w:rPr>
              <w:t xml:space="preserve"> de </w:t>
            </w:r>
            <w:proofErr w:type="spellStart"/>
            <w:r w:rsidRPr="000475C8">
              <w:rPr>
                <w:rFonts w:ascii="Source Sans Pro" w:hAnsi="Source Sans Pro" w:cstheme="minorHAnsi"/>
                <w:lang w:val="en-US"/>
              </w:rPr>
              <w:t>presentación</w:t>
            </w:r>
            <w:proofErr w:type="spellEnd"/>
            <w:r w:rsidRPr="000475C8">
              <w:rPr>
                <w:rFonts w:ascii="Source Sans Pro" w:hAnsi="Source Sans Pro" w:cstheme="minorHAnsi"/>
                <w:lang w:val="en-US"/>
              </w:rPr>
              <w:t>:</w:t>
            </w:r>
          </w:p>
        </w:tc>
        <w:tc>
          <w:tcPr>
            <w:tcW w:w="7087" w:type="dxa"/>
            <w:vAlign w:val="center"/>
          </w:tcPr>
          <w:p w14:paraId="345144C1" w14:textId="56586BF8" w:rsidR="002A042F" w:rsidRPr="000475C8" w:rsidRDefault="00237FD7" w:rsidP="002174C9">
            <w:pPr>
              <w:rPr>
                <w:rFonts w:ascii="Source Sans Pro" w:hAnsi="Source Sans Pro" w:cstheme="minorHAnsi"/>
                <w:lang w:val="en-US"/>
              </w:rPr>
            </w:pPr>
            <w:r w:rsidRPr="000475C8">
              <w:rPr>
                <w:rFonts w:ascii="Source Sans Pro" w:hAnsi="Source Sans Pro" w:cstheme="minorHAnsi"/>
                <w:lang w:val="en-US"/>
              </w:rPr>
              <w:t>1</w:t>
            </w:r>
            <w:r w:rsidR="00123A9E" w:rsidRPr="000475C8">
              <w:rPr>
                <w:rFonts w:ascii="Source Sans Pro" w:hAnsi="Source Sans Pro" w:cstheme="minorHAnsi"/>
                <w:lang w:val="en-US"/>
              </w:rPr>
              <w:t>5</w:t>
            </w:r>
            <w:r w:rsidRPr="000475C8">
              <w:rPr>
                <w:rFonts w:ascii="Source Sans Pro" w:hAnsi="Source Sans Pro" w:cstheme="minorHAnsi"/>
                <w:lang w:val="en-US"/>
              </w:rPr>
              <w:t xml:space="preserve"> de enero de 2024</w:t>
            </w:r>
          </w:p>
        </w:tc>
      </w:tr>
    </w:tbl>
    <w:p w14:paraId="1DB2A5B9" w14:textId="77777777" w:rsidR="00E77BC1" w:rsidRPr="002A042F" w:rsidRDefault="00E77BC1" w:rsidP="002A042F">
      <w:pPr>
        <w:spacing w:before="240"/>
        <w:rPr>
          <w:b/>
          <w:color w:val="244061" w:themeColor="accent1" w:themeShade="80"/>
          <w:sz w:val="24"/>
          <w:lang w:val="es-ES"/>
        </w:rPr>
      </w:pPr>
    </w:p>
    <w:p w14:paraId="32D46171" w14:textId="0A224B54" w:rsidR="009D4CE1" w:rsidRPr="001A5311" w:rsidRDefault="009D4CE1" w:rsidP="004C3556">
      <w:pPr>
        <w:pStyle w:val="Lauraberschrift1"/>
        <w:numPr>
          <w:ilvl w:val="0"/>
          <w:numId w:val="6"/>
        </w:numPr>
        <w:spacing w:after="120" w:line="240" w:lineRule="auto"/>
        <w:rPr>
          <w:rFonts w:ascii="Source Sans Pro" w:hAnsi="Source Sans Pro" w:cs="Arial"/>
          <w:i w:val="0"/>
          <w:sz w:val="28"/>
          <w:lang w:val="en-GB"/>
        </w:rPr>
      </w:pPr>
      <w:proofErr w:type="spellStart"/>
      <w:r w:rsidRPr="001A5311">
        <w:rPr>
          <w:rFonts w:ascii="Source Sans Pro" w:hAnsi="Source Sans Pro" w:cs="Arial"/>
          <w:i w:val="0"/>
          <w:sz w:val="28"/>
          <w:lang w:val="en-GB"/>
        </w:rPr>
        <w:t>Informa</w:t>
      </w:r>
      <w:r>
        <w:rPr>
          <w:rFonts w:ascii="Source Sans Pro" w:hAnsi="Source Sans Pro" w:cs="Arial"/>
          <w:i w:val="0"/>
          <w:sz w:val="28"/>
          <w:lang w:val="en-GB"/>
        </w:rPr>
        <w:t>c</w:t>
      </w:r>
      <w:r w:rsidRPr="001A5311">
        <w:rPr>
          <w:rFonts w:ascii="Source Sans Pro" w:hAnsi="Source Sans Pro" w:cs="Arial"/>
          <w:i w:val="0"/>
          <w:sz w:val="28"/>
          <w:lang w:val="en-GB"/>
        </w:rPr>
        <w:t>i</w:t>
      </w:r>
      <w:r>
        <w:rPr>
          <w:rFonts w:ascii="Source Sans Pro" w:hAnsi="Source Sans Pro" w:cs="Arial"/>
          <w:i w:val="0"/>
          <w:sz w:val="28"/>
          <w:lang w:val="en-GB"/>
        </w:rPr>
        <w:t>ó</w:t>
      </w:r>
      <w:r w:rsidRPr="001A5311">
        <w:rPr>
          <w:rFonts w:ascii="Source Sans Pro" w:hAnsi="Source Sans Pro" w:cs="Arial"/>
          <w:i w:val="0"/>
          <w:sz w:val="28"/>
          <w:lang w:val="en-GB"/>
        </w:rPr>
        <w:t>n</w:t>
      </w:r>
      <w:proofErr w:type="spellEnd"/>
      <w:r>
        <w:rPr>
          <w:rFonts w:ascii="Source Sans Pro" w:hAnsi="Source Sans Pro" w:cs="Arial"/>
          <w:i w:val="0"/>
          <w:sz w:val="28"/>
          <w:lang w:val="en-GB"/>
        </w:rPr>
        <w:t xml:space="preserve"> general</w:t>
      </w:r>
    </w:p>
    <w:p w14:paraId="18AB0020" w14:textId="77777777" w:rsidR="009D4CE1" w:rsidRPr="007E3DAA" w:rsidRDefault="009D4CE1" w:rsidP="009D4CE1">
      <w:pPr>
        <w:pStyle w:val="Listenabsatz"/>
        <w:tabs>
          <w:tab w:val="left" w:pos="567"/>
        </w:tabs>
        <w:spacing w:after="0"/>
        <w:ind w:left="567"/>
        <w:jc w:val="both"/>
        <w:rPr>
          <w:rFonts w:ascii="Source Sans Pro" w:hAnsi="Source Sans Pro" w:cstheme="minorHAnsi"/>
          <w:b/>
          <w:i/>
          <w:lang w:val="en-US"/>
        </w:rPr>
      </w:pPr>
    </w:p>
    <w:p w14:paraId="7BDE9119" w14:textId="19980848" w:rsidR="002A042F" w:rsidRDefault="009D4CE1" w:rsidP="00AE5743">
      <w:pPr>
        <w:pStyle w:val="Listenabsatz"/>
        <w:numPr>
          <w:ilvl w:val="1"/>
          <w:numId w:val="6"/>
        </w:numPr>
        <w:spacing w:after="120" w:line="240" w:lineRule="auto"/>
        <w:contextualSpacing w:val="0"/>
        <w:jc w:val="both"/>
        <w:rPr>
          <w:rFonts w:ascii="Source Sans Pro" w:hAnsi="Source Sans Pro" w:cstheme="minorHAnsi"/>
          <w:b/>
          <w:sz w:val="24"/>
          <w:szCs w:val="24"/>
          <w:lang w:val="es-ES"/>
        </w:rPr>
      </w:pPr>
      <w:r w:rsidRPr="00207815">
        <w:rPr>
          <w:rFonts w:ascii="Source Sans Pro" w:hAnsi="Source Sans Pro" w:cstheme="minorHAnsi"/>
          <w:b/>
          <w:sz w:val="24"/>
          <w:szCs w:val="24"/>
          <w:lang w:val="es-ES"/>
        </w:rPr>
        <w:t>Descripción breve del proyecto / Objetivo del proyecto</w:t>
      </w:r>
    </w:p>
    <w:p w14:paraId="77774B09" w14:textId="0FF675F8" w:rsidR="00C94B4D" w:rsidRDefault="00036CC3" w:rsidP="00FB5048">
      <w:pPr>
        <w:jc w:val="both"/>
        <w:rPr>
          <w:lang w:val="es-ES"/>
        </w:rPr>
      </w:pPr>
      <w:r w:rsidRPr="006673B1">
        <w:rPr>
          <w:lang w:val="es-ES"/>
        </w:rPr>
        <w:t xml:space="preserve">La discapacidad auditiva en Guatemala, </w:t>
      </w:r>
      <w:r w:rsidR="00E73F27" w:rsidRPr="006673B1">
        <w:rPr>
          <w:lang w:val="es-ES"/>
        </w:rPr>
        <w:t xml:space="preserve">desde la óptica general sigue siendo </w:t>
      </w:r>
      <w:r w:rsidR="00354E47" w:rsidRPr="006673B1">
        <w:rPr>
          <w:lang w:val="es-ES"/>
        </w:rPr>
        <w:t>una cifra</w:t>
      </w:r>
      <w:r w:rsidR="00E73F27" w:rsidRPr="006673B1">
        <w:rPr>
          <w:lang w:val="es-ES"/>
        </w:rPr>
        <w:t xml:space="preserve"> incalculable, </w:t>
      </w:r>
      <w:r w:rsidR="008F26FE" w:rsidRPr="006673B1">
        <w:rPr>
          <w:lang w:val="es-ES"/>
        </w:rPr>
        <w:t>poco abordada y con una débil respuesta por parte del Estado hacia personas que se desarrollan bajo esa condición, y</w:t>
      </w:r>
      <w:r w:rsidR="0065730C" w:rsidRPr="006673B1">
        <w:rPr>
          <w:lang w:val="es-ES"/>
        </w:rPr>
        <w:t xml:space="preserve"> </w:t>
      </w:r>
      <w:r w:rsidR="0097352C" w:rsidRPr="006673B1">
        <w:rPr>
          <w:lang w:val="es-ES"/>
        </w:rPr>
        <w:t>comportamientos culturales históricamente excluye</w:t>
      </w:r>
      <w:r w:rsidR="00354E47" w:rsidRPr="006673B1">
        <w:rPr>
          <w:lang w:val="es-ES"/>
        </w:rPr>
        <w:t xml:space="preserve">ntes. </w:t>
      </w:r>
    </w:p>
    <w:p w14:paraId="24B1986C" w14:textId="27C4D327" w:rsidR="00FB5048" w:rsidRDefault="00A16AC9" w:rsidP="00FB5048">
      <w:pPr>
        <w:jc w:val="both"/>
        <w:rPr>
          <w:lang w:val="es-ES"/>
        </w:rPr>
      </w:pPr>
      <w:r>
        <w:rPr>
          <w:lang w:val="es-ES"/>
        </w:rPr>
        <w:t xml:space="preserve">La Fundación Sonrisas que Escuchan, es un mecanismo de atención, diagnóstico y respuesta a la discapacidad auditiva en personas, especialmente, que se desarrollan en situación de vulnerabilidad. </w:t>
      </w:r>
      <w:r w:rsidR="00441879">
        <w:rPr>
          <w:lang w:val="es-ES"/>
        </w:rPr>
        <w:t>En el caso de Guatemala, esta condición (vulnerabilidad) se potencializa en el área rural del país, es decir fuera de los límites de la ciudad capital</w:t>
      </w:r>
      <w:r w:rsidR="00B6385C">
        <w:rPr>
          <w:lang w:val="es-ES"/>
        </w:rPr>
        <w:t>.</w:t>
      </w:r>
    </w:p>
    <w:p w14:paraId="2BEDE669" w14:textId="106B1037" w:rsidR="00B6385C" w:rsidRDefault="00B6385C" w:rsidP="00FB5048">
      <w:pPr>
        <w:jc w:val="both"/>
        <w:rPr>
          <w:lang w:val="es-ES"/>
        </w:rPr>
      </w:pPr>
      <w:r>
        <w:rPr>
          <w:lang w:val="es-ES"/>
        </w:rPr>
        <w:t>Por lo que, este proyecto busca desconcentrar y descentralizar los servicios y productos con enfoque social que provee</w:t>
      </w:r>
      <w:r w:rsidR="00E72A0C">
        <w:rPr>
          <w:lang w:val="es-ES"/>
        </w:rPr>
        <w:t xml:space="preserve"> la Fundación Sonrisas que Escuchan, mediante la instalación de clínicas de atención audiológicas, con características de integralidad y permanencia en cuatro departamentos estratégicos del país</w:t>
      </w:r>
      <w:r w:rsidR="00E334B5">
        <w:rPr>
          <w:lang w:val="es-ES"/>
        </w:rPr>
        <w:t xml:space="preserve"> (Escuintla, Quetzaltenango, Sololá y Zacapa). </w:t>
      </w:r>
    </w:p>
    <w:p w14:paraId="09908CA9" w14:textId="2420466E" w:rsidR="001D23EF" w:rsidRDefault="00E334B5" w:rsidP="00FB5048">
      <w:pPr>
        <w:jc w:val="both"/>
        <w:rPr>
          <w:lang w:val="es-ES"/>
        </w:rPr>
      </w:pPr>
      <w:r>
        <w:rPr>
          <w:lang w:val="es-ES"/>
        </w:rPr>
        <w:t xml:space="preserve">Estas clínicas audiológicas tendrán personal capacitado y tecnificado </w:t>
      </w:r>
      <w:r w:rsidR="00F207DE">
        <w:rPr>
          <w:lang w:val="es-ES"/>
        </w:rPr>
        <w:t>para la provisión de servicios y productos en atención temprana de la discapacidad auditiva de recién nacidos, niños y niñas en edad escolar, jóvenes adultos y adultos mayores</w:t>
      </w:r>
      <w:r w:rsidR="00D12917">
        <w:rPr>
          <w:lang w:val="es-ES"/>
        </w:rPr>
        <w:t xml:space="preserve">, en resumen, todos los grupos etarios </w:t>
      </w:r>
      <w:r w:rsidR="009077A0">
        <w:rPr>
          <w:lang w:val="es-ES"/>
        </w:rPr>
        <w:t xml:space="preserve">de cada uno de los departamentos. </w:t>
      </w:r>
    </w:p>
    <w:p w14:paraId="54AC8DED" w14:textId="5E724CAE" w:rsidR="00DC366A" w:rsidRDefault="0030600C" w:rsidP="00FB5048">
      <w:pPr>
        <w:jc w:val="both"/>
        <w:rPr>
          <w:lang w:val="es-ES"/>
        </w:rPr>
      </w:pPr>
      <w:r>
        <w:rPr>
          <w:lang w:val="es-ES"/>
        </w:rPr>
        <w:t xml:space="preserve">Lo anterior, </w:t>
      </w:r>
      <w:r w:rsidR="00844B10">
        <w:rPr>
          <w:lang w:val="es-ES"/>
        </w:rPr>
        <w:t xml:space="preserve">será producto de un </w:t>
      </w:r>
      <w:r w:rsidR="002E616E">
        <w:rPr>
          <w:lang w:val="es-ES"/>
        </w:rPr>
        <w:t xml:space="preserve">diagnóstico territorial que identifique las medidas que se suscitan en </w:t>
      </w:r>
      <w:r w:rsidR="005319F7">
        <w:rPr>
          <w:lang w:val="es-ES"/>
        </w:rPr>
        <w:t>la</w:t>
      </w:r>
      <w:r w:rsidR="002E616E">
        <w:rPr>
          <w:lang w:val="es-ES"/>
        </w:rPr>
        <w:t xml:space="preserve"> atención audiológica y otológica para la sociedad civil, </w:t>
      </w:r>
      <w:r w:rsidR="005319F7">
        <w:rPr>
          <w:lang w:val="es-ES"/>
        </w:rPr>
        <w:t xml:space="preserve">buscando un fortalecimiento con instituciones </w:t>
      </w:r>
      <w:r w:rsidR="00B2393E">
        <w:rPr>
          <w:lang w:val="es-ES"/>
        </w:rPr>
        <w:t>públicas</w:t>
      </w:r>
      <w:r w:rsidR="005319F7">
        <w:rPr>
          <w:lang w:val="es-ES"/>
        </w:rPr>
        <w:t xml:space="preserve"> rectoras de temas como salud, educación, discapacidad, </w:t>
      </w:r>
      <w:r w:rsidR="00B2393E">
        <w:rPr>
          <w:lang w:val="es-ES"/>
        </w:rPr>
        <w:t xml:space="preserve">autonomía y desarrollo. </w:t>
      </w:r>
      <w:r w:rsidR="006A23F5">
        <w:rPr>
          <w:lang w:val="es-ES"/>
        </w:rPr>
        <w:t xml:space="preserve">Se plantea desarrollar esta serie de acciones que permita modificar el comportamiento cultural, la respuesta institucional, la inclusión e igualdad en relación al tema de discapacidad. </w:t>
      </w:r>
    </w:p>
    <w:p w14:paraId="56A29368" w14:textId="5DB4714E" w:rsidR="00330A95" w:rsidRPr="0018450F" w:rsidRDefault="00330A95" w:rsidP="00FB5048">
      <w:pPr>
        <w:jc w:val="both"/>
        <w:rPr>
          <w:b/>
          <w:bCs/>
          <w:lang w:val="es-ES"/>
        </w:rPr>
      </w:pPr>
      <w:r w:rsidRPr="0018450F">
        <w:rPr>
          <w:b/>
          <w:bCs/>
          <w:lang w:val="es-ES"/>
        </w:rPr>
        <w:t>Objetivo del Proyecto</w:t>
      </w:r>
    </w:p>
    <w:p w14:paraId="61CA10E0" w14:textId="7FA2C93F" w:rsidR="009066D0" w:rsidRPr="009066D0" w:rsidRDefault="00330A95" w:rsidP="009066D0">
      <w:pPr>
        <w:jc w:val="both"/>
        <w:rPr>
          <w:lang w:val="es-ES"/>
        </w:rPr>
      </w:pPr>
      <w:r w:rsidRPr="00330A95">
        <w:rPr>
          <w:lang w:val="es-ES"/>
        </w:rPr>
        <w:t>Las personas con y sin discapacidad de las siete regiones objetivo de Sololá, El Progreso, Quetzaltenango, Guatemala, Huehuetenango, Zacapa y Escuintla tienen un mejor acceso a los servicios de salud para personas con discapacidad auditiva (especialmente a la detección precoz), a la educación inclusiva y a la igualdad de empleo mediante el desarrollo de enfoques inclusivos y una mayor participación de las mujeres</w:t>
      </w:r>
      <w:r w:rsidR="005E0506">
        <w:rPr>
          <w:lang w:val="es-ES"/>
        </w:rPr>
        <w:t>.</w:t>
      </w:r>
    </w:p>
    <w:p w14:paraId="26964E4B" w14:textId="45F9E0F2" w:rsidR="00DD36E1" w:rsidRPr="00976020" w:rsidRDefault="008D51AE" w:rsidP="00976020">
      <w:pPr>
        <w:pStyle w:val="Listenabsatz"/>
        <w:numPr>
          <w:ilvl w:val="1"/>
          <w:numId w:val="8"/>
        </w:numPr>
        <w:spacing w:before="240"/>
        <w:rPr>
          <w:b/>
          <w:color w:val="244061" w:themeColor="accent1" w:themeShade="80"/>
          <w:sz w:val="24"/>
          <w:lang w:val="es-ES"/>
        </w:rPr>
      </w:pPr>
      <w:r w:rsidRPr="009D4CE1">
        <w:rPr>
          <w:b/>
          <w:color w:val="244061" w:themeColor="accent1" w:themeShade="80"/>
          <w:sz w:val="24"/>
          <w:lang w:val="es-ES"/>
        </w:rPr>
        <w:t>Fuentes de información para la prueba provisional</w:t>
      </w:r>
    </w:p>
    <w:p w14:paraId="61962F56" w14:textId="10E7C5A7" w:rsidR="004F17FF" w:rsidRDefault="009D1FB4">
      <w:pPr>
        <w:pStyle w:val="Listenabsatz"/>
        <w:tabs>
          <w:tab w:val="left" w:pos="567"/>
        </w:tabs>
        <w:spacing w:after="0" w:line="240" w:lineRule="auto"/>
        <w:ind w:left="0"/>
        <w:contextualSpacing w:val="0"/>
        <w:rPr>
          <w:color w:val="A6A6A6" w:themeColor="background1" w:themeShade="A6"/>
          <w:szCs w:val="18"/>
          <w:lang w:val="es-ES"/>
        </w:rPr>
      </w:pPr>
      <w:r w:rsidRPr="00F57D70">
        <w:rPr>
          <w:color w:val="A6A6A6" w:themeColor="background1" w:themeShade="A6"/>
          <w:szCs w:val="18"/>
          <w:lang w:val="es-ES"/>
        </w:rPr>
        <w:t>[Indique aquí quién ha contribuido a la prueba y en qué información y fuentes se basa].</w:t>
      </w:r>
    </w:p>
    <w:p w14:paraId="0E118A23" w14:textId="51ED1730" w:rsidR="000605F0" w:rsidRDefault="000605F0">
      <w:pPr>
        <w:pStyle w:val="Listenabsatz"/>
        <w:tabs>
          <w:tab w:val="left" w:pos="567"/>
        </w:tabs>
        <w:spacing w:after="0" w:line="240" w:lineRule="auto"/>
        <w:ind w:left="0"/>
        <w:contextualSpacing w:val="0"/>
        <w:rPr>
          <w:color w:val="A6A6A6" w:themeColor="background1" w:themeShade="A6"/>
          <w:szCs w:val="18"/>
          <w:lang w:val="es-ES"/>
        </w:rPr>
      </w:pPr>
    </w:p>
    <w:p w14:paraId="0A70630C" w14:textId="5F937A97" w:rsidR="004839AF" w:rsidRDefault="000605F0" w:rsidP="00264536">
      <w:pPr>
        <w:pStyle w:val="Listenabsatz"/>
        <w:tabs>
          <w:tab w:val="left" w:pos="567"/>
        </w:tabs>
        <w:spacing w:after="0" w:line="240" w:lineRule="auto"/>
        <w:ind w:left="0"/>
        <w:contextualSpacing w:val="0"/>
        <w:jc w:val="both"/>
        <w:rPr>
          <w:lang w:val="es-ES"/>
        </w:rPr>
      </w:pPr>
      <w:r w:rsidRPr="00602C14">
        <w:rPr>
          <w:lang w:val="es-ES"/>
        </w:rPr>
        <w:t>Fortalecer los servicios y alcances de la institucionalidad pública, en relación a la gestión audiológica en los departamentos seleccionados</w:t>
      </w:r>
      <w:r w:rsidR="00166D16">
        <w:rPr>
          <w:lang w:val="es-ES"/>
        </w:rPr>
        <w:t>, es una responsabilidad que</w:t>
      </w:r>
      <w:r w:rsidR="00432C3C">
        <w:rPr>
          <w:lang w:val="es-ES"/>
        </w:rPr>
        <w:t xml:space="preserve"> requiere, evidentemente, de </w:t>
      </w:r>
      <w:r w:rsidR="006B20C3">
        <w:rPr>
          <w:lang w:val="es-ES"/>
        </w:rPr>
        <w:t xml:space="preserve">la disposición </w:t>
      </w:r>
      <w:r w:rsidR="00432C3C">
        <w:rPr>
          <w:lang w:val="es-ES"/>
        </w:rPr>
        <w:t>de información</w:t>
      </w:r>
      <w:r w:rsidR="009C760F">
        <w:rPr>
          <w:lang w:val="es-ES"/>
        </w:rPr>
        <w:t xml:space="preserve"> oficial</w:t>
      </w:r>
      <w:r w:rsidR="000C0D0F">
        <w:rPr>
          <w:lang w:val="es-ES"/>
        </w:rPr>
        <w:t>, formal o tangible.</w:t>
      </w:r>
      <w:r w:rsidR="009C760F">
        <w:rPr>
          <w:lang w:val="es-ES"/>
        </w:rPr>
        <w:t xml:space="preserve"> Para ello, nuestra base informativa es acceder a censos, caracterizaciones, diagnósticos </w:t>
      </w:r>
      <w:r w:rsidR="0021194C">
        <w:rPr>
          <w:lang w:val="es-ES"/>
        </w:rPr>
        <w:t xml:space="preserve">e investigaciones relacionados a información </w:t>
      </w:r>
      <w:r w:rsidR="000C0D0F">
        <w:rPr>
          <w:lang w:val="es-ES"/>
        </w:rPr>
        <w:t>que dispone el Estado (gobierno)</w:t>
      </w:r>
      <w:r w:rsidR="00896798">
        <w:rPr>
          <w:lang w:val="es-ES"/>
        </w:rPr>
        <w:t xml:space="preserve"> y </w:t>
      </w:r>
      <w:r w:rsidR="004839AF">
        <w:rPr>
          <w:lang w:val="es-ES"/>
        </w:rPr>
        <w:t>es presentada</w:t>
      </w:r>
      <w:r w:rsidR="0021194C">
        <w:rPr>
          <w:lang w:val="es-ES"/>
        </w:rPr>
        <w:t xml:space="preserve"> tanto por el Instituto Nacional de Estadística, como </w:t>
      </w:r>
      <w:r w:rsidR="00896798">
        <w:rPr>
          <w:lang w:val="es-ES"/>
        </w:rPr>
        <w:t xml:space="preserve">por las instituciones públicas rectoras de cada tema. </w:t>
      </w:r>
      <w:r w:rsidR="004839AF">
        <w:rPr>
          <w:lang w:val="es-ES"/>
        </w:rPr>
        <w:t xml:space="preserve">Para la Fundación Sonrisas que Escuchan </w:t>
      </w:r>
      <w:r w:rsidR="00E30F61">
        <w:rPr>
          <w:lang w:val="es-ES"/>
        </w:rPr>
        <w:t>–</w:t>
      </w:r>
      <w:r w:rsidR="004839AF">
        <w:rPr>
          <w:lang w:val="es-ES"/>
        </w:rPr>
        <w:t xml:space="preserve"> F</w:t>
      </w:r>
      <w:r w:rsidR="003E3CBB">
        <w:rPr>
          <w:lang w:val="es-ES"/>
        </w:rPr>
        <w:t>S</w:t>
      </w:r>
      <w:r w:rsidR="004839AF">
        <w:rPr>
          <w:lang w:val="es-ES"/>
        </w:rPr>
        <w:t>qE</w:t>
      </w:r>
      <w:r w:rsidR="00E30F61">
        <w:rPr>
          <w:lang w:val="es-ES"/>
        </w:rPr>
        <w:t xml:space="preserve">- conlleva una gran responsabilidad, intentar fortalecer los servicios públicos, pues no debemos de fiarnos únicamente de la información proporcionada, si no, también basarnos en </w:t>
      </w:r>
      <w:r w:rsidR="00597778">
        <w:rPr>
          <w:lang w:val="es-ES"/>
        </w:rPr>
        <w:t>información que nuestros trabajos de campo puedan recolectar. De este modo, la información puede ser confrontada, cruzada y analizada para establecer el punto de partida</w:t>
      </w:r>
      <w:r w:rsidR="003E3CBB">
        <w:rPr>
          <w:lang w:val="es-ES"/>
        </w:rPr>
        <w:t xml:space="preserve"> y medir el impacto que se tiene en la provisión de servicios audiológicos de carácter público</w:t>
      </w:r>
      <w:r w:rsidR="00D41C61">
        <w:rPr>
          <w:lang w:val="es-ES"/>
        </w:rPr>
        <w:t>, en las sociedades seleccionadas</w:t>
      </w:r>
      <w:r w:rsidR="00AD5966">
        <w:rPr>
          <w:lang w:val="es-ES"/>
        </w:rPr>
        <w:t xml:space="preserve">, a partir de la intervención de la FSqE. </w:t>
      </w:r>
    </w:p>
    <w:p w14:paraId="2C7C2568" w14:textId="77777777" w:rsidR="006356A7" w:rsidRDefault="006356A7" w:rsidP="00DE5A72">
      <w:pPr>
        <w:rPr>
          <w:lang w:val="es-ES"/>
        </w:rPr>
      </w:pPr>
    </w:p>
    <w:p w14:paraId="57AF7FA1" w14:textId="77777777" w:rsidR="006356A7" w:rsidRPr="00DE5A72" w:rsidRDefault="006356A7" w:rsidP="00DE5A72">
      <w:pPr>
        <w:rPr>
          <w:lang w:val="es-ES"/>
        </w:rPr>
      </w:pPr>
    </w:p>
    <w:p w14:paraId="59A2EE20" w14:textId="34EB4710" w:rsidR="004F17FF" w:rsidRPr="009D4CE1" w:rsidRDefault="008D51AE" w:rsidP="009D4CE1">
      <w:pPr>
        <w:pStyle w:val="Listenabsatz"/>
        <w:numPr>
          <w:ilvl w:val="1"/>
          <w:numId w:val="8"/>
        </w:numPr>
        <w:spacing w:before="240"/>
        <w:rPr>
          <w:b/>
          <w:color w:val="244061" w:themeColor="accent1" w:themeShade="80"/>
          <w:sz w:val="24"/>
          <w:lang w:val="es-ES"/>
        </w:rPr>
      </w:pPr>
      <w:r w:rsidRPr="009D4CE1">
        <w:rPr>
          <w:b/>
          <w:color w:val="244061" w:themeColor="accent1" w:themeShade="80"/>
          <w:sz w:val="24"/>
          <w:lang w:val="es-ES"/>
        </w:rPr>
        <w:t>Estado de consecución de los objetivos y matriz de impacto</w:t>
      </w:r>
    </w:p>
    <w:p w14:paraId="5A963371" w14:textId="77777777" w:rsidR="004F17FF" w:rsidRPr="00F57D70" w:rsidRDefault="00806CC3">
      <w:pPr>
        <w:pStyle w:val="Listenabsatz"/>
        <w:tabs>
          <w:tab w:val="left" w:pos="567"/>
        </w:tabs>
        <w:spacing w:after="0" w:line="240" w:lineRule="auto"/>
        <w:ind w:left="0"/>
        <w:contextualSpacing w:val="0"/>
        <w:rPr>
          <w:color w:val="A6A6A6" w:themeColor="background1" w:themeShade="A6"/>
          <w:szCs w:val="18"/>
          <w:lang w:val="es-ES"/>
        </w:rPr>
      </w:pPr>
      <w:r w:rsidRPr="00F57D70">
        <w:rPr>
          <w:color w:val="A6A6A6" w:themeColor="background1" w:themeShade="A6"/>
          <w:szCs w:val="18"/>
          <w:lang w:val="es-ES"/>
        </w:rPr>
        <w:t xml:space="preserve">[Utilice en este cuadro </w:t>
      </w:r>
      <w:r w:rsidR="006A400E" w:rsidRPr="00F57D70">
        <w:rPr>
          <w:color w:val="A6A6A6" w:themeColor="background1" w:themeShade="A6"/>
          <w:szCs w:val="18"/>
          <w:lang w:val="es-ES"/>
        </w:rPr>
        <w:t xml:space="preserve">la </w:t>
      </w:r>
      <w:r w:rsidRPr="00F57D70">
        <w:rPr>
          <w:color w:val="A6A6A6" w:themeColor="background1" w:themeShade="A6"/>
          <w:szCs w:val="18"/>
          <w:lang w:val="es-ES"/>
        </w:rPr>
        <w:t xml:space="preserve">información de </w:t>
      </w:r>
      <w:r w:rsidR="006A400E" w:rsidRPr="00F57D70">
        <w:rPr>
          <w:color w:val="A6A6A6" w:themeColor="background1" w:themeShade="A6"/>
          <w:szCs w:val="18"/>
          <w:lang w:val="es-ES"/>
        </w:rPr>
        <w:t xml:space="preserve">la matriz de impacto de la </w:t>
      </w:r>
      <w:r w:rsidRPr="00F57D70">
        <w:rPr>
          <w:color w:val="A6A6A6" w:themeColor="background1" w:themeShade="A6"/>
          <w:szCs w:val="18"/>
          <w:lang w:val="es-ES"/>
        </w:rPr>
        <w:t xml:space="preserve">candidatura. A continuación, presente la evolución de los indicadores que ha observado en la columna "Valor alcanzado hasta la fecha", si es posible en términos cualitativos y cuantitativos. Esto mostrará el progreso realizado en el ejercicio sobre el que está informando. Si se han producido desviaciones significativas con respecto al plan, explíquelas </w:t>
      </w:r>
      <w:r w:rsidR="006A400E" w:rsidRPr="00F57D70">
        <w:rPr>
          <w:color w:val="A6A6A6" w:themeColor="background1" w:themeShade="A6"/>
          <w:szCs w:val="18"/>
          <w:lang w:val="es-ES"/>
        </w:rPr>
        <w:t xml:space="preserve">también </w:t>
      </w:r>
      <w:r w:rsidRPr="00F57D70">
        <w:rPr>
          <w:color w:val="A6A6A6" w:themeColor="background1" w:themeShade="A6"/>
          <w:szCs w:val="18"/>
          <w:lang w:val="es-ES"/>
        </w:rPr>
        <w:t>aquí].</w:t>
      </w:r>
    </w:p>
    <w:p w14:paraId="02705851" w14:textId="77777777" w:rsidR="006A400E" w:rsidRPr="00F57D70" w:rsidRDefault="006A400E" w:rsidP="00806CC3">
      <w:pPr>
        <w:spacing w:after="0" w:line="240" w:lineRule="auto"/>
        <w:rPr>
          <w:rFonts w:cs="Calibri"/>
          <w:color w:val="808080"/>
          <w:szCs w:val="18"/>
          <w:lang w:val="es-ES"/>
        </w:rPr>
      </w:pPr>
    </w:p>
    <w:tbl>
      <w:tblPr>
        <w:tblpPr w:leftFromText="141" w:rightFromText="141" w:vertAnchor="text" w:tblpX="-289" w:tblpY="1"/>
        <w:tblOverlap w:val="never"/>
        <w:tblW w:w="5314" w:type="pct"/>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Look w:val="01E0" w:firstRow="1" w:lastRow="1" w:firstColumn="1" w:lastColumn="1" w:noHBand="0" w:noVBand="0"/>
      </w:tblPr>
      <w:tblGrid>
        <w:gridCol w:w="2661"/>
        <w:gridCol w:w="2212"/>
        <w:gridCol w:w="2285"/>
        <w:gridCol w:w="2259"/>
        <w:gridCol w:w="930"/>
      </w:tblGrid>
      <w:tr w:rsidR="0040620C" w:rsidRPr="00D03234" w14:paraId="36DBF43D" w14:textId="6901B904" w:rsidTr="00D516A9">
        <w:trPr>
          <w:trHeight w:val="397"/>
        </w:trPr>
        <w:tc>
          <w:tcPr>
            <w:tcW w:w="5000" w:type="pct"/>
            <w:gridSpan w:val="5"/>
            <w:tcBorders>
              <w:bottom w:val="single" w:sz="4" w:space="0" w:color="auto"/>
            </w:tcBorders>
            <w:shd w:val="clear" w:color="auto" w:fill="DBE5F1" w:themeFill="accent1" w:themeFillTint="33"/>
            <w:tcMar>
              <w:top w:w="85" w:type="dxa"/>
              <w:bottom w:w="85" w:type="dxa"/>
            </w:tcMar>
            <w:vAlign w:val="center"/>
          </w:tcPr>
          <w:p w14:paraId="7419DE39" w14:textId="039DDB78" w:rsidR="00BB6D71" w:rsidRPr="00BB6D71" w:rsidRDefault="008D51AE" w:rsidP="00BB6D71">
            <w:pPr>
              <w:jc w:val="both"/>
              <w:rPr>
                <w:lang w:val="es-GT"/>
              </w:rPr>
            </w:pPr>
            <w:r w:rsidRPr="00743170">
              <w:rPr>
                <w:rFonts w:cs="Calibri"/>
                <w:b/>
                <w:lang w:val="es-ES"/>
              </w:rPr>
              <w:t>Objetivo general</w:t>
            </w:r>
            <w:r w:rsidR="0040620C" w:rsidRPr="00743170">
              <w:rPr>
                <w:rFonts w:cs="Calibri"/>
                <w:b/>
                <w:lang w:val="es-ES"/>
              </w:rPr>
              <w:t xml:space="preserve">: </w:t>
            </w:r>
            <w:r w:rsidR="00743170" w:rsidRPr="00743170">
              <w:rPr>
                <w:lang w:val="es-ES"/>
              </w:rPr>
              <w:t xml:space="preserve"> </w:t>
            </w:r>
            <w:r w:rsidR="00BB6D71" w:rsidRPr="00BB6D71">
              <w:rPr>
                <w:lang w:val="es-GT"/>
              </w:rPr>
              <w:t xml:space="preserve"> Promover el desarrollo de comunidades inclusivas mediante el acceso a servicios de salud inclusivos para las personas con discapacidad auditiva, educación inclusiva e igualdad de empleo para las personas con discapacidad en Guatemala.</w:t>
            </w:r>
          </w:p>
          <w:p w14:paraId="4CBAB375" w14:textId="1F6F15A3" w:rsidR="00AF252F" w:rsidRPr="00BB6D71" w:rsidRDefault="00AF252F" w:rsidP="00CC4124">
            <w:pPr>
              <w:tabs>
                <w:tab w:val="left" w:pos="2127"/>
              </w:tabs>
              <w:spacing w:after="0"/>
              <w:ind w:left="2127" w:hanging="2127"/>
              <w:rPr>
                <w:lang w:val="es-GT"/>
              </w:rPr>
            </w:pPr>
          </w:p>
          <w:p w14:paraId="0223CA9D" w14:textId="77777777" w:rsidR="0040620C" w:rsidRPr="00743170" w:rsidRDefault="0040620C" w:rsidP="00D516A9">
            <w:pPr>
              <w:tabs>
                <w:tab w:val="left" w:pos="2127"/>
              </w:tabs>
              <w:spacing w:after="0"/>
              <w:ind w:left="2127" w:hanging="2127"/>
              <w:rPr>
                <w:rFonts w:cs="Calibri"/>
                <w:b/>
                <w:lang w:val="es-ES"/>
              </w:rPr>
            </w:pPr>
          </w:p>
        </w:tc>
      </w:tr>
      <w:tr w:rsidR="0040620C" w:rsidRPr="00D03234" w14:paraId="7E7ECA51" w14:textId="32209BB0" w:rsidTr="003F02F8">
        <w:trPr>
          <w:trHeight w:val="397"/>
        </w:trPr>
        <w:tc>
          <w:tcPr>
            <w:tcW w:w="3423" w:type="pct"/>
            <w:gridSpan w:val="3"/>
            <w:tcBorders>
              <w:top w:val="single" w:sz="4" w:space="0" w:color="auto"/>
              <w:left w:val="nil"/>
              <w:bottom w:val="nil"/>
              <w:right w:val="nil"/>
            </w:tcBorders>
            <w:shd w:val="clear" w:color="auto" w:fill="FFFFFF" w:themeFill="background1"/>
            <w:tcMar>
              <w:top w:w="85" w:type="dxa"/>
              <w:bottom w:w="85" w:type="dxa"/>
            </w:tcMar>
            <w:vAlign w:val="center"/>
          </w:tcPr>
          <w:p w14:paraId="323A37E3" w14:textId="77777777" w:rsidR="0040620C" w:rsidRPr="00743170" w:rsidRDefault="0040620C" w:rsidP="00D516A9">
            <w:pPr>
              <w:tabs>
                <w:tab w:val="left" w:pos="2127"/>
              </w:tabs>
              <w:spacing w:after="0"/>
              <w:rPr>
                <w:rFonts w:cs="Calibri"/>
                <w:b/>
                <w:sz w:val="10"/>
                <w:lang w:val="es-ES"/>
              </w:rPr>
            </w:pPr>
          </w:p>
        </w:tc>
        <w:tc>
          <w:tcPr>
            <w:tcW w:w="1111" w:type="pct"/>
            <w:tcBorders>
              <w:top w:val="single" w:sz="4" w:space="0" w:color="auto"/>
              <w:left w:val="nil"/>
              <w:bottom w:val="nil"/>
              <w:right w:val="nil"/>
            </w:tcBorders>
            <w:shd w:val="clear" w:color="auto" w:fill="FFFFFF" w:themeFill="background1"/>
          </w:tcPr>
          <w:p w14:paraId="7F8880AE" w14:textId="77777777" w:rsidR="0040620C" w:rsidRPr="00743170" w:rsidRDefault="0040620C" w:rsidP="00D516A9">
            <w:pPr>
              <w:tabs>
                <w:tab w:val="left" w:pos="2127"/>
              </w:tabs>
              <w:spacing w:after="0"/>
              <w:ind w:left="2127" w:hanging="2127"/>
              <w:rPr>
                <w:rFonts w:cs="Calibri"/>
                <w:b/>
                <w:lang w:val="es-ES"/>
              </w:rPr>
            </w:pPr>
          </w:p>
        </w:tc>
        <w:tc>
          <w:tcPr>
            <w:tcW w:w="466" w:type="pct"/>
            <w:tcBorders>
              <w:top w:val="single" w:sz="4" w:space="0" w:color="auto"/>
              <w:left w:val="nil"/>
              <w:bottom w:val="nil"/>
              <w:right w:val="nil"/>
            </w:tcBorders>
            <w:shd w:val="clear" w:color="auto" w:fill="FFFFFF" w:themeFill="background1"/>
          </w:tcPr>
          <w:p w14:paraId="280180B0" w14:textId="77777777" w:rsidR="0040620C" w:rsidRPr="00743170" w:rsidRDefault="0040620C" w:rsidP="00D516A9">
            <w:pPr>
              <w:tabs>
                <w:tab w:val="left" w:pos="2127"/>
              </w:tabs>
              <w:spacing w:after="0"/>
              <w:ind w:left="2127" w:hanging="2127"/>
              <w:rPr>
                <w:rFonts w:cs="Calibri"/>
                <w:b/>
                <w:lang w:val="es-ES"/>
              </w:rPr>
            </w:pPr>
          </w:p>
        </w:tc>
      </w:tr>
      <w:tr w:rsidR="0040620C" w:rsidRPr="00D03234" w14:paraId="03508892" w14:textId="5CB2B0EF" w:rsidTr="003F02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2"/>
        </w:trPr>
        <w:tc>
          <w:tcPr>
            <w:tcW w:w="1306" w:type="pct"/>
            <w:vMerge w:val="restart"/>
            <w:shd w:val="clear" w:color="auto" w:fill="DBE5F1" w:themeFill="accent1" w:themeFillTint="33"/>
          </w:tcPr>
          <w:p w14:paraId="70C45551" w14:textId="77777777" w:rsidR="004F17FF" w:rsidRDefault="008D51AE" w:rsidP="00D516A9">
            <w:pPr>
              <w:pStyle w:val="Listenabsatz"/>
              <w:tabs>
                <w:tab w:val="left" w:pos="567"/>
              </w:tabs>
              <w:spacing w:after="0" w:line="240" w:lineRule="auto"/>
              <w:ind w:left="0"/>
              <w:contextualSpacing w:val="0"/>
              <w:rPr>
                <w:b/>
                <w:szCs w:val="20"/>
              </w:rPr>
            </w:pPr>
            <w:r w:rsidRPr="003A721A">
              <w:rPr>
                <w:b/>
                <w:szCs w:val="20"/>
              </w:rPr>
              <w:t xml:space="preserve">Objetivo del proyecto </w:t>
            </w:r>
          </w:p>
          <w:p w14:paraId="40FF023E" w14:textId="0C98F612" w:rsidR="0040620C" w:rsidRPr="003A721A" w:rsidRDefault="0040620C" w:rsidP="00D516A9">
            <w:pPr>
              <w:pStyle w:val="Listenabsatz"/>
              <w:tabs>
                <w:tab w:val="left" w:pos="567"/>
              </w:tabs>
              <w:spacing w:after="0" w:line="240" w:lineRule="auto"/>
              <w:ind w:left="0"/>
              <w:contextualSpacing w:val="0"/>
              <w:rPr>
                <w:rFonts w:cs="Calibri"/>
                <w:szCs w:val="18"/>
              </w:rPr>
            </w:pPr>
          </w:p>
        </w:tc>
        <w:tc>
          <w:tcPr>
            <w:tcW w:w="3694" w:type="pct"/>
            <w:gridSpan w:val="4"/>
            <w:shd w:val="clear" w:color="auto" w:fill="DBE5F1" w:themeFill="accent1" w:themeFillTint="33"/>
          </w:tcPr>
          <w:p w14:paraId="3709FDCF" w14:textId="77777777" w:rsidR="004F17FF" w:rsidRPr="00F57D70" w:rsidRDefault="008D51AE" w:rsidP="00D516A9">
            <w:pPr>
              <w:pStyle w:val="Listenabsatz"/>
              <w:tabs>
                <w:tab w:val="left" w:pos="567"/>
              </w:tabs>
              <w:spacing w:after="0" w:line="240" w:lineRule="auto"/>
              <w:ind w:left="0"/>
              <w:contextualSpacing w:val="0"/>
              <w:rPr>
                <w:b/>
                <w:szCs w:val="20"/>
                <w:lang w:val="es-ES"/>
              </w:rPr>
            </w:pPr>
            <w:r w:rsidRPr="00F57D70">
              <w:rPr>
                <w:b/>
                <w:szCs w:val="20"/>
                <w:lang w:val="es-ES"/>
              </w:rPr>
              <w:t>Indicadores (posiblemente más estructura cuantitativa)</w:t>
            </w:r>
          </w:p>
        </w:tc>
      </w:tr>
      <w:tr w:rsidR="003F02F8" w:rsidRPr="00D03234" w14:paraId="769AC287" w14:textId="3B548606" w:rsidTr="00226B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80"/>
        </w:trPr>
        <w:tc>
          <w:tcPr>
            <w:tcW w:w="1306" w:type="pct"/>
            <w:vMerge/>
            <w:shd w:val="clear" w:color="auto" w:fill="DBE5F1" w:themeFill="accent1" w:themeFillTint="33"/>
          </w:tcPr>
          <w:p w14:paraId="4393E8E2" w14:textId="77777777" w:rsidR="00DA17F3" w:rsidRPr="00F57D70" w:rsidRDefault="00DA17F3" w:rsidP="00D516A9">
            <w:pPr>
              <w:pStyle w:val="Listenabsatz"/>
              <w:tabs>
                <w:tab w:val="left" w:pos="567"/>
              </w:tabs>
              <w:spacing w:after="0" w:line="240" w:lineRule="auto"/>
              <w:ind w:left="0"/>
              <w:contextualSpacing w:val="0"/>
              <w:rPr>
                <w:rFonts w:cs="Calibri"/>
                <w:szCs w:val="20"/>
                <w:lang w:val="es-ES"/>
              </w:rPr>
            </w:pPr>
          </w:p>
        </w:tc>
        <w:tc>
          <w:tcPr>
            <w:tcW w:w="1089" w:type="pct"/>
            <w:shd w:val="clear" w:color="auto" w:fill="auto"/>
          </w:tcPr>
          <w:p w14:paraId="155AD1EF" w14:textId="77777777" w:rsidR="004F17FF" w:rsidRPr="00F57D70" w:rsidRDefault="008D51AE" w:rsidP="00D516A9">
            <w:pPr>
              <w:spacing w:after="0" w:line="240" w:lineRule="auto"/>
              <w:rPr>
                <w:rFonts w:cs="Calibri"/>
                <w:szCs w:val="20"/>
                <w:lang w:val="es-ES"/>
              </w:rPr>
            </w:pPr>
            <w:r w:rsidRPr="00F57D70">
              <w:rPr>
                <w:rFonts w:cs="Calibri"/>
                <w:szCs w:val="20"/>
                <w:lang w:val="es-ES"/>
              </w:rPr>
              <w:t xml:space="preserve">Valor inicial </w:t>
            </w:r>
          </w:p>
          <w:p w14:paraId="5834683C" w14:textId="77777777" w:rsidR="004F17FF" w:rsidRPr="00F57D70" w:rsidRDefault="008D51AE" w:rsidP="00D516A9">
            <w:pPr>
              <w:pStyle w:val="Listenabsatz"/>
              <w:tabs>
                <w:tab w:val="left" w:pos="567"/>
              </w:tabs>
              <w:spacing w:after="0" w:line="240" w:lineRule="auto"/>
              <w:ind w:left="0"/>
              <w:contextualSpacing w:val="0"/>
              <w:rPr>
                <w:rFonts w:cs="Calibri"/>
                <w:szCs w:val="18"/>
                <w:lang w:val="es-ES"/>
              </w:rPr>
            </w:pPr>
            <w:r w:rsidRPr="00F57D70">
              <w:rPr>
                <w:sz w:val="18"/>
                <w:szCs w:val="20"/>
                <w:lang w:val="es-ES"/>
              </w:rPr>
              <w:t>(cuantitativa y cualitativa)</w:t>
            </w:r>
          </w:p>
        </w:tc>
        <w:tc>
          <w:tcPr>
            <w:tcW w:w="1028" w:type="pct"/>
            <w:shd w:val="clear" w:color="auto" w:fill="auto"/>
          </w:tcPr>
          <w:p w14:paraId="6D8F984A" w14:textId="77777777" w:rsidR="004F17FF" w:rsidRPr="00F57D70" w:rsidRDefault="008D51AE" w:rsidP="00D516A9">
            <w:pPr>
              <w:spacing w:after="0" w:line="240" w:lineRule="auto"/>
              <w:rPr>
                <w:rFonts w:cs="Calibri"/>
                <w:szCs w:val="20"/>
                <w:lang w:val="es-ES"/>
              </w:rPr>
            </w:pPr>
            <w:r w:rsidRPr="00F57D70">
              <w:rPr>
                <w:rFonts w:cs="Calibri"/>
                <w:szCs w:val="20"/>
                <w:lang w:val="es-ES"/>
              </w:rPr>
              <w:t xml:space="preserve">Valor objetivo (target) </w:t>
            </w:r>
          </w:p>
          <w:p w14:paraId="38D24E90" w14:textId="77777777" w:rsidR="004F17FF" w:rsidRPr="00F57D70" w:rsidRDefault="008D51AE" w:rsidP="00D516A9">
            <w:pPr>
              <w:pStyle w:val="Listenabsatz"/>
              <w:tabs>
                <w:tab w:val="left" w:pos="567"/>
              </w:tabs>
              <w:spacing w:after="0" w:line="240" w:lineRule="auto"/>
              <w:ind w:left="0"/>
              <w:contextualSpacing w:val="0"/>
              <w:rPr>
                <w:sz w:val="18"/>
                <w:szCs w:val="20"/>
                <w:lang w:val="es-ES"/>
              </w:rPr>
            </w:pPr>
            <w:r w:rsidRPr="00F57D70">
              <w:rPr>
                <w:sz w:val="18"/>
                <w:szCs w:val="20"/>
                <w:lang w:val="es-ES"/>
              </w:rPr>
              <w:t>(cuantitativa y cualitativa)</w:t>
            </w:r>
          </w:p>
          <w:p w14:paraId="5EAB8F06" w14:textId="37EA8A0D" w:rsidR="00DA17F3" w:rsidRPr="00F57D70" w:rsidRDefault="00DA17F3" w:rsidP="00D516A9">
            <w:pPr>
              <w:pStyle w:val="Listenabsatz"/>
              <w:tabs>
                <w:tab w:val="left" w:pos="567"/>
              </w:tabs>
              <w:spacing w:after="0" w:line="240" w:lineRule="auto"/>
              <w:ind w:left="0"/>
              <w:contextualSpacing w:val="0"/>
              <w:rPr>
                <w:rFonts w:cs="Calibri"/>
                <w:szCs w:val="18"/>
                <w:lang w:val="es-ES"/>
              </w:rPr>
            </w:pPr>
          </w:p>
        </w:tc>
        <w:tc>
          <w:tcPr>
            <w:tcW w:w="1577" w:type="pct"/>
            <w:gridSpan w:val="2"/>
          </w:tcPr>
          <w:p w14:paraId="771CB191" w14:textId="77777777" w:rsidR="004F17FF" w:rsidRPr="003F02F8" w:rsidRDefault="008D51AE" w:rsidP="00D516A9">
            <w:pPr>
              <w:spacing w:after="0" w:line="240" w:lineRule="auto"/>
              <w:rPr>
                <w:rFonts w:cs="Calibri"/>
                <w:szCs w:val="20"/>
                <w:highlight w:val="yellow"/>
                <w:lang w:val="es-ES"/>
              </w:rPr>
            </w:pPr>
            <w:r w:rsidRPr="003F02F8">
              <w:rPr>
                <w:rFonts w:cs="Calibri"/>
                <w:szCs w:val="20"/>
                <w:highlight w:val="yellow"/>
                <w:lang w:val="es-ES"/>
              </w:rPr>
              <w:t xml:space="preserve">Valor alcanzado hasta la fecha </w:t>
            </w:r>
            <w:r w:rsidRPr="003F02F8">
              <w:rPr>
                <w:rFonts w:cs="Calibri"/>
                <w:sz w:val="18"/>
                <w:szCs w:val="20"/>
                <w:highlight w:val="yellow"/>
                <w:lang w:val="es-ES"/>
              </w:rPr>
              <w:t>(cuantitativo y cualitativo)</w:t>
            </w:r>
            <w:r w:rsidRPr="003F02F8">
              <w:rPr>
                <w:rFonts w:cs="Calibri"/>
                <w:szCs w:val="20"/>
                <w:highlight w:val="yellow"/>
                <w:lang w:val="es-ES"/>
              </w:rPr>
              <w:t xml:space="preserve">, </w:t>
            </w:r>
            <w:r w:rsidRPr="003F02F8">
              <w:rPr>
                <w:rFonts w:cs="Calibri"/>
                <w:sz w:val="18"/>
                <w:szCs w:val="20"/>
                <w:highlight w:val="yellow"/>
                <w:lang w:val="es-ES"/>
              </w:rPr>
              <w:t xml:space="preserve">explicaciones de las desviaciones si procede. </w:t>
            </w:r>
          </w:p>
        </w:tc>
      </w:tr>
      <w:tr w:rsidR="00DA17F3" w:rsidRPr="00D03234" w14:paraId="7E8E921D" w14:textId="6D39C59E" w:rsidTr="00630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06" w:type="pct"/>
            <w:shd w:val="clear" w:color="auto" w:fill="auto"/>
          </w:tcPr>
          <w:p w14:paraId="20AA70FB" w14:textId="77777777" w:rsidR="00213E16" w:rsidRPr="00213E16" w:rsidRDefault="00213E16" w:rsidP="00213E16">
            <w:pPr>
              <w:jc w:val="both"/>
              <w:rPr>
                <w:sz w:val="20"/>
                <w:szCs w:val="20"/>
                <w:lang w:val="es-ES"/>
              </w:rPr>
            </w:pPr>
            <w:r w:rsidRPr="00213E16">
              <w:rPr>
                <w:sz w:val="20"/>
                <w:szCs w:val="20"/>
                <w:lang w:val="es-ES"/>
              </w:rPr>
              <w:t xml:space="preserve">Las personas con y sin discapacidad de las siete regiones objetivo de Sololá, El Progreso, Quetzaltenango, Guatemala, Huehuetenango, Zacapa y Escuintla tienen un mejor acceso a los servicios de salud para personas con discapacidad auditiva (especialmente a la detección precoz), a la educación inclusiva y a la igualdad de empleo mediante el desarrollo de enfoques </w:t>
            </w:r>
            <w:r w:rsidRPr="00213E16">
              <w:rPr>
                <w:sz w:val="20"/>
                <w:szCs w:val="20"/>
                <w:lang w:val="es-ES"/>
              </w:rPr>
              <w:lastRenderedPageBreak/>
              <w:t>inclusivos y una mayor participación de las mujeres.</w:t>
            </w:r>
          </w:p>
          <w:p w14:paraId="76E55C8A" w14:textId="748DB6D8" w:rsidR="00DA17F3" w:rsidRPr="00213E16" w:rsidRDefault="00DA17F3" w:rsidP="00D516A9">
            <w:pPr>
              <w:spacing w:after="0" w:line="240" w:lineRule="auto"/>
              <w:rPr>
                <w:rFonts w:cs="Calibri"/>
                <w:sz w:val="20"/>
                <w:szCs w:val="20"/>
                <w:highlight w:val="yellow"/>
                <w:lang w:val="es-ES"/>
              </w:rPr>
            </w:pPr>
          </w:p>
        </w:tc>
        <w:tc>
          <w:tcPr>
            <w:tcW w:w="1089" w:type="pct"/>
            <w:shd w:val="clear" w:color="auto" w:fill="auto"/>
          </w:tcPr>
          <w:p w14:paraId="79F2C45E" w14:textId="370C04C7" w:rsidR="006A43F5" w:rsidRDefault="006A43F5" w:rsidP="006A43F5">
            <w:pPr>
              <w:spacing w:after="0" w:line="240" w:lineRule="auto"/>
              <w:rPr>
                <w:rFonts w:cs="Arial"/>
                <w:sz w:val="20"/>
                <w:szCs w:val="20"/>
                <w:lang w:val="es-ES" w:eastAsia="zh-CN"/>
              </w:rPr>
            </w:pPr>
            <w:r w:rsidRPr="006A43F5">
              <w:rPr>
                <w:rFonts w:cs="Arial"/>
                <w:sz w:val="20"/>
                <w:szCs w:val="20"/>
                <w:lang w:val="es-ES" w:eastAsia="zh-CN"/>
              </w:rPr>
              <w:lastRenderedPageBreak/>
              <w:t>Actualmente no se dispone de datos de referencia sobre salud auditiva en los departamentos de Zacapa y Escuintla. En Ciudad de Guatemala, Sololá y Quetzaltenango, la SqE ha prestado servicios a</w:t>
            </w:r>
            <w:r w:rsidR="00986660">
              <w:rPr>
                <w:rFonts w:cs="Arial"/>
                <w:sz w:val="20"/>
                <w:szCs w:val="20"/>
                <w:lang w:val="es-ES" w:eastAsia="zh-CN"/>
              </w:rPr>
              <w:t xml:space="preserve"> </w:t>
            </w:r>
            <w:r w:rsidRPr="006A43F5">
              <w:rPr>
                <w:rFonts w:cs="Arial"/>
                <w:sz w:val="20"/>
                <w:szCs w:val="20"/>
                <w:lang w:val="es-ES" w:eastAsia="zh-CN"/>
              </w:rPr>
              <w:t>aproximadamente 4.974 recién nacidos, 42.500 niños en edad escolar y 2.000 adultos mayores desde 2014.</w:t>
            </w:r>
          </w:p>
          <w:p w14:paraId="22607C60" w14:textId="77777777" w:rsidR="006A43F5" w:rsidRPr="006A43F5" w:rsidRDefault="006A43F5" w:rsidP="006A43F5">
            <w:pPr>
              <w:spacing w:after="0" w:line="240" w:lineRule="auto"/>
              <w:rPr>
                <w:rFonts w:cs="Arial"/>
                <w:sz w:val="20"/>
                <w:szCs w:val="20"/>
                <w:lang w:val="es-ES" w:eastAsia="zh-CN"/>
              </w:rPr>
            </w:pPr>
          </w:p>
          <w:p w14:paraId="581C080E" w14:textId="716445C7" w:rsidR="00DA17F3" w:rsidRPr="006A43F5" w:rsidRDefault="006A43F5" w:rsidP="006A43F5">
            <w:pPr>
              <w:spacing w:after="0" w:line="240" w:lineRule="auto"/>
              <w:rPr>
                <w:rFonts w:cs="Arial"/>
                <w:sz w:val="20"/>
                <w:szCs w:val="20"/>
                <w:highlight w:val="yellow"/>
                <w:lang w:val="es-ES" w:eastAsia="zh-CN"/>
              </w:rPr>
            </w:pPr>
            <w:r w:rsidRPr="006A43F5">
              <w:rPr>
                <w:rFonts w:cs="Arial"/>
                <w:sz w:val="20"/>
                <w:szCs w:val="20"/>
                <w:lang w:val="es-ES" w:eastAsia="zh-CN"/>
              </w:rPr>
              <w:lastRenderedPageBreak/>
              <w:t>Las mujeres de los puntos de contacto social/médico están muy motivadas e interesadas en cuestiones de salud y discapacidad. Sin embargo, suelen carecer de conocimientos específicos en salud auditiva y salud mental para contribuir a la detección precoz.</w:t>
            </w:r>
          </w:p>
        </w:tc>
        <w:tc>
          <w:tcPr>
            <w:tcW w:w="1028" w:type="pct"/>
            <w:shd w:val="clear" w:color="auto" w:fill="auto"/>
          </w:tcPr>
          <w:p w14:paraId="15895376" w14:textId="69D99F2B" w:rsidR="004232AD" w:rsidRPr="00820E21" w:rsidRDefault="004232AD" w:rsidP="004232AD">
            <w:pPr>
              <w:spacing w:after="0" w:line="240" w:lineRule="auto"/>
              <w:rPr>
                <w:rFonts w:cs="Arial"/>
                <w:sz w:val="20"/>
                <w:szCs w:val="20"/>
                <w:lang w:val="es-ES"/>
              </w:rPr>
            </w:pPr>
            <w:r w:rsidRPr="00820E21">
              <w:rPr>
                <w:rFonts w:cs="Arial"/>
                <w:sz w:val="20"/>
                <w:szCs w:val="20"/>
                <w:lang w:val="es-ES"/>
              </w:rPr>
              <w:lastRenderedPageBreak/>
              <w:t>4.500 recién nacidos, 20.000 escolares y 2.500 adultos mayores han recibido servicios integrales de salud auditiva en los departamentos de Sololá, Quetzaltenango, Escuintla y Zacapa, prestados a través de 4 clínicas regionales de audiología.</w:t>
            </w:r>
          </w:p>
          <w:p w14:paraId="5053A032" w14:textId="77777777" w:rsidR="004232AD" w:rsidRPr="00820E21" w:rsidRDefault="004232AD" w:rsidP="004232AD">
            <w:pPr>
              <w:spacing w:after="0" w:line="240" w:lineRule="auto"/>
              <w:rPr>
                <w:rFonts w:cs="Arial"/>
                <w:sz w:val="20"/>
                <w:szCs w:val="20"/>
                <w:lang w:val="es-ES"/>
              </w:rPr>
            </w:pPr>
            <w:r w:rsidRPr="00820E21">
              <w:rPr>
                <w:rFonts w:cs="Arial"/>
                <w:sz w:val="20"/>
                <w:szCs w:val="20"/>
                <w:lang w:val="es-ES"/>
              </w:rPr>
              <w:t>(SqE)</w:t>
            </w:r>
          </w:p>
          <w:p w14:paraId="07C4D346" w14:textId="77777777" w:rsidR="004232AD" w:rsidRPr="00820E21" w:rsidRDefault="004232AD" w:rsidP="004232AD">
            <w:pPr>
              <w:spacing w:after="0" w:line="240" w:lineRule="auto"/>
              <w:rPr>
                <w:rFonts w:cs="Arial"/>
                <w:sz w:val="20"/>
                <w:szCs w:val="20"/>
                <w:lang w:val="es-ES"/>
              </w:rPr>
            </w:pPr>
          </w:p>
          <w:p w14:paraId="03615792" w14:textId="4624AB1A" w:rsidR="00DA17F3" w:rsidRPr="00820E21" w:rsidRDefault="004232AD" w:rsidP="004232AD">
            <w:pPr>
              <w:spacing w:after="0" w:line="240" w:lineRule="auto"/>
              <w:rPr>
                <w:rFonts w:cs="Arial"/>
                <w:sz w:val="20"/>
                <w:szCs w:val="20"/>
                <w:highlight w:val="yellow"/>
                <w:lang w:val="es-ES"/>
              </w:rPr>
            </w:pPr>
            <w:r w:rsidRPr="00820E21">
              <w:rPr>
                <w:rFonts w:cs="Arial"/>
                <w:sz w:val="20"/>
                <w:szCs w:val="20"/>
                <w:lang w:val="es-ES"/>
              </w:rPr>
              <w:t xml:space="preserve">650 mujeres del sector sanitario, administrativo o familiar (al menos un </w:t>
            </w:r>
            <w:r w:rsidRPr="00820E21">
              <w:rPr>
                <w:rFonts w:cs="Arial"/>
                <w:sz w:val="20"/>
                <w:szCs w:val="20"/>
                <w:lang w:val="es-ES"/>
              </w:rPr>
              <w:lastRenderedPageBreak/>
              <w:t>5% con discapacidad) reciben formación en salud auditiva y/o salud mental y contribuyen como multiplicadoras a la detección e intervención precoz. (SqE+FUNDAL)</w:t>
            </w:r>
          </w:p>
          <w:p w14:paraId="466DD4EE" w14:textId="59E1529F" w:rsidR="004C3556" w:rsidRPr="00820E21" w:rsidRDefault="004C3556" w:rsidP="003F02F8">
            <w:pPr>
              <w:spacing w:after="0" w:line="240" w:lineRule="auto"/>
              <w:rPr>
                <w:rFonts w:cs="Arial"/>
                <w:sz w:val="20"/>
                <w:szCs w:val="20"/>
                <w:highlight w:val="yellow"/>
                <w:lang w:val="es-ES"/>
              </w:rPr>
            </w:pPr>
          </w:p>
        </w:tc>
        <w:tc>
          <w:tcPr>
            <w:tcW w:w="1577" w:type="pct"/>
            <w:gridSpan w:val="2"/>
          </w:tcPr>
          <w:p w14:paraId="2395BB2A" w14:textId="1BD007B3" w:rsidR="000E6B52" w:rsidRDefault="006940DD" w:rsidP="00D516A9">
            <w:pPr>
              <w:spacing w:after="0" w:line="240" w:lineRule="auto"/>
              <w:rPr>
                <w:rFonts w:cs="Arial"/>
                <w:sz w:val="20"/>
                <w:szCs w:val="20"/>
                <w:lang w:val="es-ES"/>
              </w:rPr>
            </w:pPr>
            <w:r w:rsidRPr="00FA479D">
              <w:rPr>
                <w:rFonts w:cs="Arial"/>
                <w:sz w:val="20"/>
                <w:szCs w:val="20"/>
                <w:lang w:val="es-ES"/>
              </w:rPr>
              <w:lastRenderedPageBreak/>
              <w:t>Se ha logrado establecer las bases administrativas</w:t>
            </w:r>
            <w:r w:rsidR="001B4485" w:rsidRPr="00FA479D">
              <w:rPr>
                <w:rFonts w:cs="Arial"/>
                <w:sz w:val="20"/>
                <w:szCs w:val="20"/>
                <w:lang w:val="es-ES"/>
              </w:rPr>
              <w:t>, clínicas, oper</w:t>
            </w:r>
            <w:r w:rsidR="000462E2" w:rsidRPr="00FA479D">
              <w:rPr>
                <w:rFonts w:cs="Arial"/>
                <w:sz w:val="20"/>
                <w:szCs w:val="20"/>
                <w:lang w:val="es-ES"/>
              </w:rPr>
              <w:t>a</w:t>
            </w:r>
            <w:r w:rsidR="001B4485" w:rsidRPr="00FA479D">
              <w:rPr>
                <w:rFonts w:cs="Arial"/>
                <w:sz w:val="20"/>
                <w:szCs w:val="20"/>
                <w:lang w:val="es-ES"/>
              </w:rPr>
              <w:t xml:space="preserve">tivas y comunicacionales para la instalación de las clínicas audiológicas en </w:t>
            </w:r>
            <w:r w:rsidR="000462E2" w:rsidRPr="00FA479D">
              <w:rPr>
                <w:rFonts w:cs="Arial"/>
                <w:sz w:val="20"/>
                <w:szCs w:val="20"/>
                <w:lang w:val="es-ES"/>
              </w:rPr>
              <w:t>Escuintla, Quetzaltenango, Sololá y Zacapa.</w:t>
            </w:r>
            <w:r w:rsidR="000E6B52" w:rsidRPr="00FA479D">
              <w:rPr>
                <w:rFonts w:cs="Arial"/>
                <w:sz w:val="20"/>
                <w:szCs w:val="20"/>
                <w:lang w:val="es-ES"/>
              </w:rPr>
              <w:t xml:space="preserve"> Esto significa que, según lo planificado y presupuestado, se ha logrado contratar a las personas </w:t>
            </w:r>
            <w:r w:rsidR="000E6B52" w:rsidRPr="00411521">
              <w:rPr>
                <w:rFonts w:cs="Arial"/>
                <w:b/>
                <w:bCs/>
                <w:sz w:val="20"/>
                <w:szCs w:val="20"/>
                <w:lang w:val="es-ES"/>
              </w:rPr>
              <w:t>(2 t</w:t>
            </w:r>
            <w:r w:rsidR="00B95BAF" w:rsidRPr="00411521">
              <w:rPr>
                <w:rFonts w:cs="Arial"/>
                <w:b/>
                <w:bCs/>
                <w:sz w:val="20"/>
                <w:szCs w:val="20"/>
                <w:lang w:val="es-ES"/>
              </w:rPr>
              <w:t>é</w:t>
            </w:r>
            <w:r w:rsidR="000E6B52" w:rsidRPr="00411521">
              <w:rPr>
                <w:rFonts w:cs="Arial"/>
                <w:b/>
                <w:bCs/>
                <w:sz w:val="20"/>
                <w:szCs w:val="20"/>
                <w:lang w:val="es-ES"/>
              </w:rPr>
              <w:t xml:space="preserve">cnicas por </w:t>
            </w:r>
            <w:r w:rsidR="00B95BAF" w:rsidRPr="00411521">
              <w:rPr>
                <w:rFonts w:cs="Arial"/>
                <w:b/>
                <w:bCs/>
                <w:sz w:val="20"/>
                <w:szCs w:val="20"/>
                <w:lang w:val="es-ES"/>
              </w:rPr>
              <w:t>departamento)</w:t>
            </w:r>
            <w:r w:rsidR="00850A10" w:rsidRPr="00411521">
              <w:rPr>
                <w:rFonts w:cs="Arial"/>
                <w:b/>
                <w:bCs/>
                <w:sz w:val="20"/>
                <w:szCs w:val="20"/>
                <w:lang w:val="es-ES"/>
              </w:rPr>
              <w:t xml:space="preserve"> </w:t>
            </w:r>
            <w:r w:rsidR="00850A10">
              <w:rPr>
                <w:rFonts w:cs="Arial"/>
                <w:sz w:val="20"/>
                <w:szCs w:val="20"/>
                <w:lang w:val="es-ES"/>
              </w:rPr>
              <w:t xml:space="preserve">quienes fueron capacitadas en otología y audiología básica, otoscopía, tamizaje auditivo neonatal, evaluaciones audiológicas, conocimientos que les permitirán atender los compromisos asumidos en cada uno de los territorios. </w:t>
            </w:r>
          </w:p>
          <w:p w14:paraId="179B3BB7" w14:textId="77777777" w:rsidR="005C6E48" w:rsidRDefault="005C6E48" w:rsidP="00D516A9">
            <w:pPr>
              <w:spacing w:after="0" w:line="240" w:lineRule="auto"/>
              <w:rPr>
                <w:rFonts w:cs="Arial"/>
                <w:sz w:val="20"/>
                <w:szCs w:val="20"/>
                <w:lang w:val="es-ES"/>
              </w:rPr>
            </w:pPr>
          </w:p>
          <w:p w14:paraId="5C5F3F46" w14:textId="1C94B373" w:rsidR="00A81764" w:rsidRPr="00FA479D" w:rsidRDefault="00A81764" w:rsidP="00D516A9">
            <w:pPr>
              <w:spacing w:after="0" w:line="240" w:lineRule="auto"/>
              <w:rPr>
                <w:rFonts w:cs="Arial"/>
                <w:sz w:val="20"/>
                <w:szCs w:val="20"/>
                <w:lang w:val="es-ES"/>
              </w:rPr>
            </w:pPr>
          </w:p>
        </w:tc>
      </w:tr>
      <w:tr w:rsidR="0040620C" w:rsidRPr="00D03234" w14:paraId="063D2FCB" w14:textId="4D0B4A74" w:rsidTr="003F02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8"/>
        </w:trPr>
        <w:tc>
          <w:tcPr>
            <w:tcW w:w="1306" w:type="pct"/>
            <w:vMerge w:val="restart"/>
            <w:shd w:val="clear" w:color="auto" w:fill="DBE5F1" w:themeFill="accent1" w:themeFillTint="33"/>
          </w:tcPr>
          <w:p w14:paraId="22D4FDEA" w14:textId="77777777" w:rsidR="004F17FF" w:rsidRDefault="008D51AE" w:rsidP="00D516A9">
            <w:pPr>
              <w:pStyle w:val="Listenabsatz"/>
              <w:tabs>
                <w:tab w:val="left" w:pos="567"/>
              </w:tabs>
              <w:spacing w:after="0" w:line="240" w:lineRule="auto"/>
              <w:ind w:left="0"/>
              <w:contextualSpacing w:val="0"/>
              <w:rPr>
                <w:szCs w:val="20"/>
              </w:rPr>
            </w:pPr>
            <w:proofErr w:type="spellStart"/>
            <w:r w:rsidRPr="003A721A">
              <w:rPr>
                <w:szCs w:val="20"/>
              </w:rPr>
              <w:lastRenderedPageBreak/>
              <w:t>Subobjetivos</w:t>
            </w:r>
            <w:proofErr w:type="spellEnd"/>
            <w:r w:rsidRPr="003A721A">
              <w:rPr>
                <w:szCs w:val="20"/>
              </w:rPr>
              <w:t xml:space="preserve"> </w:t>
            </w:r>
          </w:p>
          <w:p w14:paraId="0ED99A16" w14:textId="402B2A33" w:rsidR="0040620C" w:rsidRPr="003A721A" w:rsidRDefault="0040620C" w:rsidP="00D516A9">
            <w:pPr>
              <w:pStyle w:val="Listenabsatz"/>
              <w:tabs>
                <w:tab w:val="left" w:pos="567"/>
              </w:tabs>
              <w:spacing w:after="0" w:line="240" w:lineRule="auto"/>
              <w:ind w:left="0"/>
              <w:contextualSpacing w:val="0"/>
              <w:rPr>
                <w:rFonts w:cs="Calibri"/>
                <w:szCs w:val="18"/>
              </w:rPr>
            </w:pPr>
          </w:p>
        </w:tc>
        <w:tc>
          <w:tcPr>
            <w:tcW w:w="3694" w:type="pct"/>
            <w:gridSpan w:val="4"/>
            <w:shd w:val="clear" w:color="auto" w:fill="DBE5F1" w:themeFill="accent1" w:themeFillTint="33"/>
          </w:tcPr>
          <w:p w14:paraId="601DC5C2" w14:textId="77777777" w:rsidR="004F17FF" w:rsidRPr="00F57D70" w:rsidRDefault="008D51AE" w:rsidP="00D516A9">
            <w:pPr>
              <w:pStyle w:val="Listenabsatz"/>
              <w:tabs>
                <w:tab w:val="left" w:pos="567"/>
              </w:tabs>
              <w:spacing w:after="0" w:line="240" w:lineRule="auto"/>
              <w:ind w:left="0"/>
              <w:contextualSpacing w:val="0"/>
              <w:jc w:val="both"/>
              <w:rPr>
                <w:b/>
                <w:szCs w:val="20"/>
                <w:lang w:val="es-ES"/>
              </w:rPr>
            </w:pPr>
            <w:r w:rsidRPr="00F57D70">
              <w:rPr>
                <w:b/>
                <w:szCs w:val="20"/>
                <w:lang w:val="es-ES"/>
              </w:rPr>
              <w:t>Indicadores (posiblemente más estructura cuantitativa)</w:t>
            </w:r>
          </w:p>
        </w:tc>
      </w:tr>
      <w:tr w:rsidR="003F02F8" w:rsidRPr="00D03234" w14:paraId="34220B4D" w14:textId="7B8E966E" w:rsidTr="00630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306" w:type="pct"/>
            <w:vMerge/>
            <w:shd w:val="clear" w:color="auto" w:fill="DBE5F1" w:themeFill="accent1" w:themeFillTint="33"/>
          </w:tcPr>
          <w:p w14:paraId="745F3D3C" w14:textId="77777777" w:rsidR="00DA17F3" w:rsidRPr="00F57D70" w:rsidRDefault="00DA17F3" w:rsidP="00D516A9">
            <w:pPr>
              <w:pStyle w:val="Listenabsatz"/>
              <w:tabs>
                <w:tab w:val="left" w:pos="567"/>
              </w:tabs>
              <w:spacing w:after="0" w:line="240" w:lineRule="auto"/>
              <w:ind w:left="0"/>
              <w:contextualSpacing w:val="0"/>
              <w:rPr>
                <w:rFonts w:cs="Calibri"/>
                <w:szCs w:val="20"/>
                <w:lang w:val="es-ES"/>
              </w:rPr>
            </w:pPr>
          </w:p>
        </w:tc>
        <w:tc>
          <w:tcPr>
            <w:tcW w:w="1089" w:type="pct"/>
            <w:shd w:val="clear" w:color="auto" w:fill="auto"/>
          </w:tcPr>
          <w:p w14:paraId="713895D1" w14:textId="77777777" w:rsidR="004F17FF" w:rsidRPr="00F57D70" w:rsidRDefault="008D51AE" w:rsidP="00D516A9">
            <w:pPr>
              <w:spacing w:after="0" w:line="240" w:lineRule="auto"/>
              <w:rPr>
                <w:rFonts w:cs="Calibri"/>
                <w:szCs w:val="20"/>
                <w:lang w:val="es-ES"/>
              </w:rPr>
            </w:pPr>
            <w:r w:rsidRPr="00F57D70">
              <w:rPr>
                <w:rFonts w:cs="Calibri"/>
                <w:szCs w:val="20"/>
                <w:lang w:val="es-ES"/>
              </w:rPr>
              <w:t xml:space="preserve">Valor inicial </w:t>
            </w:r>
          </w:p>
          <w:p w14:paraId="22D853CF" w14:textId="77777777" w:rsidR="004F17FF" w:rsidRPr="00F57D70" w:rsidRDefault="008D51AE" w:rsidP="00D516A9">
            <w:pPr>
              <w:pStyle w:val="Listenabsatz"/>
              <w:tabs>
                <w:tab w:val="left" w:pos="567"/>
              </w:tabs>
              <w:spacing w:after="0" w:line="240" w:lineRule="auto"/>
              <w:ind w:left="0"/>
              <w:contextualSpacing w:val="0"/>
              <w:rPr>
                <w:szCs w:val="20"/>
                <w:lang w:val="es-ES"/>
              </w:rPr>
            </w:pPr>
            <w:r w:rsidRPr="00F57D70">
              <w:rPr>
                <w:sz w:val="18"/>
                <w:szCs w:val="20"/>
                <w:lang w:val="es-ES"/>
              </w:rPr>
              <w:t>(cuantitativa y cualitativa)</w:t>
            </w:r>
          </w:p>
        </w:tc>
        <w:tc>
          <w:tcPr>
            <w:tcW w:w="1028" w:type="pct"/>
            <w:shd w:val="clear" w:color="auto" w:fill="auto"/>
          </w:tcPr>
          <w:p w14:paraId="601400CB" w14:textId="77777777" w:rsidR="004F17FF" w:rsidRPr="00F57D70" w:rsidRDefault="008D51AE" w:rsidP="00D516A9">
            <w:pPr>
              <w:spacing w:after="0" w:line="240" w:lineRule="auto"/>
              <w:rPr>
                <w:rFonts w:cs="Calibri"/>
                <w:szCs w:val="20"/>
                <w:lang w:val="es-ES"/>
              </w:rPr>
            </w:pPr>
            <w:r w:rsidRPr="00F57D70">
              <w:rPr>
                <w:rFonts w:cs="Calibri"/>
                <w:szCs w:val="20"/>
                <w:lang w:val="es-ES"/>
              </w:rPr>
              <w:t xml:space="preserve">Valor objetivo (target) </w:t>
            </w:r>
          </w:p>
          <w:p w14:paraId="7A6F485B" w14:textId="77777777" w:rsidR="004F17FF" w:rsidRPr="00F57D70" w:rsidRDefault="008D51AE" w:rsidP="00D516A9">
            <w:pPr>
              <w:pStyle w:val="Listenabsatz"/>
              <w:tabs>
                <w:tab w:val="left" w:pos="567"/>
              </w:tabs>
              <w:spacing w:after="0" w:line="240" w:lineRule="auto"/>
              <w:ind w:left="0"/>
              <w:contextualSpacing w:val="0"/>
              <w:rPr>
                <w:rFonts w:cs="Calibri"/>
                <w:szCs w:val="20"/>
                <w:lang w:val="es-ES"/>
              </w:rPr>
            </w:pPr>
            <w:r w:rsidRPr="00F57D70">
              <w:rPr>
                <w:sz w:val="18"/>
                <w:szCs w:val="20"/>
                <w:lang w:val="es-ES"/>
              </w:rPr>
              <w:t>(cuantitativa y cualitativa)</w:t>
            </w:r>
          </w:p>
        </w:tc>
        <w:tc>
          <w:tcPr>
            <w:tcW w:w="1577" w:type="pct"/>
            <w:gridSpan w:val="2"/>
          </w:tcPr>
          <w:p w14:paraId="1A37B862" w14:textId="77777777" w:rsidR="004F17FF" w:rsidRPr="00F57D70" w:rsidRDefault="008D51AE" w:rsidP="00D516A9">
            <w:pPr>
              <w:spacing w:after="0" w:line="240" w:lineRule="auto"/>
              <w:rPr>
                <w:rFonts w:cs="Calibri"/>
                <w:szCs w:val="20"/>
                <w:lang w:val="es-ES"/>
              </w:rPr>
            </w:pPr>
            <w:r w:rsidRPr="003F02F8">
              <w:rPr>
                <w:rFonts w:cs="Calibri"/>
                <w:szCs w:val="20"/>
                <w:highlight w:val="yellow"/>
                <w:lang w:val="es-ES"/>
              </w:rPr>
              <w:t xml:space="preserve">Valor alcanzado hasta la fecha </w:t>
            </w:r>
            <w:r w:rsidRPr="003F02F8">
              <w:rPr>
                <w:rFonts w:cs="Calibri"/>
                <w:sz w:val="18"/>
                <w:szCs w:val="20"/>
                <w:highlight w:val="yellow"/>
                <w:lang w:val="es-ES"/>
              </w:rPr>
              <w:t>(cuantitativo y cualitativo</w:t>
            </w:r>
            <w:r w:rsidRPr="003F02F8">
              <w:rPr>
                <w:rFonts w:cs="Calibri"/>
                <w:sz w:val="18"/>
                <w:szCs w:val="18"/>
                <w:highlight w:val="yellow"/>
                <w:lang w:val="es-ES"/>
              </w:rPr>
              <w:t xml:space="preserve">), explicaciones de las </w:t>
            </w:r>
            <w:r w:rsidRPr="003F02F8">
              <w:rPr>
                <w:rFonts w:cs="Calibri"/>
                <w:sz w:val="20"/>
                <w:szCs w:val="20"/>
                <w:highlight w:val="yellow"/>
                <w:lang w:val="es-ES"/>
              </w:rPr>
              <w:t>desviaciones</w:t>
            </w:r>
            <w:r w:rsidRPr="003F02F8">
              <w:rPr>
                <w:rFonts w:cs="Calibri"/>
                <w:sz w:val="18"/>
                <w:szCs w:val="18"/>
                <w:highlight w:val="yellow"/>
                <w:lang w:val="es-ES"/>
              </w:rPr>
              <w:t xml:space="preserve"> si procede.</w:t>
            </w:r>
            <w:r w:rsidRPr="00F57D70">
              <w:rPr>
                <w:rFonts w:cs="Calibri"/>
                <w:sz w:val="18"/>
                <w:szCs w:val="18"/>
                <w:lang w:val="es-ES"/>
              </w:rPr>
              <w:t xml:space="preserve"> </w:t>
            </w:r>
          </w:p>
        </w:tc>
      </w:tr>
      <w:tr w:rsidR="00DA17F3" w:rsidRPr="00D03234" w14:paraId="6BCC82E5" w14:textId="05C65BBD" w:rsidTr="00630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06" w:type="pct"/>
            <w:shd w:val="clear" w:color="auto" w:fill="auto"/>
          </w:tcPr>
          <w:p w14:paraId="46CDD006" w14:textId="6D611E3A" w:rsidR="00AE0BE7" w:rsidRPr="00BE3BF1" w:rsidRDefault="005E55C7" w:rsidP="00BE3BF1">
            <w:pPr>
              <w:spacing w:after="160" w:line="259" w:lineRule="auto"/>
              <w:rPr>
                <w:sz w:val="20"/>
                <w:szCs w:val="20"/>
                <w:lang w:val="es-GT"/>
              </w:rPr>
            </w:pPr>
            <w:r>
              <w:rPr>
                <w:sz w:val="20"/>
                <w:szCs w:val="20"/>
                <w:lang w:val="es-GT"/>
              </w:rPr>
              <w:t xml:space="preserve">Subojetivo 1: </w:t>
            </w:r>
            <w:r w:rsidR="00AE0BE7" w:rsidRPr="00BE3BF1">
              <w:rPr>
                <w:sz w:val="20"/>
                <w:szCs w:val="20"/>
                <w:lang w:val="es-GT"/>
              </w:rPr>
              <w:t>Mejorar el acceso a los servicios de salud para las personas con discapacidad auditiva mediante el fortalecimiento de los enfoques inclusivos de los sistemas de salud y educación en los departamentos de Zacapa, Sololá, Quetzaltenango y Escuintla</w:t>
            </w:r>
            <w:r w:rsidR="008B5DDB">
              <w:rPr>
                <w:sz w:val="20"/>
                <w:szCs w:val="20"/>
                <w:lang w:val="es-GT"/>
              </w:rPr>
              <w:t xml:space="preserve"> y Ciudad de Guatemala? </w:t>
            </w:r>
            <w:r w:rsidR="00AE0BE7" w:rsidRPr="00BE3BF1">
              <w:rPr>
                <w:sz w:val="20"/>
                <w:szCs w:val="20"/>
                <w:lang w:val="es-GT"/>
              </w:rPr>
              <w:t>.</w:t>
            </w:r>
          </w:p>
          <w:p w14:paraId="19184DC2" w14:textId="31DEDD75" w:rsidR="00DA17F3" w:rsidRPr="00AE0BE7" w:rsidRDefault="00DA17F3" w:rsidP="00AE0BE7">
            <w:pPr>
              <w:spacing w:after="0" w:line="240" w:lineRule="auto"/>
              <w:ind w:left="284"/>
              <w:rPr>
                <w:rFonts w:cs="Calibri"/>
                <w:sz w:val="20"/>
                <w:szCs w:val="20"/>
                <w:highlight w:val="yellow"/>
                <w:lang w:val="es-GT"/>
              </w:rPr>
            </w:pPr>
          </w:p>
        </w:tc>
        <w:tc>
          <w:tcPr>
            <w:tcW w:w="1089" w:type="pct"/>
            <w:shd w:val="clear" w:color="auto" w:fill="auto"/>
          </w:tcPr>
          <w:p w14:paraId="6363A1DB" w14:textId="77777777" w:rsidR="00630E2A" w:rsidRPr="004232AD" w:rsidRDefault="00C32C74" w:rsidP="004232AD">
            <w:pPr>
              <w:spacing w:after="0" w:line="240" w:lineRule="auto"/>
              <w:rPr>
                <w:rFonts w:cs="Arial"/>
                <w:sz w:val="20"/>
                <w:szCs w:val="20"/>
                <w:lang w:val="es-ES" w:eastAsia="zh-CN"/>
              </w:rPr>
            </w:pPr>
            <w:r w:rsidRPr="004232AD">
              <w:rPr>
                <w:rFonts w:cs="Arial"/>
                <w:sz w:val="20"/>
                <w:szCs w:val="20"/>
                <w:lang w:val="es-ES" w:eastAsia="zh-CN"/>
              </w:rPr>
              <w:t>Actualmente, no existen estadísticas u otra información disponible que describa la asistencia sanitaria auditiva en los diferentes departamentos de Guatemala.</w:t>
            </w:r>
          </w:p>
          <w:p w14:paraId="65106383" w14:textId="77777777" w:rsidR="004232AD" w:rsidRDefault="004232AD" w:rsidP="004232AD">
            <w:pPr>
              <w:spacing w:after="0" w:line="240" w:lineRule="auto"/>
              <w:rPr>
                <w:rFonts w:cs="Arial"/>
                <w:sz w:val="20"/>
                <w:szCs w:val="20"/>
                <w:lang w:val="es-ES" w:eastAsia="zh-CN"/>
              </w:rPr>
            </w:pPr>
          </w:p>
          <w:p w14:paraId="67829B1D" w14:textId="136D5988" w:rsidR="00630E2A" w:rsidRPr="004232AD" w:rsidRDefault="00C32C74" w:rsidP="004232AD">
            <w:pPr>
              <w:spacing w:after="0" w:line="240" w:lineRule="auto"/>
              <w:rPr>
                <w:rFonts w:cs="Arial"/>
                <w:sz w:val="20"/>
                <w:szCs w:val="20"/>
                <w:lang w:val="es-ES" w:eastAsia="zh-CN"/>
              </w:rPr>
            </w:pPr>
            <w:r w:rsidRPr="004232AD">
              <w:rPr>
                <w:rFonts w:cs="Arial"/>
                <w:sz w:val="20"/>
                <w:szCs w:val="20"/>
                <w:lang w:val="es-ES" w:eastAsia="zh-CN"/>
              </w:rPr>
              <w:t>No existe un programa de formación sistemática sobre salud auditiva en el Ministerio de Sanidad. Por lo tanto, tanto las autoridades como el sistema sanitario carecen de los conocimientos necesarios.</w:t>
            </w:r>
          </w:p>
          <w:p w14:paraId="6D6DBEBD" w14:textId="77777777" w:rsidR="004232AD" w:rsidRDefault="004232AD" w:rsidP="004232AD">
            <w:pPr>
              <w:spacing w:after="0" w:line="240" w:lineRule="auto"/>
              <w:rPr>
                <w:rFonts w:cs="Arial"/>
                <w:sz w:val="20"/>
                <w:szCs w:val="20"/>
                <w:lang w:val="es-ES" w:eastAsia="zh-CN"/>
              </w:rPr>
            </w:pPr>
          </w:p>
          <w:p w14:paraId="4ABA4EF6" w14:textId="6BC1307B" w:rsidR="00630E2A" w:rsidRPr="004232AD" w:rsidRDefault="00C32C74" w:rsidP="004232AD">
            <w:pPr>
              <w:spacing w:after="0" w:line="240" w:lineRule="auto"/>
              <w:rPr>
                <w:rFonts w:cs="Arial"/>
                <w:sz w:val="20"/>
                <w:szCs w:val="20"/>
                <w:lang w:val="es-ES" w:eastAsia="zh-CN"/>
              </w:rPr>
            </w:pPr>
            <w:r w:rsidRPr="004232AD">
              <w:rPr>
                <w:rFonts w:cs="Arial"/>
                <w:sz w:val="20"/>
                <w:szCs w:val="20"/>
                <w:lang w:val="es-ES" w:eastAsia="zh-CN"/>
              </w:rPr>
              <w:t>El Ministerio de Sanidad no ofrece pruebas de audición a los recién nacidos. La SQE ha examinado al menos a 4.974 recién nacidos en Guatemala, Sololá y Quetzaltenango desde 2009 hasta la fecha.</w:t>
            </w:r>
          </w:p>
          <w:p w14:paraId="2EF1CC1F" w14:textId="77777777" w:rsidR="004232AD" w:rsidRDefault="004232AD" w:rsidP="004232AD">
            <w:pPr>
              <w:spacing w:after="0" w:line="240" w:lineRule="auto"/>
              <w:rPr>
                <w:rFonts w:cs="Arial"/>
                <w:sz w:val="20"/>
                <w:szCs w:val="20"/>
                <w:lang w:val="es-ES" w:eastAsia="zh-CN"/>
              </w:rPr>
            </w:pPr>
          </w:p>
          <w:p w14:paraId="163B5074" w14:textId="46C07838" w:rsidR="00630E2A" w:rsidRPr="004232AD" w:rsidRDefault="00C32C74" w:rsidP="004232AD">
            <w:pPr>
              <w:spacing w:after="0" w:line="240" w:lineRule="auto"/>
              <w:rPr>
                <w:rFonts w:cs="Arial"/>
                <w:sz w:val="20"/>
                <w:szCs w:val="20"/>
                <w:lang w:val="es-ES" w:eastAsia="zh-CN"/>
              </w:rPr>
            </w:pPr>
            <w:r w:rsidRPr="004232AD">
              <w:rPr>
                <w:rFonts w:cs="Arial"/>
                <w:sz w:val="20"/>
                <w:szCs w:val="20"/>
                <w:lang w:val="es-ES" w:eastAsia="zh-CN"/>
              </w:rPr>
              <w:t xml:space="preserve">No existe ningún programa público para evaluar el estado auditivo de los niños en edad escolar. La SqE ha realizado pruebas a unos 42 500 niños en </w:t>
            </w:r>
            <w:r w:rsidRPr="004232AD">
              <w:rPr>
                <w:rFonts w:cs="Arial"/>
                <w:sz w:val="20"/>
                <w:szCs w:val="20"/>
                <w:lang w:val="es-ES" w:eastAsia="zh-CN"/>
              </w:rPr>
              <w:lastRenderedPageBreak/>
              <w:t xml:space="preserve">edad escolar en distintas </w:t>
            </w:r>
            <w:r w:rsidR="00820E21" w:rsidRPr="004232AD">
              <w:rPr>
                <w:rFonts w:cs="Arial"/>
                <w:sz w:val="20"/>
                <w:szCs w:val="20"/>
                <w:lang w:val="es-ES" w:eastAsia="zh-CN"/>
              </w:rPr>
              <w:t>regiones desde</w:t>
            </w:r>
            <w:r w:rsidRPr="004232AD">
              <w:rPr>
                <w:rFonts w:cs="Arial"/>
                <w:sz w:val="20"/>
                <w:szCs w:val="20"/>
                <w:lang w:val="es-ES" w:eastAsia="zh-CN"/>
              </w:rPr>
              <w:t xml:space="preserve"> 2009. </w:t>
            </w:r>
          </w:p>
          <w:p w14:paraId="48906A14" w14:textId="77777777" w:rsidR="004232AD" w:rsidRDefault="004232AD" w:rsidP="004232AD">
            <w:pPr>
              <w:spacing w:after="0" w:line="240" w:lineRule="auto"/>
              <w:rPr>
                <w:rFonts w:cs="Arial"/>
                <w:sz w:val="20"/>
                <w:szCs w:val="20"/>
                <w:lang w:val="es-ES" w:eastAsia="zh-CN"/>
              </w:rPr>
            </w:pPr>
          </w:p>
          <w:p w14:paraId="7385A0AF" w14:textId="3BCA737A" w:rsidR="00DA17F3" w:rsidRPr="004232AD" w:rsidRDefault="00C32C74" w:rsidP="004232AD">
            <w:pPr>
              <w:spacing w:after="0" w:line="240" w:lineRule="auto"/>
              <w:rPr>
                <w:rFonts w:cs="Arial"/>
                <w:sz w:val="20"/>
                <w:szCs w:val="20"/>
                <w:lang w:val="es-ES" w:eastAsia="zh-CN"/>
              </w:rPr>
            </w:pPr>
            <w:r w:rsidRPr="004232AD">
              <w:rPr>
                <w:rFonts w:cs="Arial"/>
                <w:sz w:val="20"/>
                <w:szCs w:val="20"/>
                <w:lang w:val="es-ES" w:eastAsia="zh-CN"/>
              </w:rPr>
              <w:t>Los exámenes auditivos para adultos mayores no son ofrecidos por ninguna institución gubernamental. La SqE ha realizado al menos 2.000 revisiones audiológicas a adultos mayores en diferentes regiones desde 2009 hasta la fecha.</w:t>
            </w:r>
          </w:p>
          <w:p w14:paraId="687243D2" w14:textId="77777777" w:rsidR="00DA17F3" w:rsidRPr="00C32C74" w:rsidRDefault="00DA17F3" w:rsidP="00630E2A">
            <w:pPr>
              <w:spacing w:after="0" w:line="240" w:lineRule="auto"/>
              <w:rPr>
                <w:rFonts w:cs="Arial"/>
                <w:sz w:val="20"/>
                <w:szCs w:val="20"/>
                <w:lang w:val="es-ES" w:eastAsia="zh-CN"/>
              </w:rPr>
            </w:pPr>
          </w:p>
        </w:tc>
        <w:tc>
          <w:tcPr>
            <w:tcW w:w="1028" w:type="pct"/>
            <w:shd w:val="clear" w:color="auto" w:fill="auto"/>
          </w:tcPr>
          <w:p w14:paraId="31876B69" w14:textId="77777777" w:rsidR="00630E2A" w:rsidRPr="00820E21" w:rsidRDefault="00944E18" w:rsidP="00820E21">
            <w:pPr>
              <w:spacing w:after="0" w:line="240" w:lineRule="auto"/>
              <w:rPr>
                <w:rFonts w:cs="Arial"/>
                <w:sz w:val="20"/>
                <w:szCs w:val="20"/>
                <w:lang w:val="es-ES" w:eastAsia="zh-CN"/>
              </w:rPr>
            </w:pPr>
            <w:r w:rsidRPr="00820E21">
              <w:rPr>
                <w:rFonts w:cs="Arial"/>
                <w:sz w:val="20"/>
                <w:szCs w:val="20"/>
                <w:lang w:val="es-ES" w:eastAsia="zh-CN"/>
              </w:rPr>
              <w:lastRenderedPageBreak/>
              <w:t>Se elaboró una estrategia regionalizada para la aplicación de la atención audiológica y otológica conforme a las normas internacionales para 4 departamentos y se entregó a los Ministerios de Sanidad y Educación para que la tuvieran en cuenta en su planificación operativa. (SqE)</w:t>
            </w:r>
          </w:p>
          <w:p w14:paraId="7212969C" w14:textId="77777777" w:rsidR="00820E21" w:rsidRDefault="00820E21" w:rsidP="00820E21">
            <w:pPr>
              <w:spacing w:after="0" w:line="240" w:lineRule="auto"/>
              <w:rPr>
                <w:rFonts w:cs="Arial"/>
                <w:sz w:val="20"/>
                <w:szCs w:val="20"/>
                <w:lang w:val="es-ES" w:eastAsia="zh-CN"/>
              </w:rPr>
            </w:pPr>
          </w:p>
          <w:p w14:paraId="7D437319" w14:textId="5F704BA3" w:rsidR="00630E2A" w:rsidRPr="00820E21" w:rsidRDefault="00944E18" w:rsidP="00820E21">
            <w:pPr>
              <w:spacing w:after="0" w:line="240" w:lineRule="auto"/>
              <w:rPr>
                <w:rFonts w:cs="Arial"/>
                <w:sz w:val="20"/>
                <w:szCs w:val="20"/>
                <w:lang w:val="es-ES" w:eastAsia="zh-CN"/>
              </w:rPr>
            </w:pPr>
            <w:r w:rsidRPr="00820E21">
              <w:rPr>
                <w:rFonts w:cs="Arial"/>
                <w:sz w:val="20"/>
                <w:szCs w:val="20"/>
                <w:lang w:val="es-ES" w:eastAsia="zh-CN"/>
              </w:rPr>
              <w:t>Al menos 250 mujeres en puestos clave de las autoridades públicas y del sector sanitario son sensibilizadas y formadas en la identificación de la discapacidad auditiva y las opciones de intervención indicadas. (SqE)</w:t>
            </w:r>
          </w:p>
          <w:p w14:paraId="1CF204DB" w14:textId="77777777" w:rsidR="00820E21" w:rsidRDefault="00820E21" w:rsidP="00820E21">
            <w:pPr>
              <w:spacing w:after="0" w:line="240" w:lineRule="auto"/>
              <w:rPr>
                <w:rFonts w:cs="Arial"/>
                <w:sz w:val="20"/>
                <w:szCs w:val="20"/>
                <w:lang w:val="es-ES" w:eastAsia="zh-CN"/>
              </w:rPr>
            </w:pPr>
          </w:p>
          <w:p w14:paraId="22F62972" w14:textId="46C20977" w:rsidR="00630E2A" w:rsidRPr="00820E21" w:rsidRDefault="00944E18" w:rsidP="00820E21">
            <w:pPr>
              <w:spacing w:after="0" w:line="240" w:lineRule="auto"/>
              <w:rPr>
                <w:rFonts w:cs="Arial"/>
                <w:sz w:val="20"/>
                <w:szCs w:val="20"/>
                <w:lang w:val="es-ES" w:eastAsia="zh-CN"/>
              </w:rPr>
            </w:pPr>
            <w:r w:rsidRPr="00820E21">
              <w:rPr>
                <w:rFonts w:cs="Arial"/>
                <w:sz w:val="20"/>
                <w:szCs w:val="20"/>
                <w:lang w:val="es-ES" w:eastAsia="zh-CN"/>
              </w:rPr>
              <w:t>Se han realizado al menos 4.500 revisiones auditivas a recién nacidos (50% niñas) para la detección precoz de deficiencias auditivas. (SqE)</w:t>
            </w:r>
          </w:p>
          <w:p w14:paraId="21AF8676" w14:textId="77777777" w:rsidR="00820E21" w:rsidRDefault="00820E21" w:rsidP="00820E21">
            <w:pPr>
              <w:spacing w:after="0" w:line="240" w:lineRule="auto"/>
              <w:rPr>
                <w:rFonts w:cs="Arial"/>
                <w:sz w:val="20"/>
                <w:szCs w:val="20"/>
                <w:lang w:val="es-ES" w:eastAsia="zh-CN"/>
              </w:rPr>
            </w:pPr>
          </w:p>
          <w:p w14:paraId="5A05B6C3" w14:textId="7CD20FA7" w:rsidR="00630E2A" w:rsidRDefault="00944E18" w:rsidP="00820E21">
            <w:pPr>
              <w:spacing w:after="0" w:line="240" w:lineRule="auto"/>
              <w:rPr>
                <w:ins w:id="1" w:author="Schönhammer, Catherina" w:date="2024-01-25T14:34:00Z"/>
                <w:rFonts w:cs="Arial"/>
                <w:sz w:val="20"/>
                <w:szCs w:val="20"/>
                <w:lang w:val="es-ES" w:eastAsia="zh-CN"/>
              </w:rPr>
            </w:pPr>
            <w:r w:rsidRPr="00820E21">
              <w:rPr>
                <w:rFonts w:cs="Arial"/>
                <w:sz w:val="20"/>
                <w:szCs w:val="20"/>
                <w:lang w:val="es-ES" w:eastAsia="zh-CN"/>
              </w:rPr>
              <w:t xml:space="preserve">Al menos 20.000 escolares (50% niñas) matriculados en escuelas ordinarias fueron examinados por técnicos regionales en </w:t>
            </w:r>
            <w:r w:rsidRPr="00820E21">
              <w:rPr>
                <w:rFonts w:cs="Arial"/>
                <w:sz w:val="20"/>
                <w:szCs w:val="20"/>
                <w:lang w:val="es-ES" w:eastAsia="zh-CN"/>
              </w:rPr>
              <w:lastRenderedPageBreak/>
              <w:t>audiometría para identificar o descartar deficiencias auditivas. (SqE)</w:t>
            </w:r>
          </w:p>
          <w:p w14:paraId="7768BACC" w14:textId="77777777" w:rsidR="008B5DDB" w:rsidRPr="00820E21" w:rsidRDefault="008B5DDB" w:rsidP="00820E21">
            <w:pPr>
              <w:spacing w:after="0" w:line="240" w:lineRule="auto"/>
              <w:rPr>
                <w:rFonts w:cs="Arial"/>
                <w:sz w:val="20"/>
                <w:szCs w:val="20"/>
                <w:lang w:val="es-ES" w:eastAsia="zh-CN"/>
              </w:rPr>
            </w:pPr>
          </w:p>
          <w:p w14:paraId="02A0BF03" w14:textId="471F0009" w:rsidR="00DA17F3" w:rsidRPr="00820E21" w:rsidRDefault="00944E18" w:rsidP="00820E21">
            <w:pPr>
              <w:spacing w:after="0" w:line="240" w:lineRule="auto"/>
              <w:rPr>
                <w:rFonts w:cs="Arial"/>
                <w:sz w:val="20"/>
                <w:szCs w:val="20"/>
                <w:lang w:val="es-ES" w:eastAsia="zh-CN"/>
              </w:rPr>
            </w:pPr>
            <w:r w:rsidRPr="00820E21">
              <w:rPr>
                <w:rFonts w:cs="Arial"/>
                <w:sz w:val="20"/>
                <w:szCs w:val="20"/>
                <w:lang w:val="es-ES" w:eastAsia="zh-CN"/>
              </w:rPr>
              <w:t xml:space="preserve">Al menos 2.500 adultos mayores (60% mujeres) de las cuatro regiones objetivo fueron </w:t>
            </w:r>
            <w:r w:rsidR="00820E21" w:rsidRPr="00820E21">
              <w:rPr>
                <w:rFonts w:cs="Arial"/>
                <w:sz w:val="20"/>
                <w:szCs w:val="20"/>
                <w:lang w:val="es-ES" w:eastAsia="zh-CN"/>
              </w:rPr>
              <w:t>examinados para</w:t>
            </w:r>
            <w:r w:rsidRPr="00820E21">
              <w:rPr>
                <w:rFonts w:cs="Arial"/>
                <w:sz w:val="20"/>
                <w:szCs w:val="20"/>
                <w:lang w:val="es-ES" w:eastAsia="zh-CN"/>
              </w:rPr>
              <w:t xml:space="preserve"> detectar deficiencias auditivas y derivados en caso necesario. (SqE)</w:t>
            </w:r>
          </w:p>
        </w:tc>
        <w:tc>
          <w:tcPr>
            <w:tcW w:w="1577" w:type="pct"/>
            <w:gridSpan w:val="2"/>
          </w:tcPr>
          <w:p w14:paraId="66A8C20E" w14:textId="77777777" w:rsidR="00057093" w:rsidRDefault="006A05CC" w:rsidP="00D516A9">
            <w:pPr>
              <w:spacing w:after="0" w:line="240" w:lineRule="auto"/>
              <w:rPr>
                <w:rFonts w:cs="Arial"/>
                <w:sz w:val="20"/>
                <w:szCs w:val="20"/>
                <w:lang w:val="es-ES" w:eastAsia="zh-CN"/>
              </w:rPr>
            </w:pPr>
            <w:r w:rsidRPr="006A05CC">
              <w:rPr>
                <w:rFonts w:cs="Arial"/>
                <w:sz w:val="20"/>
                <w:szCs w:val="20"/>
                <w:lang w:val="es-ES" w:eastAsia="zh-CN"/>
              </w:rPr>
              <w:lastRenderedPageBreak/>
              <w:t xml:space="preserve">Este periodo nos ha permitido </w:t>
            </w:r>
            <w:r w:rsidRPr="00411521">
              <w:rPr>
                <w:rFonts w:cs="Arial"/>
                <w:b/>
                <w:bCs/>
                <w:sz w:val="20"/>
                <w:szCs w:val="20"/>
                <w:lang w:val="es-ES" w:eastAsia="zh-CN"/>
              </w:rPr>
              <w:t>afianzar las relaciones con instituciones relacionadas</w:t>
            </w:r>
            <w:r w:rsidRPr="006A05CC">
              <w:rPr>
                <w:rFonts w:cs="Arial"/>
                <w:sz w:val="20"/>
                <w:szCs w:val="20"/>
                <w:lang w:val="es-ES" w:eastAsia="zh-CN"/>
              </w:rPr>
              <w:t>, directamente con la generación y/o consolidación de información sobre discapacidad, esto a su vez, generó los espacios para exponer el desarrollo de un documento que consolida la información sobre “atención otológica y audiológica en los departamentos</w:t>
            </w:r>
            <w:r w:rsidR="00057093">
              <w:rPr>
                <w:rFonts w:cs="Arial"/>
                <w:sz w:val="20"/>
                <w:szCs w:val="20"/>
                <w:lang w:val="es-ES" w:eastAsia="zh-CN"/>
              </w:rPr>
              <w:t xml:space="preserve"> seleccionados</w:t>
            </w:r>
            <w:r w:rsidRPr="006A05CC">
              <w:rPr>
                <w:rFonts w:cs="Arial"/>
                <w:sz w:val="20"/>
                <w:szCs w:val="20"/>
                <w:lang w:val="es-ES" w:eastAsia="zh-CN"/>
              </w:rPr>
              <w:t xml:space="preserve">”, respectivamente. </w:t>
            </w:r>
            <w:r w:rsidRPr="00411521">
              <w:rPr>
                <w:rFonts w:cs="Arial"/>
                <w:b/>
                <w:bCs/>
                <w:sz w:val="20"/>
                <w:szCs w:val="20"/>
                <w:lang w:val="es-ES" w:eastAsia="zh-CN"/>
              </w:rPr>
              <w:t>A</w:t>
            </w:r>
            <w:r w:rsidR="00123A9E" w:rsidRPr="00411521">
              <w:rPr>
                <w:rFonts w:cs="Arial"/>
                <w:b/>
                <w:bCs/>
                <w:sz w:val="20"/>
                <w:szCs w:val="20"/>
                <w:lang w:val="es-ES" w:eastAsia="zh-CN"/>
              </w:rPr>
              <w:t>ctivamos la “Red Nacional de la Audición”</w:t>
            </w:r>
            <w:r w:rsidR="00123A9E">
              <w:rPr>
                <w:rFonts w:cs="Arial"/>
                <w:sz w:val="20"/>
                <w:szCs w:val="20"/>
                <w:lang w:val="es-ES" w:eastAsia="zh-CN"/>
              </w:rPr>
              <w:t xml:space="preserve"> que</w:t>
            </w:r>
            <w:r w:rsidR="00057093">
              <w:rPr>
                <w:rFonts w:cs="Arial"/>
                <w:sz w:val="20"/>
                <w:szCs w:val="20"/>
                <w:lang w:val="es-ES" w:eastAsia="zh-CN"/>
              </w:rPr>
              <w:t xml:space="preserve"> es un espacio conformado</w:t>
            </w:r>
            <w:r w:rsidR="00123A9E">
              <w:rPr>
                <w:rFonts w:cs="Arial"/>
                <w:sz w:val="20"/>
                <w:szCs w:val="20"/>
                <w:lang w:val="es-ES" w:eastAsia="zh-CN"/>
              </w:rPr>
              <w:t xml:space="preserve"> por instituciones públicas (Salud, educación, discapacidad, datos, desarrollo y socio demografía) para que, a</w:t>
            </w:r>
            <w:r w:rsidRPr="006A05CC">
              <w:rPr>
                <w:rFonts w:cs="Arial"/>
                <w:sz w:val="20"/>
                <w:szCs w:val="20"/>
                <w:lang w:val="es-ES" w:eastAsia="zh-CN"/>
              </w:rPr>
              <w:t xml:space="preserve"> partir de est</w:t>
            </w:r>
            <w:r w:rsidR="00057093">
              <w:rPr>
                <w:rFonts w:cs="Arial"/>
                <w:sz w:val="20"/>
                <w:szCs w:val="20"/>
                <w:lang w:val="es-ES" w:eastAsia="zh-CN"/>
              </w:rPr>
              <w:t xml:space="preserve">e espacio se genere </w:t>
            </w:r>
            <w:r w:rsidRPr="006A05CC">
              <w:rPr>
                <w:rFonts w:cs="Arial"/>
                <w:sz w:val="20"/>
                <w:szCs w:val="20"/>
                <w:lang w:val="es-ES" w:eastAsia="zh-CN"/>
              </w:rPr>
              <w:t xml:space="preserve">la línea base </w:t>
            </w:r>
            <w:r w:rsidR="00057093">
              <w:rPr>
                <w:rFonts w:cs="Arial"/>
                <w:sz w:val="20"/>
                <w:szCs w:val="20"/>
                <w:lang w:val="es-ES" w:eastAsia="zh-CN"/>
              </w:rPr>
              <w:t xml:space="preserve">de atención otológica y audiológica. Hemos oficializado la colaboración entre la Fundación Sonrisas que Escuchan y cada una de las instituciones, mediante cartas de entendimiento, de forma bilateral, pero debemos renovarlas debido al cambio de gobierno, pero ya solo es un tema administrativo. </w:t>
            </w:r>
          </w:p>
          <w:p w14:paraId="187B03CE" w14:textId="77777777" w:rsidR="00057093" w:rsidRDefault="00057093" w:rsidP="00D516A9">
            <w:pPr>
              <w:spacing w:after="0" w:line="240" w:lineRule="auto"/>
              <w:rPr>
                <w:rFonts w:cs="Arial"/>
                <w:sz w:val="20"/>
                <w:szCs w:val="20"/>
                <w:lang w:val="es-ES" w:eastAsia="zh-CN"/>
              </w:rPr>
            </w:pPr>
          </w:p>
          <w:p w14:paraId="4C66A474" w14:textId="77777777" w:rsidR="00605D7E" w:rsidRDefault="00057093" w:rsidP="00D516A9">
            <w:pPr>
              <w:spacing w:after="0" w:line="240" w:lineRule="auto"/>
              <w:rPr>
                <w:ins w:id="2" w:author="Schönhammer, Catherina" w:date="2024-02-22T09:19:00Z"/>
                <w:rFonts w:cs="Arial"/>
                <w:sz w:val="20"/>
                <w:szCs w:val="20"/>
                <w:lang w:val="es-ES" w:eastAsia="zh-CN"/>
              </w:rPr>
            </w:pPr>
            <w:r w:rsidRPr="00411521">
              <w:rPr>
                <w:rFonts w:cs="Arial"/>
                <w:b/>
                <w:bCs/>
                <w:sz w:val="20"/>
                <w:szCs w:val="20"/>
                <w:lang w:val="es-ES" w:eastAsia="zh-CN"/>
              </w:rPr>
              <w:t>En cuanto a la sensibilización de 250 mujeres, hemos establecido la relación con cada una de las jefaturas de los departamentos de pediatría y neonatología de los hospitales y áreas de salud</w:t>
            </w:r>
            <w:r>
              <w:rPr>
                <w:rFonts w:cs="Arial"/>
                <w:sz w:val="20"/>
                <w:szCs w:val="20"/>
                <w:lang w:val="es-ES" w:eastAsia="zh-CN"/>
              </w:rPr>
              <w:t xml:space="preserve"> (área específica</w:t>
            </w:r>
            <w:r w:rsidR="00D05317">
              <w:rPr>
                <w:rFonts w:cs="Arial"/>
                <w:sz w:val="20"/>
                <w:szCs w:val="20"/>
                <w:lang w:val="es-ES" w:eastAsia="zh-CN"/>
              </w:rPr>
              <w:t xml:space="preserve"> que incluye a los centros de salud) de los departamentos de Quetzaltenango</w:t>
            </w:r>
            <w:r w:rsidR="00615536">
              <w:rPr>
                <w:rFonts w:cs="Arial"/>
                <w:sz w:val="20"/>
                <w:szCs w:val="20"/>
                <w:lang w:val="es-ES" w:eastAsia="zh-CN"/>
              </w:rPr>
              <w:t xml:space="preserve"> (Dr. Brandon </w:t>
            </w:r>
            <w:r w:rsidR="000475C8">
              <w:rPr>
                <w:rFonts w:cs="Arial"/>
                <w:sz w:val="20"/>
                <w:szCs w:val="20"/>
                <w:lang w:val="es-ES" w:eastAsia="zh-CN"/>
              </w:rPr>
              <w:t>Álvarez</w:t>
            </w:r>
            <w:r w:rsidR="00B92935">
              <w:rPr>
                <w:rFonts w:cs="Arial"/>
                <w:sz w:val="20"/>
                <w:szCs w:val="20"/>
                <w:lang w:val="es-ES" w:eastAsia="zh-CN"/>
              </w:rPr>
              <w:t xml:space="preserve"> y Dr. Robert López)</w:t>
            </w:r>
            <w:r w:rsidR="00D05317">
              <w:rPr>
                <w:rFonts w:cs="Arial"/>
                <w:sz w:val="20"/>
                <w:szCs w:val="20"/>
                <w:lang w:val="es-ES" w:eastAsia="zh-CN"/>
              </w:rPr>
              <w:t>, Sololá</w:t>
            </w:r>
            <w:r w:rsidR="00615536">
              <w:rPr>
                <w:rFonts w:cs="Arial"/>
                <w:sz w:val="20"/>
                <w:szCs w:val="20"/>
                <w:lang w:val="es-ES" w:eastAsia="zh-CN"/>
              </w:rPr>
              <w:t xml:space="preserve"> </w:t>
            </w:r>
            <w:r w:rsidR="00615536">
              <w:rPr>
                <w:rFonts w:cs="Arial"/>
                <w:sz w:val="20"/>
                <w:szCs w:val="20"/>
                <w:lang w:val="es-ES" w:eastAsia="zh-CN"/>
              </w:rPr>
              <w:lastRenderedPageBreak/>
              <w:t>(Dra. Gabriela Menéndez)</w:t>
            </w:r>
            <w:r w:rsidR="00D05317">
              <w:rPr>
                <w:rFonts w:cs="Arial"/>
                <w:sz w:val="20"/>
                <w:szCs w:val="20"/>
                <w:lang w:val="es-ES" w:eastAsia="zh-CN"/>
              </w:rPr>
              <w:t>, Escuintla</w:t>
            </w:r>
            <w:r w:rsidR="00615536">
              <w:rPr>
                <w:rFonts w:cs="Arial"/>
                <w:sz w:val="20"/>
                <w:szCs w:val="20"/>
                <w:lang w:val="es-ES" w:eastAsia="zh-CN"/>
              </w:rPr>
              <w:t xml:space="preserve"> (Dr. Willy Ménendez Nieves y Dra. Sofía Posadas)</w:t>
            </w:r>
            <w:r w:rsidR="00D05317">
              <w:rPr>
                <w:rFonts w:cs="Arial"/>
                <w:sz w:val="20"/>
                <w:szCs w:val="20"/>
                <w:lang w:val="es-ES" w:eastAsia="zh-CN"/>
              </w:rPr>
              <w:t xml:space="preserve"> y Zacapa</w:t>
            </w:r>
            <w:r w:rsidR="00615536">
              <w:rPr>
                <w:rFonts w:cs="Arial"/>
                <w:sz w:val="20"/>
                <w:szCs w:val="20"/>
                <w:lang w:val="es-ES" w:eastAsia="zh-CN"/>
              </w:rPr>
              <w:t xml:space="preserve"> (Dr. Carlos Cordón y Dra. </w:t>
            </w:r>
            <w:r w:rsidR="00D05317">
              <w:rPr>
                <w:rFonts w:cs="Arial"/>
                <w:sz w:val="20"/>
                <w:szCs w:val="20"/>
                <w:lang w:val="es-ES" w:eastAsia="zh-CN"/>
              </w:rPr>
              <w:t xml:space="preserve">. Con quienes se ha desarrollado un modelo de abordaje que incluyó la presentación del proyecto, la demostración de las evaluaciones auditivas que se implementarán en el 2024 y la formación (sensibilización y formación) en detección temprana de la discapacidad auditiva. Todas las cartas de entendimiento que, oficializan nuestra colaboración deben presentarse después del 15 de enero de 2024 debido al cambio de gobierno central y por ende, cada una de las autoridades de estas y otras instituciones pueden estar sujetas a modificaciones. Sin embargo, tenemos las coordinaciones administrativas y la gestión técnica trabajada para empezar con el servicio. </w:t>
            </w:r>
          </w:p>
          <w:p w14:paraId="6FCAE05F" w14:textId="77777777" w:rsidR="00D03234" w:rsidRDefault="00D03234" w:rsidP="00D516A9">
            <w:pPr>
              <w:spacing w:after="0" w:line="240" w:lineRule="auto"/>
              <w:rPr>
                <w:rFonts w:cs="Arial"/>
                <w:sz w:val="20"/>
                <w:szCs w:val="20"/>
                <w:lang w:val="es-ES" w:eastAsia="zh-CN"/>
              </w:rPr>
            </w:pPr>
          </w:p>
          <w:p w14:paraId="18D55BE1" w14:textId="7A7EF5F6" w:rsidR="00DA17F3" w:rsidRDefault="00E863C3" w:rsidP="00D516A9">
            <w:pPr>
              <w:spacing w:after="0" w:line="240" w:lineRule="auto"/>
              <w:rPr>
                <w:rFonts w:cs="Arial"/>
                <w:sz w:val="20"/>
                <w:szCs w:val="20"/>
                <w:lang w:val="es-ES" w:eastAsia="zh-CN"/>
              </w:rPr>
            </w:pPr>
            <w:r>
              <w:rPr>
                <w:rFonts w:cs="Arial"/>
                <w:sz w:val="20"/>
                <w:szCs w:val="20"/>
                <w:lang w:val="es-ES" w:eastAsia="zh-CN"/>
              </w:rPr>
              <w:t xml:space="preserve">Administrativamente, hemos iniciado con </w:t>
            </w:r>
            <w:r w:rsidR="007441B9">
              <w:rPr>
                <w:rFonts w:cs="Arial"/>
                <w:sz w:val="20"/>
                <w:szCs w:val="20"/>
                <w:lang w:val="es-ES" w:eastAsia="zh-CN"/>
              </w:rPr>
              <w:t>el desarrollo el curso deformación para técnicas audiometristas con talleres básicos</w:t>
            </w:r>
            <w:r>
              <w:rPr>
                <w:rFonts w:cs="Arial"/>
                <w:sz w:val="20"/>
                <w:szCs w:val="20"/>
                <w:lang w:val="es-ES" w:eastAsia="zh-CN"/>
              </w:rPr>
              <w:t xml:space="preserve"> de capacitación </w:t>
            </w:r>
            <w:r w:rsidR="007441B9">
              <w:rPr>
                <w:rFonts w:cs="Arial"/>
                <w:sz w:val="20"/>
                <w:szCs w:val="20"/>
                <w:lang w:val="es-ES" w:eastAsia="zh-CN"/>
              </w:rPr>
              <w:t>sobre tamizaje</w:t>
            </w:r>
            <w:r>
              <w:rPr>
                <w:rFonts w:cs="Arial"/>
                <w:sz w:val="20"/>
                <w:szCs w:val="20"/>
                <w:lang w:val="es-ES" w:eastAsia="zh-CN"/>
              </w:rPr>
              <w:t xml:space="preserve"> auditivo neonatal, detección temprana de la discapacidad auditiva, uso, cuidado y manejo del equipo “Corti GSI” para el desarrollo de emisiones otoacústicas a </w:t>
            </w:r>
            <w:r w:rsidR="007441B9">
              <w:rPr>
                <w:rFonts w:cs="Arial"/>
                <w:sz w:val="20"/>
                <w:szCs w:val="20"/>
                <w:lang w:val="es-ES" w:eastAsia="zh-CN"/>
              </w:rPr>
              <w:t xml:space="preserve">recién nacidos. Hemos avanzado en el diseño y diagramación de los formatos para la rendición de cuentas, contemplando, principalmente, las especificidades en la atención a pacientes. </w:t>
            </w:r>
          </w:p>
          <w:p w14:paraId="73AED1D4" w14:textId="77777777" w:rsidR="00701295" w:rsidRDefault="00701295" w:rsidP="00D516A9">
            <w:pPr>
              <w:spacing w:after="0" w:line="240" w:lineRule="auto"/>
              <w:rPr>
                <w:rFonts w:cs="Arial"/>
                <w:sz w:val="20"/>
                <w:szCs w:val="20"/>
                <w:lang w:val="es-ES" w:eastAsia="zh-CN"/>
              </w:rPr>
            </w:pPr>
          </w:p>
          <w:p w14:paraId="75619C2A" w14:textId="616113F0" w:rsidR="00D05317" w:rsidRDefault="00701295" w:rsidP="00D516A9">
            <w:pPr>
              <w:spacing w:after="0" w:line="240" w:lineRule="auto"/>
              <w:rPr>
                <w:rFonts w:cs="Arial"/>
                <w:sz w:val="20"/>
                <w:szCs w:val="20"/>
                <w:lang w:val="es-ES" w:eastAsia="zh-CN"/>
              </w:rPr>
            </w:pPr>
            <w:r>
              <w:rPr>
                <w:rFonts w:cs="Arial"/>
                <w:sz w:val="20"/>
                <w:szCs w:val="20"/>
                <w:lang w:val="es-ES" w:eastAsia="zh-CN"/>
              </w:rPr>
              <w:t xml:space="preserve">Para el desarrollo de los cursos enfocados en personas (mujeres) relacionadas al sistema de salud, se dispone de las cartas de entendimiento con los hospitales regionales ubicados en cada uno de los departamentos seleccionados. Esta carta de entendimiento nos permite, programar con la encargada de cada servicio (área del hospital) con las mujeres médicos, enfermeras y comadronas, en orden y categorización de turnos. </w:t>
            </w:r>
          </w:p>
          <w:p w14:paraId="6446D326" w14:textId="0C1F4767" w:rsidR="00701295" w:rsidRDefault="00701295" w:rsidP="00D516A9">
            <w:pPr>
              <w:spacing w:after="0" w:line="240" w:lineRule="auto"/>
              <w:rPr>
                <w:rFonts w:cs="Arial"/>
                <w:sz w:val="20"/>
                <w:szCs w:val="20"/>
                <w:lang w:val="es-ES" w:eastAsia="zh-CN"/>
              </w:rPr>
            </w:pPr>
          </w:p>
          <w:p w14:paraId="66282250" w14:textId="77777777" w:rsidR="00701295" w:rsidRDefault="00701295" w:rsidP="00D516A9">
            <w:pPr>
              <w:spacing w:after="0" w:line="240" w:lineRule="auto"/>
              <w:rPr>
                <w:rFonts w:cs="Arial"/>
                <w:sz w:val="20"/>
                <w:szCs w:val="20"/>
                <w:lang w:val="es-ES" w:eastAsia="zh-CN"/>
              </w:rPr>
            </w:pPr>
          </w:p>
          <w:p w14:paraId="130F2966" w14:textId="07610051" w:rsidR="00A8049C" w:rsidRDefault="00D05317" w:rsidP="00D516A9">
            <w:pPr>
              <w:spacing w:after="0" w:line="240" w:lineRule="auto"/>
              <w:rPr>
                <w:rFonts w:cs="Arial"/>
                <w:sz w:val="20"/>
                <w:szCs w:val="20"/>
                <w:lang w:val="es-ES" w:eastAsia="zh-CN"/>
              </w:rPr>
            </w:pPr>
            <w:r>
              <w:rPr>
                <w:rFonts w:cs="Arial"/>
                <w:sz w:val="20"/>
                <w:szCs w:val="20"/>
                <w:lang w:val="es-ES" w:eastAsia="zh-CN"/>
              </w:rPr>
              <w:lastRenderedPageBreak/>
              <w:t xml:space="preserve">Las </w:t>
            </w:r>
            <w:r w:rsidRPr="00411521">
              <w:rPr>
                <w:rFonts w:cs="Arial"/>
                <w:b/>
                <w:bCs/>
                <w:sz w:val="20"/>
                <w:szCs w:val="20"/>
                <w:lang w:val="es-ES" w:eastAsia="zh-CN"/>
              </w:rPr>
              <w:t>alianzas con el ministerio de educación</w:t>
            </w:r>
            <w:r>
              <w:rPr>
                <w:rFonts w:cs="Arial"/>
                <w:sz w:val="20"/>
                <w:szCs w:val="20"/>
                <w:lang w:val="es-ES" w:eastAsia="zh-CN"/>
              </w:rPr>
              <w:t xml:space="preserve"> </w:t>
            </w:r>
            <w:r w:rsidR="00532BF5">
              <w:rPr>
                <w:rFonts w:cs="Arial"/>
                <w:sz w:val="20"/>
                <w:szCs w:val="20"/>
                <w:lang w:val="es-ES" w:eastAsia="zh-CN"/>
              </w:rPr>
              <w:t xml:space="preserve">han progresado de manera significativa, sostuvimos reunión con la Ministra de Educación y su interés </w:t>
            </w:r>
            <w:r w:rsidR="007438BD">
              <w:rPr>
                <w:rFonts w:cs="Arial"/>
                <w:sz w:val="20"/>
                <w:szCs w:val="20"/>
                <w:lang w:val="es-ES" w:eastAsia="zh-CN"/>
              </w:rPr>
              <w:t>expuesto en las reuniones (</w:t>
            </w:r>
            <w:del w:id="3" w:author="Schönhammer, Catherina" w:date="2024-02-22T09:55:00Z">
              <w:r w:rsidR="007438BD" w:rsidDel="008E1B0F">
                <w:rPr>
                  <w:rFonts w:cs="Arial"/>
                  <w:sz w:val="20"/>
                  <w:szCs w:val="20"/>
                  <w:lang w:val="es-ES" w:eastAsia="zh-CN"/>
                </w:rPr>
                <w:delText>25 de Julio y 2</w:delText>
              </w:r>
              <w:r w:rsidR="00685D9B" w:rsidDel="008E1B0F">
                <w:rPr>
                  <w:rFonts w:cs="Arial"/>
                  <w:sz w:val="20"/>
                  <w:szCs w:val="20"/>
                  <w:lang w:val="es-ES" w:eastAsia="zh-CN"/>
                </w:rPr>
                <w:delText>5</w:delText>
              </w:r>
              <w:r w:rsidR="007438BD" w:rsidDel="008E1B0F">
                <w:rPr>
                  <w:rFonts w:cs="Arial"/>
                  <w:sz w:val="20"/>
                  <w:szCs w:val="20"/>
                  <w:lang w:val="es-ES" w:eastAsia="zh-CN"/>
                </w:rPr>
                <w:delText xml:space="preserve"> de </w:delText>
              </w:r>
              <w:r w:rsidR="00685D9B" w:rsidDel="008E1B0F">
                <w:rPr>
                  <w:rFonts w:cs="Arial"/>
                  <w:sz w:val="20"/>
                  <w:szCs w:val="20"/>
                  <w:lang w:val="es-ES" w:eastAsia="zh-CN"/>
                </w:rPr>
                <w:delText>Agosto</w:delText>
              </w:r>
            </w:del>
            <w:r w:rsidR="007438BD">
              <w:rPr>
                <w:rFonts w:cs="Arial"/>
                <w:sz w:val="20"/>
                <w:szCs w:val="20"/>
                <w:lang w:val="es-ES" w:eastAsia="zh-CN"/>
              </w:rPr>
              <w:t>) y la necesidad de implementar este tipo de actividades</w:t>
            </w:r>
            <w:r w:rsidR="00685D9B">
              <w:rPr>
                <w:rFonts w:cs="Arial"/>
                <w:sz w:val="20"/>
                <w:szCs w:val="20"/>
                <w:lang w:val="es-ES" w:eastAsia="zh-CN"/>
              </w:rPr>
              <w:t xml:space="preserve"> en las escuelas públicas</w:t>
            </w:r>
            <w:r w:rsidR="007438BD">
              <w:rPr>
                <w:rFonts w:cs="Arial"/>
                <w:sz w:val="20"/>
                <w:szCs w:val="20"/>
                <w:lang w:val="es-ES" w:eastAsia="zh-CN"/>
              </w:rPr>
              <w:t>. Las reuniones traj</w:t>
            </w:r>
            <w:r w:rsidR="00685D9B">
              <w:rPr>
                <w:rFonts w:cs="Arial"/>
                <w:sz w:val="20"/>
                <w:szCs w:val="20"/>
                <w:lang w:val="es-ES" w:eastAsia="zh-CN"/>
              </w:rPr>
              <w:t>eron</w:t>
            </w:r>
            <w:r w:rsidR="007438BD">
              <w:rPr>
                <w:rFonts w:cs="Arial"/>
                <w:sz w:val="20"/>
                <w:szCs w:val="20"/>
                <w:lang w:val="es-ES" w:eastAsia="zh-CN"/>
              </w:rPr>
              <w:t xml:space="preserve"> como producto</w:t>
            </w:r>
            <w:r w:rsidR="00685D9B">
              <w:rPr>
                <w:rFonts w:cs="Arial"/>
                <w:sz w:val="20"/>
                <w:szCs w:val="20"/>
                <w:lang w:val="es-ES" w:eastAsia="zh-CN"/>
              </w:rPr>
              <w:t>, nuestra participación con en r</w:t>
            </w:r>
            <w:r w:rsidR="00532BF5">
              <w:rPr>
                <w:rFonts w:cs="Arial"/>
                <w:sz w:val="20"/>
                <w:szCs w:val="20"/>
                <w:lang w:val="es-ES" w:eastAsia="zh-CN"/>
              </w:rPr>
              <w:t>eunión con la Directora General de Educación Especial</w:t>
            </w:r>
            <w:r w:rsidR="00685D9B">
              <w:rPr>
                <w:rFonts w:cs="Arial"/>
                <w:sz w:val="20"/>
                <w:szCs w:val="20"/>
                <w:lang w:val="es-ES" w:eastAsia="zh-CN"/>
              </w:rPr>
              <w:t xml:space="preserve"> (20 de septiembre)</w:t>
            </w:r>
            <w:r w:rsidR="00532BF5">
              <w:rPr>
                <w:rFonts w:cs="Arial"/>
                <w:sz w:val="20"/>
                <w:szCs w:val="20"/>
                <w:lang w:val="es-ES" w:eastAsia="zh-CN"/>
              </w:rPr>
              <w:t xml:space="preserve">, </w:t>
            </w:r>
            <w:r w:rsidR="00685D9B">
              <w:rPr>
                <w:rFonts w:cs="Arial"/>
                <w:sz w:val="20"/>
                <w:szCs w:val="20"/>
                <w:lang w:val="es-ES" w:eastAsia="zh-CN"/>
              </w:rPr>
              <w:t xml:space="preserve">persona que dirige la </w:t>
            </w:r>
            <w:r w:rsidR="00532BF5">
              <w:rPr>
                <w:rFonts w:cs="Arial"/>
                <w:sz w:val="20"/>
                <w:szCs w:val="20"/>
                <w:lang w:val="es-ES" w:eastAsia="zh-CN"/>
              </w:rPr>
              <w:t xml:space="preserve">unidad encargada del tema de discapacidad dentro del </w:t>
            </w:r>
            <w:commentRangeStart w:id="4"/>
            <w:commentRangeStart w:id="5"/>
            <w:commentRangeStart w:id="6"/>
            <w:r w:rsidR="00532BF5">
              <w:rPr>
                <w:rFonts w:cs="Arial"/>
                <w:sz w:val="20"/>
                <w:szCs w:val="20"/>
                <w:lang w:val="es-ES" w:eastAsia="zh-CN"/>
              </w:rPr>
              <w:t>ministerio, así mismo, reunirnos con los directores departamentales de educación, en cada uno de los departamentos y con los supervisores d</w:t>
            </w:r>
            <w:r w:rsidR="00E863C3">
              <w:rPr>
                <w:rFonts w:cs="Arial"/>
                <w:sz w:val="20"/>
                <w:szCs w:val="20"/>
                <w:lang w:val="es-ES" w:eastAsia="zh-CN"/>
              </w:rPr>
              <w:t xml:space="preserve">e escuelas públicas, quienes serán nuestro vínculo para identificar a las escuelas públicas </w:t>
            </w:r>
            <w:ins w:id="7" w:author="Schönhammer, Catherina" w:date="2024-02-22T09:55:00Z">
              <w:r w:rsidR="008E1B0F">
                <w:rPr>
                  <w:rFonts w:cs="Arial"/>
                  <w:sz w:val="20"/>
                  <w:szCs w:val="20"/>
                  <w:lang w:val="es-ES" w:eastAsia="zh-CN"/>
                </w:rPr>
                <w:t>25 de Julio y 25 de Agosto</w:t>
              </w:r>
              <w:r w:rsidR="008E1B0F">
                <w:rPr>
                  <w:rFonts w:cs="Arial"/>
                  <w:sz w:val="20"/>
                  <w:szCs w:val="20"/>
                  <w:lang w:val="es-ES" w:eastAsia="zh-CN"/>
                </w:rPr>
                <w:t xml:space="preserve"> </w:t>
              </w:r>
            </w:ins>
            <w:r w:rsidR="00E863C3">
              <w:rPr>
                <w:rFonts w:cs="Arial"/>
                <w:sz w:val="20"/>
                <w:szCs w:val="20"/>
                <w:lang w:val="es-ES" w:eastAsia="zh-CN"/>
              </w:rPr>
              <w:t>que serán evaluadas por nuestras técnicas en cada uno de los departamentos</w:t>
            </w:r>
            <w:commentRangeEnd w:id="4"/>
            <w:r w:rsidR="008E750B">
              <w:rPr>
                <w:rStyle w:val="Kommentarzeichen"/>
              </w:rPr>
              <w:commentReference w:id="4"/>
            </w:r>
            <w:commentRangeEnd w:id="5"/>
            <w:r w:rsidR="00685D9B">
              <w:rPr>
                <w:rStyle w:val="Kommentarzeichen"/>
              </w:rPr>
              <w:commentReference w:id="5"/>
            </w:r>
            <w:commentRangeEnd w:id="6"/>
            <w:r w:rsidR="00685D9B">
              <w:rPr>
                <w:rStyle w:val="Kommentarzeichen"/>
              </w:rPr>
              <w:commentReference w:id="6"/>
            </w:r>
            <w:r w:rsidR="00E863C3">
              <w:rPr>
                <w:rFonts w:cs="Arial"/>
                <w:sz w:val="20"/>
                <w:szCs w:val="20"/>
                <w:lang w:val="es-ES" w:eastAsia="zh-CN"/>
              </w:rPr>
              <w:t xml:space="preserve">. Aún así, el Ministerio de Educación nos pidió que iniciáremos los procedimientos administrativos con las nuevas autoridades, a partir de enero 2024, sin embargo, el personal con el que se tuvo relación es personal permanente, excepto la señora </w:t>
            </w:r>
            <w:r w:rsidR="007E42D3">
              <w:rPr>
                <w:rFonts w:cs="Arial"/>
                <w:sz w:val="20"/>
                <w:szCs w:val="20"/>
                <w:lang w:val="es-ES" w:eastAsia="zh-CN"/>
              </w:rPr>
              <w:t>ministra</w:t>
            </w:r>
            <w:r w:rsidR="00615536">
              <w:rPr>
                <w:rFonts w:cs="Arial"/>
                <w:sz w:val="20"/>
                <w:szCs w:val="20"/>
                <w:lang w:val="es-ES" w:eastAsia="zh-CN"/>
              </w:rPr>
              <w:t xml:space="preserve"> (Sra. Claudia </w:t>
            </w:r>
            <w:r w:rsidR="007E42D3">
              <w:rPr>
                <w:rFonts w:cs="Arial"/>
                <w:sz w:val="20"/>
                <w:szCs w:val="20"/>
                <w:lang w:val="es-ES" w:eastAsia="zh-CN"/>
              </w:rPr>
              <w:t>Ruiz) y</w:t>
            </w:r>
            <w:r w:rsidR="00E863C3">
              <w:rPr>
                <w:rFonts w:cs="Arial"/>
                <w:sz w:val="20"/>
                <w:szCs w:val="20"/>
                <w:lang w:val="es-ES" w:eastAsia="zh-CN"/>
              </w:rPr>
              <w:t xml:space="preserve"> la </w:t>
            </w:r>
            <w:r w:rsidR="007E42D3">
              <w:rPr>
                <w:rFonts w:cs="Arial"/>
                <w:sz w:val="20"/>
                <w:szCs w:val="20"/>
                <w:lang w:val="es-ES" w:eastAsia="zh-CN"/>
              </w:rPr>
              <w:t>directora general</w:t>
            </w:r>
            <w:r w:rsidR="00E863C3">
              <w:rPr>
                <w:rFonts w:cs="Arial"/>
                <w:sz w:val="20"/>
                <w:szCs w:val="20"/>
                <w:lang w:val="es-ES" w:eastAsia="zh-CN"/>
              </w:rPr>
              <w:t xml:space="preserve"> de Educación </w:t>
            </w:r>
            <w:r w:rsidR="007E42D3">
              <w:rPr>
                <w:rFonts w:cs="Arial"/>
                <w:sz w:val="20"/>
                <w:szCs w:val="20"/>
                <w:lang w:val="es-ES" w:eastAsia="zh-CN"/>
              </w:rPr>
              <w:t>Especial (</w:t>
            </w:r>
            <w:r w:rsidR="00615536">
              <w:rPr>
                <w:rFonts w:cs="Arial"/>
                <w:sz w:val="20"/>
                <w:szCs w:val="20"/>
                <w:lang w:val="es-ES" w:eastAsia="zh-CN"/>
              </w:rPr>
              <w:t>Patricia Xicará)</w:t>
            </w:r>
            <w:r w:rsidR="00E863C3">
              <w:rPr>
                <w:rFonts w:cs="Arial"/>
                <w:sz w:val="20"/>
                <w:szCs w:val="20"/>
                <w:lang w:val="es-ES" w:eastAsia="zh-CN"/>
              </w:rPr>
              <w:t xml:space="preserve">, pues dejarán su cargo por el cambio de gobierno. </w:t>
            </w:r>
          </w:p>
          <w:p w14:paraId="7FEE289C" w14:textId="6E98F04A" w:rsidR="00AD70A4" w:rsidRDefault="00AD70A4" w:rsidP="00D516A9">
            <w:pPr>
              <w:spacing w:after="0" w:line="240" w:lineRule="auto"/>
              <w:rPr>
                <w:rFonts w:cs="Arial"/>
                <w:sz w:val="20"/>
                <w:szCs w:val="20"/>
                <w:lang w:val="es-ES" w:eastAsia="zh-CN"/>
              </w:rPr>
            </w:pPr>
          </w:p>
          <w:p w14:paraId="7C473E64" w14:textId="790E9A79" w:rsidR="00AD70A4" w:rsidRDefault="00AD70A4" w:rsidP="00D516A9">
            <w:pPr>
              <w:spacing w:after="0" w:line="240" w:lineRule="auto"/>
              <w:rPr>
                <w:rFonts w:cs="Arial"/>
                <w:sz w:val="20"/>
                <w:szCs w:val="20"/>
                <w:lang w:val="es-ES" w:eastAsia="zh-CN"/>
              </w:rPr>
            </w:pPr>
            <w:r>
              <w:rPr>
                <w:rFonts w:cs="Arial"/>
                <w:sz w:val="20"/>
                <w:szCs w:val="20"/>
                <w:lang w:val="es-ES" w:eastAsia="zh-CN"/>
              </w:rPr>
              <w:t xml:space="preserve">En cuanto a la capacitación de las técnicas designadas a cada departamento, se ha completado el curso básico sobre tamizaje auditivo y su uso de equipos como el GSI Corti, y el GSI audiómetro portátil, así como la importancia en el desarrollo del mismo, dentro de las escuelas públicas. En este entrenamiento participaron las 8 técnicas, así como las coordinadoras de los programas de tamizaje, para un total de 10 personas. Estos entrenamientos tuvieron lugar en la ciudad de Guatemala, en tres (3) diferentes oportunidades. La primera de la semana del 18 al 22 de septiembre; la semana del 22 al 24 de noviembre; y por último la </w:t>
            </w:r>
            <w:r>
              <w:rPr>
                <w:rFonts w:cs="Arial"/>
                <w:sz w:val="20"/>
                <w:szCs w:val="20"/>
                <w:lang w:val="es-ES" w:eastAsia="zh-CN"/>
              </w:rPr>
              <w:lastRenderedPageBreak/>
              <w:t xml:space="preserve">semana del 15 al 19 de enero de 2024. Se logró diseñar el formato para la recopilación de información sobre las evaluaciones realizadas a los niños y niñas en edad escolar. </w:t>
            </w:r>
          </w:p>
          <w:p w14:paraId="59396316" w14:textId="77777777" w:rsidR="00A8049C" w:rsidRDefault="00A8049C" w:rsidP="00D516A9">
            <w:pPr>
              <w:spacing w:after="0" w:line="240" w:lineRule="auto"/>
              <w:rPr>
                <w:rFonts w:cs="Arial"/>
                <w:sz w:val="20"/>
                <w:szCs w:val="20"/>
                <w:lang w:val="es-ES" w:eastAsia="zh-CN"/>
              </w:rPr>
            </w:pPr>
          </w:p>
          <w:p w14:paraId="1421817A" w14:textId="78FA623E" w:rsidR="00685D9B" w:rsidRDefault="007441B9" w:rsidP="00D516A9">
            <w:pPr>
              <w:spacing w:after="0" w:line="240" w:lineRule="auto"/>
              <w:rPr>
                <w:rFonts w:cs="Arial"/>
                <w:sz w:val="20"/>
                <w:szCs w:val="20"/>
                <w:lang w:val="es-ES" w:eastAsia="zh-CN"/>
              </w:rPr>
            </w:pPr>
            <w:r>
              <w:rPr>
                <w:rFonts w:cs="Arial"/>
                <w:sz w:val="20"/>
                <w:szCs w:val="20"/>
                <w:lang w:val="es-ES" w:eastAsia="zh-CN"/>
              </w:rPr>
              <w:t xml:space="preserve">Administrativamente, se ha completado el curso básico sobre el tamizaje auditivo escolar, que incluye la capacidad instalada en inspección otológica, uso, manejo y cuidado de los audiómetros Corti, y se logró el diseño del formato para la recopilación de datos de los niños y niñas en edad escolar. </w:t>
            </w:r>
            <w:r w:rsidR="00685D9B">
              <w:rPr>
                <w:rFonts w:cs="Arial"/>
                <w:sz w:val="20"/>
                <w:szCs w:val="20"/>
                <w:lang w:val="es-ES" w:eastAsia="zh-CN"/>
              </w:rPr>
              <w:t xml:space="preserve"> Esta subactividad es parte del entrenamiento y formación de nuestras técnicas, para que tengan las habilidades instaladas y se pueda llevar a cabo la implementación del Tamizaje Auditivo Escolar. Estas capacitaciones se llevaron a cabo en la ciudad de Guatemala </w:t>
            </w:r>
          </w:p>
          <w:p w14:paraId="721A08F5" w14:textId="6BD68906" w:rsidR="007441B9" w:rsidRDefault="007441B9" w:rsidP="00D516A9">
            <w:pPr>
              <w:spacing w:after="0" w:line="240" w:lineRule="auto"/>
              <w:rPr>
                <w:rFonts w:cs="Arial"/>
                <w:sz w:val="20"/>
                <w:szCs w:val="20"/>
                <w:lang w:val="es-ES" w:eastAsia="zh-CN"/>
              </w:rPr>
            </w:pPr>
          </w:p>
          <w:p w14:paraId="2053AC49" w14:textId="51339170" w:rsidR="007441B9" w:rsidRDefault="007441B9" w:rsidP="00D516A9">
            <w:pPr>
              <w:spacing w:after="0" w:line="240" w:lineRule="auto"/>
              <w:rPr>
                <w:rFonts w:cs="Arial"/>
                <w:sz w:val="20"/>
                <w:szCs w:val="20"/>
                <w:lang w:val="es-ES" w:eastAsia="zh-CN"/>
              </w:rPr>
            </w:pPr>
            <w:r>
              <w:rPr>
                <w:rFonts w:cs="Arial"/>
                <w:sz w:val="20"/>
                <w:szCs w:val="20"/>
                <w:lang w:val="es-ES" w:eastAsia="zh-CN"/>
              </w:rPr>
              <w:t>Las jornadas audiológicas serán un producto de la territorialización de las actividades audiológicas y de la gestión de la clínica en cada uno de los departamentos, es decir</w:t>
            </w:r>
            <w:r w:rsidR="00AB1284">
              <w:rPr>
                <w:rFonts w:cs="Arial"/>
                <w:sz w:val="20"/>
                <w:szCs w:val="20"/>
                <w:lang w:val="es-ES" w:eastAsia="zh-CN"/>
              </w:rPr>
              <w:t xml:space="preserve"> que,</w:t>
            </w:r>
            <w:r>
              <w:rPr>
                <w:rFonts w:cs="Arial"/>
                <w:sz w:val="20"/>
                <w:szCs w:val="20"/>
                <w:lang w:val="es-ES" w:eastAsia="zh-CN"/>
              </w:rPr>
              <w:t xml:space="preserve"> una vez instaladas las clínicas, se hará la gestión con líderes comunitarios para que, con base a las medidas implementadas se pueda proveer servicios a las áreas geográficas más necesitadas. Por tanto, est</w:t>
            </w:r>
            <w:r w:rsidR="00D11BE9">
              <w:rPr>
                <w:rFonts w:cs="Arial"/>
                <w:sz w:val="20"/>
                <w:szCs w:val="20"/>
                <w:lang w:val="es-ES" w:eastAsia="zh-CN"/>
              </w:rPr>
              <w:t xml:space="preserve">e indicador se hará según la programación después del primer cuatrimestre del año 2 (2024) del proyecto. </w:t>
            </w:r>
          </w:p>
          <w:p w14:paraId="628CD1BA" w14:textId="09A9DC0F" w:rsidR="00B42FDC" w:rsidRDefault="00430E26" w:rsidP="00D516A9">
            <w:pPr>
              <w:spacing w:after="0" w:line="240" w:lineRule="auto"/>
              <w:rPr>
                <w:rFonts w:cs="Arial"/>
                <w:sz w:val="20"/>
                <w:szCs w:val="20"/>
                <w:lang w:val="es-ES" w:eastAsia="zh-CN"/>
              </w:rPr>
            </w:pPr>
            <w:r>
              <w:rPr>
                <w:rFonts w:cs="Arial"/>
                <w:sz w:val="20"/>
                <w:szCs w:val="20"/>
                <w:lang w:val="es-ES" w:eastAsia="zh-CN"/>
              </w:rPr>
              <w:t xml:space="preserve"> </w:t>
            </w:r>
          </w:p>
          <w:p w14:paraId="47620355" w14:textId="77777777" w:rsidR="006A05CC" w:rsidRDefault="006A05CC" w:rsidP="00D516A9">
            <w:pPr>
              <w:spacing w:after="0" w:line="240" w:lineRule="auto"/>
              <w:rPr>
                <w:rFonts w:cs="Arial"/>
                <w:sz w:val="20"/>
                <w:szCs w:val="20"/>
                <w:lang w:val="es-ES" w:eastAsia="zh-CN"/>
              </w:rPr>
            </w:pPr>
          </w:p>
          <w:p w14:paraId="25BA06AD" w14:textId="4CAC66A8" w:rsidR="006A05CC" w:rsidRPr="006A05CC" w:rsidRDefault="006A05CC" w:rsidP="00D516A9">
            <w:pPr>
              <w:spacing w:after="0" w:line="240" w:lineRule="auto"/>
              <w:rPr>
                <w:rFonts w:cs="Arial"/>
                <w:sz w:val="20"/>
                <w:szCs w:val="20"/>
                <w:lang w:val="es-ES" w:eastAsia="zh-CN"/>
              </w:rPr>
            </w:pPr>
          </w:p>
        </w:tc>
      </w:tr>
      <w:tr w:rsidR="00DA17F3" w:rsidRPr="00D03234" w14:paraId="0BDA5380" w14:textId="6C9EEA58" w:rsidTr="00630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06" w:type="pct"/>
            <w:shd w:val="clear" w:color="auto" w:fill="auto"/>
          </w:tcPr>
          <w:p w14:paraId="45CFA63A" w14:textId="7D651E54" w:rsidR="00676B5B" w:rsidRPr="00BE3BF1" w:rsidRDefault="00142132" w:rsidP="00BE3BF1">
            <w:pPr>
              <w:rPr>
                <w:rFonts w:cs="Arial"/>
                <w:sz w:val="20"/>
                <w:szCs w:val="20"/>
                <w:lang w:val="es-ES"/>
              </w:rPr>
            </w:pPr>
            <w:r>
              <w:rPr>
                <w:rFonts w:cs="Arial"/>
                <w:sz w:val="20"/>
                <w:szCs w:val="20"/>
                <w:lang w:val="es-ES"/>
              </w:rPr>
              <w:lastRenderedPageBreak/>
              <w:t xml:space="preserve">Subobjetivo 3: </w:t>
            </w:r>
            <w:r w:rsidR="00676B5B" w:rsidRPr="00BE3BF1">
              <w:rPr>
                <w:rFonts w:cs="Arial"/>
                <w:sz w:val="20"/>
                <w:szCs w:val="20"/>
                <w:lang w:val="es-ES"/>
              </w:rPr>
              <w:t>Promoción de comunidades inclusivas en Zacapa, Sololá, Quetzaltenango y Escuintla.</w:t>
            </w:r>
          </w:p>
          <w:p w14:paraId="1FC67CDD" w14:textId="0720181E" w:rsidR="00DA17F3" w:rsidRPr="00546A49" w:rsidRDefault="00DA17F3" w:rsidP="004C3556">
            <w:pPr>
              <w:spacing w:after="0" w:line="240" w:lineRule="auto"/>
              <w:ind w:left="284"/>
              <w:rPr>
                <w:rFonts w:cs="Arial"/>
                <w:sz w:val="20"/>
                <w:szCs w:val="20"/>
                <w:highlight w:val="yellow"/>
                <w:lang w:val="es-ES"/>
              </w:rPr>
            </w:pPr>
          </w:p>
        </w:tc>
        <w:tc>
          <w:tcPr>
            <w:tcW w:w="1089" w:type="pct"/>
            <w:shd w:val="clear" w:color="auto" w:fill="auto"/>
          </w:tcPr>
          <w:p w14:paraId="75AA8A58" w14:textId="77777777" w:rsidR="00741B71" w:rsidRDefault="00741B71" w:rsidP="00741B71">
            <w:pPr>
              <w:spacing w:after="0" w:line="240" w:lineRule="auto"/>
              <w:rPr>
                <w:rFonts w:cs="Arial"/>
                <w:sz w:val="20"/>
                <w:szCs w:val="20"/>
                <w:lang w:val="es-ES"/>
              </w:rPr>
            </w:pPr>
            <w:r w:rsidRPr="00741B71">
              <w:rPr>
                <w:rFonts w:cs="Arial"/>
                <w:sz w:val="20"/>
                <w:szCs w:val="20"/>
                <w:lang w:val="es-ES"/>
              </w:rPr>
              <w:t xml:space="preserve">En la actualidad, no existe asistencia sanitaria especializada en salud auditiva en las 4 zonas objetivo. </w:t>
            </w:r>
          </w:p>
          <w:p w14:paraId="353205B6" w14:textId="77777777" w:rsidR="00741B71" w:rsidRPr="00741B71" w:rsidRDefault="00741B71" w:rsidP="00741B71">
            <w:pPr>
              <w:spacing w:after="0" w:line="240" w:lineRule="auto"/>
              <w:rPr>
                <w:rFonts w:cs="Arial"/>
                <w:sz w:val="20"/>
                <w:szCs w:val="20"/>
                <w:lang w:val="es-ES"/>
              </w:rPr>
            </w:pPr>
          </w:p>
          <w:p w14:paraId="4912C9AF" w14:textId="2A8A4C7A" w:rsidR="00DA17F3" w:rsidRPr="00F57D70" w:rsidRDefault="00741B71" w:rsidP="00741B71">
            <w:pPr>
              <w:spacing w:after="0" w:line="240" w:lineRule="auto"/>
              <w:rPr>
                <w:rFonts w:cs="Arial"/>
                <w:sz w:val="20"/>
                <w:szCs w:val="20"/>
                <w:lang w:val="es-ES"/>
              </w:rPr>
            </w:pPr>
            <w:r w:rsidRPr="00741B71">
              <w:rPr>
                <w:rFonts w:cs="Arial"/>
                <w:sz w:val="20"/>
                <w:szCs w:val="20"/>
                <w:lang w:val="es-ES"/>
              </w:rPr>
              <w:t>Existe una red nacional de audífonos y otra en el departamento de Sololá (ACOPEDIS) que se ocupa de la atención sanitaria a las personas con discapacidad.</w:t>
            </w:r>
          </w:p>
          <w:p w14:paraId="10464B68" w14:textId="77777777" w:rsidR="00DA17F3" w:rsidRPr="00F57D70" w:rsidRDefault="00DA17F3" w:rsidP="00D516A9">
            <w:pPr>
              <w:spacing w:after="0" w:line="240" w:lineRule="auto"/>
              <w:rPr>
                <w:rFonts w:cs="Arial"/>
                <w:sz w:val="20"/>
                <w:szCs w:val="20"/>
                <w:lang w:val="es-ES"/>
              </w:rPr>
            </w:pPr>
          </w:p>
          <w:p w14:paraId="7942B7D1" w14:textId="5977C22F" w:rsidR="00DA17F3" w:rsidRPr="00F57D70" w:rsidRDefault="00DA17F3" w:rsidP="00D516A9">
            <w:pPr>
              <w:spacing w:after="0" w:line="240" w:lineRule="auto"/>
              <w:rPr>
                <w:rFonts w:cs="Arial"/>
                <w:sz w:val="20"/>
                <w:szCs w:val="20"/>
                <w:lang w:val="es-ES"/>
              </w:rPr>
            </w:pPr>
          </w:p>
        </w:tc>
        <w:tc>
          <w:tcPr>
            <w:tcW w:w="1028" w:type="pct"/>
            <w:shd w:val="clear" w:color="auto" w:fill="auto"/>
          </w:tcPr>
          <w:p w14:paraId="61DDAB3D" w14:textId="0D5AD3CE" w:rsidR="00E41DD3" w:rsidRPr="00411521" w:rsidRDefault="00E41DD3" w:rsidP="00411521">
            <w:pPr>
              <w:pStyle w:val="Listenabsatz"/>
              <w:numPr>
                <w:ilvl w:val="0"/>
                <w:numId w:val="18"/>
              </w:numPr>
              <w:spacing w:after="0" w:line="240" w:lineRule="auto"/>
              <w:rPr>
                <w:rFonts w:cs="Arial"/>
                <w:sz w:val="20"/>
                <w:szCs w:val="20"/>
                <w:lang w:val="es-ES" w:eastAsia="zh-CN"/>
              </w:rPr>
            </w:pPr>
            <w:r w:rsidRPr="00411521">
              <w:rPr>
                <w:rFonts w:cs="Arial"/>
                <w:sz w:val="20"/>
                <w:szCs w:val="20"/>
                <w:lang w:val="es-ES" w:eastAsia="zh-CN"/>
              </w:rPr>
              <w:t xml:space="preserve">En los 4 departamentos de Sololá, Escuintla, Quetzaltenango, Zacapa, se dispondrá de una clínica de audiología a partir del final del segundo año </w:t>
            </w:r>
            <w:r w:rsidR="00142132" w:rsidRPr="00411521">
              <w:rPr>
                <w:rFonts w:cs="Arial"/>
                <w:sz w:val="20"/>
                <w:szCs w:val="20"/>
                <w:lang w:val="es-ES" w:eastAsia="zh-CN"/>
              </w:rPr>
              <w:t xml:space="preserve">(2024) </w:t>
            </w:r>
            <w:r w:rsidRPr="00411521">
              <w:rPr>
                <w:rFonts w:cs="Arial"/>
                <w:sz w:val="20"/>
                <w:szCs w:val="20"/>
                <w:lang w:val="es-ES" w:eastAsia="zh-CN"/>
              </w:rPr>
              <w:t xml:space="preserve">del proyecto para la atención de personas con y </w:t>
            </w:r>
            <w:r w:rsidRPr="00411521">
              <w:rPr>
                <w:rFonts w:cs="Arial"/>
                <w:sz w:val="20"/>
                <w:szCs w:val="20"/>
                <w:lang w:val="es-ES" w:eastAsia="zh-CN"/>
              </w:rPr>
              <w:lastRenderedPageBreak/>
              <w:t>sin discapacidad. (SqE)</w:t>
            </w:r>
          </w:p>
          <w:p w14:paraId="6B150DD7" w14:textId="77777777" w:rsidR="00E41DD3" w:rsidRDefault="00E41DD3" w:rsidP="00E41DD3">
            <w:pPr>
              <w:spacing w:after="0" w:line="240" w:lineRule="auto"/>
              <w:rPr>
                <w:rFonts w:cs="Arial"/>
                <w:sz w:val="20"/>
                <w:szCs w:val="20"/>
                <w:lang w:val="es-ES" w:eastAsia="zh-CN"/>
              </w:rPr>
            </w:pPr>
          </w:p>
          <w:p w14:paraId="0F92BFF2" w14:textId="5D7851A1" w:rsidR="00DA17F3" w:rsidRPr="00411521" w:rsidRDefault="00E41DD3" w:rsidP="00411521">
            <w:pPr>
              <w:pStyle w:val="Listenabsatz"/>
              <w:numPr>
                <w:ilvl w:val="0"/>
                <w:numId w:val="18"/>
              </w:numPr>
              <w:spacing w:after="0" w:line="240" w:lineRule="auto"/>
              <w:rPr>
                <w:rFonts w:cs="Arial"/>
                <w:sz w:val="20"/>
                <w:szCs w:val="20"/>
                <w:lang w:val="es-ES" w:eastAsia="zh-CN"/>
              </w:rPr>
            </w:pPr>
            <w:r w:rsidRPr="00411521">
              <w:rPr>
                <w:rFonts w:cs="Arial"/>
                <w:sz w:val="20"/>
                <w:szCs w:val="20"/>
                <w:lang w:val="es-ES" w:eastAsia="zh-CN"/>
              </w:rPr>
              <w:t>Se establecen redes a nivel de los departamentos de Sololá, Escuintla, Quetzaltenango, Zacapa, que promueven activamente la salud auditiva y acompañan temas y procesos relacionados con otras discapacidades. (SqE)</w:t>
            </w:r>
          </w:p>
        </w:tc>
        <w:tc>
          <w:tcPr>
            <w:tcW w:w="1577" w:type="pct"/>
            <w:gridSpan w:val="2"/>
          </w:tcPr>
          <w:p w14:paraId="650C10E1" w14:textId="539280C2" w:rsidR="00AE229F" w:rsidRPr="00411521" w:rsidRDefault="00D11BE9" w:rsidP="00411521">
            <w:pPr>
              <w:pStyle w:val="Listenabsatz"/>
              <w:numPr>
                <w:ilvl w:val="0"/>
                <w:numId w:val="19"/>
              </w:numPr>
              <w:spacing w:after="0" w:line="240" w:lineRule="auto"/>
              <w:rPr>
                <w:rFonts w:cs="Arial"/>
                <w:sz w:val="20"/>
                <w:szCs w:val="20"/>
                <w:lang w:val="es-ES" w:eastAsia="zh-CN"/>
              </w:rPr>
            </w:pPr>
            <w:commentRangeStart w:id="8"/>
            <w:commentRangeStart w:id="9"/>
            <w:r w:rsidRPr="00411521">
              <w:rPr>
                <w:rFonts w:cs="Arial"/>
                <w:sz w:val="20"/>
                <w:szCs w:val="20"/>
                <w:lang w:val="es-ES" w:eastAsia="zh-CN"/>
              </w:rPr>
              <w:lastRenderedPageBreak/>
              <w:t>Según la planificación del proyecto, este tiempo fue programado para implementar todas las medidas administrativas</w:t>
            </w:r>
            <w:r w:rsidR="00B86018" w:rsidRPr="00411521">
              <w:rPr>
                <w:rFonts w:cs="Arial"/>
                <w:sz w:val="20"/>
                <w:szCs w:val="20"/>
                <w:lang w:val="es-ES" w:eastAsia="zh-CN"/>
              </w:rPr>
              <w:t>/</w:t>
            </w:r>
            <w:r w:rsidRPr="00411521">
              <w:rPr>
                <w:rFonts w:cs="Arial"/>
                <w:sz w:val="20"/>
                <w:szCs w:val="20"/>
                <w:lang w:val="es-ES" w:eastAsia="zh-CN"/>
              </w:rPr>
              <w:t>financieras para la instalación de las clínicas audiológicas departamentales</w:t>
            </w:r>
            <w:commentRangeEnd w:id="8"/>
            <w:r w:rsidR="0067701D">
              <w:rPr>
                <w:rStyle w:val="Kommentarzeichen"/>
              </w:rPr>
              <w:commentReference w:id="8"/>
            </w:r>
            <w:commentRangeEnd w:id="9"/>
            <w:r w:rsidR="002E1C04">
              <w:rPr>
                <w:rStyle w:val="Kommentarzeichen"/>
              </w:rPr>
              <w:commentReference w:id="9"/>
            </w:r>
            <w:r w:rsidRPr="00411521">
              <w:rPr>
                <w:rFonts w:cs="Arial"/>
                <w:sz w:val="20"/>
                <w:szCs w:val="20"/>
                <w:lang w:val="es-ES" w:eastAsia="zh-CN"/>
              </w:rPr>
              <w:t xml:space="preserve">. En este tiempo, se ha logrado identificar los lugares en los que se están instalando y adecuando las clínicas audiológicas en Quetzaltenango, Sololá, </w:t>
            </w:r>
            <w:r w:rsidRPr="00411521">
              <w:rPr>
                <w:rFonts w:cs="Arial"/>
                <w:sz w:val="20"/>
                <w:szCs w:val="20"/>
                <w:lang w:val="es-ES" w:eastAsia="zh-CN"/>
              </w:rPr>
              <w:lastRenderedPageBreak/>
              <w:t>Escuintla y Zacapa, estos sitios</w:t>
            </w:r>
            <w:r w:rsidR="00B86018" w:rsidRPr="00411521">
              <w:rPr>
                <w:rFonts w:cs="Arial"/>
                <w:sz w:val="20"/>
                <w:szCs w:val="20"/>
                <w:lang w:val="es-ES" w:eastAsia="zh-CN"/>
              </w:rPr>
              <w:t xml:space="preserve">, para su elegibilidad, </w:t>
            </w:r>
            <w:r w:rsidRPr="00411521">
              <w:rPr>
                <w:rFonts w:cs="Arial"/>
                <w:sz w:val="20"/>
                <w:szCs w:val="20"/>
                <w:lang w:val="es-ES" w:eastAsia="zh-CN"/>
              </w:rPr>
              <w:t xml:space="preserve">deben contemplar indicadores relacionados a la cercanía estratégica, ubicación céntrica, con percepción de seguridad, espacio suficiente, y sobre todo que se puedan vincular con el presupuesto asignado para su renta y/o alquiler. </w:t>
            </w:r>
          </w:p>
          <w:p w14:paraId="179F059B" w14:textId="77777777" w:rsidR="00AE229F" w:rsidRDefault="00AE229F" w:rsidP="00D516A9">
            <w:pPr>
              <w:spacing w:after="0" w:line="240" w:lineRule="auto"/>
              <w:rPr>
                <w:rFonts w:cs="Arial"/>
                <w:sz w:val="20"/>
                <w:szCs w:val="20"/>
                <w:lang w:val="es-ES" w:eastAsia="zh-CN"/>
              </w:rPr>
            </w:pPr>
          </w:p>
          <w:p w14:paraId="5677C2DD" w14:textId="00ADCFD6" w:rsidR="00131296" w:rsidRDefault="00AE229F" w:rsidP="00D516A9">
            <w:pPr>
              <w:spacing w:after="0" w:line="240" w:lineRule="auto"/>
              <w:rPr>
                <w:ins w:id="10" w:author="Schönhammer, Catherina" w:date="2024-01-25T14:50:00Z"/>
                <w:rFonts w:cs="Arial"/>
                <w:sz w:val="20"/>
                <w:szCs w:val="20"/>
                <w:lang w:val="es-ES" w:eastAsia="zh-CN"/>
              </w:rPr>
            </w:pPr>
            <w:r>
              <w:rPr>
                <w:rFonts w:cs="Arial"/>
                <w:sz w:val="20"/>
                <w:szCs w:val="20"/>
                <w:lang w:val="es-ES" w:eastAsia="zh-CN"/>
              </w:rPr>
              <w:t xml:space="preserve">lo gestionado en cada uno de los departamentos: </w:t>
            </w:r>
          </w:p>
          <w:p w14:paraId="316348F4" w14:textId="6B880683" w:rsidR="00131296" w:rsidRDefault="00D11BE9" w:rsidP="00D516A9">
            <w:pPr>
              <w:spacing w:after="0" w:line="240" w:lineRule="auto"/>
              <w:rPr>
                <w:ins w:id="11" w:author="Schönhammer, Catherina" w:date="2024-01-25T14:50:00Z"/>
                <w:rFonts w:cs="Arial"/>
                <w:sz w:val="20"/>
                <w:szCs w:val="20"/>
                <w:lang w:val="es-ES" w:eastAsia="zh-CN"/>
              </w:rPr>
            </w:pPr>
            <w:r>
              <w:rPr>
                <w:rFonts w:cs="Arial"/>
                <w:sz w:val="20"/>
                <w:szCs w:val="20"/>
                <w:lang w:val="es-ES" w:eastAsia="zh-CN"/>
              </w:rPr>
              <w:t>En Quetzaltenango</w:t>
            </w:r>
            <w:r w:rsidR="00A81764">
              <w:rPr>
                <w:rFonts w:cs="Arial"/>
                <w:sz w:val="20"/>
                <w:szCs w:val="20"/>
                <w:lang w:val="es-ES" w:eastAsia="zh-CN"/>
              </w:rPr>
              <w:t>, logramos disponer de un lugar</w:t>
            </w:r>
            <w:r w:rsidR="00AE229F">
              <w:rPr>
                <w:rFonts w:cs="Arial"/>
                <w:sz w:val="20"/>
                <w:szCs w:val="20"/>
                <w:lang w:val="es-ES" w:eastAsia="zh-CN"/>
              </w:rPr>
              <w:t xml:space="preserve"> céntrico y seguro y con concurrencia</w:t>
            </w:r>
            <w:r w:rsidR="00096E9B">
              <w:rPr>
                <w:rFonts w:cs="Arial"/>
                <w:sz w:val="20"/>
                <w:szCs w:val="20"/>
                <w:lang w:val="es-ES" w:eastAsia="zh-CN"/>
              </w:rPr>
              <w:t xml:space="preserve">. </w:t>
            </w:r>
          </w:p>
          <w:p w14:paraId="41A081ED" w14:textId="77777777" w:rsidR="00A75CFB" w:rsidRDefault="00096E9B" w:rsidP="00D516A9">
            <w:pPr>
              <w:spacing w:after="0" w:line="240" w:lineRule="auto"/>
              <w:rPr>
                <w:ins w:id="12" w:author="Schönhammer, Catherina" w:date="2024-01-25T14:51:00Z"/>
                <w:rFonts w:cs="Arial"/>
                <w:sz w:val="20"/>
                <w:szCs w:val="20"/>
                <w:lang w:val="es-ES" w:eastAsia="zh-CN"/>
              </w:rPr>
            </w:pPr>
            <w:r>
              <w:rPr>
                <w:rFonts w:cs="Arial"/>
                <w:sz w:val="20"/>
                <w:szCs w:val="20"/>
                <w:lang w:val="es-ES" w:eastAsia="zh-CN"/>
              </w:rPr>
              <w:t>En Sololá, se dispuso</w:t>
            </w:r>
            <w:r w:rsidR="00A81764">
              <w:rPr>
                <w:rFonts w:cs="Arial"/>
                <w:sz w:val="20"/>
                <w:szCs w:val="20"/>
                <w:lang w:val="es-ES" w:eastAsia="zh-CN"/>
              </w:rPr>
              <w:t xml:space="preserve"> la clínica audiológica</w:t>
            </w:r>
            <w:r>
              <w:rPr>
                <w:rFonts w:cs="Arial"/>
                <w:sz w:val="20"/>
                <w:szCs w:val="20"/>
                <w:lang w:val="es-ES" w:eastAsia="zh-CN"/>
              </w:rPr>
              <w:t xml:space="preserve"> en la ruta principal que atraviesa </w:t>
            </w:r>
            <w:r w:rsidR="00A81764">
              <w:rPr>
                <w:rFonts w:cs="Arial"/>
                <w:sz w:val="20"/>
                <w:szCs w:val="20"/>
                <w:lang w:val="es-ES" w:eastAsia="zh-CN"/>
              </w:rPr>
              <w:t xml:space="preserve">el poblado </w:t>
            </w:r>
            <w:r>
              <w:rPr>
                <w:rFonts w:cs="Arial"/>
                <w:sz w:val="20"/>
                <w:szCs w:val="20"/>
                <w:lang w:val="es-ES" w:eastAsia="zh-CN"/>
              </w:rPr>
              <w:t xml:space="preserve">de Panajachel, </w:t>
            </w:r>
            <w:r w:rsidR="00A81764">
              <w:rPr>
                <w:rFonts w:cs="Arial"/>
                <w:sz w:val="20"/>
                <w:szCs w:val="20"/>
                <w:lang w:val="es-ES" w:eastAsia="zh-CN"/>
              </w:rPr>
              <w:t>municipio</w:t>
            </w:r>
            <w:r>
              <w:rPr>
                <w:rFonts w:cs="Arial"/>
                <w:sz w:val="20"/>
                <w:szCs w:val="20"/>
                <w:lang w:val="es-ES" w:eastAsia="zh-CN"/>
              </w:rPr>
              <w:t xml:space="preserve"> en la que convergen </w:t>
            </w:r>
            <w:r w:rsidR="00A81764">
              <w:rPr>
                <w:rFonts w:cs="Arial"/>
                <w:sz w:val="20"/>
                <w:szCs w:val="20"/>
                <w:lang w:val="es-ES" w:eastAsia="zh-CN"/>
              </w:rPr>
              <w:t xml:space="preserve">otros poblados, por ende céntrico. </w:t>
            </w:r>
          </w:p>
          <w:p w14:paraId="13602562" w14:textId="5C6ED200" w:rsidR="00131296" w:rsidRDefault="00A81764" w:rsidP="00D516A9">
            <w:pPr>
              <w:spacing w:after="0" w:line="240" w:lineRule="auto"/>
              <w:rPr>
                <w:ins w:id="13" w:author="Schönhammer, Catherina" w:date="2024-01-25T14:50:00Z"/>
                <w:rFonts w:cs="Arial"/>
                <w:sz w:val="20"/>
                <w:szCs w:val="20"/>
                <w:lang w:val="es-ES" w:eastAsia="zh-CN"/>
              </w:rPr>
            </w:pPr>
            <w:r>
              <w:rPr>
                <w:rFonts w:cs="Arial"/>
                <w:sz w:val="20"/>
                <w:szCs w:val="20"/>
                <w:lang w:val="es-ES" w:eastAsia="zh-CN"/>
              </w:rPr>
              <w:t xml:space="preserve">En Escuintla hemos logrado fortalecer lazos de profesionalismo con el grupo más incidente en relación a la pediatría y en dicho edificio hemos decido instalar la clínica audiológica. </w:t>
            </w:r>
          </w:p>
          <w:p w14:paraId="14A02762" w14:textId="117D6A35" w:rsidR="00DA17F3" w:rsidRDefault="00A81764" w:rsidP="00D516A9">
            <w:pPr>
              <w:spacing w:after="0" w:line="240" w:lineRule="auto"/>
              <w:rPr>
                <w:rFonts w:cs="Arial"/>
                <w:sz w:val="20"/>
                <w:szCs w:val="20"/>
                <w:lang w:val="es-ES" w:eastAsia="zh-CN"/>
              </w:rPr>
            </w:pPr>
            <w:r>
              <w:rPr>
                <w:rFonts w:cs="Arial"/>
                <w:sz w:val="20"/>
                <w:szCs w:val="20"/>
                <w:lang w:val="es-ES" w:eastAsia="zh-CN"/>
              </w:rPr>
              <w:t xml:space="preserve">En Zacapa, establecer relaciones con la Universidad nacional pública (San Carlos) y fortalecerlas han sido elementos de valor para logar la instalación en el edificio de la Pastoral de la Salud, organización dedicada a proveer servicios para las personas que se desarrollan en situación de vulnerabilidad. </w:t>
            </w:r>
          </w:p>
          <w:p w14:paraId="0D60B9E1" w14:textId="77777777" w:rsidR="00AE229F" w:rsidRDefault="00AE229F" w:rsidP="00D516A9">
            <w:pPr>
              <w:spacing w:after="0" w:line="240" w:lineRule="auto"/>
              <w:rPr>
                <w:rFonts w:cs="Arial"/>
                <w:sz w:val="20"/>
                <w:szCs w:val="20"/>
                <w:lang w:val="es-ES" w:eastAsia="zh-CN"/>
              </w:rPr>
            </w:pPr>
          </w:p>
          <w:p w14:paraId="50264678" w14:textId="1BC1EA32" w:rsidR="00AE229F" w:rsidRDefault="00AE229F" w:rsidP="00D516A9">
            <w:pPr>
              <w:spacing w:after="0" w:line="240" w:lineRule="auto"/>
              <w:rPr>
                <w:rFonts w:cs="Arial"/>
                <w:sz w:val="20"/>
                <w:szCs w:val="20"/>
                <w:lang w:val="es-ES" w:eastAsia="zh-CN"/>
              </w:rPr>
            </w:pPr>
          </w:p>
          <w:p w14:paraId="74BD9311" w14:textId="77777777" w:rsidR="00AE229F" w:rsidRDefault="00AE229F" w:rsidP="00D516A9">
            <w:pPr>
              <w:spacing w:after="0" w:line="240" w:lineRule="auto"/>
              <w:rPr>
                <w:rFonts w:cs="Arial"/>
                <w:sz w:val="20"/>
                <w:szCs w:val="20"/>
                <w:lang w:val="es-ES" w:eastAsia="zh-CN"/>
              </w:rPr>
            </w:pPr>
          </w:p>
          <w:p w14:paraId="70D332E0" w14:textId="3DB3F0B0" w:rsidR="00AE229F" w:rsidRPr="00411521" w:rsidRDefault="0054620D" w:rsidP="00411521">
            <w:pPr>
              <w:pStyle w:val="Listenabsatz"/>
              <w:numPr>
                <w:ilvl w:val="0"/>
                <w:numId w:val="19"/>
              </w:numPr>
              <w:spacing w:after="0" w:line="240" w:lineRule="auto"/>
              <w:rPr>
                <w:rFonts w:cs="Arial"/>
                <w:sz w:val="20"/>
                <w:szCs w:val="20"/>
                <w:lang w:val="es-ES" w:eastAsia="zh-CN"/>
              </w:rPr>
            </w:pPr>
            <w:r w:rsidRPr="00411521">
              <w:rPr>
                <w:rFonts w:cs="Arial"/>
                <w:sz w:val="20"/>
                <w:szCs w:val="20"/>
                <w:lang w:val="es-ES" w:eastAsia="zh-CN"/>
              </w:rPr>
              <w:t>En cuanto a la participación en redes relacionadas a discapacidad, hemos llegado a la institución rectora</w:t>
            </w:r>
            <w:r w:rsidR="00B92935" w:rsidRPr="00411521">
              <w:rPr>
                <w:rFonts w:cs="Arial"/>
                <w:sz w:val="20"/>
                <w:szCs w:val="20"/>
                <w:lang w:val="es-ES" w:eastAsia="zh-CN"/>
              </w:rPr>
              <w:t xml:space="preserve"> CONADI (Consejo Nacional para la Atención de las personas con Discapacidad)</w:t>
            </w:r>
            <w:r w:rsidRPr="00411521">
              <w:rPr>
                <w:rFonts w:cs="Arial"/>
                <w:sz w:val="20"/>
                <w:szCs w:val="20"/>
                <w:lang w:val="es-ES" w:eastAsia="zh-CN"/>
              </w:rPr>
              <w:t xml:space="preserve"> y sostuvimos 3 reuniones con el personal incidente de dicha </w:t>
            </w:r>
            <w:r w:rsidR="00615536" w:rsidRPr="00411521">
              <w:rPr>
                <w:rFonts w:cs="Arial"/>
                <w:sz w:val="20"/>
                <w:szCs w:val="20"/>
                <w:lang w:val="es-ES" w:eastAsia="zh-CN"/>
              </w:rPr>
              <w:t>entidad</w:t>
            </w:r>
            <w:r w:rsidR="00B92935" w:rsidRPr="00411521">
              <w:rPr>
                <w:rFonts w:cs="Arial"/>
                <w:sz w:val="20"/>
                <w:szCs w:val="20"/>
                <w:lang w:val="es-ES" w:eastAsia="zh-CN"/>
              </w:rPr>
              <w:t xml:space="preserve"> central</w:t>
            </w:r>
            <w:r w:rsidRPr="00411521">
              <w:rPr>
                <w:rFonts w:cs="Arial"/>
                <w:sz w:val="20"/>
                <w:szCs w:val="20"/>
                <w:lang w:val="es-ES" w:eastAsia="zh-CN"/>
              </w:rPr>
              <w:t xml:space="preserve">, tanto con el </w:t>
            </w:r>
            <w:r w:rsidR="00615536" w:rsidRPr="00411521">
              <w:rPr>
                <w:rFonts w:cs="Arial"/>
                <w:sz w:val="20"/>
                <w:szCs w:val="20"/>
                <w:lang w:val="es-ES" w:eastAsia="zh-CN"/>
              </w:rPr>
              <w:t xml:space="preserve">Director Técnico a nivel nacional Lic. Fausto Reyes, </w:t>
            </w:r>
            <w:r w:rsidR="00B92935" w:rsidRPr="00411521">
              <w:rPr>
                <w:rFonts w:cs="Arial"/>
                <w:sz w:val="20"/>
                <w:szCs w:val="20"/>
                <w:lang w:val="es-ES" w:eastAsia="zh-CN"/>
              </w:rPr>
              <w:t xml:space="preserve">con el jefe de participación ciudadana Lic. David Winter y el jefe de </w:t>
            </w:r>
            <w:r w:rsidR="00B92935" w:rsidRPr="00411521">
              <w:rPr>
                <w:rFonts w:cs="Arial"/>
                <w:sz w:val="20"/>
                <w:szCs w:val="20"/>
                <w:lang w:val="es-ES" w:eastAsia="zh-CN"/>
              </w:rPr>
              <w:lastRenderedPageBreak/>
              <w:t xml:space="preserve">incidencia Lic. Pedro Toledo, con quienes hemos llegado a acuerdos para fortalecer las comisiones departamentales de discapacidad. Estos acuerdos se verán reflejados en las cartas de adhesión 2024, en los departamentos de Quetzaltenango, Sololá, Escuintla y Zacapa por parte de Sonrisas que Escuchan. </w:t>
            </w:r>
          </w:p>
          <w:p w14:paraId="18A36F29" w14:textId="77777777" w:rsidR="0054620D" w:rsidRDefault="0054620D" w:rsidP="00D516A9">
            <w:pPr>
              <w:spacing w:after="0" w:line="240" w:lineRule="auto"/>
              <w:rPr>
                <w:rFonts w:cs="Arial"/>
                <w:sz w:val="20"/>
                <w:szCs w:val="20"/>
                <w:lang w:val="es-ES" w:eastAsia="zh-CN"/>
              </w:rPr>
            </w:pPr>
          </w:p>
          <w:p w14:paraId="00A76EAC" w14:textId="3B259ED2" w:rsidR="00B92935" w:rsidRDefault="00B92935" w:rsidP="00D516A9">
            <w:pPr>
              <w:spacing w:after="0" w:line="240" w:lineRule="auto"/>
              <w:rPr>
                <w:rFonts w:cs="Arial"/>
                <w:sz w:val="20"/>
                <w:szCs w:val="20"/>
                <w:lang w:val="es-ES" w:eastAsia="zh-CN"/>
              </w:rPr>
            </w:pPr>
            <w:r>
              <w:rPr>
                <w:rFonts w:cs="Arial"/>
                <w:sz w:val="20"/>
                <w:szCs w:val="20"/>
                <w:lang w:val="es-ES" w:eastAsia="zh-CN"/>
              </w:rPr>
              <w:t xml:space="preserve">En ese orden, nos </w:t>
            </w:r>
            <w:r w:rsidR="00760C32">
              <w:rPr>
                <w:rFonts w:cs="Arial"/>
                <w:sz w:val="20"/>
                <w:szCs w:val="20"/>
                <w:lang w:val="es-ES" w:eastAsia="zh-CN"/>
              </w:rPr>
              <w:t>contactamos</w:t>
            </w:r>
            <w:r>
              <w:rPr>
                <w:rFonts w:cs="Arial"/>
                <w:sz w:val="20"/>
                <w:szCs w:val="20"/>
                <w:lang w:val="es-ES" w:eastAsia="zh-CN"/>
              </w:rPr>
              <w:t xml:space="preserve"> con los representantes de dicha institución a nivel regional</w:t>
            </w:r>
            <w:r w:rsidR="00760C32">
              <w:rPr>
                <w:rFonts w:cs="Arial"/>
                <w:sz w:val="20"/>
                <w:szCs w:val="20"/>
                <w:lang w:val="es-ES" w:eastAsia="zh-CN"/>
              </w:rPr>
              <w:t xml:space="preserve"> en Quetzaltenango </w:t>
            </w:r>
            <w:r w:rsidR="0040444E">
              <w:rPr>
                <w:rFonts w:cs="Arial"/>
                <w:sz w:val="20"/>
                <w:szCs w:val="20"/>
                <w:lang w:val="es-ES" w:eastAsia="zh-CN"/>
              </w:rPr>
              <w:t>(Lic.</w:t>
            </w:r>
            <w:r w:rsidR="00760C32">
              <w:rPr>
                <w:rFonts w:cs="Arial"/>
                <w:sz w:val="20"/>
                <w:szCs w:val="20"/>
                <w:lang w:val="es-ES" w:eastAsia="zh-CN"/>
              </w:rPr>
              <w:t xml:space="preserve"> Alex López), en Sololá </w:t>
            </w:r>
            <w:r w:rsidR="0040444E">
              <w:rPr>
                <w:rFonts w:cs="Arial"/>
                <w:sz w:val="20"/>
                <w:szCs w:val="20"/>
                <w:lang w:val="es-ES" w:eastAsia="zh-CN"/>
              </w:rPr>
              <w:t>(Lcda.</w:t>
            </w:r>
            <w:r w:rsidR="00E33A9C">
              <w:rPr>
                <w:rFonts w:cs="Arial"/>
                <w:sz w:val="20"/>
                <w:szCs w:val="20"/>
                <w:lang w:val="es-ES" w:eastAsia="zh-CN"/>
              </w:rPr>
              <w:t xml:space="preserve"> </w:t>
            </w:r>
            <w:r w:rsidR="00EE5DE6">
              <w:rPr>
                <w:rFonts w:cs="Arial"/>
                <w:sz w:val="20"/>
                <w:szCs w:val="20"/>
                <w:lang w:val="es-ES" w:eastAsia="zh-CN"/>
              </w:rPr>
              <w:t xml:space="preserve">Karen </w:t>
            </w:r>
            <w:r w:rsidR="0040444E">
              <w:rPr>
                <w:rFonts w:cs="Arial"/>
                <w:sz w:val="20"/>
                <w:szCs w:val="20"/>
                <w:lang w:val="es-ES" w:eastAsia="zh-CN"/>
              </w:rPr>
              <w:t>Castillo)</w:t>
            </w:r>
            <w:r w:rsidR="00760C32">
              <w:rPr>
                <w:rFonts w:cs="Arial"/>
                <w:sz w:val="20"/>
                <w:szCs w:val="20"/>
                <w:lang w:val="es-ES" w:eastAsia="zh-CN"/>
              </w:rPr>
              <w:t xml:space="preserve"> en Escuintla (Lic. Pedro Patzal) y en Zacapa (Lic. Gretel Marcela Tobar) </w:t>
            </w:r>
            <w:r>
              <w:rPr>
                <w:rFonts w:cs="Arial"/>
                <w:sz w:val="20"/>
                <w:szCs w:val="20"/>
                <w:lang w:val="es-ES" w:eastAsia="zh-CN"/>
              </w:rPr>
              <w:t xml:space="preserve">para presentarnos, ampliar la idea central del proyecto y la necesidad del involucramiento de la Fundación Sonrisas que Escuchan como parte activa de las CODEDIS. </w:t>
            </w:r>
            <w:r w:rsidR="00760C32">
              <w:rPr>
                <w:rFonts w:cs="Arial"/>
                <w:sz w:val="20"/>
                <w:szCs w:val="20"/>
                <w:lang w:val="es-ES" w:eastAsia="zh-CN"/>
              </w:rPr>
              <w:t xml:space="preserve">Hemos ofrecido así mismo, no solo participar en las reuniones mensuales, si no también, en participar activamente en las actividades promovidas desde este espacio institucionalizado. </w:t>
            </w:r>
          </w:p>
          <w:p w14:paraId="69FD3E85" w14:textId="57492BD7" w:rsidR="00EE5DE6" w:rsidRDefault="002E1C04" w:rsidP="00D516A9">
            <w:pPr>
              <w:spacing w:after="0" w:line="240" w:lineRule="auto"/>
              <w:rPr>
                <w:rFonts w:cs="Arial"/>
                <w:sz w:val="20"/>
                <w:szCs w:val="20"/>
                <w:lang w:val="es-ES" w:eastAsia="zh-CN"/>
              </w:rPr>
            </w:pPr>
            <w:r>
              <w:rPr>
                <w:rFonts w:cs="Arial"/>
                <w:sz w:val="20"/>
                <w:szCs w:val="20"/>
                <w:lang w:val="es-ES" w:eastAsia="zh-CN"/>
              </w:rPr>
              <w:t>Como producto de dichas reuniones, hemos elaborado las cartas que indican que cada coordinadora y subcoordinadora de las sedes departamentales de la FSqE, serán las representantes titular y suplente, respectivamente</w:t>
            </w:r>
            <w:r w:rsidR="003A0125">
              <w:rPr>
                <w:rFonts w:cs="Arial"/>
                <w:sz w:val="20"/>
                <w:szCs w:val="20"/>
                <w:lang w:val="es-ES" w:eastAsia="zh-CN"/>
              </w:rPr>
              <w:t xml:space="preserve">, desde una participación colectiva, es decir, ser parte del proceso que dirige el CONADI, máxima autoridad en el tema, en Guatemala. </w:t>
            </w:r>
          </w:p>
          <w:p w14:paraId="47F9EF9E" w14:textId="77777777" w:rsidR="003A0125" w:rsidRDefault="003A0125" w:rsidP="00D516A9">
            <w:pPr>
              <w:spacing w:after="0" w:line="240" w:lineRule="auto"/>
              <w:rPr>
                <w:rFonts w:cs="Arial"/>
                <w:sz w:val="20"/>
                <w:szCs w:val="20"/>
                <w:lang w:val="es-ES" w:eastAsia="zh-CN"/>
              </w:rPr>
            </w:pPr>
          </w:p>
          <w:p w14:paraId="7FC6D318" w14:textId="77777777" w:rsidR="003A0125" w:rsidRDefault="003A0125" w:rsidP="00D516A9">
            <w:pPr>
              <w:spacing w:after="0" w:line="240" w:lineRule="auto"/>
              <w:rPr>
                <w:rFonts w:cs="Arial"/>
                <w:sz w:val="20"/>
                <w:szCs w:val="20"/>
                <w:lang w:val="es-ES" w:eastAsia="zh-CN"/>
              </w:rPr>
            </w:pPr>
            <w:r>
              <w:rPr>
                <w:rFonts w:cs="Arial"/>
                <w:sz w:val="20"/>
                <w:szCs w:val="20"/>
                <w:lang w:val="es-ES" w:eastAsia="zh-CN"/>
              </w:rPr>
              <w:t xml:space="preserve">Así mismo, las sensaciones de los promotores del CONADI ha sido de emoción, pues somos una organización que viene a fortalecer los procesos en cada territorio. </w:t>
            </w:r>
          </w:p>
          <w:p w14:paraId="70177900" w14:textId="77777777" w:rsidR="003A0125" w:rsidRDefault="003A0125" w:rsidP="00D516A9">
            <w:pPr>
              <w:spacing w:after="0" w:line="240" w:lineRule="auto"/>
              <w:rPr>
                <w:rFonts w:cs="Arial"/>
                <w:sz w:val="20"/>
                <w:szCs w:val="20"/>
                <w:lang w:val="es-ES" w:eastAsia="zh-CN"/>
              </w:rPr>
            </w:pPr>
          </w:p>
          <w:p w14:paraId="27912775" w14:textId="7A52B7FC" w:rsidR="003A0125" w:rsidRPr="00F57D70" w:rsidRDefault="003A0125" w:rsidP="00D516A9">
            <w:pPr>
              <w:spacing w:after="0" w:line="240" w:lineRule="auto"/>
              <w:rPr>
                <w:rFonts w:cs="Arial"/>
                <w:sz w:val="20"/>
                <w:szCs w:val="20"/>
                <w:lang w:val="es-ES" w:eastAsia="zh-CN"/>
              </w:rPr>
            </w:pPr>
            <w:r>
              <w:rPr>
                <w:rFonts w:cs="Arial"/>
                <w:sz w:val="20"/>
                <w:szCs w:val="20"/>
                <w:lang w:val="es-ES" w:eastAsia="zh-CN"/>
              </w:rPr>
              <w:t xml:space="preserve">Hay algunos retos como lo son trabajar en coordinación con otras organizaciones del sector. Tenemos el objetivo de ayudar a visibilizar tanto científicamente (datos) como socialmente (promoción) el tema de </w:t>
            </w:r>
            <w:r>
              <w:rPr>
                <w:rFonts w:cs="Arial"/>
                <w:sz w:val="20"/>
                <w:szCs w:val="20"/>
                <w:lang w:val="es-ES" w:eastAsia="zh-CN"/>
              </w:rPr>
              <w:lastRenderedPageBreak/>
              <w:t xml:space="preserve">la necesidad de una sociedad abierta e incluyente. </w:t>
            </w:r>
          </w:p>
        </w:tc>
      </w:tr>
      <w:tr w:rsidR="00DA17F3" w:rsidRPr="00D03234" w14:paraId="77C39FC0" w14:textId="77777777" w:rsidTr="00630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06" w:type="pct"/>
            <w:shd w:val="clear" w:color="auto" w:fill="auto"/>
          </w:tcPr>
          <w:p w14:paraId="59CA89B0" w14:textId="114C638B" w:rsidR="00DA17F3" w:rsidRPr="00546A49" w:rsidRDefault="00A75CFB" w:rsidP="0087592E">
            <w:pPr>
              <w:spacing w:after="0" w:line="240" w:lineRule="auto"/>
              <w:rPr>
                <w:rFonts w:cs="Arial"/>
                <w:sz w:val="20"/>
                <w:szCs w:val="20"/>
                <w:highlight w:val="yellow"/>
                <w:lang w:val="es-ES"/>
              </w:rPr>
            </w:pPr>
            <w:r>
              <w:rPr>
                <w:rFonts w:cs="Arial"/>
                <w:sz w:val="20"/>
                <w:szCs w:val="20"/>
                <w:lang w:val="es-ES"/>
              </w:rPr>
              <w:lastRenderedPageBreak/>
              <w:t xml:space="preserve">Subobjetivo 4) </w:t>
            </w:r>
            <w:r w:rsidR="0087592E" w:rsidRPr="0087592E">
              <w:rPr>
                <w:rFonts w:cs="Arial"/>
                <w:sz w:val="20"/>
                <w:szCs w:val="20"/>
                <w:lang w:val="es-ES"/>
              </w:rPr>
              <w:t>Las organizaciones asociadas SqE y FUNDAL están reforzadas estructuralmente.</w:t>
            </w:r>
          </w:p>
        </w:tc>
        <w:tc>
          <w:tcPr>
            <w:tcW w:w="1089" w:type="pct"/>
            <w:shd w:val="clear" w:color="auto" w:fill="auto"/>
          </w:tcPr>
          <w:p w14:paraId="4130CA31" w14:textId="77777777" w:rsidR="004108CA" w:rsidRDefault="004108CA" w:rsidP="004108CA">
            <w:pPr>
              <w:spacing w:after="0" w:line="240" w:lineRule="auto"/>
              <w:rPr>
                <w:rFonts w:cs="Arial"/>
                <w:sz w:val="20"/>
                <w:szCs w:val="20"/>
                <w:lang w:val="es-ES"/>
              </w:rPr>
            </w:pPr>
            <w:r w:rsidRPr="004108CA">
              <w:rPr>
                <w:rFonts w:cs="Arial"/>
                <w:sz w:val="20"/>
                <w:szCs w:val="20"/>
                <w:lang w:val="es-ES"/>
              </w:rPr>
              <w:t>La Fundación SqE está estrechamente vinculada a la clínica privada CEDAF en cuanto a personal y organización y no toma decisiones independientes.</w:t>
            </w:r>
          </w:p>
          <w:p w14:paraId="0F7FA7DD" w14:textId="77777777" w:rsidR="0087419D" w:rsidRPr="004108CA" w:rsidRDefault="0087419D" w:rsidP="004108CA">
            <w:pPr>
              <w:spacing w:after="0" w:line="240" w:lineRule="auto"/>
              <w:rPr>
                <w:rFonts w:cs="Arial"/>
                <w:sz w:val="20"/>
                <w:szCs w:val="20"/>
                <w:lang w:val="es-ES"/>
              </w:rPr>
            </w:pPr>
          </w:p>
          <w:p w14:paraId="7A41EBA7" w14:textId="07C985C8" w:rsidR="0039701D" w:rsidRPr="00F57D70" w:rsidRDefault="004108CA" w:rsidP="004108CA">
            <w:pPr>
              <w:spacing w:after="0" w:line="240" w:lineRule="auto"/>
              <w:rPr>
                <w:rFonts w:cs="Arial"/>
                <w:sz w:val="20"/>
                <w:szCs w:val="20"/>
                <w:lang w:val="es-ES"/>
              </w:rPr>
            </w:pPr>
            <w:r w:rsidRPr="004108CA">
              <w:rPr>
                <w:rFonts w:cs="Arial"/>
                <w:sz w:val="20"/>
                <w:szCs w:val="20"/>
                <w:lang w:val="es-ES"/>
              </w:rPr>
              <w:t>Actualmente, el SqE no dispone de un sistema digital para el registro, la consolidación y la disponibilidad de los datos generados por cada intervención.</w:t>
            </w:r>
          </w:p>
          <w:p w14:paraId="2A711FCA" w14:textId="77777777" w:rsidR="00DA17F3" w:rsidRPr="00F57D70" w:rsidRDefault="00DA17F3" w:rsidP="00D516A9">
            <w:pPr>
              <w:spacing w:after="0" w:line="240" w:lineRule="auto"/>
              <w:rPr>
                <w:rFonts w:cs="Arial"/>
                <w:sz w:val="20"/>
                <w:szCs w:val="20"/>
                <w:lang w:val="es-ES"/>
              </w:rPr>
            </w:pPr>
          </w:p>
          <w:p w14:paraId="4A1110B0" w14:textId="632C02B7" w:rsidR="00DA17F3" w:rsidRPr="00F57D70" w:rsidRDefault="00DA17F3" w:rsidP="00D516A9">
            <w:pPr>
              <w:spacing w:after="0" w:line="240" w:lineRule="auto"/>
              <w:rPr>
                <w:rFonts w:cs="Arial"/>
                <w:sz w:val="20"/>
                <w:szCs w:val="20"/>
                <w:lang w:val="es-ES"/>
              </w:rPr>
            </w:pPr>
          </w:p>
        </w:tc>
        <w:tc>
          <w:tcPr>
            <w:tcW w:w="1028" w:type="pct"/>
            <w:shd w:val="clear" w:color="auto" w:fill="auto"/>
          </w:tcPr>
          <w:p w14:paraId="4C9E785E" w14:textId="014AB755" w:rsidR="002A5818" w:rsidRPr="00411521" w:rsidRDefault="002A5818" w:rsidP="00411521">
            <w:pPr>
              <w:pStyle w:val="Listenabsatz"/>
              <w:numPr>
                <w:ilvl w:val="0"/>
                <w:numId w:val="19"/>
              </w:numPr>
              <w:spacing w:after="0" w:line="240" w:lineRule="auto"/>
              <w:rPr>
                <w:rFonts w:cs="Arial"/>
                <w:sz w:val="20"/>
                <w:szCs w:val="20"/>
                <w:lang w:val="es-ES" w:eastAsia="zh-CN"/>
              </w:rPr>
            </w:pPr>
            <w:r w:rsidRPr="00411521">
              <w:rPr>
                <w:rFonts w:cs="Arial"/>
                <w:sz w:val="20"/>
                <w:szCs w:val="20"/>
                <w:lang w:val="es-ES" w:eastAsia="zh-CN"/>
              </w:rPr>
              <w:t>A finales de 2024, SqE contará con un equipo de gestión independiente del CEDAF que adquirirá, administrará y gestionará los fondos de forma independiente.</w:t>
            </w:r>
          </w:p>
          <w:p w14:paraId="767C9985" w14:textId="77777777" w:rsidR="002A5818" w:rsidRPr="002A5818" w:rsidRDefault="002A5818" w:rsidP="002A5818">
            <w:pPr>
              <w:spacing w:after="0" w:line="240" w:lineRule="auto"/>
              <w:rPr>
                <w:rFonts w:cs="Arial"/>
                <w:sz w:val="20"/>
                <w:szCs w:val="20"/>
                <w:lang w:val="es-ES" w:eastAsia="zh-CN"/>
              </w:rPr>
            </w:pPr>
            <w:r w:rsidRPr="002A5818">
              <w:rPr>
                <w:rFonts w:cs="Arial"/>
                <w:sz w:val="20"/>
                <w:szCs w:val="20"/>
                <w:lang w:val="es-ES" w:eastAsia="zh-CN"/>
              </w:rPr>
              <w:t>(SqE)</w:t>
            </w:r>
          </w:p>
          <w:p w14:paraId="62EA1DCA" w14:textId="77777777" w:rsidR="002A5818" w:rsidRDefault="002A5818" w:rsidP="002A5818">
            <w:pPr>
              <w:spacing w:after="0" w:line="240" w:lineRule="auto"/>
              <w:rPr>
                <w:rFonts w:cs="Arial"/>
                <w:sz w:val="20"/>
                <w:szCs w:val="20"/>
                <w:lang w:val="es-ES" w:eastAsia="zh-CN"/>
              </w:rPr>
            </w:pPr>
          </w:p>
          <w:p w14:paraId="0BBA0210" w14:textId="27EA087B" w:rsidR="00DA17F3" w:rsidRPr="00411521" w:rsidRDefault="002A5818" w:rsidP="00411521">
            <w:pPr>
              <w:pStyle w:val="Listenabsatz"/>
              <w:numPr>
                <w:ilvl w:val="0"/>
                <w:numId w:val="19"/>
              </w:numPr>
              <w:spacing w:after="0" w:line="240" w:lineRule="auto"/>
              <w:rPr>
                <w:rFonts w:cs="Arial"/>
                <w:sz w:val="20"/>
                <w:szCs w:val="20"/>
                <w:lang w:val="es-ES" w:eastAsia="zh-CN"/>
              </w:rPr>
            </w:pPr>
            <w:r w:rsidRPr="00411521">
              <w:rPr>
                <w:rFonts w:cs="Arial"/>
                <w:sz w:val="20"/>
                <w:szCs w:val="20"/>
                <w:lang w:val="es-ES" w:eastAsia="zh-CN"/>
              </w:rPr>
              <w:t>Se dispone de un sistema digital que almacena la información generada por los diferentes programas de salud auditiva y que se utilizará a partir del 2º año del proyecto.</w:t>
            </w:r>
            <w:r w:rsidR="00D43B41">
              <w:rPr>
                <w:rFonts w:cs="Arial"/>
                <w:sz w:val="20"/>
                <w:szCs w:val="20"/>
                <w:lang w:val="es-ES" w:eastAsia="zh-CN"/>
              </w:rPr>
              <w:t xml:space="preserve"> (2024)</w:t>
            </w:r>
            <w:r w:rsidRPr="00411521">
              <w:rPr>
                <w:rFonts w:cs="Arial"/>
                <w:sz w:val="20"/>
                <w:szCs w:val="20"/>
                <w:lang w:val="es-ES" w:eastAsia="zh-CN"/>
              </w:rPr>
              <w:t xml:space="preserve"> (SqE)</w:t>
            </w:r>
          </w:p>
        </w:tc>
        <w:tc>
          <w:tcPr>
            <w:tcW w:w="1577" w:type="pct"/>
            <w:gridSpan w:val="2"/>
          </w:tcPr>
          <w:p w14:paraId="21BDF88E" w14:textId="77777777" w:rsidR="00010CA8" w:rsidRDefault="00760C32" w:rsidP="00010CA8">
            <w:pPr>
              <w:pStyle w:val="Listenabsatz"/>
              <w:numPr>
                <w:ilvl w:val="0"/>
                <w:numId w:val="18"/>
              </w:numPr>
              <w:spacing w:after="0" w:line="240" w:lineRule="auto"/>
              <w:rPr>
                <w:rFonts w:cs="Arial"/>
                <w:sz w:val="20"/>
                <w:szCs w:val="20"/>
                <w:lang w:val="es-ES" w:eastAsia="zh-CN"/>
              </w:rPr>
            </w:pPr>
            <w:r w:rsidRPr="00411521">
              <w:rPr>
                <w:rFonts w:cs="Arial"/>
                <w:sz w:val="20"/>
                <w:szCs w:val="20"/>
                <w:lang w:val="es-ES" w:eastAsia="zh-CN"/>
              </w:rPr>
              <w:t xml:space="preserve">En relación a la autodeterminación y autonomía de la Fundación Sonrisas que </w:t>
            </w:r>
            <w:r w:rsidR="0099775C" w:rsidRPr="00411521">
              <w:rPr>
                <w:rFonts w:cs="Arial"/>
                <w:sz w:val="20"/>
                <w:szCs w:val="20"/>
                <w:lang w:val="es-ES" w:eastAsia="zh-CN"/>
              </w:rPr>
              <w:t>Escuchan, hemos formulado los Términos de Referencia</w:t>
            </w:r>
            <w:r w:rsidRPr="00411521">
              <w:rPr>
                <w:rFonts w:cs="Arial"/>
                <w:sz w:val="20"/>
                <w:szCs w:val="20"/>
                <w:lang w:val="es-ES" w:eastAsia="zh-CN"/>
              </w:rPr>
              <w:t xml:space="preserve"> para la consultoría en relación a los lineamientos y recomendaciones contenidas en el plan de acción para que sea ejecutada en el 2024</w:t>
            </w:r>
            <w:r w:rsidR="0099775C" w:rsidRPr="00411521">
              <w:rPr>
                <w:rFonts w:cs="Arial"/>
                <w:sz w:val="20"/>
                <w:szCs w:val="20"/>
                <w:lang w:val="es-ES" w:eastAsia="zh-CN"/>
              </w:rPr>
              <w:t xml:space="preserve"> derivado de una solicitud de Bengo</w:t>
            </w:r>
            <w:r w:rsidRPr="00411521">
              <w:rPr>
                <w:rFonts w:cs="Arial"/>
                <w:sz w:val="20"/>
                <w:szCs w:val="20"/>
                <w:lang w:val="es-ES" w:eastAsia="zh-CN"/>
              </w:rPr>
              <w:t xml:space="preserve">. Estos lineamientos están directamente relacionados con la separación del personal colaborador de Sonrisas, las cuentas a nombre de la Fundación, Estados de cuenta saludables, plan de sostenibilidad y documentos administrativos. </w:t>
            </w:r>
            <w:r w:rsidR="0040444E" w:rsidRPr="00411521">
              <w:rPr>
                <w:rFonts w:cs="Arial"/>
                <w:sz w:val="20"/>
                <w:szCs w:val="20"/>
                <w:lang w:val="es-ES" w:eastAsia="zh-CN"/>
              </w:rPr>
              <w:t xml:space="preserve">Sin embargo, sabemos que </w:t>
            </w:r>
            <w:r w:rsidR="00472174" w:rsidRPr="00411521">
              <w:rPr>
                <w:rFonts w:cs="Arial"/>
                <w:sz w:val="20"/>
                <w:szCs w:val="20"/>
                <w:lang w:val="es-ES" w:eastAsia="zh-CN"/>
              </w:rPr>
              <w:t xml:space="preserve">más allá de la responsabilidad de disponer de elementos que permitan transparencia, la Fundación Sonrisas que Escuchan, </w:t>
            </w:r>
            <w:r w:rsidR="00B24C67" w:rsidRPr="00411521">
              <w:rPr>
                <w:rFonts w:cs="Arial"/>
                <w:sz w:val="20"/>
                <w:szCs w:val="20"/>
                <w:lang w:val="es-ES" w:eastAsia="zh-CN"/>
              </w:rPr>
              <w:t>se verá fortalecida en sus propios procesos administrativos, que de alguna manera coadyuvan</w:t>
            </w:r>
            <w:r w:rsidR="00B54812" w:rsidRPr="00411521">
              <w:rPr>
                <w:rFonts w:cs="Arial"/>
                <w:sz w:val="20"/>
                <w:szCs w:val="20"/>
                <w:lang w:val="es-ES" w:eastAsia="zh-CN"/>
              </w:rPr>
              <w:t xml:space="preserve"> a la eficacia de la estructura administrativa y</w:t>
            </w:r>
            <w:r w:rsidR="00AE2047" w:rsidRPr="00411521">
              <w:rPr>
                <w:rFonts w:cs="Arial"/>
                <w:sz w:val="20"/>
                <w:szCs w:val="20"/>
                <w:lang w:val="es-ES" w:eastAsia="zh-CN"/>
              </w:rPr>
              <w:t xml:space="preserve"> aumentan la capacidad de trascendencia. </w:t>
            </w:r>
            <w:r w:rsidR="00131FD6" w:rsidRPr="00411521">
              <w:rPr>
                <w:rFonts w:cs="Arial"/>
                <w:sz w:val="20"/>
                <w:szCs w:val="20"/>
                <w:lang w:val="es-ES" w:eastAsia="zh-CN"/>
              </w:rPr>
              <w:t xml:space="preserve">Por lo que, hemos logrado </w:t>
            </w:r>
            <w:r w:rsidR="004512DB" w:rsidRPr="00411521">
              <w:rPr>
                <w:rFonts w:cs="Arial"/>
                <w:sz w:val="20"/>
                <w:szCs w:val="20"/>
                <w:lang w:val="es-ES" w:eastAsia="zh-CN"/>
              </w:rPr>
              <w:t xml:space="preserve">reestructurar la Junta Directiva </w:t>
            </w:r>
            <w:r w:rsidR="003E593D" w:rsidRPr="00411521">
              <w:rPr>
                <w:rFonts w:cs="Arial"/>
                <w:sz w:val="20"/>
                <w:szCs w:val="20"/>
                <w:lang w:val="es-ES" w:eastAsia="zh-CN"/>
              </w:rPr>
              <w:t xml:space="preserve">y sus procesos para el registro de la información sobre sus reuniones. Así mismo, hemos logrado ubicar </w:t>
            </w:r>
            <w:r w:rsidR="00343AF1" w:rsidRPr="00411521">
              <w:rPr>
                <w:rFonts w:cs="Arial"/>
                <w:sz w:val="20"/>
                <w:szCs w:val="20"/>
                <w:lang w:val="es-ES" w:eastAsia="zh-CN"/>
              </w:rPr>
              <w:t>al personal que se desempeña en la FSqE bajo la misma planilla</w:t>
            </w:r>
            <w:r w:rsidR="00520710" w:rsidRPr="00411521">
              <w:rPr>
                <w:rFonts w:cs="Arial"/>
                <w:sz w:val="20"/>
                <w:szCs w:val="20"/>
                <w:lang w:val="es-ES" w:eastAsia="zh-CN"/>
              </w:rPr>
              <w:t xml:space="preserve"> y sus respectivas acreditaciones desde esa misma fuente bancaria</w:t>
            </w:r>
            <w:r w:rsidR="00061F89" w:rsidRPr="00411521">
              <w:rPr>
                <w:rFonts w:cs="Arial"/>
                <w:sz w:val="20"/>
                <w:szCs w:val="20"/>
                <w:lang w:val="es-ES" w:eastAsia="zh-CN"/>
              </w:rPr>
              <w:t xml:space="preserve">, y evitar </w:t>
            </w:r>
            <w:r w:rsidR="00343AF1" w:rsidRPr="00411521">
              <w:rPr>
                <w:rFonts w:cs="Arial"/>
                <w:sz w:val="20"/>
                <w:szCs w:val="20"/>
                <w:lang w:val="es-ES" w:eastAsia="zh-CN"/>
              </w:rPr>
              <w:t xml:space="preserve">que cualquier </w:t>
            </w:r>
            <w:r w:rsidR="000A5D29" w:rsidRPr="00411521">
              <w:rPr>
                <w:rFonts w:cs="Arial"/>
                <w:sz w:val="20"/>
                <w:szCs w:val="20"/>
                <w:lang w:val="es-ES" w:eastAsia="zh-CN"/>
              </w:rPr>
              <w:t>donante</w:t>
            </w:r>
            <w:r w:rsidR="00343AF1" w:rsidRPr="00411521">
              <w:rPr>
                <w:rFonts w:cs="Arial"/>
                <w:sz w:val="20"/>
                <w:szCs w:val="20"/>
                <w:lang w:val="es-ES" w:eastAsia="zh-CN"/>
              </w:rPr>
              <w:t xml:space="preserve"> pueda tener injerencia </w:t>
            </w:r>
            <w:r w:rsidR="003A43FA" w:rsidRPr="00411521">
              <w:rPr>
                <w:rFonts w:cs="Arial"/>
                <w:sz w:val="20"/>
                <w:szCs w:val="20"/>
                <w:lang w:val="es-ES" w:eastAsia="zh-CN"/>
              </w:rPr>
              <w:t xml:space="preserve">en el </w:t>
            </w:r>
            <w:r w:rsidR="003A43FA" w:rsidRPr="00411521">
              <w:rPr>
                <w:rFonts w:cs="Arial"/>
                <w:sz w:val="20"/>
                <w:szCs w:val="20"/>
                <w:lang w:val="es-ES" w:eastAsia="zh-CN"/>
              </w:rPr>
              <w:lastRenderedPageBreak/>
              <w:t xml:space="preserve">accionar del personal de la FSqE. </w:t>
            </w:r>
          </w:p>
          <w:p w14:paraId="49E5E798" w14:textId="77777777" w:rsidR="00010CA8" w:rsidRDefault="00010CA8" w:rsidP="00010CA8">
            <w:pPr>
              <w:pStyle w:val="Listenabsatz"/>
              <w:spacing w:after="0" w:line="240" w:lineRule="auto"/>
              <w:rPr>
                <w:rFonts w:cs="Arial"/>
                <w:sz w:val="20"/>
                <w:szCs w:val="20"/>
                <w:lang w:val="es-ES" w:eastAsia="zh-CN"/>
              </w:rPr>
            </w:pPr>
          </w:p>
          <w:p w14:paraId="53E031C1" w14:textId="0FF52054" w:rsidR="002D4567" w:rsidRPr="00010CA8" w:rsidRDefault="00760C32" w:rsidP="00010CA8">
            <w:pPr>
              <w:pStyle w:val="Listenabsatz"/>
              <w:numPr>
                <w:ilvl w:val="0"/>
                <w:numId w:val="18"/>
              </w:numPr>
              <w:spacing w:after="0" w:line="240" w:lineRule="auto"/>
              <w:rPr>
                <w:rFonts w:cs="Arial"/>
                <w:sz w:val="20"/>
                <w:szCs w:val="20"/>
                <w:lang w:val="es-ES" w:eastAsia="zh-CN"/>
              </w:rPr>
            </w:pPr>
            <w:r w:rsidRPr="00010CA8">
              <w:rPr>
                <w:rFonts w:cs="Arial"/>
                <w:sz w:val="20"/>
                <w:szCs w:val="20"/>
                <w:lang w:val="es-ES" w:eastAsia="zh-CN"/>
              </w:rPr>
              <w:t xml:space="preserve">En cuanto al almacenaje de </w:t>
            </w:r>
            <w:commentRangeStart w:id="14"/>
            <w:commentRangeStart w:id="15"/>
            <w:commentRangeStart w:id="16"/>
            <w:commentRangeStart w:id="17"/>
            <w:r w:rsidRPr="00010CA8">
              <w:rPr>
                <w:rFonts w:cs="Arial"/>
                <w:sz w:val="20"/>
                <w:szCs w:val="20"/>
                <w:lang w:val="es-ES" w:eastAsia="zh-CN"/>
              </w:rPr>
              <w:t xml:space="preserve">la información, </w:t>
            </w:r>
            <w:r w:rsidR="002D4567" w:rsidRPr="00010CA8">
              <w:rPr>
                <w:rFonts w:cs="Arial"/>
                <w:sz w:val="20"/>
                <w:szCs w:val="20"/>
                <w:lang w:val="es-ES" w:eastAsia="zh-CN"/>
              </w:rPr>
              <w:t xml:space="preserve">ya se disponen de las computadoras </w:t>
            </w:r>
            <w:r w:rsidR="008C2049" w:rsidRPr="00010CA8">
              <w:rPr>
                <w:rFonts w:cs="Arial"/>
                <w:sz w:val="20"/>
                <w:szCs w:val="20"/>
                <w:lang w:val="es-ES" w:eastAsia="zh-CN"/>
              </w:rPr>
              <w:t>para la recolección digital de la misma</w:t>
            </w:r>
            <w:commentRangeEnd w:id="14"/>
            <w:r w:rsidR="00A207CB">
              <w:rPr>
                <w:rStyle w:val="Kommentarzeichen"/>
              </w:rPr>
              <w:commentReference w:id="14"/>
            </w:r>
            <w:commentRangeEnd w:id="15"/>
            <w:r w:rsidR="007152AB">
              <w:rPr>
                <w:rStyle w:val="Kommentarzeichen"/>
              </w:rPr>
              <w:commentReference w:id="15"/>
            </w:r>
            <w:commentRangeEnd w:id="16"/>
            <w:r w:rsidR="003A0125">
              <w:rPr>
                <w:rStyle w:val="Kommentarzeichen"/>
              </w:rPr>
              <w:commentReference w:id="16"/>
            </w:r>
            <w:commentRangeEnd w:id="17"/>
            <w:r w:rsidR="003A0125">
              <w:rPr>
                <w:rStyle w:val="Kommentarzeichen"/>
              </w:rPr>
              <w:commentReference w:id="17"/>
            </w:r>
            <w:r w:rsidR="008C2049" w:rsidRPr="00010CA8">
              <w:rPr>
                <w:rFonts w:cs="Arial"/>
                <w:sz w:val="20"/>
                <w:szCs w:val="20"/>
                <w:lang w:val="es-ES" w:eastAsia="zh-CN"/>
              </w:rPr>
              <w:t xml:space="preserve">. Así mismo, hemos diseñado y </w:t>
            </w:r>
            <w:r w:rsidR="00F31A3D" w:rsidRPr="00010CA8">
              <w:rPr>
                <w:rFonts w:cs="Arial"/>
                <w:sz w:val="20"/>
                <w:szCs w:val="20"/>
                <w:lang w:val="es-ES" w:eastAsia="zh-CN"/>
              </w:rPr>
              <w:t>diagramado</w:t>
            </w:r>
            <w:r w:rsidR="008C2049" w:rsidRPr="00010CA8">
              <w:rPr>
                <w:rFonts w:cs="Arial"/>
                <w:sz w:val="20"/>
                <w:szCs w:val="20"/>
                <w:lang w:val="es-ES" w:eastAsia="zh-CN"/>
              </w:rPr>
              <w:t xml:space="preserve"> los formatos </w:t>
            </w:r>
            <w:r w:rsidR="00F53F65" w:rsidRPr="00010CA8">
              <w:rPr>
                <w:rFonts w:cs="Arial"/>
                <w:sz w:val="20"/>
                <w:szCs w:val="20"/>
                <w:lang w:val="es-ES" w:eastAsia="zh-CN"/>
              </w:rPr>
              <w:t>para la recolecci</w:t>
            </w:r>
            <w:r w:rsidR="00F31A3D" w:rsidRPr="00010CA8">
              <w:rPr>
                <w:rFonts w:cs="Arial"/>
                <w:sz w:val="20"/>
                <w:szCs w:val="20"/>
                <w:lang w:val="es-ES" w:eastAsia="zh-CN"/>
              </w:rPr>
              <w:t>ó</w:t>
            </w:r>
            <w:r w:rsidR="00F53F65" w:rsidRPr="00010CA8">
              <w:rPr>
                <w:rFonts w:cs="Arial"/>
                <w:sz w:val="20"/>
                <w:szCs w:val="20"/>
                <w:lang w:val="es-ES" w:eastAsia="zh-CN"/>
              </w:rPr>
              <w:t>n de información de cada una de las actividades que nos proporcionaran la</w:t>
            </w:r>
            <w:r w:rsidR="00F31A3D" w:rsidRPr="00010CA8">
              <w:rPr>
                <w:rFonts w:cs="Arial"/>
                <w:sz w:val="20"/>
                <w:szCs w:val="20"/>
                <w:lang w:val="es-ES" w:eastAsia="zh-CN"/>
              </w:rPr>
              <w:t xml:space="preserve">s estadísticas de incidencia a nivel territorial, relacionados a nuestra gestión audiológica. </w:t>
            </w:r>
          </w:p>
          <w:p w14:paraId="34428A62" w14:textId="70852ED2" w:rsidR="00760C32" w:rsidRPr="00F31A3D" w:rsidRDefault="00760C32" w:rsidP="00F31A3D">
            <w:pPr>
              <w:spacing w:after="0" w:line="240" w:lineRule="auto"/>
              <w:rPr>
                <w:rFonts w:cs="Arial"/>
                <w:sz w:val="20"/>
                <w:szCs w:val="20"/>
                <w:lang w:val="es-ES" w:eastAsia="zh-CN"/>
              </w:rPr>
            </w:pPr>
          </w:p>
        </w:tc>
      </w:tr>
    </w:tbl>
    <w:p w14:paraId="4218E4AB" w14:textId="1247EC16" w:rsidR="008247A4" w:rsidRDefault="004A68AB" w:rsidP="00C10E23">
      <w:pPr>
        <w:spacing w:before="240"/>
        <w:rPr>
          <w:color w:val="FF0000"/>
          <w:lang w:val="es-ES"/>
        </w:rPr>
      </w:pPr>
      <w:r>
        <w:rPr>
          <w:color w:val="FF0000"/>
          <w:lang w:val="es-ES"/>
        </w:rPr>
        <w:lastRenderedPageBreak/>
        <w:t>Otros comentarios:</w:t>
      </w:r>
    </w:p>
    <w:p w14:paraId="31650316" w14:textId="77777777" w:rsidR="004A68AB" w:rsidRPr="005A0DCC" w:rsidRDefault="004A68AB" w:rsidP="004A68AB">
      <w:pPr>
        <w:pStyle w:val="Listenabsatz"/>
        <w:numPr>
          <w:ilvl w:val="1"/>
          <w:numId w:val="21"/>
        </w:numPr>
        <w:pBdr>
          <w:top w:val="nil"/>
          <w:left w:val="nil"/>
          <w:bottom w:val="nil"/>
          <w:right w:val="nil"/>
          <w:between w:val="nil"/>
        </w:pBdr>
        <w:spacing w:before="120" w:after="120" w:line="264" w:lineRule="auto"/>
        <w:rPr>
          <w:rFonts w:cstheme="minorHAnsi"/>
          <w:b/>
          <w:color w:val="244061"/>
          <w:sz w:val="20"/>
          <w:szCs w:val="20"/>
          <w:lang w:val="es-ES"/>
        </w:rPr>
      </w:pPr>
      <w:r w:rsidRPr="005A0DCC">
        <w:rPr>
          <w:b/>
          <w:color w:val="244061" w:themeColor="accent1" w:themeShade="80"/>
          <w:sz w:val="20"/>
          <w:szCs w:val="18"/>
          <w:lang w:val="es-ES"/>
        </w:rPr>
        <w:t xml:space="preserve">Medidas de apoyo, coordinación y seguimiento del proyecto </w:t>
      </w:r>
    </w:p>
    <w:p w14:paraId="0B34400F" w14:textId="1D588897" w:rsidR="004A68AB" w:rsidRPr="005A0DCC" w:rsidRDefault="004A68AB" w:rsidP="004A68AB">
      <w:pPr>
        <w:pStyle w:val="Listenabsatz"/>
        <w:framePr w:hSpace="141" w:wrap="around" w:vAnchor="text" w:hAnchor="text" w:x="-289" w:y="1"/>
        <w:spacing w:after="0" w:line="240" w:lineRule="auto"/>
        <w:suppressOverlap/>
        <w:rPr>
          <w:rFonts w:cs="Arial"/>
          <w:sz w:val="20"/>
          <w:szCs w:val="20"/>
          <w:lang w:val="es-ES" w:eastAsia="zh-CN"/>
        </w:rPr>
      </w:pPr>
      <w:r w:rsidRPr="005A0DCC">
        <w:rPr>
          <w:rFonts w:cs="Arial"/>
          <w:sz w:val="20"/>
          <w:szCs w:val="20"/>
          <w:lang w:val="es-ES" w:eastAsia="zh-CN"/>
        </w:rPr>
        <w:t xml:space="preserve">Así también, hemos participado en los talleres sobre seguridad y reducción de riesgos, que servirá como insumos desde la misma organización para la consultoría sobre el fortalecimiento organizacional. </w:t>
      </w:r>
      <w:r w:rsidR="003A0125">
        <w:rPr>
          <w:rFonts w:cs="Arial"/>
          <w:sz w:val="20"/>
          <w:szCs w:val="20"/>
          <w:lang w:val="es-ES" w:eastAsia="zh-CN"/>
        </w:rPr>
        <w:t xml:space="preserve"> A esta capacitación fueron las ocho (ocho) técnicas de </w:t>
      </w:r>
      <w:r w:rsidR="00DB5625">
        <w:rPr>
          <w:rFonts w:cs="Arial"/>
          <w:sz w:val="20"/>
          <w:szCs w:val="20"/>
          <w:lang w:val="es-ES" w:eastAsia="zh-CN"/>
        </w:rPr>
        <w:t>las sedes departamentales</w:t>
      </w:r>
      <w:r w:rsidR="003A0125">
        <w:rPr>
          <w:rFonts w:cs="Arial"/>
          <w:sz w:val="20"/>
          <w:szCs w:val="20"/>
          <w:lang w:val="es-ES" w:eastAsia="zh-CN"/>
        </w:rPr>
        <w:t xml:space="preserve">, </w:t>
      </w:r>
      <w:r w:rsidR="00DB5625">
        <w:rPr>
          <w:rFonts w:cs="Arial"/>
          <w:sz w:val="20"/>
          <w:szCs w:val="20"/>
          <w:lang w:val="es-ES" w:eastAsia="zh-CN"/>
        </w:rPr>
        <w:t xml:space="preserve">el coordinador del Diagnóstico Situacional, y el coordinador general del proyecto por parte de FSqE. Este mismo personal, participó en la capacitación sobre primeros auxilios que, expuso una serie de actuaciones y técnicas que permiten la atención inmediata ante el escenario de un incidente. </w:t>
      </w:r>
    </w:p>
    <w:p w14:paraId="389D8871" w14:textId="77777777" w:rsidR="004A68AB" w:rsidRPr="003306AE" w:rsidRDefault="004A68AB" w:rsidP="00C10E23">
      <w:pPr>
        <w:spacing w:before="240"/>
        <w:rPr>
          <w:color w:val="FF0000"/>
          <w:lang w:val="es-ES"/>
        </w:rPr>
      </w:pPr>
    </w:p>
    <w:p w14:paraId="66A93BAD" w14:textId="77777777" w:rsidR="004F17FF" w:rsidRPr="00F57D70" w:rsidRDefault="008D51AE" w:rsidP="00411521">
      <w:pPr>
        <w:pStyle w:val="Listenabsatz"/>
        <w:numPr>
          <w:ilvl w:val="0"/>
          <w:numId w:val="21"/>
        </w:numPr>
        <w:spacing w:after="0"/>
        <w:rPr>
          <w:b/>
          <w:color w:val="244061" w:themeColor="accent1" w:themeShade="80"/>
          <w:sz w:val="24"/>
          <w:lang w:val="es-ES"/>
        </w:rPr>
      </w:pPr>
      <w:r w:rsidRPr="00F57D70">
        <w:rPr>
          <w:b/>
          <w:color w:val="244061" w:themeColor="accent1" w:themeShade="80"/>
          <w:sz w:val="24"/>
          <w:lang w:val="es-ES"/>
        </w:rPr>
        <w:t xml:space="preserve">Desviaciones </w:t>
      </w:r>
      <w:r w:rsidR="00642816" w:rsidRPr="00F57D70">
        <w:rPr>
          <w:b/>
          <w:color w:val="244061" w:themeColor="accent1" w:themeShade="80"/>
          <w:sz w:val="24"/>
          <w:lang w:val="es-ES"/>
        </w:rPr>
        <w:t xml:space="preserve">en la </w:t>
      </w:r>
      <w:r w:rsidRPr="00F57D70">
        <w:rPr>
          <w:b/>
          <w:color w:val="244061" w:themeColor="accent1" w:themeShade="80"/>
          <w:sz w:val="24"/>
          <w:lang w:val="es-ES"/>
        </w:rPr>
        <w:t xml:space="preserve">aplicación de las medidas </w:t>
      </w:r>
      <w:r w:rsidR="00642816" w:rsidRPr="00F57D70">
        <w:rPr>
          <w:b/>
          <w:color w:val="244061" w:themeColor="accent1" w:themeShade="80"/>
          <w:sz w:val="24"/>
          <w:lang w:val="es-ES"/>
        </w:rPr>
        <w:t>con respecto a la aplicación</w:t>
      </w:r>
    </w:p>
    <w:p w14:paraId="05633EE8" w14:textId="6E28CCEC" w:rsidR="004F17FF" w:rsidRDefault="00642816">
      <w:pPr>
        <w:spacing w:after="0"/>
        <w:rPr>
          <w:color w:val="A6A6A6" w:themeColor="background1" w:themeShade="A6"/>
          <w:szCs w:val="18"/>
          <w:lang w:val="es-ES"/>
        </w:rPr>
      </w:pPr>
      <w:r w:rsidRPr="00F57D70">
        <w:rPr>
          <w:color w:val="A6A6A6" w:themeColor="background1" w:themeShade="A6"/>
          <w:szCs w:val="18"/>
          <w:lang w:val="es-ES"/>
        </w:rPr>
        <w:t xml:space="preserve">[Por favor, informe aquí de forma comprensible </w:t>
      </w:r>
      <w:r w:rsidR="0081579D" w:rsidRPr="00F57D70">
        <w:rPr>
          <w:color w:val="A6A6A6" w:themeColor="background1" w:themeShade="A6"/>
          <w:szCs w:val="18"/>
          <w:lang w:val="es-ES"/>
        </w:rPr>
        <w:t xml:space="preserve">únicamente </w:t>
      </w:r>
      <w:r w:rsidRPr="00F57D70">
        <w:rPr>
          <w:color w:val="A6A6A6" w:themeColor="background1" w:themeShade="A6"/>
          <w:szCs w:val="18"/>
          <w:lang w:val="es-ES"/>
        </w:rPr>
        <w:t xml:space="preserve">sobre </w:t>
      </w:r>
      <w:r w:rsidR="0005046C" w:rsidRPr="00F57D70">
        <w:rPr>
          <w:color w:val="A6A6A6" w:themeColor="background1" w:themeShade="A6"/>
          <w:szCs w:val="18"/>
          <w:lang w:val="es-ES"/>
        </w:rPr>
        <w:t xml:space="preserve">las desviaciones </w:t>
      </w:r>
      <w:r w:rsidRPr="00F57D70">
        <w:rPr>
          <w:color w:val="A6A6A6" w:themeColor="background1" w:themeShade="A6"/>
          <w:szCs w:val="18"/>
          <w:lang w:val="es-ES"/>
        </w:rPr>
        <w:t xml:space="preserve">en la </w:t>
      </w:r>
      <w:r w:rsidR="0005046C" w:rsidRPr="00F57D70">
        <w:rPr>
          <w:color w:val="A6A6A6" w:themeColor="background1" w:themeShade="A6"/>
          <w:szCs w:val="18"/>
          <w:lang w:val="es-ES"/>
        </w:rPr>
        <w:t xml:space="preserve">aplicación de las </w:t>
      </w:r>
      <w:r w:rsidRPr="00F57D70">
        <w:rPr>
          <w:color w:val="A6A6A6" w:themeColor="background1" w:themeShade="A6"/>
          <w:szCs w:val="18"/>
          <w:lang w:val="es-ES"/>
        </w:rPr>
        <w:t xml:space="preserve">medidas en </w:t>
      </w:r>
      <w:r w:rsidR="0005046C" w:rsidRPr="00F57D70">
        <w:rPr>
          <w:color w:val="A6A6A6" w:themeColor="background1" w:themeShade="A6"/>
          <w:szCs w:val="18"/>
          <w:lang w:val="es-ES"/>
        </w:rPr>
        <w:t xml:space="preserve">el ejercicio </w:t>
      </w:r>
      <w:r w:rsidR="00F82CDA" w:rsidRPr="00F57D70">
        <w:rPr>
          <w:color w:val="A6A6A6" w:themeColor="background1" w:themeShade="A6"/>
          <w:szCs w:val="18"/>
          <w:lang w:val="es-ES"/>
        </w:rPr>
        <w:t>en cuestión</w:t>
      </w:r>
      <w:r w:rsidRPr="00F57D70">
        <w:rPr>
          <w:color w:val="A6A6A6" w:themeColor="background1" w:themeShade="A6"/>
          <w:szCs w:val="18"/>
          <w:lang w:val="es-ES"/>
        </w:rPr>
        <w:t xml:space="preserve">. Presente por separado las modificaciones necesarias. </w:t>
      </w:r>
      <w:r w:rsidR="0005046C" w:rsidRPr="00F57D70">
        <w:rPr>
          <w:color w:val="A6A6A6" w:themeColor="background1" w:themeShade="A6"/>
          <w:szCs w:val="18"/>
          <w:lang w:val="es-ES"/>
        </w:rPr>
        <w:t>No es necesario que informe aquí sobre las medidas que se aplicaron según lo previsto</w:t>
      </w:r>
      <w:r w:rsidR="00B32032" w:rsidRPr="00F57D70">
        <w:rPr>
          <w:color w:val="A6A6A6" w:themeColor="background1" w:themeShade="A6"/>
          <w:szCs w:val="18"/>
          <w:lang w:val="es-ES"/>
        </w:rPr>
        <w:t>]</w:t>
      </w:r>
      <w:r w:rsidR="00AC24EF">
        <w:rPr>
          <w:color w:val="A6A6A6" w:themeColor="background1" w:themeShade="A6"/>
          <w:szCs w:val="18"/>
          <w:lang w:val="es-ES"/>
        </w:rPr>
        <w:t xml:space="preserve">. </w:t>
      </w:r>
    </w:p>
    <w:p w14:paraId="22632D24" w14:textId="51C77A65" w:rsidR="00760C32" w:rsidRDefault="00760C32">
      <w:pPr>
        <w:spacing w:after="0"/>
        <w:rPr>
          <w:color w:val="A6A6A6" w:themeColor="background1" w:themeShade="A6"/>
          <w:szCs w:val="18"/>
          <w:lang w:val="es-ES"/>
        </w:rPr>
      </w:pPr>
    </w:p>
    <w:p w14:paraId="6CAF56FF" w14:textId="60AAF216" w:rsidR="00760C32" w:rsidRPr="00DC0B10" w:rsidRDefault="00BA3346" w:rsidP="00AF24D9">
      <w:pPr>
        <w:spacing w:after="0"/>
        <w:jc w:val="both"/>
        <w:rPr>
          <w:szCs w:val="18"/>
          <w:lang w:val="es-ES"/>
        </w:rPr>
      </w:pPr>
      <w:r>
        <w:rPr>
          <w:szCs w:val="18"/>
          <w:lang w:val="es-ES"/>
        </w:rPr>
        <w:t xml:space="preserve">Subobjetivo / Actividad: </w:t>
      </w:r>
      <w:r w:rsidR="000419EF">
        <w:rPr>
          <w:szCs w:val="18"/>
          <w:lang w:val="es-ES"/>
        </w:rPr>
        <w:t xml:space="preserve">3.1. </w:t>
      </w:r>
      <w:r w:rsidR="00760C32" w:rsidRPr="00DC0B10">
        <w:rPr>
          <w:szCs w:val="18"/>
          <w:lang w:val="es-ES"/>
        </w:rPr>
        <w:t xml:space="preserve">La Fundación Sonrisas que Escuchan </w:t>
      </w:r>
      <w:r w:rsidR="00EE5DE6" w:rsidRPr="00DC0B10">
        <w:rPr>
          <w:szCs w:val="18"/>
          <w:lang w:val="es-ES"/>
        </w:rPr>
        <w:t xml:space="preserve">sabiendo del proceso amplio y complejo que requiere la movilización de elementos administrativos, disposición y capacitación de personal y adquisición de equipo audiológico para establecer las clínicas audiológicas departamentales (Quetzaltenango, Sololá, Escuintla y Zacapa) con la intención de tener incidencia territorial, referencia en servicios y productos audiológicos y provisión de información con características de disponibilidad y oportunidad planificó que el primer año del proyecto (2023) fuere un tiempo de diseño, planeación, preparación y activación de relaciones que aumenten las posibilidad de éxito en el desarrollo de actividades en relación a la salud auditiva para los años subsiguientes. </w:t>
      </w:r>
    </w:p>
    <w:p w14:paraId="2A3FED74" w14:textId="7185429F" w:rsidR="00EE5DE6" w:rsidRDefault="00EE5DE6" w:rsidP="00AF24D9">
      <w:pPr>
        <w:spacing w:after="0"/>
        <w:jc w:val="both"/>
        <w:rPr>
          <w:color w:val="A6A6A6" w:themeColor="background1" w:themeShade="A6"/>
          <w:szCs w:val="18"/>
          <w:lang w:val="es-ES"/>
        </w:rPr>
      </w:pPr>
    </w:p>
    <w:p w14:paraId="2059B28B" w14:textId="5643606B" w:rsidR="00EE5DE6" w:rsidRDefault="00EE5DE6" w:rsidP="00AF24D9">
      <w:pPr>
        <w:spacing w:after="0"/>
        <w:jc w:val="both"/>
        <w:rPr>
          <w:szCs w:val="18"/>
          <w:lang w:val="es-ES"/>
        </w:rPr>
      </w:pPr>
      <w:r w:rsidRPr="00411521">
        <w:rPr>
          <w:b/>
          <w:bCs/>
          <w:szCs w:val="18"/>
          <w:lang w:val="es-ES"/>
        </w:rPr>
        <w:t>Ante esto, no hemos tenido ninguna desviación en la aplicación de las medidas.</w:t>
      </w:r>
      <w:r w:rsidRPr="00DC0B10">
        <w:rPr>
          <w:szCs w:val="18"/>
          <w:lang w:val="es-ES"/>
        </w:rPr>
        <w:t xml:space="preserve"> De pronto, relacionarse con instituciones públicas y la transición gubernamental, la conflictividad social entorpecen de alguna manera el camino trazado, pero no interrumpe el cumplimiento de las metas trazadas</w:t>
      </w:r>
      <w:r w:rsidR="00A0297A" w:rsidRPr="00DC0B10">
        <w:rPr>
          <w:szCs w:val="18"/>
          <w:lang w:val="es-ES"/>
        </w:rPr>
        <w:t>, medidas planificadas y tiempos programados</w:t>
      </w:r>
      <w:r w:rsidRPr="00DC0B10">
        <w:rPr>
          <w:szCs w:val="18"/>
          <w:lang w:val="es-ES"/>
        </w:rPr>
        <w:t>.</w:t>
      </w:r>
      <w:r w:rsidR="00A0297A" w:rsidRPr="00DC0B10">
        <w:rPr>
          <w:szCs w:val="18"/>
          <w:lang w:val="es-ES"/>
        </w:rPr>
        <w:t xml:space="preserve"> Quizá un factor, excepcional, fue el </w:t>
      </w:r>
      <w:r w:rsidR="00DC0B10" w:rsidRPr="00DC0B10">
        <w:rPr>
          <w:szCs w:val="18"/>
          <w:lang w:val="es-ES"/>
        </w:rPr>
        <w:t xml:space="preserve">tiempo que tomo el </w:t>
      </w:r>
      <w:r w:rsidR="00A0297A" w:rsidRPr="00DC0B10">
        <w:rPr>
          <w:szCs w:val="18"/>
          <w:lang w:val="es-ES"/>
        </w:rPr>
        <w:t>traslado de los fondos</w:t>
      </w:r>
      <w:r w:rsidR="00DC0B10" w:rsidRPr="00DC0B10">
        <w:rPr>
          <w:szCs w:val="18"/>
          <w:lang w:val="es-ES"/>
        </w:rPr>
        <w:t xml:space="preserve"> por parte de CBM (un mes y medio) derivado del sistema nuevo que maneja la institución</w:t>
      </w:r>
      <w:r w:rsidR="00A0297A" w:rsidRPr="00DC0B10">
        <w:rPr>
          <w:szCs w:val="18"/>
          <w:lang w:val="es-ES"/>
        </w:rPr>
        <w:t xml:space="preserve">, que Sonrisas los recibió y fueron </w:t>
      </w:r>
      <w:r w:rsidR="00A0297A" w:rsidRPr="00DC0B10">
        <w:rPr>
          <w:szCs w:val="18"/>
          <w:lang w:val="es-ES"/>
        </w:rPr>
        <w:lastRenderedPageBreak/>
        <w:t xml:space="preserve">disponibles para su ejecución en la última parte de septiembre 2023, </w:t>
      </w:r>
      <w:r w:rsidR="00DC0B10" w:rsidRPr="00DC0B10">
        <w:rPr>
          <w:szCs w:val="18"/>
          <w:lang w:val="es-ES"/>
        </w:rPr>
        <w:t>acortando el tiempo de implementación para</w:t>
      </w:r>
      <w:r w:rsidR="00A0297A" w:rsidRPr="00DC0B10">
        <w:rPr>
          <w:szCs w:val="18"/>
          <w:lang w:val="es-ES"/>
        </w:rPr>
        <w:t xml:space="preserve"> </w:t>
      </w:r>
      <w:r w:rsidR="00DC0B10" w:rsidRPr="00DC0B10">
        <w:rPr>
          <w:szCs w:val="18"/>
          <w:lang w:val="es-ES"/>
        </w:rPr>
        <w:t xml:space="preserve">mediados de octubre a diciembre </w:t>
      </w:r>
      <w:r w:rsidR="00A0297A" w:rsidRPr="00DC0B10">
        <w:rPr>
          <w:szCs w:val="18"/>
          <w:lang w:val="es-ES"/>
        </w:rPr>
        <w:t xml:space="preserve">para su uso. Sin embargo, no tuvo mayor impacto en lo </w:t>
      </w:r>
      <w:r w:rsidR="00DC0B10" w:rsidRPr="00DC0B10">
        <w:rPr>
          <w:szCs w:val="18"/>
          <w:lang w:val="es-ES"/>
        </w:rPr>
        <w:t>planificado.</w:t>
      </w:r>
    </w:p>
    <w:p w14:paraId="71D6CEFF" w14:textId="3FD16E21" w:rsidR="008B2467" w:rsidRDefault="008B2467" w:rsidP="00AF24D9">
      <w:pPr>
        <w:spacing w:after="0"/>
        <w:jc w:val="both"/>
        <w:rPr>
          <w:szCs w:val="18"/>
          <w:lang w:val="es-ES"/>
        </w:rPr>
      </w:pPr>
    </w:p>
    <w:p w14:paraId="265390CB" w14:textId="374D44E4" w:rsidR="006413EC" w:rsidRPr="00DC0B10" w:rsidDel="00D75A57" w:rsidRDefault="008B2467" w:rsidP="00AF24D9">
      <w:pPr>
        <w:spacing w:after="0"/>
        <w:jc w:val="both"/>
        <w:rPr>
          <w:del w:id="18" w:author="Schönhammer, Catherina" w:date="2024-01-25T15:05:00Z"/>
          <w:szCs w:val="18"/>
          <w:lang w:val="es-ES"/>
        </w:rPr>
      </w:pPr>
      <w:r>
        <w:rPr>
          <w:szCs w:val="18"/>
          <w:lang w:val="es-ES"/>
        </w:rPr>
        <w:t>Ante la necesidad de contar con una estructura administrativa con mayor fuerza y orden para fines de transparencia</w:t>
      </w:r>
      <w:r w:rsidR="00E47D29">
        <w:rPr>
          <w:szCs w:val="18"/>
          <w:lang w:val="es-ES"/>
        </w:rPr>
        <w:t xml:space="preserve"> en el desarrollo de las actividades por parte de la Fundación Sonrisas que Escuchan, hemos </w:t>
      </w:r>
      <w:r w:rsidR="00AB2C65">
        <w:rPr>
          <w:szCs w:val="18"/>
          <w:lang w:val="es-ES"/>
        </w:rPr>
        <w:t>empezado el desarrollo de actividades relacionadas a las sugerencias del plan de acción</w:t>
      </w:r>
      <w:r w:rsidR="00264DC7">
        <w:rPr>
          <w:szCs w:val="18"/>
          <w:lang w:val="es-ES"/>
        </w:rPr>
        <w:t xml:space="preserve">, sobre las recomendaciones del estudio de rentabilidad. De modo que se formularon los términos de referencia y se realizó la publicación para la convocatoria de profesionales </w:t>
      </w:r>
      <w:r w:rsidR="00E06FF5">
        <w:rPr>
          <w:szCs w:val="18"/>
          <w:lang w:val="es-ES"/>
        </w:rPr>
        <w:t xml:space="preserve">en la materia, que nos puedan asesorar </w:t>
      </w:r>
      <w:r w:rsidR="008763AF">
        <w:rPr>
          <w:szCs w:val="18"/>
          <w:lang w:val="es-ES"/>
        </w:rPr>
        <w:t xml:space="preserve">para la formulación de los documentos necesarios y verificación del estado financiero </w:t>
      </w:r>
      <w:r w:rsidR="00BE4ED4">
        <w:rPr>
          <w:szCs w:val="18"/>
          <w:lang w:val="es-ES"/>
        </w:rPr>
        <w:t xml:space="preserve">de la Fundación Sonrisas que Escuchan sin intervención. </w:t>
      </w:r>
      <w:r w:rsidR="00603D98">
        <w:rPr>
          <w:szCs w:val="18"/>
          <w:lang w:val="es-ES"/>
        </w:rPr>
        <w:t>No obstante, hemos recopilado la información necesaria que servirá como elementos indispensables para el desarrollo de esta asesoría.</w:t>
      </w:r>
    </w:p>
    <w:p w14:paraId="5D7B6E78" w14:textId="77777777" w:rsidR="00DA56B1" w:rsidRDefault="00DA56B1" w:rsidP="0039701D">
      <w:pPr>
        <w:rPr>
          <w:lang w:val="es-ES"/>
        </w:rPr>
      </w:pPr>
    </w:p>
    <w:p w14:paraId="29F418E0" w14:textId="155C8E00" w:rsidR="00305F4F" w:rsidRPr="004C3556" w:rsidRDefault="00305F4F" w:rsidP="008B14F8">
      <w:pPr>
        <w:pStyle w:val="Listenabsatz"/>
        <w:numPr>
          <w:ilvl w:val="1"/>
          <w:numId w:val="9"/>
        </w:numPr>
        <w:spacing w:before="120" w:after="120" w:line="240" w:lineRule="auto"/>
        <w:rPr>
          <w:rFonts w:ascii="Source Sans Pro" w:hAnsi="Source Sans Pro" w:cstheme="minorHAnsi"/>
          <w:b/>
          <w:sz w:val="24"/>
          <w:szCs w:val="24"/>
          <w:lang w:val="es-ES"/>
        </w:rPr>
      </w:pPr>
      <w:r w:rsidRPr="00305F4F">
        <w:rPr>
          <w:rFonts w:ascii="Source Sans Pro" w:hAnsi="Source Sans Pro" w:cstheme="minorHAnsi"/>
          <w:b/>
          <w:sz w:val="24"/>
          <w:szCs w:val="24"/>
          <w:lang w:val="es-ES"/>
        </w:rPr>
        <w:t xml:space="preserve"> </w:t>
      </w:r>
      <w:r w:rsidRPr="004C3556">
        <w:rPr>
          <w:rFonts w:ascii="Source Sans Pro" w:hAnsi="Source Sans Pro" w:cstheme="minorHAnsi"/>
          <w:b/>
          <w:sz w:val="24"/>
          <w:szCs w:val="24"/>
          <w:lang w:val="es-ES"/>
        </w:rPr>
        <w:t>Cooperación con otros actores en el periodo del informe (más allá de los socios del proyecto</w:t>
      </w:r>
    </w:p>
    <w:p w14:paraId="352102AD" w14:textId="2D6CC299" w:rsidR="00BA644E" w:rsidRPr="00DC0B10" w:rsidRDefault="00D42947" w:rsidP="005A065E">
      <w:pPr>
        <w:spacing w:before="120" w:after="120" w:line="240" w:lineRule="auto"/>
        <w:jc w:val="both"/>
        <w:rPr>
          <w:rFonts w:cstheme="minorHAnsi"/>
          <w:bCs/>
          <w:lang w:val="es-ES"/>
        </w:rPr>
      </w:pPr>
      <w:r w:rsidRPr="00DC0B10">
        <w:rPr>
          <w:rFonts w:cstheme="minorHAnsi"/>
          <w:bCs/>
          <w:lang w:val="es-ES"/>
        </w:rPr>
        <w:t>Este proyecto permite</w:t>
      </w:r>
      <w:r w:rsidR="00BA644E" w:rsidRPr="00DC0B10">
        <w:rPr>
          <w:rFonts w:cstheme="minorHAnsi"/>
          <w:bCs/>
          <w:lang w:val="es-ES"/>
        </w:rPr>
        <w:t xml:space="preserve">, por no decir que, estimula el completo relacionamiento intra e intersectorial, no solamente para la incidencia, sino porque la discapacidad es un tema transversal, por ende, es necesario contar con distintas disciplinas, competencias y compromisos para la visualización y respuestas ante la latente necesidad de aumento en los indicadores de la calidad de vida de las personas que se desarrollan con discapacidad. </w:t>
      </w:r>
    </w:p>
    <w:p w14:paraId="41FFD83C" w14:textId="014FBF80" w:rsidR="00BA644E" w:rsidRPr="00DC0B10" w:rsidRDefault="00BA644E" w:rsidP="005A065E">
      <w:pPr>
        <w:spacing w:before="120" w:after="120" w:line="240" w:lineRule="auto"/>
        <w:jc w:val="both"/>
        <w:rPr>
          <w:rFonts w:cstheme="minorHAnsi"/>
          <w:bCs/>
          <w:lang w:val="es-ES"/>
        </w:rPr>
      </w:pPr>
      <w:r w:rsidRPr="00DC0B10">
        <w:rPr>
          <w:rFonts w:cstheme="minorHAnsi"/>
          <w:bCs/>
          <w:lang w:val="es-ES"/>
        </w:rPr>
        <w:t>Hemos desarrollado conexiones importantes en cada uno de los departamentos seleccionados, por nombrar algunas son:</w:t>
      </w:r>
    </w:p>
    <w:p w14:paraId="60B43219" w14:textId="6E964C4B" w:rsidR="00BA644E" w:rsidRPr="00DC0B10" w:rsidRDefault="00BA644E" w:rsidP="00BA644E">
      <w:pPr>
        <w:spacing w:before="120" w:after="120" w:line="240" w:lineRule="auto"/>
        <w:jc w:val="both"/>
        <w:rPr>
          <w:rFonts w:cstheme="minorHAnsi"/>
          <w:bCs/>
          <w:lang w:val="es-ES"/>
        </w:rPr>
      </w:pPr>
      <w:r w:rsidRPr="00DC0B10">
        <w:rPr>
          <w:rFonts w:cstheme="minorHAnsi"/>
          <w:bCs/>
          <w:lang w:val="es-ES"/>
        </w:rPr>
        <w:t xml:space="preserve">En Quetzaltenango, hemos creado una relación muy estrecha </w:t>
      </w:r>
      <w:r w:rsidR="00DC0B10">
        <w:rPr>
          <w:rFonts w:cstheme="minorHAnsi"/>
          <w:bCs/>
          <w:lang w:val="es-ES"/>
        </w:rPr>
        <w:t xml:space="preserve">en el área de Salud, por </w:t>
      </w:r>
      <w:r w:rsidR="00AC24EF">
        <w:rPr>
          <w:rFonts w:cstheme="minorHAnsi"/>
          <w:bCs/>
          <w:lang w:val="es-ES"/>
        </w:rPr>
        <w:t>ejemplo,</w:t>
      </w:r>
      <w:r w:rsidR="00DC0B10">
        <w:rPr>
          <w:rFonts w:cstheme="minorHAnsi"/>
          <w:bCs/>
          <w:lang w:val="es-ES"/>
        </w:rPr>
        <w:t xml:space="preserve"> </w:t>
      </w:r>
      <w:r w:rsidRPr="00DC0B10">
        <w:rPr>
          <w:rFonts w:cstheme="minorHAnsi"/>
          <w:bCs/>
          <w:lang w:val="es-ES"/>
        </w:rPr>
        <w:t xml:space="preserve">con el médico de prestigio y otorrinolaringólogo Dr. Manolo Díaz, presidente de la asociación de médicos de Quetzaltenango. Esta asociación se encarga de mantener la observancia en las prácticas médicas profesionales y la promoción del conocimiento, específicamente, para médicos que se desarrollan bajo esa profesión en dicho territorio. Esto nos permite estar presentes y lograr aumentar el número de personas (médicos que saben del proyecto, del enfoque de la fundación y los programas de ayuda. </w:t>
      </w:r>
      <w:r w:rsidR="00DC0B10">
        <w:rPr>
          <w:rFonts w:cstheme="minorHAnsi"/>
          <w:bCs/>
          <w:lang w:val="es-ES"/>
        </w:rPr>
        <w:t xml:space="preserve"> </w:t>
      </w:r>
    </w:p>
    <w:p w14:paraId="3610A5A9" w14:textId="3FE16F20" w:rsidR="000475C8" w:rsidRPr="00DC0B10" w:rsidRDefault="00BA644E" w:rsidP="00BA644E">
      <w:pPr>
        <w:spacing w:before="120" w:after="120" w:line="240" w:lineRule="auto"/>
        <w:jc w:val="both"/>
        <w:rPr>
          <w:rFonts w:cstheme="minorHAnsi"/>
          <w:bCs/>
          <w:lang w:val="es-ES"/>
        </w:rPr>
      </w:pPr>
      <w:r w:rsidRPr="00DC0B10">
        <w:rPr>
          <w:rFonts w:cstheme="minorHAnsi"/>
          <w:bCs/>
          <w:lang w:val="es-ES"/>
        </w:rPr>
        <w:t xml:space="preserve">En Sololá, hemos mantenido las relaciones con ADISA </w:t>
      </w:r>
      <w:r w:rsidR="00DC0B10">
        <w:rPr>
          <w:rFonts w:cstheme="minorHAnsi"/>
          <w:bCs/>
          <w:lang w:val="es-ES"/>
        </w:rPr>
        <w:t xml:space="preserve">(también socio de CBM) </w:t>
      </w:r>
      <w:r w:rsidRPr="00DC0B10">
        <w:rPr>
          <w:rFonts w:cstheme="minorHAnsi"/>
          <w:bCs/>
          <w:lang w:val="es-ES"/>
        </w:rPr>
        <w:t xml:space="preserve">que es una institución con gran presencia en el territorio y mantenemos una comunicación estrecha para la atención específica de pacientes con discapacidad. Así también, mantenemos una constancia en el contacto con ACOPEDIS que es la instancia coordinadora de organizaciones relacionadas al tema de discapacidad en el área de Sololá. Este departamento, es un departamento que se caracteriza por </w:t>
      </w:r>
      <w:r w:rsidR="000475C8" w:rsidRPr="00DC0B10">
        <w:rPr>
          <w:rFonts w:cstheme="minorHAnsi"/>
          <w:bCs/>
          <w:lang w:val="es-ES"/>
        </w:rPr>
        <w:t xml:space="preserve">un concurrido número de turistas, así que, el sector hotelero es bastante amplio, por lo que hemos logrado hacer alianzas con el hotel Jardines del lago, para que en este 2024 podamos evaluar la audición de su personal, esto nos empezará a dar crédito respecto de los beneficios en salud ocupacional que podemos proveer y de esa forma agenciarnos de fondos para la sostenibilidad de la clínica. </w:t>
      </w:r>
    </w:p>
    <w:p w14:paraId="6ED882E3" w14:textId="462A2CD6" w:rsidR="000475C8" w:rsidRPr="00DC0B10" w:rsidRDefault="000475C8" w:rsidP="00BA644E">
      <w:pPr>
        <w:spacing w:before="120" w:after="120" w:line="240" w:lineRule="auto"/>
        <w:jc w:val="both"/>
        <w:rPr>
          <w:rFonts w:cstheme="minorHAnsi"/>
          <w:bCs/>
          <w:lang w:val="es-ES"/>
        </w:rPr>
      </w:pPr>
      <w:r w:rsidRPr="00DC0B10">
        <w:rPr>
          <w:rFonts w:cstheme="minorHAnsi"/>
          <w:bCs/>
          <w:lang w:val="es-ES"/>
        </w:rPr>
        <w:t xml:space="preserve">En Escuintla, el área en Guatemala con la mejor capacitación de la especialidad médica de pediatría, mantenernos vigentes tanto en el hospital como con los médicos nos permitirán estar en el pensamiento de aquellos profesionales que están en contacto con recién nacidos (neonatólogos) y con lactantes e infantes (pediatras). </w:t>
      </w:r>
    </w:p>
    <w:p w14:paraId="523B69C5" w14:textId="0132226D" w:rsidR="000475C8" w:rsidRDefault="000475C8" w:rsidP="00BA644E">
      <w:pPr>
        <w:spacing w:before="120" w:after="120" w:line="240" w:lineRule="auto"/>
        <w:jc w:val="both"/>
        <w:rPr>
          <w:rFonts w:cstheme="minorHAnsi"/>
          <w:bCs/>
          <w:lang w:val="es-ES"/>
        </w:rPr>
      </w:pPr>
      <w:r w:rsidRPr="00DC0B10">
        <w:rPr>
          <w:rFonts w:cstheme="minorHAnsi"/>
          <w:bCs/>
          <w:lang w:val="es-ES"/>
        </w:rPr>
        <w:t xml:space="preserve">En Zacapa, seguir alimentando nuestra relación con las instituciones que colaboran con la Pastoral de la Salud, es mantenernos vigentes en medios relacionados a la nutrición, salud, comunicación, psicología, terapia y abogacía. Aunado a esto, la relación que tenemos con la Universidad de San Carlos (universidad nacional) es muy beneficiosa por la calidad de incidencia que tiene dicha institución, no solamente en el departamento, sino también, en la región. </w:t>
      </w:r>
    </w:p>
    <w:p w14:paraId="7B5F5369" w14:textId="6EDEC305" w:rsidR="008D4B14" w:rsidRPr="00DC0B10" w:rsidRDefault="008D4B14" w:rsidP="00BA644E">
      <w:pPr>
        <w:spacing w:before="120" w:after="120" w:line="240" w:lineRule="auto"/>
        <w:jc w:val="both"/>
        <w:rPr>
          <w:rFonts w:cstheme="minorHAnsi"/>
          <w:bCs/>
          <w:lang w:val="es-ES"/>
        </w:rPr>
      </w:pPr>
      <w:r>
        <w:rPr>
          <w:rFonts w:cstheme="minorHAnsi"/>
          <w:bCs/>
          <w:lang w:val="es-ES"/>
        </w:rPr>
        <w:t>A nivel nacional</w:t>
      </w:r>
      <w:r w:rsidR="00A30C9D">
        <w:rPr>
          <w:rFonts w:cstheme="minorHAnsi"/>
          <w:bCs/>
          <w:lang w:val="es-ES"/>
        </w:rPr>
        <w:t xml:space="preserve">, y a nivel general haremos una breve descripción sobre </w:t>
      </w:r>
    </w:p>
    <w:tbl>
      <w:tblPr>
        <w:tblStyle w:val="Tabellenraster"/>
        <w:tblW w:w="0" w:type="auto"/>
        <w:tblLook w:val="04A0" w:firstRow="1" w:lastRow="0" w:firstColumn="1" w:lastColumn="0" w:noHBand="0" w:noVBand="1"/>
      </w:tblPr>
      <w:tblGrid>
        <w:gridCol w:w="4868"/>
        <w:gridCol w:w="4868"/>
      </w:tblGrid>
      <w:tr w:rsidR="008D4B14" w:rsidRPr="00D03234" w14:paraId="13919CFE" w14:textId="77777777" w:rsidTr="008D4B14">
        <w:tc>
          <w:tcPr>
            <w:tcW w:w="4868" w:type="dxa"/>
          </w:tcPr>
          <w:p w14:paraId="0A36FFD9" w14:textId="6C134209" w:rsidR="008D4B14" w:rsidRDefault="008D4B14" w:rsidP="00BA644E">
            <w:pPr>
              <w:spacing w:before="120" w:after="120"/>
              <w:jc w:val="both"/>
              <w:rPr>
                <w:rFonts w:cstheme="minorHAnsi"/>
                <w:bCs/>
                <w:lang w:val="es-ES"/>
              </w:rPr>
            </w:pPr>
            <w:r>
              <w:rPr>
                <w:rFonts w:cstheme="minorHAnsi"/>
                <w:bCs/>
                <w:lang w:val="es-ES"/>
              </w:rPr>
              <w:lastRenderedPageBreak/>
              <w:t xml:space="preserve">Institución </w:t>
            </w:r>
          </w:p>
        </w:tc>
        <w:tc>
          <w:tcPr>
            <w:tcW w:w="4868" w:type="dxa"/>
          </w:tcPr>
          <w:p w14:paraId="7B01EA97" w14:textId="225B9B01" w:rsidR="008D4B14" w:rsidRDefault="008D4B14" w:rsidP="00BA644E">
            <w:pPr>
              <w:spacing w:before="120" w:after="120"/>
              <w:jc w:val="both"/>
              <w:rPr>
                <w:rFonts w:cstheme="minorHAnsi"/>
                <w:bCs/>
                <w:lang w:val="es-ES"/>
              </w:rPr>
            </w:pPr>
            <w:r>
              <w:rPr>
                <w:rFonts w:cstheme="minorHAnsi"/>
                <w:bCs/>
                <w:lang w:val="es-ES"/>
              </w:rPr>
              <w:t>Finalidad de la coordinación con la instancia</w:t>
            </w:r>
          </w:p>
        </w:tc>
      </w:tr>
      <w:tr w:rsidR="008D4B14" w:rsidRPr="00D03234" w14:paraId="6A2D9640" w14:textId="77777777" w:rsidTr="008D4B14">
        <w:tc>
          <w:tcPr>
            <w:tcW w:w="4868" w:type="dxa"/>
          </w:tcPr>
          <w:p w14:paraId="544072BF" w14:textId="5D188ABF" w:rsidR="008D4B14" w:rsidRDefault="002F2D06" w:rsidP="00BA644E">
            <w:pPr>
              <w:spacing w:before="120" w:after="120"/>
              <w:jc w:val="both"/>
              <w:rPr>
                <w:rFonts w:cstheme="minorHAnsi"/>
                <w:bCs/>
                <w:lang w:val="es-ES"/>
              </w:rPr>
            </w:pPr>
            <w:r>
              <w:rPr>
                <w:rFonts w:cstheme="minorHAnsi"/>
                <w:bCs/>
                <w:lang w:val="es-ES"/>
              </w:rPr>
              <w:t>C</w:t>
            </w:r>
            <w:r w:rsidR="00EA2CA9">
              <w:rPr>
                <w:rFonts w:cstheme="minorHAnsi"/>
                <w:bCs/>
                <w:lang w:val="es-ES"/>
              </w:rPr>
              <w:t xml:space="preserve">onsejo Nacional para la Atención a Personas con Discapacidad -CONADI-. </w:t>
            </w:r>
          </w:p>
        </w:tc>
        <w:tc>
          <w:tcPr>
            <w:tcW w:w="4868" w:type="dxa"/>
          </w:tcPr>
          <w:p w14:paraId="477EE540" w14:textId="5260330E" w:rsidR="008D4B14" w:rsidRDefault="00CB7472" w:rsidP="00BA644E">
            <w:pPr>
              <w:spacing w:before="120" w:after="120"/>
              <w:jc w:val="both"/>
              <w:rPr>
                <w:rFonts w:cstheme="minorHAnsi"/>
                <w:bCs/>
                <w:lang w:val="es-ES"/>
              </w:rPr>
            </w:pPr>
            <w:r>
              <w:rPr>
                <w:rFonts w:cstheme="minorHAnsi"/>
                <w:bCs/>
                <w:lang w:val="es-ES"/>
              </w:rPr>
              <w:t>Buscamos fortalecer</w:t>
            </w:r>
            <w:r w:rsidR="00787D1A">
              <w:rPr>
                <w:rFonts w:cstheme="minorHAnsi"/>
                <w:bCs/>
                <w:lang w:val="es-ES"/>
              </w:rPr>
              <w:t xml:space="preserve"> los procesos </w:t>
            </w:r>
            <w:r>
              <w:rPr>
                <w:rFonts w:cstheme="minorHAnsi"/>
                <w:bCs/>
                <w:lang w:val="es-ES"/>
              </w:rPr>
              <w:t>que integran a las distintas organizaciones con discapacidad y generar un movimiento participativo y de mayor incidencia en cada uno de los departamentos seleccionados. Así como, beneficiarles con información</w:t>
            </w:r>
            <w:r w:rsidR="00466362">
              <w:rPr>
                <w:rFonts w:cstheme="minorHAnsi"/>
                <w:bCs/>
                <w:lang w:val="es-ES"/>
              </w:rPr>
              <w:t xml:space="preserve"> generada por nuestras clínicas audiológicas, incluyendo la clínica base, situada en la ciudad capital. </w:t>
            </w:r>
          </w:p>
        </w:tc>
      </w:tr>
      <w:tr w:rsidR="008D4B14" w:rsidRPr="00D03234" w14:paraId="338EDE17" w14:textId="77777777" w:rsidTr="008D4B14">
        <w:tc>
          <w:tcPr>
            <w:tcW w:w="4868" w:type="dxa"/>
          </w:tcPr>
          <w:p w14:paraId="71E9F275" w14:textId="48F5B331" w:rsidR="008D4B14" w:rsidRDefault="002F2D06" w:rsidP="00BA644E">
            <w:pPr>
              <w:spacing w:before="120" w:after="120"/>
              <w:jc w:val="both"/>
              <w:rPr>
                <w:rFonts w:cstheme="minorHAnsi"/>
                <w:bCs/>
                <w:lang w:val="es-ES"/>
              </w:rPr>
            </w:pPr>
            <w:r>
              <w:rPr>
                <w:rFonts w:cstheme="minorHAnsi"/>
                <w:bCs/>
                <w:lang w:val="es-ES"/>
              </w:rPr>
              <w:t>M</w:t>
            </w:r>
            <w:r w:rsidR="003A7BA6">
              <w:rPr>
                <w:rFonts w:cstheme="minorHAnsi"/>
                <w:bCs/>
                <w:lang w:val="es-ES"/>
              </w:rPr>
              <w:t>inisterio de Salud Pública y Asistencia Social -MSPAS-</w:t>
            </w:r>
          </w:p>
        </w:tc>
        <w:tc>
          <w:tcPr>
            <w:tcW w:w="4868" w:type="dxa"/>
          </w:tcPr>
          <w:p w14:paraId="37077135" w14:textId="54DA8E47" w:rsidR="008D4B14" w:rsidRDefault="0054439C" w:rsidP="00BA644E">
            <w:pPr>
              <w:spacing w:before="120" w:after="120"/>
              <w:jc w:val="both"/>
              <w:rPr>
                <w:rFonts w:cstheme="minorHAnsi"/>
                <w:bCs/>
                <w:lang w:val="es-ES"/>
              </w:rPr>
            </w:pPr>
            <w:r>
              <w:rPr>
                <w:rFonts w:cstheme="minorHAnsi"/>
                <w:bCs/>
                <w:lang w:val="es-ES"/>
              </w:rPr>
              <w:t xml:space="preserve">Buscamos </w:t>
            </w:r>
            <w:r w:rsidR="00BF3637">
              <w:rPr>
                <w:rFonts w:cstheme="minorHAnsi"/>
                <w:bCs/>
                <w:lang w:val="es-ES"/>
              </w:rPr>
              <w:t>ampliar</w:t>
            </w:r>
            <w:r w:rsidR="00DD7F98">
              <w:rPr>
                <w:rFonts w:cstheme="minorHAnsi"/>
                <w:bCs/>
                <w:lang w:val="es-ES"/>
              </w:rPr>
              <w:t xml:space="preserve"> las capacidades del sistema de salud en la detección </w:t>
            </w:r>
            <w:r w:rsidR="00207351">
              <w:rPr>
                <w:rFonts w:cstheme="minorHAnsi"/>
                <w:bCs/>
                <w:lang w:val="es-ES"/>
              </w:rPr>
              <w:t xml:space="preserve">temprana de recién nacidos </w:t>
            </w:r>
            <w:r w:rsidR="00DE7EBC">
              <w:rPr>
                <w:rFonts w:cstheme="minorHAnsi"/>
                <w:bCs/>
                <w:lang w:val="es-ES"/>
              </w:rPr>
              <w:t>con discapacidad auditiva, así como robustecer los conocimientos de los profesionales relacionados a</w:t>
            </w:r>
            <w:r w:rsidR="00CA42CC">
              <w:rPr>
                <w:rFonts w:cstheme="minorHAnsi"/>
                <w:bCs/>
                <w:lang w:val="es-ES"/>
              </w:rPr>
              <w:t xml:space="preserve">l primer nivel de atención. </w:t>
            </w:r>
          </w:p>
        </w:tc>
      </w:tr>
      <w:tr w:rsidR="008D4B14" w:rsidRPr="00D03234" w14:paraId="346B444B" w14:textId="77777777" w:rsidTr="008D4B14">
        <w:tc>
          <w:tcPr>
            <w:tcW w:w="4868" w:type="dxa"/>
          </w:tcPr>
          <w:p w14:paraId="0AEAD80C" w14:textId="4CB30082" w:rsidR="008D4B14" w:rsidRDefault="003A7BA6" w:rsidP="00BA644E">
            <w:pPr>
              <w:spacing w:before="120" w:after="120"/>
              <w:jc w:val="both"/>
              <w:rPr>
                <w:rFonts w:cstheme="minorHAnsi"/>
                <w:bCs/>
                <w:lang w:val="es-ES"/>
              </w:rPr>
            </w:pPr>
            <w:r>
              <w:rPr>
                <w:rFonts w:cstheme="minorHAnsi"/>
                <w:bCs/>
                <w:lang w:val="es-ES"/>
              </w:rPr>
              <w:t>Ministerio de Educación -MINEDUC</w:t>
            </w:r>
            <w:r w:rsidR="00DB3D3F">
              <w:rPr>
                <w:rFonts w:cstheme="minorHAnsi"/>
                <w:bCs/>
                <w:lang w:val="es-ES"/>
              </w:rPr>
              <w:t>-</w:t>
            </w:r>
          </w:p>
        </w:tc>
        <w:tc>
          <w:tcPr>
            <w:tcW w:w="4868" w:type="dxa"/>
          </w:tcPr>
          <w:p w14:paraId="6E6F06F8" w14:textId="736D3734" w:rsidR="008D4B14" w:rsidRDefault="002F5F26" w:rsidP="00BA644E">
            <w:pPr>
              <w:spacing w:before="120" w:after="120"/>
              <w:jc w:val="both"/>
              <w:rPr>
                <w:rFonts w:cstheme="minorHAnsi"/>
                <w:bCs/>
                <w:lang w:val="es-ES"/>
              </w:rPr>
            </w:pPr>
            <w:r>
              <w:rPr>
                <w:rFonts w:cstheme="minorHAnsi"/>
                <w:bCs/>
                <w:lang w:val="es-ES"/>
              </w:rPr>
              <w:t>Buscamos ampliar la</w:t>
            </w:r>
            <w:r w:rsidR="00200BB6">
              <w:rPr>
                <w:rFonts w:cstheme="minorHAnsi"/>
                <w:bCs/>
                <w:lang w:val="es-ES"/>
              </w:rPr>
              <w:t xml:space="preserve"> cobertura en la pr</w:t>
            </w:r>
            <w:r w:rsidR="005D4973">
              <w:rPr>
                <w:rFonts w:cstheme="minorHAnsi"/>
                <w:bCs/>
                <w:lang w:val="es-ES"/>
              </w:rPr>
              <w:t xml:space="preserve">ovisión de servicios específicos de salud otológica y audiológica, </w:t>
            </w:r>
            <w:r w:rsidR="006D7287">
              <w:rPr>
                <w:rFonts w:cstheme="minorHAnsi"/>
                <w:bCs/>
                <w:lang w:val="es-ES"/>
              </w:rPr>
              <w:t>y su relación con la educación</w:t>
            </w:r>
            <w:r w:rsidR="007B4666">
              <w:rPr>
                <w:rFonts w:cstheme="minorHAnsi"/>
                <w:bCs/>
                <w:lang w:val="es-ES"/>
              </w:rPr>
              <w:t xml:space="preserve">, es decir, beneficiar a los niños y las niñas con la inspección otológica (estado de la oreja) </w:t>
            </w:r>
            <w:r w:rsidR="00ED6BCD">
              <w:rPr>
                <w:rFonts w:cstheme="minorHAnsi"/>
                <w:bCs/>
                <w:lang w:val="es-ES"/>
              </w:rPr>
              <w:t xml:space="preserve">y audiológica, estados </w:t>
            </w:r>
            <w:r w:rsidR="001B111D">
              <w:rPr>
                <w:rFonts w:cstheme="minorHAnsi"/>
                <w:bCs/>
                <w:lang w:val="es-ES"/>
              </w:rPr>
              <w:t>de hipoacusia (pérdida leve, moderada o severa,</w:t>
            </w:r>
            <w:r w:rsidR="008E0409">
              <w:rPr>
                <w:rFonts w:cstheme="minorHAnsi"/>
                <w:bCs/>
                <w:lang w:val="es-ES"/>
              </w:rPr>
              <w:t xml:space="preserve"> bilateral o </w:t>
            </w:r>
            <w:r w:rsidR="00015BB5">
              <w:rPr>
                <w:rFonts w:cstheme="minorHAnsi"/>
                <w:bCs/>
                <w:lang w:val="es-ES"/>
              </w:rPr>
              <w:t>unilateral pero</w:t>
            </w:r>
            <w:r w:rsidR="001B111D">
              <w:rPr>
                <w:rFonts w:cstheme="minorHAnsi"/>
                <w:bCs/>
                <w:lang w:val="es-ES"/>
              </w:rPr>
              <w:t xml:space="preserve"> que aún permite audición.</w:t>
            </w:r>
          </w:p>
        </w:tc>
      </w:tr>
      <w:tr w:rsidR="008D4B14" w:rsidRPr="00D03234" w14:paraId="1F4DAEF3" w14:textId="77777777" w:rsidTr="008D4B14">
        <w:tc>
          <w:tcPr>
            <w:tcW w:w="4868" w:type="dxa"/>
          </w:tcPr>
          <w:p w14:paraId="1227AFD0" w14:textId="76E2B233" w:rsidR="008D4B14" w:rsidRDefault="005A065E" w:rsidP="00BA644E">
            <w:pPr>
              <w:spacing w:before="120" w:after="120"/>
              <w:jc w:val="both"/>
              <w:rPr>
                <w:rFonts w:cstheme="minorHAnsi"/>
                <w:bCs/>
                <w:lang w:val="es-ES"/>
              </w:rPr>
            </w:pPr>
            <w:r>
              <w:rPr>
                <w:rFonts w:cstheme="minorHAnsi"/>
                <w:bCs/>
                <w:lang w:val="es-ES"/>
              </w:rPr>
              <w:t>Instituto Nacional de Estadística</w:t>
            </w:r>
          </w:p>
        </w:tc>
        <w:tc>
          <w:tcPr>
            <w:tcW w:w="4868" w:type="dxa"/>
          </w:tcPr>
          <w:p w14:paraId="17908BBE" w14:textId="07F0A657" w:rsidR="008D4B14" w:rsidRDefault="007F1CE4" w:rsidP="00BA644E">
            <w:pPr>
              <w:spacing w:before="120" w:after="120"/>
              <w:jc w:val="both"/>
              <w:rPr>
                <w:rFonts w:cstheme="minorHAnsi"/>
                <w:bCs/>
                <w:lang w:val="es-ES"/>
              </w:rPr>
            </w:pPr>
            <w:r>
              <w:rPr>
                <w:rFonts w:cstheme="minorHAnsi"/>
                <w:bCs/>
                <w:lang w:val="es-ES"/>
              </w:rPr>
              <w:t>Para FSqE es de mucha importancia la buena relación</w:t>
            </w:r>
            <w:r w:rsidR="006F6FAE">
              <w:rPr>
                <w:rFonts w:cstheme="minorHAnsi"/>
                <w:bCs/>
                <w:lang w:val="es-ES"/>
              </w:rPr>
              <w:t xml:space="preserve"> y</w:t>
            </w:r>
            <w:r>
              <w:rPr>
                <w:rFonts w:cstheme="minorHAnsi"/>
                <w:bCs/>
                <w:lang w:val="es-ES"/>
              </w:rPr>
              <w:t xml:space="preserve"> coordinación </w:t>
            </w:r>
            <w:r w:rsidR="006F6FAE">
              <w:rPr>
                <w:rFonts w:cstheme="minorHAnsi"/>
                <w:bCs/>
                <w:lang w:val="es-ES"/>
              </w:rPr>
              <w:t xml:space="preserve">de los procesos de recolección </w:t>
            </w:r>
            <w:r w:rsidR="00055F43">
              <w:rPr>
                <w:rFonts w:cstheme="minorHAnsi"/>
                <w:bCs/>
                <w:lang w:val="es-ES"/>
              </w:rPr>
              <w:t xml:space="preserve">de información, pues pretendemos con el documento “Diagnóstico de atención otológica y audiológica” </w:t>
            </w:r>
            <w:r w:rsidR="00B73E90">
              <w:rPr>
                <w:rFonts w:cstheme="minorHAnsi"/>
                <w:bCs/>
                <w:lang w:val="es-ES"/>
              </w:rPr>
              <w:t xml:space="preserve">alimentar la caracterización territorio, en este caso, de los departamentos seleccionados, </w:t>
            </w:r>
            <w:r w:rsidR="00D71249">
              <w:rPr>
                <w:rFonts w:cstheme="minorHAnsi"/>
                <w:bCs/>
                <w:lang w:val="es-ES"/>
              </w:rPr>
              <w:t xml:space="preserve">que formarán parte de la gran línea basal de información nacional. A parte, </w:t>
            </w:r>
            <w:r w:rsidR="00DA2606">
              <w:rPr>
                <w:rFonts w:cstheme="minorHAnsi"/>
                <w:bCs/>
                <w:lang w:val="es-ES"/>
              </w:rPr>
              <w:t xml:space="preserve">consideramos que la oportunidad y disponibilidad de información </w:t>
            </w:r>
            <w:r w:rsidR="002D6D87">
              <w:rPr>
                <w:rFonts w:cstheme="minorHAnsi"/>
                <w:bCs/>
                <w:lang w:val="es-ES"/>
              </w:rPr>
              <w:t xml:space="preserve">para la toma “asertiva” en la generación de documentos de orden público. </w:t>
            </w:r>
          </w:p>
        </w:tc>
      </w:tr>
      <w:tr w:rsidR="008D4B14" w:rsidRPr="00D03234" w14:paraId="12E3FE6F" w14:textId="77777777" w:rsidTr="008D4B14">
        <w:tc>
          <w:tcPr>
            <w:tcW w:w="4868" w:type="dxa"/>
          </w:tcPr>
          <w:p w14:paraId="023D593A" w14:textId="5BB3B85B" w:rsidR="008D4B14" w:rsidRDefault="008701D8" w:rsidP="00BA644E">
            <w:pPr>
              <w:spacing w:before="120" w:after="120"/>
              <w:jc w:val="both"/>
              <w:rPr>
                <w:rFonts w:cstheme="minorHAnsi"/>
                <w:bCs/>
                <w:lang w:val="es-ES"/>
              </w:rPr>
            </w:pPr>
            <w:r>
              <w:rPr>
                <w:rFonts w:cstheme="minorHAnsi"/>
                <w:bCs/>
                <w:lang w:val="es-ES"/>
              </w:rPr>
              <w:t>Centro de audición y adiestramiento fonético -CEDAF-</w:t>
            </w:r>
          </w:p>
        </w:tc>
        <w:tc>
          <w:tcPr>
            <w:tcW w:w="4868" w:type="dxa"/>
          </w:tcPr>
          <w:p w14:paraId="0694BB59" w14:textId="3DACB2CC" w:rsidR="008D4B14" w:rsidRDefault="00691493" w:rsidP="00BA644E">
            <w:pPr>
              <w:spacing w:before="120" w:after="120"/>
              <w:jc w:val="both"/>
              <w:rPr>
                <w:rFonts w:cstheme="minorHAnsi"/>
                <w:bCs/>
                <w:lang w:val="es-ES"/>
              </w:rPr>
            </w:pPr>
            <w:r>
              <w:rPr>
                <w:rFonts w:cstheme="minorHAnsi"/>
                <w:bCs/>
                <w:lang w:val="es-ES"/>
              </w:rPr>
              <w:t xml:space="preserve">Buscamos crear un </w:t>
            </w:r>
            <w:r w:rsidR="002F1CB6">
              <w:rPr>
                <w:rFonts w:cstheme="minorHAnsi"/>
                <w:bCs/>
                <w:lang w:val="es-ES"/>
              </w:rPr>
              <w:t>entendimiento para el</w:t>
            </w:r>
            <w:r w:rsidR="00545CCD">
              <w:rPr>
                <w:rFonts w:cstheme="minorHAnsi"/>
                <w:bCs/>
                <w:lang w:val="es-ES"/>
              </w:rPr>
              <w:t xml:space="preserve"> apoyo</w:t>
            </w:r>
            <w:r w:rsidR="002F1CB6">
              <w:rPr>
                <w:rFonts w:cstheme="minorHAnsi"/>
                <w:bCs/>
                <w:lang w:val="es-ES"/>
              </w:rPr>
              <w:t xml:space="preserve">, netamente </w:t>
            </w:r>
            <w:r w:rsidR="00545CCD">
              <w:rPr>
                <w:rFonts w:cstheme="minorHAnsi"/>
                <w:bCs/>
                <w:lang w:val="es-ES"/>
              </w:rPr>
              <w:t>técnico</w:t>
            </w:r>
            <w:r w:rsidR="002F1CB6">
              <w:rPr>
                <w:rFonts w:cstheme="minorHAnsi"/>
                <w:bCs/>
                <w:lang w:val="es-ES"/>
              </w:rPr>
              <w:t>. S</w:t>
            </w:r>
            <w:r w:rsidR="00545CCD">
              <w:rPr>
                <w:rFonts w:cstheme="minorHAnsi"/>
                <w:bCs/>
                <w:lang w:val="es-ES"/>
              </w:rPr>
              <w:t xml:space="preserve">abemos de sus capacidades y certificaciones y </w:t>
            </w:r>
            <w:r w:rsidR="002F1CB6">
              <w:rPr>
                <w:rFonts w:cstheme="minorHAnsi"/>
                <w:bCs/>
                <w:lang w:val="es-ES"/>
              </w:rPr>
              <w:t>sin duda el personal de la FSqE se verá beneficiado de este entendimiento</w:t>
            </w:r>
            <w:r w:rsidR="00834EE1">
              <w:rPr>
                <w:rFonts w:cstheme="minorHAnsi"/>
                <w:bCs/>
                <w:lang w:val="es-ES"/>
              </w:rPr>
              <w:t xml:space="preserve"> por las destrezas y experiencia de CEDAF. Aún así, hemos decid</w:t>
            </w:r>
            <w:r w:rsidR="00A12197">
              <w:rPr>
                <w:rFonts w:cstheme="minorHAnsi"/>
                <w:bCs/>
                <w:lang w:val="es-ES"/>
              </w:rPr>
              <w:t xml:space="preserve">ido por desarrollar un entendimiento (carta) para </w:t>
            </w:r>
            <w:r w:rsidR="008C2716">
              <w:rPr>
                <w:rFonts w:cstheme="minorHAnsi"/>
                <w:bCs/>
                <w:lang w:val="es-ES"/>
              </w:rPr>
              <w:t>exponer de forma clara la cooperación,</w:t>
            </w:r>
            <w:r w:rsidR="00237DA6">
              <w:rPr>
                <w:rFonts w:cstheme="minorHAnsi"/>
                <w:bCs/>
                <w:lang w:val="es-ES"/>
              </w:rPr>
              <w:t xml:space="preserve"> claridad</w:t>
            </w:r>
            <w:r w:rsidR="008C2716">
              <w:rPr>
                <w:rFonts w:cstheme="minorHAnsi"/>
                <w:bCs/>
                <w:lang w:val="es-ES"/>
              </w:rPr>
              <w:t xml:space="preserve"> y </w:t>
            </w:r>
            <w:r w:rsidR="00237DA6">
              <w:rPr>
                <w:rFonts w:cstheme="minorHAnsi"/>
                <w:bCs/>
                <w:lang w:val="es-ES"/>
              </w:rPr>
              <w:t xml:space="preserve">transparencia </w:t>
            </w:r>
            <w:r w:rsidR="008C2716">
              <w:rPr>
                <w:rFonts w:cstheme="minorHAnsi"/>
                <w:bCs/>
                <w:lang w:val="es-ES"/>
              </w:rPr>
              <w:t xml:space="preserve">en el intercambio de experiencias. </w:t>
            </w:r>
          </w:p>
        </w:tc>
      </w:tr>
      <w:tr w:rsidR="008701D8" w:rsidRPr="00D03234" w14:paraId="0FD97DF9" w14:textId="77777777" w:rsidTr="008D4B14">
        <w:tc>
          <w:tcPr>
            <w:tcW w:w="4868" w:type="dxa"/>
          </w:tcPr>
          <w:p w14:paraId="4B4062DE" w14:textId="256453A8" w:rsidR="008701D8" w:rsidRDefault="008701D8" w:rsidP="00BA644E">
            <w:pPr>
              <w:spacing w:before="120" w:after="120"/>
              <w:jc w:val="both"/>
              <w:rPr>
                <w:rFonts w:cstheme="minorHAnsi"/>
                <w:bCs/>
                <w:lang w:val="es-ES"/>
              </w:rPr>
            </w:pPr>
            <w:r>
              <w:rPr>
                <w:rFonts w:cstheme="minorHAnsi"/>
                <w:bCs/>
                <w:lang w:val="es-ES"/>
              </w:rPr>
              <w:t>Centro Universitario de Zacapa -CUNZAC-</w:t>
            </w:r>
          </w:p>
        </w:tc>
        <w:tc>
          <w:tcPr>
            <w:tcW w:w="4868" w:type="dxa"/>
          </w:tcPr>
          <w:p w14:paraId="001DBC9D" w14:textId="66B7A217" w:rsidR="008701D8" w:rsidRDefault="008C2716" w:rsidP="00BA644E">
            <w:pPr>
              <w:spacing w:before="120" w:after="120"/>
              <w:jc w:val="both"/>
              <w:rPr>
                <w:rFonts w:cstheme="minorHAnsi"/>
                <w:bCs/>
                <w:lang w:val="es-ES"/>
              </w:rPr>
            </w:pPr>
            <w:r>
              <w:rPr>
                <w:rFonts w:cstheme="minorHAnsi"/>
                <w:bCs/>
                <w:lang w:val="es-ES"/>
              </w:rPr>
              <w:t xml:space="preserve">El Centro Universitario de Zacapa es una </w:t>
            </w:r>
            <w:r w:rsidR="00425112">
              <w:rPr>
                <w:rFonts w:cstheme="minorHAnsi"/>
                <w:bCs/>
                <w:lang w:val="es-ES"/>
              </w:rPr>
              <w:t>institución de mucha incidencia en dicho departamento. Por lo que, hemos destinado mucho</w:t>
            </w:r>
            <w:r w:rsidR="005E7185">
              <w:rPr>
                <w:rFonts w:cstheme="minorHAnsi"/>
                <w:bCs/>
                <w:lang w:val="es-ES"/>
              </w:rPr>
              <w:t xml:space="preserve"> esfuerzo para que los entendimientos vayan de la mano, por la oportunidad de generar </w:t>
            </w:r>
            <w:r w:rsidR="004F11F9">
              <w:rPr>
                <w:rFonts w:cstheme="minorHAnsi"/>
                <w:bCs/>
                <w:lang w:val="es-ES"/>
              </w:rPr>
              <w:t>investigación</w:t>
            </w:r>
            <w:r w:rsidR="005E7185">
              <w:rPr>
                <w:rFonts w:cstheme="minorHAnsi"/>
                <w:bCs/>
                <w:lang w:val="es-ES"/>
              </w:rPr>
              <w:t xml:space="preserve"> ( a través de tesis)</w:t>
            </w:r>
            <w:r w:rsidR="004F11F9">
              <w:rPr>
                <w:rFonts w:cstheme="minorHAnsi"/>
                <w:bCs/>
                <w:lang w:val="es-ES"/>
              </w:rPr>
              <w:t xml:space="preserve">, de aumentar nuestro alcance y cobertura , así como la posibilidad de </w:t>
            </w:r>
            <w:r w:rsidR="0097188E">
              <w:rPr>
                <w:rFonts w:cstheme="minorHAnsi"/>
                <w:bCs/>
                <w:lang w:val="es-ES"/>
              </w:rPr>
              <w:t xml:space="preserve">generar profesionalización en nuestros conocimientos. </w:t>
            </w:r>
          </w:p>
        </w:tc>
      </w:tr>
      <w:tr w:rsidR="008701D8" w:rsidRPr="00D03234" w14:paraId="6E495A29" w14:textId="77777777" w:rsidTr="008D4B14">
        <w:tc>
          <w:tcPr>
            <w:tcW w:w="4868" w:type="dxa"/>
          </w:tcPr>
          <w:p w14:paraId="1CCE4579" w14:textId="4865E755" w:rsidR="008701D8" w:rsidRDefault="006A0104" w:rsidP="00BA644E">
            <w:pPr>
              <w:spacing w:before="120" w:after="120"/>
              <w:jc w:val="both"/>
              <w:rPr>
                <w:rFonts w:cstheme="minorHAnsi"/>
                <w:bCs/>
                <w:lang w:val="es-ES"/>
              </w:rPr>
            </w:pPr>
            <w:r>
              <w:rPr>
                <w:rFonts w:cstheme="minorHAnsi"/>
                <w:bCs/>
                <w:lang w:val="es-ES"/>
              </w:rPr>
              <w:t>Pastoral de la Salud de Zacapa</w:t>
            </w:r>
          </w:p>
        </w:tc>
        <w:tc>
          <w:tcPr>
            <w:tcW w:w="4868" w:type="dxa"/>
          </w:tcPr>
          <w:p w14:paraId="304BFD83" w14:textId="47608511" w:rsidR="008701D8" w:rsidRDefault="0097188E" w:rsidP="00BA644E">
            <w:pPr>
              <w:spacing w:before="120" w:after="120"/>
              <w:jc w:val="both"/>
              <w:rPr>
                <w:rFonts w:cstheme="minorHAnsi"/>
                <w:bCs/>
                <w:lang w:val="es-ES"/>
              </w:rPr>
            </w:pPr>
            <w:r>
              <w:rPr>
                <w:rFonts w:cstheme="minorHAnsi"/>
                <w:bCs/>
                <w:lang w:val="es-ES"/>
              </w:rPr>
              <w:t xml:space="preserve">Es una institución que aglomera cantidades de información relacionada a la necesidad de la gente que se desarrolla en situación de pobreza y pobreza </w:t>
            </w:r>
            <w:r w:rsidR="00EC399F">
              <w:rPr>
                <w:rFonts w:cstheme="minorHAnsi"/>
                <w:bCs/>
                <w:lang w:val="es-ES"/>
              </w:rPr>
              <w:t>extrema</w:t>
            </w:r>
            <w:r>
              <w:rPr>
                <w:rFonts w:cstheme="minorHAnsi"/>
                <w:bCs/>
                <w:lang w:val="es-ES"/>
              </w:rPr>
              <w:t xml:space="preserve"> en el oriente del país. Así también, podemos aumentar los </w:t>
            </w:r>
            <w:r>
              <w:rPr>
                <w:rFonts w:cstheme="minorHAnsi"/>
                <w:bCs/>
                <w:lang w:val="es-ES"/>
              </w:rPr>
              <w:lastRenderedPageBreak/>
              <w:t>servicio</w:t>
            </w:r>
            <w:r w:rsidR="0020582F">
              <w:rPr>
                <w:rFonts w:cstheme="minorHAnsi"/>
                <w:bCs/>
                <w:lang w:val="es-ES"/>
              </w:rPr>
              <w:t xml:space="preserve">s en las medidas que ya tienen estipuladas, por medio de nuestra participación. </w:t>
            </w:r>
          </w:p>
        </w:tc>
      </w:tr>
      <w:tr w:rsidR="006A0104" w:rsidRPr="00D03234" w14:paraId="313F001C" w14:textId="77777777" w:rsidTr="008D4B14">
        <w:tc>
          <w:tcPr>
            <w:tcW w:w="4868" w:type="dxa"/>
          </w:tcPr>
          <w:p w14:paraId="21B2A84A" w14:textId="61EB96FB" w:rsidR="006A0104" w:rsidRDefault="00845F49" w:rsidP="00BA644E">
            <w:pPr>
              <w:spacing w:before="120" w:after="120"/>
              <w:jc w:val="both"/>
              <w:rPr>
                <w:rFonts w:cstheme="minorHAnsi"/>
                <w:bCs/>
                <w:lang w:val="es-ES"/>
              </w:rPr>
            </w:pPr>
            <w:r>
              <w:rPr>
                <w:rFonts w:cstheme="minorHAnsi"/>
                <w:bCs/>
                <w:lang w:val="es-ES"/>
              </w:rPr>
              <w:lastRenderedPageBreak/>
              <w:t xml:space="preserve">Pediatría del Hospital Regional de Escuintla </w:t>
            </w:r>
          </w:p>
        </w:tc>
        <w:tc>
          <w:tcPr>
            <w:tcW w:w="4868" w:type="dxa"/>
          </w:tcPr>
          <w:p w14:paraId="5DEEE7C9" w14:textId="1020367C" w:rsidR="006A0104" w:rsidRDefault="00BF40DF" w:rsidP="00BA644E">
            <w:pPr>
              <w:spacing w:before="120" w:after="120"/>
              <w:jc w:val="both"/>
              <w:rPr>
                <w:rFonts w:cstheme="minorHAnsi"/>
                <w:bCs/>
                <w:lang w:val="es-ES"/>
              </w:rPr>
            </w:pPr>
            <w:r>
              <w:rPr>
                <w:rFonts w:cstheme="minorHAnsi"/>
                <w:bCs/>
                <w:lang w:val="es-ES"/>
              </w:rPr>
              <w:t>Disponer de una buena relación con pediatras, neonatólogos, médicos y enfermeras</w:t>
            </w:r>
            <w:r w:rsidR="00965824">
              <w:rPr>
                <w:rFonts w:cstheme="minorHAnsi"/>
                <w:bCs/>
                <w:lang w:val="es-ES"/>
              </w:rPr>
              <w:t>, y más aún, gozar de</w:t>
            </w:r>
            <w:r w:rsidR="001C284D">
              <w:rPr>
                <w:rFonts w:cstheme="minorHAnsi"/>
                <w:bCs/>
                <w:lang w:val="es-ES"/>
              </w:rPr>
              <w:t>l convencimiento en la opinión médica sobre la ne</w:t>
            </w:r>
            <w:r w:rsidR="006E1178">
              <w:rPr>
                <w:rFonts w:cstheme="minorHAnsi"/>
                <w:bCs/>
                <w:lang w:val="es-ES"/>
              </w:rPr>
              <w:t xml:space="preserve">cesidad del tamizaje auditivo neonatal </w:t>
            </w:r>
            <w:r w:rsidR="00D72320">
              <w:rPr>
                <w:rFonts w:cstheme="minorHAnsi"/>
                <w:bCs/>
                <w:lang w:val="es-ES"/>
              </w:rPr>
              <w:t xml:space="preserve">para la detección temprana de la discapacidad auditiva aumentará nuestra incidencia. </w:t>
            </w:r>
            <w:r w:rsidR="009D2876">
              <w:rPr>
                <w:rFonts w:cstheme="minorHAnsi"/>
                <w:bCs/>
                <w:lang w:val="es-ES"/>
              </w:rPr>
              <w:t xml:space="preserve">El Dr. Willy Menéndez Nieves es el </w:t>
            </w:r>
            <w:r w:rsidR="00257293">
              <w:rPr>
                <w:rFonts w:cstheme="minorHAnsi"/>
                <w:bCs/>
                <w:lang w:val="es-ES"/>
              </w:rPr>
              <w:t>jefe</w:t>
            </w:r>
            <w:r w:rsidR="009D2876">
              <w:rPr>
                <w:rFonts w:cstheme="minorHAnsi"/>
                <w:bCs/>
                <w:lang w:val="es-ES"/>
              </w:rPr>
              <w:t xml:space="preserve"> de pediatría del hospital regional de Escuintla y con ello posee la mejor escuela de pediatría y neonatología a nivel público</w:t>
            </w:r>
            <w:r w:rsidR="00257293">
              <w:rPr>
                <w:rFonts w:cstheme="minorHAnsi"/>
                <w:bCs/>
                <w:lang w:val="es-ES"/>
              </w:rPr>
              <w:t xml:space="preserve">, es una plataforma de formación </w:t>
            </w:r>
            <w:r w:rsidR="0017009F">
              <w:rPr>
                <w:rFonts w:cstheme="minorHAnsi"/>
                <w:bCs/>
                <w:lang w:val="es-ES"/>
              </w:rPr>
              <w:t xml:space="preserve">a la que incorporaremos nuestras capacitaciones en relación a audición y detección temprana. </w:t>
            </w:r>
          </w:p>
        </w:tc>
      </w:tr>
      <w:tr w:rsidR="00845F49" w:rsidRPr="00D03234" w14:paraId="323E5569" w14:textId="77777777" w:rsidTr="008D4B14">
        <w:tc>
          <w:tcPr>
            <w:tcW w:w="4868" w:type="dxa"/>
          </w:tcPr>
          <w:p w14:paraId="1DB933D4" w14:textId="500B803C" w:rsidR="00845F49" w:rsidRDefault="00AA25BD" w:rsidP="00BA644E">
            <w:pPr>
              <w:spacing w:before="120" w:after="120"/>
              <w:jc w:val="both"/>
              <w:rPr>
                <w:rFonts w:cstheme="minorHAnsi"/>
                <w:bCs/>
                <w:lang w:val="es-ES"/>
              </w:rPr>
            </w:pPr>
            <w:r>
              <w:rPr>
                <w:rFonts w:cstheme="minorHAnsi"/>
                <w:bCs/>
                <w:lang w:val="es-ES"/>
              </w:rPr>
              <w:t xml:space="preserve">Asociación Nacional de Otorrinolaringología </w:t>
            </w:r>
          </w:p>
        </w:tc>
        <w:tc>
          <w:tcPr>
            <w:tcW w:w="4868" w:type="dxa"/>
          </w:tcPr>
          <w:p w14:paraId="65060017" w14:textId="55CB841C" w:rsidR="00845F49" w:rsidRDefault="00171A12" w:rsidP="00BA644E">
            <w:pPr>
              <w:spacing w:before="120" w:after="120"/>
              <w:jc w:val="both"/>
              <w:rPr>
                <w:rFonts w:cstheme="minorHAnsi"/>
                <w:bCs/>
                <w:lang w:val="es-ES"/>
              </w:rPr>
            </w:pPr>
            <w:r>
              <w:rPr>
                <w:rFonts w:cstheme="minorHAnsi"/>
                <w:bCs/>
                <w:lang w:val="es-ES"/>
              </w:rPr>
              <w:t xml:space="preserve">La otorrinolaringología es la subespecialización más </w:t>
            </w:r>
            <w:r w:rsidR="009B7A61">
              <w:rPr>
                <w:rFonts w:cstheme="minorHAnsi"/>
                <w:bCs/>
                <w:lang w:val="es-ES"/>
              </w:rPr>
              <w:t xml:space="preserve">relacionada con la </w:t>
            </w:r>
            <w:r w:rsidR="004C3498">
              <w:rPr>
                <w:rFonts w:cstheme="minorHAnsi"/>
                <w:bCs/>
                <w:lang w:val="es-ES"/>
              </w:rPr>
              <w:t xml:space="preserve">atención audiológica, por ende, buscamos unir fuerzas con este cuerpo profesional para seguir aumentando la cobertura </w:t>
            </w:r>
            <w:r w:rsidR="00561BEE">
              <w:rPr>
                <w:rFonts w:cstheme="minorHAnsi"/>
                <w:bCs/>
                <w:lang w:val="es-ES"/>
              </w:rPr>
              <w:t xml:space="preserve">de </w:t>
            </w:r>
            <w:r w:rsidR="00596FDA">
              <w:rPr>
                <w:rFonts w:cstheme="minorHAnsi"/>
                <w:bCs/>
                <w:lang w:val="es-ES"/>
              </w:rPr>
              <w:t xml:space="preserve">médicos que puedan </w:t>
            </w:r>
            <w:r w:rsidR="00F82E25">
              <w:rPr>
                <w:rFonts w:cstheme="minorHAnsi"/>
                <w:bCs/>
                <w:lang w:val="es-ES"/>
              </w:rPr>
              <w:t xml:space="preserve">replicar cuidados, conocimiento, referencia y por </w:t>
            </w:r>
            <w:r w:rsidR="00037BA3">
              <w:rPr>
                <w:rFonts w:cstheme="minorHAnsi"/>
                <w:bCs/>
                <w:lang w:val="es-ES"/>
              </w:rPr>
              <w:t>supuesto</w:t>
            </w:r>
            <w:r w:rsidR="00F82E25">
              <w:rPr>
                <w:rFonts w:cstheme="minorHAnsi"/>
                <w:bCs/>
                <w:lang w:val="es-ES"/>
              </w:rPr>
              <w:t>, que también colaboren con la fundación en sus procesos en la provisión de servicios</w:t>
            </w:r>
          </w:p>
        </w:tc>
      </w:tr>
    </w:tbl>
    <w:p w14:paraId="43283BA3" w14:textId="77777777" w:rsidR="000475C8" w:rsidRPr="00DC0B10" w:rsidRDefault="000475C8" w:rsidP="00BA644E">
      <w:pPr>
        <w:spacing w:before="120" w:after="120" w:line="240" w:lineRule="auto"/>
        <w:jc w:val="both"/>
        <w:rPr>
          <w:rFonts w:cstheme="minorHAnsi"/>
          <w:bCs/>
          <w:lang w:val="es-ES"/>
        </w:rPr>
      </w:pPr>
    </w:p>
    <w:p w14:paraId="7859EE6D" w14:textId="77777777" w:rsidR="000475C8" w:rsidRPr="00BA644E" w:rsidRDefault="000475C8" w:rsidP="00BA644E">
      <w:pPr>
        <w:spacing w:before="120" w:after="120" w:line="240" w:lineRule="auto"/>
        <w:jc w:val="both"/>
        <w:rPr>
          <w:rFonts w:ascii="Source Sans Pro" w:hAnsi="Source Sans Pro" w:cstheme="minorHAnsi"/>
          <w:bCs/>
          <w:sz w:val="24"/>
          <w:szCs w:val="24"/>
          <w:lang w:val="es-ES"/>
        </w:rPr>
      </w:pPr>
    </w:p>
    <w:p w14:paraId="4C6AC2C1" w14:textId="4E718B5E" w:rsidR="008B14F8" w:rsidRPr="008B14F8" w:rsidRDefault="008B14F8" w:rsidP="008B14F8">
      <w:pPr>
        <w:pStyle w:val="Listenabsatz"/>
        <w:numPr>
          <w:ilvl w:val="1"/>
          <w:numId w:val="9"/>
        </w:numPr>
        <w:spacing w:before="120" w:after="120" w:line="240" w:lineRule="auto"/>
        <w:jc w:val="both"/>
        <w:rPr>
          <w:rFonts w:ascii="Source Sans Pro" w:hAnsi="Source Sans Pro" w:cstheme="minorHAnsi"/>
          <w:b/>
          <w:sz w:val="24"/>
          <w:szCs w:val="24"/>
          <w:lang w:val="es-ES"/>
        </w:rPr>
      </w:pPr>
      <w:r w:rsidRPr="008B14F8">
        <w:rPr>
          <w:rFonts w:ascii="Source Sans Pro" w:hAnsi="Source Sans Pro" w:cstheme="minorHAnsi"/>
          <w:b/>
          <w:sz w:val="24"/>
          <w:szCs w:val="24"/>
          <w:lang w:val="es-ES"/>
        </w:rPr>
        <w:t>Actividades planificadas en el período siguiente:</w:t>
      </w:r>
    </w:p>
    <w:p w14:paraId="36BE3264" w14:textId="77777777" w:rsidR="008B14F8" w:rsidRPr="008D4B14" w:rsidRDefault="008B14F8" w:rsidP="008B14F8">
      <w:pPr>
        <w:spacing w:after="0" w:line="240" w:lineRule="auto"/>
        <w:rPr>
          <w:rFonts w:ascii="Source Sans Pro" w:hAnsi="Source Sans Pro" w:cstheme="minorHAnsi"/>
          <w:color w:val="BFBFBF" w:themeColor="background1" w:themeShade="BF"/>
          <w:lang w:val="es-ES"/>
        </w:rPr>
      </w:pPr>
      <w:r w:rsidRPr="008D4B14">
        <w:rPr>
          <w:rFonts w:ascii="Source Sans Pro" w:hAnsi="Source Sans Pro" w:cstheme="minorHAnsi"/>
          <w:color w:val="BFBFBF" w:themeColor="background1" w:themeShade="BF"/>
          <w:lang w:val="es-ES"/>
        </w:rPr>
        <w:t>Por favor, enumere todas las actividades previstas para el próximo periodo.</w:t>
      </w:r>
    </w:p>
    <w:p w14:paraId="39A0082F" w14:textId="140711E2" w:rsidR="008B14F8" w:rsidRPr="008D4B14" w:rsidRDefault="008B14F8" w:rsidP="008B14F8">
      <w:pPr>
        <w:spacing w:after="0" w:line="240" w:lineRule="auto"/>
        <w:rPr>
          <w:rFonts w:ascii="Source Sans Pro" w:hAnsi="Source Sans Pro" w:cstheme="minorHAnsi"/>
          <w:color w:val="BFBFBF" w:themeColor="background1" w:themeShade="BF"/>
          <w:lang w:val="es-ES"/>
        </w:rPr>
      </w:pPr>
      <w:r w:rsidRPr="008D4B14">
        <w:rPr>
          <w:rFonts w:ascii="Source Sans Pro" w:hAnsi="Source Sans Pro" w:cstheme="minorHAnsi"/>
          <w:color w:val="BFBFBF" w:themeColor="background1" w:themeShade="BF"/>
          <w:lang w:val="es-ES"/>
        </w:rPr>
        <w:t>Describa aquí si las actividades del proyecto pueden ejecutarse y los resultados alcanzarse según lo previsto. Si se ha producido algún retraso en el período de presentación de informes, explique cómo afectará esto al progreso futuro (más allá del período de presentación de informes). Por favor, no sólo considere el contenido del proyecto, sino también el aspecto financiero y los impactos relacionados.</w:t>
      </w:r>
    </w:p>
    <w:p w14:paraId="6E45C47E" w14:textId="05901B3A" w:rsidR="00A0297A" w:rsidRDefault="00A0297A" w:rsidP="008B14F8">
      <w:pPr>
        <w:spacing w:after="0" w:line="240" w:lineRule="auto"/>
        <w:rPr>
          <w:rFonts w:ascii="Source Sans Pro" w:hAnsi="Source Sans Pro" w:cstheme="minorHAnsi"/>
          <w:lang w:val="es-ES"/>
        </w:rPr>
      </w:pPr>
    </w:p>
    <w:p w14:paraId="04712085" w14:textId="58E97C76" w:rsidR="00A0297A" w:rsidRDefault="00A0297A" w:rsidP="008B14F8">
      <w:pPr>
        <w:spacing w:after="0" w:line="240" w:lineRule="auto"/>
        <w:rPr>
          <w:rFonts w:ascii="Source Sans Pro" w:hAnsi="Source Sans Pro" w:cstheme="minorHAnsi"/>
          <w:lang w:val="es-ES"/>
        </w:rPr>
      </w:pPr>
      <w:r>
        <w:rPr>
          <w:rFonts w:ascii="Source Sans Pro" w:hAnsi="Source Sans Pro" w:cstheme="minorHAnsi"/>
          <w:lang w:val="es-ES"/>
        </w:rPr>
        <w:t xml:space="preserve">El 2024 para la Fundación Sonrisas que Escuchan es un año, altamente, alentador pues se materializará con metas físicas lo planificado y gestionado. </w:t>
      </w:r>
      <w:r w:rsidR="006531FF">
        <w:rPr>
          <w:rFonts w:ascii="Source Sans Pro" w:hAnsi="Source Sans Pro" w:cstheme="minorHAnsi"/>
          <w:lang w:val="es-ES"/>
        </w:rPr>
        <w:t>De acuerdo con lo planteado en el proyecto, alcanzaremos, porcentualmente los resultados de la siguiente forma:</w:t>
      </w:r>
    </w:p>
    <w:p w14:paraId="1058ABB6" w14:textId="34C02DB9" w:rsidR="006531FF" w:rsidRDefault="006531FF" w:rsidP="008B14F8">
      <w:pPr>
        <w:spacing w:after="0" w:line="240" w:lineRule="auto"/>
        <w:rPr>
          <w:rFonts w:ascii="Source Sans Pro" w:hAnsi="Source Sans Pro" w:cstheme="minorHAnsi"/>
          <w:lang w:val="es-ES"/>
        </w:rPr>
      </w:pPr>
    </w:p>
    <w:p w14:paraId="4BA6EC6C" w14:textId="3FD94FBB" w:rsidR="006531FF" w:rsidRDefault="006531FF" w:rsidP="005520D9">
      <w:pPr>
        <w:spacing w:after="0" w:line="240" w:lineRule="auto"/>
        <w:jc w:val="both"/>
        <w:rPr>
          <w:rFonts w:ascii="Source Sans Pro" w:hAnsi="Source Sans Pro" w:cstheme="minorHAnsi"/>
          <w:lang w:val="es-ES"/>
        </w:rPr>
      </w:pPr>
      <w:r>
        <w:rPr>
          <w:rFonts w:ascii="Source Sans Pro" w:hAnsi="Source Sans Pro" w:cstheme="minorHAnsi"/>
          <w:lang w:val="es-ES"/>
        </w:rPr>
        <w:t>Resultado 1</w:t>
      </w:r>
    </w:p>
    <w:p w14:paraId="0ED49B65" w14:textId="18ECFEF8" w:rsidR="006531FF" w:rsidRDefault="006531FF" w:rsidP="005520D9">
      <w:pPr>
        <w:spacing w:after="0" w:line="240" w:lineRule="auto"/>
        <w:jc w:val="both"/>
        <w:rPr>
          <w:rFonts w:ascii="Source Sans Pro" w:hAnsi="Source Sans Pro" w:cstheme="minorHAnsi"/>
          <w:lang w:val="es-ES"/>
        </w:rPr>
      </w:pPr>
      <w:r>
        <w:rPr>
          <w:rFonts w:ascii="Source Sans Pro" w:hAnsi="Source Sans Pro" w:cstheme="minorHAnsi"/>
          <w:lang w:val="es-ES"/>
        </w:rPr>
        <w:t>“</w:t>
      </w:r>
      <w:r w:rsidR="003207B8">
        <w:rPr>
          <w:rFonts w:ascii="Source Sans Pro" w:hAnsi="Source Sans Pro" w:cstheme="minorHAnsi"/>
          <w:lang w:val="es-ES"/>
        </w:rPr>
        <w:t xml:space="preserve">Se mejora el acceso a los servicios de salud para las personas con discapacidad auditiva, mediante el fortalecimiento de los enfóquese inclusivos de los sistemas de salud y educación en los departamentos de Sololá, Quetzaltenango, Zacapa, Escuintla y Ciudad de Guatemala” </w:t>
      </w:r>
    </w:p>
    <w:p w14:paraId="56FE3B9F" w14:textId="72422032" w:rsidR="003207B8" w:rsidRDefault="003207B8" w:rsidP="005520D9">
      <w:pPr>
        <w:spacing w:after="0" w:line="240" w:lineRule="auto"/>
        <w:jc w:val="both"/>
        <w:rPr>
          <w:rFonts w:ascii="Source Sans Pro" w:hAnsi="Source Sans Pro" w:cstheme="minorHAnsi"/>
          <w:lang w:val="es-ES"/>
        </w:rPr>
      </w:pPr>
    </w:p>
    <w:p w14:paraId="6DDA0B68" w14:textId="4D5E4747" w:rsidR="003207B8" w:rsidRDefault="003207B8" w:rsidP="005520D9">
      <w:pPr>
        <w:spacing w:after="0" w:line="240" w:lineRule="auto"/>
        <w:jc w:val="both"/>
        <w:rPr>
          <w:rFonts w:ascii="Source Sans Pro" w:hAnsi="Source Sans Pro" w:cstheme="minorHAnsi"/>
          <w:lang w:val="es-ES"/>
        </w:rPr>
      </w:pPr>
      <w:r>
        <w:rPr>
          <w:rFonts w:ascii="Source Sans Pro" w:hAnsi="Source Sans Pro" w:cstheme="minorHAnsi"/>
          <w:lang w:val="es-ES"/>
        </w:rPr>
        <w:t>Espíritu del resultado</w:t>
      </w:r>
    </w:p>
    <w:p w14:paraId="4D4D5131" w14:textId="77777777" w:rsidR="005520D9" w:rsidRDefault="005520D9" w:rsidP="005520D9">
      <w:pPr>
        <w:spacing w:after="0" w:line="240" w:lineRule="auto"/>
        <w:jc w:val="both"/>
        <w:rPr>
          <w:rFonts w:ascii="Source Sans Pro" w:hAnsi="Source Sans Pro" w:cstheme="minorHAnsi"/>
          <w:lang w:val="es-ES"/>
        </w:rPr>
      </w:pPr>
      <w:r>
        <w:rPr>
          <w:rFonts w:ascii="Source Sans Pro" w:hAnsi="Source Sans Pro" w:cstheme="minorHAnsi"/>
          <w:lang w:val="es-ES"/>
        </w:rPr>
        <w:t xml:space="preserve">El espíritu del resultado es el fortalecimiento de los servicios específicos de salud que los ministerios de salud y educación puedan ofrecer ante la población usuaria de ellos. Normalmente, esta población está caracterizada por desarrollarse en condiciones de vulnerabilidad ante las distintas etapas del desarrollo educacional, laboral y por ende financiero, emocional y de salud, entre algunos, y cuando existe el acceso es limitado o insuficiente. </w:t>
      </w:r>
    </w:p>
    <w:p w14:paraId="29CF2262" w14:textId="77777777" w:rsidR="005520D9" w:rsidRDefault="005520D9" w:rsidP="005520D9">
      <w:pPr>
        <w:spacing w:after="0" w:line="240" w:lineRule="auto"/>
        <w:jc w:val="both"/>
        <w:rPr>
          <w:rFonts w:ascii="Source Sans Pro" w:hAnsi="Source Sans Pro" w:cstheme="minorHAnsi"/>
          <w:lang w:val="es-ES"/>
        </w:rPr>
      </w:pPr>
    </w:p>
    <w:p w14:paraId="34E15F1D" w14:textId="7AB61929" w:rsidR="005520D9" w:rsidRDefault="005520D9" w:rsidP="005520D9">
      <w:pPr>
        <w:spacing w:after="0" w:line="240" w:lineRule="auto"/>
        <w:jc w:val="both"/>
        <w:rPr>
          <w:rFonts w:ascii="Source Sans Pro" w:hAnsi="Source Sans Pro" w:cstheme="minorHAnsi"/>
          <w:lang w:val="es-ES"/>
        </w:rPr>
      </w:pPr>
      <w:r>
        <w:rPr>
          <w:rFonts w:ascii="Source Sans Pro" w:hAnsi="Source Sans Pro" w:cstheme="minorHAnsi"/>
          <w:lang w:val="es-ES"/>
        </w:rPr>
        <w:t>Ante esto, un indicador de éxito de la Fundación Sonrisas que Escuchan es que, estas instituciones cuenten</w:t>
      </w:r>
      <w:r w:rsidR="008D3D30">
        <w:rPr>
          <w:rFonts w:ascii="Source Sans Pro" w:hAnsi="Source Sans Pro" w:cstheme="minorHAnsi"/>
          <w:lang w:val="es-ES"/>
        </w:rPr>
        <w:t>, en sus propias instalaciones (hospitales y escuelas ubicadas en los departamentos seleccionados)</w:t>
      </w:r>
      <w:r>
        <w:rPr>
          <w:rFonts w:ascii="Source Sans Pro" w:hAnsi="Source Sans Pro" w:cstheme="minorHAnsi"/>
          <w:lang w:val="es-ES"/>
        </w:rPr>
        <w:t xml:space="preserve"> con los servicios de tamizaje auditivo para recién nacidos y niños y niñas en edad escolar, respectivamente. Con </w:t>
      </w:r>
      <w:r>
        <w:rPr>
          <w:rFonts w:ascii="Source Sans Pro" w:hAnsi="Source Sans Pro" w:cstheme="minorHAnsi"/>
          <w:lang w:val="es-ES"/>
        </w:rPr>
        <w:lastRenderedPageBreak/>
        <w:t xml:space="preserve">ello, también, se vinculan una serie de acciones como abrir brecha en la atención y diagnóstico de casos (pacientes) y robustecer los conocimientos en relación a la salud y discapacidad auditiva por parte de las personas (profesionales) relacionados al sistema nacional de salud pública, formal (médicos, enfermeras, personal de instituciones públicas, tomadores de decisión, gobiernos locales, etc.)  e informal (todas aquellas personas reconocidas por sus prácticas ancestrales y de asistencia holística). </w:t>
      </w:r>
      <w:r w:rsidR="008D3D30">
        <w:rPr>
          <w:rFonts w:ascii="Source Sans Pro" w:hAnsi="Source Sans Pro" w:cstheme="minorHAnsi"/>
          <w:lang w:val="es-ES"/>
        </w:rPr>
        <w:t xml:space="preserve">Así también, se disponga de una caracterización territorial (documento de la Organización Mundial de la Salud, denominado “Diagnóstico situacional sobre la atención Otológica y Audiológica”) y sea la base para la medición de la atención en cada territorio, y que este evolucione a un sistema que sea alimentado con información sectorial (algún día, multisectorial) de manera frecuente y sea presentado anualmente. </w:t>
      </w:r>
    </w:p>
    <w:p w14:paraId="36F02B90" w14:textId="36C3FBEB" w:rsidR="008D3D30" w:rsidRDefault="008D3D30" w:rsidP="005520D9">
      <w:pPr>
        <w:spacing w:after="0" w:line="240" w:lineRule="auto"/>
        <w:jc w:val="both"/>
        <w:rPr>
          <w:rFonts w:ascii="Source Sans Pro" w:hAnsi="Source Sans Pro" w:cstheme="minorHAnsi"/>
          <w:lang w:val="es-ES"/>
        </w:rPr>
      </w:pPr>
    </w:p>
    <w:p w14:paraId="17A44096" w14:textId="6320055D" w:rsidR="008D3D30" w:rsidRDefault="008D3D30" w:rsidP="005520D9">
      <w:pPr>
        <w:spacing w:after="0" w:line="240" w:lineRule="auto"/>
        <w:jc w:val="both"/>
        <w:rPr>
          <w:rFonts w:ascii="Source Sans Pro" w:hAnsi="Source Sans Pro" w:cstheme="minorHAnsi"/>
          <w:lang w:val="es-ES"/>
        </w:rPr>
      </w:pPr>
      <w:r>
        <w:rPr>
          <w:rFonts w:ascii="Source Sans Pro" w:hAnsi="Source Sans Pro" w:cstheme="minorHAnsi"/>
          <w:lang w:val="es-ES"/>
        </w:rPr>
        <w:t>Nuestras metas, se describen a continuación:</w:t>
      </w:r>
    </w:p>
    <w:p w14:paraId="5E7AB586" w14:textId="47B4B5F4" w:rsidR="001F6CC1" w:rsidRDefault="001F6CC1" w:rsidP="005520D9">
      <w:pPr>
        <w:spacing w:after="0" w:line="240" w:lineRule="auto"/>
        <w:jc w:val="both"/>
        <w:rPr>
          <w:rFonts w:ascii="Source Sans Pro" w:hAnsi="Source Sans Pro" w:cstheme="minorHAnsi"/>
          <w:lang w:val="es-ES"/>
        </w:rPr>
      </w:pPr>
    </w:p>
    <w:p w14:paraId="7AB51F0A" w14:textId="1174B4D4" w:rsidR="001F6CC1" w:rsidRDefault="001F6CC1" w:rsidP="005520D9">
      <w:pPr>
        <w:spacing w:after="0" w:line="240" w:lineRule="auto"/>
        <w:jc w:val="both"/>
        <w:rPr>
          <w:rFonts w:ascii="Source Sans Pro" w:hAnsi="Source Sans Pro" w:cstheme="minorHAnsi"/>
          <w:lang w:val="es-ES"/>
        </w:rPr>
      </w:pPr>
    </w:p>
    <w:p w14:paraId="4549D599" w14:textId="77777777" w:rsidR="001F6CC1" w:rsidRDefault="001F6CC1" w:rsidP="005520D9">
      <w:pPr>
        <w:spacing w:after="0" w:line="240" w:lineRule="auto"/>
        <w:jc w:val="both"/>
        <w:rPr>
          <w:rFonts w:ascii="Source Sans Pro" w:hAnsi="Source Sans Pro" w:cstheme="minorHAnsi"/>
          <w:lang w:val="es-ES"/>
        </w:rPr>
      </w:pPr>
    </w:p>
    <w:p w14:paraId="36C64CB8" w14:textId="55A8FFE5" w:rsidR="008F5F7D" w:rsidRDefault="008F5F7D" w:rsidP="005520D9">
      <w:pPr>
        <w:spacing w:after="0" w:line="240" w:lineRule="auto"/>
        <w:jc w:val="both"/>
        <w:rPr>
          <w:rFonts w:ascii="Source Sans Pro" w:hAnsi="Source Sans Pro" w:cstheme="minorHAnsi"/>
          <w:lang w:val="es-ES"/>
        </w:rPr>
      </w:pPr>
    </w:p>
    <w:p w14:paraId="4F6DDF6A" w14:textId="4520BC93" w:rsidR="001F6CC1" w:rsidRDefault="001F6CC1" w:rsidP="005520D9">
      <w:pPr>
        <w:spacing w:after="0" w:line="240" w:lineRule="auto"/>
        <w:jc w:val="both"/>
        <w:rPr>
          <w:rFonts w:ascii="Source Sans Pro" w:hAnsi="Source Sans Pro" w:cstheme="minorHAnsi"/>
          <w:lang w:val="es-ES"/>
        </w:rPr>
      </w:pPr>
    </w:p>
    <w:p w14:paraId="50D54A72" w14:textId="77777777" w:rsidR="00EC7A8C" w:rsidRDefault="00EC7A8C" w:rsidP="005520D9">
      <w:pPr>
        <w:spacing w:after="0" w:line="240" w:lineRule="auto"/>
        <w:jc w:val="both"/>
        <w:rPr>
          <w:rFonts w:ascii="Source Sans Pro" w:hAnsi="Source Sans Pro" w:cstheme="minorHAnsi"/>
          <w:lang w:val="es-ES"/>
        </w:rPr>
      </w:pPr>
    </w:p>
    <w:p w14:paraId="0AA0A6C4" w14:textId="77777777" w:rsidR="00EC7A8C" w:rsidRDefault="00EC7A8C" w:rsidP="005520D9">
      <w:pPr>
        <w:spacing w:after="0" w:line="240" w:lineRule="auto"/>
        <w:jc w:val="both"/>
        <w:rPr>
          <w:rFonts w:ascii="Source Sans Pro" w:hAnsi="Source Sans Pro" w:cstheme="minorHAnsi"/>
          <w:lang w:val="es-ES"/>
        </w:rPr>
      </w:pPr>
    </w:p>
    <w:p w14:paraId="0302B973" w14:textId="77777777" w:rsidR="00EC7A8C" w:rsidRDefault="00EC7A8C" w:rsidP="005520D9">
      <w:pPr>
        <w:spacing w:after="0" w:line="240" w:lineRule="auto"/>
        <w:jc w:val="both"/>
        <w:rPr>
          <w:rFonts w:ascii="Source Sans Pro" w:hAnsi="Source Sans Pro" w:cstheme="minorHAnsi"/>
          <w:lang w:val="es-ES"/>
        </w:rPr>
      </w:pPr>
    </w:p>
    <w:p w14:paraId="4D8D3EC3" w14:textId="77777777" w:rsidR="00EC7A8C" w:rsidRDefault="00EC7A8C" w:rsidP="005520D9">
      <w:pPr>
        <w:spacing w:after="0" w:line="240" w:lineRule="auto"/>
        <w:jc w:val="both"/>
        <w:rPr>
          <w:rFonts w:ascii="Source Sans Pro" w:hAnsi="Source Sans Pro" w:cstheme="minorHAnsi"/>
          <w:lang w:val="es-ES"/>
        </w:rPr>
      </w:pPr>
    </w:p>
    <w:p w14:paraId="23CA2844" w14:textId="77777777" w:rsidR="00EC7A8C" w:rsidRDefault="00EC7A8C" w:rsidP="005520D9">
      <w:pPr>
        <w:spacing w:after="0" w:line="240" w:lineRule="auto"/>
        <w:jc w:val="both"/>
        <w:rPr>
          <w:rFonts w:ascii="Source Sans Pro" w:hAnsi="Source Sans Pro" w:cstheme="minorHAnsi"/>
          <w:lang w:val="es-ES"/>
        </w:rPr>
      </w:pPr>
    </w:p>
    <w:p w14:paraId="0C079529" w14:textId="77777777" w:rsidR="00EC7A8C" w:rsidRDefault="00EC7A8C" w:rsidP="005520D9">
      <w:pPr>
        <w:spacing w:after="0" w:line="240" w:lineRule="auto"/>
        <w:jc w:val="both"/>
        <w:rPr>
          <w:rFonts w:ascii="Source Sans Pro" w:hAnsi="Source Sans Pro" w:cstheme="minorHAnsi"/>
          <w:lang w:val="es-ES"/>
        </w:rPr>
      </w:pPr>
    </w:p>
    <w:p w14:paraId="714F1652" w14:textId="77777777" w:rsidR="00EC7A8C" w:rsidRDefault="00EC7A8C" w:rsidP="005520D9">
      <w:pPr>
        <w:spacing w:after="0" w:line="240" w:lineRule="auto"/>
        <w:jc w:val="both"/>
        <w:rPr>
          <w:rFonts w:ascii="Source Sans Pro" w:hAnsi="Source Sans Pro" w:cstheme="minorHAnsi"/>
          <w:lang w:val="es-ES"/>
        </w:rPr>
      </w:pPr>
    </w:p>
    <w:p w14:paraId="77E7F485" w14:textId="77777777" w:rsidR="00EC7A8C" w:rsidRDefault="00EC7A8C" w:rsidP="005520D9">
      <w:pPr>
        <w:spacing w:after="0" w:line="240" w:lineRule="auto"/>
        <w:jc w:val="both"/>
        <w:rPr>
          <w:rFonts w:ascii="Source Sans Pro" w:hAnsi="Source Sans Pro" w:cstheme="minorHAnsi"/>
          <w:lang w:val="es-ES"/>
        </w:rPr>
      </w:pPr>
    </w:p>
    <w:p w14:paraId="463B68C5" w14:textId="77777777" w:rsidR="00EC7A8C" w:rsidRDefault="00EC7A8C" w:rsidP="005520D9">
      <w:pPr>
        <w:spacing w:after="0" w:line="240" w:lineRule="auto"/>
        <w:jc w:val="both"/>
        <w:rPr>
          <w:rFonts w:ascii="Source Sans Pro" w:hAnsi="Source Sans Pro" w:cstheme="minorHAnsi"/>
          <w:lang w:val="es-ES"/>
        </w:rPr>
      </w:pPr>
    </w:p>
    <w:p w14:paraId="5B863845" w14:textId="77777777" w:rsidR="00EC7A8C" w:rsidRDefault="00EC7A8C" w:rsidP="005520D9">
      <w:pPr>
        <w:spacing w:after="0" w:line="240" w:lineRule="auto"/>
        <w:jc w:val="both"/>
        <w:rPr>
          <w:rFonts w:ascii="Source Sans Pro" w:hAnsi="Source Sans Pro" w:cstheme="minorHAnsi"/>
          <w:lang w:val="es-ES"/>
        </w:rPr>
      </w:pPr>
    </w:p>
    <w:p w14:paraId="24330761" w14:textId="77777777" w:rsidR="00EC7A8C" w:rsidRDefault="00EC7A8C" w:rsidP="005520D9">
      <w:pPr>
        <w:spacing w:after="0" w:line="240" w:lineRule="auto"/>
        <w:jc w:val="both"/>
        <w:rPr>
          <w:rFonts w:ascii="Source Sans Pro" w:hAnsi="Source Sans Pro" w:cstheme="minorHAnsi"/>
          <w:lang w:val="es-ES"/>
        </w:rPr>
      </w:pPr>
    </w:p>
    <w:p w14:paraId="53F65DB3" w14:textId="77777777" w:rsidR="00EC7A8C" w:rsidRDefault="00EC7A8C" w:rsidP="005520D9">
      <w:pPr>
        <w:spacing w:after="0" w:line="240" w:lineRule="auto"/>
        <w:jc w:val="both"/>
        <w:rPr>
          <w:rFonts w:ascii="Source Sans Pro" w:hAnsi="Source Sans Pro" w:cstheme="minorHAnsi"/>
          <w:lang w:val="es-ES"/>
        </w:rPr>
      </w:pPr>
    </w:p>
    <w:p w14:paraId="13EF2FCB" w14:textId="77777777" w:rsidR="001F6CC1" w:rsidRDefault="001F6CC1" w:rsidP="005520D9">
      <w:pPr>
        <w:spacing w:after="0" w:line="240" w:lineRule="auto"/>
        <w:jc w:val="both"/>
        <w:rPr>
          <w:rFonts w:ascii="Source Sans Pro" w:hAnsi="Source Sans Pro" w:cstheme="minorHAnsi"/>
          <w:lang w:val="es-ES"/>
        </w:rPr>
      </w:pPr>
    </w:p>
    <w:p w14:paraId="1102DD69" w14:textId="466DD492" w:rsidR="008F5F7D" w:rsidRPr="008F5F7D" w:rsidRDefault="008F5F7D" w:rsidP="005520D9">
      <w:pPr>
        <w:spacing w:after="0" w:line="240" w:lineRule="auto"/>
        <w:jc w:val="both"/>
        <w:rPr>
          <w:rFonts w:ascii="Source Sans Pro" w:hAnsi="Source Sans Pro" w:cstheme="minorHAnsi"/>
          <w:b/>
          <w:bCs/>
          <w:lang w:val="es-ES"/>
        </w:rPr>
      </w:pPr>
      <w:r w:rsidRPr="008F5F7D">
        <w:rPr>
          <w:rFonts w:ascii="Source Sans Pro" w:hAnsi="Source Sans Pro" w:cstheme="minorHAnsi"/>
          <w:b/>
          <w:bCs/>
          <w:lang w:val="es-ES"/>
        </w:rPr>
        <w:t>Documento “Diagnóstico situacional sobre la atención otológica y audiológica”</w:t>
      </w:r>
    </w:p>
    <w:p w14:paraId="6D05E459" w14:textId="161618EE" w:rsidR="008D3D30" w:rsidRDefault="008D3D30" w:rsidP="005520D9">
      <w:pPr>
        <w:spacing w:after="0" w:line="240" w:lineRule="auto"/>
        <w:jc w:val="both"/>
        <w:rPr>
          <w:rFonts w:ascii="Source Sans Pro" w:hAnsi="Source Sans Pro" w:cstheme="minorHAnsi"/>
          <w:lang w:val="es-ES"/>
        </w:rPr>
      </w:pPr>
    </w:p>
    <w:p w14:paraId="68C719D5" w14:textId="79B155DE" w:rsidR="008D3D30" w:rsidRPr="001F6CC1" w:rsidRDefault="001F6CC1" w:rsidP="008D3D30">
      <w:pPr>
        <w:spacing w:after="0" w:line="240" w:lineRule="auto"/>
        <w:jc w:val="center"/>
        <w:rPr>
          <w:rFonts w:ascii="Source Sans Pro" w:hAnsi="Source Sans Pro" w:cstheme="minorHAnsi"/>
          <w:lang w:val="es-ES"/>
        </w:rPr>
      </w:pPr>
      <w:r w:rsidRPr="001F6CC1">
        <w:rPr>
          <w:noProof/>
        </w:rPr>
        <w:drawing>
          <wp:inline distT="0" distB="0" distL="0" distR="0" wp14:anchorId="173C69FF" wp14:editId="025DCA21">
            <wp:extent cx="6188710" cy="2299335"/>
            <wp:effectExtent l="0" t="0" r="254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2299335"/>
                    </a:xfrm>
                    <a:prstGeom prst="rect">
                      <a:avLst/>
                    </a:prstGeom>
                    <a:noFill/>
                    <a:ln>
                      <a:noFill/>
                    </a:ln>
                  </pic:spPr>
                </pic:pic>
              </a:graphicData>
            </a:graphic>
          </wp:inline>
        </w:drawing>
      </w:r>
    </w:p>
    <w:p w14:paraId="3C321B6F" w14:textId="69533E93" w:rsidR="008D3D30" w:rsidRDefault="008D3D30" w:rsidP="005520D9">
      <w:pPr>
        <w:spacing w:after="0" w:line="240" w:lineRule="auto"/>
        <w:jc w:val="both"/>
        <w:rPr>
          <w:rFonts w:ascii="Source Sans Pro" w:hAnsi="Source Sans Pro" w:cstheme="minorHAnsi"/>
          <w:lang w:val="es-ES"/>
        </w:rPr>
      </w:pPr>
    </w:p>
    <w:p w14:paraId="399471A8" w14:textId="77777777" w:rsidR="008D3D30" w:rsidRDefault="008D3D30" w:rsidP="005520D9">
      <w:pPr>
        <w:spacing w:after="0" w:line="240" w:lineRule="auto"/>
        <w:jc w:val="both"/>
        <w:rPr>
          <w:rFonts w:ascii="Source Sans Pro" w:hAnsi="Source Sans Pro" w:cstheme="minorHAnsi"/>
          <w:lang w:val="es-ES"/>
        </w:rPr>
      </w:pPr>
    </w:p>
    <w:p w14:paraId="23D03A94" w14:textId="04DB4E92" w:rsidR="008F5F7D" w:rsidRPr="008F5F7D" w:rsidRDefault="008F5F7D" w:rsidP="008B14F8">
      <w:pPr>
        <w:spacing w:after="0" w:line="240" w:lineRule="auto"/>
        <w:rPr>
          <w:rFonts w:ascii="Source Sans Pro" w:hAnsi="Source Sans Pro" w:cstheme="minorHAnsi"/>
          <w:b/>
          <w:bCs/>
          <w:lang w:val="es-ES"/>
        </w:rPr>
      </w:pPr>
      <w:r w:rsidRPr="008F5F7D">
        <w:rPr>
          <w:rFonts w:ascii="Source Sans Pro" w:hAnsi="Source Sans Pro" w:cstheme="minorHAnsi"/>
          <w:b/>
          <w:bCs/>
          <w:lang w:val="es-ES"/>
        </w:rPr>
        <w:t>Tamizaje Auditivo Neonatal</w:t>
      </w:r>
      <w:r>
        <w:rPr>
          <w:rFonts w:ascii="Source Sans Pro" w:hAnsi="Source Sans Pro" w:cstheme="minorHAnsi"/>
          <w:b/>
          <w:bCs/>
          <w:lang w:val="es-ES"/>
        </w:rPr>
        <w:t>, en hospitales nacionales públicos</w:t>
      </w:r>
    </w:p>
    <w:p w14:paraId="5335C640" w14:textId="51035D97" w:rsidR="008F5F7D" w:rsidRDefault="008F5F7D" w:rsidP="008B14F8">
      <w:pPr>
        <w:spacing w:after="0" w:line="240" w:lineRule="auto"/>
        <w:rPr>
          <w:rFonts w:ascii="Source Sans Pro" w:hAnsi="Source Sans Pro" w:cstheme="minorHAnsi"/>
          <w:lang w:val="es-ES"/>
        </w:rPr>
      </w:pPr>
    </w:p>
    <w:p w14:paraId="092A499E" w14:textId="6993370A" w:rsidR="008F5F7D" w:rsidRDefault="001F6CC1" w:rsidP="008B14F8">
      <w:pPr>
        <w:spacing w:after="0" w:line="240" w:lineRule="auto"/>
        <w:rPr>
          <w:rFonts w:ascii="Source Sans Pro" w:hAnsi="Source Sans Pro" w:cstheme="minorHAnsi"/>
          <w:lang w:val="es-ES"/>
        </w:rPr>
      </w:pPr>
      <w:r w:rsidRPr="001F6CC1">
        <w:rPr>
          <w:noProof/>
        </w:rPr>
        <w:lastRenderedPageBreak/>
        <w:drawing>
          <wp:inline distT="0" distB="0" distL="0" distR="0" wp14:anchorId="4A96581A" wp14:editId="52F8B149">
            <wp:extent cx="6188710" cy="478917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4789170"/>
                    </a:xfrm>
                    <a:prstGeom prst="rect">
                      <a:avLst/>
                    </a:prstGeom>
                    <a:noFill/>
                    <a:ln>
                      <a:noFill/>
                    </a:ln>
                  </pic:spPr>
                </pic:pic>
              </a:graphicData>
            </a:graphic>
          </wp:inline>
        </w:drawing>
      </w:r>
    </w:p>
    <w:p w14:paraId="408758B5" w14:textId="23B365CB" w:rsidR="003207B8" w:rsidRDefault="003207B8" w:rsidP="008B14F8">
      <w:pPr>
        <w:spacing w:after="0" w:line="240" w:lineRule="auto"/>
        <w:rPr>
          <w:rFonts w:ascii="Source Sans Pro" w:hAnsi="Source Sans Pro" w:cstheme="minorHAnsi"/>
          <w:lang w:val="es-ES"/>
        </w:rPr>
      </w:pPr>
    </w:p>
    <w:p w14:paraId="3454F1A4" w14:textId="042FF033" w:rsidR="008F5F7D" w:rsidRDefault="008F5F7D" w:rsidP="008B14F8">
      <w:pPr>
        <w:spacing w:after="0" w:line="240" w:lineRule="auto"/>
        <w:rPr>
          <w:rFonts w:ascii="Source Sans Pro" w:hAnsi="Source Sans Pro" w:cstheme="minorHAnsi"/>
          <w:lang w:val="es-ES"/>
        </w:rPr>
      </w:pPr>
    </w:p>
    <w:p w14:paraId="3E1E8F7F" w14:textId="3573D31A" w:rsidR="001F6CC1" w:rsidRDefault="001F6CC1" w:rsidP="008B14F8">
      <w:pPr>
        <w:spacing w:after="0" w:line="240" w:lineRule="auto"/>
        <w:rPr>
          <w:rFonts w:ascii="Source Sans Pro" w:hAnsi="Source Sans Pro" w:cstheme="minorHAnsi"/>
          <w:lang w:val="es-ES"/>
        </w:rPr>
      </w:pPr>
    </w:p>
    <w:p w14:paraId="37766FBA" w14:textId="77777777" w:rsidR="001F6CC1" w:rsidRDefault="001F6CC1" w:rsidP="008B14F8">
      <w:pPr>
        <w:spacing w:after="0" w:line="240" w:lineRule="auto"/>
        <w:rPr>
          <w:rFonts w:ascii="Source Sans Pro" w:hAnsi="Source Sans Pro" w:cstheme="minorHAnsi"/>
          <w:lang w:val="es-ES"/>
        </w:rPr>
      </w:pPr>
    </w:p>
    <w:p w14:paraId="4857C55B" w14:textId="77777777" w:rsidR="001F6CC1" w:rsidRDefault="001F6CC1" w:rsidP="008B14F8">
      <w:pPr>
        <w:spacing w:after="0" w:line="240" w:lineRule="auto"/>
        <w:rPr>
          <w:rFonts w:ascii="Source Sans Pro" w:hAnsi="Source Sans Pro" w:cstheme="minorHAnsi"/>
          <w:b/>
          <w:bCs/>
          <w:lang w:val="es-ES"/>
        </w:rPr>
      </w:pPr>
    </w:p>
    <w:p w14:paraId="74A29878" w14:textId="77777777" w:rsidR="001F6CC1" w:rsidRDefault="001F6CC1" w:rsidP="008B14F8">
      <w:pPr>
        <w:spacing w:after="0" w:line="240" w:lineRule="auto"/>
        <w:rPr>
          <w:rFonts w:ascii="Source Sans Pro" w:hAnsi="Source Sans Pro" w:cstheme="minorHAnsi"/>
          <w:b/>
          <w:bCs/>
          <w:lang w:val="es-ES"/>
        </w:rPr>
      </w:pPr>
    </w:p>
    <w:p w14:paraId="205999DE" w14:textId="6A3B0102" w:rsidR="008F5F7D" w:rsidRPr="008F5F7D" w:rsidRDefault="008F5F7D" w:rsidP="008B14F8">
      <w:pPr>
        <w:spacing w:after="0" w:line="240" w:lineRule="auto"/>
        <w:rPr>
          <w:rFonts w:ascii="Source Sans Pro" w:hAnsi="Source Sans Pro" w:cstheme="minorHAnsi"/>
          <w:b/>
          <w:bCs/>
          <w:lang w:val="es-ES"/>
        </w:rPr>
      </w:pPr>
      <w:r w:rsidRPr="008F5F7D">
        <w:rPr>
          <w:rFonts w:ascii="Source Sans Pro" w:hAnsi="Source Sans Pro" w:cstheme="minorHAnsi"/>
          <w:b/>
          <w:bCs/>
          <w:lang w:val="es-ES"/>
        </w:rPr>
        <w:t>Tamizaje Auditivo Escolar,</w:t>
      </w:r>
      <w:r>
        <w:rPr>
          <w:rFonts w:ascii="Source Sans Pro" w:hAnsi="Source Sans Pro" w:cstheme="minorHAnsi"/>
          <w:b/>
          <w:bCs/>
          <w:lang w:val="es-ES"/>
        </w:rPr>
        <w:t xml:space="preserve"> en escuelas públicas</w:t>
      </w:r>
    </w:p>
    <w:p w14:paraId="2572F652" w14:textId="46605DD0" w:rsidR="008F5F7D" w:rsidRDefault="008F5F7D" w:rsidP="008B14F8">
      <w:pPr>
        <w:spacing w:after="0" w:line="240" w:lineRule="auto"/>
        <w:rPr>
          <w:rFonts w:ascii="Source Sans Pro" w:hAnsi="Source Sans Pro" w:cstheme="minorHAnsi"/>
          <w:lang w:val="es-ES"/>
        </w:rPr>
      </w:pPr>
    </w:p>
    <w:p w14:paraId="79FBCCFA" w14:textId="26505BA0" w:rsidR="008F5F7D" w:rsidRDefault="001F6CC1" w:rsidP="008B14F8">
      <w:pPr>
        <w:spacing w:after="0" w:line="240" w:lineRule="auto"/>
        <w:rPr>
          <w:rFonts w:ascii="Source Sans Pro" w:hAnsi="Source Sans Pro" w:cstheme="minorHAnsi"/>
          <w:lang w:val="es-ES"/>
        </w:rPr>
      </w:pPr>
      <w:r w:rsidRPr="001F6CC1">
        <w:rPr>
          <w:noProof/>
        </w:rPr>
        <w:drawing>
          <wp:inline distT="0" distB="0" distL="0" distR="0" wp14:anchorId="0C98CAD3" wp14:editId="44D2DD05">
            <wp:extent cx="6188710" cy="235204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2352040"/>
                    </a:xfrm>
                    <a:prstGeom prst="rect">
                      <a:avLst/>
                    </a:prstGeom>
                    <a:noFill/>
                    <a:ln>
                      <a:noFill/>
                    </a:ln>
                  </pic:spPr>
                </pic:pic>
              </a:graphicData>
            </a:graphic>
          </wp:inline>
        </w:drawing>
      </w:r>
    </w:p>
    <w:p w14:paraId="01FCBB64" w14:textId="00BFCAD4" w:rsidR="008F5F7D" w:rsidRDefault="008F5F7D" w:rsidP="008B14F8">
      <w:pPr>
        <w:spacing w:after="0" w:line="240" w:lineRule="auto"/>
        <w:rPr>
          <w:rFonts w:ascii="Source Sans Pro" w:hAnsi="Source Sans Pro" w:cstheme="minorHAnsi"/>
          <w:lang w:val="es-ES"/>
        </w:rPr>
      </w:pPr>
    </w:p>
    <w:p w14:paraId="071730D8" w14:textId="77777777" w:rsidR="008F5F7D" w:rsidRDefault="008F5F7D" w:rsidP="008B14F8">
      <w:pPr>
        <w:spacing w:after="0" w:line="240" w:lineRule="auto"/>
        <w:rPr>
          <w:rFonts w:ascii="Source Sans Pro" w:hAnsi="Source Sans Pro" w:cstheme="minorHAnsi"/>
          <w:b/>
          <w:bCs/>
          <w:lang w:val="es-ES"/>
        </w:rPr>
      </w:pPr>
    </w:p>
    <w:p w14:paraId="58D4D253" w14:textId="57EBAB4B" w:rsidR="008F5F7D" w:rsidRPr="008F5F7D" w:rsidRDefault="008F5F7D" w:rsidP="008B14F8">
      <w:pPr>
        <w:spacing w:after="0" w:line="240" w:lineRule="auto"/>
        <w:rPr>
          <w:rFonts w:ascii="Source Sans Pro" w:hAnsi="Source Sans Pro" w:cstheme="minorHAnsi"/>
          <w:b/>
          <w:bCs/>
          <w:lang w:val="es-ES"/>
        </w:rPr>
      </w:pPr>
      <w:r w:rsidRPr="008F5F7D">
        <w:rPr>
          <w:rFonts w:ascii="Source Sans Pro" w:hAnsi="Source Sans Pro" w:cstheme="minorHAnsi"/>
          <w:b/>
          <w:bCs/>
          <w:lang w:val="es-ES"/>
        </w:rPr>
        <w:lastRenderedPageBreak/>
        <w:t>Adaptación de respuestas auditivas, en comunidades rurales</w:t>
      </w:r>
    </w:p>
    <w:p w14:paraId="5477413E" w14:textId="7E0ECB40" w:rsidR="008F5F7D" w:rsidRDefault="008F5F7D" w:rsidP="008B14F8">
      <w:pPr>
        <w:spacing w:after="0" w:line="240" w:lineRule="auto"/>
        <w:rPr>
          <w:rFonts w:ascii="Source Sans Pro" w:hAnsi="Source Sans Pro" w:cstheme="minorHAnsi"/>
          <w:lang w:val="es-ES"/>
        </w:rPr>
      </w:pPr>
    </w:p>
    <w:p w14:paraId="18984D64" w14:textId="7581E3A6" w:rsidR="008F5F7D" w:rsidRDefault="001F6CC1" w:rsidP="008B14F8">
      <w:pPr>
        <w:spacing w:after="0" w:line="240" w:lineRule="auto"/>
        <w:rPr>
          <w:rFonts w:ascii="Source Sans Pro" w:hAnsi="Source Sans Pro" w:cstheme="minorHAnsi"/>
          <w:lang w:val="es-ES"/>
        </w:rPr>
      </w:pPr>
      <w:r w:rsidRPr="001F6CC1">
        <w:rPr>
          <w:noProof/>
        </w:rPr>
        <w:drawing>
          <wp:inline distT="0" distB="0" distL="0" distR="0" wp14:anchorId="2BC214D8" wp14:editId="11F7EBA7">
            <wp:extent cx="6188710" cy="1668780"/>
            <wp:effectExtent l="0" t="0" r="254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1668780"/>
                    </a:xfrm>
                    <a:prstGeom prst="rect">
                      <a:avLst/>
                    </a:prstGeom>
                    <a:noFill/>
                    <a:ln>
                      <a:noFill/>
                    </a:ln>
                  </pic:spPr>
                </pic:pic>
              </a:graphicData>
            </a:graphic>
          </wp:inline>
        </w:drawing>
      </w:r>
    </w:p>
    <w:p w14:paraId="568ACAE5" w14:textId="2596A7A2" w:rsidR="008F5F7D" w:rsidRDefault="008F5F7D" w:rsidP="008B14F8">
      <w:pPr>
        <w:spacing w:after="0" w:line="240" w:lineRule="auto"/>
        <w:rPr>
          <w:rFonts w:ascii="Source Sans Pro" w:hAnsi="Source Sans Pro" w:cstheme="minorHAnsi"/>
          <w:lang w:val="es-ES"/>
        </w:rPr>
      </w:pPr>
    </w:p>
    <w:p w14:paraId="1FA9AFAB" w14:textId="77777777" w:rsidR="008F5F7D" w:rsidRDefault="008F5F7D" w:rsidP="008B14F8">
      <w:pPr>
        <w:spacing w:after="0" w:line="240" w:lineRule="auto"/>
        <w:rPr>
          <w:rFonts w:ascii="Source Sans Pro" w:hAnsi="Source Sans Pro" w:cstheme="minorHAnsi"/>
          <w:lang w:val="es-ES"/>
        </w:rPr>
      </w:pPr>
    </w:p>
    <w:p w14:paraId="245CD718" w14:textId="31C381BE" w:rsidR="003207B8" w:rsidRDefault="003207B8" w:rsidP="008B14F8">
      <w:pPr>
        <w:spacing w:after="0" w:line="240" w:lineRule="auto"/>
        <w:rPr>
          <w:rFonts w:ascii="Source Sans Pro" w:hAnsi="Source Sans Pro" w:cstheme="minorHAnsi"/>
          <w:lang w:val="es-ES"/>
        </w:rPr>
      </w:pPr>
      <w:r>
        <w:rPr>
          <w:rFonts w:ascii="Source Sans Pro" w:hAnsi="Source Sans Pro" w:cstheme="minorHAnsi"/>
          <w:lang w:val="es-ES"/>
        </w:rPr>
        <w:t xml:space="preserve">Resultado 3 </w:t>
      </w:r>
    </w:p>
    <w:p w14:paraId="34551CAF" w14:textId="0922D90A" w:rsidR="003207B8" w:rsidRPr="00270A81" w:rsidRDefault="003207B8" w:rsidP="008B14F8">
      <w:pPr>
        <w:spacing w:after="0" w:line="240" w:lineRule="auto"/>
        <w:rPr>
          <w:rFonts w:ascii="Source Sans Pro" w:hAnsi="Source Sans Pro" w:cstheme="minorHAnsi"/>
          <w:lang w:val="es-ES"/>
        </w:rPr>
      </w:pPr>
      <w:r>
        <w:rPr>
          <w:rFonts w:ascii="Source Sans Pro" w:hAnsi="Source Sans Pro" w:cstheme="minorHAnsi"/>
          <w:lang w:val="es-ES"/>
        </w:rPr>
        <w:t xml:space="preserve">“Las comunidades de Sololá, Quetzaltenango, Zacapa y Escuintla se han vuelto más inclusivas”. </w:t>
      </w:r>
    </w:p>
    <w:p w14:paraId="00D026BD" w14:textId="0A274A28" w:rsidR="008B14F8" w:rsidRDefault="00E35B7E" w:rsidP="008B14F8">
      <w:pPr>
        <w:spacing w:before="120" w:after="120" w:line="240" w:lineRule="auto"/>
        <w:rPr>
          <w:rFonts w:ascii="Source Sans Pro" w:hAnsi="Source Sans Pro" w:cstheme="minorHAnsi"/>
          <w:bCs/>
          <w:sz w:val="24"/>
          <w:szCs w:val="24"/>
          <w:lang w:val="es-ES"/>
        </w:rPr>
      </w:pPr>
      <w:r w:rsidRPr="00E35B7E">
        <w:rPr>
          <w:rFonts w:ascii="Source Sans Pro" w:hAnsi="Source Sans Pro" w:cstheme="minorHAnsi"/>
          <w:bCs/>
          <w:sz w:val="24"/>
          <w:szCs w:val="24"/>
          <w:lang w:val="es-ES"/>
        </w:rPr>
        <w:t xml:space="preserve">Espíritu del resultado </w:t>
      </w:r>
    </w:p>
    <w:p w14:paraId="2054A88A" w14:textId="390BEC99" w:rsidR="00E35B7E" w:rsidRDefault="00E35B7E" w:rsidP="00E35B7E">
      <w:p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Este resultado tiene como espíritu descentralizar los procesos de detección, atención, respuesta y seguimiento a personas relacionadas o no con la discapacidad auditiva. Está directamente relacionado con el establecimiento de las clínicas audiológicas en los departamentos</w:t>
      </w:r>
      <w:r w:rsidR="00A96412">
        <w:rPr>
          <w:rFonts w:ascii="Source Sans Pro" w:hAnsi="Source Sans Pro" w:cstheme="minorHAnsi"/>
          <w:bCs/>
          <w:sz w:val="24"/>
          <w:szCs w:val="24"/>
          <w:lang w:val="es-ES"/>
        </w:rPr>
        <w:t xml:space="preserve"> seleccionados y la participación de las técnicas audiometristas en procesos gremiales para la modificación el ideal colectivo</w:t>
      </w:r>
      <w:r>
        <w:rPr>
          <w:rFonts w:ascii="Source Sans Pro" w:hAnsi="Source Sans Pro" w:cstheme="minorHAnsi"/>
          <w:bCs/>
          <w:sz w:val="24"/>
          <w:szCs w:val="24"/>
          <w:lang w:val="es-ES"/>
        </w:rPr>
        <w:t xml:space="preserve"> como mecanismos que coadyuven (estar involucrados con otros mecanismos, atenciones y respuestas instituciones y socioculturales) en la inclusión de personas con discapacidad a la dinámica social, desde la igualdad, accesibilidad y equidad, entre algunas características de la estimulación del desarrollo personal e impacto colectivo. </w:t>
      </w:r>
    </w:p>
    <w:p w14:paraId="19807E2E" w14:textId="13CCC589" w:rsidR="00A96412" w:rsidRDefault="00A96412" w:rsidP="00E35B7E">
      <w:p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 xml:space="preserve">Nuestras metas se describen, a continuación: </w:t>
      </w:r>
    </w:p>
    <w:p w14:paraId="31C2E7BF" w14:textId="1D414F19" w:rsidR="00A96412" w:rsidRDefault="00A96412" w:rsidP="00E35B7E">
      <w:pPr>
        <w:spacing w:before="120" w:after="120" w:line="240" w:lineRule="auto"/>
        <w:jc w:val="both"/>
        <w:rPr>
          <w:rFonts w:ascii="Source Sans Pro" w:hAnsi="Source Sans Pro" w:cstheme="minorHAnsi"/>
          <w:bCs/>
          <w:sz w:val="24"/>
          <w:szCs w:val="24"/>
          <w:lang w:val="es-ES"/>
        </w:rPr>
      </w:pPr>
    </w:p>
    <w:p w14:paraId="6D843B36" w14:textId="395D9D74" w:rsidR="00A96412" w:rsidRDefault="00A96412" w:rsidP="00E35B7E">
      <w:pPr>
        <w:spacing w:before="120" w:after="120" w:line="240" w:lineRule="auto"/>
        <w:jc w:val="both"/>
        <w:rPr>
          <w:rFonts w:ascii="Source Sans Pro" w:hAnsi="Source Sans Pro" w:cstheme="minorHAnsi"/>
          <w:bCs/>
          <w:sz w:val="24"/>
          <w:szCs w:val="24"/>
          <w:lang w:val="es-ES"/>
        </w:rPr>
      </w:pPr>
    </w:p>
    <w:p w14:paraId="576E35D8" w14:textId="49B07100" w:rsidR="001F6CC1" w:rsidRDefault="001F6CC1" w:rsidP="00E35B7E">
      <w:pPr>
        <w:spacing w:before="120" w:after="120" w:line="240" w:lineRule="auto"/>
        <w:jc w:val="both"/>
        <w:rPr>
          <w:rFonts w:ascii="Source Sans Pro" w:hAnsi="Source Sans Pro" w:cstheme="minorHAnsi"/>
          <w:bCs/>
          <w:sz w:val="24"/>
          <w:szCs w:val="24"/>
          <w:lang w:val="es-ES"/>
        </w:rPr>
      </w:pPr>
    </w:p>
    <w:p w14:paraId="10EBFC6C" w14:textId="77777777" w:rsidR="001F6CC1" w:rsidRDefault="001F6CC1" w:rsidP="00E35B7E">
      <w:pPr>
        <w:spacing w:before="120" w:after="120" w:line="240" w:lineRule="auto"/>
        <w:jc w:val="both"/>
        <w:rPr>
          <w:rFonts w:ascii="Source Sans Pro" w:hAnsi="Source Sans Pro" w:cstheme="minorHAnsi"/>
          <w:bCs/>
          <w:sz w:val="24"/>
          <w:szCs w:val="24"/>
          <w:lang w:val="es-ES"/>
        </w:rPr>
      </w:pPr>
    </w:p>
    <w:p w14:paraId="307F27A1" w14:textId="77777777" w:rsidR="00A96412" w:rsidRDefault="00A96412" w:rsidP="00E35B7E">
      <w:pPr>
        <w:spacing w:before="120" w:after="120" w:line="240" w:lineRule="auto"/>
        <w:jc w:val="both"/>
        <w:rPr>
          <w:rFonts w:ascii="Source Sans Pro" w:hAnsi="Source Sans Pro" w:cstheme="minorHAnsi"/>
          <w:bCs/>
          <w:sz w:val="24"/>
          <w:szCs w:val="24"/>
          <w:lang w:val="es-ES"/>
        </w:rPr>
      </w:pPr>
    </w:p>
    <w:p w14:paraId="155F067A" w14:textId="29B159BF" w:rsidR="00A96412" w:rsidRPr="00A96412" w:rsidRDefault="00A96412" w:rsidP="00E35B7E">
      <w:pPr>
        <w:spacing w:before="120" w:after="120" w:line="240" w:lineRule="auto"/>
        <w:jc w:val="both"/>
        <w:rPr>
          <w:rFonts w:ascii="Source Sans Pro" w:hAnsi="Source Sans Pro" w:cstheme="minorHAnsi"/>
          <w:b/>
          <w:sz w:val="24"/>
          <w:szCs w:val="24"/>
          <w:lang w:val="es-ES"/>
        </w:rPr>
      </w:pPr>
      <w:r w:rsidRPr="00A96412">
        <w:rPr>
          <w:rFonts w:ascii="Source Sans Pro" w:hAnsi="Source Sans Pro" w:cstheme="minorHAnsi"/>
          <w:b/>
          <w:sz w:val="24"/>
          <w:szCs w:val="24"/>
          <w:lang w:val="es-ES"/>
        </w:rPr>
        <w:t>Instalación de clínicas audiológicas, en los departamentos seleccionados</w:t>
      </w:r>
    </w:p>
    <w:p w14:paraId="2D30A9BB" w14:textId="356D87BF" w:rsidR="00E35B7E" w:rsidRDefault="001F6CC1" w:rsidP="00E35B7E">
      <w:pPr>
        <w:spacing w:before="120" w:after="120" w:line="240" w:lineRule="auto"/>
        <w:jc w:val="both"/>
        <w:rPr>
          <w:rFonts w:ascii="Source Sans Pro" w:hAnsi="Source Sans Pro" w:cstheme="minorHAnsi"/>
          <w:bCs/>
          <w:sz w:val="24"/>
          <w:szCs w:val="24"/>
          <w:lang w:val="es-ES"/>
        </w:rPr>
      </w:pPr>
      <w:r w:rsidRPr="001F6CC1">
        <w:rPr>
          <w:noProof/>
        </w:rPr>
        <w:drawing>
          <wp:inline distT="0" distB="0" distL="0" distR="0" wp14:anchorId="1E07B14E" wp14:editId="49EA3770">
            <wp:extent cx="6188710" cy="1635760"/>
            <wp:effectExtent l="0" t="0" r="254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1635760"/>
                    </a:xfrm>
                    <a:prstGeom prst="rect">
                      <a:avLst/>
                    </a:prstGeom>
                    <a:noFill/>
                    <a:ln>
                      <a:noFill/>
                    </a:ln>
                  </pic:spPr>
                </pic:pic>
              </a:graphicData>
            </a:graphic>
          </wp:inline>
        </w:drawing>
      </w:r>
    </w:p>
    <w:p w14:paraId="07092946" w14:textId="44DBDA58" w:rsidR="00E35B7E" w:rsidRDefault="00E35B7E" w:rsidP="00E35B7E">
      <w:pPr>
        <w:spacing w:before="120" w:after="120" w:line="240" w:lineRule="auto"/>
        <w:jc w:val="both"/>
        <w:rPr>
          <w:rFonts w:ascii="Source Sans Pro" w:hAnsi="Source Sans Pro" w:cstheme="minorHAnsi"/>
          <w:bCs/>
          <w:sz w:val="24"/>
          <w:szCs w:val="24"/>
          <w:lang w:val="es-ES"/>
        </w:rPr>
      </w:pPr>
    </w:p>
    <w:p w14:paraId="41543344" w14:textId="057C3895" w:rsidR="00A96412" w:rsidRPr="00A96412" w:rsidRDefault="00A96412" w:rsidP="00E35B7E">
      <w:pPr>
        <w:spacing w:before="120" w:after="120" w:line="240" w:lineRule="auto"/>
        <w:jc w:val="both"/>
        <w:rPr>
          <w:rFonts w:ascii="Source Sans Pro" w:hAnsi="Source Sans Pro" w:cstheme="minorHAnsi"/>
          <w:b/>
          <w:sz w:val="24"/>
          <w:szCs w:val="24"/>
          <w:lang w:val="es-ES"/>
        </w:rPr>
      </w:pPr>
      <w:r w:rsidRPr="00A96412">
        <w:rPr>
          <w:rFonts w:ascii="Source Sans Pro" w:hAnsi="Source Sans Pro" w:cstheme="minorHAnsi"/>
          <w:b/>
          <w:sz w:val="24"/>
          <w:szCs w:val="24"/>
          <w:lang w:val="es-ES"/>
        </w:rPr>
        <w:t xml:space="preserve">Participación en redes con organizaciones relacionadas a la discapacidad. </w:t>
      </w:r>
    </w:p>
    <w:p w14:paraId="099365E7" w14:textId="3ED37E3F" w:rsidR="00A96412" w:rsidRPr="00E35B7E" w:rsidRDefault="001F6CC1" w:rsidP="00E35B7E">
      <w:pPr>
        <w:spacing w:before="120" w:after="120" w:line="240" w:lineRule="auto"/>
        <w:jc w:val="both"/>
        <w:rPr>
          <w:rFonts w:ascii="Source Sans Pro" w:hAnsi="Source Sans Pro" w:cstheme="minorHAnsi"/>
          <w:bCs/>
          <w:sz w:val="24"/>
          <w:szCs w:val="24"/>
          <w:lang w:val="es-ES"/>
        </w:rPr>
      </w:pPr>
      <w:r w:rsidRPr="001F6CC1">
        <w:rPr>
          <w:noProof/>
        </w:rPr>
        <w:lastRenderedPageBreak/>
        <w:drawing>
          <wp:inline distT="0" distB="0" distL="0" distR="0" wp14:anchorId="771A0F5C" wp14:editId="0A21B1D8">
            <wp:extent cx="6188710" cy="1655445"/>
            <wp:effectExtent l="0" t="0" r="254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8710" cy="1655445"/>
                    </a:xfrm>
                    <a:prstGeom prst="rect">
                      <a:avLst/>
                    </a:prstGeom>
                    <a:noFill/>
                    <a:ln>
                      <a:noFill/>
                    </a:ln>
                  </pic:spPr>
                </pic:pic>
              </a:graphicData>
            </a:graphic>
          </wp:inline>
        </w:drawing>
      </w:r>
    </w:p>
    <w:p w14:paraId="607E8DA7" w14:textId="77777777" w:rsidR="00E35B7E" w:rsidRDefault="00E35B7E" w:rsidP="008B14F8">
      <w:pPr>
        <w:spacing w:before="120" w:after="120" w:line="240" w:lineRule="auto"/>
        <w:rPr>
          <w:rFonts w:ascii="Source Sans Pro" w:hAnsi="Source Sans Pro" w:cstheme="minorHAnsi"/>
          <w:b/>
          <w:sz w:val="24"/>
          <w:szCs w:val="24"/>
          <w:highlight w:val="yellow"/>
          <w:lang w:val="es-ES"/>
        </w:rPr>
      </w:pPr>
    </w:p>
    <w:p w14:paraId="75503EA7" w14:textId="5DC69BA4" w:rsidR="00EB3347" w:rsidRPr="000A6280" w:rsidRDefault="003D3591" w:rsidP="008B14F8">
      <w:pPr>
        <w:spacing w:before="120" w:after="120" w:line="240" w:lineRule="auto"/>
        <w:rPr>
          <w:rFonts w:ascii="Source Sans Pro" w:hAnsi="Source Sans Pro" w:cstheme="minorHAnsi"/>
          <w:b/>
          <w:sz w:val="24"/>
          <w:szCs w:val="24"/>
          <w:lang w:val="es-ES"/>
        </w:rPr>
      </w:pPr>
      <w:r w:rsidRPr="006B432E">
        <w:rPr>
          <w:rFonts w:ascii="Source Sans Pro" w:hAnsi="Source Sans Pro" w:cstheme="minorHAnsi"/>
          <w:b/>
          <w:sz w:val="24"/>
          <w:szCs w:val="24"/>
          <w:lang w:val="es-ES"/>
        </w:rPr>
        <w:t>Plan</w:t>
      </w:r>
      <w:r w:rsidRPr="000A6280">
        <w:rPr>
          <w:rFonts w:ascii="Source Sans Pro" w:hAnsi="Source Sans Pro" w:cstheme="minorHAnsi"/>
          <w:b/>
          <w:sz w:val="24"/>
          <w:szCs w:val="24"/>
          <w:lang w:val="es-ES"/>
        </w:rPr>
        <w:t xml:space="preserve"> de acción para el fortalecimiento administrativo de FSqE</w:t>
      </w:r>
    </w:p>
    <w:p w14:paraId="707AF5EA" w14:textId="67EE4FF6" w:rsidR="003D3591" w:rsidRDefault="000A6280" w:rsidP="008B14F8">
      <w:pPr>
        <w:spacing w:before="120" w:after="120" w:line="240" w:lineRule="auto"/>
        <w:rPr>
          <w:rFonts w:ascii="Source Sans Pro" w:hAnsi="Source Sans Pro" w:cstheme="minorHAnsi"/>
          <w:b/>
          <w:sz w:val="24"/>
          <w:szCs w:val="24"/>
          <w:highlight w:val="yellow"/>
          <w:lang w:val="es-ES"/>
        </w:rPr>
      </w:pPr>
      <w:r w:rsidRPr="006B432E">
        <w:rPr>
          <w:noProof/>
        </w:rPr>
        <w:drawing>
          <wp:inline distT="0" distB="0" distL="0" distR="0" wp14:anchorId="70833C8E" wp14:editId="0F330127">
            <wp:extent cx="6188710" cy="3117850"/>
            <wp:effectExtent l="0" t="0" r="254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8710" cy="3117850"/>
                    </a:xfrm>
                    <a:prstGeom prst="rect">
                      <a:avLst/>
                    </a:prstGeom>
                    <a:noFill/>
                    <a:ln>
                      <a:noFill/>
                    </a:ln>
                  </pic:spPr>
                </pic:pic>
              </a:graphicData>
            </a:graphic>
          </wp:inline>
        </w:drawing>
      </w:r>
    </w:p>
    <w:p w14:paraId="5B41CDD8" w14:textId="1AD33184" w:rsidR="005421EC" w:rsidRPr="002C0359" w:rsidRDefault="005421EC" w:rsidP="005421EC">
      <w:pPr>
        <w:pStyle w:val="Lauraberschrift1"/>
        <w:numPr>
          <w:ilvl w:val="1"/>
          <w:numId w:val="9"/>
        </w:numPr>
        <w:spacing w:after="120" w:line="240" w:lineRule="auto"/>
        <w:rPr>
          <w:rFonts w:ascii="Source Sans Pro" w:hAnsi="Source Sans Pro" w:cs="Arial"/>
          <w:i w:val="0"/>
          <w:sz w:val="28"/>
          <w:lang w:val="es-ES"/>
        </w:rPr>
      </w:pPr>
      <w:r w:rsidRPr="002C0359">
        <w:rPr>
          <w:rFonts w:ascii="Source Sans Pro" w:hAnsi="Source Sans Pro" w:cs="Arial"/>
          <w:i w:val="0"/>
          <w:sz w:val="28"/>
          <w:lang w:val="es-ES"/>
        </w:rPr>
        <w:t xml:space="preserve">Conclusiones del proyecto (retos y lecciones aprendidas)  </w:t>
      </w:r>
    </w:p>
    <w:p w14:paraId="0682B728" w14:textId="77777777" w:rsidR="005421EC" w:rsidRPr="00E7592B" w:rsidRDefault="005421EC" w:rsidP="005421EC">
      <w:pPr>
        <w:jc w:val="both"/>
        <w:rPr>
          <w:rFonts w:ascii="Source Sans Pro" w:hAnsi="Source Sans Pro" w:cstheme="minorHAnsi"/>
          <w:i/>
          <w:lang w:val="es-ES"/>
        </w:rPr>
      </w:pPr>
      <w:r w:rsidRPr="004C6AB6">
        <w:rPr>
          <w:rFonts w:ascii="Source Sans Pro" w:hAnsi="Source Sans Pro" w:cstheme="minorHAnsi"/>
          <w:i/>
          <w:lang w:val="es-ES"/>
        </w:rPr>
        <w:t>Por favor, complete la siguiente tabla con los desafíos que se encontraron durante el período del informe y las lecciones aprendidas. Incluya cualquier solución que piense aplicar en el próximo período de presentación de informes. (Si ha utilizado la columna de estado en la hoja de seguimiento de indicadores (columna K) para informar de los retos frente a indicadores específicos, asegúrese de detallar el reto en la tabla siguiente).</w:t>
      </w:r>
    </w:p>
    <w:tbl>
      <w:tblPr>
        <w:tblStyle w:val="Tabellenraster"/>
        <w:tblW w:w="9776" w:type="dxa"/>
        <w:tblLook w:val="04A0" w:firstRow="1" w:lastRow="0" w:firstColumn="1" w:lastColumn="0" w:noHBand="0" w:noVBand="1"/>
      </w:tblPr>
      <w:tblGrid>
        <w:gridCol w:w="2830"/>
        <w:gridCol w:w="6946"/>
      </w:tblGrid>
      <w:tr w:rsidR="005421EC" w:rsidRPr="00984FAA" w14:paraId="6A9DD9F5" w14:textId="77777777" w:rsidTr="002174C9">
        <w:trPr>
          <w:trHeight w:hRule="exact" w:val="397"/>
        </w:trPr>
        <w:tc>
          <w:tcPr>
            <w:tcW w:w="2830" w:type="dxa"/>
            <w:shd w:val="clear" w:color="auto" w:fill="F2F2F2" w:themeFill="background1" w:themeFillShade="F2"/>
            <w:vAlign w:val="center"/>
          </w:tcPr>
          <w:p w14:paraId="5FB92B48" w14:textId="77777777" w:rsidR="005421EC" w:rsidRPr="00984FAA" w:rsidRDefault="005421EC" w:rsidP="002174C9">
            <w:pPr>
              <w:rPr>
                <w:rFonts w:ascii="Source Sans Pro" w:hAnsi="Source Sans Pro" w:cstheme="minorHAnsi"/>
                <w:b/>
                <w:lang w:val="en-GB"/>
              </w:rPr>
            </w:pPr>
            <w:r>
              <w:rPr>
                <w:rFonts w:ascii="Source Sans Pro" w:hAnsi="Source Sans Pro" w:cstheme="minorHAnsi"/>
                <w:b/>
                <w:lang w:val="en-GB"/>
              </w:rPr>
              <w:t xml:space="preserve">Retos </w:t>
            </w:r>
          </w:p>
        </w:tc>
        <w:tc>
          <w:tcPr>
            <w:tcW w:w="6946" w:type="dxa"/>
            <w:shd w:val="clear" w:color="auto" w:fill="F2F2F2" w:themeFill="background1" w:themeFillShade="F2"/>
            <w:vAlign w:val="center"/>
          </w:tcPr>
          <w:p w14:paraId="5DBE5A5F" w14:textId="77777777" w:rsidR="005421EC" w:rsidRPr="00984FAA" w:rsidRDefault="005421EC" w:rsidP="002174C9">
            <w:pPr>
              <w:rPr>
                <w:rFonts w:ascii="Source Sans Pro" w:hAnsi="Source Sans Pro" w:cstheme="minorHAnsi"/>
                <w:b/>
                <w:lang w:val="en-GB"/>
              </w:rPr>
            </w:pPr>
            <w:proofErr w:type="spellStart"/>
            <w:r w:rsidRPr="00984FAA">
              <w:rPr>
                <w:rFonts w:ascii="Source Sans Pro" w:hAnsi="Source Sans Pro" w:cstheme="minorHAnsi"/>
                <w:b/>
                <w:lang w:val="en-GB"/>
              </w:rPr>
              <w:t>L</w:t>
            </w:r>
            <w:r>
              <w:rPr>
                <w:rFonts w:ascii="Source Sans Pro" w:hAnsi="Source Sans Pro" w:cstheme="minorHAnsi"/>
                <w:b/>
                <w:lang w:val="en-GB"/>
              </w:rPr>
              <w:t>ecciones</w:t>
            </w:r>
            <w:proofErr w:type="spellEnd"/>
            <w:r>
              <w:rPr>
                <w:rFonts w:ascii="Source Sans Pro" w:hAnsi="Source Sans Pro" w:cstheme="minorHAnsi"/>
                <w:b/>
                <w:lang w:val="en-GB"/>
              </w:rPr>
              <w:t xml:space="preserve"> </w:t>
            </w:r>
            <w:proofErr w:type="spellStart"/>
            <w:r>
              <w:rPr>
                <w:rFonts w:ascii="Source Sans Pro" w:hAnsi="Source Sans Pro" w:cstheme="minorHAnsi"/>
                <w:b/>
                <w:lang w:val="en-GB"/>
              </w:rPr>
              <w:t>aprendidas</w:t>
            </w:r>
            <w:proofErr w:type="spellEnd"/>
            <w:r>
              <w:rPr>
                <w:rFonts w:ascii="Source Sans Pro" w:hAnsi="Source Sans Pro" w:cstheme="minorHAnsi"/>
                <w:b/>
                <w:lang w:val="en-GB"/>
              </w:rPr>
              <w:t xml:space="preserve"> / </w:t>
            </w:r>
            <w:proofErr w:type="spellStart"/>
            <w:r>
              <w:rPr>
                <w:rFonts w:ascii="Source Sans Pro" w:hAnsi="Source Sans Pro" w:cstheme="minorHAnsi"/>
                <w:b/>
                <w:lang w:val="en-GB"/>
              </w:rPr>
              <w:t>soluciones</w:t>
            </w:r>
            <w:proofErr w:type="spellEnd"/>
          </w:p>
        </w:tc>
      </w:tr>
      <w:tr w:rsidR="005421EC" w:rsidRPr="00D03234" w14:paraId="11041503" w14:textId="77777777" w:rsidTr="00D42947">
        <w:trPr>
          <w:trHeight w:hRule="exact" w:val="2084"/>
        </w:trPr>
        <w:tc>
          <w:tcPr>
            <w:tcW w:w="2830" w:type="dxa"/>
          </w:tcPr>
          <w:p w14:paraId="44BF77FA" w14:textId="434E8B59" w:rsidR="005421EC" w:rsidRPr="0045347C" w:rsidRDefault="00342149" w:rsidP="009E47D0">
            <w:pPr>
              <w:rPr>
                <w:rFonts w:ascii="Source Sans Pro" w:hAnsi="Source Sans Pro" w:cstheme="minorHAnsi"/>
                <w:lang w:val="es-ES"/>
              </w:rPr>
            </w:pPr>
            <w:r>
              <w:rPr>
                <w:rFonts w:ascii="Source Sans Pro" w:hAnsi="Source Sans Pro" w:cstheme="minorHAnsi"/>
                <w:lang w:val="es-ES"/>
              </w:rPr>
              <w:t>Reto 1: R1 “Diagnóstico sobre la atención otológica y audiológica”, la consolidación y generación de información representa un reto debido a la poca y dispersa información que existe relacionada al tema</w:t>
            </w:r>
          </w:p>
        </w:tc>
        <w:tc>
          <w:tcPr>
            <w:tcW w:w="6946" w:type="dxa"/>
          </w:tcPr>
          <w:p w14:paraId="006A81D9" w14:textId="30E59E63" w:rsidR="005421EC" w:rsidRPr="0045347C" w:rsidRDefault="001642C0" w:rsidP="001642C0">
            <w:pPr>
              <w:jc w:val="both"/>
              <w:rPr>
                <w:rFonts w:ascii="Source Sans Pro" w:hAnsi="Source Sans Pro" w:cstheme="minorHAnsi"/>
                <w:lang w:val="es-ES"/>
              </w:rPr>
            </w:pPr>
            <w:r>
              <w:rPr>
                <w:rFonts w:ascii="Source Sans Pro" w:hAnsi="Source Sans Pro" w:cstheme="minorHAnsi"/>
                <w:lang w:val="es-ES"/>
              </w:rPr>
              <w:t xml:space="preserve">. Hemos diseñado que la consolidación de la información tendrá características de primera y segunda fuente. Sin embargo, las buenas relaciones establecidas con personal incidente en las instituciones públicas, la metodología de investigación y los tiempos permiten que el panorama tenga dejos de optimismo. </w:t>
            </w:r>
          </w:p>
        </w:tc>
      </w:tr>
      <w:tr w:rsidR="005421EC" w:rsidRPr="00D03234" w14:paraId="148C5985" w14:textId="77777777" w:rsidTr="009E47D0">
        <w:trPr>
          <w:trHeight w:hRule="exact" w:val="3548"/>
        </w:trPr>
        <w:tc>
          <w:tcPr>
            <w:tcW w:w="2830" w:type="dxa"/>
          </w:tcPr>
          <w:p w14:paraId="64A6C9E3" w14:textId="0AC2CF6D" w:rsidR="005421EC" w:rsidRPr="0045347C" w:rsidRDefault="00342149" w:rsidP="009E47D0">
            <w:pPr>
              <w:rPr>
                <w:rFonts w:ascii="Source Sans Pro" w:hAnsi="Source Sans Pro" w:cstheme="minorHAnsi"/>
                <w:lang w:val="es-ES"/>
              </w:rPr>
            </w:pPr>
            <w:r>
              <w:rPr>
                <w:rFonts w:ascii="Source Sans Pro" w:hAnsi="Source Sans Pro" w:cstheme="minorHAnsi"/>
                <w:lang w:val="es-ES"/>
              </w:rPr>
              <w:lastRenderedPageBreak/>
              <w:t xml:space="preserve">Reto 2 . En el R1, en su actividad sobre el Tamizaje Auditivo Neonatal, formación con comadronas, existe la posibilidad que estas personas adquieran el conocimiento, sin embargo, no lo apliquen, sesgados en gran medida por la fuerza de las prácticas cotidianas y culturales que rigen su atención a madres en gestación, recién nacidos y a su comunidad. </w:t>
            </w:r>
          </w:p>
        </w:tc>
        <w:tc>
          <w:tcPr>
            <w:tcW w:w="6946" w:type="dxa"/>
          </w:tcPr>
          <w:p w14:paraId="6D9BFED6" w14:textId="7D33AAFC" w:rsidR="005421EC" w:rsidRPr="0045347C" w:rsidRDefault="009E47D0" w:rsidP="00D42947">
            <w:pPr>
              <w:jc w:val="both"/>
              <w:rPr>
                <w:rFonts w:ascii="Source Sans Pro" w:hAnsi="Source Sans Pro" w:cstheme="minorHAnsi"/>
                <w:lang w:val="es-ES"/>
              </w:rPr>
            </w:pPr>
            <w:r>
              <w:rPr>
                <w:rFonts w:ascii="Source Sans Pro" w:hAnsi="Source Sans Pro" w:cstheme="minorHAnsi"/>
                <w:lang w:val="es-ES"/>
              </w:rPr>
              <w:t xml:space="preserve"> Aún</w:t>
            </w:r>
            <w:r w:rsidR="00D42947">
              <w:rPr>
                <w:rFonts w:ascii="Source Sans Pro" w:hAnsi="Source Sans Pro" w:cstheme="minorHAnsi"/>
                <w:lang w:val="es-ES"/>
              </w:rPr>
              <w:t xml:space="preserve"> así, creemos que la andragogía y la inclusión de un grupo (comadronas) que tradicionalmente quedaba fuera y ahora es tomado en cuenta, dan fuerza a una actividad muy importante. </w:t>
            </w:r>
            <w:r w:rsidR="00A96412">
              <w:rPr>
                <w:rFonts w:ascii="Source Sans Pro" w:hAnsi="Source Sans Pro" w:cstheme="minorHAnsi"/>
                <w:lang w:val="es-ES"/>
              </w:rPr>
              <w:t xml:space="preserve"> </w:t>
            </w:r>
            <w:r w:rsidR="005434B0">
              <w:rPr>
                <w:rFonts w:ascii="Source Sans Pro" w:hAnsi="Source Sans Pro" w:cstheme="minorHAnsi"/>
                <w:lang w:val="es-ES"/>
              </w:rPr>
              <w:t xml:space="preserve">Sin duda alguna, se establecerá </w:t>
            </w:r>
            <w:r w:rsidR="00DD2617">
              <w:rPr>
                <w:rFonts w:ascii="Source Sans Pro" w:hAnsi="Source Sans Pro" w:cstheme="minorHAnsi"/>
                <w:lang w:val="es-ES"/>
              </w:rPr>
              <w:t xml:space="preserve">un mecanismo </w:t>
            </w:r>
            <w:r w:rsidR="0095590E">
              <w:rPr>
                <w:rFonts w:ascii="Source Sans Pro" w:hAnsi="Source Sans Pro" w:cstheme="minorHAnsi"/>
                <w:lang w:val="es-ES"/>
              </w:rPr>
              <w:t xml:space="preserve">(evaluación) </w:t>
            </w:r>
            <w:r w:rsidR="00DD2617">
              <w:rPr>
                <w:rFonts w:ascii="Source Sans Pro" w:hAnsi="Source Sans Pro" w:cstheme="minorHAnsi"/>
                <w:lang w:val="es-ES"/>
              </w:rPr>
              <w:t xml:space="preserve">para medir </w:t>
            </w:r>
            <w:r w:rsidR="006D77B5">
              <w:rPr>
                <w:rFonts w:ascii="Source Sans Pro" w:hAnsi="Source Sans Pro" w:cstheme="minorHAnsi"/>
                <w:lang w:val="es-ES"/>
              </w:rPr>
              <w:t xml:space="preserve">los conocimientos </w:t>
            </w:r>
            <w:r w:rsidR="00D3665F">
              <w:rPr>
                <w:rFonts w:ascii="Source Sans Pro" w:hAnsi="Source Sans Pro" w:cstheme="minorHAnsi"/>
                <w:lang w:val="es-ES"/>
              </w:rPr>
              <w:t>audiológicos</w:t>
            </w:r>
            <w:r w:rsidR="0095590E">
              <w:rPr>
                <w:rFonts w:ascii="Source Sans Pro" w:hAnsi="Source Sans Pro" w:cstheme="minorHAnsi"/>
                <w:lang w:val="es-ES"/>
              </w:rPr>
              <w:t xml:space="preserve"> instalados, una vez finalizadas l</w:t>
            </w:r>
            <w:r w:rsidR="00D47518">
              <w:rPr>
                <w:rFonts w:ascii="Source Sans Pro" w:hAnsi="Source Sans Pro" w:cstheme="minorHAnsi"/>
                <w:lang w:val="es-ES"/>
              </w:rPr>
              <w:t xml:space="preserve">as capacitaciones. </w:t>
            </w:r>
            <w:r w:rsidR="003710C5">
              <w:rPr>
                <w:rFonts w:ascii="Source Sans Pro" w:hAnsi="Source Sans Pro" w:cstheme="minorHAnsi"/>
                <w:lang w:val="es-ES"/>
              </w:rPr>
              <w:t xml:space="preserve">Sin embargo, las comadronas que hayan sido involucradas </w:t>
            </w:r>
            <w:r w:rsidR="00170F64">
              <w:rPr>
                <w:rFonts w:ascii="Source Sans Pro" w:hAnsi="Source Sans Pro" w:cstheme="minorHAnsi"/>
                <w:lang w:val="es-ES"/>
              </w:rPr>
              <w:t xml:space="preserve">en los procesos de inserción de capacidades y conocimientos estarán relacionadas </w:t>
            </w:r>
            <w:r w:rsidR="00074EE3">
              <w:rPr>
                <w:rFonts w:ascii="Source Sans Pro" w:hAnsi="Source Sans Pro" w:cstheme="minorHAnsi"/>
                <w:lang w:val="es-ES"/>
              </w:rPr>
              <w:t xml:space="preserve">de forma permanente, </w:t>
            </w:r>
            <w:r w:rsidR="009B50CC">
              <w:rPr>
                <w:rFonts w:ascii="Source Sans Pro" w:hAnsi="Source Sans Pro" w:cstheme="minorHAnsi"/>
                <w:lang w:val="es-ES"/>
              </w:rPr>
              <w:t xml:space="preserve">a todos los procesos de formación en los que la Fundación </w:t>
            </w:r>
            <w:r w:rsidR="009D627F">
              <w:rPr>
                <w:rFonts w:ascii="Source Sans Pro" w:hAnsi="Source Sans Pro" w:cstheme="minorHAnsi"/>
                <w:lang w:val="es-ES"/>
              </w:rPr>
              <w:t xml:space="preserve">Sonrisas que Escuchan </w:t>
            </w:r>
            <w:r w:rsidR="009B50CC">
              <w:rPr>
                <w:rFonts w:ascii="Source Sans Pro" w:hAnsi="Source Sans Pro" w:cstheme="minorHAnsi"/>
                <w:lang w:val="es-ES"/>
              </w:rPr>
              <w:t xml:space="preserve">promueva o esté involucrada con </w:t>
            </w:r>
            <w:r w:rsidR="007125FA">
              <w:rPr>
                <w:rFonts w:ascii="Source Sans Pro" w:hAnsi="Source Sans Pro" w:cstheme="minorHAnsi"/>
                <w:lang w:val="es-ES"/>
              </w:rPr>
              <w:t>médicos y enfermeras. Teniendo así, un proceso de integración territorial</w:t>
            </w:r>
            <w:r w:rsidR="00BB649B">
              <w:rPr>
                <w:rFonts w:ascii="Source Sans Pro" w:hAnsi="Source Sans Pro" w:cstheme="minorHAnsi"/>
                <w:lang w:val="es-ES"/>
              </w:rPr>
              <w:t xml:space="preserve"> de los profesionales que están relacionados al sistema de salud, especialmente aquellos servicios dirigidos a las personas que </w:t>
            </w:r>
            <w:r w:rsidR="009D627F">
              <w:rPr>
                <w:rFonts w:ascii="Source Sans Pro" w:hAnsi="Source Sans Pro" w:cstheme="minorHAnsi"/>
                <w:lang w:val="es-ES"/>
              </w:rPr>
              <w:t xml:space="preserve">se desarrollan en situación de vulnerabilidad. </w:t>
            </w:r>
          </w:p>
        </w:tc>
      </w:tr>
      <w:tr w:rsidR="005421EC" w:rsidRPr="00D03234" w14:paraId="7B589795" w14:textId="77777777" w:rsidTr="009E47D0">
        <w:trPr>
          <w:trHeight w:hRule="exact" w:val="4959"/>
        </w:trPr>
        <w:tc>
          <w:tcPr>
            <w:tcW w:w="2830" w:type="dxa"/>
            <w:vAlign w:val="center"/>
          </w:tcPr>
          <w:p w14:paraId="67530DDE" w14:textId="06912860" w:rsidR="005421EC" w:rsidRPr="00B77EBB" w:rsidRDefault="0098258E" w:rsidP="009E47D0">
            <w:pPr>
              <w:rPr>
                <w:rFonts w:ascii="Source Sans Pro" w:hAnsi="Source Sans Pro" w:cstheme="minorHAnsi"/>
                <w:lang w:val="es-GT"/>
              </w:rPr>
            </w:pPr>
            <w:r>
              <w:rPr>
                <w:rFonts w:ascii="Source Sans Pro" w:hAnsi="Source Sans Pro" w:cstheme="minorHAnsi"/>
                <w:lang w:val="es-GT"/>
              </w:rPr>
              <w:t xml:space="preserve">En el R1, en su actividad sobre el Tamizaje Auditivo Escolar, debemos exponer que el Ministerio de Educación es un sector que, normalmente, está en desacuerdo e insatisfecho de acuerdo a los beneficios del gobierno para con los maestros y producto de ello se dan los “paros” que son manifestaciones de estos desacuerdos, pero repercuten la no asistencia por parte de los estudiantes (niños y niñas en edad escolar) y esto imposibilitaría el desarrollo de las evaluaciones en escuelas públicas. </w:t>
            </w:r>
          </w:p>
        </w:tc>
        <w:tc>
          <w:tcPr>
            <w:tcW w:w="6946" w:type="dxa"/>
            <w:vAlign w:val="center"/>
          </w:tcPr>
          <w:p w14:paraId="7847F395" w14:textId="739F4A47" w:rsidR="005421EC" w:rsidRPr="00B77EBB" w:rsidRDefault="00D42947" w:rsidP="00D47518">
            <w:pPr>
              <w:jc w:val="both"/>
              <w:rPr>
                <w:rFonts w:ascii="Source Sans Pro" w:hAnsi="Source Sans Pro" w:cstheme="minorHAnsi"/>
                <w:lang w:val="es-GT"/>
              </w:rPr>
            </w:pPr>
            <w:r>
              <w:rPr>
                <w:rFonts w:ascii="Source Sans Pro" w:hAnsi="Source Sans Pro" w:cstheme="minorHAnsi"/>
                <w:lang w:val="es-GT"/>
              </w:rPr>
              <w:t>Sin embargo, el buen entendimiento que se tiene con los directores de educación departamental de los departamentos, más la capacidad de reprogramación de las actividades nos dan una salida al tema.</w:t>
            </w:r>
          </w:p>
        </w:tc>
      </w:tr>
    </w:tbl>
    <w:p w14:paraId="1238886F" w14:textId="77777777" w:rsidR="0098258E" w:rsidRPr="00DA523F" w:rsidRDefault="0098258E" w:rsidP="005421EC">
      <w:pPr>
        <w:spacing w:after="120" w:line="240" w:lineRule="auto"/>
        <w:rPr>
          <w:rFonts w:ascii="Source Sans Pro" w:hAnsi="Source Sans Pro" w:cstheme="minorHAnsi"/>
          <w:lang w:val="es-ES"/>
        </w:rPr>
      </w:pPr>
    </w:p>
    <w:p w14:paraId="23B5E88E" w14:textId="47D5CD11" w:rsidR="005421EC" w:rsidRPr="0012228E" w:rsidRDefault="005421EC" w:rsidP="004C3556">
      <w:pPr>
        <w:pStyle w:val="Lauraberschrift1"/>
        <w:numPr>
          <w:ilvl w:val="0"/>
          <w:numId w:val="13"/>
        </w:numPr>
        <w:spacing w:after="120" w:line="240" w:lineRule="auto"/>
        <w:rPr>
          <w:rFonts w:ascii="Source Sans Pro" w:hAnsi="Source Sans Pro" w:cs="Arial"/>
          <w:i w:val="0"/>
          <w:sz w:val="28"/>
          <w:lang w:val="en-GB"/>
        </w:rPr>
      </w:pPr>
      <w:r w:rsidRPr="0012228E">
        <w:rPr>
          <w:rFonts w:ascii="Source Sans Pro" w:hAnsi="Source Sans Pro" w:cs="Arial"/>
          <w:i w:val="0"/>
          <w:sz w:val="28"/>
          <w:lang w:val="en-GB"/>
        </w:rPr>
        <w:t xml:space="preserve">Risk Update </w:t>
      </w:r>
      <w:r>
        <w:rPr>
          <w:rFonts w:ascii="Source Sans Pro" w:hAnsi="Source Sans Pro" w:cs="Arial"/>
          <w:i w:val="0"/>
          <w:sz w:val="28"/>
          <w:lang w:val="en-GB"/>
        </w:rPr>
        <w:t>(Riesgos)</w:t>
      </w:r>
      <w:r w:rsidR="00FE3B39">
        <w:rPr>
          <w:rFonts w:ascii="Source Sans Pro" w:hAnsi="Source Sans Pro" w:cs="Arial"/>
          <w:i w:val="0"/>
          <w:sz w:val="28"/>
          <w:lang w:val="en-GB"/>
        </w:rPr>
        <w:t xml:space="preserve"> (CBM) </w:t>
      </w:r>
    </w:p>
    <w:p w14:paraId="14A75AF7" w14:textId="77777777" w:rsidR="005421EC" w:rsidRDefault="005421EC" w:rsidP="005421EC">
      <w:pPr>
        <w:spacing w:after="0" w:line="240" w:lineRule="auto"/>
        <w:jc w:val="both"/>
        <w:rPr>
          <w:rFonts w:ascii="Source Sans Pro" w:hAnsi="Source Sans Pro" w:cstheme="minorHAnsi"/>
          <w:i/>
          <w:lang w:val="es-ES"/>
        </w:rPr>
      </w:pPr>
      <w:r>
        <w:rPr>
          <w:rFonts w:ascii="Source Sans Pro" w:hAnsi="Source Sans Pro" w:cstheme="minorHAnsi"/>
          <w:i/>
          <w:lang w:val="es-ES"/>
        </w:rPr>
        <w:t>Por favor, i</w:t>
      </w:r>
      <w:r w:rsidRPr="00B44928">
        <w:rPr>
          <w:rFonts w:ascii="Source Sans Pro" w:hAnsi="Source Sans Pro" w:cstheme="minorHAnsi"/>
          <w:i/>
          <w:lang w:val="es-ES"/>
        </w:rPr>
        <w:t>nforme sobre el registro de riesgos. ¿Se ha materializado o cambiado alguno de los riesgos identificados durante el diseño del proyecto? Por favor, actualice el Registro de Riesgos y adjúntelo a este informe.</w:t>
      </w:r>
    </w:p>
    <w:p w14:paraId="7359853A" w14:textId="77777777" w:rsidR="005421EC" w:rsidRDefault="005421EC" w:rsidP="005421EC">
      <w:pPr>
        <w:spacing w:after="0" w:line="240" w:lineRule="auto"/>
        <w:jc w:val="both"/>
        <w:rPr>
          <w:rFonts w:ascii="Source Sans Pro" w:hAnsi="Source Sans Pro" w:cstheme="minorHAnsi"/>
          <w:i/>
          <w:lang w:val="es-ES"/>
        </w:rPr>
      </w:pPr>
    </w:p>
    <w:tbl>
      <w:tblPr>
        <w:tblStyle w:val="Tabellenraster"/>
        <w:tblW w:w="0" w:type="auto"/>
        <w:tblLook w:val="04A0" w:firstRow="1" w:lastRow="0" w:firstColumn="1" w:lastColumn="0" w:noHBand="0" w:noVBand="1"/>
      </w:tblPr>
      <w:tblGrid>
        <w:gridCol w:w="9736"/>
      </w:tblGrid>
      <w:tr w:rsidR="005421EC" w:rsidRPr="00D03234" w14:paraId="166A34E3" w14:textId="77777777" w:rsidTr="002174C9">
        <w:trPr>
          <w:trHeight w:val="1512"/>
        </w:trPr>
        <w:tc>
          <w:tcPr>
            <w:tcW w:w="9736" w:type="dxa"/>
          </w:tcPr>
          <w:p w14:paraId="49E5F80F" w14:textId="1F1E9005" w:rsidR="005421EC" w:rsidRPr="000F3361" w:rsidRDefault="00A96412" w:rsidP="001642C0">
            <w:pPr>
              <w:pStyle w:val="Listenabsatz"/>
              <w:ind w:left="742"/>
              <w:jc w:val="both"/>
              <w:rPr>
                <w:rFonts w:ascii="Source Sans Pro" w:hAnsi="Source Sans Pro" w:cstheme="minorHAnsi"/>
                <w:iCs/>
                <w:lang w:val="es-ES"/>
              </w:rPr>
            </w:pPr>
            <w:r w:rsidRPr="001642C0">
              <w:rPr>
                <w:rFonts w:ascii="Source Sans Pro" w:hAnsi="Source Sans Pro" w:cstheme="minorHAnsi"/>
                <w:iCs/>
                <w:sz w:val="22"/>
                <w:szCs w:val="22"/>
                <w:lang w:val="es-ES"/>
              </w:rPr>
              <w:t xml:space="preserve">No, debido a que nuestro período de implementación de metas físicas es este año. </w:t>
            </w:r>
            <w:r w:rsidR="001642C0" w:rsidRPr="001642C0">
              <w:rPr>
                <w:rFonts w:ascii="Source Sans Pro" w:hAnsi="Source Sans Pro" w:cstheme="minorHAnsi"/>
                <w:iCs/>
                <w:sz w:val="22"/>
                <w:szCs w:val="22"/>
                <w:lang w:val="es-ES"/>
              </w:rPr>
              <w:t>Así mismo</w:t>
            </w:r>
            <w:r w:rsidRPr="001642C0">
              <w:rPr>
                <w:rFonts w:ascii="Source Sans Pro" w:hAnsi="Source Sans Pro" w:cstheme="minorHAnsi"/>
                <w:iCs/>
                <w:sz w:val="22"/>
                <w:szCs w:val="22"/>
                <w:lang w:val="es-ES"/>
              </w:rPr>
              <w:t>,</w:t>
            </w:r>
            <w:r w:rsidR="001642C0" w:rsidRPr="001642C0">
              <w:rPr>
                <w:rFonts w:ascii="Source Sans Pro" w:hAnsi="Source Sans Pro" w:cstheme="minorHAnsi"/>
                <w:iCs/>
                <w:sz w:val="22"/>
                <w:szCs w:val="22"/>
                <w:lang w:val="es-ES"/>
              </w:rPr>
              <w:t xml:space="preserve"> debemos exponer que</w:t>
            </w:r>
            <w:r w:rsidRPr="001642C0">
              <w:rPr>
                <w:rFonts w:ascii="Source Sans Pro" w:hAnsi="Source Sans Pro" w:cstheme="minorHAnsi"/>
                <w:iCs/>
                <w:sz w:val="22"/>
                <w:szCs w:val="22"/>
                <w:lang w:val="es-ES"/>
              </w:rPr>
              <w:t xml:space="preserve"> hemos participado en </w:t>
            </w:r>
            <w:r w:rsidR="001642C0" w:rsidRPr="001642C0">
              <w:rPr>
                <w:rFonts w:ascii="Source Sans Pro" w:hAnsi="Source Sans Pro" w:cstheme="minorHAnsi"/>
                <w:iCs/>
                <w:sz w:val="22"/>
                <w:szCs w:val="22"/>
                <w:lang w:val="es-ES"/>
              </w:rPr>
              <w:t xml:space="preserve">los talleres de CBM para el mejoramiento de nuestros rangos de evaluación del riesgo y su tipificación, que servirá para nuestra aplicación. </w:t>
            </w:r>
            <w:r w:rsidR="001B43E5">
              <w:rPr>
                <w:rFonts w:ascii="Source Sans Pro" w:hAnsi="Source Sans Pro" w:cstheme="minorHAnsi"/>
                <w:iCs/>
                <w:sz w:val="22"/>
                <w:szCs w:val="22"/>
                <w:lang w:val="es-ES"/>
              </w:rPr>
              <w:t>Sin embargo, como mencionamos con a</w:t>
            </w:r>
            <w:r w:rsidR="005F0533">
              <w:rPr>
                <w:rFonts w:ascii="Source Sans Pro" w:hAnsi="Source Sans Pro" w:cstheme="minorHAnsi"/>
                <w:iCs/>
                <w:sz w:val="22"/>
                <w:szCs w:val="22"/>
                <w:lang w:val="es-ES"/>
              </w:rPr>
              <w:t xml:space="preserve">nterioridad, </w:t>
            </w:r>
            <w:r w:rsidR="002B10B5">
              <w:rPr>
                <w:rFonts w:ascii="Source Sans Pro" w:hAnsi="Source Sans Pro" w:cstheme="minorHAnsi"/>
                <w:iCs/>
                <w:sz w:val="22"/>
                <w:szCs w:val="22"/>
                <w:lang w:val="es-ES"/>
              </w:rPr>
              <w:t>dispondremos de una consultoría como parte de las acciones administrativas para formular el documento que describa con mayor exactitud</w:t>
            </w:r>
            <w:r w:rsidR="00F60DA2">
              <w:rPr>
                <w:rFonts w:ascii="Source Sans Pro" w:hAnsi="Source Sans Pro" w:cstheme="minorHAnsi"/>
                <w:iCs/>
                <w:sz w:val="22"/>
                <w:szCs w:val="22"/>
                <w:lang w:val="es-ES"/>
              </w:rPr>
              <w:t xml:space="preserve"> el tipo de riesgo y sus formas para prevenirlo. </w:t>
            </w:r>
          </w:p>
        </w:tc>
      </w:tr>
    </w:tbl>
    <w:p w14:paraId="00CDB12D" w14:textId="77777777" w:rsidR="00A000CE" w:rsidRPr="00F57D70" w:rsidRDefault="00A000CE" w:rsidP="0039701D">
      <w:pPr>
        <w:rPr>
          <w:lang w:val="es-ES"/>
        </w:rPr>
      </w:pPr>
    </w:p>
    <w:p w14:paraId="4B7102B4" w14:textId="77777777" w:rsidR="004F17FF" w:rsidRPr="00F57D70" w:rsidRDefault="008D51AE" w:rsidP="004C3556">
      <w:pPr>
        <w:pStyle w:val="Listenabsatz"/>
        <w:numPr>
          <w:ilvl w:val="0"/>
          <w:numId w:val="13"/>
        </w:numPr>
        <w:spacing w:before="240" w:after="0"/>
        <w:rPr>
          <w:b/>
          <w:color w:val="244061" w:themeColor="accent1" w:themeShade="80"/>
          <w:sz w:val="24"/>
          <w:lang w:val="es-ES"/>
        </w:rPr>
      </w:pPr>
      <w:r w:rsidRPr="00F57D70">
        <w:rPr>
          <w:b/>
          <w:color w:val="244061" w:themeColor="accent1" w:themeShade="80"/>
          <w:sz w:val="24"/>
          <w:lang w:val="es-ES"/>
        </w:rPr>
        <w:t xml:space="preserve">Evaluación del curso ulterior del proyecto por la entidad ejecutora privada </w:t>
      </w:r>
      <w:r w:rsidR="00525F55" w:rsidRPr="00F57D70">
        <w:rPr>
          <w:b/>
          <w:color w:val="244061" w:themeColor="accent1" w:themeShade="80"/>
          <w:sz w:val="24"/>
          <w:lang w:val="es-ES"/>
        </w:rPr>
        <w:t xml:space="preserve">alemana </w:t>
      </w:r>
    </w:p>
    <w:p w14:paraId="24F43401" w14:textId="57BDAF0D" w:rsidR="00C73382" w:rsidRPr="00D61361" w:rsidRDefault="00296194" w:rsidP="00D61361">
      <w:pPr>
        <w:spacing w:after="0"/>
        <w:rPr>
          <w:color w:val="A6A6A6" w:themeColor="background1" w:themeShade="A6"/>
          <w:szCs w:val="18"/>
          <w:lang w:val="es-ES"/>
        </w:rPr>
      </w:pPr>
      <w:r w:rsidRPr="004C3556">
        <w:rPr>
          <w:color w:val="A6A6A6" w:themeColor="background1" w:themeShade="A6"/>
          <w:szCs w:val="18"/>
          <w:lang w:val="es-ES"/>
        </w:rPr>
        <w:t>[Basándose en la evolución hasta la fecha, indique brevemente su valoración sobre si el proyecto puede continuar según lo previsto y si cabe esperar que se alcancen los objetivos del proyecto dentro del periodo de financiación</w:t>
      </w:r>
      <w:r w:rsidR="00B712CA" w:rsidRPr="004C3556">
        <w:rPr>
          <w:color w:val="A6A6A6" w:themeColor="background1" w:themeShade="A6"/>
          <w:szCs w:val="18"/>
          <w:lang w:val="es-ES"/>
        </w:rPr>
        <w:t>]</w:t>
      </w:r>
      <w:r w:rsidRPr="004C3556">
        <w:rPr>
          <w:color w:val="A6A6A6" w:themeColor="background1" w:themeShade="A6"/>
          <w:szCs w:val="18"/>
          <w:lang w:val="es-ES"/>
        </w:rPr>
        <w:t>.</w:t>
      </w:r>
    </w:p>
    <w:p w14:paraId="499D42AD" w14:textId="06DE2FC1" w:rsidR="00C10E23" w:rsidRPr="00F57D70" w:rsidRDefault="00C10E23" w:rsidP="0039701D">
      <w:pPr>
        <w:rPr>
          <w:lang w:val="es-ES"/>
        </w:rPr>
      </w:pPr>
    </w:p>
    <w:p w14:paraId="486A611B" w14:textId="77777777" w:rsidR="00DA56B1" w:rsidRPr="00F57D70" w:rsidRDefault="00DA56B1" w:rsidP="0039701D">
      <w:pPr>
        <w:rPr>
          <w:lang w:val="es-ES"/>
        </w:rPr>
      </w:pPr>
    </w:p>
    <w:p w14:paraId="17B574EE" w14:textId="5B0654F4" w:rsidR="00ED5099" w:rsidRPr="004C3556" w:rsidRDefault="008D51AE" w:rsidP="004C3556">
      <w:pPr>
        <w:pStyle w:val="Listenabsatz"/>
        <w:numPr>
          <w:ilvl w:val="0"/>
          <w:numId w:val="13"/>
        </w:numPr>
        <w:spacing w:before="240" w:after="0"/>
        <w:rPr>
          <w:b/>
          <w:color w:val="244061" w:themeColor="accent1" w:themeShade="80"/>
          <w:sz w:val="24"/>
          <w:lang w:val="es-ES"/>
        </w:rPr>
      </w:pPr>
      <w:r w:rsidRPr="004C3556">
        <w:rPr>
          <w:b/>
          <w:color w:val="244061" w:themeColor="accent1" w:themeShade="80"/>
          <w:sz w:val="24"/>
          <w:lang w:val="es-ES"/>
        </w:rPr>
        <w:t xml:space="preserve">Informe sobre las condiciones de conformidad con el acuerdo de </w:t>
      </w:r>
      <w:r w:rsidR="0086378B" w:rsidRPr="004C3556">
        <w:rPr>
          <w:b/>
          <w:color w:val="244061" w:themeColor="accent1" w:themeShade="80"/>
          <w:sz w:val="24"/>
          <w:lang w:val="es-ES"/>
        </w:rPr>
        <w:t>contrato</w:t>
      </w:r>
      <w:r w:rsidRPr="004C3556">
        <w:rPr>
          <w:b/>
          <w:color w:val="244061" w:themeColor="accent1" w:themeShade="80"/>
          <w:sz w:val="24"/>
          <w:lang w:val="es-ES"/>
        </w:rPr>
        <w:t xml:space="preserve"> y/o declaración sobre una evaluación realizada</w:t>
      </w:r>
      <w:r w:rsidR="00583CE5" w:rsidRPr="004C3556">
        <w:rPr>
          <w:b/>
          <w:color w:val="244061" w:themeColor="accent1" w:themeShade="80"/>
          <w:sz w:val="24"/>
          <w:lang w:val="es-ES"/>
        </w:rPr>
        <w:t xml:space="preserve"> </w:t>
      </w:r>
    </w:p>
    <w:p w14:paraId="2C640E70" w14:textId="5A23C314" w:rsidR="004F17FF" w:rsidRDefault="00A56E8E">
      <w:pPr>
        <w:spacing w:after="0"/>
        <w:rPr>
          <w:color w:val="A6A6A6" w:themeColor="background1" w:themeShade="A6"/>
          <w:szCs w:val="18"/>
          <w:lang w:val="es-ES"/>
        </w:rPr>
      </w:pPr>
      <w:r w:rsidRPr="00F57D70">
        <w:rPr>
          <w:color w:val="A6A6A6" w:themeColor="background1" w:themeShade="A6"/>
          <w:szCs w:val="18"/>
          <w:lang w:val="es-ES"/>
        </w:rPr>
        <w:t>[Describa, en caso de que se hayan impuesto condiciones en el acuerdo de expedición, cómo se han cumplido</w:t>
      </w:r>
      <w:r w:rsidR="008E2B9D" w:rsidRPr="00F57D70">
        <w:rPr>
          <w:color w:val="A6A6A6" w:themeColor="background1" w:themeShade="A6"/>
          <w:szCs w:val="18"/>
          <w:lang w:val="es-ES"/>
        </w:rPr>
        <w:t xml:space="preserve"> o se </w:t>
      </w:r>
      <w:r w:rsidRPr="00F57D70">
        <w:rPr>
          <w:color w:val="A6A6A6" w:themeColor="background1" w:themeShade="A6"/>
          <w:szCs w:val="18"/>
          <w:lang w:val="es-ES"/>
        </w:rPr>
        <w:t xml:space="preserve">aplicaron como parte </w:t>
      </w:r>
      <w:r w:rsidR="008E2B9D" w:rsidRPr="00F57D70">
        <w:rPr>
          <w:color w:val="A6A6A6" w:themeColor="background1" w:themeShade="A6"/>
          <w:szCs w:val="18"/>
          <w:lang w:val="es-ES"/>
        </w:rPr>
        <w:t xml:space="preserve">del proyecto. Además, </w:t>
      </w:r>
      <w:r w:rsidRPr="00F57D70">
        <w:rPr>
          <w:color w:val="A6A6A6" w:themeColor="background1" w:themeShade="A6"/>
          <w:szCs w:val="18"/>
          <w:lang w:val="es-ES"/>
        </w:rPr>
        <w:t xml:space="preserve">si se llevó a cabo una evaluación intermedia, coméntelo </w:t>
      </w:r>
      <w:r w:rsidR="003C3013" w:rsidRPr="00F57D70">
        <w:rPr>
          <w:color w:val="A6A6A6" w:themeColor="background1" w:themeShade="A6"/>
          <w:szCs w:val="18"/>
          <w:lang w:val="es-ES"/>
        </w:rPr>
        <w:t>y describa los ajustes resultantes en la planificación del proyecto</w:t>
      </w:r>
      <w:r w:rsidR="00B712CA" w:rsidRPr="00F57D70">
        <w:rPr>
          <w:color w:val="A6A6A6" w:themeColor="background1" w:themeShade="A6"/>
          <w:szCs w:val="18"/>
          <w:lang w:val="es-ES"/>
        </w:rPr>
        <w:t>].</w:t>
      </w:r>
    </w:p>
    <w:p w14:paraId="1E58AFB3" w14:textId="49C08E10" w:rsidR="0010288B" w:rsidRDefault="00C932E8">
      <w:pPr>
        <w:spacing w:after="0"/>
        <w:rPr>
          <w:color w:val="A6A6A6" w:themeColor="background1" w:themeShade="A6"/>
          <w:szCs w:val="18"/>
          <w:lang w:val="es-ES"/>
        </w:rPr>
      </w:pPr>
      <w:r>
        <w:rPr>
          <w:color w:val="A6A6A6" w:themeColor="background1" w:themeShade="A6"/>
          <w:szCs w:val="18"/>
          <w:lang w:val="es-ES"/>
        </w:rPr>
        <w:t>No habia sido un</w:t>
      </w:r>
      <w:r w:rsidR="009B71E5">
        <w:rPr>
          <w:color w:val="A6A6A6" w:themeColor="background1" w:themeShade="A6"/>
          <w:szCs w:val="18"/>
          <w:lang w:val="es-ES"/>
        </w:rPr>
        <w:t xml:space="preserve">a evaluación </w:t>
      </w:r>
      <w:r w:rsidR="00630FE4">
        <w:rPr>
          <w:color w:val="A6A6A6" w:themeColor="background1" w:themeShade="A6"/>
          <w:szCs w:val="18"/>
          <w:lang w:val="es-ES"/>
        </w:rPr>
        <w:t xml:space="preserve">en el periodo de </w:t>
      </w:r>
      <w:r w:rsidR="00096DB9">
        <w:rPr>
          <w:color w:val="A6A6A6" w:themeColor="background1" w:themeShade="A6"/>
          <w:szCs w:val="18"/>
          <w:lang w:val="es-ES"/>
        </w:rPr>
        <w:t>informe</w:t>
      </w:r>
    </w:p>
    <w:p w14:paraId="55117EF8" w14:textId="77777777" w:rsidR="00102B66" w:rsidRDefault="00102B66" w:rsidP="00C51A3D">
      <w:pPr>
        <w:spacing w:after="0"/>
        <w:rPr>
          <w:lang w:val="es-ES"/>
        </w:rPr>
      </w:pPr>
    </w:p>
    <w:p w14:paraId="41653E8F" w14:textId="132692FE" w:rsidR="00DA56B1" w:rsidRPr="00F57D70" w:rsidRDefault="00DA56B1" w:rsidP="0039701D">
      <w:pPr>
        <w:rPr>
          <w:lang w:val="es-ES"/>
        </w:rPr>
      </w:pPr>
    </w:p>
    <w:p w14:paraId="158A996F" w14:textId="019D5906" w:rsidR="004F17FF" w:rsidRPr="006A7641" w:rsidRDefault="00C10E23" w:rsidP="004C3556">
      <w:pPr>
        <w:pStyle w:val="Listenabsatz"/>
        <w:numPr>
          <w:ilvl w:val="0"/>
          <w:numId w:val="13"/>
        </w:numPr>
        <w:spacing w:before="240"/>
        <w:rPr>
          <w:b/>
          <w:color w:val="244061" w:themeColor="accent1" w:themeShade="80"/>
          <w:sz w:val="24"/>
          <w:lang w:val="es-ES"/>
        </w:rPr>
      </w:pPr>
      <w:r w:rsidRPr="006A7641">
        <w:rPr>
          <w:b/>
          <w:color w:val="244061" w:themeColor="accent1" w:themeShade="80"/>
          <w:sz w:val="24"/>
          <w:lang w:val="es-ES"/>
        </w:rPr>
        <w:t xml:space="preserve">Otros comentarios </w:t>
      </w:r>
      <w:r w:rsidR="00E42396">
        <w:rPr>
          <w:b/>
          <w:color w:val="244061" w:themeColor="accent1" w:themeShade="80"/>
          <w:sz w:val="24"/>
          <w:lang w:val="es-ES"/>
        </w:rPr>
        <w:t xml:space="preserve">/ observaciones </w:t>
      </w:r>
    </w:p>
    <w:p w14:paraId="32A35F8A" w14:textId="77777777" w:rsidR="006A7641" w:rsidRDefault="006A7641" w:rsidP="006A7641">
      <w:pPr>
        <w:spacing w:before="240"/>
        <w:rPr>
          <w:b/>
          <w:color w:val="244061" w:themeColor="accent1" w:themeShade="80"/>
          <w:sz w:val="24"/>
          <w:lang w:val="es-ES"/>
        </w:rPr>
      </w:pPr>
    </w:p>
    <w:p w14:paraId="64900E11" w14:textId="77777777" w:rsidR="00413BF8" w:rsidRDefault="00413BF8" w:rsidP="006A7641">
      <w:pPr>
        <w:spacing w:before="240"/>
        <w:rPr>
          <w:b/>
          <w:color w:val="244061" w:themeColor="accent1" w:themeShade="80"/>
          <w:sz w:val="24"/>
          <w:lang w:val="es-ES"/>
        </w:rPr>
      </w:pPr>
    </w:p>
    <w:p w14:paraId="68B8A074" w14:textId="41AD06B3" w:rsidR="00C10E23" w:rsidRPr="004C3556" w:rsidRDefault="00413BF8" w:rsidP="0061409D">
      <w:pPr>
        <w:pStyle w:val="Listenabsatz"/>
        <w:numPr>
          <w:ilvl w:val="0"/>
          <w:numId w:val="13"/>
        </w:numPr>
        <w:spacing w:before="240"/>
        <w:rPr>
          <w:b/>
          <w:color w:val="244061" w:themeColor="accent1" w:themeShade="80"/>
          <w:sz w:val="24"/>
          <w:lang w:val="es-ES"/>
        </w:rPr>
      </w:pPr>
      <w:r>
        <w:rPr>
          <w:b/>
          <w:color w:val="244061" w:themeColor="accent1" w:themeShade="80"/>
          <w:sz w:val="24"/>
          <w:lang w:val="es-ES"/>
        </w:rPr>
        <w:t xml:space="preserve">Fotos </w:t>
      </w:r>
    </w:p>
    <w:p w14:paraId="566656BC" w14:textId="0E29112C" w:rsidR="003A721A" w:rsidRDefault="00A96412" w:rsidP="003C3013">
      <w:pPr>
        <w:tabs>
          <w:tab w:val="left" w:pos="3256"/>
        </w:tabs>
        <w:rPr>
          <w:lang w:val="es-ES"/>
        </w:rPr>
      </w:pPr>
      <w:r>
        <w:rPr>
          <w:lang w:val="es-ES"/>
        </w:rPr>
        <w:t>Drive</w:t>
      </w:r>
    </w:p>
    <w:p w14:paraId="08FAC3B0" w14:textId="40310975" w:rsidR="000426E2" w:rsidRDefault="000426E2" w:rsidP="003C3013">
      <w:pPr>
        <w:tabs>
          <w:tab w:val="left" w:pos="3256"/>
        </w:tabs>
        <w:rPr>
          <w:lang w:val="es-ES"/>
        </w:rPr>
      </w:pPr>
      <w:r>
        <w:rPr>
          <w:lang w:val="es-ES"/>
        </w:rPr>
        <w:t>E</w:t>
      </w:r>
      <w:r w:rsidR="00B96EAD">
        <w:rPr>
          <w:lang w:val="es-ES"/>
        </w:rPr>
        <w:t>l</w:t>
      </w:r>
      <w:r>
        <w:rPr>
          <w:lang w:val="es-ES"/>
        </w:rPr>
        <w:t xml:space="preserve"> link </w:t>
      </w:r>
      <w:r w:rsidR="00B96EAD">
        <w:rPr>
          <w:lang w:val="es-ES"/>
        </w:rPr>
        <w:t xml:space="preserve">es para el </w:t>
      </w:r>
      <w:r>
        <w:rPr>
          <w:lang w:val="es-ES"/>
        </w:rPr>
        <w:t>acceso al drive de fotografías</w:t>
      </w:r>
      <w:r w:rsidR="00590163">
        <w:rPr>
          <w:lang w:val="es-ES"/>
        </w:rPr>
        <w:t xml:space="preserve"> desagregadas en carpetas por departamento</w:t>
      </w:r>
      <w:r w:rsidR="00B96EAD">
        <w:rPr>
          <w:lang w:val="es-ES"/>
        </w:rPr>
        <w:t>, las cuales sirven como medio de verificación relacionados al:</w:t>
      </w:r>
    </w:p>
    <w:p w14:paraId="3CE3861E" w14:textId="5A0C8477" w:rsidR="00B96EAD" w:rsidRPr="00EF084A" w:rsidRDefault="00B96EAD" w:rsidP="00EF084A">
      <w:pPr>
        <w:pStyle w:val="Listenabsatz"/>
        <w:numPr>
          <w:ilvl w:val="0"/>
          <w:numId w:val="17"/>
        </w:numPr>
        <w:tabs>
          <w:tab w:val="left" w:pos="3256"/>
        </w:tabs>
        <w:rPr>
          <w:lang w:val="es-ES"/>
        </w:rPr>
      </w:pPr>
      <w:bookmarkStart w:id="19" w:name="_Hlk159492259"/>
      <w:r w:rsidRPr="00EF084A">
        <w:rPr>
          <w:lang w:val="es-ES"/>
        </w:rPr>
        <w:t xml:space="preserve">Kick off </w:t>
      </w:r>
    </w:p>
    <w:p w14:paraId="72BB6116" w14:textId="20F8773D" w:rsidR="00B96EAD" w:rsidRPr="00EF084A" w:rsidRDefault="00E53624" w:rsidP="00EF084A">
      <w:pPr>
        <w:pStyle w:val="Listenabsatz"/>
        <w:numPr>
          <w:ilvl w:val="0"/>
          <w:numId w:val="17"/>
        </w:numPr>
        <w:tabs>
          <w:tab w:val="left" w:pos="3256"/>
        </w:tabs>
        <w:rPr>
          <w:lang w:val="es-ES"/>
        </w:rPr>
      </w:pPr>
      <w:r w:rsidRPr="00EF084A">
        <w:rPr>
          <w:lang w:val="es-ES"/>
        </w:rPr>
        <w:t>Gestión con el Ministerio de Salud Pública</w:t>
      </w:r>
    </w:p>
    <w:p w14:paraId="4FBA5D2D" w14:textId="1004531C" w:rsidR="00E53624" w:rsidRPr="00EF084A" w:rsidRDefault="00E53624" w:rsidP="00EF084A">
      <w:pPr>
        <w:pStyle w:val="Listenabsatz"/>
        <w:numPr>
          <w:ilvl w:val="0"/>
          <w:numId w:val="17"/>
        </w:numPr>
        <w:tabs>
          <w:tab w:val="left" w:pos="3256"/>
        </w:tabs>
        <w:rPr>
          <w:lang w:val="es-ES"/>
        </w:rPr>
      </w:pPr>
      <w:r w:rsidRPr="00EF084A">
        <w:rPr>
          <w:lang w:val="es-ES"/>
        </w:rPr>
        <w:t xml:space="preserve">Gestión con el Ministerio de Educación </w:t>
      </w:r>
    </w:p>
    <w:p w14:paraId="274BA770" w14:textId="69B410ED" w:rsidR="00E53624" w:rsidRPr="00EF084A" w:rsidRDefault="00E53624" w:rsidP="00EF084A">
      <w:pPr>
        <w:pStyle w:val="Listenabsatz"/>
        <w:numPr>
          <w:ilvl w:val="0"/>
          <w:numId w:val="17"/>
        </w:numPr>
        <w:tabs>
          <w:tab w:val="left" w:pos="3256"/>
        </w:tabs>
        <w:rPr>
          <w:lang w:val="es-ES"/>
        </w:rPr>
      </w:pPr>
      <w:r w:rsidRPr="00EF084A">
        <w:rPr>
          <w:lang w:val="es-ES"/>
        </w:rPr>
        <w:t xml:space="preserve">Gestión con socios estratégicos </w:t>
      </w:r>
    </w:p>
    <w:p w14:paraId="09874D6E" w14:textId="2172C971" w:rsidR="00F52372" w:rsidRPr="00EF084A" w:rsidRDefault="00F52372" w:rsidP="00EF084A">
      <w:pPr>
        <w:pStyle w:val="Listenabsatz"/>
        <w:numPr>
          <w:ilvl w:val="0"/>
          <w:numId w:val="17"/>
        </w:numPr>
        <w:tabs>
          <w:tab w:val="left" w:pos="3256"/>
        </w:tabs>
        <w:rPr>
          <w:lang w:val="es-ES"/>
        </w:rPr>
      </w:pPr>
      <w:r w:rsidRPr="00EF084A">
        <w:rPr>
          <w:lang w:val="es-ES"/>
        </w:rPr>
        <w:t xml:space="preserve">Gestión con redes sobre discapacidad </w:t>
      </w:r>
    </w:p>
    <w:p w14:paraId="57D3E568" w14:textId="4DB7F946" w:rsidR="00F52372" w:rsidRPr="00EF084A" w:rsidRDefault="00197280" w:rsidP="00EF084A">
      <w:pPr>
        <w:pStyle w:val="Listenabsatz"/>
        <w:numPr>
          <w:ilvl w:val="0"/>
          <w:numId w:val="17"/>
        </w:numPr>
        <w:tabs>
          <w:tab w:val="left" w:pos="3256"/>
        </w:tabs>
        <w:rPr>
          <w:lang w:val="es-ES"/>
        </w:rPr>
      </w:pPr>
      <w:r w:rsidRPr="00EF084A">
        <w:rPr>
          <w:lang w:val="es-ES"/>
        </w:rPr>
        <w:t xml:space="preserve">Gestión de clínicas </w:t>
      </w:r>
    </w:p>
    <w:p w14:paraId="3937841D" w14:textId="2204354A" w:rsidR="006F204B" w:rsidRPr="00EF084A" w:rsidRDefault="006F204B" w:rsidP="00EF084A">
      <w:pPr>
        <w:pStyle w:val="Listenabsatz"/>
        <w:numPr>
          <w:ilvl w:val="0"/>
          <w:numId w:val="17"/>
        </w:numPr>
        <w:tabs>
          <w:tab w:val="left" w:pos="3256"/>
        </w:tabs>
        <w:rPr>
          <w:lang w:val="es-ES"/>
        </w:rPr>
      </w:pPr>
      <w:r w:rsidRPr="00EF084A">
        <w:rPr>
          <w:lang w:val="es-ES"/>
        </w:rPr>
        <w:t xml:space="preserve">Capacitaciones gestionadas por CBM </w:t>
      </w:r>
    </w:p>
    <w:p w14:paraId="726AA5A0" w14:textId="1E8974E9" w:rsidR="000426E2" w:rsidRPr="00266AB2" w:rsidRDefault="00590163" w:rsidP="003C3013">
      <w:pPr>
        <w:tabs>
          <w:tab w:val="left" w:pos="3256"/>
        </w:tabs>
        <w:rPr>
          <w:lang w:val="es-ES"/>
        </w:rPr>
      </w:pPr>
      <w:r>
        <w:rPr>
          <w:lang w:val="es-ES"/>
        </w:rPr>
        <w:t>Hemos seleccionado</w:t>
      </w:r>
      <w:r w:rsidR="00EF084A">
        <w:rPr>
          <w:lang w:val="es-ES"/>
        </w:rPr>
        <w:t xml:space="preserve"> 15 fotografías que resumen este período de gestión. </w:t>
      </w:r>
      <w:bookmarkEnd w:id="19"/>
    </w:p>
    <w:sectPr w:rsidR="000426E2" w:rsidRPr="00266AB2" w:rsidSect="007C40D2">
      <w:headerReference w:type="default" r:id="rId23"/>
      <w:footerReference w:type="default" r:id="rId24"/>
      <w:footerReference w:type="first" r:id="rId25"/>
      <w:pgSz w:w="11906" w:h="16838"/>
      <w:pgMar w:top="709" w:right="1080" w:bottom="1440" w:left="108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chönhammer, Catherina" w:date="2024-02-12T18:53:00Z" w:initials="SC">
    <w:p w14:paraId="7B78AC14" w14:textId="77777777" w:rsidR="008E750B" w:rsidRDefault="008E750B" w:rsidP="008E750B">
      <w:pPr>
        <w:pStyle w:val="Kommentartext"/>
      </w:pPr>
      <w:r>
        <w:rPr>
          <w:rStyle w:val="Kommentarzeichen"/>
        </w:rPr>
        <w:annotationRef/>
      </w:r>
      <w:r>
        <w:t xml:space="preserve">¿Para qué periodo están planeadas estas reuniones? </w:t>
      </w:r>
    </w:p>
  </w:comment>
  <w:comment w:id="5" w:author="Roberto Montt" w:date="2024-02-19T17:46:00Z" w:initials="RM">
    <w:p w14:paraId="7598CCEE" w14:textId="7747C8C5" w:rsidR="00685D9B" w:rsidRDefault="00685D9B">
      <w:pPr>
        <w:pStyle w:val="Kommentartext"/>
      </w:pPr>
      <w:r>
        <w:rPr>
          <w:rStyle w:val="Kommentarzeichen"/>
        </w:rPr>
        <w:annotationRef/>
      </w:r>
      <w:r>
        <w:t xml:space="preserve">Estas reuniones ya se llevarón a cabo, en cada uno de los departamentos seleccionados. En cada una de ellas se presentó a la Fundación, el objetivo del proyecto, sus cooperantes, así como la necesidad de establecer un mecanismo oficial, que ampare las acciones y responsabilidades tanto de la FSqE, como del Ministerio. </w:t>
      </w:r>
    </w:p>
  </w:comment>
  <w:comment w:id="6" w:author="Roberto Montt" w:date="2024-02-19T17:49:00Z" w:initials="RM">
    <w:p w14:paraId="17EE265B" w14:textId="26422895" w:rsidR="00685D9B" w:rsidRDefault="00685D9B">
      <w:pPr>
        <w:pStyle w:val="Kommentartext"/>
      </w:pPr>
      <w:r>
        <w:rPr>
          <w:rStyle w:val="Kommentarzeichen"/>
        </w:rPr>
        <w:annotationRef/>
      </w:r>
    </w:p>
  </w:comment>
  <w:comment w:id="8" w:author="Schönhammer, Catherina" w:date="2024-02-12T19:48:00Z" w:initials="SC">
    <w:p w14:paraId="45C4308B" w14:textId="77777777" w:rsidR="0067701D" w:rsidRDefault="0067701D" w:rsidP="0067701D">
      <w:pPr>
        <w:pStyle w:val="Kommentartext"/>
      </w:pPr>
      <w:r>
        <w:rPr>
          <w:rStyle w:val="Kommentarzeichen"/>
        </w:rPr>
        <w:annotationRef/>
      </w:r>
      <w:r>
        <w:rPr>
          <w:lang w:val="es-ES"/>
        </w:rPr>
        <w:t xml:space="preserve">Según la planificación Tal como se recomienda en el estudio de rentabilidad, dos clínicas (Sololá, Escuintla) se abrirán inicialmente en el primer año del proyecto. Entonces se puede elaborar/explicar brevemente porque no se abrirán aun (que fueron los retos, retrasos etc. ) </w:t>
      </w:r>
    </w:p>
  </w:comment>
  <w:comment w:id="9" w:author="Roberto Montt" w:date="2024-02-19T18:05:00Z" w:initials="RM">
    <w:p w14:paraId="07D52CD8" w14:textId="54E08F63" w:rsidR="002E1C04" w:rsidRDefault="002E1C04">
      <w:pPr>
        <w:pStyle w:val="Kommentartext"/>
      </w:pPr>
      <w:r>
        <w:rPr>
          <w:rStyle w:val="Kommentarzeichen"/>
        </w:rPr>
        <w:annotationRef/>
      </w:r>
      <w:r>
        <w:t xml:space="preserve">Este reporte pretende rendir cuentas a las actividades realizadas durante el semestre de Julio a Diciembre de 2023. La planificación expone que, al menos, dos clínicas estarán funcionando para el 2024 quiere decir que, para el primer reporte de 2024 (Julio), ambas clínicas, como mínimo, estarán funcionando. Sin embargo, nuestra meta interna, es que para finales de febrero estén funcionando las cuatro (4) clínicas, de modo que el proceso de implementación sea homogéneo.  </w:t>
      </w:r>
    </w:p>
  </w:comment>
  <w:comment w:id="14" w:author="Schönhammer, Catherina" w:date="2024-02-12T21:06:00Z" w:initials="SC">
    <w:p w14:paraId="6FD7D7E1" w14:textId="77777777" w:rsidR="00A207CB" w:rsidRDefault="00A207CB" w:rsidP="00A207CB">
      <w:pPr>
        <w:pStyle w:val="Kommentartext"/>
      </w:pPr>
      <w:r>
        <w:rPr>
          <w:rStyle w:val="Kommentarzeichen"/>
        </w:rPr>
        <w:annotationRef/>
      </w:r>
      <w:r>
        <w:t>Antes del proyecto ya se disponían las computadoras o como resultado de las acciones de los ultimos meses?</w:t>
      </w:r>
    </w:p>
  </w:comment>
  <w:comment w:id="15" w:author="Schönhammer, Catherina" w:date="2024-02-12T21:06:00Z" w:initials="SC">
    <w:p w14:paraId="2B37981A" w14:textId="77777777" w:rsidR="007152AB" w:rsidRDefault="007152AB" w:rsidP="007152AB">
      <w:pPr>
        <w:pStyle w:val="Kommentartext"/>
      </w:pPr>
      <w:r>
        <w:rPr>
          <w:rStyle w:val="Kommentarzeichen"/>
        </w:rPr>
        <w:annotationRef/>
      </w:r>
      <w:r>
        <w:t>Cuantas computadoras?</w:t>
      </w:r>
    </w:p>
  </w:comment>
  <w:comment w:id="16" w:author="Roberto Montt" w:date="2024-02-19T18:21:00Z" w:initials="RM">
    <w:p w14:paraId="526948F0" w14:textId="17134D66" w:rsidR="003A0125" w:rsidRDefault="003A0125">
      <w:pPr>
        <w:pStyle w:val="Kommentartext"/>
      </w:pPr>
      <w:r>
        <w:rPr>
          <w:rStyle w:val="Kommentarzeichen"/>
        </w:rPr>
        <w:annotationRef/>
      </w:r>
      <w:r>
        <w:t xml:space="preserve">No se disponían de computadoras para el desarrollo del proyecto. Se han comprado 4 computadoras que logren tener la capacidad para el manejo de la información y desarrollo del los programas de atención. </w:t>
      </w:r>
    </w:p>
  </w:comment>
  <w:comment w:id="17" w:author="Roberto Montt" w:date="2024-02-19T18:22:00Z" w:initials="RM">
    <w:p w14:paraId="5A8D0989" w14:textId="6FB3B18C" w:rsidR="003A0125" w:rsidRDefault="003A0125">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78AC14" w15:done="0"/>
  <w15:commentEx w15:paraId="7598CCEE" w15:paraIdParent="7B78AC14" w15:done="0"/>
  <w15:commentEx w15:paraId="17EE265B" w15:paraIdParent="7B78AC14" w15:done="0"/>
  <w15:commentEx w15:paraId="45C4308B" w15:done="1"/>
  <w15:commentEx w15:paraId="07D52CD8" w15:paraIdParent="45C4308B" w15:done="1"/>
  <w15:commentEx w15:paraId="6FD7D7E1" w15:done="0"/>
  <w15:commentEx w15:paraId="2B37981A" w15:paraIdParent="6FD7D7E1" w15:done="0"/>
  <w15:commentEx w15:paraId="526948F0" w15:paraIdParent="6FD7D7E1" w15:done="0"/>
  <w15:commentEx w15:paraId="5A8D0989" w15:paraIdParent="6FD7D7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76227C" w16cex:dateUtc="2024-02-12T17:53:00Z"/>
  <w16cex:commentExtensible w16cex:durableId="297E125E" w16cex:dateUtc="2024-02-19T23:46:00Z"/>
  <w16cex:commentExtensible w16cex:durableId="297E133E" w16cex:dateUtc="2024-02-19T23:49:00Z"/>
  <w16cex:commentExtensible w16cex:durableId="18C3CCC0" w16cex:dateUtc="2024-02-12T18:48:00Z"/>
  <w16cex:commentExtensible w16cex:durableId="297E16DC" w16cex:dateUtc="2024-02-20T00:05:00Z"/>
  <w16cex:commentExtensible w16cex:durableId="5F424989" w16cex:dateUtc="2024-02-12T20:06:00Z"/>
  <w16cex:commentExtensible w16cex:durableId="0DA0552A" w16cex:dateUtc="2024-02-12T20:06:00Z"/>
  <w16cex:commentExtensible w16cex:durableId="297E1AA3" w16cex:dateUtc="2024-02-20T00:21:00Z"/>
  <w16cex:commentExtensible w16cex:durableId="297E1AEA" w16cex:dateUtc="2024-02-20T0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78AC14" w16cid:durableId="5B76227C"/>
  <w16cid:commentId w16cid:paraId="7598CCEE" w16cid:durableId="297E125E"/>
  <w16cid:commentId w16cid:paraId="17EE265B" w16cid:durableId="297E133E"/>
  <w16cid:commentId w16cid:paraId="45C4308B" w16cid:durableId="18C3CCC0"/>
  <w16cid:commentId w16cid:paraId="07D52CD8" w16cid:durableId="297E16DC"/>
  <w16cid:commentId w16cid:paraId="6FD7D7E1" w16cid:durableId="5F424989"/>
  <w16cid:commentId w16cid:paraId="2B37981A" w16cid:durableId="0DA0552A"/>
  <w16cid:commentId w16cid:paraId="526948F0" w16cid:durableId="297E1AA3"/>
  <w16cid:commentId w16cid:paraId="5A8D0989" w16cid:durableId="297E1A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40D3C" w14:textId="77777777" w:rsidR="00D73D96" w:rsidRDefault="00D73D96" w:rsidP="00DC3E8F">
      <w:pPr>
        <w:spacing w:after="0" w:line="240" w:lineRule="auto"/>
      </w:pPr>
      <w:r>
        <w:separator/>
      </w:r>
    </w:p>
  </w:endnote>
  <w:endnote w:type="continuationSeparator" w:id="0">
    <w:p w14:paraId="1F697812" w14:textId="77777777" w:rsidR="00D73D96" w:rsidRDefault="00D73D96" w:rsidP="00DC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Arial"/>
    <w:panose1 w:val="020B0503030403020204"/>
    <w:charset w:val="00"/>
    <w:family w:val="swiss"/>
    <w:notTrueType/>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11354"/>
      <w:docPartObj>
        <w:docPartGallery w:val="Page Numbers (Bottom of Page)"/>
        <w:docPartUnique/>
      </w:docPartObj>
    </w:sdtPr>
    <w:sdtEndPr/>
    <w:sdtContent>
      <w:p w14:paraId="44762F3E" w14:textId="179642FC" w:rsidR="004F17FF" w:rsidRDefault="008D51AE">
        <w:pPr>
          <w:pStyle w:val="Fuzeile"/>
          <w:jc w:val="right"/>
        </w:pPr>
        <w:r>
          <w:fldChar w:fldCharType="begin"/>
        </w:r>
        <w:r>
          <w:instrText>PAGE   \* MERGEFORMAT</w:instrText>
        </w:r>
        <w:r>
          <w:fldChar w:fldCharType="separate"/>
        </w:r>
        <w:r w:rsidR="000644C5">
          <w:rPr>
            <w:noProof/>
          </w:rPr>
          <w:t>14</w:t>
        </w:r>
        <w:r>
          <w:fldChar w:fldCharType="end"/>
        </w:r>
      </w:p>
    </w:sdtContent>
  </w:sdt>
  <w:p w14:paraId="1C6E9254" w14:textId="0B58D753" w:rsidR="00C4171A" w:rsidRPr="00B05E06" w:rsidRDefault="00C4171A">
    <w:pPr>
      <w:pStyle w:val="Fuzeile"/>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1869A" w14:textId="77777777" w:rsidR="004F17FF" w:rsidRDefault="008D51AE">
    <w:pPr>
      <w:pStyle w:val="Fuzeile"/>
    </w:pPr>
    <w:r>
      <w:rPr>
        <w:noProof/>
        <w:lang w:val="en-US"/>
      </w:rPr>
      <w:drawing>
        <wp:anchor distT="0" distB="0" distL="114300" distR="114300" simplePos="0" relativeHeight="251659264" behindDoc="1" locked="0" layoutInCell="1" allowOverlap="1" wp14:anchorId="053BBEAF" wp14:editId="633713D0">
          <wp:simplePos x="0" y="0"/>
          <wp:positionH relativeFrom="margin">
            <wp:posOffset>-135172</wp:posOffset>
          </wp:positionH>
          <wp:positionV relativeFrom="page">
            <wp:posOffset>9745731</wp:posOffset>
          </wp:positionV>
          <wp:extent cx="6188710" cy="789940"/>
          <wp:effectExtent l="0" t="0" r="254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8710" cy="78994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18E4C" w14:textId="77777777" w:rsidR="00D73D96" w:rsidRDefault="00D73D96" w:rsidP="00DC3E8F">
      <w:pPr>
        <w:spacing w:after="0" w:line="240" w:lineRule="auto"/>
      </w:pPr>
      <w:r>
        <w:separator/>
      </w:r>
    </w:p>
  </w:footnote>
  <w:footnote w:type="continuationSeparator" w:id="0">
    <w:p w14:paraId="4A3AE648" w14:textId="77777777" w:rsidR="00D73D96" w:rsidRDefault="00D73D96" w:rsidP="00DC3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713F" w14:textId="3B57A4E5" w:rsidR="004F17FF" w:rsidRPr="00F57D70" w:rsidRDefault="008D51AE">
    <w:pPr>
      <w:pStyle w:val="Kopfzeile"/>
      <w:tabs>
        <w:tab w:val="clear" w:pos="4536"/>
        <w:tab w:val="clear" w:pos="9072"/>
        <w:tab w:val="left" w:pos="3544"/>
        <w:tab w:val="center" w:pos="9070"/>
      </w:tabs>
      <w:rPr>
        <w:color w:val="7F7F7F"/>
        <w:sz w:val="20"/>
        <w:szCs w:val="20"/>
        <w:lang w:val="es-ES"/>
      </w:rPr>
    </w:pPr>
    <w:r w:rsidRPr="00F57D70">
      <w:rPr>
        <w:color w:val="7F7F7F"/>
        <w:sz w:val="20"/>
        <w:szCs w:val="20"/>
        <w:lang w:val="es-ES"/>
      </w:rPr>
      <w:t xml:space="preserve">Engagement Global, bengo - </w:t>
    </w:r>
    <w:r w:rsidR="00467E5C" w:rsidRPr="00F57D70">
      <w:rPr>
        <w:color w:val="7F7F7F"/>
        <w:sz w:val="20"/>
        <w:szCs w:val="20"/>
        <w:lang w:val="es-ES"/>
      </w:rPr>
      <w:t xml:space="preserve">Informe provisional, </w:t>
    </w:r>
    <w:r w:rsidRPr="00F57D70">
      <w:rPr>
        <w:color w:val="7F7F7F"/>
        <w:sz w:val="20"/>
        <w:szCs w:val="20"/>
        <w:lang w:val="es-ES"/>
      </w:rPr>
      <w:t xml:space="preserve">Parte II, </w:t>
    </w:r>
  </w:p>
  <w:p w14:paraId="4DC63D67" w14:textId="79B1BA90" w:rsidR="00C4171A" w:rsidRPr="00F57D70" w:rsidRDefault="00C4171A" w:rsidP="00BD3D87">
    <w:pPr>
      <w:pStyle w:val="Kopfzeile"/>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F4E"/>
    <w:multiLevelType w:val="multilevel"/>
    <w:tmpl w:val="8E304BF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64E1DD6"/>
    <w:multiLevelType w:val="hybridMultilevel"/>
    <w:tmpl w:val="9E269410"/>
    <w:lvl w:ilvl="0" w:tplc="46F8EAFE">
      <w:start w:val="10"/>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A481D9F"/>
    <w:multiLevelType w:val="multilevel"/>
    <w:tmpl w:val="FBC671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BA01B16"/>
    <w:multiLevelType w:val="hybridMultilevel"/>
    <w:tmpl w:val="2C6A545C"/>
    <w:lvl w:ilvl="0" w:tplc="D4380BD2">
      <w:start w:val="1"/>
      <w:numFmt w:val="decimal"/>
      <w:lvlText w:val="%1."/>
      <w:lvlJc w:val="left"/>
      <w:pPr>
        <w:tabs>
          <w:tab w:val="num" w:pos="0"/>
        </w:tabs>
        <w:ind w:left="720" w:hanging="360"/>
      </w:pPr>
      <w:rPr>
        <w:rFonts w:hint="default"/>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8D6DB8"/>
    <w:multiLevelType w:val="hybridMultilevel"/>
    <w:tmpl w:val="9BA46DCA"/>
    <w:lvl w:ilvl="0" w:tplc="D30AA81A">
      <w:start w:val="1"/>
      <w:numFmt w:val="bullet"/>
      <w:lvlText w:val="-"/>
      <w:lvlJc w:val="left"/>
      <w:pPr>
        <w:ind w:left="742" w:hanging="360"/>
      </w:pPr>
      <w:rPr>
        <w:rFonts w:ascii="Calibri" w:eastAsia="Calibri" w:hAnsi="Calibri" w:cs="Calibri" w:hint="default"/>
      </w:rPr>
    </w:lvl>
    <w:lvl w:ilvl="1" w:tplc="100A0003" w:tentative="1">
      <w:start w:val="1"/>
      <w:numFmt w:val="bullet"/>
      <w:lvlText w:val="o"/>
      <w:lvlJc w:val="left"/>
      <w:pPr>
        <w:ind w:left="1462" w:hanging="360"/>
      </w:pPr>
      <w:rPr>
        <w:rFonts w:ascii="Courier New" w:hAnsi="Courier New" w:cs="Courier New" w:hint="default"/>
      </w:rPr>
    </w:lvl>
    <w:lvl w:ilvl="2" w:tplc="100A0005" w:tentative="1">
      <w:start w:val="1"/>
      <w:numFmt w:val="bullet"/>
      <w:lvlText w:val=""/>
      <w:lvlJc w:val="left"/>
      <w:pPr>
        <w:ind w:left="2182" w:hanging="360"/>
      </w:pPr>
      <w:rPr>
        <w:rFonts w:ascii="Wingdings" w:hAnsi="Wingdings" w:hint="default"/>
      </w:rPr>
    </w:lvl>
    <w:lvl w:ilvl="3" w:tplc="100A0001" w:tentative="1">
      <w:start w:val="1"/>
      <w:numFmt w:val="bullet"/>
      <w:lvlText w:val=""/>
      <w:lvlJc w:val="left"/>
      <w:pPr>
        <w:ind w:left="2902" w:hanging="360"/>
      </w:pPr>
      <w:rPr>
        <w:rFonts w:ascii="Symbol" w:hAnsi="Symbol" w:hint="default"/>
      </w:rPr>
    </w:lvl>
    <w:lvl w:ilvl="4" w:tplc="100A0003" w:tentative="1">
      <w:start w:val="1"/>
      <w:numFmt w:val="bullet"/>
      <w:lvlText w:val="o"/>
      <w:lvlJc w:val="left"/>
      <w:pPr>
        <w:ind w:left="3622" w:hanging="360"/>
      </w:pPr>
      <w:rPr>
        <w:rFonts w:ascii="Courier New" w:hAnsi="Courier New" w:cs="Courier New" w:hint="default"/>
      </w:rPr>
    </w:lvl>
    <w:lvl w:ilvl="5" w:tplc="100A0005" w:tentative="1">
      <w:start w:val="1"/>
      <w:numFmt w:val="bullet"/>
      <w:lvlText w:val=""/>
      <w:lvlJc w:val="left"/>
      <w:pPr>
        <w:ind w:left="4342" w:hanging="360"/>
      </w:pPr>
      <w:rPr>
        <w:rFonts w:ascii="Wingdings" w:hAnsi="Wingdings" w:hint="default"/>
      </w:rPr>
    </w:lvl>
    <w:lvl w:ilvl="6" w:tplc="100A0001" w:tentative="1">
      <w:start w:val="1"/>
      <w:numFmt w:val="bullet"/>
      <w:lvlText w:val=""/>
      <w:lvlJc w:val="left"/>
      <w:pPr>
        <w:ind w:left="5062" w:hanging="360"/>
      </w:pPr>
      <w:rPr>
        <w:rFonts w:ascii="Symbol" w:hAnsi="Symbol" w:hint="default"/>
      </w:rPr>
    </w:lvl>
    <w:lvl w:ilvl="7" w:tplc="100A0003" w:tentative="1">
      <w:start w:val="1"/>
      <w:numFmt w:val="bullet"/>
      <w:lvlText w:val="o"/>
      <w:lvlJc w:val="left"/>
      <w:pPr>
        <w:ind w:left="5782" w:hanging="360"/>
      </w:pPr>
      <w:rPr>
        <w:rFonts w:ascii="Courier New" w:hAnsi="Courier New" w:cs="Courier New" w:hint="default"/>
      </w:rPr>
    </w:lvl>
    <w:lvl w:ilvl="8" w:tplc="100A0005" w:tentative="1">
      <w:start w:val="1"/>
      <w:numFmt w:val="bullet"/>
      <w:lvlText w:val=""/>
      <w:lvlJc w:val="left"/>
      <w:pPr>
        <w:ind w:left="6502" w:hanging="360"/>
      </w:pPr>
      <w:rPr>
        <w:rFonts w:ascii="Wingdings" w:hAnsi="Wingdings" w:hint="default"/>
      </w:rPr>
    </w:lvl>
  </w:abstractNum>
  <w:abstractNum w:abstractNumId="5" w15:restartNumberingAfterBreak="0">
    <w:nsid w:val="0ECB34C4"/>
    <w:multiLevelType w:val="hybridMultilevel"/>
    <w:tmpl w:val="E522F2FC"/>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4BF1D18"/>
    <w:multiLevelType w:val="hybridMultilevel"/>
    <w:tmpl w:val="A45ABF00"/>
    <w:lvl w:ilvl="0" w:tplc="C9E25B36">
      <w:numFmt w:val="bullet"/>
      <w:lvlText w:val="-"/>
      <w:lvlJc w:val="left"/>
      <w:pPr>
        <w:ind w:left="720" w:hanging="360"/>
      </w:pPr>
      <w:rPr>
        <w:rFonts w:ascii="Calibri" w:eastAsiaTheme="minorHAnsi" w:hAnsi="Calibri" w:cs="Calibri" w:hint="default"/>
        <w:b w:val="0"/>
        <w:color w:val="A6A6A6" w:themeColor="background1" w:themeShade="A6"/>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560E95"/>
    <w:multiLevelType w:val="hybridMultilevel"/>
    <w:tmpl w:val="31A4EB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BDA245D"/>
    <w:multiLevelType w:val="multilevel"/>
    <w:tmpl w:val="568EFB10"/>
    <w:lvl w:ilvl="0">
      <w:start w:val="1"/>
      <w:numFmt w:val="decimal"/>
      <w:lvlText w:val="%1."/>
      <w:lvlJc w:val="left"/>
      <w:pPr>
        <w:ind w:left="360" w:hanging="360"/>
      </w:pPr>
      <w:rPr>
        <w:b/>
        <w:color w:val="244061"/>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CB6D42"/>
    <w:multiLevelType w:val="hybridMultilevel"/>
    <w:tmpl w:val="3536CF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814280"/>
    <w:multiLevelType w:val="hybridMultilevel"/>
    <w:tmpl w:val="EF6CCC6E"/>
    <w:lvl w:ilvl="0" w:tplc="1658954C">
      <w:start w:val="4"/>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1" w15:restartNumberingAfterBreak="0">
    <w:nsid w:val="39E545D5"/>
    <w:multiLevelType w:val="hybridMultilevel"/>
    <w:tmpl w:val="BB788D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DF85CDD"/>
    <w:multiLevelType w:val="hybridMultilevel"/>
    <w:tmpl w:val="0B8EB44A"/>
    <w:lvl w:ilvl="0" w:tplc="A8BCB8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D27E49"/>
    <w:multiLevelType w:val="hybridMultilevel"/>
    <w:tmpl w:val="46C0A478"/>
    <w:lvl w:ilvl="0" w:tplc="351C05C2">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3911DF6"/>
    <w:multiLevelType w:val="hybridMultilevel"/>
    <w:tmpl w:val="46CEC1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57076744"/>
    <w:multiLevelType w:val="multilevel"/>
    <w:tmpl w:val="E19805B0"/>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AE72193"/>
    <w:multiLevelType w:val="multilevel"/>
    <w:tmpl w:val="8C74B1FC"/>
    <w:lvl w:ilvl="0">
      <w:start w:val="5"/>
      <w:numFmt w:val="decimal"/>
      <w:lvlText w:val="%1."/>
      <w:lvlJc w:val="left"/>
      <w:pPr>
        <w:ind w:left="360" w:hanging="360"/>
      </w:pPr>
      <w:rPr>
        <w:rFonts w:cstheme="minorBidi" w:hint="default"/>
        <w:color w:val="244061" w:themeColor="accent1" w:themeShade="80"/>
      </w:rPr>
    </w:lvl>
    <w:lvl w:ilvl="1">
      <w:start w:val="3"/>
      <w:numFmt w:val="decimal"/>
      <w:lvlText w:val="%1.%2."/>
      <w:lvlJc w:val="left"/>
      <w:pPr>
        <w:ind w:left="1080" w:hanging="720"/>
      </w:pPr>
      <w:rPr>
        <w:rFonts w:cstheme="minorBidi" w:hint="default"/>
        <w:color w:val="244061" w:themeColor="accent1" w:themeShade="80"/>
      </w:rPr>
    </w:lvl>
    <w:lvl w:ilvl="2">
      <w:start w:val="1"/>
      <w:numFmt w:val="decimal"/>
      <w:lvlText w:val="%1.%2.%3."/>
      <w:lvlJc w:val="left"/>
      <w:pPr>
        <w:ind w:left="1440" w:hanging="720"/>
      </w:pPr>
      <w:rPr>
        <w:rFonts w:cstheme="minorBidi" w:hint="default"/>
        <w:color w:val="244061" w:themeColor="accent1" w:themeShade="80"/>
      </w:rPr>
    </w:lvl>
    <w:lvl w:ilvl="3">
      <w:start w:val="1"/>
      <w:numFmt w:val="decimal"/>
      <w:lvlText w:val="%1.%2.%3.%4."/>
      <w:lvlJc w:val="left"/>
      <w:pPr>
        <w:ind w:left="2160" w:hanging="1080"/>
      </w:pPr>
      <w:rPr>
        <w:rFonts w:cstheme="minorBidi" w:hint="default"/>
        <w:color w:val="244061" w:themeColor="accent1" w:themeShade="80"/>
      </w:rPr>
    </w:lvl>
    <w:lvl w:ilvl="4">
      <w:start w:val="1"/>
      <w:numFmt w:val="decimal"/>
      <w:lvlText w:val="%1.%2.%3.%4.%5."/>
      <w:lvlJc w:val="left"/>
      <w:pPr>
        <w:ind w:left="2520" w:hanging="1080"/>
      </w:pPr>
      <w:rPr>
        <w:rFonts w:cstheme="minorBidi" w:hint="default"/>
        <w:color w:val="244061" w:themeColor="accent1" w:themeShade="80"/>
      </w:rPr>
    </w:lvl>
    <w:lvl w:ilvl="5">
      <w:start w:val="1"/>
      <w:numFmt w:val="decimal"/>
      <w:lvlText w:val="%1.%2.%3.%4.%5.%6."/>
      <w:lvlJc w:val="left"/>
      <w:pPr>
        <w:ind w:left="3240" w:hanging="1440"/>
      </w:pPr>
      <w:rPr>
        <w:rFonts w:cstheme="minorBidi" w:hint="default"/>
        <w:color w:val="244061" w:themeColor="accent1" w:themeShade="80"/>
      </w:rPr>
    </w:lvl>
    <w:lvl w:ilvl="6">
      <w:start w:val="1"/>
      <w:numFmt w:val="decimal"/>
      <w:lvlText w:val="%1.%2.%3.%4.%5.%6.%7."/>
      <w:lvlJc w:val="left"/>
      <w:pPr>
        <w:ind w:left="3600" w:hanging="1440"/>
      </w:pPr>
      <w:rPr>
        <w:rFonts w:cstheme="minorBidi" w:hint="default"/>
        <w:color w:val="244061" w:themeColor="accent1" w:themeShade="80"/>
      </w:rPr>
    </w:lvl>
    <w:lvl w:ilvl="7">
      <w:start w:val="1"/>
      <w:numFmt w:val="decimal"/>
      <w:lvlText w:val="%1.%2.%3.%4.%5.%6.%7.%8."/>
      <w:lvlJc w:val="left"/>
      <w:pPr>
        <w:ind w:left="4320" w:hanging="1800"/>
      </w:pPr>
      <w:rPr>
        <w:rFonts w:cstheme="minorBidi" w:hint="default"/>
        <w:color w:val="244061" w:themeColor="accent1" w:themeShade="80"/>
      </w:rPr>
    </w:lvl>
    <w:lvl w:ilvl="8">
      <w:start w:val="1"/>
      <w:numFmt w:val="decimal"/>
      <w:lvlText w:val="%1.%2.%3.%4.%5.%6.%7.%8.%9."/>
      <w:lvlJc w:val="left"/>
      <w:pPr>
        <w:ind w:left="4680" w:hanging="1800"/>
      </w:pPr>
      <w:rPr>
        <w:rFonts w:cstheme="minorBidi" w:hint="default"/>
        <w:color w:val="244061" w:themeColor="accent1" w:themeShade="80"/>
      </w:rPr>
    </w:lvl>
  </w:abstractNum>
  <w:abstractNum w:abstractNumId="17" w15:restartNumberingAfterBreak="0">
    <w:nsid w:val="71F10C17"/>
    <w:multiLevelType w:val="multilevel"/>
    <w:tmpl w:val="AAB8F9F4"/>
    <w:lvl w:ilvl="0">
      <w:start w:val="1"/>
      <w:numFmt w:val="decimal"/>
      <w:lvlText w:val="%1."/>
      <w:lvlJc w:val="left"/>
      <w:pPr>
        <w:ind w:left="428" w:hanging="360"/>
      </w:pPr>
      <w:rPr>
        <w:rFonts w:hint="default"/>
      </w:rPr>
    </w:lvl>
    <w:lvl w:ilvl="1">
      <w:start w:val="1"/>
      <w:numFmt w:val="decimal"/>
      <w:isLgl/>
      <w:lvlText w:val="%1.%2"/>
      <w:lvlJc w:val="left"/>
      <w:pPr>
        <w:ind w:left="428" w:hanging="360"/>
      </w:pPr>
      <w:rPr>
        <w:rFonts w:hint="default"/>
      </w:rPr>
    </w:lvl>
    <w:lvl w:ilvl="2">
      <w:start w:val="1"/>
      <w:numFmt w:val="decimal"/>
      <w:isLgl/>
      <w:lvlText w:val="%1.%2.%3"/>
      <w:lvlJc w:val="left"/>
      <w:pPr>
        <w:ind w:left="788" w:hanging="720"/>
      </w:pPr>
      <w:rPr>
        <w:rFonts w:hint="default"/>
      </w:rPr>
    </w:lvl>
    <w:lvl w:ilvl="3">
      <w:start w:val="1"/>
      <w:numFmt w:val="decimal"/>
      <w:isLgl/>
      <w:lvlText w:val="%1.%2.%3.%4"/>
      <w:lvlJc w:val="left"/>
      <w:pPr>
        <w:ind w:left="1148" w:hanging="108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508" w:hanging="1440"/>
      </w:pPr>
      <w:rPr>
        <w:rFonts w:hint="default"/>
      </w:rPr>
    </w:lvl>
    <w:lvl w:ilvl="6">
      <w:start w:val="1"/>
      <w:numFmt w:val="decimal"/>
      <w:isLgl/>
      <w:lvlText w:val="%1.%2.%3.%4.%5.%6.%7"/>
      <w:lvlJc w:val="left"/>
      <w:pPr>
        <w:ind w:left="1508" w:hanging="1440"/>
      </w:pPr>
      <w:rPr>
        <w:rFonts w:hint="default"/>
      </w:rPr>
    </w:lvl>
    <w:lvl w:ilvl="7">
      <w:start w:val="1"/>
      <w:numFmt w:val="decimal"/>
      <w:isLgl/>
      <w:lvlText w:val="%1.%2.%3.%4.%5.%6.%7.%8"/>
      <w:lvlJc w:val="left"/>
      <w:pPr>
        <w:ind w:left="1868" w:hanging="1800"/>
      </w:pPr>
      <w:rPr>
        <w:rFonts w:hint="default"/>
      </w:rPr>
    </w:lvl>
    <w:lvl w:ilvl="8">
      <w:start w:val="1"/>
      <w:numFmt w:val="decimal"/>
      <w:isLgl/>
      <w:lvlText w:val="%1.%2.%3.%4.%5.%6.%7.%8.%9"/>
      <w:lvlJc w:val="left"/>
      <w:pPr>
        <w:ind w:left="1868" w:hanging="1800"/>
      </w:pPr>
      <w:rPr>
        <w:rFonts w:hint="default"/>
      </w:rPr>
    </w:lvl>
  </w:abstractNum>
  <w:abstractNum w:abstractNumId="18" w15:restartNumberingAfterBreak="0">
    <w:nsid w:val="76B6686D"/>
    <w:multiLevelType w:val="hybridMultilevel"/>
    <w:tmpl w:val="4F6EB6A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89302FC"/>
    <w:multiLevelType w:val="multilevel"/>
    <w:tmpl w:val="7436A75C"/>
    <w:lvl w:ilvl="0">
      <w:start w:val="2"/>
      <w:numFmt w:val="decimal"/>
      <w:lvlText w:val="%1"/>
      <w:lvlJc w:val="left"/>
      <w:pPr>
        <w:ind w:left="360" w:hanging="360"/>
      </w:pPr>
      <w:rPr>
        <w:rFonts w:hint="default"/>
      </w:rPr>
    </w:lvl>
    <w:lvl w:ilvl="1">
      <w:start w:val="1"/>
      <w:numFmt w:val="decimal"/>
      <w:lvlText w:val="%1.%2"/>
      <w:lvlJc w:val="left"/>
      <w:pPr>
        <w:ind w:left="428" w:hanging="360"/>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924" w:hanging="72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420" w:hanging="108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1916" w:hanging="1440"/>
      </w:pPr>
      <w:rPr>
        <w:rFonts w:hint="default"/>
      </w:rPr>
    </w:lvl>
    <w:lvl w:ilvl="8">
      <w:start w:val="1"/>
      <w:numFmt w:val="decimal"/>
      <w:lvlText w:val="%1.%2.%3.%4.%5.%6.%7.%8.%9"/>
      <w:lvlJc w:val="left"/>
      <w:pPr>
        <w:ind w:left="1984" w:hanging="1440"/>
      </w:pPr>
      <w:rPr>
        <w:rFonts w:hint="default"/>
      </w:rPr>
    </w:lvl>
  </w:abstractNum>
  <w:abstractNum w:abstractNumId="20" w15:restartNumberingAfterBreak="0">
    <w:nsid w:val="7B1F1DE4"/>
    <w:multiLevelType w:val="hybridMultilevel"/>
    <w:tmpl w:val="6ACA1FB8"/>
    <w:lvl w:ilvl="0" w:tplc="05DAC830">
      <w:start w:val="2"/>
      <w:numFmt w:val="decimal"/>
      <w:lvlText w:val="%1."/>
      <w:lvlJc w:val="left"/>
      <w:pPr>
        <w:ind w:left="428" w:hanging="360"/>
      </w:pPr>
      <w:rPr>
        <w:rFonts w:hint="default"/>
      </w:rPr>
    </w:lvl>
    <w:lvl w:ilvl="1" w:tplc="04070019" w:tentative="1">
      <w:start w:val="1"/>
      <w:numFmt w:val="lowerLetter"/>
      <w:lvlText w:val="%2."/>
      <w:lvlJc w:val="left"/>
      <w:pPr>
        <w:ind w:left="1148" w:hanging="360"/>
      </w:pPr>
    </w:lvl>
    <w:lvl w:ilvl="2" w:tplc="0407001B" w:tentative="1">
      <w:start w:val="1"/>
      <w:numFmt w:val="lowerRoman"/>
      <w:lvlText w:val="%3."/>
      <w:lvlJc w:val="right"/>
      <w:pPr>
        <w:ind w:left="1868" w:hanging="180"/>
      </w:pPr>
    </w:lvl>
    <w:lvl w:ilvl="3" w:tplc="0407000F" w:tentative="1">
      <w:start w:val="1"/>
      <w:numFmt w:val="decimal"/>
      <w:lvlText w:val="%4."/>
      <w:lvlJc w:val="left"/>
      <w:pPr>
        <w:ind w:left="2588" w:hanging="360"/>
      </w:pPr>
    </w:lvl>
    <w:lvl w:ilvl="4" w:tplc="04070019" w:tentative="1">
      <w:start w:val="1"/>
      <w:numFmt w:val="lowerLetter"/>
      <w:lvlText w:val="%5."/>
      <w:lvlJc w:val="left"/>
      <w:pPr>
        <w:ind w:left="3308" w:hanging="360"/>
      </w:pPr>
    </w:lvl>
    <w:lvl w:ilvl="5" w:tplc="0407001B" w:tentative="1">
      <w:start w:val="1"/>
      <w:numFmt w:val="lowerRoman"/>
      <w:lvlText w:val="%6."/>
      <w:lvlJc w:val="right"/>
      <w:pPr>
        <w:ind w:left="4028" w:hanging="180"/>
      </w:pPr>
    </w:lvl>
    <w:lvl w:ilvl="6" w:tplc="0407000F" w:tentative="1">
      <w:start w:val="1"/>
      <w:numFmt w:val="decimal"/>
      <w:lvlText w:val="%7."/>
      <w:lvlJc w:val="left"/>
      <w:pPr>
        <w:ind w:left="4748" w:hanging="360"/>
      </w:pPr>
    </w:lvl>
    <w:lvl w:ilvl="7" w:tplc="04070019" w:tentative="1">
      <w:start w:val="1"/>
      <w:numFmt w:val="lowerLetter"/>
      <w:lvlText w:val="%8."/>
      <w:lvlJc w:val="left"/>
      <w:pPr>
        <w:ind w:left="5468" w:hanging="360"/>
      </w:pPr>
    </w:lvl>
    <w:lvl w:ilvl="8" w:tplc="0407001B" w:tentative="1">
      <w:start w:val="1"/>
      <w:numFmt w:val="lowerRoman"/>
      <w:lvlText w:val="%9."/>
      <w:lvlJc w:val="right"/>
      <w:pPr>
        <w:ind w:left="6188" w:hanging="180"/>
      </w:pPr>
    </w:lvl>
  </w:abstractNum>
  <w:abstractNum w:abstractNumId="21" w15:restartNumberingAfterBreak="0">
    <w:nsid w:val="7BBC22E4"/>
    <w:multiLevelType w:val="hybridMultilevel"/>
    <w:tmpl w:val="40243246"/>
    <w:lvl w:ilvl="0" w:tplc="0E647D66">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592668350">
    <w:abstractNumId w:val="11"/>
  </w:num>
  <w:num w:numId="2" w16cid:durableId="1123504724">
    <w:abstractNumId w:val="3"/>
  </w:num>
  <w:num w:numId="3" w16cid:durableId="295457876">
    <w:abstractNumId w:val="21"/>
  </w:num>
  <w:num w:numId="4" w16cid:durableId="1733382898">
    <w:abstractNumId w:val="12"/>
  </w:num>
  <w:num w:numId="5" w16cid:durableId="357506846">
    <w:abstractNumId w:val="6"/>
  </w:num>
  <w:num w:numId="6" w16cid:durableId="166873552">
    <w:abstractNumId w:val="17"/>
  </w:num>
  <w:num w:numId="7" w16cid:durableId="775172968">
    <w:abstractNumId w:val="13"/>
  </w:num>
  <w:num w:numId="8" w16cid:durableId="794640465">
    <w:abstractNumId w:val="0"/>
  </w:num>
  <w:num w:numId="9" w16cid:durableId="527255208">
    <w:abstractNumId w:val="15"/>
  </w:num>
  <w:num w:numId="10" w16cid:durableId="674647883">
    <w:abstractNumId w:val="4"/>
  </w:num>
  <w:num w:numId="11" w16cid:durableId="442313334">
    <w:abstractNumId w:val="19"/>
  </w:num>
  <w:num w:numId="12" w16cid:durableId="1826508241">
    <w:abstractNumId w:val="20"/>
  </w:num>
  <w:num w:numId="13" w16cid:durableId="284040748">
    <w:abstractNumId w:val="5"/>
  </w:num>
  <w:num w:numId="14" w16cid:durableId="119148592">
    <w:abstractNumId w:val="2"/>
  </w:num>
  <w:num w:numId="15" w16cid:durableId="805318979">
    <w:abstractNumId w:val="1"/>
  </w:num>
  <w:num w:numId="16" w16cid:durableId="64645089">
    <w:abstractNumId w:val="14"/>
  </w:num>
  <w:num w:numId="17" w16cid:durableId="1212381267">
    <w:abstractNumId w:val="7"/>
  </w:num>
  <w:num w:numId="18" w16cid:durableId="1936549745">
    <w:abstractNumId w:val="18"/>
  </w:num>
  <w:num w:numId="19" w16cid:durableId="341012482">
    <w:abstractNumId w:val="9"/>
  </w:num>
  <w:num w:numId="20" w16cid:durableId="1051996327">
    <w:abstractNumId w:val="8"/>
  </w:num>
  <w:num w:numId="21" w16cid:durableId="2072463555">
    <w:abstractNumId w:val="16"/>
  </w:num>
  <w:num w:numId="22" w16cid:durableId="512183004">
    <w:abstractNumId w:val="1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önhammer, Catherina">
    <w15:presenceInfo w15:providerId="AD" w15:userId="S::Catherina.Schoenhammer@cbm.org::4941d6f9-db22-46a9-b519-9a176388600f"/>
  </w15:person>
  <w15:person w15:author="Roberto Montt">
    <w15:presenceInfo w15:providerId="Windows Live" w15:userId="0b7873b5171e96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autoHyphenation/>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83"/>
    <w:rsid w:val="00000FDE"/>
    <w:rsid w:val="0000551D"/>
    <w:rsid w:val="00006C69"/>
    <w:rsid w:val="0001023B"/>
    <w:rsid w:val="00010CA8"/>
    <w:rsid w:val="00012884"/>
    <w:rsid w:val="00013A73"/>
    <w:rsid w:val="000147B8"/>
    <w:rsid w:val="00015BB5"/>
    <w:rsid w:val="000160DE"/>
    <w:rsid w:val="0001698A"/>
    <w:rsid w:val="00017405"/>
    <w:rsid w:val="00022187"/>
    <w:rsid w:val="00036CC3"/>
    <w:rsid w:val="00037BA3"/>
    <w:rsid w:val="000419EF"/>
    <w:rsid w:val="000426E2"/>
    <w:rsid w:val="0004278A"/>
    <w:rsid w:val="00046220"/>
    <w:rsid w:val="000462E2"/>
    <w:rsid w:val="000475C8"/>
    <w:rsid w:val="0005046C"/>
    <w:rsid w:val="000543EA"/>
    <w:rsid w:val="000547D0"/>
    <w:rsid w:val="00054A2A"/>
    <w:rsid w:val="00055303"/>
    <w:rsid w:val="000554F3"/>
    <w:rsid w:val="00055ED2"/>
    <w:rsid w:val="00055F43"/>
    <w:rsid w:val="00057093"/>
    <w:rsid w:val="000575A8"/>
    <w:rsid w:val="000605F0"/>
    <w:rsid w:val="00061F89"/>
    <w:rsid w:val="000644C5"/>
    <w:rsid w:val="00066F12"/>
    <w:rsid w:val="00067D4A"/>
    <w:rsid w:val="000706C7"/>
    <w:rsid w:val="00074321"/>
    <w:rsid w:val="00074EE3"/>
    <w:rsid w:val="00076A27"/>
    <w:rsid w:val="00077203"/>
    <w:rsid w:val="00080FF9"/>
    <w:rsid w:val="00086DF6"/>
    <w:rsid w:val="000907D4"/>
    <w:rsid w:val="00096DB9"/>
    <w:rsid w:val="00096E9B"/>
    <w:rsid w:val="000A1857"/>
    <w:rsid w:val="000A4EB4"/>
    <w:rsid w:val="000A5D29"/>
    <w:rsid w:val="000A6280"/>
    <w:rsid w:val="000B0CD7"/>
    <w:rsid w:val="000B274D"/>
    <w:rsid w:val="000B3BC8"/>
    <w:rsid w:val="000B5C29"/>
    <w:rsid w:val="000C0D0F"/>
    <w:rsid w:val="000C42D8"/>
    <w:rsid w:val="000C532C"/>
    <w:rsid w:val="000C7355"/>
    <w:rsid w:val="000C7622"/>
    <w:rsid w:val="000D26A2"/>
    <w:rsid w:val="000D287A"/>
    <w:rsid w:val="000D36FE"/>
    <w:rsid w:val="000D6FB3"/>
    <w:rsid w:val="000E0E27"/>
    <w:rsid w:val="000E0FF8"/>
    <w:rsid w:val="000E12D9"/>
    <w:rsid w:val="000E425C"/>
    <w:rsid w:val="000E45AE"/>
    <w:rsid w:val="000E59E8"/>
    <w:rsid w:val="000E6B52"/>
    <w:rsid w:val="000F1DF0"/>
    <w:rsid w:val="000F49D8"/>
    <w:rsid w:val="0010005B"/>
    <w:rsid w:val="00101FE8"/>
    <w:rsid w:val="0010288B"/>
    <w:rsid w:val="00102B66"/>
    <w:rsid w:val="00112048"/>
    <w:rsid w:val="001122A1"/>
    <w:rsid w:val="001168BD"/>
    <w:rsid w:val="00120B91"/>
    <w:rsid w:val="00120E47"/>
    <w:rsid w:val="00123149"/>
    <w:rsid w:val="00123A9E"/>
    <w:rsid w:val="001246F5"/>
    <w:rsid w:val="00124996"/>
    <w:rsid w:val="0012696B"/>
    <w:rsid w:val="00127395"/>
    <w:rsid w:val="0013011A"/>
    <w:rsid w:val="0013043D"/>
    <w:rsid w:val="00131296"/>
    <w:rsid w:val="00131960"/>
    <w:rsid w:val="00131FD6"/>
    <w:rsid w:val="00132AA8"/>
    <w:rsid w:val="00133764"/>
    <w:rsid w:val="00142132"/>
    <w:rsid w:val="00142197"/>
    <w:rsid w:val="00144983"/>
    <w:rsid w:val="001518E6"/>
    <w:rsid w:val="00153139"/>
    <w:rsid w:val="00154F1F"/>
    <w:rsid w:val="00156203"/>
    <w:rsid w:val="0015663E"/>
    <w:rsid w:val="00157459"/>
    <w:rsid w:val="00157625"/>
    <w:rsid w:val="00157994"/>
    <w:rsid w:val="001610C4"/>
    <w:rsid w:val="00161142"/>
    <w:rsid w:val="001642C0"/>
    <w:rsid w:val="00164543"/>
    <w:rsid w:val="00166967"/>
    <w:rsid w:val="00166D16"/>
    <w:rsid w:val="0017009F"/>
    <w:rsid w:val="00170F64"/>
    <w:rsid w:val="00171A12"/>
    <w:rsid w:val="00184429"/>
    <w:rsid w:val="0018450F"/>
    <w:rsid w:val="001863D7"/>
    <w:rsid w:val="001920F3"/>
    <w:rsid w:val="00193FAE"/>
    <w:rsid w:val="0019695D"/>
    <w:rsid w:val="00197280"/>
    <w:rsid w:val="001A020A"/>
    <w:rsid w:val="001A3637"/>
    <w:rsid w:val="001A4E7B"/>
    <w:rsid w:val="001A5677"/>
    <w:rsid w:val="001A62F8"/>
    <w:rsid w:val="001A6A23"/>
    <w:rsid w:val="001B0CEB"/>
    <w:rsid w:val="001B111D"/>
    <w:rsid w:val="001B112B"/>
    <w:rsid w:val="001B43E5"/>
    <w:rsid w:val="001B4485"/>
    <w:rsid w:val="001B53FD"/>
    <w:rsid w:val="001B6F28"/>
    <w:rsid w:val="001B76CA"/>
    <w:rsid w:val="001C27FB"/>
    <w:rsid w:val="001C284D"/>
    <w:rsid w:val="001C47D7"/>
    <w:rsid w:val="001C6194"/>
    <w:rsid w:val="001C7499"/>
    <w:rsid w:val="001D1153"/>
    <w:rsid w:val="001D23EF"/>
    <w:rsid w:val="001D4C88"/>
    <w:rsid w:val="001D7E66"/>
    <w:rsid w:val="001E1891"/>
    <w:rsid w:val="001E259A"/>
    <w:rsid w:val="001E3126"/>
    <w:rsid w:val="001E448F"/>
    <w:rsid w:val="001E5D1B"/>
    <w:rsid w:val="001E5D7F"/>
    <w:rsid w:val="001E639C"/>
    <w:rsid w:val="001F6CC1"/>
    <w:rsid w:val="00200484"/>
    <w:rsid w:val="00200BB6"/>
    <w:rsid w:val="00201238"/>
    <w:rsid w:val="00201583"/>
    <w:rsid w:val="0020218C"/>
    <w:rsid w:val="00203EE5"/>
    <w:rsid w:val="0020532A"/>
    <w:rsid w:val="0020582F"/>
    <w:rsid w:val="00205AE4"/>
    <w:rsid w:val="00205BB8"/>
    <w:rsid w:val="002072A4"/>
    <w:rsid w:val="00207351"/>
    <w:rsid w:val="0021194C"/>
    <w:rsid w:val="0021355D"/>
    <w:rsid w:val="00213958"/>
    <w:rsid w:val="00213E16"/>
    <w:rsid w:val="002174C9"/>
    <w:rsid w:val="002231DC"/>
    <w:rsid w:val="00224C1E"/>
    <w:rsid w:val="0022538E"/>
    <w:rsid w:val="00225518"/>
    <w:rsid w:val="0022597F"/>
    <w:rsid w:val="00226B55"/>
    <w:rsid w:val="00227608"/>
    <w:rsid w:val="00231FFF"/>
    <w:rsid w:val="00236490"/>
    <w:rsid w:val="002376C0"/>
    <w:rsid w:val="00237DA6"/>
    <w:rsid w:val="00237FD7"/>
    <w:rsid w:val="00242409"/>
    <w:rsid w:val="00247FA8"/>
    <w:rsid w:val="002505F1"/>
    <w:rsid w:val="00255B20"/>
    <w:rsid w:val="00257199"/>
    <w:rsid w:val="00257293"/>
    <w:rsid w:val="002626DB"/>
    <w:rsid w:val="00263A2D"/>
    <w:rsid w:val="00264536"/>
    <w:rsid w:val="00264DC7"/>
    <w:rsid w:val="00266AB2"/>
    <w:rsid w:val="00267DA3"/>
    <w:rsid w:val="00267EFF"/>
    <w:rsid w:val="00277056"/>
    <w:rsid w:val="00284893"/>
    <w:rsid w:val="00285244"/>
    <w:rsid w:val="00285CAD"/>
    <w:rsid w:val="00290234"/>
    <w:rsid w:val="00292163"/>
    <w:rsid w:val="00296194"/>
    <w:rsid w:val="0029688C"/>
    <w:rsid w:val="002A042F"/>
    <w:rsid w:val="002A09DC"/>
    <w:rsid w:val="002A0AE6"/>
    <w:rsid w:val="002A3D95"/>
    <w:rsid w:val="002A5818"/>
    <w:rsid w:val="002B10B5"/>
    <w:rsid w:val="002B1430"/>
    <w:rsid w:val="002B1C44"/>
    <w:rsid w:val="002B3220"/>
    <w:rsid w:val="002B6CAB"/>
    <w:rsid w:val="002B7053"/>
    <w:rsid w:val="002C1AF7"/>
    <w:rsid w:val="002C240C"/>
    <w:rsid w:val="002C5634"/>
    <w:rsid w:val="002C718C"/>
    <w:rsid w:val="002C7769"/>
    <w:rsid w:val="002D0EA2"/>
    <w:rsid w:val="002D1BAD"/>
    <w:rsid w:val="002D4567"/>
    <w:rsid w:val="002D4898"/>
    <w:rsid w:val="002D4A80"/>
    <w:rsid w:val="002D4FDF"/>
    <w:rsid w:val="002D6D87"/>
    <w:rsid w:val="002E0199"/>
    <w:rsid w:val="002E02E1"/>
    <w:rsid w:val="002E0A0D"/>
    <w:rsid w:val="002E10BD"/>
    <w:rsid w:val="002E1C04"/>
    <w:rsid w:val="002E5E49"/>
    <w:rsid w:val="002E616E"/>
    <w:rsid w:val="002F021D"/>
    <w:rsid w:val="002F1CB6"/>
    <w:rsid w:val="002F1ED7"/>
    <w:rsid w:val="002F2D06"/>
    <w:rsid w:val="002F372F"/>
    <w:rsid w:val="002F41DE"/>
    <w:rsid w:val="002F5F26"/>
    <w:rsid w:val="002F7058"/>
    <w:rsid w:val="00300BCC"/>
    <w:rsid w:val="00305F4F"/>
    <w:rsid w:val="0030600C"/>
    <w:rsid w:val="00307A59"/>
    <w:rsid w:val="00314A33"/>
    <w:rsid w:val="003161A0"/>
    <w:rsid w:val="003207B8"/>
    <w:rsid w:val="00321FF8"/>
    <w:rsid w:val="00322FB5"/>
    <w:rsid w:val="00326584"/>
    <w:rsid w:val="003306AE"/>
    <w:rsid w:val="003309E1"/>
    <w:rsid w:val="00330A95"/>
    <w:rsid w:val="003318BD"/>
    <w:rsid w:val="00331F6C"/>
    <w:rsid w:val="0033383E"/>
    <w:rsid w:val="00334076"/>
    <w:rsid w:val="00334385"/>
    <w:rsid w:val="003378CC"/>
    <w:rsid w:val="003401FA"/>
    <w:rsid w:val="00342149"/>
    <w:rsid w:val="00343489"/>
    <w:rsid w:val="00343AF1"/>
    <w:rsid w:val="0034553F"/>
    <w:rsid w:val="003504C7"/>
    <w:rsid w:val="0035376B"/>
    <w:rsid w:val="00354E47"/>
    <w:rsid w:val="00363F70"/>
    <w:rsid w:val="00366166"/>
    <w:rsid w:val="00370DBC"/>
    <w:rsid w:val="003710C5"/>
    <w:rsid w:val="0037459D"/>
    <w:rsid w:val="00375419"/>
    <w:rsid w:val="00375CB2"/>
    <w:rsid w:val="00381618"/>
    <w:rsid w:val="00384A6B"/>
    <w:rsid w:val="00384A79"/>
    <w:rsid w:val="003945D8"/>
    <w:rsid w:val="0039701D"/>
    <w:rsid w:val="003A0125"/>
    <w:rsid w:val="003A1A6B"/>
    <w:rsid w:val="003A3E83"/>
    <w:rsid w:val="003A43FA"/>
    <w:rsid w:val="003A4BAC"/>
    <w:rsid w:val="003A721A"/>
    <w:rsid w:val="003A7BA6"/>
    <w:rsid w:val="003B132F"/>
    <w:rsid w:val="003B20F4"/>
    <w:rsid w:val="003B50FB"/>
    <w:rsid w:val="003C2FFC"/>
    <w:rsid w:val="003C3013"/>
    <w:rsid w:val="003D0C7A"/>
    <w:rsid w:val="003D3591"/>
    <w:rsid w:val="003E3775"/>
    <w:rsid w:val="003E3CBB"/>
    <w:rsid w:val="003E4485"/>
    <w:rsid w:val="003E593D"/>
    <w:rsid w:val="003E5CBF"/>
    <w:rsid w:val="003F02F8"/>
    <w:rsid w:val="003F0681"/>
    <w:rsid w:val="003F0EC1"/>
    <w:rsid w:val="003F1011"/>
    <w:rsid w:val="003F1455"/>
    <w:rsid w:val="003F194B"/>
    <w:rsid w:val="003F2035"/>
    <w:rsid w:val="003F54CA"/>
    <w:rsid w:val="003F6AA1"/>
    <w:rsid w:val="003F799D"/>
    <w:rsid w:val="00400D9E"/>
    <w:rsid w:val="00401693"/>
    <w:rsid w:val="0040431F"/>
    <w:rsid w:val="0040444E"/>
    <w:rsid w:val="00404A2C"/>
    <w:rsid w:val="00404F1E"/>
    <w:rsid w:val="0040620C"/>
    <w:rsid w:val="004108CA"/>
    <w:rsid w:val="00410DAF"/>
    <w:rsid w:val="00411521"/>
    <w:rsid w:val="00411BC5"/>
    <w:rsid w:val="004137AC"/>
    <w:rsid w:val="00413BF8"/>
    <w:rsid w:val="00416D4C"/>
    <w:rsid w:val="00421334"/>
    <w:rsid w:val="004232AD"/>
    <w:rsid w:val="0042492F"/>
    <w:rsid w:val="00425112"/>
    <w:rsid w:val="00427D97"/>
    <w:rsid w:val="00430E26"/>
    <w:rsid w:val="004320EB"/>
    <w:rsid w:val="00432C3C"/>
    <w:rsid w:val="004361D5"/>
    <w:rsid w:val="004369B3"/>
    <w:rsid w:val="00441879"/>
    <w:rsid w:val="00441B10"/>
    <w:rsid w:val="00442924"/>
    <w:rsid w:val="004467A5"/>
    <w:rsid w:val="004512DB"/>
    <w:rsid w:val="00451DE4"/>
    <w:rsid w:val="00452410"/>
    <w:rsid w:val="0045488A"/>
    <w:rsid w:val="00455013"/>
    <w:rsid w:val="0046029D"/>
    <w:rsid w:val="00466362"/>
    <w:rsid w:val="00466A30"/>
    <w:rsid w:val="00466F58"/>
    <w:rsid w:val="00467104"/>
    <w:rsid w:val="00467E5C"/>
    <w:rsid w:val="004702F8"/>
    <w:rsid w:val="00472174"/>
    <w:rsid w:val="00473282"/>
    <w:rsid w:val="004744D8"/>
    <w:rsid w:val="00475A26"/>
    <w:rsid w:val="004812E2"/>
    <w:rsid w:val="004839AF"/>
    <w:rsid w:val="0048465E"/>
    <w:rsid w:val="004A2DF9"/>
    <w:rsid w:val="004A3056"/>
    <w:rsid w:val="004A4001"/>
    <w:rsid w:val="004A4EB1"/>
    <w:rsid w:val="004A68AB"/>
    <w:rsid w:val="004A764B"/>
    <w:rsid w:val="004A7F03"/>
    <w:rsid w:val="004A7F30"/>
    <w:rsid w:val="004B1657"/>
    <w:rsid w:val="004B1FCD"/>
    <w:rsid w:val="004B6E3A"/>
    <w:rsid w:val="004C033C"/>
    <w:rsid w:val="004C06D6"/>
    <w:rsid w:val="004C3498"/>
    <w:rsid w:val="004C3556"/>
    <w:rsid w:val="004D12EE"/>
    <w:rsid w:val="004D173D"/>
    <w:rsid w:val="004E15FC"/>
    <w:rsid w:val="004F11F9"/>
    <w:rsid w:val="004F17FF"/>
    <w:rsid w:val="004F3F00"/>
    <w:rsid w:val="004F4147"/>
    <w:rsid w:val="004F6EFE"/>
    <w:rsid w:val="0050002F"/>
    <w:rsid w:val="005070F9"/>
    <w:rsid w:val="00507FED"/>
    <w:rsid w:val="00513063"/>
    <w:rsid w:val="00513D6F"/>
    <w:rsid w:val="00520059"/>
    <w:rsid w:val="00520710"/>
    <w:rsid w:val="00520AC1"/>
    <w:rsid w:val="005232A4"/>
    <w:rsid w:val="00524EFE"/>
    <w:rsid w:val="00525F55"/>
    <w:rsid w:val="005266A0"/>
    <w:rsid w:val="005319F7"/>
    <w:rsid w:val="00532BF5"/>
    <w:rsid w:val="005333DB"/>
    <w:rsid w:val="00536740"/>
    <w:rsid w:val="005421EC"/>
    <w:rsid w:val="005434B0"/>
    <w:rsid w:val="0054439C"/>
    <w:rsid w:val="00545871"/>
    <w:rsid w:val="00545CCD"/>
    <w:rsid w:val="0054620D"/>
    <w:rsid w:val="00546A49"/>
    <w:rsid w:val="00547E8B"/>
    <w:rsid w:val="00550074"/>
    <w:rsid w:val="005518E1"/>
    <w:rsid w:val="005520D9"/>
    <w:rsid w:val="005523D6"/>
    <w:rsid w:val="00552CDC"/>
    <w:rsid w:val="00555073"/>
    <w:rsid w:val="00557DEF"/>
    <w:rsid w:val="00560272"/>
    <w:rsid w:val="00561BEE"/>
    <w:rsid w:val="00567242"/>
    <w:rsid w:val="005673E1"/>
    <w:rsid w:val="005706D7"/>
    <w:rsid w:val="005804BD"/>
    <w:rsid w:val="00581B7E"/>
    <w:rsid w:val="00583CE5"/>
    <w:rsid w:val="00590163"/>
    <w:rsid w:val="00593BF9"/>
    <w:rsid w:val="005964B5"/>
    <w:rsid w:val="00596515"/>
    <w:rsid w:val="00596AB6"/>
    <w:rsid w:val="00596FDA"/>
    <w:rsid w:val="00597778"/>
    <w:rsid w:val="005A03A7"/>
    <w:rsid w:val="005A065E"/>
    <w:rsid w:val="005A5B80"/>
    <w:rsid w:val="005A61FA"/>
    <w:rsid w:val="005B0ABD"/>
    <w:rsid w:val="005B361F"/>
    <w:rsid w:val="005B44B0"/>
    <w:rsid w:val="005C181A"/>
    <w:rsid w:val="005C20C7"/>
    <w:rsid w:val="005C30AE"/>
    <w:rsid w:val="005C6E48"/>
    <w:rsid w:val="005C7CF3"/>
    <w:rsid w:val="005D0F4B"/>
    <w:rsid w:val="005D1544"/>
    <w:rsid w:val="005D4973"/>
    <w:rsid w:val="005D6D9D"/>
    <w:rsid w:val="005D7BC5"/>
    <w:rsid w:val="005E0506"/>
    <w:rsid w:val="005E3AB1"/>
    <w:rsid w:val="005E4865"/>
    <w:rsid w:val="005E55C7"/>
    <w:rsid w:val="005E7185"/>
    <w:rsid w:val="005E73D4"/>
    <w:rsid w:val="005E7871"/>
    <w:rsid w:val="005F0533"/>
    <w:rsid w:val="005F1354"/>
    <w:rsid w:val="00602C14"/>
    <w:rsid w:val="00603D98"/>
    <w:rsid w:val="00603EE6"/>
    <w:rsid w:val="00605D7E"/>
    <w:rsid w:val="00612463"/>
    <w:rsid w:val="0061376E"/>
    <w:rsid w:val="0061409D"/>
    <w:rsid w:val="00615536"/>
    <w:rsid w:val="0062394D"/>
    <w:rsid w:val="006276FF"/>
    <w:rsid w:val="00630E2A"/>
    <w:rsid w:val="00630FE4"/>
    <w:rsid w:val="0063153E"/>
    <w:rsid w:val="0063323F"/>
    <w:rsid w:val="0063430C"/>
    <w:rsid w:val="006356A7"/>
    <w:rsid w:val="006413EC"/>
    <w:rsid w:val="006421D1"/>
    <w:rsid w:val="00642816"/>
    <w:rsid w:val="00643484"/>
    <w:rsid w:val="00643CC4"/>
    <w:rsid w:val="00645F58"/>
    <w:rsid w:val="00650A78"/>
    <w:rsid w:val="006531FF"/>
    <w:rsid w:val="0065730C"/>
    <w:rsid w:val="00662BC7"/>
    <w:rsid w:val="006673B1"/>
    <w:rsid w:val="006677B4"/>
    <w:rsid w:val="00671D87"/>
    <w:rsid w:val="00672A53"/>
    <w:rsid w:val="00673EBE"/>
    <w:rsid w:val="0067536D"/>
    <w:rsid w:val="00676A77"/>
    <w:rsid w:val="00676B5B"/>
    <w:rsid w:val="0067701D"/>
    <w:rsid w:val="00677ABE"/>
    <w:rsid w:val="00680717"/>
    <w:rsid w:val="006826DD"/>
    <w:rsid w:val="00685D9B"/>
    <w:rsid w:val="00691493"/>
    <w:rsid w:val="00691E8E"/>
    <w:rsid w:val="006940DD"/>
    <w:rsid w:val="00694C4F"/>
    <w:rsid w:val="006A0104"/>
    <w:rsid w:val="006A05CC"/>
    <w:rsid w:val="006A08AE"/>
    <w:rsid w:val="006A1ADB"/>
    <w:rsid w:val="006A23F5"/>
    <w:rsid w:val="006A2866"/>
    <w:rsid w:val="006A400E"/>
    <w:rsid w:val="006A43F5"/>
    <w:rsid w:val="006A7641"/>
    <w:rsid w:val="006B0F56"/>
    <w:rsid w:val="006B1B6D"/>
    <w:rsid w:val="006B20C3"/>
    <w:rsid w:val="006B264E"/>
    <w:rsid w:val="006B432E"/>
    <w:rsid w:val="006B6FEC"/>
    <w:rsid w:val="006B7906"/>
    <w:rsid w:val="006B7BDD"/>
    <w:rsid w:val="006C1285"/>
    <w:rsid w:val="006C3485"/>
    <w:rsid w:val="006C6C96"/>
    <w:rsid w:val="006D272C"/>
    <w:rsid w:val="006D36EE"/>
    <w:rsid w:val="006D3E96"/>
    <w:rsid w:val="006D7287"/>
    <w:rsid w:val="006D7426"/>
    <w:rsid w:val="006D77B5"/>
    <w:rsid w:val="006E1178"/>
    <w:rsid w:val="006E2388"/>
    <w:rsid w:val="006E4A92"/>
    <w:rsid w:val="006E5985"/>
    <w:rsid w:val="006E6B83"/>
    <w:rsid w:val="006F204B"/>
    <w:rsid w:val="006F2420"/>
    <w:rsid w:val="006F3493"/>
    <w:rsid w:val="006F4223"/>
    <w:rsid w:val="006F445F"/>
    <w:rsid w:val="006F52F3"/>
    <w:rsid w:val="006F5540"/>
    <w:rsid w:val="006F6FAE"/>
    <w:rsid w:val="00701295"/>
    <w:rsid w:val="007025CC"/>
    <w:rsid w:val="00703E9F"/>
    <w:rsid w:val="00704A41"/>
    <w:rsid w:val="00711260"/>
    <w:rsid w:val="00711391"/>
    <w:rsid w:val="007125FA"/>
    <w:rsid w:val="007140F2"/>
    <w:rsid w:val="007152AB"/>
    <w:rsid w:val="007206F7"/>
    <w:rsid w:val="0072529A"/>
    <w:rsid w:val="00741B71"/>
    <w:rsid w:val="00743170"/>
    <w:rsid w:val="007438BD"/>
    <w:rsid w:val="007441B9"/>
    <w:rsid w:val="007447D7"/>
    <w:rsid w:val="00751F97"/>
    <w:rsid w:val="007545A0"/>
    <w:rsid w:val="007569BC"/>
    <w:rsid w:val="00760C32"/>
    <w:rsid w:val="00761516"/>
    <w:rsid w:val="007639FC"/>
    <w:rsid w:val="0076604C"/>
    <w:rsid w:val="00767707"/>
    <w:rsid w:val="007743CA"/>
    <w:rsid w:val="00780D62"/>
    <w:rsid w:val="007817B7"/>
    <w:rsid w:val="00783324"/>
    <w:rsid w:val="00784204"/>
    <w:rsid w:val="00786949"/>
    <w:rsid w:val="00786D0F"/>
    <w:rsid w:val="00787760"/>
    <w:rsid w:val="00787D1A"/>
    <w:rsid w:val="007939D4"/>
    <w:rsid w:val="00795317"/>
    <w:rsid w:val="0079730B"/>
    <w:rsid w:val="007976A2"/>
    <w:rsid w:val="007A04A3"/>
    <w:rsid w:val="007A37CE"/>
    <w:rsid w:val="007A5B1B"/>
    <w:rsid w:val="007B0C65"/>
    <w:rsid w:val="007B2E68"/>
    <w:rsid w:val="007B4666"/>
    <w:rsid w:val="007C40D2"/>
    <w:rsid w:val="007C74A0"/>
    <w:rsid w:val="007D5A03"/>
    <w:rsid w:val="007D5B6E"/>
    <w:rsid w:val="007E26C4"/>
    <w:rsid w:val="007E42D3"/>
    <w:rsid w:val="007E459B"/>
    <w:rsid w:val="007E7130"/>
    <w:rsid w:val="007F1209"/>
    <w:rsid w:val="007F1CE4"/>
    <w:rsid w:val="007F6A26"/>
    <w:rsid w:val="008000EA"/>
    <w:rsid w:val="00800480"/>
    <w:rsid w:val="00802458"/>
    <w:rsid w:val="00805CB6"/>
    <w:rsid w:val="00805EFC"/>
    <w:rsid w:val="00806CC3"/>
    <w:rsid w:val="00810734"/>
    <w:rsid w:val="00812C4E"/>
    <w:rsid w:val="00813843"/>
    <w:rsid w:val="0081579D"/>
    <w:rsid w:val="00816253"/>
    <w:rsid w:val="00816671"/>
    <w:rsid w:val="00816C59"/>
    <w:rsid w:val="00820E21"/>
    <w:rsid w:val="008237CC"/>
    <w:rsid w:val="008239B5"/>
    <w:rsid w:val="00823C35"/>
    <w:rsid w:val="008247A4"/>
    <w:rsid w:val="00824CA9"/>
    <w:rsid w:val="00825202"/>
    <w:rsid w:val="0083149C"/>
    <w:rsid w:val="008340D6"/>
    <w:rsid w:val="00834EE1"/>
    <w:rsid w:val="0083552B"/>
    <w:rsid w:val="00836096"/>
    <w:rsid w:val="0084190D"/>
    <w:rsid w:val="0084259C"/>
    <w:rsid w:val="00844B10"/>
    <w:rsid w:val="00845F49"/>
    <w:rsid w:val="00850176"/>
    <w:rsid w:val="008508AA"/>
    <w:rsid w:val="00850A10"/>
    <w:rsid w:val="00857F3C"/>
    <w:rsid w:val="008612AE"/>
    <w:rsid w:val="00862807"/>
    <w:rsid w:val="0086378B"/>
    <w:rsid w:val="008701D8"/>
    <w:rsid w:val="00870E9F"/>
    <w:rsid w:val="00872676"/>
    <w:rsid w:val="0087419D"/>
    <w:rsid w:val="0087592E"/>
    <w:rsid w:val="008763AF"/>
    <w:rsid w:val="00876689"/>
    <w:rsid w:val="00877037"/>
    <w:rsid w:val="00882A61"/>
    <w:rsid w:val="00882BE6"/>
    <w:rsid w:val="008860EA"/>
    <w:rsid w:val="008866D7"/>
    <w:rsid w:val="00886B2D"/>
    <w:rsid w:val="00886B7C"/>
    <w:rsid w:val="00890C12"/>
    <w:rsid w:val="00896798"/>
    <w:rsid w:val="00897369"/>
    <w:rsid w:val="008A482D"/>
    <w:rsid w:val="008A4955"/>
    <w:rsid w:val="008A5363"/>
    <w:rsid w:val="008A634F"/>
    <w:rsid w:val="008B14F8"/>
    <w:rsid w:val="008B2467"/>
    <w:rsid w:val="008B53F8"/>
    <w:rsid w:val="008B574F"/>
    <w:rsid w:val="008B5DA1"/>
    <w:rsid w:val="008B5DDB"/>
    <w:rsid w:val="008B7326"/>
    <w:rsid w:val="008C1936"/>
    <w:rsid w:val="008C2049"/>
    <w:rsid w:val="008C2716"/>
    <w:rsid w:val="008C2A21"/>
    <w:rsid w:val="008C54BD"/>
    <w:rsid w:val="008C7326"/>
    <w:rsid w:val="008C7E95"/>
    <w:rsid w:val="008D3D30"/>
    <w:rsid w:val="008D4A4E"/>
    <w:rsid w:val="008D4B14"/>
    <w:rsid w:val="008D51AE"/>
    <w:rsid w:val="008D76B3"/>
    <w:rsid w:val="008E018C"/>
    <w:rsid w:val="008E0409"/>
    <w:rsid w:val="008E1B0F"/>
    <w:rsid w:val="008E2B9D"/>
    <w:rsid w:val="008E62F4"/>
    <w:rsid w:val="008E750B"/>
    <w:rsid w:val="008E7D3E"/>
    <w:rsid w:val="008F1BF2"/>
    <w:rsid w:val="008F26FE"/>
    <w:rsid w:val="008F2920"/>
    <w:rsid w:val="008F4878"/>
    <w:rsid w:val="008F5F7D"/>
    <w:rsid w:val="008F6C30"/>
    <w:rsid w:val="008F7C9E"/>
    <w:rsid w:val="009006BA"/>
    <w:rsid w:val="00903299"/>
    <w:rsid w:val="00903C92"/>
    <w:rsid w:val="009066D0"/>
    <w:rsid w:val="00906B96"/>
    <w:rsid w:val="009077A0"/>
    <w:rsid w:val="00912E24"/>
    <w:rsid w:val="009132B0"/>
    <w:rsid w:val="009177CA"/>
    <w:rsid w:val="00921090"/>
    <w:rsid w:val="0092412D"/>
    <w:rsid w:val="00926FCC"/>
    <w:rsid w:val="009275EE"/>
    <w:rsid w:val="00930673"/>
    <w:rsid w:val="00931442"/>
    <w:rsid w:val="009346CF"/>
    <w:rsid w:val="00936CDD"/>
    <w:rsid w:val="00941365"/>
    <w:rsid w:val="0094164F"/>
    <w:rsid w:val="00944E18"/>
    <w:rsid w:val="00945950"/>
    <w:rsid w:val="009475DC"/>
    <w:rsid w:val="00951342"/>
    <w:rsid w:val="009526E1"/>
    <w:rsid w:val="0095590E"/>
    <w:rsid w:val="009576D8"/>
    <w:rsid w:val="00961A7B"/>
    <w:rsid w:val="00962720"/>
    <w:rsid w:val="009646A6"/>
    <w:rsid w:val="00964959"/>
    <w:rsid w:val="00965824"/>
    <w:rsid w:val="0096672B"/>
    <w:rsid w:val="00967A76"/>
    <w:rsid w:val="0097188E"/>
    <w:rsid w:val="00972995"/>
    <w:rsid w:val="0097352C"/>
    <w:rsid w:val="00973AC5"/>
    <w:rsid w:val="009741C9"/>
    <w:rsid w:val="0097523C"/>
    <w:rsid w:val="00976020"/>
    <w:rsid w:val="00976D8A"/>
    <w:rsid w:val="00977588"/>
    <w:rsid w:val="0098258E"/>
    <w:rsid w:val="00982BC0"/>
    <w:rsid w:val="00986660"/>
    <w:rsid w:val="00992E16"/>
    <w:rsid w:val="00993BC6"/>
    <w:rsid w:val="00995901"/>
    <w:rsid w:val="0099775C"/>
    <w:rsid w:val="009A1A40"/>
    <w:rsid w:val="009A1EE9"/>
    <w:rsid w:val="009B50CC"/>
    <w:rsid w:val="009B5796"/>
    <w:rsid w:val="009B5AA2"/>
    <w:rsid w:val="009B625F"/>
    <w:rsid w:val="009B630B"/>
    <w:rsid w:val="009B71E5"/>
    <w:rsid w:val="009B76F5"/>
    <w:rsid w:val="009B7859"/>
    <w:rsid w:val="009B7A61"/>
    <w:rsid w:val="009C4A09"/>
    <w:rsid w:val="009C760F"/>
    <w:rsid w:val="009D1FB4"/>
    <w:rsid w:val="009D2876"/>
    <w:rsid w:val="009D382A"/>
    <w:rsid w:val="009D4CE1"/>
    <w:rsid w:val="009D569B"/>
    <w:rsid w:val="009D627F"/>
    <w:rsid w:val="009E3CE9"/>
    <w:rsid w:val="009E47D0"/>
    <w:rsid w:val="009E47E2"/>
    <w:rsid w:val="009E4DE2"/>
    <w:rsid w:val="009E61F4"/>
    <w:rsid w:val="009F49E0"/>
    <w:rsid w:val="009F5F76"/>
    <w:rsid w:val="00A000CE"/>
    <w:rsid w:val="00A007E6"/>
    <w:rsid w:val="00A0297A"/>
    <w:rsid w:val="00A04331"/>
    <w:rsid w:val="00A07275"/>
    <w:rsid w:val="00A10A27"/>
    <w:rsid w:val="00A12197"/>
    <w:rsid w:val="00A144DD"/>
    <w:rsid w:val="00A16AC9"/>
    <w:rsid w:val="00A17F73"/>
    <w:rsid w:val="00A202CC"/>
    <w:rsid w:val="00A207CB"/>
    <w:rsid w:val="00A23C2F"/>
    <w:rsid w:val="00A24706"/>
    <w:rsid w:val="00A27796"/>
    <w:rsid w:val="00A30C9D"/>
    <w:rsid w:val="00A30E81"/>
    <w:rsid w:val="00A343B9"/>
    <w:rsid w:val="00A404B7"/>
    <w:rsid w:val="00A45B6B"/>
    <w:rsid w:val="00A545F6"/>
    <w:rsid w:val="00A54A9F"/>
    <w:rsid w:val="00A5689A"/>
    <w:rsid w:val="00A56E8E"/>
    <w:rsid w:val="00A62920"/>
    <w:rsid w:val="00A67B1B"/>
    <w:rsid w:val="00A7254D"/>
    <w:rsid w:val="00A75CFB"/>
    <w:rsid w:val="00A75D58"/>
    <w:rsid w:val="00A7668D"/>
    <w:rsid w:val="00A802B1"/>
    <w:rsid w:val="00A8049C"/>
    <w:rsid w:val="00A8148D"/>
    <w:rsid w:val="00A81764"/>
    <w:rsid w:val="00A85DCC"/>
    <w:rsid w:val="00A867FC"/>
    <w:rsid w:val="00A91387"/>
    <w:rsid w:val="00A91737"/>
    <w:rsid w:val="00A918B5"/>
    <w:rsid w:val="00A93BF4"/>
    <w:rsid w:val="00A94713"/>
    <w:rsid w:val="00A96412"/>
    <w:rsid w:val="00AA25BD"/>
    <w:rsid w:val="00AA44F7"/>
    <w:rsid w:val="00AA70C3"/>
    <w:rsid w:val="00AB1284"/>
    <w:rsid w:val="00AB2C65"/>
    <w:rsid w:val="00AB2DA7"/>
    <w:rsid w:val="00AB3C8B"/>
    <w:rsid w:val="00AB48C7"/>
    <w:rsid w:val="00AB7320"/>
    <w:rsid w:val="00AC17E8"/>
    <w:rsid w:val="00AC1E87"/>
    <w:rsid w:val="00AC2133"/>
    <w:rsid w:val="00AC24EF"/>
    <w:rsid w:val="00AC42FB"/>
    <w:rsid w:val="00AC444C"/>
    <w:rsid w:val="00AC677D"/>
    <w:rsid w:val="00AC69F2"/>
    <w:rsid w:val="00AD279D"/>
    <w:rsid w:val="00AD4B4D"/>
    <w:rsid w:val="00AD5966"/>
    <w:rsid w:val="00AD70A4"/>
    <w:rsid w:val="00AD7F91"/>
    <w:rsid w:val="00AE0BE7"/>
    <w:rsid w:val="00AE2047"/>
    <w:rsid w:val="00AE229F"/>
    <w:rsid w:val="00AE3399"/>
    <w:rsid w:val="00AE3E9D"/>
    <w:rsid w:val="00AE45C5"/>
    <w:rsid w:val="00AE5743"/>
    <w:rsid w:val="00AF24D9"/>
    <w:rsid w:val="00AF252F"/>
    <w:rsid w:val="00AF3672"/>
    <w:rsid w:val="00AF386C"/>
    <w:rsid w:val="00AF4739"/>
    <w:rsid w:val="00AF5BAC"/>
    <w:rsid w:val="00AF76FC"/>
    <w:rsid w:val="00B00F40"/>
    <w:rsid w:val="00B02AED"/>
    <w:rsid w:val="00B034C1"/>
    <w:rsid w:val="00B059CB"/>
    <w:rsid w:val="00B05E06"/>
    <w:rsid w:val="00B06876"/>
    <w:rsid w:val="00B1003D"/>
    <w:rsid w:val="00B124FA"/>
    <w:rsid w:val="00B12D08"/>
    <w:rsid w:val="00B145D3"/>
    <w:rsid w:val="00B15649"/>
    <w:rsid w:val="00B16EBD"/>
    <w:rsid w:val="00B17DCF"/>
    <w:rsid w:val="00B2021B"/>
    <w:rsid w:val="00B2393E"/>
    <w:rsid w:val="00B24C67"/>
    <w:rsid w:val="00B3200C"/>
    <w:rsid w:val="00B32032"/>
    <w:rsid w:val="00B335A6"/>
    <w:rsid w:val="00B336BD"/>
    <w:rsid w:val="00B40C59"/>
    <w:rsid w:val="00B42FDC"/>
    <w:rsid w:val="00B44E1E"/>
    <w:rsid w:val="00B45122"/>
    <w:rsid w:val="00B45187"/>
    <w:rsid w:val="00B51DD5"/>
    <w:rsid w:val="00B5272F"/>
    <w:rsid w:val="00B52BC9"/>
    <w:rsid w:val="00B54812"/>
    <w:rsid w:val="00B54E60"/>
    <w:rsid w:val="00B560EF"/>
    <w:rsid w:val="00B6385C"/>
    <w:rsid w:val="00B712CA"/>
    <w:rsid w:val="00B731B7"/>
    <w:rsid w:val="00B73B93"/>
    <w:rsid w:val="00B73E90"/>
    <w:rsid w:val="00B82A7C"/>
    <w:rsid w:val="00B82D3E"/>
    <w:rsid w:val="00B84453"/>
    <w:rsid w:val="00B852AA"/>
    <w:rsid w:val="00B85815"/>
    <w:rsid w:val="00B85E7E"/>
    <w:rsid w:val="00B86018"/>
    <w:rsid w:val="00B90080"/>
    <w:rsid w:val="00B92520"/>
    <w:rsid w:val="00B92935"/>
    <w:rsid w:val="00B92F7F"/>
    <w:rsid w:val="00B934DA"/>
    <w:rsid w:val="00B942AB"/>
    <w:rsid w:val="00B95BAF"/>
    <w:rsid w:val="00B96EAD"/>
    <w:rsid w:val="00B9733E"/>
    <w:rsid w:val="00B974E8"/>
    <w:rsid w:val="00BA1852"/>
    <w:rsid w:val="00BA3346"/>
    <w:rsid w:val="00BA644E"/>
    <w:rsid w:val="00BB250B"/>
    <w:rsid w:val="00BB29E9"/>
    <w:rsid w:val="00BB649B"/>
    <w:rsid w:val="00BB665D"/>
    <w:rsid w:val="00BB67E6"/>
    <w:rsid w:val="00BB6D71"/>
    <w:rsid w:val="00BC2ACF"/>
    <w:rsid w:val="00BD1731"/>
    <w:rsid w:val="00BD3D87"/>
    <w:rsid w:val="00BD701C"/>
    <w:rsid w:val="00BE142C"/>
    <w:rsid w:val="00BE152D"/>
    <w:rsid w:val="00BE2330"/>
    <w:rsid w:val="00BE36C2"/>
    <w:rsid w:val="00BE3BF1"/>
    <w:rsid w:val="00BE4ED4"/>
    <w:rsid w:val="00BE55F3"/>
    <w:rsid w:val="00BF1B51"/>
    <w:rsid w:val="00BF3637"/>
    <w:rsid w:val="00BF40DF"/>
    <w:rsid w:val="00BF4749"/>
    <w:rsid w:val="00BF5983"/>
    <w:rsid w:val="00C00797"/>
    <w:rsid w:val="00C0271C"/>
    <w:rsid w:val="00C04E84"/>
    <w:rsid w:val="00C06623"/>
    <w:rsid w:val="00C06675"/>
    <w:rsid w:val="00C06CC8"/>
    <w:rsid w:val="00C10366"/>
    <w:rsid w:val="00C10E23"/>
    <w:rsid w:val="00C1639C"/>
    <w:rsid w:val="00C17E4B"/>
    <w:rsid w:val="00C21D6F"/>
    <w:rsid w:val="00C234E1"/>
    <w:rsid w:val="00C250B3"/>
    <w:rsid w:val="00C30F24"/>
    <w:rsid w:val="00C32596"/>
    <w:rsid w:val="00C32C74"/>
    <w:rsid w:val="00C336FB"/>
    <w:rsid w:val="00C353D7"/>
    <w:rsid w:val="00C4171A"/>
    <w:rsid w:val="00C4321C"/>
    <w:rsid w:val="00C43231"/>
    <w:rsid w:val="00C51A3D"/>
    <w:rsid w:val="00C52C77"/>
    <w:rsid w:val="00C6075A"/>
    <w:rsid w:val="00C6629D"/>
    <w:rsid w:val="00C724FC"/>
    <w:rsid w:val="00C73241"/>
    <w:rsid w:val="00C73382"/>
    <w:rsid w:val="00C733CF"/>
    <w:rsid w:val="00C73BF5"/>
    <w:rsid w:val="00C80D7A"/>
    <w:rsid w:val="00C81793"/>
    <w:rsid w:val="00C87938"/>
    <w:rsid w:val="00C9145A"/>
    <w:rsid w:val="00C919A1"/>
    <w:rsid w:val="00C92215"/>
    <w:rsid w:val="00C932E8"/>
    <w:rsid w:val="00C93CAE"/>
    <w:rsid w:val="00C94B4D"/>
    <w:rsid w:val="00C96850"/>
    <w:rsid w:val="00C977D4"/>
    <w:rsid w:val="00CA42CC"/>
    <w:rsid w:val="00CA52F8"/>
    <w:rsid w:val="00CA763A"/>
    <w:rsid w:val="00CB0C3E"/>
    <w:rsid w:val="00CB469E"/>
    <w:rsid w:val="00CB4BA7"/>
    <w:rsid w:val="00CB6989"/>
    <w:rsid w:val="00CB7472"/>
    <w:rsid w:val="00CC1AD2"/>
    <w:rsid w:val="00CC2E47"/>
    <w:rsid w:val="00CC4124"/>
    <w:rsid w:val="00CD17E6"/>
    <w:rsid w:val="00CD5E27"/>
    <w:rsid w:val="00CE1AFB"/>
    <w:rsid w:val="00CE516A"/>
    <w:rsid w:val="00CE661D"/>
    <w:rsid w:val="00CE6D35"/>
    <w:rsid w:val="00CF1832"/>
    <w:rsid w:val="00CF27DE"/>
    <w:rsid w:val="00CF29CF"/>
    <w:rsid w:val="00CF2CD0"/>
    <w:rsid w:val="00CF3B13"/>
    <w:rsid w:val="00D03234"/>
    <w:rsid w:val="00D05317"/>
    <w:rsid w:val="00D05946"/>
    <w:rsid w:val="00D11279"/>
    <w:rsid w:val="00D11BE9"/>
    <w:rsid w:val="00D12917"/>
    <w:rsid w:val="00D14DC0"/>
    <w:rsid w:val="00D14DEC"/>
    <w:rsid w:val="00D15080"/>
    <w:rsid w:val="00D15AE8"/>
    <w:rsid w:val="00D1600A"/>
    <w:rsid w:val="00D20DA8"/>
    <w:rsid w:val="00D2149D"/>
    <w:rsid w:val="00D300D1"/>
    <w:rsid w:val="00D33DA4"/>
    <w:rsid w:val="00D3576A"/>
    <w:rsid w:val="00D3665F"/>
    <w:rsid w:val="00D37D1C"/>
    <w:rsid w:val="00D41C61"/>
    <w:rsid w:val="00D428FB"/>
    <w:rsid w:val="00D42947"/>
    <w:rsid w:val="00D42A9B"/>
    <w:rsid w:val="00D42BEB"/>
    <w:rsid w:val="00D43B41"/>
    <w:rsid w:val="00D47000"/>
    <w:rsid w:val="00D47518"/>
    <w:rsid w:val="00D50892"/>
    <w:rsid w:val="00D516A9"/>
    <w:rsid w:val="00D53F67"/>
    <w:rsid w:val="00D547D8"/>
    <w:rsid w:val="00D54BA7"/>
    <w:rsid w:val="00D55772"/>
    <w:rsid w:val="00D572C1"/>
    <w:rsid w:val="00D600EC"/>
    <w:rsid w:val="00D61361"/>
    <w:rsid w:val="00D61400"/>
    <w:rsid w:val="00D641FA"/>
    <w:rsid w:val="00D71249"/>
    <w:rsid w:val="00D71FFF"/>
    <w:rsid w:val="00D72320"/>
    <w:rsid w:val="00D73D96"/>
    <w:rsid w:val="00D75A57"/>
    <w:rsid w:val="00D76135"/>
    <w:rsid w:val="00D814D3"/>
    <w:rsid w:val="00D8261E"/>
    <w:rsid w:val="00D8398C"/>
    <w:rsid w:val="00D907EF"/>
    <w:rsid w:val="00D9165F"/>
    <w:rsid w:val="00D93257"/>
    <w:rsid w:val="00DA17F3"/>
    <w:rsid w:val="00DA2606"/>
    <w:rsid w:val="00DA3C0A"/>
    <w:rsid w:val="00DA56B1"/>
    <w:rsid w:val="00DB3D3F"/>
    <w:rsid w:val="00DB5625"/>
    <w:rsid w:val="00DB5898"/>
    <w:rsid w:val="00DB5FB1"/>
    <w:rsid w:val="00DB61ED"/>
    <w:rsid w:val="00DC0B10"/>
    <w:rsid w:val="00DC360F"/>
    <w:rsid w:val="00DC366A"/>
    <w:rsid w:val="00DC3E8F"/>
    <w:rsid w:val="00DD02BC"/>
    <w:rsid w:val="00DD16FE"/>
    <w:rsid w:val="00DD2617"/>
    <w:rsid w:val="00DD36E1"/>
    <w:rsid w:val="00DD562B"/>
    <w:rsid w:val="00DD7179"/>
    <w:rsid w:val="00DD7DD2"/>
    <w:rsid w:val="00DD7F98"/>
    <w:rsid w:val="00DE01FF"/>
    <w:rsid w:val="00DE1947"/>
    <w:rsid w:val="00DE20D5"/>
    <w:rsid w:val="00DE460B"/>
    <w:rsid w:val="00DE4D9E"/>
    <w:rsid w:val="00DE5A72"/>
    <w:rsid w:val="00DE7417"/>
    <w:rsid w:val="00DE7EBC"/>
    <w:rsid w:val="00DF31E6"/>
    <w:rsid w:val="00E01992"/>
    <w:rsid w:val="00E037BE"/>
    <w:rsid w:val="00E0493A"/>
    <w:rsid w:val="00E06FF5"/>
    <w:rsid w:val="00E150E4"/>
    <w:rsid w:val="00E20F13"/>
    <w:rsid w:val="00E22FDC"/>
    <w:rsid w:val="00E25AAA"/>
    <w:rsid w:val="00E30F61"/>
    <w:rsid w:val="00E321FE"/>
    <w:rsid w:val="00E325BD"/>
    <w:rsid w:val="00E334B5"/>
    <w:rsid w:val="00E33A9C"/>
    <w:rsid w:val="00E35B7E"/>
    <w:rsid w:val="00E41DD3"/>
    <w:rsid w:val="00E42396"/>
    <w:rsid w:val="00E42976"/>
    <w:rsid w:val="00E452D5"/>
    <w:rsid w:val="00E45748"/>
    <w:rsid w:val="00E45D68"/>
    <w:rsid w:val="00E46E2A"/>
    <w:rsid w:val="00E47D29"/>
    <w:rsid w:val="00E47F72"/>
    <w:rsid w:val="00E51A84"/>
    <w:rsid w:val="00E51AE8"/>
    <w:rsid w:val="00E523F2"/>
    <w:rsid w:val="00E535A7"/>
    <w:rsid w:val="00E53624"/>
    <w:rsid w:val="00E55F0F"/>
    <w:rsid w:val="00E61B20"/>
    <w:rsid w:val="00E61EC8"/>
    <w:rsid w:val="00E62B88"/>
    <w:rsid w:val="00E62D59"/>
    <w:rsid w:val="00E6473C"/>
    <w:rsid w:val="00E6645E"/>
    <w:rsid w:val="00E67C16"/>
    <w:rsid w:val="00E70232"/>
    <w:rsid w:val="00E72A0C"/>
    <w:rsid w:val="00E73F27"/>
    <w:rsid w:val="00E74F84"/>
    <w:rsid w:val="00E76AD3"/>
    <w:rsid w:val="00E77BC1"/>
    <w:rsid w:val="00E77FFB"/>
    <w:rsid w:val="00E863C3"/>
    <w:rsid w:val="00EA2CA9"/>
    <w:rsid w:val="00EA57F5"/>
    <w:rsid w:val="00EB09A8"/>
    <w:rsid w:val="00EB203B"/>
    <w:rsid w:val="00EB3347"/>
    <w:rsid w:val="00EC23C4"/>
    <w:rsid w:val="00EC399F"/>
    <w:rsid w:val="00EC5EB3"/>
    <w:rsid w:val="00EC7967"/>
    <w:rsid w:val="00EC7A8C"/>
    <w:rsid w:val="00ED00A1"/>
    <w:rsid w:val="00ED18D0"/>
    <w:rsid w:val="00ED42E7"/>
    <w:rsid w:val="00ED5099"/>
    <w:rsid w:val="00ED6BCD"/>
    <w:rsid w:val="00EE0096"/>
    <w:rsid w:val="00EE1A1F"/>
    <w:rsid w:val="00EE3C7B"/>
    <w:rsid w:val="00EE5547"/>
    <w:rsid w:val="00EE5DE6"/>
    <w:rsid w:val="00EE7240"/>
    <w:rsid w:val="00EF0661"/>
    <w:rsid w:val="00EF084A"/>
    <w:rsid w:val="00EF6D92"/>
    <w:rsid w:val="00EF6E60"/>
    <w:rsid w:val="00F02BE3"/>
    <w:rsid w:val="00F02E9E"/>
    <w:rsid w:val="00F04499"/>
    <w:rsid w:val="00F05A54"/>
    <w:rsid w:val="00F10351"/>
    <w:rsid w:val="00F117F4"/>
    <w:rsid w:val="00F117FD"/>
    <w:rsid w:val="00F13347"/>
    <w:rsid w:val="00F136DC"/>
    <w:rsid w:val="00F13E5F"/>
    <w:rsid w:val="00F200F0"/>
    <w:rsid w:val="00F207DE"/>
    <w:rsid w:val="00F22906"/>
    <w:rsid w:val="00F24687"/>
    <w:rsid w:val="00F2643E"/>
    <w:rsid w:val="00F2702F"/>
    <w:rsid w:val="00F276E0"/>
    <w:rsid w:val="00F31A3D"/>
    <w:rsid w:val="00F333AD"/>
    <w:rsid w:val="00F3781E"/>
    <w:rsid w:val="00F4153D"/>
    <w:rsid w:val="00F44480"/>
    <w:rsid w:val="00F52372"/>
    <w:rsid w:val="00F5244E"/>
    <w:rsid w:val="00F53AD5"/>
    <w:rsid w:val="00F53F65"/>
    <w:rsid w:val="00F56FDD"/>
    <w:rsid w:val="00F57823"/>
    <w:rsid w:val="00F57D70"/>
    <w:rsid w:val="00F603F8"/>
    <w:rsid w:val="00F604EC"/>
    <w:rsid w:val="00F60DA2"/>
    <w:rsid w:val="00F6459D"/>
    <w:rsid w:val="00F64815"/>
    <w:rsid w:val="00F717B5"/>
    <w:rsid w:val="00F725F2"/>
    <w:rsid w:val="00F72ACD"/>
    <w:rsid w:val="00F77C84"/>
    <w:rsid w:val="00F82CDA"/>
    <w:rsid w:val="00F82E25"/>
    <w:rsid w:val="00F84BB7"/>
    <w:rsid w:val="00F87283"/>
    <w:rsid w:val="00F87E03"/>
    <w:rsid w:val="00F92BD6"/>
    <w:rsid w:val="00F92FCE"/>
    <w:rsid w:val="00F94A0B"/>
    <w:rsid w:val="00F95131"/>
    <w:rsid w:val="00F95315"/>
    <w:rsid w:val="00F95987"/>
    <w:rsid w:val="00FA1141"/>
    <w:rsid w:val="00FA479D"/>
    <w:rsid w:val="00FA7A0E"/>
    <w:rsid w:val="00FB4352"/>
    <w:rsid w:val="00FB5048"/>
    <w:rsid w:val="00FB6999"/>
    <w:rsid w:val="00FC3870"/>
    <w:rsid w:val="00FE25A7"/>
    <w:rsid w:val="00FE2D7A"/>
    <w:rsid w:val="00FE3B39"/>
    <w:rsid w:val="00FE48EE"/>
    <w:rsid w:val="00FE7256"/>
    <w:rsid w:val="00FF04DA"/>
    <w:rsid w:val="00FF4B39"/>
    <w:rsid w:val="00FF66B2"/>
    <w:rsid w:val="00FF7751"/>
    <w:rsid w:val="00FF78D6"/>
    <w:rsid w:val="00FF7A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BCAB58B"/>
  <w15:docId w15:val="{BA6CF05D-06DF-47A0-9E01-3821CB40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12B"/>
  </w:style>
  <w:style w:type="paragraph" w:styleId="berschrift1">
    <w:name w:val="heading 1"/>
    <w:basedOn w:val="Standard"/>
    <w:next w:val="Standard"/>
    <w:link w:val="berschrift1Zchn"/>
    <w:uiPriority w:val="9"/>
    <w:qFormat/>
    <w:rsid w:val="00E037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6E59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202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E7D3E"/>
    <w:rPr>
      <w:color w:val="0000FF"/>
      <w:u w:val="single"/>
    </w:rPr>
  </w:style>
  <w:style w:type="paragraph" w:styleId="StandardWeb">
    <w:name w:val="Normal (Web)"/>
    <w:basedOn w:val="Standard"/>
    <w:uiPriority w:val="99"/>
    <w:unhideWhenUsed/>
    <w:rsid w:val="008E7D3E"/>
    <w:pPr>
      <w:spacing w:before="100" w:beforeAutospacing="1" w:after="100" w:afterAutospacing="1" w:line="240" w:lineRule="auto"/>
    </w:pPr>
    <w:rPr>
      <w:rFonts w:ascii="Times New Roman" w:hAnsi="Times New Roman" w:cs="Times New Roman"/>
      <w:sz w:val="24"/>
      <w:szCs w:val="24"/>
      <w:lang w:eastAsia="de-DE"/>
    </w:rPr>
  </w:style>
  <w:style w:type="character" w:styleId="Hervorhebung">
    <w:name w:val="Emphasis"/>
    <w:basedOn w:val="Absatz-Standardschriftart"/>
    <w:uiPriority w:val="20"/>
    <w:qFormat/>
    <w:rsid w:val="008E7D3E"/>
    <w:rPr>
      <w:i/>
      <w:iCs/>
    </w:rPr>
  </w:style>
  <w:style w:type="paragraph" w:styleId="Sprechblasentext">
    <w:name w:val="Balloon Text"/>
    <w:basedOn w:val="Standard"/>
    <w:link w:val="SprechblasentextZchn"/>
    <w:uiPriority w:val="99"/>
    <w:semiHidden/>
    <w:unhideWhenUsed/>
    <w:rsid w:val="003E44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4485"/>
    <w:rPr>
      <w:rFonts w:ascii="Segoe UI" w:hAnsi="Segoe UI" w:cs="Segoe UI"/>
      <w:sz w:val="18"/>
      <w:szCs w:val="18"/>
    </w:rPr>
  </w:style>
  <w:style w:type="character" w:styleId="Kommentarzeichen">
    <w:name w:val="annotation reference"/>
    <w:basedOn w:val="Absatz-Standardschriftart"/>
    <w:uiPriority w:val="99"/>
    <w:semiHidden/>
    <w:unhideWhenUsed/>
    <w:rsid w:val="00334076"/>
    <w:rPr>
      <w:sz w:val="16"/>
      <w:szCs w:val="16"/>
    </w:rPr>
  </w:style>
  <w:style w:type="paragraph" w:styleId="Kommentartext">
    <w:name w:val="annotation text"/>
    <w:basedOn w:val="Standard"/>
    <w:link w:val="KommentartextZchn"/>
    <w:uiPriority w:val="99"/>
    <w:unhideWhenUsed/>
    <w:rsid w:val="00334076"/>
    <w:pPr>
      <w:spacing w:line="240" w:lineRule="auto"/>
    </w:pPr>
    <w:rPr>
      <w:sz w:val="20"/>
      <w:szCs w:val="20"/>
    </w:rPr>
  </w:style>
  <w:style w:type="character" w:customStyle="1" w:styleId="KommentartextZchn">
    <w:name w:val="Kommentartext Zchn"/>
    <w:basedOn w:val="Absatz-Standardschriftart"/>
    <w:link w:val="Kommentartext"/>
    <w:uiPriority w:val="99"/>
    <w:rsid w:val="00334076"/>
    <w:rPr>
      <w:sz w:val="20"/>
      <w:szCs w:val="20"/>
    </w:rPr>
  </w:style>
  <w:style w:type="paragraph" w:styleId="Kommentarthema">
    <w:name w:val="annotation subject"/>
    <w:basedOn w:val="Kommentartext"/>
    <w:next w:val="Kommentartext"/>
    <w:link w:val="KommentarthemaZchn"/>
    <w:uiPriority w:val="99"/>
    <w:semiHidden/>
    <w:unhideWhenUsed/>
    <w:rsid w:val="00334076"/>
    <w:rPr>
      <w:b/>
      <w:bCs/>
    </w:rPr>
  </w:style>
  <w:style w:type="character" w:customStyle="1" w:styleId="KommentarthemaZchn">
    <w:name w:val="Kommentarthema Zchn"/>
    <w:basedOn w:val="KommentartextZchn"/>
    <w:link w:val="Kommentarthema"/>
    <w:uiPriority w:val="99"/>
    <w:semiHidden/>
    <w:rsid w:val="00334076"/>
    <w:rPr>
      <w:b/>
      <w:bCs/>
      <w:sz w:val="20"/>
      <w:szCs w:val="20"/>
    </w:rPr>
  </w:style>
  <w:style w:type="paragraph" w:customStyle="1" w:styleId="Default">
    <w:name w:val="Default"/>
    <w:rsid w:val="00F56FDD"/>
    <w:pPr>
      <w:autoSpaceDE w:val="0"/>
      <w:autoSpaceDN w:val="0"/>
      <w:adjustRightInd w:val="0"/>
      <w:spacing w:after="0" w:line="240" w:lineRule="auto"/>
    </w:pPr>
    <w:rPr>
      <w:rFonts w:ascii="Calibri" w:hAnsi="Calibri" w:cs="Calibri"/>
      <w:color w:val="000000"/>
      <w:sz w:val="24"/>
      <w:szCs w:val="24"/>
    </w:rPr>
  </w:style>
  <w:style w:type="paragraph" w:styleId="berarbeitung">
    <w:name w:val="Revision"/>
    <w:hidden/>
    <w:uiPriority w:val="99"/>
    <w:semiHidden/>
    <w:rsid w:val="002E0A0D"/>
    <w:pPr>
      <w:spacing w:after="0" w:line="240" w:lineRule="auto"/>
    </w:pPr>
  </w:style>
  <w:style w:type="paragraph" w:styleId="Listenabsatz">
    <w:name w:val="List Paragraph"/>
    <w:aliases w:val="U 5"/>
    <w:basedOn w:val="Standard"/>
    <w:link w:val="ListenabsatzZchn"/>
    <w:uiPriority w:val="34"/>
    <w:qFormat/>
    <w:rsid w:val="00384A79"/>
    <w:pPr>
      <w:ind w:left="720"/>
      <w:contextualSpacing/>
    </w:pPr>
  </w:style>
  <w:style w:type="paragraph" w:styleId="Kopfzeile">
    <w:name w:val="header"/>
    <w:basedOn w:val="Standard"/>
    <w:link w:val="KopfzeileZchn"/>
    <w:uiPriority w:val="99"/>
    <w:unhideWhenUsed/>
    <w:rsid w:val="00DC3E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3E8F"/>
  </w:style>
  <w:style w:type="paragraph" w:styleId="Fuzeile">
    <w:name w:val="footer"/>
    <w:basedOn w:val="Standard"/>
    <w:link w:val="FuzeileZchn"/>
    <w:uiPriority w:val="99"/>
    <w:unhideWhenUsed/>
    <w:rsid w:val="00DC3E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3E8F"/>
  </w:style>
  <w:style w:type="paragraph" w:styleId="Funotentext">
    <w:name w:val="footnote text"/>
    <w:basedOn w:val="Standard"/>
    <w:link w:val="FunotentextZchn"/>
    <w:uiPriority w:val="99"/>
    <w:semiHidden/>
    <w:unhideWhenUsed/>
    <w:rsid w:val="00BE142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142C"/>
    <w:rPr>
      <w:sz w:val="20"/>
      <w:szCs w:val="20"/>
    </w:rPr>
  </w:style>
  <w:style w:type="character" w:styleId="Funotenzeichen">
    <w:name w:val="footnote reference"/>
    <w:basedOn w:val="Absatz-Standardschriftart"/>
    <w:uiPriority w:val="99"/>
    <w:semiHidden/>
    <w:unhideWhenUsed/>
    <w:rsid w:val="00BE142C"/>
    <w:rPr>
      <w:vertAlign w:val="superscript"/>
    </w:rPr>
  </w:style>
  <w:style w:type="character" w:customStyle="1" w:styleId="normaltextrun">
    <w:name w:val="normaltextrun"/>
    <w:basedOn w:val="Absatz-Standardschriftart"/>
    <w:rsid w:val="0067536D"/>
  </w:style>
  <w:style w:type="paragraph" w:customStyle="1" w:styleId="paragraph">
    <w:name w:val="paragraph"/>
    <w:basedOn w:val="Standard"/>
    <w:rsid w:val="006753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67536D"/>
  </w:style>
  <w:style w:type="character" w:customStyle="1" w:styleId="berschrift1Zchn">
    <w:name w:val="Überschrift 1 Zchn"/>
    <w:basedOn w:val="Absatz-Standardschriftart"/>
    <w:link w:val="berschrift1"/>
    <w:uiPriority w:val="9"/>
    <w:rsid w:val="00E037BE"/>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E037BE"/>
    <w:pPr>
      <w:spacing w:line="259" w:lineRule="auto"/>
      <w:outlineLvl w:val="9"/>
    </w:pPr>
    <w:rPr>
      <w:lang w:eastAsia="de-DE"/>
    </w:rPr>
  </w:style>
  <w:style w:type="paragraph" w:styleId="Verzeichnis1">
    <w:name w:val="toc 1"/>
    <w:basedOn w:val="Standard"/>
    <w:next w:val="Standard"/>
    <w:autoRedefine/>
    <w:uiPriority w:val="39"/>
    <w:unhideWhenUsed/>
    <w:rsid w:val="0062394D"/>
    <w:pPr>
      <w:tabs>
        <w:tab w:val="left" w:pos="426"/>
        <w:tab w:val="right" w:leader="dot" w:pos="9736"/>
      </w:tabs>
      <w:spacing w:after="100"/>
    </w:pPr>
  </w:style>
  <w:style w:type="character" w:customStyle="1" w:styleId="berschrift2Zchn">
    <w:name w:val="Überschrift 2 Zchn"/>
    <w:basedOn w:val="Absatz-Standardschriftart"/>
    <w:link w:val="berschrift2"/>
    <w:uiPriority w:val="9"/>
    <w:rsid w:val="006E5985"/>
    <w:rPr>
      <w:rFonts w:asciiTheme="majorHAnsi" w:eastAsiaTheme="majorEastAsia" w:hAnsiTheme="majorHAnsi" w:cstheme="majorBidi"/>
      <w:color w:val="365F91" w:themeColor="accent1" w:themeShade="BF"/>
      <w:sz w:val="26"/>
      <w:szCs w:val="26"/>
    </w:rPr>
  </w:style>
  <w:style w:type="table" w:customStyle="1" w:styleId="TableGrid">
    <w:name w:val="TableGrid"/>
    <w:rsid w:val="00976D8A"/>
    <w:pPr>
      <w:spacing w:after="0" w:line="240" w:lineRule="auto"/>
    </w:pPr>
    <w:rPr>
      <w:rFonts w:eastAsiaTheme="minorEastAsia"/>
      <w:lang w:eastAsia="de-DE"/>
    </w:rPr>
    <w:tblPr>
      <w:tblCellMar>
        <w:top w:w="0" w:type="dxa"/>
        <w:left w:w="0" w:type="dxa"/>
        <w:bottom w:w="0" w:type="dxa"/>
        <w:right w:w="0" w:type="dxa"/>
      </w:tblCellMar>
    </w:tblPr>
  </w:style>
  <w:style w:type="table" w:styleId="Tabellenraster">
    <w:name w:val="Table Grid"/>
    <w:basedOn w:val="NormaleTabelle"/>
    <w:uiPriority w:val="39"/>
    <w:rsid w:val="007F1209"/>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B2021B"/>
    <w:rPr>
      <w:rFonts w:asciiTheme="majorHAnsi" w:eastAsiaTheme="majorEastAsia" w:hAnsiTheme="majorHAnsi" w:cstheme="majorBidi"/>
      <w:color w:val="243F60" w:themeColor="accent1" w:themeShade="7F"/>
      <w:sz w:val="24"/>
      <w:szCs w:val="24"/>
    </w:rPr>
  </w:style>
  <w:style w:type="character" w:customStyle="1" w:styleId="ListenabsatzZchn">
    <w:name w:val="Listenabsatz Zchn"/>
    <w:aliases w:val="U 5 Zchn"/>
    <w:link w:val="Listenabsatz"/>
    <w:uiPriority w:val="34"/>
    <w:locked/>
    <w:rsid w:val="00BD3D87"/>
  </w:style>
  <w:style w:type="paragraph" w:styleId="KeinLeerraum">
    <w:name w:val="No Spacing"/>
    <w:uiPriority w:val="1"/>
    <w:qFormat/>
    <w:rsid w:val="00BD3D87"/>
    <w:pPr>
      <w:spacing w:after="0" w:line="240" w:lineRule="auto"/>
    </w:pPr>
    <w:rPr>
      <w:rFonts w:ascii="Calibri" w:eastAsia="Calibri" w:hAnsi="Calibri" w:cs="Times New Roman"/>
    </w:rPr>
  </w:style>
  <w:style w:type="paragraph" w:customStyle="1" w:styleId="Lauraberschrift1">
    <w:name w:val="Laura Überschrift 1"/>
    <w:basedOn w:val="berschrift2"/>
    <w:link w:val="Lauraberschrift1Zchn"/>
    <w:qFormat/>
    <w:rsid w:val="002A042F"/>
    <w:pPr>
      <w:keepLines w:val="0"/>
      <w:spacing w:before="0"/>
      <w:outlineLvl w:val="0"/>
    </w:pPr>
    <w:rPr>
      <w:rFonts w:eastAsia="Times New Roman"/>
      <w:b/>
      <w:bCs/>
      <w:i/>
      <w:iCs/>
      <w:color w:val="000000" w:themeColor="text1"/>
      <w:szCs w:val="28"/>
    </w:rPr>
  </w:style>
  <w:style w:type="character" w:customStyle="1" w:styleId="Lauraberschrift1Zchn">
    <w:name w:val="Laura Überschrift 1 Zchn"/>
    <w:basedOn w:val="berschrift2Zchn"/>
    <w:link w:val="Lauraberschrift1"/>
    <w:rsid w:val="002A042F"/>
    <w:rPr>
      <w:rFonts w:asciiTheme="majorHAnsi" w:eastAsia="Times New Roman" w:hAnsiTheme="majorHAnsi" w:cstheme="majorBidi"/>
      <w:b/>
      <w:bCs/>
      <w:i/>
      <w:iCs/>
      <w:color w:val="000000" w:themeColor="text1"/>
      <w:sz w:val="26"/>
      <w:szCs w:val="28"/>
    </w:rPr>
  </w:style>
  <w:style w:type="character" w:styleId="NichtaufgelsteErwhnung">
    <w:name w:val="Unresolved Mention"/>
    <w:basedOn w:val="Absatz-Standardschriftart"/>
    <w:uiPriority w:val="99"/>
    <w:semiHidden/>
    <w:unhideWhenUsed/>
    <w:rsid w:val="001D7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5534">
      <w:bodyDiv w:val="1"/>
      <w:marLeft w:val="0"/>
      <w:marRight w:val="0"/>
      <w:marTop w:val="0"/>
      <w:marBottom w:val="0"/>
      <w:divBdr>
        <w:top w:val="none" w:sz="0" w:space="0" w:color="auto"/>
        <w:left w:val="none" w:sz="0" w:space="0" w:color="auto"/>
        <w:bottom w:val="none" w:sz="0" w:space="0" w:color="auto"/>
        <w:right w:val="none" w:sz="0" w:space="0" w:color="auto"/>
      </w:divBdr>
      <w:divsChild>
        <w:div w:id="192693106">
          <w:marLeft w:val="0"/>
          <w:marRight w:val="0"/>
          <w:marTop w:val="0"/>
          <w:marBottom w:val="0"/>
          <w:divBdr>
            <w:top w:val="none" w:sz="0" w:space="0" w:color="auto"/>
            <w:left w:val="none" w:sz="0" w:space="0" w:color="auto"/>
            <w:bottom w:val="none" w:sz="0" w:space="0" w:color="auto"/>
            <w:right w:val="none" w:sz="0" w:space="0" w:color="auto"/>
          </w:divBdr>
        </w:div>
        <w:div w:id="294678500">
          <w:marLeft w:val="0"/>
          <w:marRight w:val="0"/>
          <w:marTop w:val="0"/>
          <w:marBottom w:val="0"/>
          <w:divBdr>
            <w:top w:val="none" w:sz="0" w:space="0" w:color="auto"/>
            <w:left w:val="none" w:sz="0" w:space="0" w:color="auto"/>
            <w:bottom w:val="none" w:sz="0" w:space="0" w:color="auto"/>
            <w:right w:val="none" w:sz="0" w:space="0" w:color="auto"/>
          </w:divBdr>
        </w:div>
        <w:div w:id="300817975">
          <w:marLeft w:val="0"/>
          <w:marRight w:val="0"/>
          <w:marTop w:val="0"/>
          <w:marBottom w:val="0"/>
          <w:divBdr>
            <w:top w:val="none" w:sz="0" w:space="0" w:color="auto"/>
            <w:left w:val="none" w:sz="0" w:space="0" w:color="auto"/>
            <w:bottom w:val="none" w:sz="0" w:space="0" w:color="auto"/>
            <w:right w:val="none" w:sz="0" w:space="0" w:color="auto"/>
          </w:divBdr>
        </w:div>
        <w:div w:id="315885267">
          <w:marLeft w:val="0"/>
          <w:marRight w:val="0"/>
          <w:marTop w:val="0"/>
          <w:marBottom w:val="0"/>
          <w:divBdr>
            <w:top w:val="none" w:sz="0" w:space="0" w:color="auto"/>
            <w:left w:val="none" w:sz="0" w:space="0" w:color="auto"/>
            <w:bottom w:val="none" w:sz="0" w:space="0" w:color="auto"/>
            <w:right w:val="none" w:sz="0" w:space="0" w:color="auto"/>
          </w:divBdr>
        </w:div>
        <w:div w:id="346447396">
          <w:marLeft w:val="0"/>
          <w:marRight w:val="0"/>
          <w:marTop w:val="0"/>
          <w:marBottom w:val="0"/>
          <w:divBdr>
            <w:top w:val="none" w:sz="0" w:space="0" w:color="auto"/>
            <w:left w:val="none" w:sz="0" w:space="0" w:color="auto"/>
            <w:bottom w:val="none" w:sz="0" w:space="0" w:color="auto"/>
            <w:right w:val="none" w:sz="0" w:space="0" w:color="auto"/>
          </w:divBdr>
        </w:div>
        <w:div w:id="389497223">
          <w:marLeft w:val="0"/>
          <w:marRight w:val="0"/>
          <w:marTop w:val="0"/>
          <w:marBottom w:val="0"/>
          <w:divBdr>
            <w:top w:val="none" w:sz="0" w:space="0" w:color="auto"/>
            <w:left w:val="none" w:sz="0" w:space="0" w:color="auto"/>
            <w:bottom w:val="none" w:sz="0" w:space="0" w:color="auto"/>
            <w:right w:val="none" w:sz="0" w:space="0" w:color="auto"/>
          </w:divBdr>
        </w:div>
        <w:div w:id="486214679">
          <w:marLeft w:val="0"/>
          <w:marRight w:val="0"/>
          <w:marTop w:val="0"/>
          <w:marBottom w:val="0"/>
          <w:divBdr>
            <w:top w:val="none" w:sz="0" w:space="0" w:color="auto"/>
            <w:left w:val="none" w:sz="0" w:space="0" w:color="auto"/>
            <w:bottom w:val="none" w:sz="0" w:space="0" w:color="auto"/>
            <w:right w:val="none" w:sz="0" w:space="0" w:color="auto"/>
          </w:divBdr>
        </w:div>
        <w:div w:id="520827681">
          <w:marLeft w:val="0"/>
          <w:marRight w:val="0"/>
          <w:marTop w:val="0"/>
          <w:marBottom w:val="0"/>
          <w:divBdr>
            <w:top w:val="none" w:sz="0" w:space="0" w:color="auto"/>
            <w:left w:val="none" w:sz="0" w:space="0" w:color="auto"/>
            <w:bottom w:val="none" w:sz="0" w:space="0" w:color="auto"/>
            <w:right w:val="none" w:sz="0" w:space="0" w:color="auto"/>
          </w:divBdr>
        </w:div>
        <w:div w:id="621690266">
          <w:marLeft w:val="0"/>
          <w:marRight w:val="0"/>
          <w:marTop w:val="0"/>
          <w:marBottom w:val="0"/>
          <w:divBdr>
            <w:top w:val="none" w:sz="0" w:space="0" w:color="auto"/>
            <w:left w:val="none" w:sz="0" w:space="0" w:color="auto"/>
            <w:bottom w:val="none" w:sz="0" w:space="0" w:color="auto"/>
            <w:right w:val="none" w:sz="0" w:space="0" w:color="auto"/>
          </w:divBdr>
        </w:div>
        <w:div w:id="754324892">
          <w:marLeft w:val="0"/>
          <w:marRight w:val="0"/>
          <w:marTop w:val="0"/>
          <w:marBottom w:val="0"/>
          <w:divBdr>
            <w:top w:val="none" w:sz="0" w:space="0" w:color="auto"/>
            <w:left w:val="none" w:sz="0" w:space="0" w:color="auto"/>
            <w:bottom w:val="none" w:sz="0" w:space="0" w:color="auto"/>
            <w:right w:val="none" w:sz="0" w:space="0" w:color="auto"/>
          </w:divBdr>
        </w:div>
        <w:div w:id="861750720">
          <w:marLeft w:val="0"/>
          <w:marRight w:val="0"/>
          <w:marTop w:val="0"/>
          <w:marBottom w:val="0"/>
          <w:divBdr>
            <w:top w:val="none" w:sz="0" w:space="0" w:color="auto"/>
            <w:left w:val="none" w:sz="0" w:space="0" w:color="auto"/>
            <w:bottom w:val="none" w:sz="0" w:space="0" w:color="auto"/>
            <w:right w:val="none" w:sz="0" w:space="0" w:color="auto"/>
          </w:divBdr>
        </w:div>
        <w:div w:id="864948890">
          <w:marLeft w:val="0"/>
          <w:marRight w:val="0"/>
          <w:marTop w:val="0"/>
          <w:marBottom w:val="0"/>
          <w:divBdr>
            <w:top w:val="none" w:sz="0" w:space="0" w:color="auto"/>
            <w:left w:val="none" w:sz="0" w:space="0" w:color="auto"/>
            <w:bottom w:val="none" w:sz="0" w:space="0" w:color="auto"/>
            <w:right w:val="none" w:sz="0" w:space="0" w:color="auto"/>
          </w:divBdr>
        </w:div>
        <w:div w:id="868638328">
          <w:marLeft w:val="0"/>
          <w:marRight w:val="0"/>
          <w:marTop w:val="0"/>
          <w:marBottom w:val="0"/>
          <w:divBdr>
            <w:top w:val="none" w:sz="0" w:space="0" w:color="auto"/>
            <w:left w:val="none" w:sz="0" w:space="0" w:color="auto"/>
            <w:bottom w:val="none" w:sz="0" w:space="0" w:color="auto"/>
            <w:right w:val="none" w:sz="0" w:space="0" w:color="auto"/>
          </w:divBdr>
        </w:div>
        <w:div w:id="989676749">
          <w:marLeft w:val="0"/>
          <w:marRight w:val="0"/>
          <w:marTop w:val="0"/>
          <w:marBottom w:val="0"/>
          <w:divBdr>
            <w:top w:val="none" w:sz="0" w:space="0" w:color="auto"/>
            <w:left w:val="none" w:sz="0" w:space="0" w:color="auto"/>
            <w:bottom w:val="none" w:sz="0" w:space="0" w:color="auto"/>
            <w:right w:val="none" w:sz="0" w:space="0" w:color="auto"/>
          </w:divBdr>
        </w:div>
        <w:div w:id="1037121698">
          <w:marLeft w:val="0"/>
          <w:marRight w:val="0"/>
          <w:marTop w:val="0"/>
          <w:marBottom w:val="0"/>
          <w:divBdr>
            <w:top w:val="none" w:sz="0" w:space="0" w:color="auto"/>
            <w:left w:val="none" w:sz="0" w:space="0" w:color="auto"/>
            <w:bottom w:val="none" w:sz="0" w:space="0" w:color="auto"/>
            <w:right w:val="none" w:sz="0" w:space="0" w:color="auto"/>
          </w:divBdr>
        </w:div>
        <w:div w:id="1094283986">
          <w:marLeft w:val="0"/>
          <w:marRight w:val="0"/>
          <w:marTop w:val="0"/>
          <w:marBottom w:val="0"/>
          <w:divBdr>
            <w:top w:val="none" w:sz="0" w:space="0" w:color="auto"/>
            <w:left w:val="none" w:sz="0" w:space="0" w:color="auto"/>
            <w:bottom w:val="none" w:sz="0" w:space="0" w:color="auto"/>
            <w:right w:val="none" w:sz="0" w:space="0" w:color="auto"/>
          </w:divBdr>
        </w:div>
        <w:div w:id="1140002469">
          <w:marLeft w:val="0"/>
          <w:marRight w:val="0"/>
          <w:marTop w:val="0"/>
          <w:marBottom w:val="0"/>
          <w:divBdr>
            <w:top w:val="none" w:sz="0" w:space="0" w:color="auto"/>
            <w:left w:val="none" w:sz="0" w:space="0" w:color="auto"/>
            <w:bottom w:val="none" w:sz="0" w:space="0" w:color="auto"/>
            <w:right w:val="none" w:sz="0" w:space="0" w:color="auto"/>
          </w:divBdr>
        </w:div>
        <w:div w:id="1158228245">
          <w:marLeft w:val="0"/>
          <w:marRight w:val="0"/>
          <w:marTop w:val="0"/>
          <w:marBottom w:val="0"/>
          <w:divBdr>
            <w:top w:val="none" w:sz="0" w:space="0" w:color="auto"/>
            <w:left w:val="none" w:sz="0" w:space="0" w:color="auto"/>
            <w:bottom w:val="none" w:sz="0" w:space="0" w:color="auto"/>
            <w:right w:val="none" w:sz="0" w:space="0" w:color="auto"/>
          </w:divBdr>
        </w:div>
        <w:div w:id="1359769749">
          <w:marLeft w:val="0"/>
          <w:marRight w:val="0"/>
          <w:marTop w:val="0"/>
          <w:marBottom w:val="0"/>
          <w:divBdr>
            <w:top w:val="none" w:sz="0" w:space="0" w:color="auto"/>
            <w:left w:val="none" w:sz="0" w:space="0" w:color="auto"/>
            <w:bottom w:val="none" w:sz="0" w:space="0" w:color="auto"/>
            <w:right w:val="none" w:sz="0" w:space="0" w:color="auto"/>
          </w:divBdr>
        </w:div>
        <w:div w:id="1399936011">
          <w:marLeft w:val="0"/>
          <w:marRight w:val="0"/>
          <w:marTop w:val="0"/>
          <w:marBottom w:val="0"/>
          <w:divBdr>
            <w:top w:val="none" w:sz="0" w:space="0" w:color="auto"/>
            <w:left w:val="none" w:sz="0" w:space="0" w:color="auto"/>
            <w:bottom w:val="none" w:sz="0" w:space="0" w:color="auto"/>
            <w:right w:val="none" w:sz="0" w:space="0" w:color="auto"/>
          </w:divBdr>
        </w:div>
        <w:div w:id="1484736919">
          <w:marLeft w:val="0"/>
          <w:marRight w:val="0"/>
          <w:marTop w:val="0"/>
          <w:marBottom w:val="0"/>
          <w:divBdr>
            <w:top w:val="none" w:sz="0" w:space="0" w:color="auto"/>
            <w:left w:val="none" w:sz="0" w:space="0" w:color="auto"/>
            <w:bottom w:val="none" w:sz="0" w:space="0" w:color="auto"/>
            <w:right w:val="none" w:sz="0" w:space="0" w:color="auto"/>
          </w:divBdr>
        </w:div>
        <w:div w:id="1698506907">
          <w:marLeft w:val="0"/>
          <w:marRight w:val="0"/>
          <w:marTop w:val="0"/>
          <w:marBottom w:val="0"/>
          <w:divBdr>
            <w:top w:val="none" w:sz="0" w:space="0" w:color="auto"/>
            <w:left w:val="none" w:sz="0" w:space="0" w:color="auto"/>
            <w:bottom w:val="none" w:sz="0" w:space="0" w:color="auto"/>
            <w:right w:val="none" w:sz="0" w:space="0" w:color="auto"/>
          </w:divBdr>
        </w:div>
        <w:div w:id="1735813262">
          <w:marLeft w:val="0"/>
          <w:marRight w:val="0"/>
          <w:marTop w:val="0"/>
          <w:marBottom w:val="0"/>
          <w:divBdr>
            <w:top w:val="none" w:sz="0" w:space="0" w:color="auto"/>
            <w:left w:val="none" w:sz="0" w:space="0" w:color="auto"/>
            <w:bottom w:val="none" w:sz="0" w:space="0" w:color="auto"/>
            <w:right w:val="none" w:sz="0" w:space="0" w:color="auto"/>
          </w:divBdr>
        </w:div>
        <w:div w:id="1772431877">
          <w:marLeft w:val="0"/>
          <w:marRight w:val="0"/>
          <w:marTop w:val="0"/>
          <w:marBottom w:val="0"/>
          <w:divBdr>
            <w:top w:val="none" w:sz="0" w:space="0" w:color="auto"/>
            <w:left w:val="none" w:sz="0" w:space="0" w:color="auto"/>
            <w:bottom w:val="none" w:sz="0" w:space="0" w:color="auto"/>
            <w:right w:val="none" w:sz="0" w:space="0" w:color="auto"/>
          </w:divBdr>
        </w:div>
        <w:div w:id="1974168154">
          <w:marLeft w:val="0"/>
          <w:marRight w:val="0"/>
          <w:marTop w:val="0"/>
          <w:marBottom w:val="0"/>
          <w:divBdr>
            <w:top w:val="none" w:sz="0" w:space="0" w:color="auto"/>
            <w:left w:val="none" w:sz="0" w:space="0" w:color="auto"/>
            <w:bottom w:val="none" w:sz="0" w:space="0" w:color="auto"/>
            <w:right w:val="none" w:sz="0" w:space="0" w:color="auto"/>
          </w:divBdr>
        </w:div>
        <w:div w:id="2128771431">
          <w:marLeft w:val="0"/>
          <w:marRight w:val="0"/>
          <w:marTop w:val="0"/>
          <w:marBottom w:val="0"/>
          <w:divBdr>
            <w:top w:val="none" w:sz="0" w:space="0" w:color="auto"/>
            <w:left w:val="none" w:sz="0" w:space="0" w:color="auto"/>
            <w:bottom w:val="none" w:sz="0" w:space="0" w:color="auto"/>
            <w:right w:val="none" w:sz="0" w:space="0" w:color="auto"/>
          </w:divBdr>
        </w:div>
      </w:divsChild>
    </w:div>
    <w:div w:id="560755248">
      <w:bodyDiv w:val="1"/>
      <w:marLeft w:val="0"/>
      <w:marRight w:val="0"/>
      <w:marTop w:val="0"/>
      <w:marBottom w:val="0"/>
      <w:divBdr>
        <w:top w:val="none" w:sz="0" w:space="0" w:color="auto"/>
        <w:left w:val="none" w:sz="0" w:space="0" w:color="auto"/>
        <w:bottom w:val="none" w:sz="0" w:space="0" w:color="auto"/>
        <w:right w:val="none" w:sz="0" w:space="0" w:color="auto"/>
      </w:divBdr>
      <w:divsChild>
        <w:div w:id="138352758">
          <w:marLeft w:val="0"/>
          <w:marRight w:val="0"/>
          <w:marTop w:val="0"/>
          <w:marBottom w:val="0"/>
          <w:divBdr>
            <w:top w:val="none" w:sz="0" w:space="0" w:color="auto"/>
            <w:left w:val="none" w:sz="0" w:space="0" w:color="auto"/>
            <w:bottom w:val="none" w:sz="0" w:space="0" w:color="auto"/>
            <w:right w:val="none" w:sz="0" w:space="0" w:color="auto"/>
          </w:divBdr>
        </w:div>
        <w:div w:id="179899171">
          <w:marLeft w:val="0"/>
          <w:marRight w:val="0"/>
          <w:marTop w:val="0"/>
          <w:marBottom w:val="0"/>
          <w:divBdr>
            <w:top w:val="none" w:sz="0" w:space="0" w:color="auto"/>
            <w:left w:val="none" w:sz="0" w:space="0" w:color="auto"/>
            <w:bottom w:val="none" w:sz="0" w:space="0" w:color="auto"/>
            <w:right w:val="none" w:sz="0" w:space="0" w:color="auto"/>
          </w:divBdr>
        </w:div>
        <w:div w:id="181893525">
          <w:marLeft w:val="0"/>
          <w:marRight w:val="0"/>
          <w:marTop w:val="0"/>
          <w:marBottom w:val="0"/>
          <w:divBdr>
            <w:top w:val="none" w:sz="0" w:space="0" w:color="auto"/>
            <w:left w:val="none" w:sz="0" w:space="0" w:color="auto"/>
            <w:bottom w:val="none" w:sz="0" w:space="0" w:color="auto"/>
            <w:right w:val="none" w:sz="0" w:space="0" w:color="auto"/>
          </w:divBdr>
        </w:div>
        <w:div w:id="409422703">
          <w:marLeft w:val="0"/>
          <w:marRight w:val="0"/>
          <w:marTop w:val="0"/>
          <w:marBottom w:val="0"/>
          <w:divBdr>
            <w:top w:val="none" w:sz="0" w:space="0" w:color="auto"/>
            <w:left w:val="none" w:sz="0" w:space="0" w:color="auto"/>
            <w:bottom w:val="none" w:sz="0" w:space="0" w:color="auto"/>
            <w:right w:val="none" w:sz="0" w:space="0" w:color="auto"/>
          </w:divBdr>
        </w:div>
        <w:div w:id="420181579">
          <w:marLeft w:val="0"/>
          <w:marRight w:val="0"/>
          <w:marTop w:val="0"/>
          <w:marBottom w:val="0"/>
          <w:divBdr>
            <w:top w:val="none" w:sz="0" w:space="0" w:color="auto"/>
            <w:left w:val="none" w:sz="0" w:space="0" w:color="auto"/>
            <w:bottom w:val="none" w:sz="0" w:space="0" w:color="auto"/>
            <w:right w:val="none" w:sz="0" w:space="0" w:color="auto"/>
          </w:divBdr>
        </w:div>
        <w:div w:id="683291502">
          <w:marLeft w:val="0"/>
          <w:marRight w:val="0"/>
          <w:marTop w:val="0"/>
          <w:marBottom w:val="0"/>
          <w:divBdr>
            <w:top w:val="none" w:sz="0" w:space="0" w:color="auto"/>
            <w:left w:val="none" w:sz="0" w:space="0" w:color="auto"/>
            <w:bottom w:val="none" w:sz="0" w:space="0" w:color="auto"/>
            <w:right w:val="none" w:sz="0" w:space="0" w:color="auto"/>
          </w:divBdr>
        </w:div>
        <w:div w:id="752703323">
          <w:marLeft w:val="0"/>
          <w:marRight w:val="0"/>
          <w:marTop w:val="0"/>
          <w:marBottom w:val="0"/>
          <w:divBdr>
            <w:top w:val="none" w:sz="0" w:space="0" w:color="auto"/>
            <w:left w:val="none" w:sz="0" w:space="0" w:color="auto"/>
            <w:bottom w:val="none" w:sz="0" w:space="0" w:color="auto"/>
            <w:right w:val="none" w:sz="0" w:space="0" w:color="auto"/>
          </w:divBdr>
        </w:div>
        <w:div w:id="753863488">
          <w:marLeft w:val="0"/>
          <w:marRight w:val="0"/>
          <w:marTop w:val="0"/>
          <w:marBottom w:val="0"/>
          <w:divBdr>
            <w:top w:val="none" w:sz="0" w:space="0" w:color="auto"/>
            <w:left w:val="none" w:sz="0" w:space="0" w:color="auto"/>
            <w:bottom w:val="none" w:sz="0" w:space="0" w:color="auto"/>
            <w:right w:val="none" w:sz="0" w:space="0" w:color="auto"/>
          </w:divBdr>
        </w:div>
        <w:div w:id="780882516">
          <w:marLeft w:val="0"/>
          <w:marRight w:val="0"/>
          <w:marTop w:val="0"/>
          <w:marBottom w:val="0"/>
          <w:divBdr>
            <w:top w:val="none" w:sz="0" w:space="0" w:color="auto"/>
            <w:left w:val="none" w:sz="0" w:space="0" w:color="auto"/>
            <w:bottom w:val="none" w:sz="0" w:space="0" w:color="auto"/>
            <w:right w:val="none" w:sz="0" w:space="0" w:color="auto"/>
          </w:divBdr>
        </w:div>
        <w:div w:id="827550879">
          <w:marLeft w:val="0"/>
          <w:marRight w:val="0"/>
          <w:marTop w:val="0"/>
          <w:marBottom w:val="0"/>
          <w:divBdr>
            <w:top w:val="none" w:sz="0" w:space="0" w:color="auto"/>
            <w:left w:val="none" w:sz="0" w:space="0" w:color="auto"/>
            <w:bottom w:val="none" w:sz="0" w:space="0" w:color="auto"/>
            <w:right w:val="none" w:sz="0" w:space="0" w:color="auto"/>
          </w:divBdr>
        </w:div>
        <w:div w:id="871115913">
          <w:marLeft w:val="0"/>
          <w:marRight w:val="0"/>
          <w:marTop w:val="0"/>
          <w:marBottom w:val="0"/>
          <w:divBdr>
            <w:top w:val="none" w:sz="0" w:space="0" w:color="auto"/>
            <w:left w:val="none" w:sz="0" w:space="0" w:color="auto"/>
            <w:bottom w:val="none" w:sz="0" w:space="0" w:color="auto"/>
            <w:right w:val="none" w:sz="0" w:space="0" w:color="auto"/>
          </w:divBdr>
        </w:div>
        <w:div w:id="890311049">
          <w:marLeft w:val="0"/>
          <w:marRight w:val="0"/>
          <w:marTop w:val="0"/>
          <w:marBottom w:val="0"/>
          <w:divBdr>
            <w:top w:val="none" w:sz="0" w:space="0" w:color="auto"/>
            <w:left w:val="none" w:sz="0" w:space="0" w:color="auto"/>
            <w:bottom w:val="none" w:sz="0" w:space="0" w:color="auto"/>
            <w:right w:val="none" w:sz="0" w:space="0" w:color="auto"/>
          </w:divBdr>
        </w:div>
        <w:div w:id="926764552">
          <w:marLeft w:val="0"/>
          <w:marRight w:val="0"/>
          <w:marTop w:val="0"/>
          <w:marBottom w:val="0"/>
          <w:divBdr>
            <w:top w:val="none" w:sz="0" w:space="0" w:color="auto"/>
            <w:left w:val="none" w:sz="0" w:space="0" w:color="auto"/>
            <w:bottom w:val="none" w:sz="0" w:space="0" w:color="auto"/>
            <w:right w:val="none" w:sz="0" w:space="0" w:color="auto"/>
          </w:divBdr>
        </w:div>
        <w:div w:id="934748274">
          <w:marLeft w:val="0"/>
          <w:marRight w:val="0"/>
          <w:marTop w:val="0"/>
          <w:marBottom w:val="0"/>
          <w:divBdr>
            <w:top w:val="none" w:sz="0" w:space="0" w:color="auto"/>
            <w:left w:val="none" w:sz="0" w:space="0" w:color="auto"/>
            <w:bottom w:val="none" w:sz="0" w:space="0" w:color="auto"/>
            <w:right w:val="none" w:sz="0" w:space="0" w:color="auto"/>
          </w:divBdr>
        </w:div>
        <w:div w:id="976380450">
          <w:marLeft w:val="0"/>
          <w:marRight w:val="0"/>
          <w:marTop w:val="0"/>
          <w:marBottom w:val="0"/>
          <w:divBdr>
            <w:top w:val="none" w:sz="0" w:space="0" w:color="auto"/>
            <w:left w:val="none" w:sz="0" w:space="0" w:color="auto"/>
            <w:bottom w:val="none" w:sz="0" w:space="0" w:color="auto"/>
            <w:right w:val="none" w:sz="0" w:space="0" w:color="auto"/>
          </w:divBdr>
        </w:div>
        <w:div w:id="1061442424">
          <w:marLeft w:val="0"/>
          <w:marRight w:val="0"/>
          <w:marTop w:val="0"/>
          <w:marBottom w:val="0"/>
          <w:divBdr>
            <w:top w:val="none" w:sz="0" w:space="0" w:color="auto"/>
            <w:left w:val="none" w:sz="0" w:space="0" w:color="auto"/>
            <w:bottom w:val="none" w:sz="0" w:space="0" w:color="auto"/>
            <w:right w:val="none" w:sz="0" w:space="0" w:color="auto"/>
          </w:divBdr>
        </w:div>
        <w:div w:id="1078134247">
          <w:marLeft w:val="0"/>
          <w:marRight w:val="0"/>
          <w:marTop w:val="0"/>
          <w:marBottom w:val="0"/>
          <w:divBdr>
            <w:top w:val="none" w:sz="0" w:space="0" w:color="auto"/>
            <w:left w:val="none" w:sz="0" w:space="0" w:color="auto"/>
            <w:bottom w:val="none" w:sz="0" w:space="0" w:color="auto"/>
            <w:right w:val="none" w:sz="0" w:space="0" w:color="auto"/>
          </w:divBdr>
        </w:div>
        <w:div w:id="1262106151">
          <w:marLeft w:val="0"/>
          <w:marRight w:val="0"/>
          <w:marTop w:val="0"/>
          <w:marBottom w:val="0"/>
          <w:divBdr>
            <w:top w:val="none" w:sz="0" w:space="0" w:color="auto"/>
            <w:left w:val="none" w:sz="0" w:space="0" w:color="auto"/>
            <w:bottom w:val="none" w:sz="0" w:space="0" w:color="auto"/>
            <w:right w:val="none" w:sz="0" w:space="0" w:color="auto"/>
          </w:divBdr>
        </w:div>
        <w:div w:id="1283923986">
          <w:marLeft w:val="0"/>
          <w:marRight w:val="0"/>
          <w:marTop w:val="0"/>
          <w:marBottom w:val="0"/>
          <w:divBdr>
            <w:top w:val="none" w:sz="0" w:space="0" w:color="auto"/>
            <w:left w:val="none" w:sz="0" w:space="0" w:color="auto"/>
            <w:bottom w:val="none" w:sz="0" w:space="0" w:color="auto"/>
            <w:right w:val="none" w:sz="0" w:space="0" w:color="auto"/>
          </w:divBdr>
        </w:div>
        <w:div w:id="1455059830">
          <w:marLeft w:val="0"/>
          <w:marRight w:val="0"/>
          <w:marTop w:val="0"/>
          <w:marBottom w:val="0"/>
          <w:divBdr>
            <w:top w:val="none" w:sz="0" w:space="0" w:color="auto"/>
            <w:left w:val="none" w:sz="0" w:space="0" w:color="auto"/>
            <w:bottom w:val="none" w:sz="0" w:space="0" w:color="auto"/>
            <w:right w:val="none" w:sz="0" w:space="0" w:color="auto"/>
          </w:divBdr>
        </w:div>
        <w:div w:id="1530995957">
          <w:marLeft w:val="0"/>
          <w:marRight w:val="0"/>
          <w:marTop w:val="0"/>
          <w:marBottom w:val="0"/>
          <w:divBdr>
            <w:top w:val="none" w:sz="0" w:space="0" w:color="auto"/>
            <w:left w:val="none" w:sz="0" w:space="0" w:color="auto"/>
            <w:bottom w:val="none" w:sz="0" w:space="0" w:color="auto"/>
            <w:right w:val="none" w:sz="0" w:space="0" w:color="auto"/>
          </w:divBdr>
        </w:div>
        <w:div w:id="1566455958">
          <w:marLeft w:val="0"/>
          <w:marRight w:val="0"/>
          <w:marTop w:val="0"/>
          <w:marBottom w:val="0"/>
          <w:divBdr>
            <w:top w:val="none" w:sz="0" w:space="0" w:color="auto"/>
            <w:left w:val="none" w:sz="0" w:space="0" w:color="auto"/>
            <w:bottom w:val="none" w:sz="0" w:space="0" w:color="auto"/>
            <w:right w:val="none" w:sz="0" w:space="0" w:color="auto"/>
          </w:divBdr>
        </w:div>
        <w:div w:id="1665352590">
          <w:marLeft w:val="0"/>
          <w:marRight w:val="0"/>
          <w:marTop w:val="0"/>
          <w:marBottom w:val="0"/>
          <w:divBdr>
            <w:top w:val="none" w:sz="0" w:space="0" w:color="auto"/>
            <w:left w:val="none" w:sz="0" w:space="0" w:color="auto"/>
            <w:bottom w:val="none" w:sz="0" w:space="0" w:color="auto"/>
            <w:right w:val="none" w:sz="0" w:space="0" w:color="auto"/>
          </w:divBdr>
        </w:div>
        <w:div w:id="1668092533">
          <w:marLeft w:val="0"/>
          <w:marRight w:val="0"/>
          <w:marTop w:val="0"/>
          <w:marBottom w:val="0"/>
          <w:divBdr>
            <w:top w:val="none" w:sz="0" w:space="0" w:color="auto"/>
            <w:left w:val="none" w:sz="0" w:space="0" w:color="auto"/>
            <w:bottom w:val="none" w:sz="0" w:space="0" w:color="auto"/>
            <w:right w:val="none" w:sz="0" w:space="0" w:color="auto"/>
          </w:divBdr>
        </w:div>
        <w:div w:id="1696348145">
          <w:marLeft w:val="0"/>
          <w:marRight w:val="0"/>
          <w:marTop w:val="0"/>
          <w:marBottom w:val="0"/>
          <w:divBdr>
            <w:top w:val="none" w:sz="0" w:space="0" w:color="auto"/>
            <w:left w:val="none" w:sz="0" w:space="0" w:color="auto"/>
            <w:bottom w:val="none" w:sz="0" w:space="0" w:color="auto"/>
            <w:right w:val="none" w:sz="0" w:space="0" w:color="auto"/>
          </w:divBdr>
        </w:div>
        <w:div w:id="1701470880">
          <w:marLeft w:val="0"/>
          <w:marRight w:val="0"/>
          <w:marTop w:val="0"/>
          <w:marBottom w:val="0"/>
          <w:divBdr>
            <w:top w:val="none" w:sz="0" w:space="0" w:color="auto"/>
            <w:left w:val="none" w:sz="0" w:space="0" w:color="auto"/>
            <w:bottom w:val="none" w:sz="0" w:space="0" w:color="auto"/>
            <w:right w:val="none" w:sz="0" w:space="0" w:color="auto"/>
          </w:divBdr>
        </w:div>
        <w:div w:id="1712925680">
          <w:marLeft w:val="0"/>
          <w:marRight w:val="0"/>
          <w:marTop w:val="0"/>
          <w:marBottom w:val="0"/>
          <w:divBdr>
            <w:top w:val="none" w:sz="0" w:space="0" w:color="auto"/>
            <w:left w:val="none" w:sz="0" w:space="0" w:color="auto"/>
            <w:bottom w:val="none" w:sz="0" w:space="0" w:color="auto"/>
            <w:right w:val="none" w:sz="0" w:space="0" w:color="auto"/>
          </w:divBdr>
        </w:div>
        <w:div w:id="1936204541">
          <w:marLeft w:val="0"/>
          <w:marRight w:val="0"/>
          <w:marTop w:val="0"/>
          <w:marBottom w:val="0"/>
          <w:divBdr>
            <w:top w:val="none" w:sz="0" w:space="0" w:color="auto"/>
            <w:left w:val="none" w:sz="0" w:space="0" w:color="auto"/>
            <w:bottom w:val="none" w:sz="0" w:space="0" w:color="auto"/>
            <w:right w:val="none" w:sz="0" w:space="0" w:color="auto"/>
          </w:divBdr>
        </w:div>
        <w:div w:id="1990357585">
          <w:marLeft w:val="0"/>
          <w:marRight w:val="0"/>
          <w:marTop w:val="0"/>
          <w:marBottom w:val="0"/>
          <w:divBdr>
            <w:top w:val="none" w:sz="0" w:space="0" w:color="auto"/>
            <w:left w:val="none" w:sz="0" w:space="0" w:color="auto"/>
            <w:bottom w:val="none" w:sz="0" w:space="0" w:color="auto"/>
            <w:right w:val="none" w:sz="0" w:space="0" w:color="auto"/>
          </w:divBdr>
        </w:div>
        <w:div w:id="2056200059">
          <w:marLeft w:val="0"/>
          <w:marRight w:val="0"/>
          <w:marTop w:val="0"/>
          <w:marBottom w:val="0"/>
          <w:divBdr>
            <w:top w:val="none" w:sz="0" w:space="0" w:color="auto"/>
            <w:left w:val="none" w:sz="0" w:space="0" w:color="auto"/>
            <w:bottom w:val="none" w:sz="0" w:space="0" w:color="auto"/>
            <w:right w:val="none" w:sz="0" w:space="0" w:color="auto"/>
          </w:divBdr>
        </w:div>
      </w:divsChild>
    </w:div>
    <w:div w:id="584149505">
      <w:bodyDiv w:val="1"/>
      <w:marLeft w:val="0"/>
      <w:marRight w:val="0"/>
      <w:marTop w:val="0"/>
      <w:marBottom w:val="0"/>
      <w:divBdr>
        <w:top w:val="none" w:sz="0" w:space="0" w:color="auto"/>
        <w:left w:val="none" w:sz="0" w:space="0" w:color="auto"/>
        <w:bottom w:val="none" w:sz="0" w:space="0" w:color="auto"/>
        <w:right w:val="none" w:sz="0" w:space="0" w:color="auto"/>
      </w:divBdr>
      <w:divsChild>
        <w:div w:id="104737600">
          <w:marLeft w:val="0"/>
          <w:marRight w:val="0"/>
          <w:marTop w:val="0"/>
          <w:marBottom w:val="0"/>
          <w:divBdr>
            <w:top w:val="none" w:sz="0" w:space="0" w:color="auto"/>
            <w:left w:val="none" w:sz="0" w:space="0" w:color="auto"/>
            <w:bottom w:val="none" w:sz="0" w:space="0" w:color="auto"/>
            <w:right w:val="none" w:sz="0" w:space="0" w:color="auto"/>
          </w:divBdr>
        </w:div>
        <w:div w:id="153378105">
          <w:marLeft w:val="0"/>
          <w:marRight w:val="0"/>
          <w:marTop w:val="0"/>
          <w:marBottom w:val="0"/>
          <w:divBdr>
            <w:top w:val="none" w:sz="0" w:space="0" w:color="auto"/>
            <w:left w:val="none" w:sz="0" w:space="0" w:color="auto"/>
            <w:bottom w:val="none" w:sz="0" w:space="0" w:color="auto"/>
            <w:right w:val="none" w:sz="0" w:space="0" w:color="auto"/>
          </w:divBdr>
        </w:div>
        <w:div w:id="224724708">
          <w:marLeft w:val="0"/>
          <w:marRight w:val="0"/>
          <w:marTop w:val="0"/>
          <w:marBottom w:val="0"/>
          <w:divBdr>
            <w:top w:val="none" w:sz="0" w:space="0" w:color="auto"/>
            <w:left w:val="none" w:sz="0" w:space="0" w:color="auto"/>
            <w:bottom w:val="none" w:sz="0" w:space="0" w:color="auto"/>
            <w:right w:val="none" w:sz="0" w:space="0" w:color="auto"/>
          </w:divBdr>
        </w:div>
        <w:div w:id="420565583">
          <w:marLeft w:val="0"/>
          <w:marRight w:val="0"/>
          <w:marTop w:val="0"/>
          <w:marBottom w:val="0"/>
          <w:divBdr>
            <w:top w:val="none" w:sz="0" w:space="0" w:color="auto"/>
            <w:left w:val="none" w:sz="0" w:space="0" w:color="auto"/>
            <w:bottom w:val="none" w:sz="0" w:space="0" w:color="auto"/>
            <w:right w:val="none" w:sz="0" w:space="0" w:color="auto"/>
          </w:divBdr>
        </w:div>
        <w:div w:id="437064591">
          <w:marLeft w:val="0"/>
          <w:marRight w:val="0"/>
          <w:marTop w:val="0"/>
          <w:marBottom w:val="0"/>
          <w:divBdr>
            <w:top w:val="none" w:sz="0" w:space="0" w:color="auto"/>
            <w:left w:val="none" w:sz="0" w:space="0" w:color="auto"/>
            <w:bottom w:val="none" w:sz="0" w:space="0" w:color="auto"/>
            <w:right w:val="none" w:sz="0" w:space="0" w:color="auto"/>
          </w:divBdr>
        </w:div>
        <w:div w:id="583951812">
          <w:marLeft w:val="0"/>
          <w:marRight w:val="0"/>
          <w:marTop w:val="0"/>
          <w:marBottom w:val="0"/>
          <w:divBdr>
            <w:top w:val="none" w:sz="0" w:space="0" w:color="auto"/>
            <w:left w:val="none" w:sz="0" w:space="0" w:color="auto"/>
            <w:bottom w:val="none" w:sz="0" w:space="0" w:color="auto"/>
            <w:right w:val="none" w:sz="0" w:space="0" w:color="auto"/>
          </w:divBdr>
        </w:div>
        <w:div w:id="646785802">
          <w:marLeft w:val="0"/>
          <w:marRight w:val="0"/>
          <w:marTop w:val="0"/>
          <w:marBottom w:val="0"/>
          <w:divBdr>
            <w:top w:val="none" w:sz="0" w:space="0" w:color="auto"/>
            <w:left w:val="none" w:sz="0" w:space="0" w:color="auto"/>
            <w:bottom w:val="none" w:sz="0" w:space="0" w:color="auto"/>
            <w:right w:val="none" w:sz="0" w:space="0" w:color="auto"/>
          </w:divBdr>
        </w:div>
        <w:div w:id="680619366">
          <w:marLeft w:val="0"/>
          <w:marRight w:val="0"/>
          <w:marTop w:val="0"/>
          <w:marBottom w:val="0"/>
          <w:divBdr>
            <w:top w:val="none" w:sz="0" w:space="0" w:color="auto"/>
            <w:left w:val="none" w:sz="0" w:space="0" w:color="auto"/>
            <w:bottom w:val="none" w:sz="0" w:space="0" w:color="auto"/>
            <w:right w:val="none" w:sz="0" w:space="0" w:color="auto"/>
          </w:divBdr>
        </w:div>
        <w:div w:id="769930919">
          <w:marLeft w:val="0"/>
          <w:marRight w:val="0"/>
          <w:marTop w:val="0"/>
          <w:marBottom w:val="0"/>
          <w:divBdr>
            <w:top w:val="none" w:sz="0" w:space="0" w:color="auto"/>
            <w:left w:val="none" w:sz="0" w:space="0" w:color="auto"/>
            <w:bottom w:val="none" w:sz="0" w:space="0" w:color="auto"/>
            <w:right w:val="none" w:sz="0" w:space="0" w:color="auto"/>
          </w:divBdr>
        </w:div>
        <w:div w:id="783043198">
          <w:marLeft w:val="0"/>
          <w:marRight w:val="0"/>
          <w:marTop w:val="0"/>
          <w:marBottom w:val="0"/>
          <w:divBdr>
            <w:top w:val="none" w:sz="0" w:space="0" w:color="auto"/>
            <w:left w:val="none" w:sz="0" w:space="0" w:color="auto"/>
            <w:bottom w:val="none" w:sz="0" w:space="0" w:color="auto"/>
            <w:right w:val="none" w:sz="0" w:space="0" w:color="auto"/>
          </w:divBdr>
        </w:div>
        <w:div w:id="794328412">
          <w:marLeft w:val="0"/>
          <w:marRight w:val="0"/>
          <w:marTop w:val="0"/>
          <w:marBottom w:val="0"/>
          <w:divBdr>
            <w:top w:val="none" w:sz="0" w:space="0" w:color="auto"/>
            <w:left w:val="none" w:sz="0" w:space="0" w:color="auto"/>
            <w:bottom w:val="none" w:sz="0" w:space="0" w:color="auto"/>
            <w:right w:val="none" w:sz="0" w:space="0" w:color="auto"/>
          </w:divBdr>
        </w:div>
        <w:div w:id="804543710">
          <w:marLeft w:val="0"/>
          <w:marRight w:val="0"/>
          <w:marTop w:val="0"/>
          <w:marBottom w:val="0"/>
          <w:divBdr>
            <w:top w:val="none" w:sz="0" w:space="0" w:color="auto"/>
            <w:left w:val="none" w:sz="0" w:space="0" w:color="auto"/>
            <w:bottom w:val="none" w:sz="0" w:space="0" w:color="auto"/>
            <w:right w:val="none" w:sz="0" w:space="0" w:color="auto"/>
          </w:divBdr>
        </w:div>
        <w:div w:id="865025346">
          <w:marLeft w:val="0"/>
          <w:marRight w:val="0"/>
          <w:marTop w:val="0"/>
          <w:marBottom w:val="0"/>
          <w:divBdr>
            <w:top w:val="none" w:sz="0" w:space="0" w:color="auto"/>
            <w:left w:val="none" w:sz="0" w:space="0" w:color="auto"/>
            <w:bottom w:val="none" w:sz="0" w:space="0" w:color="auto"/>
            <w:right w:val="none" w:sz="0" w:space="0" w:color="auto"/>
          </w:divBdr>
        </w:div>
        <w:div w:id="1035038778">
          <w:marLeft w:val="0"/>
          <w:marRight w:val="0"/>
          <w:marTop w:val="0"/>
          <w:marBottom w:val="0"/>
          <w:divBdr>
            <w:top w:val="none" w:sz="0" w:space="0" w:color="auto"/>
            <w:left w:val="none" w:sz="0" w:space="0" w:color="auto"/>
            <w:bottom w:val="none" w:sz="0" w:space="0" w:color="auto"/>
            <w:right w:val="none" w:sz="0" w:space="0" w:color="auto"/>
          </w:divBdr>
        </w:div>
        <w:div w:id="1175530446">
          <w:marLeft w:val="0"/>
          <w:marRight w:val="0"/>
          <w:marTop w:val="0"/>
          <w:marBottom w:val="0"/>
          <w:divBdr>
            <w:top w:val="none" w:sz="0" w:space="0" w:color="auto"/>
            <w:left w:val="none" w:sz="0" w:space="0" w:color="auto"/>
            <w:bottom w:val="none" w:sz="0" w:space="0" w:color="auto"/>
            <w:right w:val="none" w:sz="0" w:space="0" w:color="auto"/>
          </w:divBdr>
        </w:div>
        <w:div w:id="1181046871">
          <w:marLeft w:val="0"/>
          <w:marRight w:val="0"/>
          <w:marTop w:val="0"/>
          <w:marBottom w:val="0"/>
          <w:divBdr>
            <w:top w:val="none" w:sz="0" w:space="0" w:color="auto"/>
            <w:left w:val="none" w:sz="0" w:space="0" w:color="auto"/>
            <w:bottom w:val="none" w:sz="0" w:space="0" w:color="auto"/>
            <w:right w:val="none" w:sz="0" w:space="0" w:color="auto"/>
          </w:divBdr>
        </w:div>
        <w:div w:id="1242524507">
          <w:marLeft w:val="0"/>
          <w:marRight w:val="0"/>
          <w:marTop w:val="0"/>
          <w:marBottom w:val="0"/>
          <w:divBdr>
            <w:top w:val="none" w:sz="0" w:space="0" w:color="auto"/>
            <w:left w:val="none" w:sz="0" w:space="0" w:color="auto"/>
            <w:bottom w:val="none" w:sz="0" w:space="0" w:color="auto"/>
            <w:right w:val="none" w:sz="0" w:space="0" w:color="auto"/>
          </w:divBdr>
        </w:div>
        <w:div w:id="1410686881">
          <w:marLeft w:val="0"/>
          <w:marRight w:val="0"/>
          <w:marTop w:val="0"/>
          <w:marBottom w:val="0"/>
          <w:divBdr>
            <w:top w:val="none" w:sz="0" w:space="0" w:color="auto"/>
            <w:left w:val="none" w:sz="0" w:space="0" w:color="auto"/>
            <w:bottom w:val="none" w:sz="0" w:space="0" w:color="auto"/>
            <w:right w:val="none" w:sz="0" w:space="0" w:color="auto"/>
          </w:divBdr>
        </w:div>
        <w:div w:id="1508597901">
          <w:marLeft w:val="0"/>
          <w:marRight w:val="0"/>
          <w:marTop w:val="0"/>
          <w:marBottom w:val="0"/>
          <w:divBdr>
            <w:top w:val="none" w:sz="0" w:space="0" w:color="auto"/>
            <w:left w:val="none" w:sz="0" w:space="0" w:color="auto"/>
            <w:bottom w:val="none" w:sz="0" w:space="0" w:color="auto"/>
            <w:right w:val="none" w:sz="0" w:space="0" w:color="auto"/>
          </w:divBdr>
        </w:div>
        <w:div w:id="1669869633">
          <w:marLeft w:val="0"/>
          <w:marRight w:val="0"/>
          <w:marTop w:val="0"/>
          <w:marBottom w:val="0"/>
          <w:divBdr>
            <w:top w:val="none" w:sz="0" w:space="0" w:color="auto"/>
            <w:left w:val="none" w:sz="0" w:space="0" w:color="auto"/>
            <w:bottom w:val="none" w:sz="0" w:space="0" w:color="auto"/>
            <w:right w:val="none" w:sz="0" w:space="0" w:color="auto"/>
          </w:divBdr>
        </w:div>
        <w:div w:id="1868323587">
          <w:marLeft w:val="0"/>
          <w:marRight w:val="0"/>
          <w:marTop w:val="0"/>
          <w:marBottom w:val="0"/>
          <w:divBdr>
            <w:top w:val="none" w:sz="0" w:space="0" w:color="auto"/>
            <w:left w:val="none" w:sz="0" w:space="0" w:color="auto"/>
            <w:bottom w:val="none" w:sz="0" w:space="0" w:color="auto"/>
            <w:right w:val="none" w:sz="0" w:space="0" w:color="auto"/>
          </w:divBdr>
        </w:div>
        <w:div w:id="1879975539">
          <w:marLeft w:val="0"/>
          <w:marRight w:val="0"/>
          <w:marTop w:val="0"/>
          <w:marBottom w:val="0"/>
          <w:divBdr>
            <w:top w:val="none" w:sz="0" w:space="0" w:color="auto"/>
            <w:left w:val="none" w:sz="0" w:space="0" w:color="auto"/>
            <w:bottom w:val="none" w:sz="0" w:space="0" w:color="auto"/>
            <w:right w:val="none" w:sz="0" w:space="0" w:color="auto"/>
          </w:divBdr>
        </w:div>
        <w:div w:id="1945307429">
          <w:marLeft w:val="0"/>
          <w:marRight w:val="0"/>
          <w:marTop w:val="0"/>
          <w:marBottom w:val="0"/>
          <w:divBdr>
            <w:top w:val="none" w:sz="0" w:space="0" w:color="auto"/>
            <w:left w:val="none" w:sz="0" w:space="0" w:color="auto"/>
            <w:bottom w:val="none" w:sz="0" w:space="0" w:color="auto"/>
            <w:right w:val="none" w:sz="0" w:space="0" w:color="auto"/>
          </w:divBdr>
        </w:div>
      </w:divsChild>
    </w:div>
    <w:div w:id="685641607">
      <w:bodyDiv w:val="1"/>
      <w:marLeft w:val="0"/>
      <w:marRight w:val="0"/>
      <w:marTop w:val="0"/>
      <w:marBottom w:val="0"/>
      <w:divBdr>
        <w:top w:val="none" w:sz="0" w:space="0" w:color="auto"/>
        <w:left w:val="none" w:sz="0" w:space="0" w:color="auto"/>
        <w:bottom w:val="none" w:sz="0" w:space="0" w:color="auto"/>
        <w:right w:val="none" w:sz="0" w:space="0" w:color="auto"/>
      </w:divBdr>
      <w:divsChild>
        <w:div w:id="78644043">
          <w:marLeft w:val="0"/>
          <w:marRight w:val="0"/>
          <w:marTop w:val="0"/>
          <w:marBottom w:val="0"/>
          <w:divBdr>
            <w:top w:val="none" w:sz="0" w:space="0" w:color="auto"/>
            <w:left w:val="none" w:sz="0" w:space="0" w:color="auto"/>
            <w:bottom w:val="none" w:sz="0" w:space="0" w:color="auto"/>
            <w:right w:val="none" w:sz="0" w:space="0" w:color="auto"/>
          </w:divBdr>
        </w:div>
        <w:div w:id="121701479">
          <w:marLeft w:val="0"/>
          <w:marRight w:val="0"/>
          <w:marTop w:val="0"/>
          <w:marBottom w:val="0"/>
          <w:divBdr>
            <w:top w:val="none" w:sz="0" w:space="0" w:color="auto"/>
            <w:left w:val="none" w:sz="0" w:space="0" w:color="auto"/>
            <w:bottom w:val="none" w:sz="0" w:space="0" w:color="auto"/>
            <w:right w:val="none" w:sz="0" w:space="0" w:color="auto"/>
          </w:divBdr>
        </w:div>
        <w:div w:id="139806116">
          <w:marLeft w:val="0"/>
          <w:marRight w:val="0"/>
          <w:marTop w:val="0"/>
          <w:marBottom w:val="0"/>
          <w:divBdr>
            <w:top w:val="none" w:sz="0" w:space="0" w:color="auto"/>
            <w:left w:val="none" w:sz="0" w:space="0" w:color="auto"/>
            <w:bottom w:val="none" w:sz="0" w:space="0" w:color="auto"/>
            <w:right w:val="none" w:sz="0" w:space="0" w:color="auto"/>
          </w:divBdr>
        </w:div>
        <w:div w:id="204367339">
          <w:marLeft w:val="0"/>
          <w:marRight w:val="0"/>
          <w:marTop w:val="0"/>
          <w:marBottom w:val="0"/>
          <w:divBdr>
            <w:top w:val="none" w:sz="0" w:space="0" w:color="auto"/>
            <w:left w:val="none" w:sz="0" w:space="0" w:color="auto"/>
            <w:bottom w:val="none" w:sz="0" w:space="0" w:color="auto"/>
            <w:right w:val="none" w:sz="0" w:space="0" w:color="auto"/>
          </w:divBdr>
        </w:div>
        <w:div w:id="271471873">
          <w:marLeft w:val="0"/>
          <w:marRight w:val="0"/>
          <w:marTop w:val="0"/>
          <w:marBottom w:val="0"/>
          <w:divBdr>
            <w:top w:val="none" w:sz="0" w:space="0" w:color="auto"/>
            <w:left w:val="none" w:sz="0" w:space="0" w:color="auto"/>
            <w:bottom w:val="none" w:sz="0" w:space="0" w:color="auto"/>
            <w:right w:val="none" w:sz="0" w:space="0" w:color="auto"/>
          </w:divBdr>
        </w:div>
        <w:div w:id="277571189">
          <w:marLeft w:val="0"/>
          <w:marRight w:val="0"/>
          <w:marTop w:val="0"/>
          <w:marBottom w:val="0"/>
          <w:divBdr>
            <w:top w:val="none" w:sz="0" w:space="0" w:color="auto"/>
            <w:left w:val="none" w:sz="0" w:space="0" w:color="auto"/>
            <w:bottom w:val="none" w:sz="0" w:space="0" w:color="auto"/>
            <w:right w:val="none" w:sz="0" w:space="0" w:color="auto"/>
          </w:divBdr>
        </w:div>
        <w:div w:id="295068725">
          <w:marLeft w:val="0"/>
          <w:marRight w:val="0"/>
          <w:marTop w:val="0"/>
          <w:marBottom w:val="0"/>
          <w:divBdr>
            <w:top w:val="none" w:sz="0" w:space="0" w:color="auto"/>
            <w:left w:val="none" w:sz="0" w:space="0" w:color="auto"/>
            <w:bottom w:val="none" w:sz="0" w:space="0" w:color="auto"/>
            <w:right w:val="none" w:sz="0" w:space="0" w:color="auto"/>
          </w:divBdr>
        </w:div>
        <w:div w:id="301277974">
          <w:marLeft w:val="0"/>
          <w:marRight w:val="0"/>
          <w:marTop w:val="0"/>
          <w:marBottom w:val="0"/>
          <w:divBdr>
            <w:top w:val="none" w:sz="0" w:space="0" w:color="auto"/>
            <w:left w:val="none" w:sz="0" w:space="0" w:color="auto"/>
            <w:bottom w:val="none" w:sz="0" w:space="0" w:color="auto"/>
            <w:right w:val="none" w:sz="0" w:space="0" w:color="auto"/>
          </w:divBdr>
        </w:div>
        <w:div w:id="317881183">
          <w:marLeft w:val="0"/>
          <w:marRight w:val="0"/>
          <w:marTop w:val="0"/>
          <w:marBottom w:val="0"/>
          <w:divBdr>
            <w:top w:val="none" w:sz="0" w:space="0" w:color="auto"/>
            <w:left w:val="none" w:sz="0" w:space="0" w:color="auto"/>
            <w:bottom w:val="none" w:sz="0" w:space="0" w:color="auto"/>
            <w:right w:val="none" w:sz="0" w:space="0" w:color="auto"/>
          </w:divBdr>
        </w:div>
        <w:div w:id="444008146">
          <w:marLeft w:val="0"/>
          <w:marRight w:val="0"/>
          <w:marTop w:val="0"/>
          <w:marBottom w:val="0"/>
          <w:divBdr>
            <w:top w:val="none" w:sz="0" w:space="0" w:color="auto"/>
            <w:left w:val="none" w:sz="0" w:space="0" w:color="auto"/>
            <w:bottom w:val="none" w:sz="0" w:space="0" w:color="auto"/>
            <w:right w:val="none" w:sz="0" w:space="0" w:color="auto"/>
          </w:divBdr>
        </w:div>
        <w:div w:id="531304836">
          <w:marLeft w:val="0"/>
          <w:marRight w:val="0"/>
          <w:marTop w:val="0"/>
          <w:marBottom w:val="0"/>
          <w:divBdr>
            <w:top w:val="none" w:sz="0" w:space="0" w:color="auto"/>
            <w:left w:val="none" w:sz="0" w:space="0" w:color="auto"/>
            <w:bottom w:val="none" w:sz="0" w:space="0" w:color="auto"/>
            <w:right w:val="none" w:sz="0" w:space="0" w:color="auto"/>
          </w:divBdr>
        </w:div>
        <w:div w:id="602034401">
          <w:marLeft w:val="0"/>
          <w:marRight w:val="0"/>
          <w:marTop w:val="0"/>
          <w:marBottom w:val="0"/>
          <w:divBdr>
            <w:top w:val="none" w:sz="0" w:space="0" w:color="auto"/>
            <w:left w:val="none" w:sz="0" w:space="0" w:color="auto"/>
            <w:bottom w:val="none" w:sz="0" w:space="0" w:color="auto"/>
            <w:right w:val="none" w:sz="0" w:space="0" w:color="auto"/>
          </w:divBdr>
        </w:div>
        <w:div w:id="616105052">
          <w:marLeft w:val="0"/>
          <w:marRight w:val="0"/>
          <w:marTop w:val="0"/>
          <w:marBottom w:val="0"/>
          <w:divBdr>
            <w:top w:val="none" w:sz="0" w:space="0" w:color="auto"/>
            <w:left w:val="none" w:sz="0" w:space="0" w:color="auto"/>
            <w:bottom w:val="none" w:sz="0" w:space="0" w:color="auto"/>
            <w:right w:val="none" w:sz="0" w:space="0" w:color="auto"/>
          </w:divBdr>
        </w:div>
        <w:div w:id="628436419">
          <w:marLeft w:val="0"/>
          <w:marRight w:val="0"/>
          <w:marTop w:val="0"/>
          <w:marBottom w:val="0"/>
          <w:divBdr>
            <w:top w:val="none" w:sz="0" w:space="0" w:color="auto"/>
            <w:left w:val="none" w:sz="0" w:space="0" w:color="auto"/>
            <w:bottom w:val="none" w:sz="0" w:space="0" w:color="auto"/>
            <w:right w:val="none" w:sz="0" w:space="0" w:color="auto"/>
          </w:divBdr>
        </w:div>
        <w:div w:id="758453577">
          <w:marLeft w:val="0"/>
          <w:marRight w:val="0"/>
          <w:marTop w:val="0"/>
          <w:marBottom w:val="0"/>
          <w:divBdr>
            <w:top w:val="none" w:sz="0" w:space="0" w:color="auto"/>
            <w:left w:val="none" w:sz="0" w:space="0" w:color="auto"/>
            <w:bottom w:val="none" w:sz="0" w:space="0" w:color="auto"/>
            <w:right w:val="none" w:sz="0" w:space="0" w:color="auto"/>
          </w:divBdr>
        </w:div>
        <w:div w:id="759058881">
          <w:marLeft w:val="0"/>
          <w:marRight w:val="0"/>
          <w:marTop w:val="0"/>
          <w:marBottom w:val="0"/>
          <w:divBdr>
            <w:top w:val="none" w:sz="0" w:space="0" w:color="auto"/>
            <w:left w:val="none" w:sz="0" w:space="0" w:color="auto"/>
            <w:bottom w:val="none" w:sz="0" w:space="0" w:color="auto"/>
            <w:right w:val="none" w:sz="0" w:space="0" w:color="auto"/>
          </w:divBdr>
        </w:div>
        <w:div w:id="785583748">
          <w:marLeft w:val="0"/>
          <w:marRight w:val="0"/>
          <w:marTop w:val="0"/>
          <w:marBottom w:val="0"/>
          <w:divBdr>
            <w:top w:val="none" w:sz="0" w:space="0" w:color="auto"/>
            <w:left w:val="none" w:sz="0" w:space="0" w:color="auto"/>
            <w:bottom w:val="none" w:sz="0" w:space="0" w:color="auto"/>
            <w:right w:val="none" w:sz="0" w:space="0" w:color="auto"/>
          </w:divBdr>
        </w:div>
        <w:div w:id="814486714">
          <w:marLeft w:val="0"/>
          <w:marRight w:val="0"/>
          <w:marTop w:val="0"/>
          <w:marBottom w:val="0"/>
          <w:divBdr>
            <w:top w:val="none" w:sz="0" w:space="0" w:color="auto"/>
            <w:left w:val="none" w:sz="0" w:space="0" w:color="auto"/>
            <w:bottom w:val="none" w:sz="0" w:space="0" w:color="auto"/>
            <w:right w:val="none" w:sz="0" w:space="0" w:color="auto"/>
          </w:divBdr>
        </w:div>
        <w:div w:id="818035137">
          <w:marLeft w:val="0"/>
          <w:marRight w:val="0"/>
          <w:marTop w:val="0"/>
          <w:marBottom w:val="0"/>
          <w:divBdr>
            <w:top w:val="none" w:sz="0" w:space="0" w:color="auto"/>
            <w:left w:val="none" w:sz="0" w:space="0" w:color="auto"/>
            <w:bottom w:val="none" w:sz="0" w:space="0" w:color="auto"/>
            <w:right w:val="none" w:sz="0" w:space="0" w:color="auto"/>
          </w:divBdr>
        </w:div>
        <w:div w:id="883709283">
          <w:marLeft w:val="0"/>
          <w:marRight w:val="0"/>
          <w:marTop w:val="0"/>
          <w:marBottom w:val="0"/>
          <w:divBdr>
            <w:top w:val="none" w:sz="0" w:space="0" w:color="auto"/>
            <w:left w:val="none" w:sz="0" w:space="0" w:color="auto"/>
            <w:bottom w:val="none" w:sz="0" w:space="0" w:color="auto"/>
            <w:right w:val="none" w:sz="0" w:space="0" w:color="auto"/>
          </w:divBdr>
        </w:div>
        <w:div w:id="893391052">
          <w:marLeft w:val="0"/>
          <w:marRight w:val="0"/>
          <w:marTop w:val="0"/>
          <w:marBottom w:val="0"/>
          <w:divBdr>
            <w:top w:val="none" w:sz="0" w:space="0" w:color="auto"/>
            <w:left w:val="none" w:sz="0" w:space="0" w:color="auto"/>
            <w:bottom w:val="none" w:sz="0" w:space="0" w:color="auto"/>
            <w:right w:val="none" w:sz="0" w:space="0" w:color="auto"/>
          </w:divBdr>
        </w:div>
        <w:div w:id="930162406">
          <w:marLeft w:val="0"/>
          <w:marRight w:val="0"/>
          <w:marTop w:val="0"/>
          <w:marBottom w:val="0"/>
          <w:divBdr>
            <w:top w:val="none" w:sz="0" w:space="0" w:color="auto"/>
            <w:left w:val="none" w:sz="0" w:space="0" w:color="auto"/>
            <w:bottom w:val="none" w:sz="0" w:space="0" w:color="auto"/>
            <w:right w:val="none" w:sz="0" w:space="0" w:color="auto"/>
          </w:divBdr>
        </w:div>
        <w:div w:id="932862723">
          <w:marLeft w:val="0"/>
          <w:marRight w:val="0"/>
          <w:marTop w:val="0"/>
          <w:marBottom w:val="0"/>
          <w:divBdr>
            <w:top w:val="none" w:sz="0" w:space="0" w:color="auto"/>
            <w:left w:val="none" w:sz="0" w:space="0" w:color="auto"/>
            <w:bottom w:val="none" w:sz="0" w:space="0" w:color="auto"/>
            <w:right w:val="none" w:sz="0" w:space="0" w:color="auto"/>
          </w:divBdr>
        </w:div>
        <w:div w:id="935939249">
          <w:marLeft w:val="0"/>
          <w:marRight w:val="0"/>
          <w:marTop w:val="0"/>
          <w:marBottom w:val="0"/>
          <w:divBdr>
            <w:top w:val="none" w:sz="0" w:space="0" w:color="auto"/>
            <w:left w:val="none" w:sz="0" w:space="0" w:color="auto"/>
            <w:bottom w:val="none" w:sz="0" w:space="0" w:color="auto"/>
            <w:right w:val="none" w:sz="0" w:space="0" w:color="auto"/>
          </w:divBdr>
        </w:div>
        <w:div w:id="939214528">
          <w:marLeft w:val="0"/>
          <w:marRight w:val="0"/>
          <w:marTop w:val="0"/>
          <w:marBottom w:val="0"/>
          <w:divBdr>
            <w:top w:val="none" w:sz="0" w:space="0" w:color="auto"/>
            <w:left w:val="none" w:sz="0" w:space="0" w:color="auto"/>
            <w:bottom w:val="none" w:sz="0" w:space="0" w:color="auto"/>
            <w:right w:val="none" w:sz="0" w:space="0" w:color="auto"/>
          </w:divBdr>
        </w:div>
        <w:div w:id="1033388424">
          <w:marLeft w:val="0"/>
          <w:marRight w:val="0"/>
          <w:marTop w:val="0"/>
          <w:marBottom w:val="0"/>
          <w:divBdr>
            <w:top w:val="none" w:sz="0" w:space="0" w:color="auto"/>
            <w:left w:val="none" w:sz="0" w:space="0" w:color="auto"/>
            <w:bottom w:val="none" w:sz="0" w:space="0" w:color="auto"/>
            <w:right w:val="none" w:sz="0" w:space="0" w:color="auto"/>
          </w:divBdr>
        </w:div>
        <w:div w:id="1055859195">
          <w:marLeft w:val="0"/>
          <w:marRight w:val="0"/>
          <w:marTop w:val="0"/>
          <w:marBottom w:val="0"/>
          <w:divBdr>
            <w:top w:val="none" w:sz="0" w:space="0" w:color="auto"/>
            <w:left w:val="none" w:sz="0" w:space="0" w:color="auto"/>
            <w:bottom w:val="none" w:sz="0" w:space="0" w:color="auto"/>
            <w:right w:val="none" w:sz="0" w:space="0" w:color="auto"/>
          </w:divBdr>
        </w:div>
        <w:div w:id="1062144915">
          <w:marLeft w:val="0"/>
          <w:marRight w:val="0"/>
          <w:marTop w:val="0"/>
          <w:marBottom w:val="0"/>
          <w:divBdr>
            <w:top w:val="none" w:sz="0" w:space="0" w:color="auto"/>
            <w:left w:val="none" w:sz="0" w:space="0" w:color="auto"/>
            <w:bottom w:val="none" w:sz="0" w:space="0" w:color="auto"/>
            <w:right w:val="none" w:sz="0" w:space="0" w:color="auto"/>
          </w:divBdr>
        </w:div>
        <w:div w:id="1082337005">
          <w:marLeft w:val="0"/>
          <w:marRight w:val="0"/>
          <w:marTop w:val="0"/>
          <w:marBottom w:val="0"/>
          <w:divBdr>
            <w:top w:val="none" w:sz="0" w:space="0" w:color="auto"/>
            <w:left w:val="none" w:sz="0" w:space="0" w:color="auto"/>
            <w:bottom w:val="none" w:sz="0" w:space="0" w:color="auto"/>
            <w:right w:val="none" w:sz="0" w:space="0" w:color="auto"/>
          </w:divBdr>
        </w:div>
        <w:div w:id="1090085221">
          <w:marLeft w:val="0"/>
          <w:marRight w:val="0"/>
          <w:marTop w:val="0"/>
          <w:marBottom w:val="0"/>
          <w:divBdr>
            <w:top w:val="none" w:sz="0" w:space="0" w:color="auto"/>
            <w:left w:val="none" w:sz="0" w:space="0" w:color="auto"/>
            <w:bottom w:val="none" w:sz="0" w:space="0" w:color="auto"/>
            <w:right w:val="none" w:sz="0" w:space="0" w:color="auto"/>
          </w:divBdr>
        </w:div>
        <w:div w:id="1140149361">
          <w:marLeft w:val="0"/>
          <w:marRight w:val="0"/>
          <w:marTop w:val="0"/>
          <w:marBottom w:val="0"/>
          <w:divBdr>
            <w:top w:val="none" w:sz="0" w:space="0" w:color="auto"/>
            <w:left w:val="none" w:sz="0" w:space="0" w:color="auto"/>
            <w:bottom w:val="none" w:sz="0" w:space="0" w:color="auto"/>
            <w:right w:val="none" w:sz="0" w:space="0" w:color="auto"/>
          </w:divBdr>
        </w:div>
        <w:div w:id="1196849534">
          <w:marLeft w:val="0"/>
          <w:marRight w:val="0"/>
          <w:marTop w:val="0"/>
          <w:marBottom w:val="0"/>
          <w:divBdr>
            <w:top w:val="none" w:sz="0" w:space="0" w:color="auto"/>
            <w:left w:val="none" w:sz="0" w:space="0" w:color="auto"/>
            <w:bottom w:val="none" w:sz="0" w:space="0" w:color="auto"/>
            <w:right w:val="none" w:sz="0" w:space="0" w:color="auto"/>
          </w:divBdr>
        </w:div>
        <w:div w:id="1233347285">
          <w:marLeft w:val="0"/>
          <w:marRight w:val="0"/>
          <w:marTop w:val="0"/>
          <w:marBottom w:val="0"/>
          <w:divBdr>
            <w:top w:val="none" w:sz="0" w:space="0" w:color="auto"/>
            <w:left w:val="none" w:sz="0" w:space="0" w:color="auto"/>
            <w:bottom w:val="none" w:sz="0" w:space="0" w:color="auto"/>
            <w:right w:val="none" w:sz="0" w:space="0" w:color="auto"/>
          </w:divBdr>
        </w:div>
        <w:div w:id="1418286476">
          <w:marLeft w:val="0"/>
          <w:marRight w:val="0"/>
          <w:marTop w:val="0"/>
          <w:marBottom w:val="0"/>
          <w:divBdr>
            <w:top w:val="none" w:sz="0" w:space="0" w:color="auto"/>
            <w:left w:val="none" w:sz="0" w:space="0" w:color="auto"/>
            <w:bottom w:val="none" w:sz="0" w:space="0" w:color="auto"/>
            <w:right w:val="none" w:sz="0" w:space="0" w:color="auto"/>
          </w:divBdr>
        </w:div>
        <w:div w:id="1427454830">
          <w:marLeft w:val="0"/>
          <w:marRight w:val="0"/>
          <w:marTop w:val="0"/>
          <w:marBottom w:val="0"/>
          <w:divBdr>
            <w:top w:val="none" w:sz="0" w:space="0" w:color="auto"/>
            <w:left w:val="none" w:sz="0" w:space="0" w:color="auto"/>
            <w:bottom w:val="none" w:sz="0" w:space="0" w:color="auto"/>
            <w:right w:val="none" w:sz="0" w:space="0" w:color="auto"/>
          </w:divBdr>
        </w:div>
        <w:div w:id="1484470288">
          <w:marLeft w:val="0"/>
          <w:marRight w:val="0"/>
          <w:marTop w:val="0"/>
          <w:marBottom w:val="0"/>
          <w:divBdr>
            <w:top w:val="none" w:sz="0" w:space="0" w:color="auto"/>
            <w:left w:val="none" w:sz="0" w:space="0" w:color="auto"/>
            <w:bottom w:val="none" w:sz="0" w:space="0" w:color="auto"/>
            <w:right w:val="none" w:sz="0" w:space="0" w:color="auto"/>
          </w:divBdr>
        </w:div>
        <w:div w:id="1549605581">
          <w:marLeft w:val="0"/>
          <w:marRight w:val="0"/>
          <w:marTop w:val="0"/>
          <w:marBottom w:val="0"/>
          <w:divBdr>
            <w:top w:val="none" w:sz="0" w:space="0" w:color="auto"/>
            <w:left w:val="none" w:sz="0" w:space="0" w:color="auto"/>
            <w:bottom w:val="none" w:sz="0" w:space="0" w:color="auto"/>
            <w:right w:val="none" w:sz="0" w:space="0" w:color="auto"/>
          </w:divBdr>
        </w:div>
        <w:div w:id="1550872221">
          <w:marLeft w:val="0"/>
          <w:marRight w:val="0"/>
          <w:marTop w:val="0"/>
          <w:marBottom w:val="0"/>
          <w:divBdr>
            <w:top w:val="none" w:sz="0" w:space="0" w:color="auto"/>
            <w:left w:val="none" w:sz="0" w:space="0" w:color="auto"/>
            <w:bottom w:val="none" w:sz="0" w:space="0" w:color="auto"/>
            <w:right w:val="none" w:sz="0" w:space="0" w:color="auto"/>
          </w:divBdr>
        </w:div>
        <w:div w:id="1579094562">
          <w:marLeft w:val="0"/>
          <w:marRight w:val="0"/>
          <w:marTop w:val="0"/>
          <w:marBottom w:val="0"/>
          <w:divBdr>
            <w:top w:val="none" w:sz="0" w:space="0" w:color="auto"/>
            <w:left w:val="none" w:sz="0" w:space="0" w:color="auto"/>
            <w:bottom w:val="none" w:sz="0" w:space="0" w:color="auto"/>
            <w:right w:val="none" w:sz="0" w:space="0" w:color="auto"/>
          </w:divBdr>
        </w:div>
        <w:div w:id="1608807494">
          <w:marLeft w:val="0"/>
          <w:marRight w:val="0"/>
          <w:marTop w:val="0"/>
          <w:marBottom w:val="0"/>
          <w:divBdr>
            <w:top w:val="none" w:sz="0" w:space="0" w:color="auto"/>
            <w:left w:val="none" w:sz="0" w:space="0" w:color="auto"/>
            <w:bottom w:val="none" w:sz="0" w:space="0" w:color="auto"/>
            <w:right w:val="none" w:sz="0" w:space="0" w:color="auto"/>
          </w:divBdr>
        </w:div>
        <w:div w:id="1639460010">
          <w:marLeft w:val="0"/>
          <w:marRight w:val="0"/>
          <w:marTop w:val="0"/>
          <w:marBottom w:val="0"/>
          <w:divBdr>
            <w:top w:val="none" w:sz="0" w:space="0" w:color="auto"/>
            <w:left w:val="none" w:sz="0" w:space="0" w:color="auto"/>
            <w:bottom w:val="none" w:sz="0" w:space="0" w:color="auto"/>
            <w:right w:val="none" w:sz="0" w:space="0" w:color="auto"/>
          </w:divBdr>
        </w:div>
        <w:div w:id="1673679473">
          <w:marLeft w:val="0"/>
          <w:marRight w:val="0"/>
          <w:marTop w:val="0"/>
          <w:marBottom w:val="0"/>
          <w:divBdr>
            <w:top w:val="none" w:sz="0" w:space="0" w:color="auto"/>
            <w:left w:val="none" w:sz="0" w:space="0" w:color="auto"/>
            <w:bottom w:val="none" w:sz="0" w:space="0" w:color="auto"/>
            <w:right w:val="none" w:sz="0" w:space="0" w:color="auto"/>
          </w:divBdr>
        </w:div>
        <w:div w:id="1739475088">
          <w:marLeft w:val="0"/>
          <w:marRight w:val="0"/>
          <w:marTop w:val="0"/>
          <w:marBottom w:val="0"/>
          <w:divBdr>
            <w:top w:val="none" w:sz="0" w:space="0" w:color="auto"/>
            <w:left w:val="none" w:sz="0" w:space="0" w:color="auto"/>
            <w:bottom w:val="none" w:sz="0" w:space="0" w:color="auto"/>
            <w:right w:val="none" w:sz="0" w:space="0" w:color="auto"/>
          </w:divBdr>
        </w:div>
        <w:div w:id="1760980798">
          <w:marLeft w:val="0"/>
          <w:marRight w:val="0"/>
          <w:marTop w:val="0"/>
          <w:marBottom w:val="0"/>
          <w:divBdr>
            <w:top w:val="none" w:sz="0" w:space="0" w:color="auto"/>
            <w:left w:val="none" w:sz="0" w:space="0" w:color="auto"/>
            <w:bottom w:val="none" w:sz="0" w:space="0" w:color="auto"/>
            <w:right w:val="none" w:sz="0" w:space="0" w:color="auto"/>
          </w:divBdr>
        </w:div>
        <w:div w:id="1781073893">
          <w:marLeft w:val="0"/>
          <w:marRight w:val="0"/>
          <w:marTop w:val="0"/>
          <w:marBottom w:val="0"/>
          <w:divBdr>
            <w:top w:val="none" w:sz="0" w:space="0" w:color="auto"/>
            <w:left w:val="none" w:sz="0" w:space="0" w:color="auto"/>
            <w:bottom w:val="none" w:sz="0" w:space="0" w:color="auto"/>
            <w:right w:val="none" w:sz="0" w:space="0" w:color="auto"/>
          </w:divBdr>
        </w:div>
        <w:div w:id="1854146631">
          <w:marLeft w:val="0"/>
          <w:marRight w:val="0"/>
          <w:marTop w:val="0"/>
          <w:marBottom w:val="0"/>
          <w:divBdr>
            <w:top w:val="none" w:sz="0" w:space="0" w:color="auto"/>
            <w:left w:val="none" w:sz="0" w:space="0" w:color="auto"/>
            <w:bottom w:val="none" w:sz="0" w:space="0" w:color="auto"/>
            <w:right w:val="none" w:sz="0" w:space="0" w:color="auto"/>
          </w:divBdr>
        </w:div>
        <w:div w:id="1876506467">
          <w:marLeft w:val="0"/>
          <w:marRight w:val="0"/>
          <w:marTop w:val="0"/>
          <w:marBottom w:val="0"/>
          <w:divBdr>
            <w:top w:val="none" w:sz="0" w:space="0" w:color="auto"/>
            <w:left w:val="none" w:sz="0" w:space="0" w:color="auto"/>
            <w:bottom w:val="none" w:sz="0" w:space="0" w:color="auto"/>
            <w:right w:val="none" w:sz="0" w:space="0" w:color="auto"/>
          </w:divBdr>
        </w:div>
        <w:div w:id="1926499261">
          <w:marLeft w:val="0"/>
          <w:marRight w:val="0"/>
          <w:marTop w:val="0"/>
          <w:marBottom w:val="0"/>
          <w:divBdr>
            <w:top w:val="none" w:sz="0" w:space="0" w:color="auto"/>
            <w:left w:val="none" w:sz="0" w:space="0" w:color="auto"/>
            <w:bottom w:val="none" w:sz="0" w:space="0" w:color="auto"/>
            <w:right w:val="none" w:sz="0" w:space="0" w:color="auto"/>
          </w:divBdr>
        </w:div>
        <w:div w:id="2017343211">
          <w:marLeft w:val="0"/>
          <w:marRight w:val="0"/>
          <w:marTop w:val="0"/>
          <w:marBottom w:val="0"/>
          <w:divBdr>
            <w:top w:val="none" w:sz="0" w:space="0" w:color="auto"/>
            <w:left w:val="none" w:sz="0" w:space="0" w:color="auto"/>
            <w:bottom w:val="none" w:sz="0" w:space="0" w:color="auto"/>
            <w:right w:val="none" w:sz="0" w:space="0" w:color="auto"/>
          </w:divBdr>
        </w:div>
        <w:div w:id="2025278720">
          <w:marLeft w:val="0"/>
          <w:marRight w:val="0"/>
          <w:marTop w:val="0"/>
          <w:marBottom w:val="0"/>
          <w:divBdr>
            <w:top w:val="none" w:sz="0" w:space="0" w:color="auto"/>
            <w:left w:val="none" w:sz="0" w:space="0" w:color="auto"/>
            <w:bottom w:val="none" w:sz="0" w:space="0" w:color="auto"/>
            <w:right w:val="none" w:sz="0" w:space="0" w:color="auto"/>
          </w:divBdr>
        </w:div>
        <w:div w:id="2040427638">
          <w:marLeft w:val="0"/>
          <w:marRight w:val="0"/>
          <w:marTop w:val="0"/>
          <w:marBottom w:val="0"/>
          <w:divBdr>
            <w:top w:val="none" w:sz="0" w:space="0" w:color="auto"/>
            <w:left w:val="none" w:sz="0" w:space="0" w:color="auto"/>
            <w:bottom w:val="none" w:sz="0" w:space="0" w:color="auto"/>
            <w:right w:val="none" w:sz="0" w:space="0" w:color="auto"/>
          </w:divBdr>
        </w:div>
        <w:div w:id="2059015958">
          <w:marLeft w:val="0"/>
          <w:marRight w:val="0"/>
          <w:marTop w:val="0"/>
          <w:marBottom w:val="0"/>
          <w:divBdr>
            <w:top w:val="none" w:sz="0" w:space="0" w:color="auto"/>
            <w:left w:val="none" w:sz="0" w:space="0" w:color="auto"/>
            <w:bottom w:val="none" w:sz="0" w:space="0" w:color="auto"/>
            <w:right w:val="none" w:sz="0" w:space="0" w:color="auto"/>
          </w:divBdr>
        </w:div>
        <w:div w:id="2062166461">
          <w:marLeft w:val="0"/>
          <w:marRight w:val="0"/>
          <w:marTop w:val="0"/>
          <w:marBottom w:val="0"/>
          <w:divBdr>
            <w:top w:val="none" w:sz="0" w:space="0" w:color="auto"/>
            <w:left w:val="none" w:sz="0" w:space="0" w:color="auto"/>
            <w:bottom w:val="none" w:sz="0" w:space="0" w:color="auto"/>
            <w:right w:val="none" w:sz="0" w:space="0" w:color="auto"/>
          </w:divBdr>
        </w:div>
        <w:div w:id="2094424370">
          <w:marLeft w:val="0"/>
          <w:marRight w:val="0"/>
          <w:marTop w:val="0"/>
          <w:marBottom w:val="0"/>
          <w:divBdr>
            <w:top w:val="none" w:sz="0" w:space="0" w:color="auto"/>
            <w:left w:val="none" w:sz="0" w:space="0" w:color="auto"/>
            <w:bottom w:val="none" w:sz="0" w:space="0" w:color="auto"/>
            <w:right w:val="none" w:sz="0" w:space="0" w:color="auto"/>
          </w:divBdr>
        </w:div>
        <w:div w:id="2113278646">
          <w:marLeft w:val="0"/>
          <w:marRight w:val="0"/>
          <w:marTop w:val="0"/>
          <w:marBottom w:val="0"/>
          <w:divBdr>
            <w:top w:val="none" w:sz="0" w:space="0" w:color="auto"/>
            <w:left w:val="none" w:sz="0" w:space="0" w:color="auto"/>
            <w:bottom w:val="none" w:sz="0" w:space="0" w:color="auto"/>
            <w:right w:val="none" w:sz="0" w:space="0" w:color="auto"/>
          </w:divBdr>
        </w:div>
      </w:divsChild>
    </w:div>
    <w:div w:id="700714930">
      <w:bodyDiv w:val="1"/>
      <w:marLeft w:val="0"/>
      <w:marRight w:val="0"/>
      <w:marTop w:val="0"/>
      <w:marBottom w:val="0"/>
      <w:divBdr>
        <w:top w:val="none" w:sz="0" w:space="0" w:color="auto"/>
        <w:left w:val="none" w:sz="0" w:space="0" w:color="auto"/>
        <w:bottom w:val="none" w:sz="0" w:space="0" w:color="auto"/>
        <w:right w:val="none" w:sz="0" w:space="0" w:color="auto"/>
      </w:divBdr>
    </w:div>
    <w:div w:id="888111059">
      <w:bodyDiv w:val="1"/>
      <w:marLeft w:val="0"/>
      <w:marRight w:val="0"/>
      <w:marTop w:val="0"/>
      <w:marBottom w:val="0"/>
      <w:divBdr>
        <w:top w:val="none" w:sz="0" w:space="0" w:color="auto"/>
        <w:left w:val="none" w:sz="0" w:space="0" w:color="auto"/>
        <w:bottom w:val="none" w:sz="0" w:space="0" w:color="auto"/>
        <w:right w:val="none" w:sz="0" w:space="0" w:color="auto"/>
      </w:divBdr>
      <w:divsChild>
        <w:div w:id="166091957">
          <w:marLeft w:val="0"/>
          <w:marRight w:val="0"/>
          <w:marTop w:val="0"/>
          <w:marBottom w:val="0"/>
          <w:divBdr>
            <w:top w:val="none" w:sz="0" w:space="0" w:color="auto"/>
            <w:left w:val="none" w:sz="0" w:space="0" w:color="auto"/>
            <w:bottom w:val="none" w:sz="0" w:space="0" w:color="auto"/>
            <w:right w:val="none" w:sz="0" w:space="0" w:color="auto"/>
          </w:divBdr>
        </w:div>
        <w:div w:id="315110792">
          <w:marLeft w:val="0"/>
          <w:marRight w:val="0"/>
          <w:marTop w:val="0"/>
          <w:marBottom w:val="0"/>
          <w:divBdr>
            <w:top w:val="none" w:sz="0" w:space="0" w:color="auto"/>
            <w:left w:val="none" w:sz="0" w:space="0" w:color="auto"/>
            <w:bottom w:val="none" w:sz="0" w:space="0" w:color="auto"/>
            <w:right w:val="none" w:sz="0" w:space="0" w:color="auto"/>
          </w:divBdr>
        </w:div>
        <w:div w:id="356083433">
          <w:marLeft w:val="0"/>
          <w:marRight w:val="0"/>
          <w:marTop w:val="0"/>
          <w:marBottom w:val="0"/>
          <w:divBdr>
            <w:top w:val="none" w:sz="0" w:space="0" w:color="auto"/>
            <w:left w:val="none" w:sz="0" w:space="0" w:color="auto"/>
            <w:bottom w:val="none" w:sz="0" w:space="0" w:color="auto"/>
            <w:right w:val="none" w:sz="0" w:space="0" w:color="auto"/>
          </w:divBdr>
        </w:div>
        <w:div w:id="409081078">
          <w:marLeft w:val="0"/>
          <w:marRight w:val="0"/>
          <w:marTop w:val="0"/>
          <w:marBottom w:val="0"/>
          <w:divBdr>
            <w:top w:val="none" w:sz="0" w:space="0" w:color="auto"/>
            <w:left w:val="none" w:sz="0" w:space="0" w:color="auto"/>
            <w:bottom w:val="none" w:sz="0" w:space="0" w:color="auto"/>
            <w:right w:val="none" w:sz="0" w:space="0" w:color="auto"/>
          </w:divBdr>
        </w:div>
        <w:div w:id="676690927">
          <w:marLeft w:val="0"/>
          <w:marRight w:val="0"/>
          <w:marTop w:val="0"/>
          <w:marBottom w:val="0"/>
          <w:divBdr>
            <w:top w:val="none" w:sz="0" w:space="0" w:color="auto"/>
            <w:left w:val="none" w:sz="0" w:space="0" w:color="auto"/>
            <w:bottom w:val="none" w:sz="0" w:space="0" w:color="auto"/>
            <w:right w:val="none" w:sz="0" w:space="0" w:color="auto"/>
          </w:divBdr>
        </w:div>
        <w:div w:id="720441040">
          <w:marLeft w:val="0"/>
          <w:marRight w:val="0"/>
          <w:marTop w:val="0"/>
          <w:marBottom w:val="0"/>
          <w:divBdr>
            <w:top w:val="none" w:sz="0" w:space="0" w:color="auto"/>
            <w:left w:val="none" w:sz="0" w:space="0" w:color="auto"/>
            <w:bottom w:val="none" w:sz="0" w:space="0" w:color="auto"/>
            <w:right w:val="none" w:sz="0" w:space="0" w:color="auto"/>
          </w:divBdr>
        </w:div>
        <w:div w:id="727727791">
          <w:marLeft w:val="0"/>
          <w:marRight w:val="0"/>
          <w:marTop w:val="0"/>
          <w:marBottom w:val="0"/>
          <w:divBdr>
            <w:top w:val="none" w:sz="0" w:space="0" w:color="auto"/>
            <w:left w:val="none" w:sz="0" w:space="0" w:color="auto"/>
            <w:bottom w:val="none" w:sz="0" w:space="0" w:color="auto"/>
            <w:right w:val="none" w:sz="0" w:space="0" w:color="auto"/>
          </w:divBdr>
        </w:div>
        <w:div w:id="879393733">
          <w:marLeft w:val="0"/>
          <w:marRight w:val="0"/>
          <w:marTop w:val="0"/>
          <w:marBottom w:val="0"/>
          <w:divBdr>
            <w:top w:val="none" w:sz="0" w:space="0" w:color="auto"/>
            <w:left w:val="none" w:sz="0" w:space="0" w:color="auto"/>
            <w:bottom w:val="none" w:sz="0" w:space="0" w:color="auto"/>
            <w:right w:val="none" w:sz="0" w:space="0" w:color="auto"/>
          </w:divBdr>
        </w:div>
        <w:div w:id="906763957">
          <w:marLeft w:val="0"/>
          <w:marRight w:val="0"/>
          <w:marTop w:val="0"/>
          <w:marBottom w:val="0"/>
          <w:divBdr>
            <w:top w:val="none" w:sz="0" w:space="0" w:color="auto"/>
            <w:left w:val="none" w:sz="0" w:space="0" w:color="auto"/>
            <w:bottom w:val="none" w:sz="0" w:space="0" w:color="auto"/>
            <w:right w:val="none" w:sz="0" w:space="0" w:color="auto"/>
          </w:divBdr>
        </w:div>
        <w:div w:id="966474647">
          <w:marLeft w:val="0"/>
          <w:marRight w:val="0"/>
          <w:marTop w:val="0"/>
          <w:marBottom w:val="0"/>
          <w:divBdr>
            <w:top w:val="none" w:sz="0" w:space="0" w:color="auto"/>
            <w:left w:val="none" w:sz="0" w:space="0" w:color="auto"/>
            <w:bottom w:val="none" w:sz="0" w:space="0" w:color="auto"/>
            <w:right w:val="none" w:sz="0" w:space="0" w:color="auto"/>
          </w:divBdr>
        </w:div>
        <w:div w:id="996104497">
          <w:marLeft w:val="0"/>
          <w:marRight w:val="0"/>
          <w:marTop w:val="0"/>
          <w:marBottom w:val="0"/>
          <w:divBdr>
            <w:top w:val="none" w:sz="0" w:space="0" w:color="auto"/>
            <w:left w:val="none" w:sz="0" w:space="0" w:color="auto"/>
            <w:bottom w:val="none" w:sz="0" w:space="0" w:color="auto"/>
            <w:right w:val="none" w:sz="0" w:space="0" w:color="auto"/>
          </w:divBdr>
        </w:div>
        <w:div w:id="1061363220">
          <w:marLeft w:val="0"/>
          <w:marRight w:val="0"/>
          <w:marTop w:val="0"/>
          <w:marBottom w:val="0"/>
          <w:divBdr>
            <w:top w:val="none" w:sz="0" w:space="0" w:color="auto"/>
            <w:left w:val="none" w:sz="0" w:space="0" w:color="auto"/>
            <w:bottom w:val="none" w:sz="0" w:space="0" w:color="auto"/>
            <w:right w:val="none" w:sz="0" w:space="0" w:color="auto"/>
          </w:divBdr>
        </w:div>
        <w:div w:id="1076702960">
          <w:marLeft w:val="0"/>
          <w:marRight w:val="0"/>
          <w:marTop w:val="0"/>
          <w:marBottom w:val="0"/>
          <w:divBdr>
            <w:top w:val="none" w:sz="0" w:space="0" w:color="auto"/>
            <w:left w:val="none" w:sz="0" w:space="0" w:color="auto"/>
            <w:bottom w:val="none" w:sz="0" w:space="0" w:color="auto"/>
            <w:right w:val="none" w:sz="0" w:space="0" w:color="auto"/>
          </w:divBdr>
        </w:div>
        <w:div w:id="1214855950">
          <w:marLeft w:val="0"/>
          <w:marRight w:val="0"/>
          <w:marTop w:val="0"/>
          <w:marBottom w:val="0"/>
          <w:divBdr>
            <w:top w:val="none" w:sz="0" w:space="0" w:color="auto"/>
            <w:left w:val="none" w:sz="0" w:space="0" w:color="auto"/>
            <w:bottom w:val="none" w:sz="0" w:space="0" w:color="auto"/>
            <w:right w:val="none" w:sz="0" w:space="0" w:color="auto"/>
          </w:divBdr>
        </w:div>
        <w:div w:id="1263369407">
          <w:marLeft w:val="0"/>
          <w:marRight w:val="0"/>
          <w:marTop w:val="0"/>
          <w:marBottom w:val="0"/>
          <w:divBdr>
            <w:top w:val="none" w:sz="0" w:space="0" w:color="auto"/>
            <w:left w:val="none" w:sz="0" w:space="0" w:color="auto"/>
            <w:bottom w:val="none" w:sz="0" w:space="0" w:color="auto"/>
            <w:right w:val="none" w:sz="0" w:space="0" w:color="auto"/>
          </w:divBdr>
        </w:div>
        <w:div w:id="1323699631">
          <w:marLeft w:val="0"/>
          <w:marRight w:val="0"/>
          <w:marTop w:val="0"/>
          <w:marBottom w:val="0"/>
          <w:divBdr>
            <w:top w:val="none" w:sz="0" w:space="0" w:color="auto"/>
            <w:left w:val="none" w:sz="0" w:space="0" w:color="auto"/>
            <w:bottom w:val="none" w:sz="0" w:space="0" w:color="auto"/>
            <w:right w:val="none" w:sz="0" w:space="0" w:color="auto"/>
          </w:divBdr>
        </w:div>
        <w:div w:id="1350176980">
          <w:marLeft w:val="0"/>
          <w:marRight w:val="0"/>
          <w:marTop w:val="0"/>
          <w:marBottom w:val="0"/>
          <w:divBdr>
            <w:top w:val="none" w:sz="0" w:space="0" w:color="auto"/>
            <w:left w:val="none" w:sz="0" w:space="0" w:color="auto"/>
            <w:bottom w:val="none" w:sz="0" w:space="0" w:color="auto"/>
            <w:right w:val="none" w:sz="0" w:space="0" w:color="auto"/>
          </w:divBdr>
        </w:div>
        <w:div w:id="1356493200">
          <w:marLeft w:val="0"/>
          <w:marRight w:val="0"/>
          <w:marTop w:val="0"/>
          <w:marBottom w:val="0"/>
          <w:divBdr>
            <w:top w:val="none" w:sz="0" w:space="0" w:color="auto"/>
            <w:left w:val="none" w:sz="0" w:space="0" w:color="auto"/>
            <w:bottom w:val="none" w:sz="0" w:space="0" w:color="auto"/>
            <w:right w:val="none" w:sz="0" w:space="0" w:color="auto"/>
          </w:divBdr>
        </w:div>
        <w:div w:id="1392575746">
          <w:marLeft w:val="0"/>
          <w:marRight w:val="0"/>
          <w:marTop w:val="0"/>
          <w:marBottom w:val="0"/>
          <w:divBdr>
            <w:top w:val="none" w:sz="0" w:space="0" w:color="auto"/>
            <w:left w:val="none" w:sz="0" w:space="0" w:color="auto"/>
            <w:bottom w:val="none" w:sz="0" w:space="0" w:color="auto"/>
            <w:right w:val="none" w:sz="0" w:space="0" w:color="auto"/>
          </w:divBdr>
        </w:div>
        <w:div w:id="1631008259">
          <w:marLeft w:val="0"/>
          <w:marRight w:val="0"/>
          <w:marTop w:val="0"/>
          <w:marBottom w:val="0"/>
          <w:divBdr>
            <w:top w:val="none" w:sz="0" w:space="0" w:color="auto"/>
            <w:left w:val="none" w:sz="0" w:space="0" w:color="auto"/>
            <w:bottom w:val="none" w:sz="0" w:space="0" w:color="auto"/>
            <w:right w:val="none" w:sz="0" w:space="0" w:color="auto"/>
          </w:divBdr>
        </w:div>
        <w:div w:id="2066366520">
          <w:marLeft w:val="0"/>
          <w:marRight w:val="0"/>
          <w:marTop w:val="0"/>
          <w:marBottom w:val="0"/>
          <w:divBdr>
            <w:top w:val="none" w:sz="0" w:space="0" w:color="auto"/>
            <w:left w:val="none" w:sz="0" w:space="0" w:color="auto"/>
            <w:bottom w:val="none" w:sz="0" w:space="0" w:color="auto"/>
            <w:right w:val="none" w:sz="0" w:space="0" w:color="auto"/>
          </w:divBdr>
        </w:div>
      </w:divsChild>
    </w:div>
    <w:div w:id="908423227">
      <w:bodyDiv w:val="1"/>
      <w:marLeft w:val="0"/>
      <w:marRight w:val="0"/>
      <w:marTop w:val="0"/>
      <w:marBottom w:val="0"/>
      <w:divBdr>
        <w:top w:val="none" w:sz="0" w:space="0" w:color="auto"/>
        <w:left w:val="none" w:sz="0" w:space="0" w:color="auto"/>
        <w:bottom w:val="none" w:sz="0" w:space="0" w:color="auto"/>
        <w:right w:val="none" w:sz="0" w:space="0" w:color="auto"/>
      </w:divBdr>
      <w:divsChild>
        <w:div w:id="62719871">
          <w:marLeft w:val="0"/>
          <w:marRight w:val="0"/>
          <w:marTop w:val="0"/>
          <w:marBottom w:val="0"/>
          <w:divBdr>
            <w:top w:val="none" w:sz="0" w:space="0" w:color="auto"/>
            <w:left w:val="none" w:sz="0" w:space="0" w:color="auto"/>
            <w:bottom w:val="none" w:sz="0" w:space="0" w:color="auto"/>
            <w:right w:val="none" w:sz="0" w:space="0" w:color="auto"/>
          </w:divBdr>
        </w:div>
        <w:div w:id="251165058">
          <w:marLeft w:val="0"/>
          <w:marRight w:val="0"/>
          <w:marTop w:val="0"/>
          <w:marBottom w:val="0"/>
          <w:divBdr>
            <w:top w:val="none" w:sz="0" w:space="0" w:color="auto"/>
            <w:left w:val="none" w:sz="0" w:space="0" w:color="auto"/>
            <w:bottom w:val="none" w:sz="0" w:space="0" w:color="auto"/>
            <w:right w:val="none" w:sz="0" w:space="0" w:color="auto"/>
          </w:divBdr>
        </w:div>
        <w:div w:id="442656661">
          <w:marLeft w:val="0"/>
          <w:marRight w:val="0"/>
          <w:marTop w:val="0"/>
          <w:marBottom w:val="0"/>
          <w:divBdr>
            <w:top w:val="none" w:sz="0" w:space="0" w:color="auto"/>
            <w:left w:val="none" w:sz="0" w:space="0" w:color="auto"/>
            <w:bottom w:val="none" w:sz="0" w:space="0" w:color="auto"/>
            <w:right w:val="none" w:sz="0" w:space="0" w:color="auto"/>
          </w:divBdr>
        </w:div>
        <w:div w:id="504059137">
          <w:marLeft w:val="0"/>
          <w:marRight w:val="0"/>
          <w:marTop w:val="0"/>
          <w:marBottom w:val="0"/>
          <w:divBdr>
            <w:top w:val="none" w:sz="0" w:space="0" w:color="auto"/>
            <w:left w:val="none" w:sz="0" w:space="0" w:color="auto"/>
            <w:bottom w:val="none" w:sz="0" w:space="0" w:color="auto"/>
            <w:right w:val="none" w:sz="0" w:space="0" w:color="auto"/>
          </w:divBdr>
        </w:div>
        <w:div w:id="519977510">
          <w:marLeft w:val="0"/>
          <w:marRight w:val="0"/>
          <w:marTop w:val="0"/>
          <w:marBottom w:val="0"/>
          <w:divBdr>
            <w:top w:val="none" w:sz="0" w:space="0" w:color="auto"/>
            <w:left w:val="none" w:sz="0" w:space="0" w:color="auto"/>
            <w:bottom w:val="none" w:sz="0" w:space="0" w:color="auto"/>
            <w:right w:val="none" w:sz="0" w:space="0" w:color="auto"/>
          </w:divBdr>
        </w:div>
        <w:div w:id="837884439">
          <w:marLeft w:val="0"/>
          <w:marRight w:val="0"/>
          <w:marTop w:val="0"/>
          <w:marBottom w:val="0"/>
          <w:divBdr>
            <w:top w:val="none" w:sz="0" w:space="0" w:color="auto"/>
            <w:left w:val="none" w:sz="0" w:space="0" w:color="auto"/>
            <w:bottom w:val="none" w:sz="0" w:space="0" w:color="auto"/>
            <w:right w:val="none" w:sz="0" w:space="0" w:color="auto"/>
          </w:divBdr>
        </w:div>
        <w:div w:id="839083987">
          <w:marLeft w:val="0"/>
          <w:marRight w:val="0"/>
          <w:marTop w:val="0"/>
          <w:marBottom w:val="0"/>
          <w:divBdr>
            <w:top w:val="none" w:sz="0" w:space="0" w:color="auto"/>
            <w:left w:val="none" w:sz="0" w:space="0" w:color="auto"/>
            <w:bottom w:val="none" w:sz="0" w:space="0" w:color="auto"/>
            <w:right w:val="none" w:sz="0" w:space="0" w:color="auto"/>
          </w:divBdr>
        </w:div>
        <w:div w:id="1132291868">
          <w:marLeft w:val="0"/>
          <w:marRight w:val="0"/>
          <w:marTop w:val="0"/>
          <w:marBottom w:val="0"/>
          <w:divBdr>
            <w:top w:val="none" w:sz="0" w:space="0" w:color="auto"/>
            <w:left w:val="none" w:sz="0" w:space="0" w:color="auto"/>
            <w:bottom w:val="none" w:sz="0" w:space="0" w:color="auto"/>
            <w:right w:val="none" w:sz="0" w:space="0" w:color="auto"/>
          </w:divBdr>
        </w:div>
        <w:div w:id="1313362799">
          <w:marLeft w:val="0"/>
          <w:marRight w:val="0"/>
          <w:marTop w:val="0"/>
          <w:marBottom w:val="0"/>
          <w:divBdr>
            <w:top w:val="none" w:sz="0" w:space="0" w:color="auto"/>
            <w:left w:val="none" w:sz="0" w:space="0" w:color="auto"/>
            <w:bottom w:val="none" w:sz="0" w:space="0" w:color="auto"/>
            <w:right w:val="none" w:sz="0" w:space="0" w:color="auto"/>
          </w:divBdr>
        </w:div>
        <w:div w:id="1345862771">
          <w:marLeft w:val="0"/>
          <w:marRight w:val="0"/>
          <w:marTop w:val="0"/>
          <w:marBottom w:val="0"/>
          <w:divBdr>
            <w:top w:val="none" w:sz="0" w:space="0" w:color="auto"/>
            <w:left w:val="none" w:sz="0" w:space="0" w:color="auto"/>
            <w:bottom w:val="none" w:sz="0" w:space="0" w:color="auto"/>
            <w:right w:val="none" w:sz="0" w:space="0" w:color="auto"/>
          </w:divBdr>
        </w:div>
        <w:div w:id="1464813869">
          <w:marLeft w:val="0"/>
          <w:marRight w:val="0"/>
          <w:marTop w:val="0"/>
          <w:marBottom w:val="0"/>
          <w:divBdr>
            <w:top w:val="none" w:sz="0" w:space="0" w:color="auto"/>
            <w:left w:val="none" w:sz="0" w:space="0" w:color="auto"/>
            <w:bottom w:val="none" w:sz="0" w:space="0" w:color="auto"/>
            <w:right w:val="none" w:sz="0" w:space="0" w:color="auto"/>
          </w:divBdr>
        </w:div>
        <w:div w:id="1492409695">
          <w:marLeft w:val="0"/>
          <w:marRight w:val="0"/>
          <w:marTop w:val="0"/>
          <w:marBottom w:val="0"/>
          <w:divBdr>
            <w:top w:val="none" w:sz="0" w:space="0" w:color="auto"/>
            <w:left w:val="none" w:sz="0" w:space="0" w:color="auto"/>
            <w:bottom w:val="none" w:sz="0" w:space="0" w:color="auto"/>
            <w:right w:val="none" w:sz="0" w:space="0" w:color="auto"/>
          </w:divBdr>
        </w:div>
        <w:div w:id="1593929841">
          <w:marLeft w:val="0"/>
          <w:marRight w:val="0"/>
          <w:marTop w:val="0"/>
          <w:marBottom w:val="0"/>
          <w:divBdr>
            <w:top w:val="none" w:sz="0" w:space="0" w:color="auto"/>
            <w:left w:val="none" w:sz="0" w:space="0" w:color="auto"/>
            <w:bottom w:val="none" w:sz="0" w:space="0" w:color="auto"/>
            <w:right w:val="none" w:sz="0" w:space="0" w:color="auto"/>
          </w:divBdr>
        </w:div>
        <w:div w:id="1675188209">
          <w:marLeft w:val="0"/>
          <w:marRight w:val="0"/>
          <w:marTop w:val="0"/>
          <w:marBottom w:val="0"/>
          <w:divBdr>
            <w:top w:val="none" w:sz="0" w:space="0" w:color="auto"/>
            <w:left w:val="none" w:sz="0" w:space="0" w:color="auto"/>
            <w:bottom w:val="none" w:sz="0" w:space="0" w:color="auto"/>
            <w:right w:val="none" w:sz="0" w:space="0" w:color="auto"/>
          </w:divBdr>
        </w:div>
        <w:div w:id="1739862507">
          <w:marLeft w:val="0"/>
          <w:marRight w:val="0"/>
          <w:marTop w:val="0"/>
          <w:marBottom w:val="0"/>
          <w:divBdr>
            <w:top w:val="none" w:sz="0" w:space="0" w:color="auto"/>
            <w:left w:val="none" w:sz="0" w:space="0" w:color="auto"/>
            <w:bottom w:val="none" w:sz="0" w:space="0" w:color="auto"/>
            <w:right w:val="none" w:sz="0" w:space="0" w:color="auto"/>
          </w:divBdr>
        </w:div>
      </w:divsChild>
    </w:div>
    <w:div w:id="1394741153">
      <w:bodyDiv w:val="1"/>
      <w:marLeft w:val="0"/>
      <w:marRight w:val="0"/>
      <w:marTop w:val="0"/>
      <w:marBottom w:val="0"/>
      <w:divBdr>
        <w:top w:val="none" w:sz="0" w:space="0" w:color="auto"/>
        <w:left w:val="none" w:sz="0" w:space="0" w:color="auto"/>
        <w:bottom w:val="none" w:sz="0" w:space="0" w:color="auto"/>
        <w:right w:val="none" w:sz="0" w:space="0" w:color="auto"/>
      </w:divBdr>
    </w:div>
    <w:div w:id="1446728553">
      <w:bodyDiv w:val="1"/>
      <w:marLeft w:val="0"/>
      <w:marRight w:val="0"/>
      <w:marTop w:val="0"/>
      <w:marBottom w:val="0"/>
      <w:divBdr>
        <w:top w:val="none" w:sz="0" w:space="0" w:color="auto"/>
        <w:left w:val="none" w:sz="0" w:space="0" w:color="auto"/>
        <w:bottom w:val="none" w:sz="0" w:space="0" w:color="auto"/>
        <w:right w:val="none" w:sz="0" w:space="0" w:color="auto"/>
      </w:divBdr>
      <w:divsChild>
        <w:div w:id="71319857">
          <w:marLeft w:val="0"/>
          <w:marRight w:val="0"/>
          <w:marTop w:val="0"/>
          <w:marBottom w:val="0"/>
          <w:divBdr>
            <w:top w:val="none" w:sz="0" w:space="0" w:color="auto"/>
            <w:left w:val="none" w:sz="0" w:space="0" w:color="auto"/>
            <w:bottom w:val="none" w:sz="0" w:space="0" w:color="auto"/>
            <w:right w:val="none" w:sz="0" w:space="0" w:color="auto"/>
          </w:divBdr>
        </w:div>
        <w:div w:id="231045490">
          <w:marLeft w:val="0"/>
          <w:marRight w:val="0"/>
          <w:marTop w:val="0"/>
          <w:marBottom w:val="0"/>
          <w:divBdr>
            <w:top w:val="none" w:sz="0" w:space="0" w:color="auto"/>
            <w:left w:val="none" w:sz="0" w:space="0" w:color="auto"/>
            <w:bottom w:val="none" w:sz="0" w:space="0" w:color="auto"/>
            <w:right w:val="none" w:sz="0" w:space="0" w:color="auto"/>
          </w:divBdr>
        </w:div>
        <w:div w:id="716316787">
          <w:marLeft w:val="0"/>
          <w:marRight w:val="0"/>
          <w:marTop w:val="0"/>
          <w:marBottom w:val="0"/>
          <w:divBdr>
            <w:top w:val="none" w:sz="0" w:space="0" w:color="auto"/>
            <w:left w:val="none" w:sz="0" w:space="0" w:color="auto"/>
            <w:bottom w:val="none" w:sz="0" w:space="0" w:color="auto"/>
            <w:right w:val="none" w:sz="0" w:space="0" w:color="auto"/>
          </w:divBdr>
        </w:div>
        <w:div w:id="996148196">
          <w:marLeft w:val="0"/>
          <w:marRight w:val="0"/>
          <w:marTop w:val="0"/>
          <w:marBottom w:val="0"/>
          <w:divBdr>
            <w:top w:val="none" w:sz="0" w:space="0" w:color="auto"/>
            <w:left w:val="none" w:sz="0" w:space="0" w:color="auto"/>
            <w:bottom w:val="none" w:sz="0" w:space="0" w:color="auto"/>
            <w:right w:val="none" w:sz="0" w:space="0" w:color="auto"/>
          </w:divBdr>
        </w:div>
        <w:div w:id="2143226438">
          <w:marLeft w:val="0"/>
          <w:marRight w:val="0"/>
          <w:marTop w:val="0"/>
          <w:marBottom w:val="0"/>
          <w:divBdr>
            <w:top w:val="none" w:sz="0" w:space="0" w:color="auto"/>
            <w:left w:val="none" w:sz="0" w:space="0" w:color="auto"/>
            <w:bottom w:val="none" w:sz="0" w:space="0" w:color="auto"/>
            <w:right w:val="none" w:sz="0" w:space="0" w:color="auto"/>
          </w:divBdr>
        </w:div>
      </w:divsChild>
    </w:div>
    <w:div w:id="1567840699">
      <w:bodyDiv w:val="1"/>
      <w:marLeft w:val="0"/>
      <w:marRight w:val="0"/>
      <w:marTop w:val="0"/>
      <w:marBottom w:val="0"/>
      <w:divBdr>
        <w:top w:val="none" w:sz="0" w:space="0" w:color="auto"/>
        <w:left w:val="none" w:sz="0" w:space="0" w:color="auto"/>
        <w:bottom w:val="none" w:sz="0" w:space="0" w:color="auto"/>
        <w:right w:val="none" w:sz="0" w:space="0" w:color="auto"/>
      </w:divBdr>
    </w:div>
    <w:div w:id="1643273761">
      <w:bodyDiv w:val="1"/>
      <w:marLeft w:val="0"/>
      <w:marRight w:val="0"/>
      <w:marTop w:val="0"/>
      <w:marBottom w:val="0"/>
      <w:divBdr>
        <w:top w:val="none" w:sz="0" w:space="0" w:color="auto"/>
        <w:left w:val="none" w:sz="0" w:space="0" w:color="auto"/>
        <w:bottom w:val="none" w:sz="0" w:space="0" w:color="auto"/>
        <w:right w:val="none" w:sz="0" w:space="0" w:color="auto"/>
      </w:divBdr>
    </w:div>
    <w:div w:id="1669864603">
      <w:bodyDiv w:val="1"/>
      <w:marLeft w:val="0"/>
      <w:marRight w:val="0"/>
      <w:marTop w:val="0"/>
      <w:marBottom w:val="0"/>
      <w:divBdr>
        <w:top w:val="none" w:sz="0" w:space="0" w:color="auto"/>
        <w:left w:val="none" w:sz="0" w:space="0" w:color="auto"/>
        <w:bottom w:val="none" w:sz="0" w:space="0" w:color="auto"/>
        <w:right w:val="none" w:sz="0" w:space="0" w:color="auto"/>
      </w:divBdr>
    </w:div>
    <w:div w:id="1816600614">
      <w:bodyDiv w:val="1"/>
      <w:marLeft w:val="0"/>
      <w:marRight w:val="0"/>
      <w:marTop w:val="0"/>
      <w:marBottom w:val="0"/>
      <w:divBdr>
        <w:top w:val="none" w:sz="0" w:space="0" w:color="auto"/>
        <w:left w:val="none" w:sz="0" w:space="0" w:color="auto"/>
        <w:bottom w:val="none" w:sz="0" w:space="0" w:color="auto"/>
        <w:right w:val="none" w:sz="0" w:space="0" w:color="auto"/>
      </w:divBdr>
    </w:div>
    <w:div w:id="1824271363">
      <w:bodyDiv w:val="1"/>
      <w:marLeft w:val="0"/>
      <w:marRight w:val="0"/>
      <w:marTop w:val="0"/>
      <w:marBottom w:val="0"/>
      <w:divBdr>
        <w:top w:val="none" w:sz="0" w:space="0" w:color="auto"/>
        <w:left w:val="none" w:sz="0" w:space="0" w:color="auto"/>
        <w:bottom w:val="none" w:sz="0" w:space="0" w:color="auto"/>
        <w:right w:val="none" w:sz="0" w:space="0" w:color="auto"/>
      </w:divBdr>
      <w:divsChild>
        <w:div w:id="330835808">
          <w:marLeft w:val="0"/>
          <w:marRight w:val="0"/>
          <w:marTop w:val="0"/>
          <w:marBottom w:val="0"/>
          <w:divBdr>
            <w:top w:val="none" w:sz="0" w:space="0" w:color="auto"/>
            <w:left w:val="none" w:sz="0" w:space="0" w:color="auto"/>
            <w:bottom w:val="none" w:sz="0" w:space="0" w:color="auto"/>
            <w:right w:val="none" w:sz="0" w:space="0" w:color="auto"/>
          </w:divBdr>
        </w:div>
        <w:div w:id="402333541">
          <w:marLeft w:val="0"/>
          <w:marRight w:val="0"/>
          <w:marTop w:val="0"/>
          <w:marBottom w:val="0"/>
          <w:divBdr>
            <w:top w:val="none" w:sz="0" w:space="0" w:color="auto"/>
            <w:left w:val="none" w:sz="0" w:space="0" w:color="auto"/>
            <w:bottom w:val="none" w:sz="0" w:space="0" w:color="auto"/>
            <w:right w:val="none" w:sz="0" w:space="0" w:color="auto"/>
          </w:divBdr>
        </w:div>
        <w:div w:id="521627408">
          <w:marLeft w:val="0"/>
          <w:marRight w:val="0"/>
          <w:marTop w:val="0"/>
          <w:marBottom w:val="0"/>
          <w:divBdr>
            <w:top w:val="none" w:sz="0" w:space="0" w:color="auto"/>
            <w:left w:val="none" w:sz="0" w:space="0" w:color="auto"/>
            <w:bottom w:val="none" w:sz="0" w:space="0" w:color="auto"/>
            <w:right w:val="none" w:sz="0" w:space="0" w:color="auto"/>
          </w:divBdr>
        </w:div>
        <w:div w:id="676691915">
          <w:marLeft w:val="0"/>
          <w:marRight w:val="0"/>
          <w:marTop w:val="0"/>
          <w:marBottom w:val="0"/>
          <w:divBdr>
            <w:top w:val="none" w:sz="0" w:space="0" w:color="auto"/>
            <w:left w:val="none" w:sz="0" w:space="0" w:color="auto"/>
            <w:bottom w:val="none" w:sz="0" w:space="0" w:color="auto"/>
            <w:right w:val="none" w:sz="0" w:space="0" w:color="auto"/>
          </w:divBdr>
        </w:div>
        <w:div w:id="695427896">
          <w:marLeft w:val="0"/>
          <w:marRight w:val="0"/>
          <w:marTop w:val="0"/>
          <w:marBottom w:val="0"/>
          <w:divBdr>
            <w:top w:val="none" w:sz="0" w:space="0" w:color="auto"/>
            <w:left w:val="none" w:sz="0" w:space="0" w:color="auto"/>
            <w:bottom w:val="none" w:sz="0" w:space="0" w:color="auto"/>
            <w:right w:val="none" w:sz="0" w:space="0" w:color="auto"/>
          </w:divBdr>
        </w:div>
        <w:div w:id="933049672">
          <w:marLeft w:val="0"/>
          <w:marRight w:val="0"/>
          <w:marTop w:val="0"/>
          <w:marBottom w:val="0"/>
          <w:divBdr>
            <w:top w:val="none" w:sz="0" w:space="0" w:color="auto"/>
            <w:left w:val="none" w:sz="0" w:space="0" w:color="auto"/>
            <w:bottom w:val="none" w:sz="0" w:space="0" w:color="auto"/>
            <w:right w:val="none" w:sz="0" w:space="0" w:color="auto"/>
          </w:divBdr>
        </w:div>
        <w:div w:id="1042637151">
          <w:marLeft w:val="0"/>
          <w:marRight w:val="0"/>
          <w:marTop w:val="0"/>
          <w:marBottom w:val="0"/>
          <w:divBdr>
            <w:top w:val="none" w:sz="0" w:space="0" w:color="auto"/>
            <w:left w:val="none" w:sz="0" w:space="0" w:color="auto"/>
            <w:bottom w:val="none" w:sz="0" w:space="0" w:color="auto"/>
            <w:right w:val="none" w:sz="0" w:space="0" w:color="auto"/>
          </w:divBdr>
        </w:div>
        <w:div w:id="1332484508">
          <w:marLeft w:val="0"/>
          <w:marRight w:val="0"/>
          <w:marTop w:val="0"/>
          <w:marBottom w:val="0"/>
          <w:divBdr>
            <w:top w:val="none" w:sz="0" w:space="0" w:color="auto"/>
            <w:left w:val="none" w:sz="0" w:space="0" w:color="auto"/>
            <w:bottom w:val="none" w:sz="0" w:space="0" w:color="auto"/>
            <w:right w:val="none" w:sz="0" w:space="0" w:color="auto"/>
          </w:divBdr>
        </w:div>
        <w:div w:id="1465584996">
          <w:marLeft w:val="0"/>
          <w:marRight w:val="0"/>
          <w:marTop w:val="0"/>
          <w:marBottom w:val="0"/>
          <w:divBdr>
            <w:top w:val="none" w:sz="0" w:space="0" w:color="auto"/>
            <w:left w:val="none" w:sz="0" w:space="0" w:color="auto"/>
            <w:bottom w:val="none" w:sz="0" w:space="0" w:color="auto"/>
            <w:right w:val="none" w:sz="0" w:space="0" w:color="auto"/>
          </w:divBdr>
        </w:div>
        <w:div w:id="1504932718">
          <w:marLeft w:val="0"/>
          <w:marRight w:val="0"/>
          <w:marTop w:val="0"/>
          <w:marBottom w:val="0"/>
          <w:divBdr>
            <w:top w:val="none" w:sz="0" w:space="0" w:color="auto"/>
            <w:left w:val="none" w:sz="0" w:space="0" w:color="auto"/>
            <w:bottom w:val="none" w:sz="0" w:space="0" w:color="auto"/>
            <w:right w:val="none" w:sz="0" w:space="0" w:color="auto"/>
          </w:divBdr>
        </w:div>
        <w:div w:id="1642226614">
          <w:marLeft w:val="0"/>
          <w:marRight w:val="0"/>
          <w:marTop w:val="0"/>
          <w:marBottom w:val="0"/>
          <w:divBdr>
            <w:top w:val="none" w:sz="0" w:space="0" w:color="auto"/>
            <w:left w:val="none" w:sz="0" w:space="0" w:color="auto"/>
            <w:bottom w:val="none" w:sz="0" w:space="0" w:color="auto"/>
            <w:right w:val="none" w:sz="0" w:space="0" w:color="auto"/>
          </w:divBdr>
        </w:div>
        <w:div w:id="1752460108">
          <w:marLeft w:val="0"/>
          <w:marRight w:val="0"/>
          <w:marTop w:val="0"/>
          <w:marBottom w:val="0"/>
          <w:divBdr>
            <w:top w:val="none" w:sz="0" w:space="0" w:color="auto"/>
            <w:left w:val="none" w:sz="0" w:space="0" w:color="auto"/>
            <w:bottom w:val="none" w:sz="0" w:space="0" w:color="auto"/>
            <w:right w:val="none" w:sz="0" w:space="0" w:color="auto"/>
          </w:divBdr>
        </w:div>
        <w:div w:id="1775519607">
          <w:marLeft w:val="0"/>
          <w:marRight w:val="0"/>
          <w:marTop w:val="0"/>
          <w:marBottom w:val="0"/>
          <w:divBdr>
            <w:top w:val="none" w:sz="0" w:space="0" w:color="auto"/>
            <w:left w:val="none" w:sz="0" w:space="0" w:color="auto"/>
            <w:bottom w:val="none" w:sz="0" w:space="0" w:color="auto"/>
            <w:right w:val="none" w:sz="0" w:space="0" w:color="auto"/>
          </w:divBdr>
        </w:div>
        <w:div w:id="1881162715">
          <w:marLeft w:val="0"/>
          <w:marRight w:val="0"/>
          <w:marTop w:val="0"/>
          <w:marBottom w:val="0"/>
          <w:divBdr>
            <w:top w:val="none" w:sz="0" w:space="0" w:color="auto"/>
            <w:left w:val="none" w:sz="0" w:space="0" w:color="auto"/>
            <w:bottom w:val="none" w:sz="0" w:space="0" w:color="auto"/>
            <w:right w:val="none" w:sz="0" w:space="0" w:color="auto"/>
          </w:divBdr>
        </w:div>
        <w:div w:id="1933582218">
          <w:marLeft w:val="0"/>
          <w:marRight w:val="0"/>
          <w:marTop w:val="0"/>
          <w:marBottom w:val="0"/>
          <w:divBdr>
            <w:top w:val="none" w:sz="0" w:space="0" w:color="auto"/>
            <w:left w:val="none" w:sz="0" w:space="0" w:color="auto"/>
            <w:bottom w:val="none" w:sz="0" w:space="0" w:color="auto"/>
            <w:right w:val="none" w:sz="0" w:space="0" w:color="auto"/>
          </w:divBdr>
        </w:div>
        <w:div w:id="1964075765">
          <w:marLeft w:val="0"/>
          <w:marRight w:val="0"/>
          <w:marTop w:val="0"/>
          <w:marBottom w:val="0"/>
          <w:divBdr>
            <w:top w:val="none" w:sz="0" w:space="0" w:color="auto"/>
            <w:left w:val="none" w:sz="0" w:space="0" w:color="auto"/>
            <w:bottom w:val="none" w:sz="0" w:space="0" w:color="auto"/>
            <w:right w:val="none" w:sz="0" w:space="0" w:color="auto"/>
          </w:divBdr>
        </w:div>
        <w:div w:id="1967084783">
          <w:marLeft w:val="0"/>
          <w:marRight w:val="0"/>
          <w:marTop w:val="0"/>
          <w:marBottom w:val="0"/>
          <w:divBdr>
            <w:top w:val="none" w:sz="0" w:space="0" w:color="auto"/>
            <w:left w:val="none" w:sz="0" w:space="0" w:color="auto"/>
            <w:bottom w:val="none" w:sz="0" w:space="0" w:color="auto"/>
            <w:right w:val="none" w:sz="0" w:space="0" w:color="auto"/>
          </w:divBdr>
        </w:div>
        <w:div w:id="20252012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oyectos@sonrisasqueescuchan.org.gt"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emf"/><Relationship Id="rId27"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10365-D39F-4B6E-B23D-C6977095C025}"/>
</file>

<file path=customXml/itemProps2.xml><?xml version="1.0" encoding="utf-8"?>
<ds:datastoreItem xmlns:ds="http://schemas.openxmlformats.org/officeDocument/2006/customXml" ds:itemID="{89F24D92-4FA3-46B8-9C7E-BA919F1118D2}">
  <ds:schemaRefs>
    <ds:schemaRef ds:uri="http://schemas.microsoft.com/sharepoint/v3/contenttype/forms"/>
  </ds:schemaRefs>
</ds:datastoreItem>
</file>

<file path=customXml/itemProps3.xml><?xml version="1.0" encoding="utf-8"?>
<ds:datastoreItem xmlns:ds="http://schemas.openxmlformats.org/officeDocument/2006/customXml" ds:itemID="{D769E472-5161-4AEC-B7FF-58A07860E4E6}">
  <ds:schemaRefs>
    <ds:schemaRef ds:uri="http://schemas.microsoft.com/office/2006/documentManagement/types"/>
    <ds:schemaRef ds:uri="http://purl.org/dc/dcmitype/"/>
    <ds:schemaRef ds:uri="http://schemas.openxmlformats.org/package/2006/metadata/core-properties"/>
    <ds:schemaRef ds:uri="f1e736c5-95ad-4650-bf48-08c723b4bc6c"/>
    <ds:schemaRef ds:uri="http://purl.org/dc/terms/"/>
    <ds:schemaRef ds:uri="http://schemas.microsoft.com/office/infopath/2007/PartnerControls"/>
    <ds:schemaRef ds:uri="http://purl.org/dc/elements/1.1/"/>
    <ds:schemaRef ds:uri="aed288d7-475a-46fe-bf4a-7fc4d7f5ea59"/>
    <ds:schemaRef ds:uri="ffcd9642-db51-4a3c-8cd0-db535ee543d3"/>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F567F775-FBD7-4FD1-842F-F30DE1F3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5835</Words>
  <Characters>36763</Characters>
  <Application>Microsoft Office Word</Application>
  <DocSecurity>4</DocSecurity>
  <Lines>306</Lines>
  <Paragraphs>85</Paragraphs>
  <ScaleCrop>false</ScaleCrop>
  <HeadingPairs>
    <vt:vector size="6" baseType="variant">
      <vt:variant>
        <vt:lpstr>Titel</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42513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Stelzner, Andrea (F12)</dc:creator>
  <cp:keywords>, docId:923CC6ABEBB822A472DB3B3DE1F7BA73</cp:keywords>
  <dc:description/>
  <cp:lastModifiedBy>Schönhammer, Catherina</cp:lastModifiedBy>
  <cp:revision>2</cp:revision>
  <cp:lastPrinted>2021-12-17T08:32:00Z</cp:lastPrinted>
  <dcterms:created xsi:type="dcterms:W3CDTF">2024-02-22T10:06:00Z</dcterms:created>
  <dcterms:modified xsi:type="dcterms:W3CDTF">2024-02-22T10:06:00Z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MediaServiceImageTags">
    <vt:lpwstr/>
  </property>
  <property fmtid="{D5CDD505-2E9C-101B-9397-08002B2CF9AE}" pid="4" name="NGOOnlineKeywords">
    <vt:lpwstr/>
  </property>
  <property fmtid="{D5CDD505-2E9C-101B-9397-08002B2CF9AE}" pid="5" name="NGOOnlineDocumentType">
    <vt:lpwstr/>
  </property>
  <property fmtid="{D5CDD505-2E9C-101B-9397-08002B2CF9AE}" pid="6" name="p75d8c1866154d169f9787e2f8ad3758">
    <vt:lpwstr/>
  </property>
  <property fmtid="{D5CDD505-2E9C-101B-9397-08002B2CF9AE}" pid="7" name="NGOOnlinePriorityGroup">
    <vt:lpwstr/>
  </property>
  <property fmtid="{D5CDD505-2E9C-101B-9397-08002B2CF9AE}" pid="8" name="Order">
    <vt:r8>19900</vt:r8>
  </property>
  <property fmtid="{D5CDD505-2E9C-101B-9397-08002B2CF9AE}" pid="9" name="xd_Signature">
    <vt:bool>false</vt:bool>
  </property>
  <property fmtid="{D5CDD505-2E9C-101B-9397-08002B2CF9AE}" pid="10" name="NGOOnlineDocumentOwner">
    <vt:lpwstr/>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y fmtid="{D5CDD505-2E9C-101B-9397-08002B2CF9AE}" pid="16" name="URL">
    <vt:lpwstr/>
  </property>
  <property fmtid="{D5CDD505-2E9C-101B-9397-08002B2CF9AE}" pid="17" name="SharedWithUsers">
    <vt:lpwstr>2026;#Paz, Analy</vt:lpwstr>
  </property>
  <property fmtid="{D5CDD505-2E9C-101B-9397-08002B2CF9AE}" pid="19" name="_SourceUrl">
    <vt:lpwstr/>
  </property>
  <property fmtid="{D5CDD505-2E9C-101B-9397-08002B2CF9AE}" pid="20" name="_SharedFileIndex">
    <vt:lpwstr/>
  </property>
</Properties>
</file>