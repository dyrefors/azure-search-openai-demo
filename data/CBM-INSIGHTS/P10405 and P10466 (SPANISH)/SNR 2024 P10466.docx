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C650E" w14:textId="6C5F8D59" w:rsidR="004F17FF" w:rsidRPr="00F57D70" w:rsidRDefault="008D51AE">
      <w:pPr>
        <w:spacing w:after="126"/>
        <w:ind w:left="-4"/>
        <w:rPr>
          <w:lang w:val="es-ES"/>
        </w:rPr>
      </w:pPr>
      <w:r w:rsidRPr="00F57D70">
        <w:rPr>
          <w:b/>
          <w:color w:val="1F497D" w:themeColor="text2"/>
          <w:sz w:val="36"/>
          <w:lang w:val="es-ES"/>
        </w:rPr>
        <w:t>Parte II</w:t>
      </w:r>
      <w:r w:rsidR="00B51DD5" w:rsidRPr="00F57D70">
        <w:rPr>
          <w:lang w:val="es-ES"/>
        </w:rPr>
        <w:br w:type="textWrapping" w:clear="all"/>
      </w:r>
      <w:r w:rsidR="00006C69">
        <w:rPr>
          <w:noProof/>
        </w:rPr>
        <mc:AlternateContent>
          <mc:Choice Requires="wps">
            <w:drawing>
              <wp:anchor distT="45720" distB="45720" distL="114300" distR="114300" simplePos="0" relativeHeight="251661312" behindDoc="0" locked="0" layoutInCell="1" allowOverlap="1" wp14:anchorId="23EC7963" wp14:editId="49E1895D">
                <wp:simplePos x="0" y="0"/>
                <wp:positionH relativeFrom="page">
                  <wp:align>right</wp:align>
                </wp:positionH>
                <wp:positionV relativeFrom="paragraph">
                  <wp:posOffset>182880</wp:posOffset>
                </wp:positionV>
                <wp:extent cx="7537450" cy="804545"/>
                <wp:effectExtent l="0" t="0" r="0" b="0"/>
                <wp:wrapThrough wrapText="bothSides">
                  <wp:wrapPolygon edited="0">
                    <wp:start x="0" y="0"/>
                    <wp:lineTo x="0" y="21246"/>
                    <wp:lineTo x="21564" y="21246"/>
                    <wp:lineTo x="21564" y="0"/>
                    <wp:lineTo x="0" y="0"/>
                  </wp:wrapPolygon>
                </wp:wrapThrough>
                <wp:docPr id="592500328"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804545"/>
                        </a:xfrm>
                        <a:prstGeom prst="rect">
                          <a:avLst/>
                        </a:prstGeom>
                        <a:solidFill>
                          <a:schemeClr val="bg1">
                            <a:lumMod val="85000"/>
                          </a:schemeClr>
                        </a:solidFill>
                        <a:ln w="9525">
                          <a:noFill/>
                          <a:miter lim="800000"/>
                          <a:headEnd/>
                          <a:tailEnd/>
                        </a:ln>
                      </wps:spPr>
                      <wps:txbx>
                        <w:txbxContent>
                          <w:p w14:paraId="1AB029D5" w14:textId="77777777" w:rsidR="004F17FF" w:rsidRPr="00F57D70" w:rsidRDefault="008D51AE">
                            <w:pPr>
                              <w:shd w:val="clear" w:color="auto" w:fill="D9D9D9" w:themeFill="background1" w:themeFillShade="D9"/>
                              <w:spacing w:after="0"/>
                              <w:jc w:val="center"/>
                              <w:rPr>
                                <w:color w:val="244061" w:themeColor="accent1" w:themeShade="80"/>
                                <w:sz w:val="36"/>
                                <w:lang w:val="es-ES"/>
                              </w:rPr>
                            </w:pPr>
                            <w:r w:rsidRPr="00F57D70">
                              <w:rPr>
                                <w:color w:val="244061" w:themeColor="accent1" w:themeShade="80"/>
                                <w:sz w:val="36"/>
                                <w:lang w:val="es-ES"/>
                              </w:rPr>
                              <w:t xml:space="preserve">Prueba provisional </w:t>
                            </w:r>
                            <w:r w:rsidR="00C4171A" w:rsidRPr="00F57D70">
                              <w:rPr>
                                <w:color w:val="244061" w:themeColor="accent1" w:themeShade="80"/>
                                <w:sz w:val="36"/>
                                <w:lang w:val="es-ES"/>
                              </w:rPr>
                              <w:t>- bengo</w:t>
                            </w:r>
                          </w:p>
                          <w:p w14:paraId="734181C1" w14:textId="77777777" w:rsidR="004F17FF" w:rsidRPr="00F57D70" w:rsidRDefault="008D51AE">
                            <w:pPr>
                              <w:shd w:val="clear" w:color="auto" w:fill="D9D9D9" w:themeFill="background1" w:themeFillShade="D9"/>
                              <w:spacing w:after="0"/>
                              <w:jc w:val="center"/>
                              <w:rPr>
                                <w:color w:val="244061" w:themeColor="accent1" w:themeShade="80"/>
                                <w:lang w:val="es-ES"/>
                              </w:rPr>
                            </w:pPr>
                            <w:r w:rsidRPr="00F57D70">
                              <w:rPr>
                                <w:color w:val="244061" w:themeColor="accent1" w:themeShade="80"/>
                                <w:lang w:val="es-ES"/>
                              </w:rPr>
                              <w:t xml:space="preserve">Promoción de proyectos de desarrollo </w:t>
                            </w:r>
                            <w:r w:rsidR="006D272C" w:rsidRPr="00F57D70">
                              <w:rPr>
                                <w:color w:val="244061" w:themeColor="accent1" w:themeShade="80"/>
                                <w:lang w:val="es-ES"/>
                              </w:rPr>
                              <w:t xml:space="preserve">por </w:t>
                            </w:r>
                            <w:r w:rsidRPr="00F57D70">
                              <w:rPr>
                                <w:color w:val="244061" w:themeColor="accent1" w:themeShade="80"/>
                                <w:lang w:val="es-ES"/>
                              </w:rPr>
                              <w:t xml:space="preserve">organizaciones </w:t>
                            </w:r>
                            <w:r w:rsidR="006D272C" w:rsidRPr="00F57D70">
                              <w:rPr>
                                <w:color w:val="244061" w:themeColor="accent1" w:themeShade="80"/>
                                <w:lang w:val="es-ES"/>
                              </w:rPr>
                              <w:t>privadas alemanas</w:t>
                            </w:r>
                          </w:p>
                          <w:p w14:paraId="331BBDDA" w14:textId="7EB6DC0B" w:rsidR="004F17FF" w:rsidRPr="005C181A" w:rsidRDefault="008D51AE">
                            <w:pPr>
                              <w:shd w:val="clear" w:color="auto" w:fill="D9D9D9" w:themeFill="background1" w:themeFillShade="D9"/>
                              <w:spacing w:after="0"/>
                              <w:jc w:val="center"/>
                              <w:rPr>
                                <w:color w:val="244061" w:themeColor="accent1" w:themeShade="80"/>
                                <w:lang w:val="es-GT"/>
                              </w:rPr>
                            </w:pP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EC7963" id="_x0000_t202" coordsize="21600,21600" o:spt="202" path="m,l,21600r21600,l21600,xe">
                <v:stroke joinstyle="miter"/>
                <v:path gradientshapeok="t" o:connecttype="rect"/>
              </v:shapetype>
              <v:shape id="Textfeld 1" o:spid="_x0000_s1026" type="#_x0000_t202" style="position:absolute;left:0;text-align:left;margin-left:542.3pt;margin-top:14.4pt;width:593.5pt;height:63.35pt;z-index:25166131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" fillcolor="#d8d8d8 [2732]" stroked="f">
                <v:textbox style="mso-fit-shape-to-text:t">
                  <w:txbxContent>
                    <w:p w14:paraId="1AB029D5" w14:textId="77777777" w:rsidR="004F17FF" w:rsidRPr="00F57D70" w:rsidRDefault="008D51AE">
                      <w:pPr>
                        <w:shd w:val="clear" w:color="auto" w:fill="D9D9D9" w:themeFill="background1" w:themeFillShade="D9"/>
                        <w:spacing w:after="0"/>
                        <w:jc w:val="center"/>
                        <w:rPr>
                          <w:color w:val="244061" w:themeColor="accent1" w:themeShade="80"/>
                          <w:sz w:val="36"/>
                          <w:lang w:val="es-ES"/>
                        </w:rPr>
                      </w:pPr>
                      <w:r w:rsidRPr="00F57D70">
                        <w:rPr>
                          <w:color w:val="244061" w:themeColor="accent1" w:themeShade="80"/>
                          <w:sz w:val="36"/>
                          <w:lang w:val="es-ES"/>
                        </w:rPr>
                        <w:t xml:space="preserve">Prueba provisional </w:t>
                      </w:r>
                      <w:r w:rsidR="00C4171A" w:rsidRPr="00F57D70">
                        <w:rPr>
                          <w:color w:val="244061" w:themeColor="accent1" w:themeShade="80"/>
                          <w:sz w:val="36"/>
                          <w:lang w:val="es-ES"/>
                        </w:rPr>
                        <w:t>- bengo</w:t>
                      </w:r>
                    </w:p>
                    <w:p w14:paraId="734181C1" w14:textId="77777777" w:rsidR="004F17FF" w:rsidRPr="00F57D70" w:rsidRDefault="008D51AE">
                      <w:pPr>
                        <w:shd w:val="clear" w:color="auto" w:fill="D9D9D9" w:themeFill="background1" w:themeFillShade="D9"/>
                        <w:spacing w:after="0"/>
                        <w:jc w:val="center"/>
                        <w:rPr>
                          <w:color w:val="244061" w:themeColor="accent1" w:themeShade="80"/>
                          <w:lang w:val="es-ES"/>
                        </w:rPr>
                      </w:pPr>
                      <w:r w:rsidRPr="00F57D70">
                        <w:rPr>
                          <w:color w:val="244061" w:themeColor="accent1" w:themeShade="80"/>
                          <w:lang w:val="es-ES"/>
                        </w:rPr>
                        <w:t xml:space="preserve">Promoción de proyectos de desarrollo </w:t>
                      </w:r>
                      <w:r w:rsidR="006D272C" w:rsidRPr="00F57D70">
                        <w:rPr>
                          <w:color w:val="244061" w:themeColor="accent1" w:themeShade="80"/>
                          <w:lang w:val="es-ES"/>
                        </w:rPr>
                        <w:t xml:space="preserve">por </w:t>
                      </w:r>
                      <w:r w:rsidRPr="00F57D70">
                        <w:rPr>
                          <w:color w:val="244061" w:themeColor="accent1" w:themeShade="80"/>
                          <w:lang w:val="es-ES"/>
                        </w:rPr>
                        <w:t xml:space="preserve">organizaciones </w:t>
                      </w:r>
                      <w:r w:rsidR="006D272C" w:rsidRPr="00F57D70">
                        <w:rPr>
                          <w:color w:val="244061" w:themeColor="accent1" w:themeShade="80"/>
                          <w:lang w:val="es-ES"/>
                        </w:rPr>
                        <w:t>privadas alemanas</w:t>
                      </w:r>
                    </w:p>
                    <w:p w14:paraId="331BBDDA" w14:textId="7EB6DC0B" w:rsidR="004F17FF" w:rsidRPr="005C181A" w:rsidRDefault="008D51AE">
                      <w:pPr>
                        <w:shd w:val="clear" w:color="auto" w:fill="D9D9D9" w:themeFill="background1" w:themeFillShade="D9"/>
                        <w:spacing w:after="0"/>
                        <w:jc w:val="center"/>
                        <w:rPr>
                          <w:color w:val="244061" w:themeColor="accent1" w:themeShade="80"/>
                          <w:lang w:val="es-GT"/>
                        </w:rPr>
                      </w:pP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r w:rsidRPr="00F57D70">
                        <w:rPr>
                          <w:color w:val="244061" w:themeColor="accent1" w:themeShade="80"/>
                          <w:lang w:val="es-ES"/>
                        </w:rPr>
                        <w:tab/>
                      </w:r>
                    </w:p>
                  </w:txbxContent>
                </v:textbox>
                <w10:wrap type="through" anchorx="page"/>
              </v:shape>
            </w:pict>
          </mc:Fallback>
        </mc:AlternateContent>
      </w:r>
      <w:r w:rsidRPr="00F57D70">
        <w:rPr>
          <w:b/>
          <w:noProof/>
          <w:color w:val="1F497D" w:themeColor="text2"/>
          <w:sz w:val="28"/>
          <w:lang w:val="es-ES" w:eastAsia="de-DE"/>
        </w:rPr>
        <w:t xml:space="preserve"> Contenido de la </w:t>
      </w:r>
      <w:r w:rsidR="00C10E23" w:rsidRPr="00F57D70">
        <w:rPr>
          <w:b/>
          <w:noProof/>
          <w:color w:val="1F497D" w:themeColor="text2"/>
          <w:sz w:val="28"/>
          <w:lang w:val="es-ES" w:eastAsia="de-DE"/>
        </w:rPr>
        <w:t xml:space="preserve">prueba </w:t>
      </w:r>
      <w:r w:rsidRPr="00F57D70">
        <w:rPr>
          <w:b/>
          <w:noProof/>
          <w:color w:val="1F497D" w:themeColor="text2"/>
          <w:sz w:val="28"/>
          <w:lang w:val="es-ES" w:eastAsia="de-DE"/>
        </w:rPr>
        <w:t xml:space="preserve">provisional </w:t>
      </w:r>
    </w:p>
    <w:p w14:paraId="4A4F2E09" w14:textId="735CEE06" w:rsidR="004F17FF" w:rsidRPr="008247A4" w:rsidRDefault="003F1011">
      <w:pPr>
        <w:pBdr>
          <w:top w:val="single" w:sz="4" w:space="1" w:color="auto"/>
          <w:left w:val="single" w:sz="4" w:space="4" w:color="auto"/>
          <w:bottom w:val="single" w:sz="4" w:space="1" w:color="auto"/>
          <w:right w:val="single" w:sz="4" w:space="4" w:color="auto"/>
        </w:pBdr>
        <w:spacing w:before="240"/>
        <w:rPr>
          <w:lang w:val="es-GT"/>
        </w:rPr>
      </w:pPr>
      <w:r>
        <w:rPr>
          <w:b/>
          <w:lang w:val="es-ES"/>
        </w:rPr>
        <w:t xml:space="preserve">Número </w:t>
      </w:r>
      <w:r w:rsidR="008D51AE" w:rsidRPr="00F57D70">
        <w:rPr>
          <w:b/>
          <w:lang w:val="es-ES"/>
        </w:rPr>
        <w:t>de proyecto</w:t>
      </w:r>
      <w:r w:rsidR="008D51AE" w:rsidRPr="00F57D70">
        <w:rPr>
          <w:b/>
          <w:color w:val="7F7F7F" w:themeColor="text1" w:themeTint="80"/>
          <w:lang w:val="es-ES"/>
        </w:rPr>
        <w:t xml:space="preserve">: </w:t>
      </w:r>
      <w:r>
        <w:rPr>
          <w:lang w:val="es-ES"/>
        </w:rPr>
        <w:t>6742</w:t>
      </w:r>
    </w:p>
    <w:p w14:paraId="5AA5E0F1" w14:textId="6A385538" w:rsidR="004F17FF" w:rsidRPr="00A343B9" w:rsidRDefault="008D51AE">
      <w:pPr>
        <w:pBdr>
          <w:top w:val="single" w:sz="4" w:space="1" w:color="auto"/>
          <w:left w:val="single" w:sz="4" w:space="4" w:color="auto"/>
          <w:bottom w:val="single" w:sz="4" w:space="1" w:color="auto"/>
          <w:right w:val="single" w:sz="4" w:space="4" w:color="auto"/>
        </w:pBdr>
        <w:spacing w:before="240"/>
        <w:rPr>
          <w:b/>
          <w:lang w:val="es-ES"/>
        </w:rPr>
      </w:pPr>
      <w:r w:rsidRPr="00F57D70">
        <w:rPr>
          <w:b/>
          <w:lang w:val="es-ES"/>
        </w:rPr>
        <w:t>País del proyecto</w:t>
      </w:r>
      <w:r w:rsidR="00B82A7C" w:rsidRPr="00F57D70">
        <w:rPr>
          <w:lang w:val="es-ES"/>
        </w:rPr>
        <w:t xml:space="preserve">: </w:t>
      </w:r>
      <w:r w:rsidR="005C181A">
        <w:rPr>
          <w:lang w:val="es-ES"/>
        </w:rPr>
        <w:t>Guatemala</w:t>
      </w:r>
    </w:p>
    <w:p w14:paraId="28B356F1" w14:textId="237FDC99" w:rsidR="004F17FF" w:rsidRPr="00F57D70" w:rsidRDefault="001A020A">
      <w:pPr>
        <w:pBdr>
          <w:top w:val="single" w:sz="4" w:space="1" w:color="auto"/>
          <w:left w:val="single" w:sz="4" w:space="4" w:color="auto"/>
          <w:bottom w:val="single" w:sz="4" w:space="1" w:color="auto"/>
          <w:right w:val="single" w:sz="4" w:space="4" w:color="auto"/>
        </w:pBdr>
        <w:spacing w:before="240"/>
        <w:rPr>
          <w:lang w:val="es-ES"/>
        </w:rPr>
      </w:pPr>
      <w:r w:rsidRPr="00F57D70">
        <w:rPr>
          <w:b/>
          <w:lang w:val="es-ES"/>
        </w:rPr>
        <w:t xml:space="preserve">Organización privada alemana: </w:t>
      </w:r>
      <w:r w:rsidR="00F57D70" w:rsidRPr="004C3556">
        <w:rPr>
          <w:b/>
          <w:lang w:val="es-ES"/>
        </w:rPr>
        <w:t>Christoffel Blinden Mission, Christian Blind Mission e.V.</w:t>
      </w:r>
    </w:p>
    <w:p w14:paraId="031B29C8" w14:textId="36DA6979" w:rsidR="004F17FF" w:rsidRPr="00F57D70" w:rsidRDefault="008D51AE">
      <w:pPr>
        <w:pBdr>
          <w:top w:val="single" w:sz="4" w:space="1" w:color="auto"/>
          <w:left w:val="single" w:sz="4" w:space="4" w:color="auto"/>
          <w:bottom w:val="single" w:sz="4" w:space="1" w:color="auto"/>
          <w:right w:val="single" w:sz="4" w:space="4" w:color="auto"/>
        </w:pBdr>
        <w:spacing w:before="240"/>
        <w:rPr>
          <w:lang w:val="es-ES"/>
        </w:rPr>
      </w:pPr>
      <w:r w:rsidRPr="00F57D70">
        <w:rPr>
          <w:b/>
          <w:lang w:val="es-ES"/>
        </w:rPr>
        <w:t>Ejercicio financiero</w:t>
      </w:r>
      <w:r w:rsidR="001A020A" w:rsidRPr="00F57D70">
        <w:rPr>
          <w:b/>
          <w:lang w:val="es-ES"/>
        </w:rPr>
        <w:t xml:space="preserve">: </w:t>
      </w:r>
      <w:r w:rsidR="003F1011">
        <w:rPr>
          <w:b/>
          <w:lang w:val="es-ES"/>
        </w:rPr>
        <w:t>2023</w:t>
      </w:r>
    </w:p>
    <w:p w14:paraId="35D35F01" w14:textId="77777777" w:rsidR="002A042F" w:rsidRPr="005333DB" w:rsidRDefault="002A042F" w:rsidP="002A042F">
      <w:pPr>
        <w:rPr>
          <w:rFonts w:ascii="Source Sans Pro" w:hAnsi="Source Sans Pro" w:cstheme="minorHAnsi"/>
          <w:lang w:val="es-ES"/>
        </w:rPr>
      </w:pPr>
    </w:p>
    <w:p w14:paraId="08F08CDF" w14:textId="77777777" w:rsidR="002A042F" w:rsidRPr="007E3DAA" w:rsidRDefault="002A042F" w:rsidP="002A042F">
      <w:pPr>
        <w:pStyle w:val="Lauraberschrift1"/>
        <w:spacing w:after="120" w:line="240" w:lineRule="auto"/>
        <w:ind w:left="425" w:hanging="357"/>
        <w:rPr>
          <w:rFonts w:ascii="Source Sans Pro" w:hAnsi="Source Sans Pro" w:cs="Arial"/>
          <w:i w:val="0"/>
          <w:sz w:val="28"/>
          <w:lang w:val="en-GB"/>
        </w:rPr>
      </w:pPr>
      <w:r>
        <w:rPr>
          <w:rFonts w:ascii="Source Sans Pro" w:hAnsi="Source Sans Pro" w:cs="Arial"/>
          <w:i w:val="0"/>
          <w:sz w:val="28"/>
          <w:lang w:val="en-GB"/>
        </w:rPr>
        <w:t>Detalles del Proyecto</w:t>
      </w:r>
    </w:p>
    <w:tbl>
      <w:tblPr>
        <w:tblStyle w:val="Tabellenraster"/>
        <w:tblW w:w="10064" w:type="dxa"/>
        <w:tblInd w:w="137" w:type="dxa"/>
        <w:tblLook w:val="04A0" w:firstRow="1" w:lastRow="0" w:firstColumn="1" w:lastColumn="0" w:noHBand="0" w:noVBand="1"/>
      </w:tblPr>
      <w:tblGrid>
        <w:gridCol w:w="2977"/>
        <w:gridCol w:w="7087"/>
      </w:tblGrid>
      <w:tr w:rsidR="002A042F" w:rsidRPr="007E3DAA" w14:paraId="26B0D5C6" w14:textId="77777777" w:rsidTr="002174C9">
        <w:trPr>
          <w:trHeight w:hRule="exact" w:val="567"/>
        </w:trPr>
        <w:tc>
          <w:tcPr>
            <w:tcW w:w="2977" w:type="dxa"/>
            <w:shd w:val="clear" w:color="auto" w:fill="F2F2F2" w:themeFill="background1" w:themeFillShade="F2"/>
            <w:vAlign w:val="center"/>
          </w:tcPr>
          <w:p w14:paraId="0F5902E2" w14:textId="4BB7C7BA" w:rsidR="002A042F" w:rsidRPr="007E3DAA" w:rsidRDefault="002A042F" w:rsidP="002174C9">
            <w:pPr>
              <w:pStyle w:val="Listenabsatz"/>
              <w:spacing w:after="160" w:line="259" w:lineRule="auto"/>
              <w:ind w:left="0"/>
              <w:rPr>
                <w:rFonts w:ascii="Source Sans Pro" w:hAnsi="Source Sans Pro" w:cstheme="minorHAnsi"/>
                <w:lang w:val="en-US"/>
              </w:rPr>
            </w:pPr>
            <w:r w:rsidRPr="002E7666">
              <w:rPr>
                <w:rFonts w:ascii="Source Sans Pro" w:hAnsi="Source Sans Pro" w:cstheme="minorHAnsi"/>
                <w:lang w:val="en-GB"/>
              </w:rPr>
              <w:t xml:space="preserve">Número del </w:t>
            </w:r>
            <w:r>
              <w:rPr>
                <w:rFonts w:ascii="Source Sans Pro" w:hAnsi="Source Sans Pro" w:cstheme="minorHAnsi"/>
                <w:lang w:val="en-GB"/>
              </w:rPr>
              <w:t>P</w:t>
            </w:r>
            <w:r w:rsidRPr="002E7666">
              <w:rPr>
                <w:rFonts w:ascii="Source Sans Pro" w:hAnsi="Source Sans Pro" w:cstheme="minorHAnsi"/>
                <w:lang w:val="en-GB"/>
              </w:rPr>
              <w:t>royecto</w:t>
            </w:r>
            <w:r w:rsidR="00F95987">
              <w:rPr>
                <w:rFonts w:ascii="Source Sans Pro" w:hAnsi="Source Sans Pro" w:cstheme="minorHAnsi"/>
                <w:lang w:val="en-GB"/>
              </w:rPr>
              <w:t xml:space="preserve"> BMZ</w:t>
            </w:r>
          </w:p>
        </w:tc>
        <w:tc>
          <w:tcPr>
            <w:tcW w:w="7087" w:type="dxa"/>
            <w:vAlign w:val="center"/>
          </w:tcPr>
          <w:p w14:paraId="64D05098" w14:textId="21178648" w:rsidR="002A042F" w:rsidRPr="002E4819" w:rsidRDefault="003F1011" w:rsidP="002174C9">
            <w:pPr>
              <w:pStyle w:val="Listenabsatz"/>
              <w:ind w:left="0"/>
              <w:rPr>
                <w:rFonts w:ascii="Source Sans Pro" w:hAnsi="Source Sans Pro" w:cstheme="minorHAnsi"/>
                <w:lang w:val="en-US"/>
              </w:rPr>
            </w:pPr>
            <w:r>
              <w:rPr>
                <w:rFonts w:ascii="Source Sans Pro" w:hAnsi="Source Sans Pro" w:cstheme="minorHAnsi"/>
                <w:lang w:val="en-US"/>
              </w:rPr>
              <w:t>6742</w:t>
            </w:r>
          </w:p>
        </w:tc>
      </w:tr>
      <w:tr w:rsidR="00F95987" w:rsidRPr="007E3DAA" w14:paraId="7A4C8D1E" w14:textId="77777777" w:rsidTr="002174C9">
        <w:trPr>
          <w:trHeight w:hRule="exact" w:val="567"/>
        </w:trPr>
        <w:tc>
          <w:tcPr>
            <w:tcW w:w="2977" w:type="dxa"/>
            <w:shd w:val="clear" w:color="auto" w:fill="F2F2F2" w:themeFill="background1" w:themeFillShade="F2"/>
            <w:vAlign w:val="center"/>
          </w:tcPr>
          <w:p w14:paraId="2D108725" w14:textId="6B219BC4" w:rsidR="00F95987" w:rsidRPr="002E7666" w:rsidRDefault="00F95987" w:rsidP="002174C9">
            <w:pPr>
              <w:pStyle w:val="Listenabsatz"/>
              <w:spacing w:after="160" w:line="259" w:lineRule="auto"/>
              <w:ind w:left="0"/>
              <w:rPr>
                <w:rFonts w:ascii="Source Sans Pro" w:hAnsi="Source Sans Pro" w:cstheme="minorHAnsi"/>
                <w:lang w:val="en-GB"/>
              </w:rPr>
            </w:pPr>
            <w:r>
              <w:rPr>
                <w:rFonts w:ascii="Source Sans Pro" w:hAnsi="Source Sans Pro" w:cstheme="minorHAnsi"/>
                <w:lang w:val="en-GB"/>
              </w:rPr>
              <w:t>Número del Proyecto CBM</w:t>
            </w:r>
          </w:p>
        </w:tc>
        <w:tc>
          <w:tcPr>
            <w:tcW w:w="7087" w:type="dxa"/>
            <w:vAlign w:val="center"/>
          </w:tcPr>
          <w:p w14:paraId="6E1D6F87" w14:textId="1A13ED85" w:rsidR="00F95987" w:rsidRDefault="003207B8" w:rsidP="002174C9">
            <w:pPr>
              <w:pStyle w:val="Listenabsatz"/>
              <w:ind w:left="0"/>
              <w:rPr>
                <w:rFonts w:ascii="Source Sans Pro" w:hAnsi="Source Sans Pro" w:cstheme="minorHAnsi"/>
                <w:lang w:val="en-US"/>
              </w:rPr>
            </w:pPr>
            <w:r>
              <w:rPr>
                <w:rFonts w:ascii="Source Sans Pro" w:hAnsi="Source Sans Pro" w:cstheme="minorHAnsi"/>
                <w:lang w:val="en-US"/>
              </w:rPr>
              <w:t>P10466</w:t>
            </w:r>
          </w:p>
        </w:tc>
      </w:tr>
      <w:tr w:rsidR="002A042F" w:rsidRPr="00B229C8" w14:paraId="1562EC40" w14:textId="77777777" w:rsidTr="00FE7256">
        <w:trPr>
          <w:trHeight w:hRule="exact" w:val="817"/>
        </w:trPr>
        <w:tc>
          <w:tcPr>
            <w:tcW w:w="2977" w:type="dxa"/>
            <w:shd w:val="clear" w:color="auto" w:fill="EAF1DD" w:themeFill="accent3" w:themeFillTint="33"/>
            <w:vAlign w:val="center"/>
          </w:tcPr>
          <w:p w14:paraId="6905DEC0" w14:textId="77777777" w:rsidR="002A042F" w:rsidRPr="007E3DAA" w:rsidRDefault="002A042F" w:rsidP="002174C9">
            <w:pPr>
              <w:pStyle w:val="Listenabsatz"/>
              <w:spacing w:after="160" w:line="259" w:lineRule="auto"/>
              <w:ind w:left="0"/>
              <w:rPr>
                <w:rFonts w:ascii="Source Sans Pro" w:hAnsi="Source Sans Pro" w:cstheme="minorHAnsi"/>
                <w:lang w:val="en-US"/>
              </w:rPr>
            </w:pPr>
            <w:r>
              <w:rPr>
                <w:rFonts w:ascii="Source Sans Pro" w:hAnsi="Source Sans Pro" w:cstheme="minorHAnsi"/>
                <w:lang w:val="en-US"/>
              </w:rPr>
              <w:t>Nombre del Proyecto:</w:t>
            </w:r>
          </w:p>
        </w:tc>
        <w:tc>
          <w:tcPr>
            <w:tcW w:w="7087" w:type="dxa"/>
            <w:vAlign w:val="center"/>
          </w:tcPr>
          <w:p w14:paraId="213F5314" w14:textId="4C0CC6F9" w:rsidR="002A042F" w:rsidRPr="00FE7256" w:rsidRDefault="00FE7256" w:rsidP="002174C9">
            <w:pPr>
              <w:pStyle w:val="Listenabsatz"/>
              <w:ind w:left="0"/>
              <w:rPr>
                <w:rFonts w:ascii="Source Sans Pro" w:hAnsi="Source Sans Pro" w:cstheme="minorHAnsi"/>
                <w:highlight w:val="green"/>
                <w:lang w:val="es-GT"/>
              </w:rPr>
            </w:pPr>
            <w:r w:rsidRPr="00FE7256">
              <w:rPr>
                <w:rFonts w:ascii="Source Sans Pro" w:hAnsi="Source Sans Pro" w:cstheme="minorHAnsi"/>
                <w:lang w:val="es-GT"/>
              </w:rPr>
              <w:t>Mejora del acceso a servicios de salud auricular inclusivos, educación inclusiva e igualdad de oportunidades laborales para personas con discapacidad en Guatemala.</w:t>
            </w:r>
          </w:p>
        </w:tc>
      </w:tr>
      <w:tr w:rsidR="002A042F" w:rsidRPr="00B229C8" w14:paraId="09734E66" w14:textId="77777777" w:rsidTr="002174C9">
        <w:trPr>
          <w:trHeight w:hRule="exact" w:val="567"/>
        </w:trPr>
        <w:tc>
          <w:tcPr>
            <w:tcW w:w="2977" w:type="dxa"/>
            <w:shd w:val="clear" w:color="auto" w:fill="F2F2F2" w:themeFill="background1" w:themeFillShade="F2"/>
            <w:vAlign w:val="center"/>
          </w:tcPr>
          <w:p w14:paraId="0F0E1FC1" w14:textId="77777777" w:rsidR="002A042F" w:rsidRPr="007E3DAA" w:rsidRDefault="002A042F" w:rsidP="002174C9">
            <w:pPr>
              <w:pStyle w:val="Listenabsatz"/>
              <w:spacing w:after="160" w:line="259" w:lineRule="auto"/>
              <w:ind w:left="0"/>
              <w:rPr>
                <w:rFonts w:ascii="Source Sans Pro" w:hAnsi="Source Sans Pro" w:cstheme="minorHAnsi"/>
                <w:lang w:val="en-US"/>
              </w:rPr>
            </w:pPr>
            <w:proofErr w:type="spellStart"/>
            <w:r>
              <w:rPr>
                <w:rFonts w:ascii="Source Sans Pro" w:hAnsi="Source Sans Pro" w:cstheme="minorHAnsi"/>
                <w:lang w:val="en-US"/>
              </w:rPr>
              <w:t>Localidad</w:t>
            </w:r>
            <w:proofErr w:type="spellEnd"/>
            <w:r>
              <w:rPr>
                <w:rFonts w:ascii="Source Sans Pro" w:hAnsi="Source Sans Pro" w:cstheme="minorHAnsi"/>
                <w:lang w:val="en-US"/>
              </w:rPr>
              <w:t xml:space="preserve"> del Proyecto:</w:t>
            </w:r>
          </w:p>
        </w:tc>
        <w:tc>
          <w:tcPr>
            <w:tcW w:w="7087" w:type="dxa"/>
            <w:vAlign w:val="center"/>
          </w:tcPr>
          <w:p w14:paraId="2BE4F40D" w14:textId="71E75EA2" w:rsidR="002A042F" w:rsidRPr="00FE7256" w:rsidRDefault="00FE7256" w:rsidP="002174C9">
            <w:pPr>
              <w:pStyle w:val="Listenabsatz"/>
              <w:ind w:left="0"/>
              <w:rPr>
                <w:rFonts w:ascii="Source Sans Pro" w:hAnsi="Source Sans Pro" w:cstheme="minorHAnsi"/>
                <w:lang w:val="es-GT"/>
              </w:rPr>
            </w:pPr>
            <w:r w:rsidRPr="00FE7256">
              <w:rPr>
                <w:rFonts w:ascii="Source Sans Pro" w:hAnsi="Source Sans Pro" w:cstheme="minorHAnsi"/>
                <w:lang w:val="es-GT"/>
              </w:rPr>
              <w:t>País de Guatemala, en l</w:t>
            </w:r>
            <w:r>
              <w:rPr>
                <w:rFonts w:ascii="Source Sans Pro" w:hAnsi="Source Sans Pro" w:cstheme="minorHAnsi"/>
                <w:lang w:val="es-GT"/>
              </w:rPr>
              <w:t xml:space="preserve">os departamentos de </w:t>
            </w:r>
            <w:r w:rsidR="007569BC">
              <w:rPr>
                <w:rFonts w:ascii="Source Sans Pro" w:hAnsi="Source Sans Pro" w:cstheme="minorHAnsi"/>
                <w:lang w:val="es-GT"/>
              </w:rPr>
              <w:t xml:space="preserve">Escuintla, Quetzaltenango, Sololá y Zacapa. </w:t>
            </w:r>
          </w:p>
        </w:tc>
      </w:tr>
    </w:tbl>
    <w:p w14:paraId="279350F5" w14:textId="77777777" w:rsidR="002A042F" w:rsidRPr="00FE7256" w:rsidRDefault="002A042F" w:rsidP="002A042F">
      <w:pPr>
        <w:spacing w:after="0" w:line="240" w:lineRule="auto"/>
        <w:rPr>
          <w:rFonts w:ascii="Source Sans Pro" w:hAnsi="Source Sans Pro" w:cstheme="minorHAnsi"/>
          <w:lang w:val="es-GT"/>
        </w:rPr>
      </w:pPr>
    </w:p>
    <w:tbl>
      <w:tblPr>
        <w:tblStyle w:val="Tabellenraster"/>
        <w:tblW w:w="10064" w:type="dxa"/>
        <w:tblInd w:w="137" w:type="dxa"/>
        <w:tblLook w:val="04A0" w:firstRow="1" w:lastRow="0" w:firstColumn="1" w:lastColumn="0" w:noHBand="0" w:noVBand="1"/>
      </w:tblPr>
      <w:tblGrid>
        <w:gridCol w:w="2977"/>
        <w:gridCol w:w="7087"/>
      </w:tblGrid>
      <w:tr w:rsidR="002A042F" w:rsidRPr="00B229C8" w14:paraId="555D83FF" w14:textId="77777777" w:rsidTr="002174C9">
        <w:trPr>
          <w:trHeight w:hRule="exact" w:val="567"/>
        </w:trPr>
        <w:tc>
          <w:tcPr>
            <w:tcW w:w="2977" w:type="dxa"/>
            <w:shd w:val="clear" w:color="auto" w:fill="F2F2F2" w:themeFill="background1" w:themeFillShade="F2"/>
            <w:vAlign w:val="center"/>
          </w:tcPr>
          <w:p w14:paraId="59959FCB" w14:textId="77777777" w:rsidR="002A042F" w:rsidRPr="007E3DAA" w:rsidRDefault="002A042F" w:rsidP="002174C9">
            <w:pPr>
              <w:rPr>
                <w:rFonts w:ascii="Source Sans Pro" w:hAnsi="Source Sans Pro" w:cstheme="minorHAnsi"/>
                <w:lang w:val="en-US"/>
              </w:rPr>
            </w:pPr>
            <w:r>
              <w:rPr>
                <w:rFonts w:ascii="Source Sans Pro" w:hAnsi="Source Sans Pro" w:cstheme="minorHAnsi"/>
                <w:lang w:val="en-US"/>
              </w:rPr>
              <w:t>Nombre del Socio:</w:t>
            </w:r>
          </w:p>
        </w:tc>
        <w:tc>
          <w:tcPr>
            <w:tcW w:w="7087" w:type="dxa"/>
            <w:vAlign w:val="center"/>
          </w:tcPr>
          <w:p w14:paraId="5C2011F3" w14:textId="378847A9" w:rsidR="002A042F" w:rsidRPr="008B2460" w:rsidRDefault="007569BC" w:rsidP="002174C9">
            <w:pPr>
              <w:rPr>
                <w:rFonts w:ascii="Source Sans Pro" w:hAnsi="Source Sans Pro" w:cstheme="minorHAnsi"/>
                <w:lang w:val="es-ES"/>
              </w:rPr>
            </w:pPr>
            <w:r>
              <w:rPr>
                <w:rFonts w:ascii="Source Sans Pro" w:hAnsi="Source Sans Pro" w:cstheme="minorHAnsi"/>
                <w:lang w:val="es-ES"/>
              </w:rPr>
              <w:t>Fundación Sonrisas que Escuchan</w:t>
            </w:r>
            <w:r w:rsidR="00A60151">
              <w:rPr>
                <w:rFonts w:ascii="Source Sans Pro" w:hAnsi="Source Sans Pro" w:cstheme="minorHAnsi"/>
                <w:lang w:val="es-ES"/>
              </w:rPr>
              <w:t xml:space="preserve"> -FSqE</w:t>
            </w:r>
          </w:p>
        </w:tc>
      </w:tr>
      <w:tr w:rsidR="002A042F" w:rsidRPr="00B229C8" w14:paraId="3743FC18" w14:textId="77777777" w:rsidTr="002174C9">
        <w:trPr>
          <w:trHeight w:hRule="exact" w:val="1000"/>
        </w:trPr>
        <w:tc>
          <w:tcPr>
            <w:tcW w:w="2977" w:type="dxa"/>
            <w:shd w:val="clear" w:color="auto" w:fill="F2F2F2" w:themeFill="background1" w:themeFillShade="F2"/>
            <w:vAlign w:val="center"/>
          </w:tcPr>
          <w:p w14:paraId="7F9DBCFA" w14:textId="77777777" w:rsidR="002A042F" w:rsidRPr="007E3DAA" w:rsidRDefault="002A042F" w:rsidP="002174C9">
            <w:pPr>
              <w:rPr>
                <w:rFonts w:ascii="Source Sans Pro" w:hAnsi="Source Sans Pro" w:cstheme="minorHAnsi"/>
                <w:lang w:val="en-US"/>
              </w:rPr>
            </w:pPr>
            <w:proofErr w:type="spellStart"/>
            <w:r w:rsidRPr="007E3DAA">
              <w:rPr>
                <w:rFonts w:ascii="Source Sans Pro" w:hAnsi="Source Sans Pro" w:cstheme="minorHAnsi"/>
                <w:lang w:val="en-US"/>
              </w:rPr>
              <w:t>O</w:t>
            </w:r>
            <w:r>
              <w:rPr>
                <w:rFonts w:ascii="Source Sans Pro" w:hAnsi="Source Sans Pro" w:cstheme="minorHAnsi"/>
                <w:lang w:val="en-US"/>
              </w:rPr>
              <w:t>tros</w:t>
            </w:r>
            <w:proofErr w:type="spellEnd"/>
            <w:r>
              <w:rPr>
                <w:rFonts w:ascii="Source Sans Pro" w:hAnsi="Source Sans Pro" w:cstheme="minorHAnsi"/>
                <w:lang w:val="en-US"/>
              </w:rPr>
              <w:t xml:space="preserve"> Socios </w:t>
            </w:r>
            <w:proofErr w:type="spellStart"/>
            <w:r>
              <w:rPr>
                <w:rFonts w:ascii="Source Sans Pro" w:hAnsi="Source Sans Pro" w:cstheme="minorHAnsi"/>
                <w:lang w:val="en-US"/>
              </w:rPr>
              <w:t>Principales</w:t>
            </w:r>
            <w:proofErr w:type="spellEnd"/>
          </w:p>
        </w:tc>
        <w:tc>
          <w:tcPr>
            <w:tcW w:w="7087" w:type="dxa"/>
            <w:vAlign w:val="center"/>
          </w:tcPr>
          <w:p w14:paraId="73379B0B" w14:textId="6C07A5CB" w:rsidR="002A042F" w:rsidRPr="00B77EBB" w:rsidRDefault="00154F1F" w:rsidP="002174C9">
            <w:pPr>
              <w:rPr>
                <w:rFonts w:ascii="Source Sans Pro" w:hAnsi="Source Sans Pro" w:cstheme="minorHAnsi"/>
                <w:lang w:val="es-GT"/>
              </w:rPr>
            </w:pPr>
            <w:bookmarkStart w:id="0" w:name="_Hlk155723052"/>
            <w:r>
              <w:rPr>
                <w:rFonts w:ascii="Source Sans Pro" w:hAnsi="Source Sans Pro" w:cstheme="minorHAnsi"/>
                <w:lang w:val="es-GT"/>
              </w:rPr>
              <w:t xml:space="preserve">Fundación para Niños con </w:t>
            </w:r>
            <w:r w:rsidR="006421D1">
              <w:rPr>
                <w:rFonts w:ascii="Source Sans Pro" w:hAnsi="Source Sans Pro" w:cstheme="minorHAnsi"/>
                <w:lang w:val="es-GT"/>
              </w:rPr>
              <w:t>Sordoceguera Alex, FUNDAL</w:t>
            </w:r>
            <w:bookmarkEnd w:id="0"/>
          </w:p>
        </w:tc>
      </w:tr>
    </w:tbl>
    <w:p w14:paraId="462AEB60" w14:textId="77777777" w:rsidR="002A042F" w:rsidRPr="00B77EBB" w:rsidRDefault="002A042F" w:rsidP="002A042F">
      <w:pPr>
        <w:spacing w:after="0" w:line="240" w:lineRule="auto"/>
        <w:rPr>
          <w:rFonts w:ascii="Source Sans Pro" w:hAnsi="Source Sans Pro" w:cstheme="minorHAnsi"/>
          <w:lang w:val="es-GT"/>
        </w:rPr>
      </w:pPr>
    </w:p>
    <w:tbl>
      <w:tblPr>
        <w:tblStyle w:val="Tabellenraster"/>
        <w:tblW w:w="10064" w:type="dxa"/>
        <w:tblInd w:w="137" w:type="dxa"/>
        <w:tblLook w:val="04A0" w:firstRow="1" w:lastRow="0" w:firstColumn="1" w:lastColumn="0" w:noHBand="0" w:noVBand="1"/>
      </w:tblPr>
      <w:tblGrid>
        <w:gridCol w:w="2977"/>
        <w:gridCol w:w="7087"/>
      </w:tblGrid>
      <w:tr w:rsidR="002A042F" w:rsidRPr="007E3DAA" w14:paraId="0370B890" w14:textId="77777777" w:rsidTr="002174C9">
        <w:trPr>
          <w:trHeight w:hRule="exact" w:val="567"/>
        </w:trPr>
        <w:tc>
          <w:tcPr>
            <w:tcW w:w="2977" w:type="dxa"/>
            <w:shd w:val="clear" w:color="auto" w:fill="F2F2F2" w:themeFill="background1" w:themeFillShade="F2"/>
            <w:vAlign w:val="center"/>
          </w:tcPr>
          <w:p w14:paraId="7794A6BA" w14:textId="77777777" w:rsidR="002A042F" w:rsidRPr="007E3DAA" w:rsidRDefault="002A042F" w:rsidP="002174C9">
            <w:pPr>
              <w:rPr>
                <w:rFonts w:ascii="Source Sans Pro" w:hAnsi="Source Sans Pro" w:cstheme="minorHAnsi"/>
                <w:lang w:val="en-US"/>
              </w:rPr>
            </w:pPr>
            <w:r>
              <w:rPr>
                <w:rFonts w:ascii="Source Sans Pro" w:hAnsi="Source Sans Pro" w:cstheme="minorHAnsi"/>
                <w:lang w:val="en-US"/>
              </w:rPr>
              <w:t>Período del Proyecto:</w:t>
            </w:r>
            <w:r w:rsidRPr="007E3DAA">
              <w:rPr>
                <w:rFonts w:ascii="Source Sans Pro" w:hAnsi="Source Sans Pro" w:cstheme="minorHAnsi"/>
                <w:lang w:val="en-US"/>
              </w:rPr>
              <w:t xml:space="preserve"> </w:t>
            </w:r>
          </w:p>
        </w:tc>
        <w:tc>
          <w:tcPr>
            <w:tcW w:w="7087" w:type="dxa"/>
            <w:vAlign w:val="center"/>
          </w:tcPr>
          <w:p w14:paraId="1CCD1A25" w14:textId="3B444E1C" w:rsidR="002A042F" w:rsidRPr="007E3DAA" w:rsidRDefault="00F44480" w:rsidP="002174C9">
            <w:pPr>
              <w:rPr>
                <w:rFonts w:ascii="Source Sans Pro" w:hAnsi="Source Sans Pro" w:cstheme="minorHAnsi"/>
                <w:lang w:val="en-US"/>
              </w:rPr>
            </w:pPr>
            <w:r>
              <w:rPr>
                <w:rFonts w:ascii="Source Sans Pro" w:hAnsi="Source Sans Pro" w:cstheme="minorHAnsi"/>
                <w:lang w:val="en-US"/>
              </w:rPr>
              <w:t>39 meses</w:t>
            </w:r>
          </w:p>
        </w:tc>
      </w:tr>
      <w:tr w:rsidR="002A042F" w:rsidRPr="005C181A" w14:paraId="17B13CE0" w14:textId="77777777" w:rsidTr="002174C9">
        <w:trPr>
          <w:trHeight w:hRule="exact" w:val="567"/>
        </w:trPr>
        <w:tc>
          <w:tcPr>
            <w:tcW w:w="2977" w:type="dxa"/>
            <w:shd w:val="clear" w:color="auto" w:fill="F2F2F2" w:themeFill="background1" w:themeFillShade="F2"/>
            <w:vAlign w:val="center"/>
          </w:tcPr>
          <w:p w14:paraId="16652BDB" w14:textId="77777777" w:rsidR="002A042F" w:rsidRPr="00B55C41" w:rsidRDefault="002A042F" w:rsidP="002174C9">
            <w:pPr>
              <w:rPr>
                <w:rFonts w:ascii="Source Sans Pro" w:hAnsi="Source Sans Pro" w:cstheme="minorHAnsi"/>
                <w:lang w:val="es-ES"/>
              </w:rPr>
            </w:pPr>
            <w:r w:rsidRPr="00B55C41">
              <w:rPr>
                <w:rFonts w:ascii="Source Sans Pro" w:hAnsi="Source Sans Pro" w:cstheme="minorHAnsi"/>
                <w:lang w:val="es-ES"/>
              </w:rPr>
              <w:t>Fecha del Inicio del Proyecto:</w:t>
            </w:r>
          </w:p>
        </w:tc>
        <w:tc>
          <w:tcPr>
            <w:tcW w:w="7087" w:type="dxa"/>
            <w:vAlign w:val="center"/>
          </w:tcPr>
          <w:p w14:paraId="4250253C" w14:textId="4A5FBE7F" w:rsidR="002A042F" w:rsidRPr="005C181A" w:rsidRDefault="00F44480" w:rsidP="002174C9">
            <w:pPr>
              <w:rPr>
                <w:rFonts w:ascii="Source Sans Pro" w:hAnsi="Source Sans Pro" w:cstheme="minorHAnsi"/>
                <w:lang w:val="es-GT"/>
              </w:rPr>
            </w:pPr>
            <w:r w:rsidRPr="00F44480">
              <w:rPr>
                <w:rFonts w:ascii="Source Sans Pro" w:hAnsi="Source Sans Pro" w:cstheme="minorHAnsi"/>
                <w:lang w:val="es-GT"/>
              </w:rPr>
              <w:t>01.07.</w:t>
            </w:r>
            <w:r w:rsidR="006B6FEC">
              <w:rPr>
                <w:rFonts w:ascii="Source Sans Pro" w:hAnsi="Source Sans Pro" w:cstheme="minorHAnsi"/>
                <w:lang w:val="es-GT"/>
              </w:rPr>
              <w:t>20</w:t>
            </w:r>
            <w:r w:rsidRPr="00F44480">
              <w:rPr>
                <w:rFonts w:ascii="Source Sans Pro" w:hAnsi="Source Sans Pro" w:cstheme="minorHAnsi"/>
                <w:lang w:val="es-GT"/>
              </w:rPr>
              <w:t xml:space="preserve">23 </w:t>
            </w:r>
            <w:r w:rsidR="00BB665D">
              <w:rPr>
                <w:rFonts w:ascii="Source Sans Pro" w:hAnsi="Source Sans Pro" w:cstheme="minorHAnsi"/>
                <w:lang w:val="es-GT"/>
              </w:rPr>
              <w:t>/ 1 de junio de 2023</w:t>
            </w:r>
          </w:p>
        </w:tc>
      </w:tr>
      <w:tr w:rsidR="002A042F" w:rsidRPr="005C181A" w14:paraId="49EECEF3" w14:textId="77777777" w:rsidTr="002174C9">
        <w:trPr>
          <w:trHeight w:hRule="exact" w:val="567"/>
        </w:trPr>
        <w:tc>
          <w:tcPr>
            <w:tcW w:w="2977" w:type="dxa"/>
            <w:shd w:val="clear" w:color="auto" w:fill="F2F2F2" w:themeFill="background1" w:themeFillShade="F2"/>
            <w:vAlign w:val="center"/>
          </w:tcPr>
          <w:p w14:paraId="05791B32" w14:textId="77777777" w:rsidR="002A042F" w:rsidRPr="00B55C41" w:rsidRDefault="002A042F" w:rsidP="002174C9">
            <w:pPr>
              <w:rPr>
                <w:rFonts w:ascii="Source Sans Pro" w:hAnsi="Source Sans Pro" w:cstheme="minorHAnsi"/>
                <w:lang w:val="es-ES"/>
              </w:rPr>
            </w:pPr>
            <w:r w:rsidRPr="00B55C41">
              <w:rPr>
                <w:rFonts w:ascii="Source Sans Pro" w:hAnsi="Source Sans Pro" w:cstheme="minorHAnsi"/>
                <w:lang w:val="es-ES"/>
              </w:rPr>
              <w:t>Fecha de terminación del Proyecto:</w:t>
            </w:r>
          </w:p>
        </w:tc>
        <w:tc>
          <w:tcPr>
            <w:tcW w:w="7087" w:type="dxa"/>
            <w:vAlign w:val="center"/>
          </w:tcPr>
          <w:p w14:paraId="1214FB06" w14:textId="3B115787" w:rsidR="002A042F" w:rsidRPr="005C181A" w:rsidRDefault="006B6FEC" w:rsidP="002174C9">
            <w:pPr>
              <w:rPr>
                <w:rFonts w:ascii="Source Sans Pro" w:hAnsi="Source Sans Pro" w:cstheme="minorHAnsi"/>
                <w:lang w:val="es-GT"/>
              </w:rPr>
            </w:pPr>
            <w:r w:rsidRPr="006B6FEC">
              <w:rPr>
                <w:rFonts w:ascii="Source Sans Pro" w:hAnsi="Source Sans Pro" w:cstheme="minorHAnsi"/>
                <w:lang w:val="es-GT"/>
              </w:rPr>
              <w:t>30.09.2026</w:t>
            </w:r>
            <w:r w:rsidR="00BB665D">
              <w:rPr>
                <w:rFonts w:ascii="Source Sans Pro" w:hAnsi="Source Sans Pro" w:cstheme="minorHAnsi"/>
                <w:lang w:val="es-GT"/>
              </w:rPr>
              <w:t xml:space="preserve"> / 30 de septiembre 2026</w:t>
            </w:r>
          </w:p>
        </w:tc>
      </w:tr>
      <w:tr w:rsidR="002A042F" w:rsidRPr="00B229C8" w14:paraId="2C1CB7EA" w14:textId="77777777" w:rsidTr="002174C9">
        <w:trPr>
          <w:trHeight w:hRule="exact" w:val="567"/>
        </w:trPr>
        <w:tc>
          <w:tcPr>
            <w:tcW w:w="2977" w:type="dxa"/>
            <w:shd w:val="clear" w:color="auto" w:fill="F2F2F2" w:themeFill="background1" w:themeFillShade="F2"/>
            <w:vAlign w:val="center"/>
          </w:tcPr>
          <w:p w14:paraId="69861BD6" w14:textId="5970757E" w:rsidR="002A042F" w:rsidRPr="007E3DAA" w:rsidRDefault="002A042F" w:rsidP="002174C9">
            <w:pPr>
              <w:rPr>
                <w:rFonts w:ascii="Source Sans Pro" w:hAnsi="Source Sans Pro" w:cstheme="minorHAnsi"/>
                <w:lang w:val="en-US"/>
              </w:rPr>
            </w:pPr>
            <w:r w:rsidRPr="00840E76">
              <w:rPr>
                <w:rFonts w:ascii="Source Sans Pro" w:hAnsi="Source Sans Pro" w:cstheme="minorHAnsi"/>
                <w:lang w:val="en-US"/>
              </w:rPr>
              <w:t>Ciclo del Proyecto:</w:t>
            </w:r>
          </w:p>
        </w:tc>
        <w:tc>
          <w:tcPr>
            <w:tcW w:w="7087" w:type="dxa"/>
            <w:vAlign w:val="center"/>
          </w:tcPr>
          <w:p w14:paraId="58E6DF98" w14:textId="51DCE43C" w:rsidR="005E73D4" w:rsidRPr="00264536" w:rsidRDefault="005E73D4" w:rsidP="002174C9">
            <w:pPr>
              <w:rPr>
                <w:rFonts w:ascii="Source Sans Pro" w:hAnsi="Source Sans Pro" w:cstheme="minorHAnsi"/>
                <w:lang w:val="es-ES"/>
              </w:rPr>
            </w:pPr>
            <w:r w:rsidRPr="00264536">
              <w:rPr>
                <w:rFonts w:ascii="Source Sans Pro" w:hAnsi="Source Sans Pro" w:cstheme="minorHAnsi"/>
                <w:lang w:val="es-ES"/>
              </w:rPr>
              <w:t xml:space="preserve">Anual – </w:t>
            </w:r>
            <w:r w:rsidR="005F7616">
              <w:rPr>
                <w:rFonts w:ascii="Source Sans Pro" w:hAnsi="Source Sans Pro" w:cstheme="minorHAnsi"/>
                <w:lang w:val="es-ES"/>
              </w:rPr>
              <w:t>Segundo</w:t>
            </w:r>
            <w:r w:rsidRPr="00264536">
              <w:rPr>
                <w:rFonts w:ascii="Source Sans Pro" w:hAnsi="Source Sans Pro" w:cstheme="minorHAnsi"/>
                <w:lang w:val="es-ES"/>
              </w:rPr>
              <w:t xml:space="preserve"> año</w:t>
            </w:r>
            <w:r w:rsidR="003F1011">
              <w:rPr>
                <w:rFonts w:ascii="Source Sans Pro" w:hAnsi="Source Sans Pro" w:cstheme="minorHAnsi"/>
                <w:lang w:val="es-ES"/>
              </w:rPr>
              <w:t>:</w:t>
            </w:r>
            <w:r w:rsidR="003F1011" w:rsidRPr="00264536">
              <w:rPr>
                <w:rFonts w:ascii="Source Sans Pro" w:hAnsi="Source Sans Pro" w:cstheme="minorHAnsi"/>
                <w:lang w:val="es-ES"/>
              </w:rPr>
              <w:t xml:space="preserve"> </w:t>
            </w:r>
            <w:r w:rsidR="005F7616">
              <w:rPr>
                <w:rFonts w:ascii="Source Sans Pro" w:hAnsi="Source Sans Pro" w:cstheme="minorHAnsi"/>
                <w:lang w:val="es-ES"/>
              </w:rPr>
              <w:t>Enero</w:t>
            </w:r>
            <w:r w:rsidR="003F1011" w:rsidRPr="00264536">
              <w:rPr>
                <w:rFonts w:ascii="Source Sans Pro" w:hAnsi="Source Sans Pro" w:cstheme="minorHAnsi"/>
                <w:lang w:val="es-ES"/>
              </w:rPr>
              <w:t xml:space="preserve"> </w:t>
            </w:r>
            <w:r w:rsidR="003F1011">
              <w:rPr>
                <w:rFonts w:ascii="Source Sans Pro" w:hAnsi="Source Sans Pro" w:cstheme="minorHAnsi"/>
                <w:lang w:val="es-ES"/>
              </w:rPr>
              <w:t>–</w:t>
            </w:r>
            <w:r w:rsidR="003F1011" w:rsidRPr="00264536">
              <w:rPr>
                <w:rFonts w:ascii="Source Sans Pro" w:hAnsi="Source Sans Pro" w:cstheme="minorHAnsi"/>
                <w:lang w:val="es-ES"/>
              </w:rPr>
              <w:t xml:space="preserve"> </w:t>
            </w:r>
            <w:r w:rsidR="002E03D8">
              <w:rPr>
                <w:rFonts w:ascii="Source Sans Pro" w:hAnsi="Source Sans Pro" w:cstheme="minorHAnsi"/>
                <w:lang w:val="es-ES"/>
              </w:rPr>
              <w:t>junio</w:t>
            </w:r>
            <w:r w:rsidR="003F1011">
              <w:rPr>
                <w:rFonts w:ascii="Source Sans Pro" w:hAnsi="Source Sans Pro" w:cstheme="minorHAnsi"/>
                <w:lang w:val="es-ES"/>
              </w:rPr>
              <w:t xml:space="preserve"> 2023</w:t>
            </w:r>
          </w:p>
        </w:tc>
      </w:tr>
    </w:tbl>
    <w:p w14:paraId="64C862D9" w14:textId="77777777" w:rsidR="002A042F" w:rsidRPr="005673E1" w:rsidRDefault="002A042F" w:rsidP="002A042F">
      <w:pPr>
        <w:spacing w:after="0" w:line="240" w:lineRule="auto"/>
        <w:rPr>
          <w:rFonts w:ascii="Source Sans Pro" w:hAnsi="Source Sans Pro" w:cstheme="minorHAnsi"/>
          <w:lang w:val="es-ES"/>
        </w:rPr>
      </w:pPr>
    </w:p>
    <w:tbl>
      <w:tblPr>
        <w:tblStyle w:val="Tabellenraster"/>
        <w:tblW w:w="10064" w:type="dxa"/>
        <w:tblInd w:w="137" w:type="dxa"/>
        <w:tblLook w:val="04A0" w:firstRow="1" w:lastRow="0" w:firstColumn="1" w:lastColumn="0" w:noHBand="0" w:noVBand="1"/>
      </w:tblPr>
      <w:tblGrid>
        <w:gridCol w:w="2977"/>
        <w:gridCol w:w="7087"/>
      </w:tblGrid>
      <w:tr w:rsidR="002A042F" w:rsidRPr="00B229C8" w14:paraId="779738CD" w14:textId="77777777" w:rsidTr="002174C9">
        <w:trPr>
          <w:trHeight w:hRule="exact" w:val="567"/>
        </w:trPr>
        <w:tc>
          <w:tcPr>
            <w:tcW w:w="2977" w:type="dxa"/>
            <w:shd w:val="clear" w:color="auto" w:fill="F2F2F2" w:themeFill="background1" w:themeFillShade="F2"/>
            <w:vAlign w:val="center"/>
          </w:tcPr>
          <w:p w14:paraId="76850CAD" w14:textId="1EBD700B" w:rsidR="002A042F" w:rsidRPr="000475C8" w:rsidRDefault="002A042F" w:rsidP="002174C9">
            <w:pPr>
              <w:rPr>
                <w:rFonts w:ascii="Source Sans Pro" w:hAnsi="Source Sans Pro" w:cstheme="minorHAnsi"/>
                <w:lang w:val="en-US"/>
              </w:rPr>
            </w:pPr>
            <w:r w:rsidRPr="000475C8">
              <w:rPr>
                <w:rFonts w:ascii="Source Sans Pro" w:hAnsi="Source Sans Pro" w:cstheme="minorHAnsi"/>
                <w:lang w:val="en-US"/>
              </w:rPr>
              <w:t>Informe entr</w:t>
            </w:r>
            <w:r w:rsidR="00D42BEB" w:rsidRPr="000475C8">
              <w:rPr>
                <w:rFonts w:ascii="Source Sans Pro" w:hAnsi="Source Sans Pro" w:cstheme="minorHAnsi"/>
                <w:lang w:val="en-US"/>
              </w:rPr>
              <w:t>e</w:t>
            </w:r>
            <w:r w:rsidRPr="000475C8">
              <w:rPr>
                <w:rFonts w:ascii="Source Sans Pro" w:hAnsi="Source Sans Pro" w:cstheme="minorHAnsi"/>
                <w:lang w:val="en-US"/>
              </w:rPr>
              <w:t>gado por:</w:t>
            </w:r>
          </w:p>
        </w:tc>
        <w:tc>
          <w:tcPr>
            <w:tcW w:w="7087" w:type="dxa"/>
            <w:vAlign w:val="center"/>
          </w:tcPr>
          <w:p w14:paraId="69442DA0" w14:textId="47CEB3B9" w:rsidR="002A042F" w:rsidRPr="000475C8" w:rsidRDefault="00D42BEB" w:rsidP="002174C9">
            <w:pPr>
              <w:rPr>
                <w:rFonts w:ascii="Source Sans Pro" w:hAnsi="Source Sans Pro" w:cstheme="minorHAnsi"/>
                <w:lang w:val="es-GT"/>
              </w:rPr>
            </w:pPr>
            <w:r w:rsidRPr="000475C8">
              <w:rPr>
                <w:rFonts w:ascii="Source Sans Pro" w:hAnsi="Source Sans Pro" w:cstheme="minorHAnsi"/>
                <w:lang w:val="es-GT"/>
              </w:rPr>
              <w:t xml:space="preserve">Director </w:t>
            </w:r>
            <w:r w:rsidR="00326584" w:rsidRPr="000475C8">
              <w:rPr>
                <w:rFonts w:ascii="Source Sans Pro" w:hAnsi="Source Sans Pro" w:cstheme="minorHAnsi"/>
                <w:lang w:val="es-GT"/>
              </w:rPr>
              <w:t>General del Proyecto por parte de Fundación Sonrisas que Escuchan</w:t>
            </w:r>
          </w:p>
        </w:tc>
      </w:tr>
      <w:tr w:rsidR="002A042F" w:rsidRPr="000475C8" w14:paraId="73F09489" w14:textId="77777777" w:rsidTr="002174C9">
        <w:trPr>
          <w:trHeight w:hRule="exact" w:val="567"/>
        </w:trPr>
        <w:tc>
          <w:tcPr>
            <w:tcW w:w="2977" w:type="dxa"/>
            <w:shd w:val="clear" w:color="auto" w:fill="F2F2F2" w:themeFill="background1" w:themeFillShade="F2"/>
            <w:vAlign w:val="center"/>
          </w:tcPr>
          <w:p w14:paraId="7F6AFCF7" w14:textId="77777777" w:rsidR="002A042F" w:rsidRPr="000475C8" w:rsidRDefault="002A042F" w:rsidP="002174C9">
            <w:pPr>
              <w:rPr>
                <w:rFonts w:ascii="Source Sans Pro" w:hAnsi="Source Sans Pro" w:cstheme="minorHAnsi"/>
                <w:lang w:val="en-US"/>
              </w:rPr>
            </w:pPr>
            <w:r w:rsidRPr="000475C8">
              <w:rPr>
                <w:rFonts w:ascii="Source Sans Pro" w:hAnsi="Source Sans Pro" w:cstheme="minorHAnsi"/>
                <w:lang w:val="en-US"/>
              </w:rPr>
              <w:t>Nombre:</w:t>
            </w:r>
          </w:p>
        </w:tc>
        <w:tc>
          <w:tcPr>
            <w:tcW w:w="7087" w:type="dxa"/>
            <w:vAlign w:val="center"/>
          </w:tcPr>
          <w:p w14:paraId="46779088" w14:textId="1C8CAB3D" w:rsidR="002A042F" w:rsidRPr="000475C8" w:rsidRDefault="00326584" w:rsidP="002174C9">
            <w:pPr>
              <w:rPr>
                <w:rFonts w:ascii="Source Sans Pro" w:hAnsi="Source Sans Pro" w:cstheme="minorHAnsi"/>
                <w:lang w:val="en-US"/>
              </w:rPr>
            </w:pPr>
            <w:r w:rsidRPr="000475C8">
              <w:rPr>
                <w:rFonts w:ascii="Source Sans Pro" w:hAnsi="Source Sans Pro" w:cstheme="minorHAnsi"/>
                <w:lang w:val="en-US"/>
              </w:rPr>
              <w:t>Roberto Montt</w:t>
            </w:r>
          </w:p>
        </w:tc>
      </w:tr>
      <w:tr w:rsidR="002A042F" w:rsidRPr="000475C8" w14:paraId="5892C4CA" w14:textId="77777777" w:rsidTr="002174C9">
        <w:trPr>
          <w:trHeight w:hRule="exact" w:val="567"/>
        </w:trPr>
        <w:tc>
          <w:tcPr>
            <w:tcW w:w="2977" w:type="dxa"/>
            <w:shd w:val="clear" w:color="auto" w:fill="F2F2F2" w:themeFill="background1" w:themeFillShade="F2"/>
            <w:vAlign w:val="center"/>
          </w:tcPr>
          <w:p w14:paraId="6F7F3185" w14:textId="77777777" w:rsidR="002A042F" w:rsidRPr="000475C8" w:rsidRDefault="002A042F" w:rsidP="002174C9">
            <w:pPr>
              <w:rPr>
                <w:rFonts w:ascii="Source Sans Pro" w:hAnsi="Source Sans Pro" w:cstheme="minorHAnsi"/>
                <w:lang w:val="en-US"/>
              </w:rPr>
            </w:pPr>
            <w:r w:rsidRPr="000475C8">
              <w:rPr>
                <w:rFonts w:ascii="Source Sans Pro" w:hAnsi="Source Sans Pro" w:cstheme="minorHAnsi"/>
                <w:lang w:val="en-US"/>
              </w:rPr>
              <w:lastRenderedPageBreak/>
              <w:t>Cargo:</w:t>
            </w:r>
          </w:p>
        </w:tc>
        <w:tc>
          <w:tcPr>
            <w:tcW w:w="7087" w:type="dxa"/>
            <w:vAlign w:val="center"/>
          </w:tcPr>
          <w:p w14:paraId="7D9BAEED" w14:textId="5777BF23" w:rsidR="002A042F" w:rsidRPr="000475C8" w:rsidRDefault="00C06623" w:rsidP="002174C9">
            <w:pPr>
              <w:rPr>
                <w:rFonts w:ascii="Source Sans Pro" w:hAnsi="Source Sans Pro" w:cstheme="minorHAnsi"/>
                <w:lang w:val="en-US"/>
              </w:rPr>
            </w:pPr>
            <w:r w:rsidRPr="000475C8">
              <w:rPr>
                <w:rFonts w:ascii="Source Sans Pro" w:hAnsi="Source Sans Pro" w:cstheme="minorHAnsi"/>
                <w:lang w:val="en-US"/>
              </w:rPr>
              <w:t>Director General de Proyecto</w:t>
            </w:r>
          </w:p>
        </w:tc>
      </w:tr>
      <w:tr w:rsidR="002A042F" w:rsidRPr="000475C8" w14:paraId="18104D63" w14:textId="77777777" w:rsidTr="002174C9">
        <w:trPr>
          <w:trHeight w:hRule="exact" w:val="567"/>
        </w:trPr>
        <w:tc>
          <w:tcPr>
            <w:tcW w:w="2977" w:type="dxa"/>
            <w:shd w:val="clear" w:color="auto" w:fill="F2F2F2" w:themeFill="background1" w:themeFillShade="F2"/>
            <w:vAlign w:val="center"/>
          </w:tcPr>
          <w:p w14:paraId="11945B9E" w14:textId="77777777" w:rsidR="002A042F" w:rsidRPr="000475C8" w:rsidRDefault="002A042F" w:rsidP="002174C9">
            <w:pPr>
              <w:rPr>
                <w:rFonts w:ascii="Source Sans Pro" w:hAnsi="Source Sans Pro" w:cstheme="minorHAnsi"/>
                <w:lang w:val="en-US"/>
              </w:rPr>
            </w:pPr>
            <w:r w:rsidRPr="000475C8">
              <w:rPr>
                <w:rFonts w:ascii="Source Sans Pro" w:hAnsi="Source Sans Pro" w:cstheme="minorHAnsi"/>
                <w:lang w:val="en-US"/>
              </w:rPr>
              <w:t>Correo electrónico:</w:t>
            </w:r>
          </w:p>
        </w:tc>
        <w:tc>
          <w:tcPr>
            <w:tcW w:w="7087" w:type="dxa"/>
            <w:vAlign w:val="center"/>
          </w:tcPr>
          <w:p w14:paraId="038B74E6" w14:textId="57F59152" w:rsidR="002A042F" w:rsidRPr="000475C8" w:rsidRDefault="00000000" w:rsidP="002174C9">
            <w:pPr>
              <w:rPr>
                <w:rFonts w:ascii="Source Sans Pro" w:hAnsi="Source Sans Pro" w:cstheme="minorHAnsi"/>
                <w:lang w:val="en-US"/>
              </w:rPr>
            </w:pPr>
            <w:hyperlink r:id="rId11" w:history="1">
              <w:r w:rsidR="001D7E66" w:rsidRPr="00351C29">
                <w:rPr>
                  <w:rStyle w:val="Hyperlink"/>
                  <w:rFonts w:ascii="Source Sans Pro" w:hAnsi="Source Sans Pro" w:cstheme="minorHAnsi"/>
                  <w:lang w:val="en-US"/>
                </w:rPr>
                <w:t>proyectos@sonrisasqueescuchan.org.gt</w:t>
              </w:r>
            </w:hyperlink>
          </w:p>
        </w:tc>
      </w:tr>
    </w:tbl>
    <w:p w14:paraId="44757A6C" w14:textId="77777777" w:rsidR="002A042F" w:rsidRPr="000475C8" w:rsidRDefault="002A042F" w:rsidP="002A042F">
      <w:pPr>
        <w:spacing w:after="0" w:line="240" w:lineRule="auto"/>
        <w:rPr>
          <w:rFonts w:ascii="Source Sans Pro" w:hAnsi="Source Sans Pro" w:cstheme="minorHAnsi"/>
          <w:lang w:val="en-US"/>
        </w:rPr>
      </w:pPr>
    </w:p>
    <w:tbl>
      <w:tblPr>
        <w:tblStyle w:val="Tabellenraster"/>
        <w:tblW w:w="10064" w:type="dxa"/>
        <w:tblInd w:w="137" w:type="dxa"/>
        <w:tblLook w:val="04A0" w:firstRow="1" w:lastRow="0" w:firstColumn="1" w:lastColumn="0" w:noHBand="0" w:noVBand="1"/>
      </w:tblPr>
      <w:tblGrid>
        <w:gridCol w:w="2977"/>
        <w:gridCol w:w="7087"/>
      </w:tblGrid>
      <w:tr w:rsidR="002A042F" w:rsidRPr="00B229C8" w14:paraId="25253F79" w14:textId="77777777" w:rsidTr="002174C9">
        <w:trPr>
          <w:trHeight w:hRule="exact" w:val="567"/>
        </w:trPr>
        <w:tc>
          <w:tcPr>
            <w:tcW w:w="2977" w:type="dxa"/>
            <w:shd w:val="clear" w:color="auto" w:fill="F2F2F2" w:themeFill="background1" w:themeFillShade="F2"/>
            <w:vAlign w:val="center"/>
          </w:tcPr>
          <w:p w14:paraId="69E6688F" w14:textId="77777777" w:rsidR="002A042F" w:rsidRPr="000475C8" w:rsidRDefault="002A042F" w:rsidP="002174C9">
            <w:pPr>
              <w:rPr>
                <w:rFonts w:ascii="Source Sans Pro" w:hAnsi="Source Sans Pro" w:cstheme="minorHAnsi"/>
                <w:lang w:val="en-US"/>
              </w:rPr>
            </w:pPr>
            <w:r w:rsidRPr="000475C8">
              <w:rPr>
                <w:rFonts w:ascii="Source Sans Pro" w:hAnsi="Source Sans Pro" w:cstheme="minorHAnsi"/>
                <w:lang w:val="en-US"/>
              </w:rPr>
              <w:t>Período del informe:</w:t>
            </w:r>
          </w:p>
          <w:p w14:paraId="4746224C" w14:textId="77777777" w:rsidR="002A042F" w:rsidRPr="000475C8" w:rsidRDefault="002A042F" w:rsidP="002174C9">
            <w:pPr>
              <w:rPr>
                <w:rFonts w:ascii="Source Sans Pro" w:hAnsi="Source Sans Pro" w:cstheme="minorHAnsi"/>
                <w:lang w:val="en-US"/>
              </w:rPr>
            </w:pPr>
          </w:p>
        </w:tc>
        <w:tc>
          <w:tcPr>
            <w:tcW w:w="7087" w:type="dxa"/>
            <w:vAlign w:val="center"/>
          </w:tcPr>
          <w:p w14:paraId="689E8A1C" w14:textId="72C82650" w:rsidR="002A042F" w:rsidRPr="000475C8" w:rsidRDefault="003C4ED0" w:rsidP="002174C9">
            <w:pPr>
              <w:rPr>
                <w:rFonts w:ascii="Source Sans Pro" w:hAnsi="Source Sans Pro" w:cstheme="minorHAnsi"/>
                <w:lang w:val="es-GT"/>
              </w:rPr>
            </w:pPr>
            <w:r>
              <w:rPr>
                <w:rFonts w:ascii="Source Sans Pro" w:hAnsi="Source Sans Pro" w:cstheme="minorHAnsi"/>
                <w:lang w:val="es-GT"/>
              </w:rPr>
              <w:t>2 de enero a 30 de junio de 2024</w:t>
            </w:r>
          </w:p>
        </w:tc>
      </w:tr>
      <w:tr w:rsidR="002A042F" w:rsidRPr="007E3DAA" w14:paraId="2CC778E8" w14:textId="77777777" w:rsidTr="002174C9">
        <w:trPr>
          <w:trHeight w:hRule="exact" w:val="567"/>
        </w:trPr>
        <w:tc>
          <w:tcPr>
            <w:tcW w:w="2977" w:type="dxa"/>
            <w:shd w:val="clear" w:color="auto" w:fill="F2F2F2" w:themeFill="background1" w:themeFillShade="F2"/>
            <w:vAlign w:val="center"/>
          </w:tcPr>
          <w:p w14:paraId="2100BCA2" w14:textId="77777777" w:rsidR="002A042F" w:rsidRPr="000475C8" w:rsidRDefault="002A042F" w:rsidP="002174C9">
            <w:pPr>
              <w:rPr>
                <w:rFonts w:ascii="Source Sans Pro" w:hAnsi="Source Sans Pro" w:cstheme="minorHAnsi"/>
                <w:lang w:val="en-US"/>
              </w:rPr>
            </w:pPr>
            <w:proofErr w:type="spellStart"/>
            <w:r w:rsidRPr="000475C8">
              <w:rPr>
                <w:rFonts w:ascii="Source Sans Pro" w:hAnsi="Source Sans Pro" w:cstheme="minorHAnsi"/>
                <w:lang w:val="en-US"/>
              </w:rPr>
              <w:t>Fecha</w:t>
            </w:r>
            <w:proofErr w:type="spellEnd"/>
            <w:r w:rsidRPr="000475C8">
              <w:rPr>
                <w:rFonts w:ascii="Source Sans Pro" w:hAnsi="Source Sans Pro" w:cstheme="minorHAnsi"/>
                <w:lang w:val="en-US"/>
              </w:rPr>
              <w:t xml:space="preserve"> de </w:t>
            </w:r>
            <w:proofErr w:type="spellStart"/>
            <w:r w:rsidRPr="000475C8">
              <w:rPr>
                <w:rFonts w:ascii="Source Sans Pro" w:hAnsi="Source Sans Pro" w:cstheme="minorHAnsi"/>
                <w:lang w:val="en-US"/>
              </w:rPr>
              <w:t>presentación</w:t>
            </w:r>
            <w:proofErr w:type="spellEnd"/>
            <w:r w:rsidRPr="000475C8">
              <w:rPr>
                <w:rFonts w:ascii="Source Sans Pro" w:hAnsi="Source Sans Pro" w:cstheme="minorHAnsi"/>
                <w:lang w:val="en-US"/>
              </w:rPr>
              <w:t>:</w:t>
            </w:r>
          </w:p>
        </w:tc>
        <w:tc>
          <w:tcPr>
            <w:tcW w:w="7087" w:type="dxa"/>
            <w:vAlign w:val="center"/>
          </w:tcPr>
          <w:p w14:paraId="345144C1" w14:textId="56586BF8" w:rsidR="002A042F" w:rsidRPr="000475C8" w:rsidRDefault="00237FD7" w:rsidP="002174C9">
            <w:pPr>
              <w:rPr>
                <w:rFonts w:ascii="Source Sans Pro" w:hAnsi="Source Sans Pro" w:cstheme="minorHAnsi"/>
                <w:lang w:val="en-US"/>
              </w:rPr>
            </w:pPr>
            <w:r w:rsidRPr="000475C8">
              <w:rPr>
                <w:rFonts w:ascii="Source Sans Pro" w:hAnsi="Source Sans Pro" w:cstheme="minorHAnsi"/>
                <w:lang w:val="en-US"/>
              </w:rPr>
              <w:t>1</w:t>
            </w:r>
            <w:r w:rsidR="00123A9E" w:rsidRPr="000475C8">
              <w:rPr>
                <w:rFonts w:ascii="Source Sans Pro" w:hAnsi="Source Sans Pro" w:cstheme="minorHAnsi"/>
                <w:lang w:val="en-US"/>
              </w:rPr>
              <w:t>5</w:t>
            </w:r>
            <w:r w:rsidRPr="000475C8">
              <w:rPr>
                <w:rFonts w:ascii="Source Sans Pro" w:hAnsi="Source Sans Pro" w:cstheme="minorHAnsi"/>
                <w:lang w:val="en-US"/>
              </w:rPr>
              <w:t xml:space="preserve"> de enero de 2024</w:t>
            </w:r>
          </w:p>
        </w:tc>
      </w:tr>
    </w:tbl>
    <w:p w14:paraId="1DB2A5B9" w14:textId="77777777" w:rsidR="00E77BC1" w:rsidRPr="002A042F" w:rsidRDefault="00E77BC1" w:rsidP="002A042F">
      <w:pPr>
        <w:spacing w:before="240"/>
        <w:rPr>
          <w:b/>
          <w:color w:val="244061" w:themeColor="accent1" w:themeShade="80"/>
          <w:sz w:val="24"/>
          <w:lang w:val="es-ES"/>
        </w:rPr>
      </w:pPr>
    </w:p>
    <w:p w14:paraId="26964E4B" w14:textId="45F9E0F2" w:rsidR="00DD36E1" w:rsidRPr="00976020" w:rsidRDefault="008D51AE" w:rsidP="00976020">
      <w:pPr>
        <w:pStyle w:val="Listenabsatz"/>
        <w:numPr>
          <w:ilvl w:val="1"/>
          <w:numId w:val="8"/>
        </w:numPr>
        <w:spacing w:before="240"/>
        <w:rPr>
          <w:b/>
          <w:color w:val="244061" w:themeColor="accent1" w:themeShade="80"/>
          <w:sz w:val="24"/>
          <w:lang w:val="es-ES"/>
        </w:rPr>
      </w:pPr>
      <w:r w:rsidRPr="009D4CE1">
        <w:rPr>
          <w:b/>
          <w:color w:val="244061" w:themeColor="accent1" w:themeShade="80"/>
          <w:sz w:val="24"/>
          <w:lang w:val="es-ES"/>
        </w:rPr>
        <w:t>Fuentes de información para la prueba provisional</w:t>
      </w:r>
    </w:p>
    <w:p w14:paraId="61962F56" w14:textId="10E7C5A7" w:rsidR="004F17FF" w:rsidRDefault="009D1FB4">
      <w:pPr>
        <w:pStyle w:val="Listenabsatz"/>
        <w:tabs>
          <w:tab w:val="left" w:pos="567"/>
        </w:tabs>
        <w:spacing w:after="0" w:line="240" w:lineRule="auto"/>
        <w:ind w:left="0"/>
        <w:contextualSpacing w:val="0"/>
        <w:rPr>
          <w:color w:val="A6A6A6" w:themeColor="background1" w:themeShade="A6"/>
          <w:szCs w:val="18"/>
          <w:lang w:val="es-ES"/>
        </w:rPr>
      </w:pPr>
      <w:r w:rsidRPr="00F57D70">
        <w:rPr>
          <w:color w:val="A6A6A6" w:themeColor="background1" w:themeShade="A6"/>
          <w:szCs w:val="18"/>
          <w:lang w:val="es-ES"/>
        </w:rPr>
        <w:t>[Indique aquí quién ha contribuido a la prueba y en qué información y fuentes se basa].</w:t>
      </w:r>
    </w:p>
    <w:p w14:paraId="0E118A23" w14:textId="51ED1730" w:rsidR="000605F0" w:rsidRDefault="000605F0">
      <w:pPr>
        <w:pStyle w:val="Listenabsatz"/>
        <w:tabs>
          <w:tab w:val="left" w:pos="567"/>
        </w:tabs>
        <w:spacing w:after="0" w:line="240" w:lineRule="auto"/>
        <w:ind w:left="0"/>
        <w:contextualSpacing w:val="0"/>
        <w:rPr>
          <w:color w:val="A6A6A6" w:themeColor="background1" w:themeShade="A6"/>
          <w:szCs w:val="18"/>
          <w:lang w:val="es-ES"/>
        </w:rPr>
      </w:pPr>
    </w:p>
    <w:p w14:paraId="38B46F04" w14:textId="42B8AC23" w:rsidR="00F52038" w:rsidRPr="00467FAF" w:rsidRDefault="00F52038" w:rsidP="00F52038">
      <w:pPr>
        <w:pStyle w:val="Listenabsatz"/>
        <w:tabs>
          <w:tab w:val="left" w:pos="567"/>
        </w:tabs>
        <w:spacing w:after="0" w:line="240" w:lineRule="auto"/>
        <w:ind w:left="0"/>
        <w:contextualSpacing w:val="0"/>
        <w:jc w:val="both"/>
        <w:rPr>
          <w:rFonts w:ascii="Calibri" w:hAnsi="Calibri" w:cs="Calibri"/>
          <w:color w:val="A6A6A6" w:themeColor="background1" w:themeShade="A6"/>
          <w:szCs w:val="18"/>
          <w:lang w:val="es-ES"/>
        </w:rPr>
      </w:pPr>
      <w:r>
        <w:rPr>
          <w:rFonts w:ascii="Calibri" w:hAnsi="Calibri" w:cs="Calibri"/>
          <w:szCs w:val="18"/>
          <w:lang w:val="es-ES"/>
        </w:rPr>
        <w:t xml:space="preserve">Toda la información presentada en este proyecto tiene como base fuentes oficiales, es decir, se consulta de manera frecuente y en cada una de nuestras intervenciones. Sabiendo que, la Fundación Sonrisas que Escuchan, enfoca sus esfuerzos en la intervención relacionada a la discapacidad auditiva y que eso traerá consigo información, se pretende que cada información oficial sea el punto de partida (línea base) y las intervenciones de la FSqE actualizará información y expondrá su amplificación de acuerdo a los indicadores generados. Todo lo anterior, en virtud de colaborar tanto con el ente rector de cada tema, como con la consolidación de información. </w:t>
      </w:r>
    </w:p>
    <w:p w14:paraId="0A70630C" w14:textId="7D13C9A9" w:rsidR="004839AF" w:rsidRDefault="004839AF" w:rsidP="00264536">
      <w:pPr>
        <w:pStyle w:val="Listenabsatz"/>
        <w:tabs>
          <w:tab w:val="left" w:pos="567"/>
        </w:tabs>
        <w:spacing w:after="0" w:line="240" w:lineRule="auto"/>
        <w:ind w:left="0"/>
        <w:contextualSpacing w:val="0"/>
        <w:jc w:val="both"/>
        <w:rPr>
          <w:lang w:val="es-ES"/>
        </w:rPr>
      </w:pPr>
    </w:p>
    <w:p w14:paraId="59A2EE20" w14:textId="34EB4710" w:rsidR="004F17FF" w:rsidRPr="009D4CE1" w:rsidRDefault="008D51AE" w:rsidP="009D4CE1">
      <w:pPr>
        <w:pStyle w:val="Listenabsatz"/>
        <w:numPr>
          <w:ilvl w:val="1"/>
          <w:numId w:val="8"/>
        </w:numPr>
        <w:spacing w:before="240"/>
        <w:rPr>
          <w:b/>
          <w:color w:val="244061" w:themeColor="accent1" w:themeShade="80"/>
          <w:sz w:val="24"/>
          <w:lang w:val="es-ES"/>
        </w:rPr>
      </w:pPr>
      <w:r w:rsidRPr="009D4CE1">
        <w:rPr>
          <w:b/>
          <w:color w:val="244061" w:themeColor="accent1" w:themeShade="80"/>
          <w:sz w:val="24"/>
          <w:lang w:val="es-ES"/>
        </w:rPr>
        <w:t>Estado de consecución de los objetivos y matriz de impacto</w:t>
      </w:r>
    </w:p>
    <w:p w14:paraId="5A963371" w14:textId="77777777" w:rsidR="004F17FF" w:rsidRPr="00F57D70" w:rsidRDefault="00806CC3">
      <w:pPr>
        <w:pStyle w:val="Listenabsatz"/>
        <w:tabs>
          <w:tab w:val="left" w:pos="567"/>
        </w:tabs>
        <w:spacing w:after="0" w:line="240" w:lineRule="auto"/>
        <w:ind w:left="0"/>
        <w:contextualSpacing w:val="0"/>
        <w:rPr>
          <w:color w:val="A6A6A6" w:themeColor="background1" w:themeShade="A6"/>
          <w:szCs w:val="18"/>
          <w:lang w:val="es-ES"/>
        </w:rPr>
      </w:pPr>
      <w:r w:rsidRPr="00F57D70">
        <w:rPr>
          <w:color w:val="A6A6A6" w:themeColor="background1" w:themeShade="A6"/>
          <w:szCs w:val="18"/>
          <w:lang w:val="es-ES"/>
        </w:rPr>
        <w:t xml:space="preserve">[Utilice en este cuadro </w:t>
      </w:r>
      <w:r w:rsidR="006A400E" w:rsidRPr="00F57D70">
        <w:rPr>
          <w:color w:val="A6A6A6" w:themeColor="background1" w:themeShade="A6"/>
          <w:szCs w:val="18"/>
          <w:lang w:val="es-ES"/>
        </w:rPr>
        <w:t xml:space="preserve">la </w:t>
      </w:r>
      <w:r w:rsidRPr="00F57D70">
        <w:rPr>
          <w:color w:val="A6A6A6" w:themeColor="background1" w:themeShade="A6"/>
          <w:szCs w:val="18"/>
          <w:lang w:val="es-ES"/>
        </w:rPr>
        <w:t xml:space="preserve">información de </w:t>
      </w:r>
      <w:r w:rsidR="006A400E" w:rsidRPr="00F57D70">
        <w:rPr>
          <w:color w:val="A6A6A6" w:themeColor="background1" w:themeShade="A6"/>
          <w:szCs w:val="18"/>
          <w:lang w:val="es-ES"/>
        </w:rPr>
        <w:t xml:space="preserve">la matriz de impacto de la </w:t>
      </w:r>
      <w:r w:rsidRPr="00F57D70">
        <w:rPr>
          <w:color w:val="A6A6A6" w:themeColor="background1" w:themeShade="A6"/>
          <w:szCs w:val="18"/>
          <w:lang w:val="es-ES"/>
        </w:rPr>
        <w:t xml:space="preserve">candidatura. A continuación, presente la evolución de los indicadores que ha observado en la columna "Valor alcanzado hasta la fecha", si es posible en términos cualitativos y cuantitativos. Esto mostrará el progreso realizado en el ejercicio sobre el que está informando. Si se han producido desviaciones significativas con respecto al plan, explíquelas </w:t>
      </w:r>
      <w:r w:rsidR="006A400E" w:rsidRPr="00F57D70">
        <w:rPr>
          <w:color w:val="A6A6A6" w:themeColor="background1" w:themeShade="A6"/>
          <w:szCs w:val="18"/>
          <w:lang w:val="es-ES"/>
        </w:rPr>
        <w:t xml:space="preserve">también </w:t>
      </w:r>
      <w:r w:rsidRPr="00F57D70">
        <w:rPr>
          <w:color w:val="A6A6A6" w:themeColor="background1" w:themeShade="A6"/>
          <w:szCs w:val="18"/>
          <w:lang w:val="es-ES"/>
        </w:rPr>
        <w:t>aquí].</w:t>
      </w:r>
    </w:p>
    <w:p w14:paraId="02705851" w14:textId="77777777" w:rsidR="006A400E" w:rsidRPr="00F57D70" w:rsidRDefault="006A400E" w:rsidP="00806CC3">
      <w:pPr>
        <w:spacing w:after="0" w:line="240" w:lineRule="auto"/>
        <w:rPr>
          <w:rFonts w:cs="Calibri"/>
          <w:color w:val="808080"/>
          <w:szCs w:val="18"/>
          <w:lang w:val="es-ES"/>
        </w:rPr>
      </w:pPr>
    </w:p>
    <w:tbl>
      <w:tblPr>
        <w:tblpPr w:leftFromText="141" w:rightFromText="141" w:vertAnchor="text" w:tblpX="-289" w:tblpY="1"/>
        <w:tblOverlap w:val="never"/>
        <w:tblW w:w="5314" w:type="pct"/>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Look w:val="01E0" w:firstRow="1" w:lastRow="1" w:firstColumn="1" w:lastColumn="1" w:noHBand="0" w:noVBand="0"/>
      </w:tblPr>
      <w:tblGrid>
        <w:gridCol w:w="2703"/>
        <w:gridCol w:w="2254"/>
        <w:gridCol w:w="2127"/>
        <w:gridCol w:w="2299"/>
        <w:gridCol w:w="964"/>
      </w:tblGrid>
      <w:tr w:rsidR="0040620C" w:rsidRPr="00B229C8" w14:paraId="36DBF43D" w14:textId="6901B904" w:rsidTr="00D516A9">
        <w:trPr>
          <w:trHeight w:val="397"/>
        </w:trPr>
        <w:tc>
          <w:tcPr>
            <w:tcW w:w="5000" w:type="pct"/>
            <w:gridSpan w:val="5"/>
            <w:tcBorders>
              <w:bottom w:val="single" w:sz="4" w:space="0" w:color="auto"/>
            </w:tcBorders>
            <w:shd w:val="clear" w:color="auto" w:fill="DBE5F1" w:themeFill="accent1" w:themeFillTint="33"/>
            <w:tcMar>
              <w:top w:w="85" w:type="dxa"/>
              <w:bottom w:w="85" w:type="dxa"/>
            </w:tcMar>
            <w:vAlign w:val="center"/>
          </w:tcPr>
          <w:p w14:paraId="7419DE39" w14:textId="039DDB78" w:rsidR="00BB6D71" w:rsidRPr="00BB6D71" w:rsidRDefault="008D51AE" w:rsidP="00BB6D71">
            <w:pPr>
              <w:jc w:val="both"/>
              <w:rPr>
                <w:lang w:val="es-GT"/>
              </w:rPr>
            </w:pPr>
            <w:r w:rsidRPr="00743170">
              <w:rPr>
                <w:rFonts w:cs="Calibri"/>
                <w:b/>
                <w:lang w:val="es-ES"/>
              </w:rPr>
              <w:t>Objetivo general</w:t>
            </w:r>
            <w:r w:rsidR="0040620C" w:rsidRPr="00743170">
              <w:rPr>
                <w:rFonts w:cs="Calibri"/>
                <w:b/>
                <w:lang w:val="es-ES"/>
              </w:rPr>
              <w:t xml:space="preserve">: </w:t>
            </w:r>
            <w:r w:rsidR="00743170" w:rsidRPr="00743170">
              <w:rPr>
                <w:lang w:val="es-ES"/>
              </w:rPr>
              <w:t xml:space="preserve"> </w:t>
            </w:r>
            <w:r w:rsidR="00BB6D71" w:rsidRPr="00BB6D71">
              <w:rPr>
                <w:lang w:val="es-GT"/>
              </w:rPr>
              <w:t xml:space="preserve"> Promover el desarrollo de comunidades inclusivas mediante el acceso a servicios de salud inclusivos para las personas con discapacidad auditiva, educación inclusiva e igualdad de empleo para las personas con discapacidad en Guatemala.</w:t>
            </w:r>
          </w:p>
          <w:p w14:paraId="4CBAB375" w14:textId="1F6F15A3" w:rsidR="00AF252F" w:rsidRPr="00BB6D71" w:rsidRDefault="00AF252F" w:rsidP="00CC4124">
            <w:pPr>
              <w:tabs>
                <w:tab w:val="left" w:pos="2127"/>
              </w:tabs>
              <w:spacing w:after="0"/>
              <w:ind w:left="2127" w:hanging="2127"/>
              <w:rPr>
                <w:lang w:val="es-GT"/>
              </w:rPr>
            </w:pPr>
          </w:p>
          <w:p w14:paraId="0223CA9D" w14:textId="77777777" w:rsidR="0040620C" w:rsidRPr="00743170" w:rsidRDefault="0040620C" w:rsidP="00D516A9">
            <w:pPr>
              <w:tabs>
                <w:tab w:val="left" w:pos="2127"/>
              </w:tabs>
              <w:spacing w:after="0"/>
              <w:ind w:left="2127" w:hanging="2127"/>
              <w:rPr>
                <w:rFonts w:cs="Calibri"/>
                <w:b/>
                <w:lang w:val="es-ES"/>
              </w:rPr>
            </w:pPr>
          </w:p>
        </w:tc>
      </w:tr>
      <w:tr w:rsidR="0040620C" w:rsidRPr="00B229C8" w14:paraId="7E7ECA51" w14:textId="32209BB0" w:rsidTr="003F02F8">
        <w:trPr>
          <w:trHeight w:val="397"/>
        </w:trPr>
        <w:tc>
          <w:tcPr>
            <w:tcW w:w="3423" w:type="pct"/>
            <w:gridSpan w:val="3"/>
            <w:tcBorders>
              <w:top w:val="single" w:sz="4" w:space="0" w:color="auto"/>
              <w:left w:val="nil"/>
              <w:bottom w:val="nil"/>
              <w:right w:val="nil"/>
            </w:tcBorders>
            <w:shd w:val="clear" w:color="auto" w:fill="FFFFFF" w:themeFill="background1"/>
            <w:tcMar>
              <w:top w:w="85" w:type="dxa"/>
              <w:bottom w:w="85" w:type="dxa"/>
            </w:tcMar>
            <w:vAlign w:val="center"/>
          </w:tcPr>
          <w:p w14:paraId="323A37E3" w14:textId="77777777" w:rsidR="0040620C" w:rsidRPr="00743170" w:rsidRDefault="0040620C" w:rsidP="00D516A9">
            <w:pPr>
              <w:tabs>
                <w:tab w:val="left" w:pos="2127"/>
              </w:tabs>
              <w:spacing w:after="0"/>
              <w:rPr>
                <w:rFonts w:cs="Calibri"/>
                <w:b/>
                <w:sz w:val="10"/>
                <w:lang w:val="es-ES"/>
              </w:rPr>
            </w:pPr>
          </w:p>
        </w:tc>
        <w:tc>
          <w:tcPr>
            <w:tcW w:w="1111" w:type="pct"/>
            <w:tcBorders>
              <w:top w:val="single" w:sz="4" w:space="0" w:color="auto"/>
              <w:left w:val="nil"/>
              <w:bottom w:val="nil"/>
              <w:right w:val="nil"/>
            </w:tcBorders>
            <w:shd w:val="clear" w:color="auto" w:fill="FFFFFF" w:themeFill="background1"/>
          </w:tcPr>
          <w:p w14:paraId="7F8880AE" w14:textId="77777777" w:rsidR="0040620C" w:rsidRPr="00743170" w:rsidRDefault="0040620C" w:rsidP="00D516A9">
            <w:pPr>
              <w:tabs>
                <w:tab w:val="left" w:pos="2127"/>
              </w:tabs>
              <w:spacing w:after="0"/>
              <w:ind w:left="2127" w:hanging="2127"/>
              <w:rPr>
                <w:rFonts w:cs="Calibri"/>
                <w:b/>
                <w:lang w:val="es-ES"/>
              </w:rPr>
            </w:pPr>
          </w:p>
        </w:tc>
        <w:tc>
          <w:tcPr>
            <w:tcW w:w="466" w:type="pct"/>
            <w:tcBorders>
              <w:top w:val="single" w:sz="4" w:space="0" w:color="auto"/>
              <w:left w:val="nil"/>
              <w:bottom w:val="nil"/>
              <w:right w:val="nil"/>
            </w:tcBorders>
            <w:shd w:val="clear" w:color="auto" w:fill="FFFFFF" w:themeFill="background1"/>
          </w:tcPr>
          <w:p w14:paraId="280180B0" w14:textId="77777777" w:rsidR="0040620C" w:rsidRPr="00743170" w:rsidRDefault="0040620C" w:rsidP="00D516A9">
            <w:pPr>
              <w:tabs>
                <w:tab w:val="left" w:pos="2127"/>
              </w:tabs>
              <w:spacing w:after="0"/>
              <w:ind w:left="2127" w:hanging="2127"/>
              <w:rPr>
                <w:rFonts w:cs="Calibri"/>
                <w:b/>
                <w:lang w:val="es-ES"/>
              </w:rPr>
            </w:pPr>
          </w:p>
        </w:tc>
      </w:tr>
      <w:tr w:rsidR="0040620C" w:rsidRPr="00B229C8" w14:paraId="03508892" w14:textId="5CB2B0EF" w:rsidTr="003F02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2"/>
        </w:trPr>
        <w:tc>
          <w:tcPr>
            <w:tcW w:w="1306" w:type="pct"/>
            <w:vMerge w:val="restart"/>
            <w:shd w:val="clear" w:color="auto" w:fill="DBE5F1" w:themeFill="accent1" w:themeFillTint="33"/>
          </w:tcPr>
          <w:p w14:paraId="70C45551" w14:textId="77777777" w:rsidR="004F17FF" w:rsidRDefault="008D51AE" w:rsidP="00D516A9">
            <w:pPr>
              <w:pStyle w:val="Listenabsatz"/>
              <w:tabs>
                <w:tab w:val="left" w:pos="567"/>
              </w:tabs>
              <w:spacing w:after="0" w:line="240" w:lineRule="auto"/>
              <w:ind w:left="0"/>
              <w:contextualSpacing w:val="0"/>
              <w:rPr>
                <w:b/>
                <w:szCs w:val="20"/>
              </w:rPr>
            </w:pPr>
            <w:r w:rsidRPr="003A721A">
              <w:rPr>
                <w:b/>
                <w:szCs w:val="20"/>
              </w:rPr>
              <w:t xml:space="preserve">Objetivo del proyecto </w:t>
            </w:r>
          </w:p>
          <w:p w14:paraId="40FF023E" w14:textId="0C98F612" w:rsidR="0040620C" w:rsidRPr="003A721A" w:rsidRDefault="0040620C" w:rsidP="00D516A9">
            <w:pPr>
              <w:pStyle w:val="Listenabsatz"/>
              <w:tabs>
                <w:tab w:val="left" w:pos="567"/>
              </w:tabs>
              <w:spacing w:after="0" w:line="240" w:lineRule="auto"/>
              <w:ind w:left="0"/>
              <w:contextualSpacing w:val="0"/>
              <w:rPr>
                <w:rFonts w:cs="Calibri"/>
                <w:szCs w:val="18"/>
              </w:rPr>
            </w:pPr>
          </w:p>
        </w:tc>
        <w:tc>
          <w:tcPr>
            <w:tcW w:w="3694" w:type="pct"/>
            <w:gridSpan w:val="4"/>
            <w:shd w:val="clear" w:color="auto" w:fill="DBE5F1" w:themeFill="accent1" w:themeFillTint="33"/>
          </w:tcPr>
          <w:p w14:paraId="3709FDCF" w14:textId="77777777" w:rsidR="004F17FF" w:rsidRPr="00F57D70" w:rsidRDefault="008D51AE" w:rsidP="00D516A9">
            <w:pPr>
              <w:pStyle w:val="Listenabsatz"/>
              <w:tabs>
                <w:tab w:val="left" w:pos="567"/>
              </w:tabs>
              <w:spacing w:after="0" w:line="240" w:lineRule="auto"/>
              <w:ind w:left="0"/>
              <w:contextualSpacing w:val="0"/>
              <w:rPr>
                <w:b/>
                <w:szCs w:val="20"/>
                <w:lang w:val="es-ES"/>
              </w:rPr>
            </w:pPr>
            <w:r w:rsidRPr="00F57D70">
              <w:rPr>
                <w:b/>
                <w:szCs w:val="20"/>
                <w:lang w:val="es-ES"/>
              </w:rPr>
              <w:t>Indicadores (posiblemente más estructura cuantitativa)</w:t>
            </w:r>
          </w:p>
        </w:tc>
      </w:tr>
      <w:tr w:rsidR="003F02F8" w:rsidRPr="00B229C8" w14:paraId="769AC287" w14:textId="3B548606" w:rsidTr="00226B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80"/>
        </w:trPr>
        <w:tc>
          <w:tcPr>
            <w:tcW w:w="1306" w:type="pct"/>
            <w:vMerge/>
            <w:shd w:val="clear" w:color="auto" w:fill="DBE5F1" w:themeFill="accent1" w:themeFillTint="33"/>
          </w:tcPr>
          <w:p w14:paraId="4393E8E2" w14:textId="77777777" w:rsidR="00DA17F3" w:rsidRPr="00F57D70" w:rsidRDefault="00DA17F3" w:rsidP="00D516A9">
            <w:pPr>
              <w:pStyle w:val="Listenabsatz"/>
              <w:tabs>
                <w:tab w:val="left" w:pos="567"/>
              </w:tabs>
              <w:spacing w:after="0" w:line="240" w:lineRule="auto"/>
              <w:ind w:left="0"/>
              <w:contextualSpacing w:val="0"/>
              <w:rPr>
                <w:rFonts w:cs="Calibri"/>
                <w:szCs w:val="20"/>
                <w:lang w:val="es-ES"/>
              </w:rPr>
            </w:pPr>
          </w:p>
        </w:tc>
        <w:tc>
          <w:tcPr>
            <w:tcW w:w="1089" w:type="pct"/>
            <w:shd w:val="clear" w:color="auto" w:fill="auto"/>
          </w:tcPr>
          <w:p w14:paraId="155AD1EF" w14:textId="77777777" w:rsidR="004F17FF" w:rsidRPr="00F57D70" w:rsidRDefault="008D51AE" w:rsidP="00D516A9">
            <w:pPr>
              <w:spacing w:after="0" w:line="240" w:lineRule="auto"/>
              <w:rPr>
                <w:rFonts w:cs="Calibri"/>
                <w:szCs w:val="20"/>
                <w:lang w:val="es-ES"/>
              </w:rPr>
            </w:pPr>
            <w:r w:rsidRPr="00F57D70">
              <w:rPr>
                <w:rFonts w:cs="Calibri"/>
                <w:szCs w:val="20"/>
                <w:lang w:val="es-ES"/>
              </w:rPr>
              <w:t xml:space="preserve">Valor inicial </w:t>
            </w:r>
          </w:p>
          <w:p w14:paraId="5834683C" w14:textId="77777777" w:rsidR="004F17FF" w:rsidRPr="00F57D70" w:rsidRDefault="008D51AE" w:rsidP="00D516A9">
            <w:pPr>
              <w:pStyle w:val="Listenabsatz"/>
              <w:tabs>
                <w:tab w:val="left" w:pos="567"/>
              </w:tabs>
              <w:spacing w:after="0" w:line="240" w:lineRule="auto"/>
              <w:ind w:left="0"/>
              <w:contextualSpacing w:val="0"/>
              <w:rPr>
                <w:rFonts w:cs="Calibri"/>
                <w:szCs w:val="18"/>
                <w:lang w:val="es-ES"/>
              </w:rPr>
            </w:pPr>
            <w:r w:rsidRPr="00F57D70">
              <w:rPr>
                <w:sz w:val="18"/>
                <w:szCs w:val="20"/>
                <w:lang w:val="es-ES"/>
              </w:rPr>
              <w:t>(cuantitativa y cualitativa)</w:t>
            </w:r>
          </w:p>
        </w:tc>
        <w:tc>
          <w:tcPr>
            <w:tcW w:w="1028" w:type="pct"/>
            <w:shd w:val="clear" w:color="auto" w:fill="auto"/>
          </w:tcPr>
          <w:p w14:paraId="6D8F984A" w14:textId="77777777" w:rsidR="004F17FF" w:rsidRPr="00F57D70" w:rsidRDefault="008D51AE" w:rsidP="00D516A9">
            <w:pPr>
              <w:spacing w:after="0" w:line="240" w:lineRule="auto"/>
              <w:rPr>
                <w:rFonts w:cs="Calibri"/>
                <w:szCs w:val="20"/>
                <w:lang w:val="es-ES"/>
              </w:rPr>
            </w:pPr>
            <w:r w:rsidRPr="00F57D70">
              <w:rPr>
                <w:rFonts w:cs="Calibri"/>
                <w:szCs w:val="20"/>
                <w:lang w:val="es-ES"/>
              </w:rPr>
              <w:t xml:space="preserve">Valor objetivo (target) </w:t>
            </w:r>
          </w:p>
          <w:p w14:paraId="38D24E90" w14:textId="77777777" w:rsidR="004F17FF" w:rsidRPr="00F57D70" w:rsidRDefault="008D51AE" w:rsidP="00D516A9">
            <w:pPr>
              <w:pStyle w:val="Listenabsatz"/>
              <w:tabs>
                <w:tab w:val="left" w:pos="567"/>
              </w:tabs>
              <w:spacing w:after="0" w:line="240" w:lineRule="auto"/>
              <w:ind w:left="0"/>
              <w:contextualSpacing w:val="0"/>
              <w:rPr>
                <w:sz w:val="18"/>
                <w:szCs w:val="20"/>
                <w:lang w:val="es-ES"/>
              </w:rPr>
            </w:pPr>
            <w:r w:rsidRPr="00F57D70">
              <w:rPr>
                <w:sz w:val="18"/>
                <w:szCs w:val="20"/>
                <w:lang w:val="es-ES"/>
              </w:rPr>
              <w:t>(cuantitativa y cualitativa)</w:t>
            </w:r>
          </w:p>
          <w:p w14:paraId="5EAB8F06" w14:textId="37EA8A0D" w:rsidR="00DA17F3" w:rsidRPr="00F57D70" w:rsidRDefault="00DA17F3" w:rsidP="00D516A9">
            <w:pPr>
              <w:pStyle w:val="Listenabsatz"/>
              <w:tabs>
                <w:tab w:val="left" w:pos="567"/>
              </w:tabs>
              <w:spacing w:after="0" w:line="240" w:lineRule="auto"/>
              <w:ind w:left="0"/>
              <w:contextualSpacing w:val="0"/>
              <w:rPr>
                <w:rFonts w:cs="Calibri"/>
                <w:szCs w:val="18"/>
                <w:lang w:val="es-ES"/>
              </w:rPr>
            </w:pPr>
          </w:p>
        </w:tc>
        <w:tc>
          <w:tcPr>
            <w:tcW w:w="1577" w:type="pct"/>
            <w:gridSpan w:val="2"/>
          </w:tcPr>
          <w:p w14:paraId="771CB191" w14:textId="77777777" w:rsidR="004F17FF" w:rsidRPr="003F02F8" w:rsidRDefault="008D51AE" w:rsidP="00D516A9">
            <w:pPr>
              <w:spacing w:after="0" w:line="240" w:lineRule="auto"/>
              <w:rPr>
                <w:rFonts w:cs="Calibri"/>
                <w:szCs w:val="20"/>
                <w:highlight w:val="yellow"/>
                <w:lang w:val="es-ES"/>
              </w:rPr>
            </w:pPr>
            <w:r w:rsidRPr="00150365">
              <w:rPr>
                <w:rFonts w:cs="Calibri"/>
                <w:szCs w:val="20"/>
                <w:lang w:val="es-ES"/>
              </w:rPr>
              <w:t xml:space="preserve">Valor alcanzado hasta la fecha </w:t>
            </w:r>
            <w:r w:rsidRPr="00150365">
              <w:rPr>
                <w:rFonts w:cs="Calibri"/>
                <w:sz w:val="18"/>
                <w:szCs w:val="20"/>
                <w:lang w:val="es-ES"/>
              </w:rPr>
              <w:t>(cuantitativo y cualitativo)</w:t>
            </w:r>
            <w:r w:rsidRPr="00150365">
              <w:rPr>
                <w:rFonts w:cs="Calibri"/>
                <w:szCs w:val="20"/>
                <w:lang w:val="es-ES"/>
              </w:rPr>
              <w:t xml:space="preserve">, </w:t>
            </w:r>
            <w:r w:rsidRPr="00150365">
              <w:rPr>
                <w:rFonts w:cs="Calibri"/>
                <w:sz w:val="18"/>
                <w:szCs w:val="20"/>
                <w:lang w:val="es-ES"/>
              </w:rPr>
              <w:t xml:space="preserve">explicaciones de las desviaciones si procede. </w:t>
            </w:r>
          </w:p>
        </w:tc>
      </w:tr>
      <w:tr w:rsidR="00DA17F3" w:rsidRPr="00B229C8" w14:paraId="7E8E921D" w14:textId="6D39C59E"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20AA70FB" w14:textId="77777777" w:rsidR="00213E16" w:rsidRPr="00213E16" w:rsidRDefault="00213E16" w:rsidP="00213E16">
            <w:pPr>
              <w:jc w:val="both"/>
              <w:rPr>
                <w:sz w:val="20"/>
                <w:szCs w:val="20"/>
                <w:lang w:val="es-ES"/>
              </w:rPr>
            </w:pPr>
            <w:r w:rsidRPr="00213E16">
              <w:rPr>
                <w:sz w:val="20"/>
                <w:szCs w:val="20"/>
                <w:lang w:val="es-ES"/>
              </w:rPr>
              <w:t xml:space="preserve">Las personas con y sin discapacidad de las siete regiones objetivo de Sololá, El Progreso, Quetzaltenango, Guatemala, Huehuetenango, Zacapa y Escuintla tienen un mejor acceso a los servicios de salud para </w:t>
            </w:r>
            <w:r w:rsidRPr="00213E16">
              <w:rPr>
                <w:sz w:val="20"/>
                <w:szCs w:val="20"/>
                <w:lang w:val="es-ES"/>
              </w:rPr>
              <w:lastRenderedPageBreak/>
              <w:t>personas con discapacidad auditiva (especialmente a la detección precoz), a la educación inclusiva y a la igualdad de empleo mediante el desarrollo de enfoques inclusivos y una mayor participación de las mujeres.</w:t>
            </w:r>
          </w:p>
          <w:p w14:paraId="76E55C8A" w14:textId="748DB6D8" w:rsidR="00DA17F3" w:rsidRPr="00213E16" w:rsidRDefault="00DA17F3" w:rsidP="00D516A9">
            <w:pPr>
              <w:spacing w:after="0" w:line="240" w:lineRule="auto"/>
              <w:rPr>
                <w:rFonts w:cs="Calibri"/>
                <w:sz w:val="20"/>
                <w:szCs w:val="20"/>
                <w:highlight w:val="yellow"/>
                <w:lang w:val="es-ES"/>
              </w:rPr>
            </w:pPr>
          </w:p>
        </w:tc>
        <w:tc>
          <w:tcPr>
            <w:tcW w:w="1089" w:type="pct"/>
            <w:shd w:val="clear" w:color="auto" w:fill="auto"/>
          </w:tcPr>
          <w:p w14:paraId="79F2C45E" w14:textId="370C04C7" w:rsidR="006A43F5" w:rsidRDefault="006A43F5" w:rsidP="006A43F5">
            <w:pPr>
              <w:spacing w:after="0" w:line="240" w:lineRule="auto"/>
              <w:rPr>
                <w:rFonts w:cs="Arial"/>
                <w:sz w:val="20"/>
                <w:szCs w:val="20"/>
                <w:lang w:val="es-ES" w:eastAsia="zh-CN"/>
              </w:rPr>
            </w:pPr>
            <w:r w:rsidRPr="006A43F5">
              <w:rPr>
                <w:rFonts w:cs="Arial"/>
                <w:sz w:val="20"/>
                <w:szCs w:val="20"/>
                <w:lang w:val="es-ES" w:eastAsia="zh-CN"/>
              </w:rPr>
              <w:lastRenderedPageBreak/>
              <w:t xml:space="preserve">Actualmente no se dispone de datos de referencia sobre salud auditiva en los departamentos de Zacapa y Escuintla. En Ciudad de Guatemala, Sololá y Quetzaltenango, la SqE </w:t>
            </w:r>
            <w:r w:rsidRPr="006A43F5">
              <w:rPr>
                <w:rFonts w:cs="Arial"/>
                <w:sz w:val="20"/>
                <w:szCs w:val="20"/>
                <w:lang w:val="es-ES" w:eastAsia="zh-CN"/>
              </w:rPr>
              <w:lastRenderedPageBreak/>
              <w:t>ha prestado servicios a</w:t>
            </w:r>
            <w:r w:rsidR="00986660">
              <w:rPr>
                <w:rFonts w:cs="Arial"/>
                <w:sz w:val="20"/>
                <w:szCs w:val="20"/>
                <w:lang w:val="es-ES" w:eastAsia="zh-CN"/>
              </w:rPr>
              <w:t xml:space="preserve"> </w:t>
            </w:r>
            <w:r w:rsidRPr="006A43F5">
              <w:rPr>
                <w:rFonts w:cs="Arial"/>
                <w:sz w:val="20"/>
                <w:szCs w:val="20"/>
                <w:lang w:val="es-ES" w:eastAsia="zh-CN"/>
              </w:rPr>
              <w:t>aproximadamente 4.974 recién nacidos, 42.500 niños en edad escolar y 2.000 adultos mayores desde 2014.</w:t>
            </w:r>
          </w:p>
          <w:p w14:paraId="22607C60" w14:textId="77777777" w:rsidR="006A43F5" w:rsidRPr="006A43F5" w:rsidRDefault="006A43F5" w:rsidP="006A43F5">
            <w:pPr>
              <w:spacing w:after="0" w:line="240" w:lineRule="auto"/>
              <w:rPr>
                <w:rFonts w:cs="Arial"/>
                <w:sz w:val="20"/>
                <w:szCs w:val="20"/>
                <w:lang w:val="es-ES" w:eastAsia="zh-CN"/>
              </w:rPr>
            </w:pPr>
          </w:p>
          <w:p w14:paraId="581C080E" w14:textId="716445C7" w:rsidR="00DA17F3" w:rsidRPr="006A43F5" w:rsidRDefault="006A43F5" w:rsidP="006A43F5">
            <w:pPr>
              <w:spacing w:after="0" w:line="240" w:lineRule="auto"/>
              <w:rPr>
                <w:rFonts w:cs="Arial"/>
                <w:sz w:val="20"/>
                <w:szCs w:val="20"/>
                <w:highlight w:val="yellow"/>
                <w:lang w:val="es-ES" w:eastAsia="zh-CN"/>
              </w:rPr>
            </w:pPr>
            <w:r w:rsidRPr="006A43F5">
              <w:rPr>
                <w:rFonts w:cs="Arial"/>
                <w:sz w:val="20"/>
                <w:szCs w:val="20"/>
                <w:lang w:val="es-ES" w:eastAsia="zh-CN"/>
              </w:rPr>
              <w:t>Las mujeres de los puntos de contacto social/médico están muy motivadas e interesadas en cuestiones de salud y discapacidad. Sin embargo, suelen carecer de conocimientos específicos en salud auditiva y salud mental para contribuir a la detección precoz.</w:t>
            </w:r>
          </w:p>
        </w:tc>
        <w:tc>
          <w:tcPr>
            <w:tcW w:w="1028" w:type="pct"/>
            <w:shd w:val="clear" w:color="auto" w:fill="auto"/>
          </w:tcPr>
          <w:p w14:paraId="15895376" w14:textId="69D99F2B" w:rsidR="004232AD" w:rsidRPr="00820E21" w:rsidRDefault="004232AD" w:rsidP="004232AD">
            <w:pPr>
              <w:spacing w:after="0" w:line="240" w:lineRule="auto"/>
              <w:rPr>
                <w:rFonts w:cs="Arial"/>
                <w:sz w:val="20"/>
                <w:szCs w:val="20"/>
                <w:lang w:val="es-ES"/>
              </w:rPr>
            </w:pPr>
            <w:r w:rsidRPr="00820E21">
              <w:rPr>
                <w:rFonts w:cs="Arial"/>
                <w:sz w:val="20"/>
                <w:szCs w:val="20"/>
                <w:lang w:val="es-ES"/>
              </w:rPr>
              <w:lastRenderedPageBreak/>
              <w:t xml:space="preserve">4.500 recién nacidos, 20.000 escolares y 2.500 adultos mayores han recibido servicios integrales de salud auditiva en los departamentos de Sololá, Quetzaltenango, </w:t>
            </w:r>
            <w:r w:rsidRPr="00820E21">
              <w:rPr>
                <w:rFonts w:cs="Arial"/>
                <w:sz w:val="20"/>
                <w:szCs w:val="20"/>
                <w:lang w:val="es-ES"/>
              </w:rPr>
              <w:lastRenderedPageBreak/>
              <w:t>Escuintla y Zacapa, prestados a través de 4 clínicas regionales de audiología.</w:t>
            </w:r>
          </w:p>
          <w:p w14:paraId="5053A032" w14:textId="77777777" w:rsidR="004232AD" w:rsidRPr="00820E21" w:rsidRDefault="004232AD" w:rsidP="004232AD">
            <w:pPr>
              <w:spacing w:after="0" w:line="240" w:lineRule="auto"/>
              <w:rPr>
                <w:rFonts w:cs="Arial"/>
                <w:sz w:val="20"/>
                <w:szCs w:val="20"/>
                <w:lang w:val="es-ES"/>
              </w:rPr>
            </w:pPr>
            <w:r w:rsidRPr="00820E21">
              <w:rPr>
                <w:rFonts w:cs="Arial"/>
                <w:sz w:val="20"/>
                <w:szCs w:val="20"/>
                <w:lang w:val="es-ES"/>
              </w:rPr>
              <w:t>(SqE)</w:t>
            </w:r>
          </w:p>
          <w:p w14:paraId="07C4D346" w14:textId="77777777" w:rsidR="004232AD" w:rsidRPr="00820E21" w:rsidRDefault="004232AD" w:rsidP="004232AD">
            <w:pPr>
              <w:spacing w:after="0" w:line="240" w:lineRule="auto"/>
              <w:rPr>
                <w:rFonts w:cs="Arial"/>
                <w:sz w:val="20"/>
                <w:szCs w:val="20"/>
                <w:lang w:val="es-ES"/>
              </w:rPr>
            </w:pPr>
          </w:p>
          <w:p w14:paraId="03615792" w14:textId="4624AB1A" w:rsidR="00DA17F3" w:rsidRPr="00820E21" w:rsidRDefault="004232AD" w:rsidP="004232AD">
            <w:pPr>
              <w:spacing w:after="0" w:line="240" w:lineRule="auto"/>
              <w:rPr>
                <w:rFonts w:cs="Arial"/>
                <w:sz w:val="20"/>
                <w:szCs w:val="20"/>
                <w:highlight w:val="yellow"/>
                <w:lang w:val="es-ES"/>
              </w:rPr>
            </w:pPr>
            <w:r w:rsidRPr="00820E21">
              <w:rPr>
                <w:rFonts w:cs="Arial"/>
                <w:sz w:val="20"/>
                <w:szCs w:val="20"/>
                <w:lang w:val="es-ES"/>
              </w:rPr>
              <w:t xml:space="preserve">650 mujeres del sector sanitario, administrativo o familiar (al menos un 5% con discapacidad) reciben formación en salud auditiva y/o salud mental y contribuyen como multiplicadoras a la detección e intervención </w:t>
            </w:r>
            <w:commentRangeStart w:id="1"/>
            <w:r w:rsidRPr="00820E21">
              <w:rPr>
                <w:rFonts w:cs="Arial"/>
                <w:sz w:val="20"/>
                <w:szCs w:val="20"/>
                <w:lang w:val="es-ES"/>
              </w:rPr>
              <w:t>precoz</w:t>
            </w:r>
            <w:commentRangeEnd w:id="1"/>
            <w:r w:rsidR="00B229C8">
              <w:rPr>
                <w:rStyle w:val="Kommentarzeichen"/>
              </w:rPr>
              <w:commentReference w:id="1"/>
            </w:r>
            <w:r w:rsidRPr="00820E21">
              <w:rPr>
                <w:rFonts w:cs="Arial"/>
                <w:sz w:val="20"/>
                <w:szCs w:val="20"/>
                <w:lang w:val="es-ES"/>
              </w:rPr>
              <w:t>. (SqE+FUNDAL)</w:t>
            </w:r>
          </w:p>
          <w:p w14:paraId="466DD4EE" w14:textId="59E1529F" w:rsidR="004C3556" w:rsidRPr="00820E21" w:rsidRDefault="004C3556" w:rsidP="003F02F8">
            <w:pPr>
              <w:spacing w:after="0" w:line="240" w:lineRule="auto"/>
              <w:rPr>
                <w:rFonts w:cs="Arial"/>
                <w:sz w:val="20"/>
                <w:szCs w:val="20"/>
                <w:highlight w:val="yellow"/>
                <w:lang w:val="es-ES"/>
              </w:rPr>
            </w:pPr>
          </w:p>
        </w:tc>
        <w:tc>
          <w:tcPr>
            <w:tcW w:w="1577" w:type="pct"/>
            <w:gridSpan w:val="2"/>
          </w:tcPr>
          <w:p w14:paraId="1BAAF565" w14:textId="104C9F56" w:rsidR="00A765D9" w:rsidRDefault="00A765D9" w:rsidP="00B86C23">
            <w:pPr>
              <w:spacing w:after="0" w:line="240" w:lineRule="auto"/>
              <w:jc w:val="both"/>
              <w:rPr>
                <w:rFonts w:cs="Arial"/>
                <w:sz w:val="20"/>
                <w:szCs w:val="20"/>
                <w:lang w:val="es-ES"/>
              </w:rPr>
            </w:pPr>
            <w:r>
              <w:rPr>
                <w:rFonts w:cs="Arial"/>
                <w:sz w:val="20"/>
                <w:szCs w:val="20"/>
                <w:lang w:val="es-ES"/>
              </w:rPr>
              <w:lastRenderedPageBreak/>
              <w:t xml:space="preserve">Para </w:t>
            </w:r>
            <w:r w:rsidR="00617C90">
              <w:rPr>
                <w:rFonts w:cs="Arial"/>
                <w:sz w:val="20"/>
                <w:szCs w:val="20"/>
                <w:lang w:val="es-ES"/>
              </w:rPr>
              <w:t>la implementación y ejecución de</w:t>
            </w:r>
            <w:r w:rsidR="00AD1EF6">
              <w:rPr>
                <w:rFonts w:cs="Arial"/>
                <w:sz w:val="20"/>
                <w:szCs w:val="20"/>
                <w:lang w:val="es-ES"/>
              </w:rPr>
              <w:t>l proyecto y en general la gestión audiológica, ya disponemos de las clínicas audiológicas instaladas en cada territorio (Quetzaltenango, Sololá, Escuintla y Zacapa) con todas las necesid</w:t>
            </w:r>
            <w:r w:rsidR="007E46DD">
              <w:rPr>
                <w:rFonts w:cs="Arial"/>
                <w:sz w:val="20"/>
                <w:szCs w:val="20"/>
                <w:lang w:val="es-ES"/>
              </w:rPr>
              <w:t xml:space="preserve">ades y adecuaciones, </w:t>
            </w:r>
            <w:r w:rsidR="0061447A">
              <w:rPr>
                <w:rFonts w:cs="Arial"/>
                <w:sz w:val="20"/>
                <w:szCs w:val="20"/>
                <w:lang w:val="es-ES"/>
              </w:rPr>
              <w:t>personal (</w:t>
            </w:r>
            <w:r w:rsidR="0061447A" w:rsidRPr="004D4C2D">
              <w:rPr>
                <w:rFonts w:cs="Arial"/>
                <w:b/>
                <w:bCs/>
                <w:sz w:val="20"/>
                <w:szCs w:val="20"/>
                <w:lang w:val="es-ES"/>
              </w:rPr>
              <w:t>2 técnicas por clínica, mujeres y</w:t>
            </w:r>
            <w:r w:rsidR="0061447A">
              <w:rPr>
                <w:rFonts w:cs="Arial"/>
                <w:sz w:val="20"/>
                <w:szCs w:val="20"/>
                <w:lang w:val="es-ES"/>
              </w:rPr>
              <w:t xml:space="preserve"> </w:t>
            </w:r>
            <w:r w:rsidR="0061447A" w:rsidRPr="004D4C2D">
              <w:rPr>
                <w:rFonts w:cs="Arial"/>
                <w:b/>
                <w:bCs/>
                <w:sz w:val="20"/>
                <w:szCs w:val="20"/>
                <w:lang w:val="es-ES"/>
              </w:rPr>
              <w:lastRenderedPageBreak/>
              <w:t>propi</w:t>
            </w:r>
            <w:r w:rsidR="004D4C2D" w:rsidRPr="004D4C2D">
              <w:rPr>
                <w:rFonts w:cs="Arial"/>
                <w:b/>
                <w:bCs/>
                <w:sz w:val="20"/>
                <w:szCs w:val="20"/>
                <w:lang w:val="es-ES"/>
              </w:rPr>
              <w:t>as del lugar)</w:t>
            </w:r>
            <w:r w:rsidR="004D4C2D">
              <w:rPr>
                <w:rFonts w:cs="Arial"/>
                <w:sz w:val="20"/>
                <w:szCs w:val="20"/>
                <w:lang w:val="es-ES"/>
              </w:rPr>
              <w:t xml:space="preserve"> </w:t>
            </w:r>
            <w:r w:rsidR="007E46DD">
              <w:rPr>
                <w:rFonts w:cs="Arial"/>
                <w:sz w:val="20"/>
                <w:szCs w:val="20"/>
                <w:lang w:val="es-ES"/>
              </w:rPr>
              <w:t xml:space="preserve">equipo y gestiones. En cuanto al desarrollo formativo audiológico de las técnicas han superado con éxito </w:t>
            </w:r>
            <w:r w:rsidR="005F1C55">
              <w:rPr>
                <w:rFonts w:cs="Arial"/>
                <w:sz w:val="20"/>
                <w:szCs w:val="20"/>
                <w:lang w:val="es-ES"/>
              </w:rPr>
              <w:t>la fase de entrenamiento relacionado a la audiología pediátrica, de lo cual disponemos datos que hemos alcanzados</w:t>
            </w:r>
            <w:r w:rsidR="00FF78C0">
              <w:rPr>
                <w:rFonts w:cs="Arial"/>
                <w:sz w:val="20"/>
                <w:szCs w:val="20"/>
                <w:lang w:val="es-ES"/>
              </w:rPr>
              <w:t xml:space="preserve">, tanto en la </w:t>
            </w:r>
            <w:r w:rsidR="00CA3128">
              <w:rPr>
                <w:rFonts w:cs="Arial"/>
                <w:sz w:val="20"/>
                <w:szCs w:val="20"/>
                <w:lang w:val="es-ES"/>
              </w:rPr>
              <w:t>ejecución de pruebas como en la multiplicación</w:t>
            </w:r>
            <w:r w:rsidR="00B86C23">
              <w:rPr>
                <w:rFonts w:cs="Arial"/>
                <w:sz w:val="20"/>
                <w:szCs w:val="20"/>
                <w:lang w:val="es-ES"/>
              </w:rPr>
              <w:t xml:space="preserve"> del conocimiento)</w:t>
            </w:r>
            <w:r w:rsidR="005F1C55">
              <w:rPr>
                <w:rFonts w:cs="Arial"/>
                <w:sz w:val="20"/>
                <w:szCs w:val="20"/>
                <w:lang w:val="es-ES"/>
              </w:rPr>
              <w:t xml:space="preserve">. Conocedores que el proyecto busca favorecer a cada uno de los grupos etarios </w:t>
            </w:r>
            <w:r w:rsidR="00A87E52">
              <w:rPr>
                <w:rFonts w:cs="Arial"/>
                <w:sz w:val="20"/>
                <w:szCs w:val="20"/>
                <w:lang w:val="es-ES"/>
              </w:rPr>
              <w:t>está planificado terminar durante este semestre las capacidades en cuanto a eva</w:t>
            </w:r>
            <w:r w:rsidR="00EE09B7">
              <w:rPr>
                <w:rFonts w:cs="Arial"/>
                <w:sz w:val="20"/>
                <w:szCs w:val="20"/>
                <w:lang w:val="es-ES"/>
              </w:rPr>
              <w:t xml:space="preserve">luaciones dirigidas a niños, niñas, adultos y adultos mayores. </w:t>
            </w:r>
          </w:p>
          <w:p w14:paraId="5C5F3F46" w14:textId="1C94B373" w:rsidR="00A81764" w:rsidRPr="00FA479D" w:rsidRDefault="00A81764" w:rsidP="00B86C23">
            <w:pPr>
              <w:spacing w:after="0" w:line="240" w:lineRule="auto"/>
              <w:jc w:val="both"/>
              <w:rPr>
                <w:rFonts w:cs="Arial"/>
                <w:sz w:val="20"/>
                <w:szCs w:val="20"/>
                <w:lang w:val="es-ES"/>
              </w:rPr>
            </w:pPr>
          </w:p>
        </w:tc>
      </w:tr>
      <w:tr w:rsidR="0040620C" w:rsidRPr="00B229C8" w14:paraId="063D2FCB" w14:textId="4D0B4A74" w:rsidTr="003F02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trPr>
        <w:tc>
          <w:tcPr>
            <w:tcW w:w="1306" w:type="pct"/>
            <w:vMerge w:val="restart"/>
            <w:shd w:val="clear" w:color="auto" w:fill="DBE5F1" w:themeFill="accent1" w:themeFillTint="33"/>
          </w:tcPr>
          <w:p w14:paraId="22D4FDEA" w14:textId="77777777" w:rsidR="004F17FF" w:rsidRDefault="008D51AE" w:rsidP="00D516A9">
            <w:pPr>
              <w:pStyle w:val="Listenabsatz"/>
              <w:tabs>
                <w:tab w:val="left" w:pos="567"/>
              </w:tabs>
              <w:spacing w:after="0" w:line="240" w:lineRule="auto"/>
              <w:ind w:left="0"/>
              <w:contextualSpacing w:val="0"/>
              <w:rPr>
                <w:szCs w:val="20"/>
              </w:rPr>
            </w:pPr>
            <w:proofErr w:type="spellStart"/>
            <w:r w:rsidRPr="003A721A">
              <w:rPr>
                <w:szCs w:val="20"/>
              </w:rPr>
              <w:lastRenderedPageBreak/>
              <w:t>Subobjetivos</w:t>
            </w:r>
            <w:proofErr w:type="spellEnd"/>
            <w:r w:rsidRPr="003A721A">
              <w:rPr>
                <w:szCs w:val="20"/>
              </w:rPr>
              <w:t xml:space="preserve"> </w:t>
            </w:r>
          </w:p>
          <w:p w14:paraId="0ED99A16" w14:textId="402B2A33" w:rsidR="0040620C" w:rsidRPr="003A721A" w:rsidRDefault="0040620C" w:rsidP="00D516A9">
            <w:pPr>
              <w:pStyle w:val="Listenabsatz"/>
              <w:tabs>
                <w:tab w:val="left" w:pos="567"/>
              </w:tabs>
              <w:spacing w:after="0" w:line="240" w:lineRule="auto"/>
              <w:ind w:left="0"/>
              <w:contextualSpacing w:val="0"/>
              <w:rPr>
                <w:rFonts w:cs="Calibri"/>
                <w:szCs w:val="18"/>
              </w:rPr>
            </w:pPr>
          </w:p>
        </w:tc>
        <w:tc>
          <w:tcPr>
            <w:tcW w:w="3694" w:type="pct"/>
            <w:gridSpan w:val="4"/>
            <w:shd w:val="clear" w:color="auto" w:fill="DBE5F1" w:themeFill="accent1" w:themeFillTint="33"/>
          </w:tcPr>
          <w:p w14:paraId="601DC5C2" w14:textId="77777777" w:rsidR="004F17FF" w:rsidRPr="00F57D70" w:rsidRDefault="008D51AE" w:rsidP="00D516A9">
            <w:pPr>
              <w:pStyle w:val="Listenabsatz"/>
              <w:tabs>
                <w:tab w:val="left" w:pos="567"/>
              </w:tabs>
              <w:spacing w:after="0" w:line="240" w:lineRule="auto"/>
              <w:ind w:left="0"/>
              <w:contextualSpacing w:val="0"/>
              <w:jc w:val="both"/>
              <w:rPr>
                <w:b/>
                <w:szCs w:val="20"/>
                <w:lang w:val="es-ES"/>
              </w:rPr>
            </w:pPr>
            <w:r w:rsidRPr="00F57D70">
              <w:rPr>
                <w:b/>
                <w:szCs w:val="20"/>
                <w:lang w:val="es-ES"/>
              </w:rPr>
              <w:t>Indicadores (posiblemente más estructura cuantitativa)</w:t>
            </w:r>
          </w:p>
        </w:tc>
      </w:tr>
      <w:tr w:rsidR="003F02F8" w:rsidRPr="00B229C8" w14:paraId="34220B4D" w14:textId="7B8E966E"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306" w:type="pct"/>
            <w:vMerge/>
            <w:shd w:val="clear" w:color="auto" w:fill="DBE5F1" w:themeFill="accent1" w:themeFillTint="33"/>
          </w:tcPr>
          <w:p w14:paraId="745F3D3C" w14:textId="77777777" w:rsidR="00DA17F3" w:rsidRPr="00F57D70" w:rsidRDefault="00DA17F3" w:rsidP="00D516A9">
            <w:pPr>
              <w:pStyle w:val="Listenabsatz"/>
              <w:tabs>
                <w:tab w:val="left" w:pos="567"/>
              </w:tabs>
              <w:spacing w:after="0" w:line="240" w:lineRule="auto"/>
              <w:ind w:left="0"/>
              <w:contextualSpacing w:val="0"/>
              <w:rPr>
                <w:rFonts w:cs="Calibri"/>
                <w:szCs w:val="20"/>
                <w:lang w:val="es-ES"/>
              </w:rPr>
            </w:pPr>
          </w:p>
        </w:tc>
        <w:tc>
          <w:tcPr>
            <w:tcW w:w="1089" w:type="pct"/>
            <w:shd w:val="clear" w:color="auto" w:fill="auto"/>
          </w:tcPr>
          <w:p w14:paraId="713895D1" w14:textId="77777777" w:rsidR="004F17FF" w:rsidRPr="00F57D70" w:rsidRDefault="008D51AE" w:rsidP="00D516A9">
            <w:pPr>
              <w:spacing w:after="0" w:line="240" w:lineRule="auto"/>
              <w:rPr>
                <w:rFonts w:cs="Calibri"/>
                <w:szCs w:val="20"/>
                <w:lang w:val="es-ES"/>
              </w:rPr>
            </w:pPr>
            <w:r w:rsidRPr="00F57D70">
              <w:rPr>
                <w:rFonts w:cs="Calibri"/>
                <w:szCs w:val="20"/>
                <w:lang w:val="es-ES"/>
              </w:rPr>
              <w:t xml:space="preserve">Valor inicial </w:t>
            </w:r>
          </w:p>
          <w:p w14:paraId="22D853CF" w14:textId="77777777" w:rsidR="004F17FF" w:rsidRPr="00F57D70" w:rsidRDefault="008D51AE" w:rsidP="00D516A9">
            <w:pPr>
              <w:pStyle w:val="Listenabsatz"/>
              <w:tabs>
                <w:tab w:val="left" w:pos="567"/>
              </w:tabs>
              <w:spacing w:after="0" w:line="240" w:lineRule="auto"/>
              <w:ind w:left="0"/>
              <w:contextualSpacing w:val="0"/>
              <w:rPr>
                <w:szCs w:val="20"/>
                <w:lang w:val="es-ES"/>
              </w:rPr>
            </w:pPr>
            <w:r w:rsidRPr="00F57D70">
              <w:rPr>
                <w:sz w:val="18"/>
                <w:szCs w:val="20"/>
                <w:lang w:val="es-ES"/>
              </w:rPr>
              <w:t>(cuantitativa y cualitativa)</w:t>
            </w:r>
          </w:p>
        </w:tc>
        <w:tc>
          <w:tcPr>
            <w:tcW w:w="1028" w:type="pct"/>
            <w:shd w:val="clear" w:color="auto" w:fill="auto"/>
          </w:tcPr>
          <w:p w14:paraId="601400CB" w14:textId="77777777" w:rsidR="004F17FF" w:rsidRPr="00F57D70" w:rsidRDefault="008D51AE" w:rsidP="00D516A9">
            <w:pPr>
              <w:spacing w:after="0" w:line="240" w:lineRule="auto"/>
              <w:rPr>
                <w:rFonts w:cs="Calibri"/>
                <w:szCs w:val="20"/>
                <w:lang w:val="es-ES"/>
              </w:rPr>
            </w:pPr>
            <w:r w:rsidRPr="00F57D70">
              <w:rPr>
                <w:rFonts w:cs="Calibri"/>
                <w:szCs w:val="20"/>
                <w:lang w:val="es-ES"/>
              </w:rPr>
              <w:t xml:space="preserve">Valor objetivo (target) </w:t>
            </w:r>
          </w:p>
          <w:p w14:paraId="7A6F485B" w14:textId="77777777" w:rsidR="004F17FF" w:rsidRPr="00F57D70" w:rsidRDefault="008D51AE" w:rsidP="00D516A9">
            <w:pPr>
              <w:pStyle w:val="Listenabsatz"/>
              <w:tabs>
                <w:tab w:val="left" w:pos="567"/>
              </w:tabs>
              <w:spacing w:after="0" w:line="240" w:lineRule="auto"/>
              <w:ind w:left="0"/>
              <w:contextualSpacing w:val="0"/>
              <w:rPr>
                <w:rFonts w:cs="Calibri"/>
                <w:szCs w:val="20"/>
                <w:lang w:val="es-ES"/>
              </w:rPr>
            </w:pPr>
            <w:r w:rsidRPr="00F57D70">
              <w:rPr>
                <w:sz w:val="18"/>
                <w:szCs w:val="20"/>
                <w:lang w:val="es-ES"/>
              </w:rPr>
              <w:t>(cuantitativa y cualitativa)</w:t>
            </w:r>
          </w:p>
        </w:tc>
        <w:tc>
          <w:tcPr>
            <w:tcW w:w="1577" w:type="pct"/>
            <w:gridSpan w:val="2"/>
          </w:tcPr>
          <w:p w14:paraId="1A37B862" w14:textId="77777777" w:rsidR="004F17FF" w:rsidRPr="00A254BB" w:rsidRDefault="008D51AE" w:rsidP="00D516A9">
            <w:pPr>
              <w:spacing w:after="0" w:line="240" w:lineRule="auto"/>
              <w:rPr>
                <w:rFonts w:cs="Calibri"/>
                <w:szCs w:val="20"/>
                <w:lang w:val="es-ES"/>
              </w:rPr>
            </w:pPr>
            <w:r w:rsidRPr="00A254BB">
              <w:rPr>
                <w:rFonts w:cs="Calibri"/>
                <w:szCs w:val="20"/>
                <w:lang w:val="es-ES"/>
              </w:rPr>
              <w:t xml:space="preserve">Valor alcanzado hasta la fecha </w:t>
            </w:r>
            <w:r w:rsidRPr="00A254BB">
              <w:rPr>
                <w:rFonts w:cs="Calibri"/>
                <w:sz w:val="18"/>
                <w:szCs w:val="20"/>
                <w:lang w:val="es-ES"/>
              </w:rPr>
              <w:t>(cuantitativo y cualitativo</w:t>
            </w:r>
            <w:r w:rsidRPr="00A254BB">
              <w:rPr>
                <w:rFonts w:cs="Calibri"/>
                <w:sz w:val="18"/>
                <w:szCs w:val="18"/>
                <w:lang w:val="es-ES"/>
              </w:rPr>
              <w:t xml:space="preserve">), explicaciones de las </w:t>
            </w:r>
            <w:r w:rsidRPr="00A254BB">
              <w:rPr>
                <w:rFonts w:cs="Calibri"/>
                <w:sz w:val="20"/>
                <w:szCs w:val="20"/>
                <w:lang w:val="es-ES"/>
              </w:rPr>
              <w:t>desviaciones</w:t>
            </w:r>
            <w:r w:rsidRPr="00A254BB">
              <w:rPr>
                <w:rFonts w:cs="Calibri"/>
                <w:sz w:val="18"/>
                <w:szCs w:val="18"/>
                <w:lang w:val="es-ES"/>
              </w:rPr>
              <w:t xml:space="preserve"> si procede. </w:t>
            </w:r>
          </w:p>
        </w:tc>
      </w:tr>
      <w:tr w:rsidR="00DA17F3" w:rsidRPr="00B229C8" w14:paraId="6BCC82E5" w14:textId="05C65BBD"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46CDD006" w14:textId="6D611E3A" w:rsidR="00AE0BE7" w:rsidRPr="00BE3BF1" w:rsidRDefault="005E55C7" w:rsidP="00BE3BF1">
            <w:pPr>
              <w:spacing w:after="160" w:line="259" w:lineRule="auto"/>
              <w:rPr>
                <w:sz w:val="20"/>
                <w:szCs w:val="20"/>
                <w:lang w:val="es-GT"/>
              </w:rPr>
            </w:pPr>
            <w:proofErr w:type="spellStart"/>
            <w:r>
              <w:rPr>
                <w:sz w:val="20"/>
                <w:szCs w:val="20"/>
                <w:lang w:val="es-GT"/>
              </w:rPr>
              <w:t>Subojetivo</w:t>
            </w:r>
            <w:proofErr w:type="spellEnd"/>
            <w:r>
              <w:rPr>
                <w:sz w:val="20"/>
                <w:szCs w:val="20"/>
                <w:lang w:val="es-GT"/>
              </w:rPr>
              <w:t xml:space="preserve"> 1: </w:t>
            </w:r>
            <w:r w:rsidR="00AE0BE7" w:rsidRPr="00BE3BF1">
              <w:rPr>
                <w:sz w:val="20"/>
                <w:szCs w:val="20"/>
                <w:lang w:val="es-GT"/>
              </w:rPr>
              <w:t>Mejorar el acceso a los servicios de salud para las personas con discapacidad auditiva mediante el fortalecimiento de los enfoques inclusivos de los sistemas de salud y educación en los departamentos de Zacapa, Sololá, Quetzaltenango y Escuintla</w:t>
            </w:r>
            <w:r w:rsidR="008B5DDB">
              <w:rPr>
                <w:sz w:val="20"/>
                <w:szCs w:val="20"/>
                <w:lang w:val="es-GT"/>
              </w:rPr>
              <w:t xml:space="preserve"> y Ciudad de Guatemala</w:t>
            </w:r>
            <w:proofErr w:type="gramStart"/>
            <w:r w:rsidR="008B5DDB">
              <w:rPr>
                <w:sz w:val="20"/>
                <w:szCs w:val="20"/>
                <w:lang w:val="es-GT"/>
              </w:rPr>
              <w:t xml:space="preserve">? </w:t>
            </w:r>
            <w:r w:rsidR="00AE0BE7" w:rsidRPr="00BE3BF1">
              <w:rPr>
                <w:sz w:val="20"/>
                <w:szCs w:val="20"/>
                <w:lang w:val="es-GT"/>
              </w:rPr>
              <w:t>.</w:t>
            </w:r>
            <w:proofErr w:type="gramEnd"/>
          </w:p>
          <w:p w14:paraId="19184DC2" w14:textId="31DEDD75" w:rsidR="00DA17F3" w:rsidRPr="00AE0BE7" w:rsidRDefault="00DA17F3" w:rsidP="00AE0BE7">
            <w:pPr>
              <w:spacing w:after="0" w:line="240" w:lineRule="auto"/>
              <w:ind w:left="284"/>
              <w:rPr>
                <w:rFonts w:cs="Calibri"/>
                <w:sz w:val="20"/>
                <w:szCs w:val="20"/>
                <w:highlight w:val="yellow"/>
                <w:lang w:val="es-GT"/>
              </w:rPr>
            </w:pPr>
          </w:p>
        </w:tc>
        <w:tc>
          <w:tcPr>
            <w:tcW w:w="1089" w:type="pct"/>
            <w:shd w:val="clear" w:color="auto" w:fill="auto"/>
          </w:tcPr>
          <w:p w14:paraId="6363A1DB" w14:textId="77777777" w:rsidR="00630E2A"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Actualmente, no existen estadísticas u otra información disponible que describa la asistencia sanitaria auditiva en los diferentes departamentos de Guatemala.</w:t>
            </w:r>
          </w:p>
          <w:p w14:paraId="65106383" w14:textId="77777777" w:rsidR="004232AD" w:rsidRDefault="004232AD" w:rsidP="004232AD">
            <w:pPr>
              <w:spacing w:after="0" w:line="240" w:lineRule="auto"/>
              <w:rPr>
                <w:rFonts w:cs="Arial"/>
                <w:sz w:val="20"/>
                <w:szCs w:val="20"/>
                <w:lang w:val="es-ES" w:eastAsia="zh-CN"/>
              </w:rPr>
            </w:pPr>
          </w:p>
          <w:p w14:paraId="67829B1D" w14:textId="136D5988" w:rsidR="00630E2A"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No existe un programa de formación sistemática sobre salud auditiva en el Ministerio de Sanidad. Por lo tanto, tanto las autoridades como el sistema sanitario carecen de los conocimientos necesarios.</w:t>
            </w:r>
          </w:p>
          <w:p w14:paraId="6D6DBEBD" w14:textId="77777777" w:rsidR="004232AD" w:rsidRDefault="004232AD" w:rsidP="004232AD">
            <w:pPr>
              <w:spacing w:after="0" w:line="240" w:lineRule="auto"/>
              <w:rPr>
                <w:rFonts w:cs="Arial"/>
                <w:sz w:val="20"/>
                <w:szCs w:val="20"/>
                <w:lang w:val="es-ES" w:eastAsia="zh-CN"/>
              </w:rPr>
            </w:pPr>
          </w:p>
          <w:p w14:paraId="4ABA4EF6" w14:textId="6BC1307B" w:rsidR="00630E2A"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El Ministerio de Sanidad no ofrece pruebas de audición a los recién nacidos. La SQE ha examinado al menos a 4.974 recién nacidos en Guatemala, Sololá y Quetzaltenango desde 2009 hasta la fecha.</w:t>
            </w:r>
          </w:p>
          <w:p w14:paraId="2EF1CC1F" w14:textId="77777777" w:rsidR="004232AD" w:rsidRDefault="004232AD" w:rsidP="004232AD">
            <w:pPr>
              <w:spacing w:after="0" w:line="240" w:lineRule="auto"/>
              <w:rPr>
                <w:rFonts w:cs="Arial"/>
                <w:sz w:val="20"/>
                <w:szCs w:val="20"/>
                <w:lang w:val="es-ES" w:eastAsia="zh-CN"/>
              </w:rPr>
            </w:pPr>
          </w:p>
          <w:p w14:paraId="163B5074" w14:textId="46C07838" w:rsidR="00630E2A"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 xml:space="preserve">No existe ningún programa público para evaluar el estado auditivo de los niños en edad escolar. La SqE ha realizado pruebas a unos 42 </w:t>
            </w:r>
            <w:r w:rsidRPr="004232AD">
              <w:rPr>
                <w:rFonts w:cs="Arial"/>
                <w:sz w:val="20"/>
                <w:szCs w:val="20"/>
                <w:lang w:val="es-ES" w:eastAsia="zh-CN"/>
              </w:rPr>
              <w:lastRenderedPageBreak/>
              <w:t xml:space="preserve">500 niños en edad escolar en distintas </w:t>
            </w:r>
            <w:r w:rsidR="00820E21" w:rsidRPr="004232AD">
              <w:rPr>
                <w:rFonts w:cs="Arial"/>
                <w:sz w:val="20"/>
                <w:szCs w:val="20"/>
                <w:lang w:val="es-ES" w:eastAsia="zh-CN"/>
              </w:rPr>
              <w:t>regiones desde</w:t>
            </w:r>
            <w:r w:rsidRPr="004232AD">
              <w:rPr>
                <w:rFonts w:cs="Arial"/>
                <w:sz w:val="20"/>
                <w:szCs w:val="20"/>
                <w:lang w:val="es-ES" w:eastAsia="zh-CN"/>
              </w:rPr>
              <w:t xml:space="preserve"> 2009. </w:t>
            </w:r>
          </w:p>
          <w:p w14:paraId="48906A14" w14:textId="77777777" w:rsidR="004232AD" w:rsidRDefault="004232AD" w:rsidP="004232AD">
            <w:pPr>
              <w:spacing w:after="0" w:line="240" w:lineRule="auto"/>
              <w:rPr>
                <w:rFonts w:cs="Arial"/>
                <w:sz w:val="20"/>
                <w:szCs w:val="20"/>
                <w:lang w:val="es-ES" w:eastAsia="zh-CN"/>
              </w:rPr>
            </w:pPr>
          </w:p>
          <w:p w14:paraId="7385A0AF" w14:textId="3BCA737A" w:rsidR="00DA17F3" w:rsidRPr="004232AD" w:rsidRDefault="00C32C74" w:rsidP="004232AD">
            <w:pPr>
              <w:spacing w:after="0" w:line="240" w:lineRule="auto"/>
              <w:rPr>
                <w:rFonts w:cs="Arial"/>
                <w:sz w:val="20"/>
                <w:szCs w:val="20"/>
                <w:lang w:val="es-ES" w:eastAsia="zh-CN"/>
              </w:rPr>
            </w:pPr>
            <w:r w:rsidRPr="004232AD">
              <w:rPr>
                <w:rFonts w:cs="Arial"/>
                <w:sz w:val="20"/>
                <w:szCs w:val="20"/>
                <w:lang w:val="es-ES" w:eastAsia="zh-CN"/>
              </w:rPr>
              <w:t>Los exámenes auditivos para adultos mayores no son ofrecidos por ninguna institución gubernamental. La SqE ha realizado al menos 2.000 revisiones audiológicas a adultos mayores en diferentes regiones desde 2009 hasta la fecha.</w:t>
            </w:r>
          </w:p>
          <w:p w14:paraId="687243D2" w14:textId="77777777" w:rsidR="00DA17F3" w:rsidRPr="00C32C74" w:rsidRDefault="00DA17F3" w:rsidP="00630E2A">
            <w:pPr>
              <w:spacing w:after="0" w:line="240" w:lineRule="auto"/>
              <w:rPr>
                <w:rFonts w:cs="Arial"/>
                <w:sz w:val="20"/>
                <w:szCs w:val="20"/>
                <w:lang w:val="es-ES" w:eastAsia="zh-CN"/>
              </w:rPr>
            </w:pPr>
          </w:p>
        </w:tc>
        <w:tc>
          <w:tcPr>
            <w:tcW w:w="1028" w:type="pct"/>
            <w:shd w:val="clear" w:color="auto" w:fill="auto"/>
          </w:tcPr>
          <w:p w14:paraId="31876B69" w14:textId="77777777" w:rsidR="00630E2A" w:rsidRPr="00820E21" w:rsidRDefault="00944E18" w:rsidP="00820E21">
            <w:pPr>
              <w:spacing w:after="0" w:line="240" w:lineRule="auto"/>
              <w:rPr>
                <w:rFonts w:cs="Arial"/>
                <w:sz w:val="20"/>
                <w:szCs w:val="20"/>
                <w:lang w:val="es-ES" w:eastAsia="zh-CN"/>
              </w:rPr>
            </w:pPr>
            <w:r w:rsidRPr="00820E21">
              <w:rPr>
                <w:rFonts w:cs="Arial"/>
                <w:sz w:val="20"/>
                <w:szCs w:val="20"/>
                <w:lang w:val="es-ES" w:eastAsia="zh-CN"/>
              </w:rPr>
              <w:lastRenderedPageBreak/>
              <w:t>Se elaboró una estrategia regionalizada para la aplicación de la atención audiológica y otológica conforme a las normas internacionales para 4 departamentos y se entregó a los Ministerios de Sanidad y Educación para que la tuvieran en cuenta en su planificación operativa. (SqE)</w:t>
            </w:r>
          </w:p>
          <w:p w14:paraId="7212969C" w14:textId="77777777" w:rsidR="00820E21" w:rsidRDefault="00820E21" w:rsidP="00820E21">
            <w:pPr>
              <w:spacing w:after="0" w:line="240" w:lineRule="auto"/>
              <w:rPr>
                <w:rFonts w:cs="Arial"/>
                <w:sz w:val="20"/>
                <w:szCs w:val="20"/>
                <w:lang w:val="es-ES" w:eastAsia="zh-CN"/>
              </w:rPr>
            </w:pPr>
          </w:p>
          <w:p w14:paraId="7D437319" w14:textId="5F704BA3" w:rsidR="00630E2A" w:rsidRPr="00820E21" w:rsidRDefault="00944E18" w:rsidP="00820E21">
            <w:pPr>
              <w:spacing w:after="0" w:line="240" w:lineRule="auto"/>
              <w:rPr>
                <w:rFonts w:cs="Arial"/>
                <w:sz w:val="20"/>
                <w:szCs w:val="20"/>
                <w:lang w:val="es-ES" w:eastAsia="zh-CN"/>
              </w:rPr>
            </w:pPr>
            <w:r w:rsidRPr="00820E21">
              <w:rPr>
                <w:rFonts w:cs="Arial"/>
                <w:sz w:val="20"/>
                <w:szCs w:val="20"/>
                <w:lang w:val="es-ES" w:eastAsia="zh-CN"/>
              </w:rPr>
              <w:t>Al menos 250 mujeres en puestos clave de las autoridades públicas y del sector sanitario son sensibilizadas y formadas en la identificación de la discapacidad auditiva y las opciones de intervención indicadas. (SqE)</w:t>
            </w:r>
          </w:p>
          <w:p w14:paraId="1CF204DB" w14:textId="77777777" w:rsidR="00820E21" w:rsidRDefault="00820E21" w:rsidP="00820E21">
            <w:pPr>
              <w:spacing w:after="0" w:line="240" w:lineRule="auto"/>
              <w:rPr>
                <w:rFonts w:cs="Arial"/>
                <w:sz w:val="20"/>
                <w:szCs w:val="20"/>
                <w:lang w:val="es-ES" w:eastAsia="zh-CN"/>
              </w:rPr>
            </w:pPr>
          </w:p>
          <w:p w14:paraId="22F62972" w14:textId="46C20977" w:rsidR="00630E2A" w:rsidRPr="00820E21" w:rsidRDefault="00944E18" w:rsidP="00820E21">
            <w:pPr>
              <w:spacing w:after="0" w:line="240" w:lineRule="auto"/>
              <w:rPr>
                <w:rFonts w:cs="Arial"/>
                <w:sz w:val="20"/>
                <w:szCs w:val="20"/>
                <w:lang w:val="es-ES" w:eastAsia="zh-CN"/>
              </w:rPr>
            </w:pPr>
            <w:r w:rsidRPr="00820E21">
              <w:rPr>
                <w:rFonts w:cs="Arial"/>
                <w:sz w:val="20"/>
                <w:szCs w:val="20"/>
                <w:lang w:val="es-ES" w:eastAsia="zh-CN"/>
              </w:rPr>
              <w:t>Se han realizado al menos 4.500 revisiones auditivas a recién nacidos (50% niñas) para la detección precoz de deficiencias auditivas. (SqE)</w:t>
            </w:r>
          </w:p>
          <w:p w14:paraId="21AF8676" w14:textId="77777777" w:rsidR="00820E21" w:rsidRDefault="00820E21" w:rsidP="00820E21">
            <w:pPr>
              <w:spacing w:after="0" w:line="240" w:lineRule="auto"/>
              <w:rPr>
                <w:rFonts w:cs="Arial"/>
                <w:sz w:val="20"/>
                <w:szCs w:val="20"/>
                <w:lang w:val="es-ES" w:eastAsia="zh-CN"/>
              </w:rPr>
            </w:pPr>
          </w:p>
          <w:p w14:paraId="3B998A98" w14:textId="77777777" w:rsidR="00DE6DD2" w:rsidRDefault="00944E18" w:rsidP="00820E21">
            <w:pPr>
              <w:spacing w:after="0" w:line="240" w:lineRule="auto"/>
              <w:rPr>
                <w:rFonts w:cs="Arial"/>
                <w:sz w:val="20"/>
                <w:szCs w:val="20"/>
                <w:lang w:val="es-ES" w:eastAsia="zh-CN"/>
              </w:rPr>
            </w:pPr>
            <w:r w:rsidRPr="00820E21">
              <w:rPr>
                <w:rFonts w:cs="Arial"/>
                <w:sz w:val="20"/>
                <w:szCs w:val="20"/>
                <w:lang w:val="es-ES" w:eastAsia="zh-CN"/>
              </w:rPr>
              <w:lastRenderedPageBreak/>
              <w:t>Al menos 20.000 escolares (50% niñas) matriculados en escuelas ordinarias fueron examinados por técnicos regionales en audiometría para identificar o descartar deficiencias auditivas. (SqE)</w:t>
            </w:r>
            <w:r w:rsidR="00DE6DD2">
              <w:rPr>
                <w:rFonts w:cs="Arial"/>
                <w:sz w:val="20"/>
                <w:szCs w:val="20"/>
                <w:lang w:val="es-ES" w:eastAsia="zh-CN"/>
              </w:rPr>
              <w:t>.</w:t>
            </w:r>
          </w:p>
          <w:p w14:paraId="5DDFE1E9" w14:textId="77777777" w:rsidR="00DE6DD2" w:rsidRDefault="00DE6DD2" w:rsidP="00820E21">
            <w:pPr>
              <w:spacing w:after="0" w:line="240" w:lineRule="auto"/>
              <w:rPr>
                <w:rFonts w:cs="Arial"/>
                <w:sz w:val="20"/>
                <w:szCs w:val="20"/>
                <w:lang w:val="es-ES" w:eastAsia="zh-CN"/>
              </w:rPr>
            </w:pPr>
          </w:p>
          <w:p w14:paraId="02A0BF03" w14:textId="0C66C6A8" w:rsidR="00DA17F3" w:rsidRPr="00820E21" w:rsidRDefault="00944E18" w:rsidP="00820E21">
            <w:pPr>
              <w:spacing w:after="0" w:line="240" w:lineRule="auto"/>
              <w:rPr>
                <w:rFonts w:cs="Arial"/>
                <w:sz w:val="20"/>
                <w:szCs w:val="20"/>
                <w:lang w:val="es-ES" w:eastAsia="zh-CN"/>
              </w:rPr>
            </w:pPr>
            <w:r w:rsidRPr="00820E21">
              <w:rPr>
                <w:rFonts w:cs="Arial"/>
                <w:sz w:val="20"/>
                <w:szCs w:val="20"/>
                <w:lang w:val="es-ES" w:eastAsia="zh-CN"/>
              </w:rPr>
              <w:t xml:space="preserve">Al menos 2.500 adultos mayores (60% mujeres) de las cuatro regiones objetivo fueron </w:t>
            </w:r>
            <w:r w:rsidR="00820E21" w:rsidRPr="00820E21">
              <w:rPr>
                <w:rFonts w:cs="Arial"/>
                <w:sz w:val="20"/>
                <w:szCs w:val="20"/>
                <w:lang w:val="es-ES" w:eastAsia="zh-CN"/>
              </w:rPr>
              <w:t>examinados para</w:t>
            </w:r>
            <w:r w:rsidRPr="00820E21">
              <w:rPr>
                <w:rFonts w:cs="Arial"/>
                <w:sz w:val="20"/>
                <w:szCs w:val="20"/>
                <w:lang w:val="es-ES" w:eastAsia="zh-CN"/>
              </w:rPr>
              <w:t xml:space="preserve"> detectar deficiencias auditivas y derivados en caso necesario. (SqE)</w:t>
            </w:r>
          </w:p>
        </w:tc>
        <w:tc>
          <w:tcPr>
            <w:tcW w:w="1577" w:type="pct"/>
            <w:gridSpan w:val="2"/>
          </w:tcPr>
          <w:p w14:paraId="77AC67CB" w14:textId="1579973D" w:rsidR="00F81847" w:rsidRDefault="00790443" w:rsidP="005C2299">
            <w:pPr>
              <w:spacing w:after="0" w:line="240" w:lineRule="auto"/>
              <w:jc w:val="both"/>
              <w:rPr>
                <w:rFonts w:cs="Arial"/>
                <w:sz w:val="20"/>
                <w:szCs w:val="20"/>
                <w:lang w:val="es-ES" w:eastAsia="zh-CN"/>
              </w:rPr>
            </w:pPr>
            <w:commentRangeStart w:id="2"/>
            <w:r>
              <w:rPr>
                <w:rFonts w:cs="Arial"/>
                <w:sz w:val="20"/>
                <w:szCs w:val="20"/>
                <w:lang w:val="es-ES" w:eastAsia="zh-CN"/>
              </w:rPr>
              <w:lastRenderedPageBreak/>
              <w:t xml:space="preserve">Para responder a la intención que tenemos sobre la generación de </w:t>
            </w:r>
            <w:r w:rsidRPr="00BB4AF0">
              <w:rPr>
                <w:rFonts w:cs="Arial"/>
                <w:b/>
                <w:bCs/>
                <w:sz w:val="20"/>
                <w:szCs w:val="20"/>
                <w:lang w:val="es-ES" w:eastAsia="zh-CN"/>
              </w:rPr>
              <w:t>estrategias a nivel regional</w:t>
            </w:r>
            <w:r>
              <w:rPr>
                <w:rFonts w:cs="Arial"/>
                <w:sz w:val="20"/>
                <w:szCs w:val="20"/>
                <w:lang w:val="es-ES" w:eastAsia="zh-CN"/>
              </w:rPr>
              <w:t>, hemos completado el documento “A</w:t>
            </w:r>
            <w:r w:rsidR="00BB4158">
              <w:rPr>
                <w:rFonts w:cs="Arial"/>
                <w:sz w:val="20"/>
                <w:szCs w:val="20"/>
                <w:lang w:val="es-ES" w:eastAsia="zh-CN"/>
              </w:rPr>
              <w:t xml:space="preserve">nálisis de atención otológica y audiológica” provisto por la </w:t>
            </w:r>
            <w:r w:rsidR="0006060B">
              <w:rPr>
                <w:rFonts w:cs="Arial"/>
                <w:sz w:val="20"/>
                <w:szCs w:val="20"/>
                <w:lang w:val="es-ES" w:eastAsia="zh-CN"/>
              </w:rPr>
              <w:t>Organización Mundial de la Salud -OMS- como una recomendación para las intervenciones territoriales en relación a</w:t>
            </w:r>
            <w:r w:rsidR="00FD0843">
              <w:rPr>
                <w:rFonts w:cs="Arial"/>
                <w:sz w:val="20"/>
                <w:szCs w:val="20"/>
                <w:lang w:val="es-ES" w:eastAsia="zh-CN"/>
              </w:rPr>
              <w:t xml:space="preserve">l tema. Este documento cuenta con cuatro (4) secciones </w:t>
            </w:r>
            <w:r w:rsidR="006C77E0">
              <w:rPr>
                <w:rFonts w:cs="Arial"/>
                <w:sz w:val="20"/>
                <w:szCs w:val="20"/>
                <w:lang w:val="es-ES" w:eastAsia="zh-CN"/>
              </w:rPr>
              <w:t xml:space="preserve">con indicadores que, de forma integral, </w:t>
            </w:r>
            <w:r w:rsidR="004447FE">
              <w:rPr>
                <w:rFonts w:cs="Arial"/>
                <w:sz w:val="20"/>
                <w:szCs w:val="20"/>
                <w:lang w:val="es-ES" w:eastAsia="zh-CN"/>
              </w:rPr>
              <w:t>revelan</w:t>
            </w:r>
            <w:r w:rsidR="006C77E0">
              <w:rPr>
                <w:rFonts w:cs="Arial"/>
                <w:sz w:val="20"/>
                <w:szCs w:val="20"/>
                <w:lang w:val="es-ES" w:eastAsia="zh-CN"/>
              </w:rPr>
              <w:t xml:space="preserve"> (con base a las respuestas y hallazgos) </w:t>
            </w:r>
            <w:r w:rsidR="004447FE">
              <w:rPr>
                <w:rFonts w:cs="Arial"/>
                <w:sz w:val="20"/>
                <w:szCs w:val="20"/>
                <w:lang w:val="es-ES" w:eastAsia="zh-CN"/>
              </w:rPr>
              <w:t xml:space="preserve">el contexto en el que se recopila la información, el universo (o muestreo) </w:t>
            </w:r>
            <w:r w:rsidR="00DD38D6">
              <w:rPr>
                <w:rFonts w:cs="Arial"/>
                <w:sz w:val="20"/>
                <w:szCs w:val="20"/>
                <w:lang w:val="es-ES" w:eastAsia="zh-CN"/>
              </w:rPr>
              <w:t>de las personas con discapacidad auditiva, la respuesta ante la latencia de la situación por parte del sistema nacional de salud</w:t>
            </w:r>
            <w:r w:rsidR="00AD1532">
              <w:rPr>
                <w:rFonts w:cs="Arial"/>
                <w:sz w:val="20"/>
                <w:szCs w:val="20"/>
                <w:lang w:val="es-ES" w:eastAsia="zh-CN"/>
              </w:rPr>
              <w:t xml:space="preserve">, así como, las opiniones personales y </w:t>
            </w:r>
            <w:r w:rsidR="00A2249C">
              <w:rPr>
                <w:rFonts w:cs="Arial"/>
                <w:sz w:val="20"/>
                <w:szCs w:val="20"/>
                <w:lang w:val="es-ES" w:eastAsia="zh-CN"/>
              </w:rPr>
              <w:t>percepciones de profesionales incidentes en la materia. En el caso de Guatemala habrá que exponer que</w:t>
            </w:r>
            <w:r w:rsidR="003F209A">
              <w:rPr>
                <w:rFonts w:cs="Arial"/>
                <w:sz w:val="20"/>
                <w:szCs w:val="20"/>
                <w:lang w:val="es-ES" w:eastAsia="zh-CN"/>
              </w:rPr>
              <w:t xml:space="preserve">, a pesar de tener una ley de descentralización y desconcentración del Estado, aún debemos acudir a las instituciones ubicadas en la </w:t>
            </w:r>
            <w:r w:rsidR="0088579F">
              <w:rPr>
                <w:rFonts w:cs="Arial"/>
                <w:sz w:val="20"/>
                <w:szCs w:val="20"/>
                <w:lang w:val="es-ES" w:eastAsia="zh-CN"/>
              </w:rPr>
              <w:t>ciudad capital</w:t>
            </w:r>
            <w:r w:rsidR="0072583A">
              <w:rPr>
                <w:rFonts w:cs="Arial"/>
                <w:sz w:val="20"/>
                <w:szCs w:val="20"/>
                <w:lang w:val="es-ES" w:eastAsia="zh-CN"/>
              </w:rPr>
              <w:t>. Aún así, y gracias a la reactivación de la</w:t>
            </w:r>
            <w:r w:rsidR="00CA25F0">
              <w:rPr>
                <w:rFonts w:cs="Arial"/>
                <w:sz w:val="20"/>
                <w:szCs w:val="20"/>
                <w:lang w:val="es-ES" w:eastAsia="zh-CN"/>
              </w:rPr>
              <w:t xml:space="preserve"> Red Nacional </w:t>
            </w:r>
            <w:r w:rsidR="00CC73FB">
              <w:rPr>
                <w:rFonts w:cs="Arial"/>
                <w:sz w:val="20"/>
                <w:szCs w:val="20"/>
                <w:lang w:val="es-ES" w:eastAsia="zh-CN"/>
              </w:rPr>
              <w:t xml:space="preserve">de la Audición </w:t>
            </w:r>
            <w:r w:rsidR="009710A4">
              <w:rPr>
                <w:rFonts w:cs="Arial"/>
                <w:sz w:val="20"/>
                <w:szCs w:val="20"/>
                <w:lang w:val="es-ES" w:eastAsia="zh-CN"/>
              </w:rPr>
              <w:t>(como</w:t>
            </w:r>
            <w:r w:rsidR="00CC73FB">
              <w:rPr>
                <w:rFonts w:cs="Arial"/>
                <w:sz w:val="20"/>
                <w:szCs w:val="20"/>
                <w:lang w:val="es-ES" w:eastAsia="zh-CN"/>
              </w:rPr>
              <w:t xml:space="preserve"> lo describimos en el reporte anterior, es un espacio en el que convergen instituciones públicas, sociedad civil y organizaciones </w:t>
            </w:r>
            <w:r w:rsidR="005B3B07">
              <w:rPr>
                <w:rFonts w:cs="Arial"/>
                <w:sz w:val="20"/>
                <w:szCs w:val="20"/>
                <w:lang w:val="es-ES" w:eastAsia="zh-CN"/>
              </w:rPr>
              <w:t xml:space="preserve">no gubernamentales) acudimos a ella para que de conformidad </w:t>
            </w:r>
            <w:r w:rsidR="002F7FB5">
              <w:rPr>
                <w:rFonts w:cs="Arial"/>
                <w:sz w:val="20"/>
                <w:szCs w:val="20"/>
                <w:lang w:val="es-ES" w:eastAsia="zh-CN"/>
              </w:rPr>
              <w:t xml:space="preserve">con la idea de trabajo en red </w:t>
            </w:r>
            <w:r w:rsidR="003104EB">
              <w:rPr>
                <w:rFonts w:cs="Arial"/>
                <w:sz w:val="20"/>
                <w:szCs w:val="20"/>
                <w:lang w:val="es-ES" w:eastAsia="zh-CN"/>
              </w:rPr>
              <w:lastRenderedPageBreak/>
              <w:t>accediéramos a</w:t>
            </w:r>
            <w:r w:rsidR="002F7FB5">
              <w:rPr>
                <w:rFonts w:cs="Arial"/>
                <w:sz w:val="20"/>
                <w:szCs w:val="20"/>
                <w:lang w:val="es-ES" w:eastAsia="zh-CN"/>
              </w:rPr>
              <w:t xml:space="preserve"> información oficial</w:t>
            </w:r>
            <w:r w:rsidR="00CE1413">
              <w:rPr>
                <w:rFonts w:cs="Arial"/>
                <w:sz w:val="20"/>
                <w:szCs w:val="20"/>
                <w:lang w:val="es-ES" w:eastAsia="zh-CN"/>
              </w:rPr>
              <w:t xml:space="preserve"> con mayor agilidad. </w:t>
            </w:r>
          </w:p>
          <w:p w14:paraId="48C34D65" w14:textId="77777777" w:rsidR="00A2249C" w:rsidRDefault="00A2249C" w:rsidP="00D516A9">
            <w:pPr>
              <w:spacing w:after="0" w:line="240" w:lineRule="auto"/>
              <w:rPr>
                <w:rFonts w:cs="Arial"/>
                <w:sz w:val="20"/>
                <w:szCs w:val="20"/>
                <w:lang w:val="es-ES" w:eastAsia="zh-CN"/>
              </w:rPr>
            </w:pPr>
          </w:p>
          <w:p w14:paraId="1996EB62" w14:textId="77777777" w:rsidR="00DE6DD2" w:rsidRDefault="00A2249C" w:rsidP="00777D7B">
            <w:pPr>
              <w:spacing w:after="0" w:line="240" w:lineRule="auto"/>
              <w:jc w:val="both"/>
              <w:rPr>
                <w:rFonts w:cs="Arial"/>
                <w:sz w:val="20"/>
                <w:szCs w:val="20"/>
                <w:lang w:val="es-ES" w:eastAsia="zh-CN"/>
              </w:rPr>
            </w:pPr>
            <w:r>
              <w:rPr>
                <w:rFonts w:cs="Arial"/>
                <w:sz w:val="20"/>
                <w:szCs w:val="20"/>
                <w:lang w:val="es-ES" w:eastAsia="zh-CN"/>
              </w:rPr>
              <w:t xml:space="preserve">Con la generación de este documento </w:t>
            </w:r>
            <w:r w:rsidR="00980914">
              <w:rPr>
                <w:rFonts w:cs="Arial"/>
                <w:sz w:val="20"/>
                <w:szCs w:val="20"/>
                <w:lang w:val="es-ES" w:eastAsia="zh-CN"/>
              </w:rPr>
              <w:t>que consolida la información se construyó una línea base sobre la información de</w:t>
            </w:r>
            <w:r w:rsidR="000925E9">
              <w:rPr>
                <w:rFonts w:cs="Arial"/>
                <w:sz w:val="20"/>
                <w:szCs w:val="20"/>
                <w:lang w:val="es-ES" w:eastAsia="zh-CN"/>
              </w:rPr>
              <w:t xml:space="preserve"> fuente oficial</w:t>
            </w:r>
            <w:r w:rsidR="00CE1413">
              <w:rPr>
                <w:rFonts w:cs="Arial"/>
                <w:sz w:val="20"/>
                <w:szCs w:val="20"/>
                <w:lang w:val="es-ES" w:eastAsia="zh-CN"/>
              </w:rPr>
              <w:t xml:space="preserve">. Este documento será sometido a fases del </w:t>
            </w:r>
            <w:r w:rsidR="000260B3">
              <w:rPr>
                <w:rFonts w:cs="Arial"/>
                <w:sz w:val="20"/>
                <w:szCs w:val="20"/>
                <w:lang w:val="es-ES" w:eastAsia="zh-CN"/>
              </w:rPr>
              <w:t>proceso de socialización, validación y presentación</w:t>
            </w:r>
            <w:r w:rsidR="00CE1413">
              <w:rPr>
                <w:rFonts w:cs="Arial"/>
                <w:sz w:val="20"/>
                <w:szCs w:val="20"/>
                <w:lang w:val="es-ES" w:eastAsia="zh-CN"/>
              </w:rPr>
              <w:t xml:space="preserve"> final</w:t>
            </w:r>
            <w:r w:rsidR="000260B3">
              <w:rPr>
                <w:rFonts w:cs="Arial"/>
                <w:sz w:val="20"/>
                <w:szCs w:val="20"/>
                <w:lang w:val="es-ES" w:eastAsia="zh-CN"/>
              </w:rPr>
              <w:t xml:space="preserve">. </w:t>
            </w:r>
          </w:p>
          <w:p w14:paraId="5F1F2F00" w14:textId="77777777" w:rsidR="00DE6DD2" w:rsidRDefault="00DE6DD2" w:rsidP="00777D7B">
            <w:pPr>
              <w:spacing w:after="0" w:line="240" w:lineRule="auto"/>
              <w:jc w:val="both"/>
              <w:rPr>
                <w:rFonts w:cs="Arial"/>
                <w:sz w:val="20"/>
                <w:szCs w:val="20"/>
                <w:lang w:val="es-ES" w:eastAsia="zh-CN"/>
              </w:rPr>
            </w:pPr>
          </w:p>
          <w:p w14:paraId="161AC9BF" w14:textId="4DD0D243" w:rsidR="0020486E" w:rsidRDefault="00F87AD4" w:rsidP="00777D7B">
            <w:pPr>
              <w:spacing w:after="0" w:line="240" w:lineRule="auto"/>
              <w:jc w:val="both"/>
              <w:rPr>
                <w:rFonts w:cs="Arial"/>
                <w:sz w:val="20"/>
                <w:szCs w:val="20"/>
                <w:lang w:val="es-ES" w:eastAsia="zh-CN"/>
              </w:rPr>
            </w:pPr>
            <w:r>
              <w:rPr>
                <w:rFonts w:cs="Arial"/>
                <w:sz w:val="20"/>
                <w:szCs w:val="20"/>
                <w:lang w:val="es-ES" w:eastAsia="zh-CN"/>
              </w:rPr>
              <w:t xml:space="preserve">Una de </w:t>
            </w:r>
            <w:r w:rsidR="00B860AE">
              <w:rPr>
                <w:rFonts w:cs="Arial"/>
                <w:sz w:val="20"/>
                <w:szCs w:val="20"/>
                <w:lang w:val="es-ES" w:eastAsia="zh-CN"/>
              </w:rPr>
              <w:t>la intención</w:t>
            </w:r>
            <w:r w:rsidR="000260B3">
              <w:rPr>
                <w:rFonts w:cs="Arial"/>
                <w:sz w:val="20"/>
                <w:szCs w:val="20"/>
                <w:lang w:val="es-ES" w:eastAsia="zh-CN"/>
              </w:rPr>
              <w:t xml:space="preserve"> es </w:t>
            </w:r>
            <w:r w:rsidR="00F815E2">
              <w:rPr>
                <w:rFonts w:cs="Arial"/>
                <w:sz w:val="20"/>
                <w:szCs w:val="20"/>
                <w:lang w:val="es-ES" w:eastAsia="zh-CN"/>
              </w:rPr>
              <w:t xml:space="preserve">crear un sistema oficial, desde la Red Nacional de la Audición, sobre discapacidad en general, no solamente la auditiva. A su vez, replicar estos </w:t>
            </w:r>
            <w:r w:rsidR="00640A44">
              <w:rPr>
                <w:rFonts w:cs="Arial"/>
                <w:sz w:val="20"/>
                <w:szCs w:val="20"/>
                <w:lang w:val="es-ES" w:eastAsia="zh-CN"/>
              </w:rPr>
              <w:t>procesos a nivel regional</w:t>
            </w:r>
            <w:r w:rsidR="0020486E">
              <w:rPr>
                <w:rFonts w:cs="Arial"/>
                <w:sz w:val="20"/>
                <w:szCs w:val="20"/>
                <w:lang w:val="es-ES" w:eastAsia="zh-CN"/>
              </w:rPr>
              <w:t>, impulsado por las CODEDIS (coordinación departamental de discapacidad</w:t>
            </w:r>
            <w:r w:rsidR="00777D7B">
              <w:rPr>
                <w:rFonts w:cs="Arial"/>
                <w:sz w:val="20"/>
                <w:szCs w:val="20"/>
                <w:lang w:val="es-ES" w:eastAsia="zh-CN"/>
              </w:rPr>
              <w:t xml:space="preserve">). </w:t>
            </w:r>
            <w:r>
              <w:rPr>
                <w:rFonts w:cs="Arial"/>
                <w:sz w:val="20"/>
                <w:szCs w:val="20"/>
                <w:lang w:val="es-ES" w:eastAsia="zh-CN"/>
              </w:rPr>
              <w:t xml:space="preserve">Con </w:t>
            </w:r>
            <w:r w:rsidR="00B860AE">
              <w:rPr>
                <w:rFonts w:cs="Arial"/>
                <w:sz w:val="20"/>
                <w:szCs w:val="20"/>
                <w:lang w:val="es-ES" w:eastAsia="zh-CN"/>
              </w:rPr>
              <w:t xml:space="preserve">datos circunscritos al territorio. </w:t>
            </w:r>
          </w:p>
          <w:p w14:paraId="187B03CE" w14:textId="77777777" w:rsidR="00057093" w:rsidRDefault="00057093" w:rsidP="00D516A9">
            <w:pPr>
              <w:spacing w:after="0" w:line="240" w:lineRule="auto"/>
              <w:rPr>
                <w:rFonts w:cs="Arial"/>
                <w:sz w:val="20"/>
                <w:szCs w:val="20"/>
                <w:lang w:val="es-ES" w:eastAsia="zh-CN"/>
              </w:rPr>
            </w:pPr>
          </w:p>
          <w:p w14:paraId="3277342E" w14:textId="77777777" w:rsidR="00904379" w:rsidRDefault="00904379" w:rsidP="00D516A9">
            <w:pPr>
              <w:spacing w:after="0" w:line="240" w:lineRule="auto"/>
              <w:rPr>
                <w:rFonts w:cs="Arial"/>
                <w:sz w:val="20"/>
                <w:szCs w:val="20"/>
                <w:lang w:val="es-ES" w:eastAsia="zh-CN"/>
              </w:rPr>
            </w:pPr>
          </w:p>
          <w:p w14:paraId="75619C2A" w14:textId="1D3FC759" w:rsidR="00D05317" w:rsidRDefault="00701295" w:rsidP="00BB4AF0">
            <w:pPr>
              <w:spacing w:after="0" w:line="240" w:lineRule="auto"/>
              <w:jc w:val="both"/>
              <w:rPr>
                <w:rFonts w:cs="Arial"/>
                <w:sz w:val="20"/>
                <w:szCs w:val="20"/>
                <w:lang w:val="es-ES" w:eastAsia="zh-CN"/>
              </w:rPr>
            </w:pPr>
            <w:r>
              <w:rPr>
                <w:rFonts w:cs="Arial"/>
                <w:sz w:val="20"/>
                <w:szCs w:val="20"/>
                <w:lang w:val="es-ES" w:eastAsia="zh-CN"/>
              </w:rPr>
              <w:t>Para el desarrollo de los cursos enfocados en personas (mujeres) relacionadas al sistema de salud</w:t>
            </w:r>
            <w:r w:rsidR="00B5221E">
              <w:rPr>
                <w:rFonts w:cs="Arial"/>
                <w:sz w:val="20"/>
                <w:szCs w:val="20"/>
                <w:lang w:val="es-ES" w:eastAsia="zh-CN"/>
              </w:rPr>
              <w:t xml:space="preserve"> y su</w:t>
            </w:r>
            <w:r w:rsidR="00B5221E" w:rsidRPr="00BB4AF0">
              <w:rPr>
                <w:rFonts w:cs="Arial"/>
                <w:b/>
                <w:bCs/>
                <w:sz w:val="20"/>
                <w:szCs w:val="20"/>
                <w:lang w:val="es-ES" w:eastAsia="zh-CN"/>
              </w:rPr>
              <w:t xml:space="preserve"> sensibilización al tema audiológico</w:t>
            </w:r>
            <w:r w:rsidR="00B5221E">
              <w:rPr>
                <w:rFonts w:cs="Arial"/>
                <w:sz w:val="20"/>
                <w:szCs w:val="20"/>
                <w:lang w:val="es-ES" w:eastAsia="zh-CN"/>
              </w:rPr>
              <w:t>,</w:t>
            </w:r>
            <w:r>
              <w:rPr>
                <w:rFonts w:cs="Arial"/>
                <w:sz w:val="20"/>
                <w:szCs w:val="20"/>
                <w:lang w:val="es-ES" w:eastAsia="zh-CN"/>
              </w:rPr>
              <w:t xml:space="preserve"> se dispone de las cartas de entendimiento con los hospitales regionales ubicados en cada uno de los departamentos seleccionados. Esta carta de entendimiento nos permite, programar con la encargada de cada servicio (área del hospital) con las mujeres médicos, enfermeras y comadronas, en orden y categorización de turnos. </w:t>
            </w:r>
          </w:p>
          <w:p w14:paraId="6446D326" w14:textId="0C1F4767" w:rsidR="00701295" w:rsidRDefault="00701295" w:rsidP="00D516A9">
            <w:pPr>
              <w:spacing w:after="0" w:line="240" w:lineRule="auto"/>
              <w:rPr>
                <w:rFonts w:cs="Arial"/>
                <w:sz w:val="20"/>
                <w:szCs w:val="20"/>
                <w:lang w:val="es-ES" w:eastAsia="zh-CN"/>
              </w:rPr>
            </w:pPr>
          </w:p>
          <w:p w14:paraId="66282250" w14:textId="7D29A192" w:rsidR="00701295" w:rsidRDefault="008F009F" w:rsidP="007B35AD">
            <w:pPr>
              <w:spacing w:after="0" w:line="240" w:lineRule="auto"/>
              <w:jc w:val="both"/>
              <w:rPr>
                <w:rFonts w:cs="Arial"/>
                <w:sz w:val="20"/>
                <w:szCs w:val="20"/>
                <w:lang w:val="es-ES" w:eastAsia="zh-CN"/>
              </w:rPr>
            </w:pPr>
            <w:r>
              <w:rPr>
                <w:rFonts w:cs="Arial"/>
                <w:sz w:val="20"/>
                <w:szCs w:val="20"/>
                <w:lang w:val="es-ES" w:eastAsia="zh-CN"/>
              </w:rPr>
              <w:t xml:space="preserve">En cada uno de los departamentos seleccionados </w:t>
            </w:r>
            <w:r w:rsidR="002B6605">
              <w:rPr>
                <w:rFonts w:cs="Arial"/>
                <w:sz w:val="20"/>
                <w:szCs w:val="20"/>
                <w:lang w:val="es-ES" w:eastAsia="zh-CN"/>
              </w:rPr>
              <w:t xml:space="preserve">(Quetzaltenango, Sololá, Escuintla y Zacapa) para la implementación de los servicios audiológicos hemos </w:t>
            </w:r>
            <w:r w:rsidR="00456789">
              <w:rPr>
                <w:rFonts w:cs="Arial"/>
                <w:sz w:val="20"/>
                <w:szCs w:val="20"/>
                <w:lang w:val="es-ES" w:eastAsia="zh-CN"/>
              </w:rPr>
              <w:t xml:space="preserve">trabajado en la construcción de las relaciones con las personas encargadas de los hospitales y profesionales relacionados al sistema de salud pública. </w:t>
            </w:r>
            <w:r w:rsidR="00237274">
              <w:rPr>
                <w:rFonts w:cs="Arial"/>
                <w:sz w:val="20"/>
                <w:szCs w:val="20"/>
                <w:lang w:val="es-ES" w:eastAsia="zh-CN"/>
              </w:rPr>
              <w:t xml:space="preserve">Esas relaciones han tenido fruto y hemos logrado capacitar, hasta el momento, a ciento noventa y tres </w:t>
            </w:r>
            <w:r w:rsidR="00F53296">
              <w:rPr>
                <w:rFonts w:cs="Arial"/>
                <w:sz w:val="20"/>
                <w:szCs w:val="20"/>
                <w:lang w:val="es-ES" w:eastAsia="zh-CN"/>
              </w:rPr>
              <w:t xml:space="preserve">(193) </w:t>
            </w:r>
            <w:commentRangeStart w:id="3"/>
            <w:r w:rsidR="00F53296">
              <w:rPr>
                <w:rFonts w:cs="Arial"/>
                <w:sz w:val="20"/>
                <w:szCs w:val="20"/>
                <w:lang w:val="es-ES" w:eastAsia="zh-CN"/>
              </w:rPr>
              <w:t>personas</w:t>
            </w:r>
            <w:commentRangeEnd w:id="3"/>
            <w:r w:rsidR="00893FCE">
              <w:rPr>
                <w:rStyle w:val="Kommentarzeichen"/>
              </w:rPr>
              <w:commentReference w:id="3"/>
            </w:r>
            <w:r w:rsidR="00F53296">
              <w:rPr>
                <w:rFonts w:cs="Arial"/>
                <w:sz w:val="20"/>
                <w:szCs w:val="20"/>
                <w:lang w:val="es-ES" w:eastAsia="zh-CN"/>
              </w:rPr>
              <w:t xml:space="preserve">. </w:t>
            </w:r>
          </w:p>
          <w:p w14:paraId="1E2A229C" w14:textId="77777777" w:rsidR="00C569B0" w:rsidRDefault="00C569B0" w:rsidP="00D516A9">
            <w:pPr>
              <w:spacing w:after="0" w:line="240" w:lineRule="auto"/>
              <w:rPr>
                <w:rFonts w:cs="Arial"/>
                <w:sz w:val="20"/>
                <w:szCs w:val="20"/>
                <w:lang w:val="es-ES" w:eastAsia="zh-CN"/>
              </w:rPr>
            </w:pPr>
          </w:p>
          <w:p w14:paraId="7EA167F1" w14:textId="62A4A05E" w:rsidR="00C569B0" w:rsidRDefault="00CD0B05" w:rsidP="007B35AD">
            <w:pPr>
              <w:spacing w:after="0" w:line="240" w:lineRule="auto"/>
              <w:jc w:val="both"/>
              <w:rPr>
                <w:rFonts w:cs="Arial"/>
                <w:sz w:val="20"/>
                <w:szCs w:val="20"/>
                <w:lang w:val="es-ES" w:eastAsia="zh-CN"/>
              </w:rPr>
            </w:pPr>
            <w:r>
              <w:rPr>
                <w:rFonts w:cs="Arial"/>
                <w:sz w:val="20"/>
                <w:szCs w:val="20"/>
                <w:lang w:val="es-ES" w:eastAsia="zh-CN"/>
              </w:rPr>
              <w:t>Las cartas de entendimiento que tenemos con cada uno de los hospitales nacionales</w:t>
            </w:r>
            <w:r w:rsidR="00F5618D">
              <w:rPr>
                <w:rFonts w:cs="Arial"/>
                <w:sz w:val="20"/>
                <w:szCs w:val="20"/>
                <w:lang w:val="es-ES" w:eastAsia="zh-CN"/>
              </w:rPr>
              <w:t xml:space="preserve"> vinculados al Ministerio de Salud Pública y Asistencia Social -MSPAS-</w:t>
            </w:r>
            <w:r>
              <w:rPr>
                <w:rFonts w:cs="Arial"/>
                <w:sz w:val="20"/>
                <w:szCs w:val="20"/>
                <w:lang w:val="es-ES" w:eastAsia="zh-CN"/>
              </w:rPr>
              <w:t>, en las cuales se incorporó a los jefes de maternidad y neo</w:t>
            </w:r>
            <w:r w:rsidR="00240E0C">
              <w:rPr>
                <w:rFonts w:cs="Arial"/>
                <w:sz w:val="20"/>
                <w:szCs w:val="20"/>
                <w:lang w:val="es-ES" w:eastAsia="zh-CN"/>
              </w:rPr>
              <w:t>natología para que se asumiera el compromiso ha traído sus frutos</w:t>
            </w:r>
            <w:r w:rsidR="00E23B86">
              <w:rPr>
                <w:rFonts w:cs="Arial"/>
                <w:sz w:val="20"/>
                <w:szCs w:val="20"/>
                <w:lang w:val="es-ES" w:eastAsia="zh-CN"/>
              </w:rPr>
              <w:t xml:space="preserve">, pues hasta </w:t>
            </w:r>
            <w:r w:rsidR="00E23B86">
              <w:rPr>
                <w:rFonts w:cs="Arial"/>
                <w:sz w:val="20"/>
                <w:szCs w:val="20"/>
                <w:lang w:val="es-ES" w:eastAsia="zh-CN"/>
              </w:rPr>
              <w:lastRenderedPageBreak/>
              <w:t>el momento</w:t>
            </w:r>
            <w:r w:rsidR="00262A73">
              <w:rPr>
                <w:rFonts w:cs="Arial"/>
                <w:sz w:val="20"/>
                <w:szCs w:val="20"/>
                <w:lang w:val="es-ES" w:eastAsia="zh-CN"/>
              </w:rPr>
              <w:t xml:space="preserve"> se han </w:t>
            </w:r>
            <w:r w:rsidR="00F7012D">
              <w:rPr>
                <w:rFonts w:cs="Arial"/>
                <w:sz w:val="20"/>
                <w:szCs w:val="20"/>
                <w:lang w:val="es-ES" w:eastAsia="zh-CN"/>
              </w:rPr>
              <w:t>incorporado</w:t>
            </w:r>
            <w:r w:rsidR="00262A73">
              <w:rPr>
                <w:rFonts w:cs="Arial"/>
                <w:sz w:val="20"/>
                <w:szCs w:val="20"/>
                <w:lang w:val="es-ES" w:eastAsia="zh-CN"/>
              </w:rPr>
              <w:t xml:space="preserve"> a los procesos </w:t>
            </w:r>
            <w:r w:rsidR="00F7012D">
              <w:rPr>
                <w:rFonts w:cs="Arial"/>
                <w:sz w:val="20"/>
                <w:szCs w:val="20"/>
                <w:lang w:val="es-ES" w:eastAsia="zh-CN"/>
              </w:rPr>
              <w:t xml:space="preserve">de capacitación y concienciación </w:t>
            </w:r>
            <w:r w:rsidR="00120BCC">
              <w:rPr>
                <w:rFonts w:cs="Arial"/>
                <w:sz w:val="20"/>
                <w:szCs w:val="20"/>
                <w:lang w:val="es-ES" w:eastAsia="zh-CN"/>
              </w:rPr>
              <w:t>v</w:t>
            </w:r>
            <w:r w:rsidR="00256160">
              <w:rPr>
                <w:rFonts w:cs="Arial"/>
                <w:sz w:val="20"/>
                <w:szCs w:val="20"/>
                <w:lang w:val="es-ES" w:eastAsia="zh-CN"/>
              </w:rPr>
              <w:t>eintidós (</w:t>
            </w:r>
            <w:r w:rsidR="00124F9C" w:rsidRPr="00C20481">
              <w:rPr>
                <w:rFonts w:cs="Arial"/>
                <w:b/>
                <w:bCs/>
                <w:sz w:val="20"/>
                <w:szCs w:val="20"/>
                <w:lang w:val="es-ES" w:eastAsia="zh-CN"/>
              </w:rPr>
              <w:t>22</w:t>
            </w:r>
            <w:r w:rsidR="00256160">
              <w:rPr>
                <w:rFonts w:cs="Arial"/>
                <w:sz w:val="20"/>
                <w:szCs w:val="20"/>
                <w:lang w:val="es-ES" w:eastAsia="zh-CN"/>
              </w:rPr>
              <w:t>)</w:t>
            </w:r>
            <w:r w:rsidR="00124F9C">
              <w:rPr>
                <w:rFonts w:cs="Arial"/>
                <w:sz w:val="20"/>
                <w:szCs w:val="20"/>
                <w:lang w:val="es-ES" w:eastAsia="zh-CN"/>
              </w:rPr>
              <w:t xml:space="preserve"> enfermeras de los hospitales nacionales de Escuintla</w:t>
            </w:r>
            <w:r w:rsidR="00230A16">
              <w:rPr>
                <w:rFonts w:cs="Arial"/>
                <w:sz w:val="20"/>
                <w:szCs w:val="20"/>
                <w:lang w:val="es-ES" w:eastAsia="zh-CN"/>
              </w:rPr>
              <w:t xml:space="preserve"> </w:t>
            </w:r>
            <w:r w:rsidR="00230A16" w:rsidRPr="00230A16">
              <w:rPr>
                <w:rFonts w:cs="Arial"/>
                <w:b/>
                <w:bCs/>
                <w:sz w:val="20"/>
                <w:szCs w:val="20"/>
                <w:lang w:val="es-ES" w:eastAsia="zh-CN"/>
              </w:rPr>
              <w:t>quince</w:t>
            </w:r>
            <w:r w:rsidR="00124F9C">
              <w:rPr>
                <w:rFonts w:cs="Arial"/>
                <w:sz w:val="20"/>
                <w:szCs w:val="20"/>
                <w:lang w:val="es-ES" w:eastAsia="zh-CN"/>
              </w:rPr>
              <w:t xml:space="preserve"> (</w:t>
            </w:r>
            <w:r w:rsidR="00256160" w:rsidRPr="00C20481">
              <w:rPr>
                <w:rFonts w:cs="Arial"/>
                <w:b/>
                <w:bCs/>
                <w:sz w:val="20"/>
                <w:szCs w:val="20"/>
                <w:lang w:val="es-ES" w:eastAsia="zh-CN"/>
              </w:rPr>
              <w:t>15</w:t>
            </w:r>
            <w:r w:rsidR="00256160">
              <w:rPr>
                <w:rFonts w:cs="Arial"/>
                <w:sz w:val="20"/>
                <w:szCs w:val="20"/>
                <w:lang w:val="es-ES" w:eastAsia="zh-CN"/>
              </w:rPr>
              <w:t xml:space="preserve">) y Zacapa </w:t>
            </w:r>
            <w:r w:rsidR="00230A16" w:rsidRPr="00230A16">
              <w:rPr>
                <w:rFonts w:cs="Arial"/>
                <w:b/>
                <w:bCs/>
                <w:sz w:val="20"/>
                <w:szCs w:val="20"/>
                <w:lang w:val="es-ES" w:eastAsia="zh-CN"/>
              </w:rPr>
              <w:t>siete</w:t>
            </w:r>
            <w:r w:rsidR="00230A16">
              <w:rPr>
                <w:rFonts w:cs="Arial"/>
                <w:sz w:val="20"/>
                <w:szCs w:val="20"/>
                <w:lang w:val="es-ES" w:eastAsia="zh-CN"/>
              </w:rPr>
              <w:t xml:space="preserve"> </w:t>
            </w:r>
            <w:r w:rsidR="00256160">
              <w:rPr>
                <w:rFonts w:cs="Arial"/>
                <w:sz w:val="20"/>
                <w:szCs w:val="20"/>
                <w:lang w:val="es-ES" w:eastAsia="zh-CN"/>
              </w:rPr>
              <w:t>(</w:t>
            </w:r>
            <w:r w:rsidR="00256160" w:rsidRPr="00C20481">
              <w:rPr>
                <w:rFonts w:cs="Arial"/>
                <w:b/>
                <w:bCs/>
                <w:sz w:val="20"/>
                <w:szCs w:val="20"/>
                <w:lang w:val="es-ES" w:eastAsia="zh-CN"/>
              </w:rPr>
              <w:t>7</w:t>
            </w:r>
            <w:r w:rsidR="00256160">
              <w:rPr>
                <w:rFonts w:cs="Arial"/>
                <w:sz w:val="20"/>
                <w:szCs w:val="20"/>
                <w:lang w:val="es-ES" w:eastAsia="zh-CN"/>
              </w:rPr>
              <w:t>)</w:t>
            </w:r>
            <w:r w:rsidR="00A37883">
              <w:rPr>
                <w:rFonts w:cs="Arial"/>
                <w:sz w:val="20"/>
                <w:szCs w:val="20"/>
                <w:lang w:val="es-ES" w:eastAsia="zh-CN"/>
              </w:rPr>
              <w:t xml:space="preserve">, a través de la gestión y autorización </w:t>
            </w:r>
          </w:p>
          <w:p w14:paraId="6AF3CCBB" w14:textId="77777777" w:rsidR="00120BCC" w:rsidRDefault="00120BCC" w:rsidP="007B35AD">
            <w:pPr>
              <w:spacing w:after="0" w:line="240" w:lineRule="auto"/>
              <w:jc w:val="both"/>
              <w:rPr>
                <w:rFonts w:cs="Arial"/>
                <w:sz w:val="20"/>
                <w:szCs w:val="20"/>
                <w:lang w:val="es-ES" w:eastAsia="zh-CN"/>
              </w:rPr>
            </w:pPr>
          </w:p>
          <w:p w14:paraId="3B23A79E" w14:textId="45781137" w:rsidR="00120BCC" w:rsidRDefault="00F5618D" w:rsidP="007B35AD">
            <w:pPr>
              <w:spacing w:after="0" w:line="240" w:lineRule="auto"/>
              <w:jc w:val="both"/>
              <w:rPr>
                <w:rFonts w:cs="Arial"/>
                <w:sz w:val="20"/>
                <w:szCs w:val="20"/>
                <w:lang w:val="es-ES" w:eastAsia="zh-CN"/>
              </w:rPr>
            </w:pPr>
            <w:r>
              <w:rPr>
                <w:rFonts w:cs="Arial"/>
                <w:sz w:val="20"/>
                <w:szCs w:val="20"/>
                <w:lang w:val="es-ES" w:eastAsia="zh-CN"/>
              </w:rPr>
              <w:t>Hemos tenido la habilidad de incorporar a los procesos de salud también a las áreas de salud también del MSPAS</w:t>
            </w:r>
            <w:r w:rsidR="0066344A">
              <w:rPr>
                <w:rFonts w:cs="Arial"/>
                <w:sz w:val="20"/>
                <w:szCs w:val="20"/>
                <w:lang w:val="es-ES" w:eastAsia="zh-CN"/>
              </w:rPr>
              <w:t>, pues reconocemos que el contexto guatemalteco tiene por característica tener expresiones alternativas y ancestrales en la promoción de la salud. En este caso</w:t>
            </w:r>
            <w:r w:rsidR="00CA1592">
              <w:rPr>
                <w:rFonts w:cs="Arial"/>
                <w:sz w:val="20"/>
                <w:szCs w:val="20"/>
                <w:lang w:val="es-ES" w:eastAsia="zh-CN"/>
              </w:rPr>
              <w:t xml:space="preserve">, se han incorporado a </w:t>
            </w:r>
            <w:r w:rsidR="00CA1592" w:rsidRPr="00230A16">
              <w:rPr>
                <w:rFonts w:cs="Arial"/>
                <w:b/>
                <w:bCs/>
                <w:sz w:val="20"/>
                <w:szCs w:val="20"/>
                <w:lang w:val="es-ES" w:eastAsia="zh-CN"/>
              </w:rPr>
              <w:t>noventa y dos (</w:t>
            </w:r>
            <w:commentRangeStart w:id="4"/>
            <w:r w:rsidR="00CA1592" w:rsidRPr="00230A16">
              <w:rPr>
                <w:rFonts w:cs="Arial"/>
                <w:b/>
                <w:bCs/>
                <w:sz w:val="20"/>
                <w:szCs w:val="20"/>
                <w:lang w:val="es-ES" w:eastAsia="zh-CN"/>
              </w:rPr>
              <w:t>92</w:t>
            </w:r>
            <w:commentRangeEnd w:id="4"/>
            <w:r w:rsidR="00F930B9">
              <w:rPr>
                <w:rStyle w:val="Kommentarzeichen"/>
              </w:rPr>
              <w:commentReference w:id="4"/>
            </w:r>
            <w:r w:rsidR="00CA1592" w:rsidRPr="00230A16">
              <w:rPr>
                <w:rFonts w:cs="Arial"/>
                <w:b/>
                <w:bCs/>
                <w:sz w:val="20"/>
                <w:szCs w:val="20"/>
                <w:lang w:val="es-ES" w:eastAsia="zh-CN"/>
              </w:rPr>
              <w:t>)</w:t>
            </w:r>
            <w:r w:rsidR="00CA1592">
              <w:rPr>
                <w:rFonts w:cs="Arial"/>
                <w:sz w:val="20"/>
                <w:szCs w:val="20"/>
                <w:lang w:val="es-ES" w:eastAsia="zh-CN"/>
              </w:rPr>
              <w:t xml:space="preserve"> promotores </w:t>
            </w:r>
            <w:r w:rsidR="00EE5D5A">
              <w:rPr>
                <w:rFonts w:cs="Arial"/>
                <w:sz w:val="20"/>
                <w:szCs w:val="20"/>
                <w:lang w:val="es-ES" w:eastAsia="zh-CN"/>
              </w:rPr>
              <w:t>de salud</w:t>
            </w:r>
            <w:r w:rsidR="005B6411">
              <w:rPr>
                <w:rFonts w:cs="Arial"/>
                <w:sz w:val="20"/>
                <w:szCs w:val="20"/>
                <w:lang w:val="es-ES" w:eastAsia="zh-CN"/>
              </w:rPr>
              <w:t xml:space="preserve"> en Quetzaltenango</w:t>
            </w:r>
            <w:r w:rsidR="000321AE">
              <w:rPr>
                <w:rFonts w:cs="Arial"/>
                <w:sz w:val="20"/>
                <w:szCs w:val="20"/>
                <w:lang w:val="es-ES" w:eastAsia="zh-CN"/>
              </w:rPr>
              <w:t>. Les hemos identificado como un grupo importante en la relación con la comunidad y la provisión de ser</w:t>
            </w:r>
            <w:r w:rsidR="00A46C12">
              <w:rPr>
                <w:rFonts w:cs="Arial"/>
                <w:sz w:val="20"/>
                <w:szCs w:val="20"/>
                <w:lang w:val="es-ES" w:eastAsia="zh-CN"/>
              </w:rPr>
              <w:t xml:space="preserve">vicios de salud básicos y sobre todo por la lejanía en la que se encuentran las comunidades beneficiadas. </w:t>
            </w:r>
          </w:p>
          <w:p w14:paraId="74461046" w14:textId="77777777" w:rsidR="00E65C34" w:rsidRDefault="00E65C34" w:rsidP="007B35AD">
            <w:pPr>
              <w:spacing w:after="0" w:line="240" w:lineRule="auto"/>
              <w:jc w:val="both"/>
              <w:rPr>
                <w:rFonts w:cs="Arial"/>
                <w:sz w:val="20"/>
                <w:szCs w:val="20"/>
                <w:lang w:val="es-ES" w:eastAsia="zh-CN"/>
              </w:rPr>
            </w:pPr>
          </w:p>
          <w:p w14:paraId="5FAF4D8A" w14:textId="48F7BE49" w:rsidR="000A27BD" w:rsidRDefault="00E65C34" w:rsidP="007B35AD">
            <w:pPr>
              <w:spacing w:after="0" w:line="240" w:lineRule="auto"/>
              <w:jc w:val="both"/>
              <w:rPr>
                <w:rFonts w:cs="Arial"/>
                <w:sz w:val="20"/>
                <w:szCs w:val="20"/>
                <w:lang w:val="es-ES" w:eastAsia="zh-CN"/>
              </w:rPr>
            </w:pPr>
            <w:r>
              <w:rPr>
                <w:rFonts w:cs="Arial"/>
                <w:sz w:val="20"/>
                <w:szCs w:val="20"/>
                <w:lang w:val="es-ES" w:eastAsia="zh-CN"/>
              </w:rPr>
              <w:t xml:space="preserve">En el mismo nivel de incidencia a nivel local </w:t>
            </w:r>
            <w:r w:rsidR="0001207B">
              <w:rPr>
                <w:rFonts w:cs="Arial"/>
                <w:sz w:val="20"/>
                <w:szCs w:val="20"/>
                <w:lang w:val="es-ES" w:eastAsia="zh-CN"/>
              </w:rPr>
              <w:t xml:space="preserve">se han incorporado </w:t>
            </w:r>
            <w:r w:rsidR="000A27BD">
              <w:rPr>
                <w:rFonts w:cs="Arial"/>
                <w:sz w:val="20"/>
                <w:szCs w:val="20"/>
                <w:lang w:val="es-ES" w:eastAsia="zh-CN"/>
              </w:rPr>
              <w:t>al proceso</w:t>
            </w:r>
            <w:r w:rsidR="0001207B">
              <w:rPr>
                <w:rFonts w:cs="Arial"/>
                <w:sz w:val="20"/>
                <w:szCs w:val="20"/>
                <w:lang w:val="es-ES" w:eastAsia="zh-CN"/>
              </w:rPr>
              <w:t xml:space="preserve"> de capacitación y concienciación</w:t>
            </w:r>
            <w:r w:rsidR="009E2B5C">
              <w:rPr>
                <w:rFonts w:cs="Arial"/>
                <w:sz w:val="20"/>
                <w:szCs w:val="20"/>
                <w:lang w:val="es-ES" w:eastAsia="zh-CN"/>
              </w:rPr>
              <w:t xml:space="preserve"> un total de</w:t>
            </w:r>
            <w:r w:rsidR="0001207B">
              <w:rPr>
                <w:rFonts w:cs="Arial"/>
                <w:sz w:val="20"/>
                <w:szCs w:val="20"/>
                <w:lang w:val="es-ES" w:eastAsia="zh-CN"/>
              </w:rPr>
              <w:t xml:space="preserve"> </w:t>
            </w:r>
            <w:r w:rsidR="00E348C4" w:rsidRPr="00B401BA">
              <w:rPr>
                <w:rFonts w:cs="Arial"/>
                <w:b/>
                <w:bCs/>
                <w:sz w:val="20"/>
                <w:szCs w:val="20"/>
                <w:lang w:val="es-ES" w:eastAsia="zh-CN"/>
              </w:rPr>
              <w:t>treinta y ocho (38</w:t>
            </w:r>
            <w:r w:rsidR="009E2B5C" w:rsidRPr="00B401BA">
              <w:rPr>
                <w:rFonts w:cs="Arial"/>
                <w:b/>
                <w:bCs/>
                <w:sz w:val="20"/>
                <w:szCs w:val="20"/>
                <w:lang w:val="es-ES" w:eastAsia="zh-CN"/>
              </w:rPr>
              <w:t>)</w:t>
            </w:r>
            <w:r w:rsidR="009E2B5C">
              <w:rPr>
                <w:rFonts w:cs="Arial"/>
                <w:sz w:val="20"/>
                <w:szCs w:val="20"/>
                <w:lang w:val="es-ES" w:eastAsia="zh-CN"/>
              </w:rPr>
              <w:t xml:space="preserve"> comadronas, dividas en </w:t>
            </w:r>
            <w:r w:rsidR="009E2B5C" w:rsidRPr="009E2B5C">
              <w:rPr>
                <w:rFonts w:cs="Arial"/>
                <w:b/>
                <w:bCs/>
                <w:sz w:val="20"/>
                <w:szCs w:val="20"/>
                <w:lang w:val="es-ES" w:eastAsia="zh-CN"/>
              </w:rPr>
              <w:t>trece (13)</w:t>
            </w:r>
            <w:r w:rsidR="009E2B5C">
              <w:rPr>
                <w:rFonts w:cs="Arial"/>
                <w:b/>
                <w:bCs/>
                <w:sz w:val="20"/>
                <w:szCs w:val="20"/>
                <w:lang w:val="es-ES" w:eastAsia="zh-CN"/>
              </w:rPr>
              <w:t xml:space="preserve"> </w:t>
            </w:r>
            <w:r w:rsidR="00F24E03">
              <w:rPr>
                <w:rFonts w:cs="Arial"/>
                <w:sz w:val="20"/>
                <w:szCs w:val="20"/>
                <w:lang w:val="es-ES" w:eastAsia="zh-CN"/>
              </w:rPr>
              <w:t xml:space="preserve">comadronas en </w:t>
            </w:r>
            <w:r w:rsidR="00FD6EA1">
              <w:rPr>
                <w:rFonts w:cs="Arial"/>
                <w:sz w:val="20"/>
                <w:szCs w:val="20"/>
                <w:lang w:val="es-ES" w:eastAsia="zh-CN"/>
              </w:rPr>
              <w:t xml:space="preserve">Escuintla y </w:t>
            </w:r>
            <w:r w:rsidR="00463908" w:rsidRPr="003D5174">
              <w:rPr>
                <w:rFonts w:cs="Arial"/>
                <w:b/>
                <w:bCs/>
                <w:sz w:val="20"/>
                <w:szCs w:val="20"/>
                <w:lang w:val="es-ES" w:eastAsia="zh-CN"/>
              </w:rPr>
              <w:t>veinticinco (25</w:t>
            </w:r>
            <w:r w:rsidR="003D5174" w:rsidRPr="003D5174">
              <w:rPr>
                <w:rFonts w:cs="Arial"/>
                <w:b/>
                <w:bCs/>
                <w:sz w:val="20"/>
                <w:szCs w:val="20"/>
                <w:lang w:val="es-ES" w:eastAsia="zh-CN"/>
              </w:rPr>
              <w:t>)</w:t>
            </w:r>
            <w:r w:rsidR="003D5174">
              <w:rPr>
                <w:rFonts w:cs="Arial"/>
                <w:sz w:val="20"/>
                <w:szCs w:val="20"/>
                <w:lang w:val="es-ES" w:eastAsia="zh-CN"/>
              </w:rPr>
              <w:t xml:space="preserve"> comadronas</w:t>
            </w:r>
            <w:r w:rsidR="00DB18C5">
              <w:rPr>
                <w:rFonts w:cs="Arial"/>
                <w:sz w:val="20"/>
                <w:szCs w:val="20"/>
                <w:lang w:val="es-ES" w:eastAsia="zh-CN"/>
              </w:rPr>
              <w:t xml:space="preserve"> de Quetzaltenango</w:t>
            </w:r>
            <w:r w:rsidR="000A27BD">
              <w:rPr>
                <w:rFonts w:cs="Arial"/>
                <w:sz w:val="20"/>
                <w:szCs w:val="20"/>
                <w:lang w:val="es-ES" w:eastAsia="zh-CN"/>
              </w:rPr>
              <w:t xml:space="preserve">. Ante este grupo, tuvimos que incorporar metodologías </w:t>
            </w:r>
            <w:r w:rsidR="00222960">
              <w:rPr>
                <w:rFonts w:cs="Arial"/>
                <w:sz w:val="20"/>
                <w:szCs w:val="20"/>
                <w:lang w:val="es-ES" w:eastAsia="zh-CN"/>
              </w:rPr>
              <w:t xml:space="preserve">alternas para la enseñanza, pues estas personas </w:t>
            </w:r>
            <w:r w:rsidR="00BB43C9">
              <w:rPr>
                <w:rFonts w:cs="Arial"/>
                <w:sz w:val="20"/>
                <w:szCs w:val="20"/>
                <w:lang w:val="es-ES" w:eastAsia="zh-CN"/>
              </w:rPr>
              <w:t xml:space="preserve">poseen mucho conocimiento, pero a su vez, carecen de escolaridad. </w:t>
            </w:r>
          </w:p>
          <w:p w14:paraId="70B878AF" w14:textId="77777777" w:rsidR="000A27BD" w:rsidRDefault="000A27BD" w:rsidP="00D516A9">
            <w:pPr>
              <w:spacing w:after="0" w:line="240" w:lineRule="auto"/>
              <w:rPr>
                <w:rFonts w:cs="Arial"/>
                <w:sz w:val="20"/>
                <w:szCs w:val="20"/>
                <w:lang w:val="es-ES" w:eastAsia="zh-CN"/>
              </w:rPr>
            </w:pPr>
          </w:p>
          <w:p w14:paraId="633C3B1D" w14:textId="73A6A617" w:rsidR="00E65C34" w:rsidRPr="00F24E03" w:rsidRDefault="000A27BD" w:rsidP="007B35AD">
            <w:pPr>
              <w:spacing w:after="0" w:line="240" w:lineRule="auto"/>
              <w:jc w:val="both"/>
              <w:rPr>
                <w:rFonts w:cs="Arial"/>
                <w:sz w:val="20"/>
                <w:szCs w:val="20"/>
                <w:lang w:val="es-ES" w:eastAsia="zh-CN"/>
              </w:rPr>
            </w:pPr>
            <w:r>
              <w:rPr>
                <w:rFonts w:cs="Arial"/>
                <w:sz w:val="20"/>
                <w:szCs w:val="20"/>
                <w:lang w:val="es-ES" w:eastAsia="zh-CN"/>
              </w:rPr>
              <w:t xml:space="preserve">Para nosotros como FSqE </w:t>
            </w:r>
            <w:r w:rsidR="00BB43C9">
              <w:rPr>
                <w:rFonts w:cs="Arial"/>
                <w:sz w:val="20"/>
                <w:szCs w:val="20"/>
                <w:lang w:val="es-ES" w:eastAsia="zh-CN"/>
              </w:rPr>
              <w:t xml:space="preserve">es un logro incorporar a </w:t>
            </w:r>
            <w:r w:rsidR="004171FC">
              <w:rPr>
                <w:rFonts w:cs="Arial"/>
                <w:sz w:val="20"/>
                <w:szCs w:val="20"/>
                <w:lang w:val="es-ES" w:eastAsia="zh-CN"/>
              </w:rPr>
              <w:t>promotores de salud y comadronas pues son los grupos, quizá, con mayor cercanía</w:t>
            </w:r>
            <w:r w:rsidR="007B134E">
              <w:rPr>
                <w:rFonts w:cs="Arial"/>
                <w:sz w:val="20"/>
                <w:szCs w:val="20"/>
                <w:lang w:val="es-ES" w:eastAsia="zh-CN"/>
              </w:rPr>
              <w:t xml:space="preserve"> con la población y a su vez poseen conocimientos ancestrales legitimados por la misma sociedad. </w:t>
            </w:r>
            <w:r w:rsidR="00B068AC">
              <w:rPr>
                <w:rFonts w:cs="Arial"/>
                <w:sz w:val="20"/>
                <w:szCs w:val="20"/>
                <w:lang w:val="es-ES" w:eastAsia="zh-CN"/>
              </w:rPr>
              <w:t>Aún así,</w:t>
            </w:r>
            <w:r w:rsidR="007800F8">
              <w:rPr>
                <w:rFonts w:cs="Arial"/>
                <w:sz w:val="20"/>
                <w:szCs w:val="20"/>
                <w:lang w:val="es-ES" w:eastAsia="zh-CN"/>
              </w:rPr>
              <w:t xml:space="preserve"> se expone</w:t>
            </w:r>
            <w:r w:rsidR="00B068AC">
              <w:rPr>
                <w:rFonts w:cs="Arial"/>
                <w:sz w:val="20"/>
                <w:szCs w:val="20"/>
                <w:lang w:val="es-ES" w:eastAsia="zh-CN"/>
              </w:rPr>
              <w:t xml:space="preserve"> </w:t>
            </w:r>
            <w:del w:id="5" w:author="Guerrero, Carmen" w:date="2024-07-19T14:48:00Z">
              <w:r w:rsidR="00B068AC" w:rsidDel="0035596A">
                <w:rPr>
                  <w:rFonts w:cs="Arial"/>
                  <w:sz w:val="20"/>
                  <w:szCs w:val="20"/>
                  <w:lang w:val="es-ES" w:eastAsia="zh-CN"/>
                </w:rPr>
                <w:delText>exponer</w:delText>
              </w:r>
            </w:del>
            <w:r w:rsidR="00B068AC">
              <w:rPr>
                <w:rFonts w:cs="Arial"/>
                <w:sz w:val="20"/>
                <w:szCs w:val="20"/>
                <w:lang w:val="es-ES" w:eastAsia="zh-CN"/>
              </w:rPr>
              <w:t xml:space="preserve"> que el gran logro de estas capacitaciones a estos grupos</w:t>
            </w:r>
            <w:r w:rsidR="00924070">
              <w:rPr>
                <w:rFonts w:cs="Arial"/>
                <w:sz w:val="20"/>
                <w:szCs w:val="20"/>
                <w:lang w:val="es-ES" w:eastAsia="zh-CN"/>
              </w:rPr>
              <w:t xml:space="preserve"> (promotores y comadrones) será medido en función de su capacidad de referencia para tamizaje auditivo neonatal</w:t>
            </w:r>
            <w:r w:rsidR="00F62BE1">
              <w:rPr>
                <w:rFonts w:cs="Arial"/>
                <w:sz w:val="20"/>
                <w:szCs w:val="20"/>
                <w:lang w:val="es-ES" w:eastAsia="zh-CN"/>
              </w:rPr>
              <w:t xml:space="preserve"> y la capacidad de replicar conocimientos sobre audición y detección temprana </w:t>
            </w:r>
            <w:r w:rsidR="00652B97">
              <w:rPr>
                <w:rFonts w:cs="Arial"/>
                <w:sz w:val="20"/>
                <w:szCs w:val="20"/>
                <w:lang w:val="es-ES" w:eastAsia="zh-CN"/>
              </w:rPr>
              <w:t xml:space="preserve">en sus comunidades. </w:t>
            </w:r>
          </w:p>
          <w:p w14:paraId="370516CB" w14:textId="059C7B10" w:rsidR="008F009F" w:rsidRDefault="008F009F" w:rsidP="00D516A9">
            <w:pPr>
              <w:spacing w:after="0" w:line="240" w:lineRule="auto"/>
              <w:rPr>
                <w:rFonts w:cs="Arial"/>
                <w:sz w:val="20"/>
                <w:szCs w:val="20"/>
                <w:lang w:val="es-ES" w:eastAsia="zh-CN"/>
              </w:rPr>
            </w:pPr>
          </w:p>
          <w:p w14:paraId="61C1A75F" w14:textId="4C0480B7" w:rsidR="00B71CAD" w:rsidRPr="00D32317" w:rsidRDefault="00B71CAD" w:rsidP="00AD78D8">
            <w:pPr>
              <w:spacing w:after="0" w:line="240" w:lineRule="auto"/>
              <w:jc w:val="both"/>
              <w:rPr>
                <w:rFonts w:cs="Arial"/>
                <w:sz w:val="20"/>
                <w:szCs w:val="20"/>
                <w:lang w:val="es-ES" w:eastAsia="zh-CN"/>
              </w:rPr>
            </w:pPr>
            <w:r>
              <w:rPr>
                <w:rFonts w:cs="Arial"/>
                <w:sz w:val="20"/>
                <w:szCs w:val="20"/>
                <w:lang w:val="es-ES" w:eastAsia="zh-CN"/>
              </w:rPr>
              <w:t xml:space="preserve">En cuanto al fortalecimiento de </w:t>
            </w:r>
            <w:r w:rsidR="00F32727">
              <w:rPr>
                <w:rFonts w:cs="Arial"/>
                <w:sz w:val="20"/>
                <w:szCs w:val="20"/>
                <w:lang w:val="es-ES" w:eastAsia="zh-CN"/>
              </w:rPr>
              <w:t xml:space="preserve">los servicios </w:t>
            </w:r>
            <w:r w:rsidR="001D3328">
              <w:rPr>
                <w:rFonts w:cs="Arial"/>
                <w:sz w:val="20"/>
                <w:szCs w:val="20"/>
                <w:lang w:val="es-ES" w:eastAsia="zh-CN"/>
              </w:rPr>
              <w:t>específicos de salud</w:t>
            </w:r>
            <w:r w:rsidR="00955B98">
              <w:rPr>
                <w:rFonts w:cs="Arial"/>
                <w:sz w:val="20"/>
                <w:szCs w:val="20"/>
                <w:lang w:val="es-ES" w:eastAsia="zh-CN"/>
              </w:rPr>
              <w:t xml:space="preserve"> provistos por la FSqE en las instalaciones de los hospitales públicos de salud</w:t>
            </w:r>
            <w:r w:rsidR="00726A36">
              <w:rPr>
                <w:rFonts w:cs="Arial"/>
                <w:sz w:val="20"/>
                <w:szCs w:val="20"/>
                <w:lang w:val="es-ES" w:eastAsia="zh-CN"/>
              </w:rPr>
              <w:t xml:space="preserve">, en </w:t>
            </w:r>
            <w:r w:rsidR="00726A36">
              <w:rPr>
                <w:rFonts w:cs="Arial"/>
                <w:sz w:val="20"/>
                <w:szCs w:val="20"/>
                <w:lang w:val="es-ES" w:eastAsia="zh-CN"/>
              </w:rPr>
              <w:lastRenderedPageBreak/>
              <w:t xml:space="preserve">relación al </w:t>
            </w:r>
            <w:r w:rsidR="00726A36" w:rsidRPr="00726A36">
              <w:rPr>
                <w:rFonts w:cs="Arial"/>
                <w:b/>
                <w:bCs/>
                <w:sz w:val="20"/>
                <w:szCs w:val="20"/>
                <w:lang w:val="es-ES" w:eastAsia="zh-CN"/>
              </w:rPr>
              <w:t>tamizaje auditivo neonatal</w:t>
            </w:r>
            <w:r w:rsidR="00726A36">
              <w:rPr>
                <w:rFonts w:cs="Arial"/>
                <w:sz w:val="20"/>
                <w:szCs w:val="20"/>
                <w:lang w:val="es-ES" w:eastAsia="zh-CN"/>
              </w:rPr>
              <w:t>,</w:t>
            </w:r>
            <w:r w:rsidR="00955B98">
              <w:rPr>
                <w:rFonts w:cs="Arial"/>
                <w:sz w:val="20"/>
                <w:szCs w:val="20"/>
                <w:lang w:val="es-ES" w:eastAsia="zh-CN"/>
              </w:rPr>
              <w:t xml:space="preserve"> de los departamentos </w:t>
            </w:r>
            <w:r w:rsidR="00DE36D0">
              <w:rPr>
                <w:rFonts w:cs="Arial"/>
                <w:sz w:val="20"/>
                <w:szCs w:val="20"/>
                <w:lang w:val="es-ES" w:eastAsia="zh-CN"/>
              </w:rPr>
              <w:t>seleccionados (Quetzaltenango, Sololá, Escuintla y Zacapa) hemos alcanzado un total de</w:t>
            </w:r>
            <w:r w:rsidR="00B75F27">
              <w:rPr>
                <w:rFonts w:cs="Arial"/>
                <w:sz w:val="20"/>
                <w:szCs w:val="20"/>
                <w:lang w:val="es-ES" w:eastAsia="zh-CN"/>
              </w:rPr>
              <w:t xml:space="preserve"> </w:t>
            </w:r>
            <w:r w:rsidR="00B75F27" w:rsidRPr="00B75F27">
              <w:rPr>
                <w:rFonts w:cs="Arial"/>
                <w:b/>
                <w:bCs/>
                <w:sz w:val="20"/>
                <w:szCs w:val="20"/>
                <w:lang w:val="es-ES" w:eastAsia="zh-CN"/>
              </w:rPr>
              <w:t>un mil setecientos sesenta y uno (1,761</w:t>
            </w:r>
            <w:r w:rsidR="00D64523" w:rsidRPr="00B75F27">
              <w:rPr>
                <w:rFonts w:cs="Arial"/>
                <w:b/>
                <w:bCs/>
                <w:sz w:val="20"/>
                <w:szCs w:val="20"/>
                <w:lang w:val="es-ES" w:eastAsia="zh-CN"/>
              </w:rPr>
              <w:t>)</w:t>
            </w:r>
            <w:r w:rsidR="00D64523">
              <w:rPr>
                <w:rFonts w:cs="Arial"/>
                <w:b/>
                <w:bCs/>
                <w:sz w:val="20"/>
                <w:szCs w:val="20"/>
                <w:lang w:val="es-ES" w:eastAsia="zh-CN"/>
              </w:rPr>
              <w:t xml:space="preserve"> recién</w:t>
            </w:r>
            <w:r w:rsidR="00CC27A4">
              <w:rPr>
                <w:rFonts w:cs="Arial"/>
                <w:b/>
                <w:bCs/>
                <w:sz w:val="20"/>
                <w:szCs w:val="20"/>
                <w:lang w:val="es-ES" w:eastAsia="zh-CN"/>
              </w:rPr>
              <w:t xml:space="preserve"> nacidos</w:t>
            </w:r>
            <w:r w:rsidR="00D32317">
              <w:rPr>
                <w:rFonts w:cs="Arial"/>
                <w:b/>
                <w:bCs/>
                <w:sz w:val="20"/>
                <w:szCs w:val="20"/>
                <w:lang w:val="es-ES" w:eastAsia="zh-CN"/>
              </w:rPr>
              <w:t xml:space="preserve">. </w:t>
            </w:r>
            <w:commentRangeStart w:id="6"/>
            <w:r w:rsidR="00D32317">
              <w:rPr>
                <w:rFonts w:cs="Arial"/>
                <w:sz w:val="20"/>
                <w:szCs w:val="20"/>
                <w:lang w:val="es-ES" w:eastAsia="zh-CN"/>
              </w:rPr>
              <w:t>Esto</w:t>
            </w:r>
            <w:commentRangeEnd w:id="6"/>
            <w:r w:rsidR="002157D4">
              <w:rPr>
                <w:rStyle w:val="Kommentarzeichen"/>
              </w:rPr>
              <w:commentReference w:id="6"/>
            </w:r>
            <w:r w:rsidR="00D32317">
              <w:rPr>
                <w:rFonts w:cs="Arial"/>
                <w:sz w:val="20"/>
                <w:szCs w:val="20"/>
                <w:lang w:val="es-ES" w:eastAsia="zh-CN"/>
              </w:rPr>
              <w:t xml:space="preserve"> refleja </w:t>
            </w:r>
            <w:r w:rsidR="00D64523">
              <w:rPr>
                <w:rFonts w:cs="Arial"/>
                <w:sz w:val="20"/>
                <w:szCs w:val="20"/>
                <w:lang w:val="es-ES" w:eastAsia="zh-CN"/>
              </w:rPr>
              <w:t>el asertividad</w:t>
            </w:r>
            <w:r w:rsidR="005D03E4">
              <w:rPr>
                <w:rFonts w:cs="Arial"/>
                <w:sz w:val="20"/>
                <w:szCs w:val="20"/>
                <w:lang w:val="es-ES" w:eastAsia="zh-CN"/>
              </w:rPr>
              <w:t xml:space="preserve"> en la gestión del proyecto al incluir autoridades ministeriales, autoridades hospitalarias y jefaturas de departamento y de </w:t>
            </w:r>
            <w:r w:rsidR="00D64523">
              <w:rPr>
                <w:rFonts w:cs="Arial"/>
                <w:sz w:val="20"/>
                <w:szCs w:val="20"/>
                <w:lang w:val="es-ES" w:eastAsia="zh-CN"/>
              </w:rPr>
              <w:t xml:space="preserve">unidades </w:t>
            </w:r>
            <w:r w:rsidR="00567FC3">
              <w:rPr>
                <w:rFonts w:cs="Arial"/>
                <w:sz w:val="20"/>
                <w:szCs w:val="20"/>
                <w:lang w:val="es-ES" w:eastAsia="zh-CN"/>
              </w:rPr>
              <w:t xml:space="preserve">y la disposición que </w:t>
            </w:r>
            <w:r w:rsidR="004E50E6">
              <w:rPr>
                <w:rFonts w:cs="Arial"/>
                <w:sz w:val="20"/>
                <w:szCs w:val="20"/>
                <w:lang w:val="es-ES" w:eastAsia="zh-CN"/>
              </w:rPr>
              <w:t xml:space="preserve">tiene la contraparte (personal del hospital). De momento, y de acuerdo a nuestro protocolo de evaluación, hemos </w:t>
            </w:r>
            <w:r w:rsidR="00AA0BAB">
              <w:rPr>
                <w:rFonts w:cs="Arial"/>
                <w:sz w:val="20"/>
                <w:szCs w:val="20"/>
                <w:lang w:val="es-ES" w:eastAsia="zh-CN"/>
              </w:rPr>
              <w:t xml:space="preserve">identificado a </w:t>
            </w:r>
            <w:r w:rsidR="004D5816" w:rsidRPr="004D5816">
              <w:rPr>
                <w:rFonts w:cs="Arial"/>
                <w:b/>
                <w:bCs/>
                <w:sz w:val="20"/>
                <w:szCs w:val="20"/>
                <w:lang w:val="es-ES" w:eastAsia="zh-CN"/>
              </w:rPr>
              <w:t xml:space="preserve">ciento nueve </w:t>
            </w:r>
            <w:r w:rsidR="00AD09C9">
              <w:rPr>
                <w:rFonts w:cs="Arial"/>
                <w:b/>
                <w:bCs/>
                <w:sz w:val="20"/>
                <w:szCs w:val="20"/>
                <w:lang w:val="es-ES" w:eastAsia="zh-CN"/>
              </w:rPr>
              <w:t>(</w:t>
            </w:r>
            <w:commentRangeStart w:id="7"/>
            <w:r w:rsidR="004D5816" w:rsidRPr="004D5816">
              <w:rPr>
                <w:rFonts w:cs="Arial"/>
                <w:b/>
                <w:bCs/>
                <w:sz w:val="20"/>
                <w:szCs w:val="20"/>
                <w:lang w:val="es-ES" w:eastAsia="zh-CN"/>
              </w:rPr>
              <w:t>109</w:t>
            </w:r>
            <w:commentRangeEnd w:id="7"/>
            <w:r w:rsidR="00803E65">
              <w:rPr>
                <w:rStyle w:val="Kommentarzeichen"/>
              </w:rPr>
              <w:commentReference w:id="7"/>
            </w:r>
            <w:r w:rsidR="00AD09C9">
              <w:rPr>
                <w:rFonts w:cs="Arial"/>
                <w:b/>
                <w:bCs/>
                <w:sz w:val="20"/>
                <w:szCs w:val="20"/>
                <w:lang w:val="es-ES" w:eastAsia="zh-CN"/>
              </w:rPr>
              <w:t>)</w:t>
            </w:r>
            <w:r w:rsidR="000244EE">
              <w:rPr>
                <w:rFonts w:cs="Arial"/>
                <w:sz w:val="20"/>
                <w:szCs w:val="20"/>
                <w:lang w:val="es-ES" w:eastAsia="zh-CN"/>
              </w:rPr>
              <w:t xml:space="preserve"> que “NO” han pasado el tamizaje</w:t>
            </w:r>
            <w:r w:rsidR="00AD78D8">
              <w:rPr>
                <w:rFonts w:cs="Arial"/>
                <w:sz w:val="20"/>
                <w:szCs w:val="20"/>
                <w:lang w:val="es-ES" w:eastAsia="zh-CN"/>
              </w:rPr>
              <w:t xml:space="preserve">. Seguiremos el protocolo para su reevaluación y posterior seguimiento para que el programa cumpla su principal objetivo que es, la detección temprana de la discapacidad auditiva. </w:t>
            </w:r>
          </w:p>
          <w:p w14:paraId="0A53E54E" w14:textId="77777777" w:rsidR="00B71CAD" w:rsidRDefault="00B71CAD" w:rsidP="00D516A9">
            <w:pPr>
              <w:spacing w:after="0" w:line="240" w:lineRule="auto"/>
              <w:rPr>
                <w:rFonts w:cs="Arial"/>
                <w:sz w:val="20"/>
                <w:szCs w:val="20"/>
                <w:lang w:val="es-ES" w:eastAsia="zh-CN"/>
              </w:rPr>
            </w:pPr>
          </w:p>
          <w:p w14:paraId="2FB89E34" w14:textId="5317C916" w:rsidR="00AD78D8" w:rsidRDefault="00726A36" w:rsidP="005C2CD8">
            <w:pPr>
              <w:spacing w:after="0" w:line="240" w:lineRule="auto"/>
              <w:jc w:val="both"/>
              <w:rPr>
                <w:rFonts w:cs="Arial"/>
                <w:sz w:val="20"/>
                <w:szCs w:val="20"/>
                <w:lang w:val="es-ES" w:eastAsia="zh-CN"/>
              </w:rPr>
            </w:pPr>
            <w:r>
              <w:rPr>
                <w:rFonts w:cs="Arial"/>
                <w:sz w:val="20"/>
                <w:szCs w:val="20"/>
                <w:lang w:val="es-ES" w:eastAsia="zh-CN"/>
              </w:rPr>
              <w:t xml:space="preserve">En relación al proceso para el desarrollo del </w:t>
            </w:r>
            <w:r w:rsidRPr="00611A15">
              <w:rPr>
                <w:rFonts w:cs="Arial"/>
                <w:b/>
                <w:bCs/>
                <w:sz w:val="20"/>
                <w:szCs w:val="20"/>
                <w:lang w:val="es-ES" w:eastAsia="zh-CN"/>
              </w:rPr>
              <w:t xml:space="preserve">tamizaje </w:t>
            </w:r>
            <w:r w:rsidR="00CC351F" w:rsidRPr="00611A15">
              <w:rPr>
                <w:rFonts w:cs="Arial"/>
                <w:b/>
                <w:bCs/>
                <w:sz w:val="20"/>
                <w:szCs w:val="20"/>
                <w:lang w:val="es-ES" w:eastAsia="zh-CN"/>
              </w:rPr>
              <w:t>auditivo escolar</w:t>
            </w:r>
            <w:r w:rsidR="00CC351F">
              <w:rPr>
                <w:rFonts w:cs="Arial"/>
                <w:sz w:val="20"/>
                <w:szCs w:val="20"/>
                <w:lang w:val="es-ES" w:eastAsia="zh-CN"/>
              </w:rPr>
              <w:t xml:space="preserve"> en las escuelas públicas, hemos tenido que esperar la etapa de transición gubernamental </w:t>
            </w:r>
            <w:r w:rsidR="00012750">
              <w:rPr>
                <w:rFonts w:cs="Arial"/>
                <w:sz w:val="20"/>
                <w:szCs w:val="20"/>
                <w:lang w:val="es-ES" w:eastAsia="zh-CN"/>
              </w:rPr>
              <w:t xml:space="preserve">y la disposición de las nuevas autoridades para su respectiva anuencia y permisos en la implementación y ejecución de las evaluaciones a los niños y niñas en edad escolar inscritos en el sistema público de educación. </w:t>
            </w:r>
          </w:p>
          <w:p w14:paraId="1846CE50" w14:textId="77777777" w:rsidR="00012750" w:rsidRDefault="00012750" w:rsidP="00D516A9">
            <w:pPr>
              <w:spacing w:after="0" w:line="240" w:lineRule="auto"/>
              <w:rPr>
                <w:rFonts w:cs="Arial"/>
                <w:sz w:val="20"/>
                <w:szCs w:val="20"/>
                <w:lang w:val="es-ES" w:eastAsia="zh-CN"/>
              </w:rPr>
            </w:pPr>
          </w:p>
          <w:p w14:paraId="28B881D6" w14:textId="1C9D6A3D" w:rsidR="00012750" w:rsidRDefault="00637F22" w:rsidP="005C2CD8">
            <w:pPr>
              <w:spacing w:after="0" w:line="240" w:lineRule="auto"/>
              <w:jc w:val="both"/>
              <w:rPr>
                <w:rFonts w:cs="Arial"/>
                <w:sz w:val="20"/>
                <w:szCs w:val="20"/>
                <w:lang w:val="es-ES" w:eastAsia="zh-CN"/>
              </w:rPr>
            </w:pPr>
            <w:r>
              <w:rPr>
                <w:rFonts w:cs="Arial"/>
                <w:sz w:val="20"/>
                <w:szCs w:val="20"/>
                <w:lang w:val="es-ES" w:eastAsia="zh-CN"/>
              </w:rPr>
              <w:t>Después</w:t>
            </w:r>
            <w:r w:rsidR="00AD09C9">
              <w:rPr>
                <w:rFonts w:cs="Arial"/>
                <w:sz w:val="20"/>
                <w:szCs w:val="20"/>
                <w:lang w:val="es-ES" w:eastAsia="zh-CN"/>
              </w:rPr>
              <w:t xml:space="preserve"> del tiempo prudente de cambio hemos sido, altamente, insistentes </w:t>
            </w:r>
            <w:r>
              <w:rPr>
                <w:rFonts w:cs="Arial"/>
                <w:sz w:val="20"/>
                <w:szCs w:val="20"/>
                <w:lang w:val="es-ES" w:eastAsia="zh-CN"/>
              </w:rPr>
              <w:t>y logramos programar una reunión con la Ministra de Educación (L</w:t>
            </w:r>
            <w:r w:rsidR="00FD4928">
              <w:rPr>
                <w:rFonts w:cs="Arial"/>
                <w:sz w:val="20"/>
                <w:szCs w:val="20"/>
                <w:lang w:val="es-ES" w:eastAsia="zh-CN"/>
              </w:rPr>
              <w:t xml:space="preserve">cda. Anabella Giracca) quien nos atendió con </w:t>
            </w:r>
            <w:r w:rsidR="008D7C8F">
              <w:rPr>
                <w:rFonts w:cs="Arial"/>
                <w:sz w:val="20"/>
                <w:szCs w:val="20"/>
                <w:lang w:val="es-ES" w:eastAsia="zh-CN"/>
              </w:rPr>
              <w:t>brevedad,</w:t>
            </w:r>
            <w:r w:rsidR="00FD4928">
              <w:rPr>
                <w:rFonts w:cs="Arial"/>
                <w:sz w:val="20"/>
                <w:szCs w:val="20"/>
                <w:lang w:val="es-ES" w:eastAsia="zh-CN"/>
              </w:rPr>
              <w:t xml:space="preserve"> pero nos refirió para una reunión con </w:t>
            </w:r>
            <w:r w:rsidR="008D7C8F">
              <w:rPr>
                <w:rFonts w:cs="Arial"/>
                <w:sz w:val="20"/>
                <w:szCs w:val="20"/>
                <w:lang w:val="es-ES" w:eastAsia="zh-CN"/>
              </w:rPr>
              <w:t>mayor</w:t>
            </w:r>
            <w:r w:rsidR="00FD4928">
              <w:rPr>
                <w:rFonts w:cs="Arial"/>
                <w:sz w:val="20"/>
                <w:szCs w:val="20"/>
                <w:lang w:val="es-ES" w:eastAsia="zh-CN"/>
              </w:rPr>
              <w:t xml:space="preserve"> grado de formalidad con el Viceministro Administrativo</w:t>
            </w:r>
            <w:r w:rsidR="008D7C8F">
              <w:rPr>
                <w:rFonts w:cs="Arial"/>
                <w:sz w:val="20"/>
                <w:szCs w:val="20"/>
                <w:lang w:val="es-ES" w:eastAsia="zh-CN"/>
              </w:rPr>
              <w:t xml:space="preserve"> </w:t>
            </w:r>
            <w:r w:rsidR="00FD4928">
              <w:rPr>
                <w:rFonts w:cs="Arial"/>
                <w:sz w:val="20"/>
                <w:szCs w:val="20"/>
                <w:lang w:val="es-ES" w:eastAsia="zh-CN"/>
              </w:rPr>
              <w:t>(Lic. Fran</w:t>
            </w:r>
            <w:r w:rsidR="008D7C8F">
              <w:rPr>
                <w:rFonts w:cs="Arial"/>
                <w:sz w:val="20"/>
                <w:szCs w:val="20"/>
                <w:lang w:val="es-ES" w:eastAsia="zh-CN"/>
              </w:rPr>
              <w:t>cisco Cabrera)</w:t>
            </w:r>
            <w:r w:rsidR="00FD4928">
              <w:rPr>
                <w:rFonts w:cs="Arial"/>
                <w:sz w:val="20"/>
                <w:szCs w:val="20"/>
                <w:lang w:val="es-ES" w:eastAsia="zh-CN"/>
              </w:rPr>
              <w:t xml:space="preserve"> del Ministerio de Educación -MINEDUC- </w:t>
            </w:r>
            <w:r w:rsidR="008D7C8F">
              <w:rPr>
                <w:rFonts w:cs="Arial"/>
                <w:sz w:val="20"/>
                <w:szCs w:val="20"/>
                <w:lang w:val="es-ES" w:eastAsia="zh-CN"/>
              </w:rPr>
              <w:t>. En dicha reunión expusimos la intención por implementar un proyecto de salud auditiva</w:t>
            </w:r>
            <w:r w:rsidR="004B3FC7">
              <w:rPr>
                <w:rFonts w:cs="Arial"/>
                <w:sz w:val="20"/>
                <w:szCs w:val="20"/>
                <w:lang w:val="es-ES" w:eastAsia="zh-CN"/>
              </w:rPr>
              <w:t xml:space="preserve"> dirigido a los niños y las niñas de las escuelas públicas. El Lic. Cabrera </w:t>
            </w:r>
            <w:del w:id="8" w:author="Guerrero, Carmen" w:date="2024-07-19T14:51:00Z">
              <w:r w:rsidR="004B3FC7" w:rsidDel="000115E6">
                <w:rPr>
                  <w:rFonts w:cs="Arial"/>
                  <w:sz w:val="20"/>
                  <w:szCs w:val="20"/>
                  <w:lang w:val="es-ES" w:eastAsia="zh-CN"/>
                </w:rPr>
                <w:delText>mostr</w:delText>
              </w:r>
            </w:del>
            <w:ins w:id="9" w:author="Guerrero, Carmen" w:date="2024-07-19T14:51:00Z">
              <w:r w:rsidR="000115E6">
                <w:rPr>
                  <w:rFonts w:cs="Arial"/>
                  <w:sz w:val="20"/>
                  <w:szCs w:val="20"/>
                  <w:lang w:val="es-ES" w:eastAsia="zh-CN"/>
                </w:rPr>
                <w:t>mostró</w:t>
              </w:r>
            </w:ins>
            <w:del w:id="10" w:author="Guerrero, Carmen" w:date="2024-07-19T14:51:00Z">
              <w:r w:rsidR="004B3FC7" w:rsidDel="000115E6">
                <w:rPr>
                  <w:rFonts w:cs="Arial"/>
                  <w:sz w:val="20"/>
                  <w:szCs w:val="20"/>
                  <w:lang w:val="es-ES" w:eastAsia="zh-CN"/>
                </w:rPr>
                <w:delText>o</w:delText>
              </w:r>
            </w:del>
            <w:r w:rsidR="004B3FC7">
              <w:rPr>
                <w:rFonts w:cs="Arial"/>
                <w:sz w:val="20"/>
                <w:szCs w:val="20"/>
                <w:lang w:val="es-ES" w:eastAsia="zh-CN"/>
              </w:rPr>
              <w:t xml:space="preserve"> con mucha ilusión su agrado por colaborar </w:t>
            </w:r>
            <w:r w:rsidR="00BC273B">
              <w:rPr>
                <w:rFonts w:cs="Arial"/>
                <w:sz w:val="20"/>
                <w:szCs w:val="20"/>
                <w:lang w:val="es-ES" w:eastAsia="zh-CN"/>
              </w:rPr>
              <w:t xml:space="preserve">con la FSqE y nos indicó la ruta lógica para generar los permisos necesarios antes </w:t>
            </w:r>
            <w:r w:rsidR="0000525F">
              <w:rPr>
                <w:rFonts w:cs="Arial"/>
                <w:sz w:val="20"/>
                <w:szCs w:val="20"/>
                <w:lang w:val="es-ES" w:eastAsia="zh-CN"/>
              </w:rPr>
              <w:t xml:space="preserve">la implementación operativa. </w:t>
            </w:r>
          </w:p>
          <w:p w14:paraId="071233AE" w14:textId="77777777" w:rsidR="0000525F" w:rsidRDefault="0000525F" w:rsidP="00EF6FA9">
            <w:pPr>
              <w:spacing w:after="0" w:line="240" w:lineRule="auto"/>
              <w:jc w:val="both"/>
              <w:rPr>
                <w:rFonts w:cs="Arial"/>
                <w:sz w:val="20"/>
                <w:szCs w:val="20"/>
                <w:lang w:val="es-ES" w:eastAsia="zh-CN"/>
              </w:rPr>
            </w:pPr>
          </w:p>
          <w:p w14:paraId="40A0D36E" w14:textId="77777777" w:rsidR="00332B4E" w:rsidRDefault="0000525F" w:rsidP="00EF6FA9">
            <w:pPr>
              <w:spacing w:after="0" w:line="240" w:lineRule="auto"/>
              <w:jc w:val="both"/>
              <w:rPr>
                <w:rFonts w:cs="Arial"/>
                <w:sz w:val="20"/>
                <w:szCs w:val="20"/>
                <w:lang w:val="es-ES" w:eastAsia="zh-CN"/>
              </w:rPr>
            </w:pPr>
            <w:r>
              <w:rPr>
                <w:rFonts w:cs="Arial"/>
                <w:sz w:val="20"/>
                <w:szCs w:val="20"/>
                <w:lang w:val="es-ES" w:eastAsia="zh-CN"/>
              </w:rPr>
              <w:t xml:space="preserve">La ruta lógica tiene que ver con una serie de sesiones con la Dirección de </w:t>
            </w:r>
            <w:r>
              <w:rPr>
                <w:rFonts w:cs="Arial"/>
                <w:sz w:val="20"/>
                <w:szCs w:val="20"/>
                <w:lang w:val="es-ES" w:eastAsia="zh-CN"/>
              </w:rPr>
              <w:lastRenderedPageBreak/>
              <w:t xml:space="preserve">Cooperación </w:t>
            </w:r>
            <w:r w:rsidR="00F9320C">
              <w:rPr>
                <w:rFonts w:cs="Arial"/>
                <w:sz w:val="20"/>
                <w:szCs w:val="20"/>
                <w:lang w:val="es-ES" w:eastAsia="zh-CN"/>
              </w:rPr>
              <w:t xml:space="preserve">Nacional e Internacional -DICONIME- en las cuales se aprueban </w:t>
            </w:r>
            <w:r w:rsidR="0075272E">
              <w:rPr>
                <w:rFonts w:cs="Arial"/>
                <w:sz w:val="20"/>
                <w:szCs w:val="20"/>
                <w:lang w:val="es-ES" w:eastAsia="zh-CN"/>
              </w:rPr>
              <w:t xml:space="preserve">los marcos legales, objetivos, metas, unidades de intervención e </w:t>
            </w:r>
            <w:r w:rsidR="00965E39">
              <w:rPr>
                <w:rFonts w:cs="Arial"/>
                <w:sz w:val="20"/>
                <w:szCs w:val="20"/>
                <w:lang w:val="es-ES" w:eastAsia="zh-CN"/>
              </w:rPr>
              <w:t>información. A partir de lo anterior, ya tener el aval para trabajar con las Direcciones de Educación Departamental -DIDEDUC</w:t>
            </w:r>
            <w:r w:rsidR="00332B4E">
              <w:rPr>
                <w:rFonts w:cs="Arial"/>
                <w:sz w:val="20"/>
                <w:szCs w:val="20"/>
                <w:lang w:val="es-ES" w:eastAsia="zh-CN"/>
              </w:rPr>
              <w:t>-,</w:t>
            </w:r>
            <w:r w:rsidR="000C7863">
              <w:rPr>
                <w:rFonts w:cs="Arial"/>
                <w:sz w:val="20"/>
                <w:szCs w:val="20"/>
                <w:lang w:val="es-ES" w:eastAsia="zh-CN"/>
              </w:rPr>
              <w:t xml:space="preserve"> quienes les hemos ido contacta</w:t>
            </w:r>
            <w:r w:rsidR="008021AC">
              <w:rPr>
                <w:rFonts w:cs="Arial"/>
                <w:sz w:val="20"/>
                <w:szCs w:val="20"/>
                <w:lang w:val="es-ES" w:eastAsia="zh-CN"/>
              </w:rPr>
              <w:t xml:space="preserve">ndo y comunicando, de forma paralela, los avances administrativos </w:t>
            </w:r>
            <w:r w:rsidR="00A270C3">
              <w:rPr>
                <w:rFonts w:cs="Arial"/>
                <w:sz w:val="20"/>
                <w:szCs w:val="20"/>
                <w:lang w:val="es-ES" w:eastAsia="zh-CN"/>
              </w:rPr>
              <w:t xml:space="preserve">(En Quetzaltenango con el Lic. </w:t>
            </w:r>
            <w:r w:rsidR="001631F9">
              <w:rPr>
                <w:rFonts w:cs="Arial"/>
                <w:sz w:val="20"/>
                <w:szCs w:val="20"/>
                <w:lang w:val="es-ES" w:eastAsia="zh-CN"/>
              </w:rPr>
              <w:t xml:space="preserve">Miguel Elías Oxlaj </w:t>
            </w:r>
            <w:r w:rsidR="00E33D53">
              <w:rPr>
                <w:rFonts w:cs="Arial"/>
                <w:sz w:val="20"/>
                <w:szCs w:val="20"/>
                <w:lang w:val="es-ES" w:eastAsia="zh-CN"/>
              </w:rPr>
              <w:t>Lorenzo (a.i.)</w:t>
            </w:r>
            <w:r w:rsidR="00A270C3">
              <w:rPr>
                <w:rFonts w:cs="Arial"/>
                <w:sz w:val="20"/>
                <w:szCs w:val="20"/>
                <w:lang w:val="es-ES" w:eastAsia="zh-CN"/>
              </w:rPr>
              <w:t xml:space="preserve">; en Sololá con el Lic. </w:t>
            </w:r>
            <w:r w:rsidR="00C26F2A">
              <w:rPr>
                <w:rFonts w:cs="Arial"/>
                <w:sz w:val="20"/>
                <w:szCs w:val="20"/>
                <w:lang w:val="es-ES" w:eastAsia="zh-CN"/>
              </w:rPr>
              <w:t>Adrián Cruz Yac Tunay</w:t>
            </w:r>
            <w:r w:rsidR="00A270C3">
              <w:rPr>
                <w:rFonts w:cs="Arial"/>
                <w:sz w:val="20"/>
                <w:szCs w:val="20"/>
                <w:lang w:val="es-ES" w:eastAsia="zh-CN"/>
              </w:rPr>
              <w:t xml:space="preserve">; en Escuintla </w:t>
            </w:r>
            <w:r w:rsidR="006517D3">
              <w:rPr>
                <w:rFonts w:cs="Arial"/>
                <w:sz w:val="20"/>
                <w:szCs w:val="20"/>
                <w:lang w:val="es-ES" w:eastAsia="zh-CN"/>
              </w:rPr>
              <w:t>Lic. Juan Alberto Machuca Álvarez</w:t>
            </w:r>
            <w:r w:rsidR="009108CF">
              <w:rPr>
                <w:rFonts w:cs="Arial"/>
                <w:sz w:val="20"/>
                <w:szCs w:val="20"/>
                <w:lang w:val="es-ES" w:eastAsia="zh-CN"/>
              </w:rPr>
              <w:t>; y en Zacapa Lic. Carlos Guirola (a.i.)) que nos permita avanzar en las gestion</w:t>
            </w:r>
            <w:r w:rsidR="00A42F01">
              <w:rPr>
                <w:rFonts w:cs="Arial"/>
                <w:sz w:val="20"/>
                <w:szCs w:val="20"/>
                <w:lang w:val="es-ES" w:eastAsia="zh-CN"/>
              </w:rPr>
              <w:t>es territoriales.</w:t>
            </w:r>
          </w:p>
          <w:p w14:paraId="3444EFC1" w14:textId="77777777" w:rsidR="00332B4E" w:rsidRDefault="00332B4E" w:rsidP="00EF6FA9">
            <w:pPr>
              <w:spacing w:after="0" w:line="240" w:lineRule="auto"/>
              <w:jc w:val="both"/>
              <w:rPr>
                <w:rFonts w:cs="Arial"/>
                <w:sz w:val="20"/>
                <w:szCs w:val="20"/>
                <w:lang w:val="es-ES" w:eastAsia="zh-CN"/>
              </w:rPr>
            </w:pPr>
          </w:p>
          <w:p w14:paraId="4452C1F2" w14:textId="3C689C84" w:rsidR="0000525F" w:rsidRDefault="00332B4E" w:rsidP="00EF6FA9">
            <w:pPr>
              <w:spacing w:after="0" w:line="240" w:lineRule="auto"/>
              <w:jc w:val="both"/>
              <w:rPr>
                <w:rFonts w:cs="Arial"/>
                <w:sz w:val="20"/>
                <w:szCs w:val="20"/>
                <w:lang w:val="es-ES" w:eastAsia="zh-CN"/>
              </w:rPr>
            </w:pPr>
            <w:r>
              <w:rPr>
                <w:rFonts w:cs="Arial"/>
                <w:sz w:val="20"/>
                <w:szCs w:val="20"/>
                <w:lang w:val="es-ES" w:eastAsia="zh-CN"/>
              </w:rPr>
              <w:t xml:space="preserve">Así mismo, se sostuvo </w:t>
            </w:r>
            <w:r w:rsidR="00154D05">
              <w:rPr>
                <w:rFonts w:cs="Arial"/>
                <w:sz w:val="20"/>
                <w:szCs w:val="20"/>
                <w:lang w:val="es-ES" w:eastAsia="zh-CN"/>
              </w:rPr>
              <w:t>tres</w:t>
            </w:r>
            <w:r w:rsidR="00CA4AF1">
              <w:rPr>
                <w:rFonts w:cs="Arial"/>
                <w:sz w:val="20"/>
                <w:szCs w:val="20"/>
                <w:lang w:val="es-ES" w:eastAsia="zh-CN"/>
              </w:rPr>
              <w:t xml:space="preserve"> reuniones con la nueva </w:t>
            </w:r>
            <w:r w:rsidR="005C2CD8">
              <w:rPr>
                <w:rFonts w:cs="Arial"/>
                <w:sz w:val="20"/>
                <w:szCs w:val="20"/>
                <w:lang w:val="es-ES" w:eastAsia="zh-CN"/>
              </w:rPr>
              <w:t>directora general</w:t>
            </w:r>
            <w:r w:rsidR="00CA4AF1">
              <w:rPr>
                <w:rFonts w:cs="Arial"/>
                <w:sz w:val="20"/>
                <w:szCs w:val="20"/>
                <w:lang w:val="es-ES" w:eastAsia="zh-CN"/>
              </w:rPr>
              <w:t xml:space="preserve"> de Educación Especial -DIGEESP</w:t>
            </w:r>
            <w:r w:rsidR="002E32BF">
              <w:rPr>
                <w:rFonts w:cs="Arial"/>
                <w:sz w:val="20"/>
                <w:szCs w:val="20"/>
                <w:lang w:val="es-ES" w:eastAsia="zh-CN"/>
              </w:rPr>
              <w:t>- (</w:t>
            </w:r>
            <w:r w:rsidR="00AF37E6">
              <w:rPr>
                <w:rFonts w:cs="Arial"/>
                <w:sz w:val="20"/>
                <w:szCs w:val="20"/>
                <w:lang w:val="es-ES" w:eastAsia="zh-CN"/>
              </w:rPr>
              <w:t xml:space="preserve">Lcda. Paola </w:t>
            </w:r>
            <w:r w:rsidR="00EF6DFC">
              <w:rPr>
                <w:rFonts w:cs="Arial"/>
                <w:sz w:val="20"/>
                <w:szCs w:val="20"/>
                <w:lang w:val="es-ES" w:eastAsia="zh-CN"/>
              </w:rPr>
              <w:t>Sánchez)</w:t>
            </w:r>
            <w:r w:rsidR="00B62CC5">
              <w:rPr>
                <w:rFonts w:cs="Arial"/>
                <w:sz w:val="20"/>
                <w:szCs w:val="20"/>
                <w:lang w:val="es-ES" w:eastAsia="zh-CN"/>
              </w:rPr>
              <w:t xml:space="preserve"> </w:t>
            </w:r>
            <w:r w:rsidR="00206F6A">
              <w:rPr>
                <w:rFonts w:cs="Arial"/>
                <w:sz w:val="20"/>
                <w:szCs w:val="20"/>
                <w:lang w:val="es-ES" w:eastAsia="zh-CN"/>
              </w:rPr>
              <w:t>quien, abiertamente, nos ofreció el apoyo tanto para la concienciación de la comunidad educativa en relación a la gestión audiológica y su relación con el aprendizaje, como para el desarrollo del tamizaje auditivo escolar.</w:t>
            </w:r>
            <w:r w:rsidR="00BD5D3B">
              <w:rPr>
                <w:rFonts w:cs="Arial"/>
                <w:sz w:val="20"/>
                <w:szCs w:val="20"/>
                <w:lang w:val="es-ES" w:eastAsia="zh-CN"/>
              </w:rPr>
              <w:t xml:space="preserve"> De forma periódica, nos comunicamos con la Lcda. Sánchez para informarle el estado del proceso de autorización con el despacho ministerial. </w:t>
            </w:r>
            <w:r w:rsidR="00A42F01">
              <w:rPr>
                <w:rFonts w:cs="Arial"/>
                <w:sz w:val="20"/>
                <w:szCs w:val="20"/>
                <w:lang w:val="es-ES" w:eastAsia="zh-CN"/>
              </w:rPr>
              <w:t xml:space="preserve"> </w:t>
            </w:r>
          </w:p>
          <w:p w14:paraId="28D6D6E4" w14:textId="77777777" w:rsidR="00AD78D8" w:rsidRDefault="00AD78D8" w:rsidP="00EF6FA9">
            <w:pPr>
              <w:spacing w:after="0" w:line="240" w:lineRule="auto"/>
              <w:jc w:val="both"/>
              <w:rPr>
                <w:rFonts w:cs="Arial"/>
                <w:sz w:val="20"/>
                <w:szCs w:val="20"/>
                <w:lang w:val="es-ES" w:eastAsia="zh-CN"/>
              </w:rPr>
            </w:pPr>
          </w:p>
          <w:p w14:paraId="130F2966" w14:textId="03850161" w:rsidR="00A8049C" w:rsidRDefault="00D26E7B" w:rsidP="00EF6FA9">
            <w:pPr>
              <w:spacing w:after="0" w:line="240" w:lineRule="auto"/>
              <w:jc w:val="both"/>
              <w:rPr>
                <w:rFonts w:cs="Arial"/>
                <w:sz w:val="20"/>
                <w:szCs w:val="20"/>
                <w:lang w:val="es-ES" w:eastAsia="zh-CN"/>
              </w:rPr>
            </w:pPr>
            <w:r>
              <w:rPr>
                <w:rFonts w:cs="Arial"/>
                <w:sz w:val="20"/>
                <w:szCs w:val="20"/>
                <w:lang w:val="es-ES" w:eastAsia="zh-CN"/>
              </w:rPr>
              <w:t xml:space="preserve">Tenemos prevista la autorización </w:t>
            </w:r>
            <w:r w:rsidR="00AB592E">
              <w:rPr>
                <w:rFonts w:cs="Arial"/>
                <w:sz w:val="20"/>
                <w:szCs w:val="20"/>
                <w:lang w:val="es-ES" w:eastAsia="zh-CN"/>
              </w:rPr>
              <w:t xml:space="preserve">por parte del MINEDUC </w:t>
            </w:r>
            <w:r>
              <w:rPr>
                <w:rFonts w:cs="Arial"/>
                <w:sz w:val="20"/>
                <w:szCs w:val="20"/>
                <w:lang w:val="es-ES" w:eastAsia="zh-CN"/>
              </w:rPr>
              <w:t xml:space="preserve">para finales del presente mes (julio) </w:t>
            </w:r>
            <w:r w:rsidR="00973B46">
              <w:rPr>
                <w:rFonts w:cs="Arial"/>
                <w:sz w:val="20"/>
                <w:szCs w:val="20"/>
                <w:lang w:val="es-ES" w:eastAsia="zh-CN"/>
              </w:rPr>
              <w:t>y año (2024)</w:t>
            </w:r>
            <w:r w:rsidR="000369D5">
              <w:rPr>
                <w:rFonts w:cs="Arial"/>
                <w:sz w:val="20"/>
                <w:szCs w:val="20"/>
                <w:lang w:val="es-ES" w:eastAsia="zh-CN"/>
              </w:rPr>
              <w:t>, lo que nos permitirá iniciar con los procesos de evaluación audiológica en las escuelas públicas para niños y niñas en edad escolar</w:t>
            </w:r>
            <w:r w:rsidR="001A6B52">
              <w:rPr>
                <w:rFonts w:cs="Arial"/>
                <w:sz w:val="20"/>
                <w:szCs w:val="20"/>
                <w:lang w:val="es-ES" w:eastAsia="zh-CN"/>
              </w:rPr>
              <w:t xml:space="preserve"> en agosto 2024. </w:t>
            </w:r>
          </w:p>
          <w:p w14:paraId="7FEE289C" w14:textId="6E98F04A" w:rsidR="00AD70A4" w:rsidRDefault="00AD70A4" w:rsidP="00D516A9">
            <w:pPr>
              <w:spacing w:after="0" w:line="240" w:lineRule="auto"/>
              <w:rPr>
                <w:rFonts w:cs="Arial"/>
                <w:sz w:val="20"/>
                <w:szCs w:val="20"/>
                <w:lang w:val="es-ES" w:eastAsia="zh-CN"/>
              </w:rPr>
            </w:pPr>
          </w:p>
          <w:commentRangeEnd w:id="2"/>
          <w:p w14:paraId="721A08F5" w14:textId="6BD68906" w:rsidR="007441B9" w:rsidRDefault="00B229C8" w:rsidP="00D516A9">
            <w:pPr>
              <w:spacing w:after="0" w:line="240" w:lineRule="auto"/>
              <w:rPr>
                <w:rFonts w:cs="Arial"/>
                <w:sz w:val="20"/>
                <w:szCs w:val="20"/>
                <w:lang w:val="es-ES" w:eastAsia="zh-CN"/>
              </w:rPr>
            </w:pPr>
            <w:r>
              <w:rPr>
                <w:rStyle w:val="Kommentarzeichen"/>
              </w:rPr>
              <w:commentReference w:id="2"/>
            </w:r>
          </w:p>
          <w:p w14:paraId="47620355" w14:textId="77777777" w:rsidR="006A05CC" w:rsidRDefault="006A05CC" w:rsidP="00D516A9">
            <w:pPr>
              <w:spacing w:after="0" w:line="240" w:lineRule="auto"/>
              <w:rPr>
                <w:rFonts w:cs="Arial"/>
                <w:sz w:val="20"/>
                <w:szCs w:val="20"/>
                <w:lang w:val="es-ES" w:eastAsia="zh-CN"/>
              </w:rPr>
            </w:pPr>
          </w:p>
          <w:p w14:paraId="25BA06AD" w14:textId="4CAC66A8" w:rsidR="006A05CC" w:rsidRPr="006A05CC" w:rsidRDefault="006A05CC" w:rsidP="00D516A9">
            <w:pPr>
              <w:spacing w:after="0" w:line="240" w:lineRule="auto"/>
              <w:rPr>
                <w:rFonts w:cs="Arial"/>
                <w:sz w:val="20"/>
                <w:szCs w:val="20"/>
                <w:lang w:val="es-ES" w:eastAsia="zh-CN"/>
              </w:rPr>
            </w:pPr>
          </w:p>
        </w:tc>
      </w:tr>
      <w:tr w:rsidR="00DA17F3" w:rsidRPr="00B229C8" w14:paraId="0BDA5380" w14:textId="6C9EEA58"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45CFA63A" w14:textId="7D651E54" w:rsidR="00676B5B" w:rsidRPr="00BE3BF1" w:rsidRDefault="00142132" w:rsidP="00BE3BF1">
            <w:pPr>
              <w:rPr>
                <w:rFonts w:cs="Arial"/>
                <w:sz w:val="20"/>
                <w:szCs w:val="20"/>
                <w:lang w:val="es-ES"/>
              </w:rPr>
            </w:pPr>
            <w:r>
              <w:rPr>
                <w:rFonts w:cs="Arial"/>
                <w:sz w:val="20"/>
                <w:szCs w:val="20"/>
                <w:lang w:val="es-ES"/>
              </w:rPr>
              <w:lastRenderedPageBreak/>
              <w:t xml:space="preserve">Subobjetivo 3: </w:t>
            </w:r>
            <w:r w:rsidR="00676B5B" w:rsidRPr="00BE3BF1">
              <w:rPr>
                <w:rFonts w:cs="Arial"/>
                <w:sz w:val="20"/>
                <w:szCs w:val="20"/>
                <w:lang w:val="es-ES"/>
              </w:rPr>
              <w:t>Promoción de comunidades inclusivas en Zacapa, Sololá, Quetzaltenango y Escuintla.</w:t>
            </w:r>
          </w:p>
          <w:p w14:paraId="1FC67CDD" w14:textId="0720181E" w:rsidR="00DA17F3" w:rsidRPr="00546A49" w:rsidRDefault="00DA17F3" w:rsidP="004C3556">
            <w:pPr>
              <w:spacing w:after="0" w:line="240" w:lineRule="auto"/>
              <w:ind w:left="284"/>
              <w:rPr>
                <w:rFonts w:cs="Arial"/>
                <w:sz w:val="20"/>
                <w:szCs w:val="20"/>
                <w:highlight w:val="yellow"/>
                <w:lang w:val="es-ES"/>
              </w:rPr>
            </w:pPr>
          </w:p>
        </w:tc>
        <w:tc>
          <w:tcPr>
            <w:tcW w:w="1089" w:type="pct"/>
            <w:shd w:val="clear" w:color="auto" w:fill="auto"/>
          </w:tcPr>
          <w:p w14:paraId="75AA8A58" w14:textId="77777777" w:rsidR="00741B71" w:rsidRDefault="00741B71" w:rsidP="00741B71">
            <w:pPr>
              <w:spacing w:after="0" w:line="240" w:lineRule="auto"/>
              <w:rPr>
                <w:rFonts w:cs="Arial"/>
                <w:sz w:val="20"/>
                <w:szCs w:val="20"/>
                <w:lang w:val="es-ES"/>
              </w:rPr>
            </w:pPr>
            <w:r w:rsidRPr="00741B71">
              <w:rPr>
                <w:rFonts w:cs="Arial"/>
                <w:sz w:val="20"/>
                <w:szCs w:val="20"/>
                <w:lang w:val="es-ES"/>
              </w:rPr>
              <w:t xml:space="preserve">En la actualidad, no existe asistencia sanitaria especializada en salud auditiva en las 4 zonas objetivo. </w:t>
            </w:r>
          </w:p>
          <w:p w14:paraId="353205B6" w14:textId="77777777" w:rsidR="00741B71" w:rsidRPr="00741B71" w:rsidRDefault="00741B71" w:rsidP="00741B71">
            <w:pPr>
              <w:spacing w:after="0" w:line="240" w:lineRule="auto"/>
              <w:rPr>
                <w:rFonts w:cs="Arial"/>
                <w:sz w:val="20"/>
                <w:szCs w:val="20"/>
                <w:lang w:val="es-ES"/>
              </w:rPr>
            </w:pPr>
          </w:p>
          <w:p w14:paraId="4912C9AF" w14:textId="2A8A4C7A" w:rsidR="00DA17F3" w:rsidRPr="00F57D70" w:rsidRDefault="00741B71" w:rsidP="00741B71">
            <w:pPr>
              <w:spacing w:after="0" w:line="240" w:lineRule="auto"/>
              <w:rPr>
                <w:rFonts w:cs="Arial"/>
                <w:sz w:val="20"/>
                <w:szCs w:val="20"/>
                <w:lang w:val="es-ES"/>
              </w:rPr>
            </w:pPr>
            <w:r w:rsidRPr="00741B71">
              <w:rPr>
                <w:rFonts w:cs="Arial"/>
                <w:sz w:val="20"/>
                <w:szCs w:val="20"/>
                <w:lang w:val="es-ES"/>
              </w:rPr>
              <w:t>Existe una red nacional de audífonos y otra en el departamento de Sololá (ACOPEDIS) que se ocupa de la atención sanitaria a las personas con discapacidad.</w:t>
            </w:r>
          </w:p>
          <w:p w14:paraId="10464B68" w14:textId="77777777" w:rsidR="00DA17F3" w:rsidRPr="00F57D70" w:rsidRDefault="00DA17F3" w:rsidP="00D516A9">
            <w:pPr>
              <w:spacing w:after="0" w:line="240" w:lineRule="auto"/>
              <w:rPr>
                <w:rFonts w:cs="Arial"/>
                <w:sz w:val="20"/>
                <w:szCs w:val="20"/>
                <w:lang w:val="es-ES"/>
              </w:rPr>
            </w:pPr>
          </w:p>
          <w:p w14:paraId="7942B7D1" w14:textId="5977C22F" w:rsidR="00DA17F3" w:rsidRPr="00F57D70" w:rsidRDefault="00DA17F3" w:rsidP="00D516A9">
            <w:pPr>
              <w:spacing w:after="0" w:line="240" w:lineRule="auto"/>
              <w:rPr>
                <w:rFonts w:cs="Arial"/>
                <w:sz w:val="20"/>
                <w:szCs w:val="20"/>
                <w:lang w:val="es-ES"/>
              </w:rPr>
            </w:pPr>
          </w:p>
        </w:tc>
        <w:tc>
          <w:tcPr>
            <w:tcW w:w="1028" w:type="pct"/>
            <w:shd w:val="clear" w:color="auto" w:fill="auto"/>
          </w:tcPr>
          <w:p w14:paraId="61DDAB3D" w14:textId="0D5AD3CE" w:rsidR="00E41DD3" w:rsidRPr="00411521" w:rsidRDefault="00E41DD3" w:rsidP="00411521">
            <w:pPr>
              <w:pStyle w:val="Listenabsatz"/>
              <w:numPr>
                <w:ilvl w:val="0"/>
                <w:numId w:val="18"/>
              </w:numPr>
              <w:spacing w:after="0" w:line="240" w:lineRule="auto"/>
              <w:rPr>
                <w:rFonts w:cs="Arial"/>
                <w:sz w:val="20"/>
                <w:szCs w:val="20"/>
                <w:lang w:val="es-ES" w:eastAsia="zh-CN"/>
              </w:rPr>
            </w:pPr>
            <w:r w:rsidRPr="00411521">
              <w:rPr>
                <w:rFonts w:cs="Arial"/>
                <w:sz w:val="20"/>
                <w:szCs w:val="20"/>
                <w:lang w:val="es-ES" w:eastAsia="zh-CN"/>
              </w:rPr>
              <w:lastRenderedPageBreak/>
              <w:t xml:space="preserve">En los 4 departamentos de Sololá, Escuintla, Quetzaltenango, Zacapa, se dispondrá de una clínica de audiología a partir del final del segundo año </w:t>
            </w:r>
            <w:r w:rsidR="00142132" w:rsidRPr="00411521">
              <w:rPr>
                <w:rFonts w:cs="Arial"/>
                <w:sz w:val="20"/>
                <w:szCs w:val="20"/>
                <w:lang w:val="es-ES" w:eastAsia="zh-CN"/>
              </w:rPr>
              <w:t xml:space="preserve">(2024) </w:t>
            </w:r>
            <w:r w:rsidRPr="00411521">
              <w:rPr>
                <w:rFonts w:cs="Arial"/>
                <w:sz w:val="20"/>
                <w:szCs w:val="20"/>
                <w:lang w:val="es-ES" w:eastAsia="zh-CN"/>
              </w:rPr>
              <w:t xml:space="preserve">del proyecto para </w:t>
            </w:r>
            <w:r w:rsidRPr="00411521">
              <w:rPr>
                <w:rFonts w:cs="Arial"/>
                <w:sz w:val="20"/>
                <w:szCs w:val="20"/>
                <w:lang w:val="es-ES" w:eastAsia="zh-CN"/>
              </w:rPr>
              <w:lastRenderedPageBreak/>
              <w:t>la atención de personas con y sin discapacidad. (SqE)</w:t>
            </w:r>
          </w:p>
          <w:p w14:paraId="6B150DD7" w14:textId="77777777" w:rsidR="00E41DD3" w:rsidRDefault="00E41DD3" w:rsidP="00E41DD3">
            <w:pPr>
              <w:spacing w:after="0" w:line="240" w:lineRule="auto"/>
              <w:rPr>
                <w:rFonts w:cs="Arial"/>
                <w:sz w:val="20"/>
                <w:szCs w:val="20"/>
                <w:lang w:val="es-ES" w:eastAsia="zh-CN"/>
              </w:rPr>
            </w:pPr>
          </w:p>
          <w:p w14:paraId="0F92BFF2" w14:textId="5D7851A1" w:rsidR="00DA17F3" w:rsidRPr="00411521" w:rsidRDefault="00E41DD3" w:rsidP="00411521">
            <w:pPr>
              <w:pStyle w:val="Listenabsatz"/>
              <w:numPr>
                <w:ilvl w:val="0"/>
                <w:numId w:val="18"/>
              </w:numPr>
              <w:spacing w:after="0" w:line="240" w:lineRule="auto"/>
              <w:rPr>
                <w:rFonts w:cs="Arial"/>
                <w:sz w:val="20"/>
                <w:szCs w:val="20"/>
                <w:lang w:val="es-ES" w:eastAsia="zh-CN"/>
              </w:rPr>
            </w:pPr>
            <w:r w:rsidRPr="00411521">
              <w:rPr>
                <w:rFonts w:cs="Arial"/>
                <w:sz w:val="20"/>
                <w:szCs w:val="20"/>
                <w:lang w:val="es-ES" w:eastAsia="zh-CN"/>
              </w:rPr>
              <w:t>Se establecen redes a nivel de los departamentos de Sololá, Escuintla, Quetzaltenango, Zacapa, que promueven activamente la salud auditiva y acompañan temas y procesos relacionados con otras discapacidades. (SqE)</w:t>
            </w:r>
          </w:p>
        </w:tc>
        <w:tc>
          <w:tcPr>
            <w:tcW w:w="1577" w:type="pct"/>
            <w:gridSpan w:val="2"/>
          </w:tcPr>
          <w:p w14:paraId="5677C2DD" w14:textId="7363E11F" w:rsidR="00131296" w:rsidRDefault="00406519" w:rsidP="00AC2CDC">
            <w:pPr>
              <w:spacing w:after="0" w:line="240" w:lineRule="auto"/>
              <w:jc w:val="both"/>
              <w:rPr>
                <w:rFonts w:cs="Arial"/>
                <w:sz w:val="20"/>
                <w:szCs w:val="20"/>
                <w:lang w:val="es-ES" w:eastAsia="zh-CN"/>
              </w:rPr>
            </w:pPr>
            <w:r>
              <w:rPr>
                <w:rFonts w:cs="Arial"/>
                <w:sz w:val="20"/>
                <w:szCs w:val="20"/>
                <w:lang w:val="es-ES" w:eastAsia="zh-CN"/>
              </w:rPr>
              <w:lastRenderedPageBreak/>
              <w:t xml:space="preserve">Actualmente, ya disponemos de las clínicas audiológicas instaladas en cada uno de los territorios. </w:t>
            </w:r>
            <w:r w:rsidR="00E636C9">
              <w:rPr>
                <w:rFonts w:cs="Arial"/>
                <w:sz w:val="20"/>
                <w:szCs w:val="20"/>
                <w:lang w:val="es-ES" w:eastAsia="zh-CN"/>
              </w:rPr>
              <w:t>Como lo hemos expresado, estas</w:t>
            </w:r>
            <w:r>
              <w:rPr>
                <w:rFonts w:cs="Arial"/>
                <w:sz w:val="20"/>
                <w:szCs w:val="20"/>
                <w:lang w:val="es-ES" w:eastAsia="zh-CN"/>
              </w:rPr>
              <w:t xml:space="preserve"> clí</w:t>
            </w:r>
            <w:r w:rsidR="00E636C9">
              <w:rPr>
                <w:rFonts w:cs="Arial"/>
                <w:sz w:val="20"/>
                <w:szCs w:val="20"/>
                <w:lang w:val="es-ES" w:eastAsia="zh-CN"/>
              </w:rPr>
              <w:t>nicas audiológicas tienen como principal objetivo</w:t>
            </w:r>
            <w:r w:rsidR="00DF5EF7">
              <w:rPr>
                <w:rFonts w:cs="Arial"/>
                <w:sz w:val="20"/>
                <w:szCs w:val="20"/>
                <w:lang w:val="es-ES" w:eastAsia="zh-CN"/>
              </w:rPr>
              <w:t>, posicionarse como el centro de referencia audiológica en cada departamento sel</w:t>
            </w:r>
            <w:r w:rsidR="007D69B1">
              <w:rPr>
                <w:rFonts w:cs="Arial"/>
                <w:sz w:val="20"/>
                <w:szCs w:val="20"/>
                <w:lang w:val="es-ES" w:eastAsia="zh-CN"/>
              </w:rPr>
              <w:t>e</w:t>
            </w:r>
            <w:r w:rsidR="00DF5EF7">
              <w:rPr>
                <w:rFonts w:cs="Arial"/>
                <w:sz w:val="20"/>
                <w:szCs w:val="20"/>
                <w:lang w:val="es-ES" w:eastAsia="zh-CN"/>
              </w:rPr>
              <w:t>ccionado</w:t>
            </w:r>
            <w:r w:rsidR="007D69B1">
              <w:rPr>
                <w:rFonts w:cs="Arial"/>
                <w:sz w:val="20"/>
                <w:szCs w:val="20"/>
                <w:lang w:val="es-ES" w:eastAsia="zh-CN"/>
              </w:rPr>
              <w:t>s</w:t>
            </w:r>
            <w:r w:rsidR="00DF5EF7">
              <w:rPr>
                <w:rFonts w:cs="Arial"/>
                <w:sz w:val="20"/>
                <w:szCs w:val="20"/>
                <w:lang w:val="es-ES" w:eastAsia="zh-CN"/>
              </w:rPr>
              <w:t xml:space="preserve"> (Quetzaltenango, Sololá, Escuintla y Zacapa</w:t>
            </w:r>
            <w:r w:rsidR="00F1014A">
              <w:rPr>
                <w:rFonts w:cs="Arial"/>
                <w:sz w:val="20"/>
                <w:szCs w:val="20"/>
                <w:lang w:val="es-ES" w:eastAsia="zh-CN"/>
              </w:rPr>
              <w:t>)</w:t>
            </w:r>
          </w:p>
          <w:p w14:paraId="59F5B32B" w14:textId="77777777" w:rsidR="00F1014A" w:rsidRDefault="00F1014A" w:rsidP="00F1014A">
            <w:pPr>
              <w:spacing w:after="0" w:line="240" w:lineRule="auto"/>
              <w:rPr>
                <w:rFonts w:cs="Arial"/>
                <w:sz w:val="20"/>
                <w:szCs w:val="20"/>
                <w:lang w:val="es-ES" w:eastAsia="zh-CN"/>
              </w:rPr>
            </w:pPr>
          </w:p>
          <w:p w14:paraId="77911275" w14:textId="62C0CAE1" w:rsidR="009C33DA" w:rsidRDefault="00F1014A" w:rsidP="00AC2CDC">
            <w:pPr>
              <w:spacing w:after="0" w:line="240" w:lineRule="auto"/>
              <w:jc w:val="both"/>
              <w:rPr>
                <w:rFonts w:cs="Arial"/>
                <w:sz w:val="20"/>
                <w:szCs w:val="20"/>
                <w:lang w:val="es-ES" w:eastAsia="zh-CN"/>
              </w:rPr>
            </w:pPr>
            <w:r>
              <w:rPr>
                <w:rFonts w:cs="Arial"/>
                <w:sz w:val="20"/>
                <w:szCs w:val="20"/>
                <w:lang w:val="es-ES" w:eastAsia="zh-CN"/>
              </w:rPr>
              <w:t xml:space="preserve">Las clínicas ya cuentan con un lugar adecuado, </w:t>
            </w:r>
            <w:r w:rsidR="001E1FA1">
              <w:rPr>
                <w:rFonts w:cs="Arial"/>
                <w:sz w:val="20"/>
                <w:szCs w:val="20"/>
                <w:lang w:val="es-ES" w:eastAsia="zh-CN"/>
              </w:rPr>
              <w:t xml:space="preserve">y disponen </w:t>
            </w:r>
            <w:r w:rsidR="000E6771">
              <w:rPr>
                <w:rFonts w:cs="Arial"/>
                <w:sz w:val="20"/>
                <w:szCs w:val="20"/>
                <w:lang w:val="es-ES" w:eastAsia="zh-CN"/>
              </w:rPr>
              <w:t xml:space="preserve">de personal capacitado para el uso de los equipos </w:t>
            </w:r>
            <w:r w:rsidR="000E6771">
              <w:rPr>
                <w:rFonts w:cs="Arial"/>
                <w:sz w:val="20"/>
                <w:szCs w:val="20"/>
                <w:lang w:val="es-ES" w:eastAsia="zh-CN"/>
              </w:rPr>
              <w:lastRenderedPageBreak/>
              <w:t xml:space="preserve">audiológicos, que, según la solicitud, planeación y programación </w:t>
            </w:r>
            <w:r w:rsidR="00E544B2">
              <w:rPr>
                <w:rFonts w:cs="Arial"/>
                <w:sz w:val="20"/>
                <w:szCs w:val="20"/>
                <w:lang w:val="es-ES" w:eastAsia="zh-CN"/>
              </w:rPr>
              <w:t xml:space="preserve">son, otoscopios, </w:t>
            </w:r>
            <w:r w:rsidR="00FE785D">
              <w:rPr>
                <w:rFonts w:cs="Arial"/>
                <w:sz w:val="20"/>
                <w:szCs w:val="20"/>
                <w:lang w:val="es-ES" w:eastAsia="zh-CN"/>
              </w:rPr>
              <w:t>Earigator</w:t>
            </w:r>
            <w:r w:rsidR="00C17995">
              <w:rPr>
                <w:rFonts w:cs="Arial"/>
                <w:sz w:val="20"/>
                <w:szCs w:val="20"/>
                <w:lang w:val="es-ES" w:eastAsia="zh-CN"/>
              </w:rPr>
              <w:t xml:space="preserve"> para la limpieza de los canales auditivos, obstruidos por </w:t>
            </w:r>
            <w:r w:rsidR="006E0175">
              <w:rPr>
                <w:rFonts w:cs="Arial"/>
                <w:sz w:val="20"/>
                <w:szCs w:val="20"/>
                <w:lang w:val="es-ES" w:eastAsia="zh-CN"/>
              </w:rPr>
              <w:t xml:space="preserve">objetos extraños o cerumen, </w:t>
            </w:r>
            <w:r w:rsidR="00E544B2">
              <w:rPr>
                <w:rFonts w:cs="Arial"/>
                <w:sz w:val="20"/>
                <w:szCs w:val="20"/>
                <w:lang w:val="es-ES" w:eastAsia="zh-CN"/>
              </w:rPr>
              <w:t>GSI Corti para evaluación pediátrica</w:t>
            </w:r>
            <w:r w:rsidR="006E0175">
              <w:rPr>
                <w:rFonts w:cs="Arial"/>
                <w:sz w:val="20"/>
                <w:szCs w:val="20"/>
                <w:lang w:val="es-ES" w:eastAsia="zh-CN"/>
              </w:rPr>
              <w:t xml:space="preserve"> portátil, GSI Corti Audiómetro portátil para la evaluación de los niños y niñas en edad escolar y el desarrollo de evaluaciones para adultos y adultos mayores en jornadas, </w:t>
            </w:r>
            <w:r w:rsidR="002128EF">
              <w:rPr>
                <w:rFonts w:cs="Arial"/>
                <w:sz w:val="20"/>
                <w:szCs w:val="20"/>
                <w:lang w:val="es-ES" w:eastAsia="zh-CN"/>
              </w:rPr>
              <w:t>cabina instalada con su respectivo audiómetro diagnóstico, timpanómetro</w:t>
            </w:r>
            <w:r w:rsidR="00C2172F">
              <w:rPr>
                <w:rFonts w:cs="Arial"/>
                <w:sz w:val="20"/>
                <w:szCs w:val="20"/>
                <w:lang w:val="es-ES" w:eastAsia="zh-CN"/>
              </w:rPr>
              <w:t xml:space="preserve"> y sus computadoras personales. Lo anterior, sumado con los insumos administrativos </w:t>
            </w:r>
            <w:r w:rsidR="0057091E">
              <w:rPr>
                <w:rFonts w:cs="Arial"/>
                <w:sz w:val="20"/>
                <w:szCs w:val="20"/>
                <w:lang w:val="es-ES" w:eastAsia="zh-CN"/>
              </w:rPr>
              <w:t xml:space="preserve">y la gestión territorial con socios estratégicos </w:t>
            </w:r>
            <w:r w:rsidR="009C33DA">
              <w:rPr>
                <w:rFonts w:cs="Arial"/>
                <w:sz w:val="20"/>
                <w:szCs w:val="20"/>
                <w:lang w:val="es-ES" w:eastAsia="zh-CN"/>
              </w:rPr>
              <w:t xml:space="preserve">completan el proceso de disposición de clínicas audiológicas departamentales. </w:t>
            </w:r>
          </w:p>
          <w:p w14:paraId="65C32588" w14:textId="77777777" w:rsidR="009C33DA" w:rsidRDefault="009C33DA" w:rsidP="00AC2CDC">
            <w:pPr>
              <w:spacing w:after="0" w:line="240" w:lineRule="auto"/>
              <w:jc w:val="both"/>
              <w:rPr>
                <w:rFonts w:cs="Arial"/>
                <w:sz w:val="20"/>
                <w:szCs w:val="20"/>
                <w:lang w:val="es-ES" w:eastAsia="zh-CN"/>
              </w:rPr>
            </w:pPr>
          </w:p>
          <w:p w14:paraId="4054F05E" w14:textId="77777777" w:rsidR="002A40C5" w:rsidRDefault="002A40C5" w:rsidP="002A40C5">
            <w:pPr>
              <w:spacing w:after="0" w:line="240" w:lineRule="auto"/>
              <w:jc w:val="both"/>
              <w:rPr>
                <w:rFonts w:cs="Arial"/>
                <w:sz w:val="20"/>
                <w:szCs w:val="20"/>
                <w:lang w:val="es-ES" w:eastAsia="zh-CN"/>
              </w:rPr>
            </w:pPr>
          </w:p>
          <w:p w14:paraId="3C273B6A" w14:textId="09A1DFF9" w:rsidR="002A40C5" w:rsidRDefault="00D11BE9" w:rsidP="00191265">
            <w:pPr>
              <w:spacing w:after="0" w:line="240" w:lineRule="auto"/>
              <w:jc w:val="both"/>
              <w:rPr>
                <w:rFonts w:cs="Arial"/>
                <w:sz w:val="20"/>
                <w:szCs w:val="20"/>
                <w:lang w:val="es-ES" w:eastAsia="zh-CN"/>
              </w:rPr>
            </w:pPr>
            <w:r>
              <w:rPr>
                <w:rFonts w:cs="Arial"/>
                <w:sz w:val="20"/>
                <w:szCs w:val="20"/>
                <w:lang w:val="es-ES" w:eastAsia="zh-CN"/>
              </w:rPr>
              <w:t>En Quetzaltenango</w:t>
            </w:r>
            <w:r w:rsidR="00A81764">
              <w:rPr>
                <w:rFonts w:cs="Arial"/>
                <w:sz w:val="20"/>
                <w:szCs w:val="20"/>
                <w:lang w:val="es-ES" w:eastAsia="zh-CN"/>
              </w:rPr>
              <w:t xml:space="preserve">, </w:t>
            </w:r>
            <w:r w:rsidR="00993142">
              <w:rPr>
                <w:rFonts w:cs="Arial"/>
                <w:sz w:val="20"/>
                <w:szCs w:val="20"/>
                <w:lang w:val="es-ES" w:eastAsia="zh-CN"/>
              </w:rPr>
              <w:t>hemos logrado generar mucha incidencia con médicos, especialmente, los relacionados a</w:t>
            </w:r>
            <w:r w:rsidR="00BD17AA">
              <w:rPr>
                <w:rFonts w:cs="Arial"/>
                <w:sz w:val="20"/>
                <w:szCs w:val="20"/>
                <w:lang w:val="es-ES" w:eastAsia="zh-CN"/>
              </w:rPr>
              <w:t>l Hospital Regional de Occidente. El trabajo y las relaciones interpersonales</w:t>
            </w:r>
            <w:r w:rsidR="00B25116">
              <w:rPr>
                <w:rFonts w:cs="Arial"/>
                <w:sz w:val="20"/>
                <w:szCs w:val="20"/>
                <w:lang w:val="es-ES" w:eastAsia="zh-CN"/>
              </w:rPr>
              <w:t xml:space="preserve">, así como, </w:t>
            </w:r>
            <w:r w:rsidR="008368DA">
              <w:rPr>
                <w:rFonts w:cs="Arial"/>
                <w:sz w:val="20"/>
                <w:szCs w:val="20"/>
                <w:lang w:val="es-ES" w:eastAsia="zh-CN"/>
              </w:rPr>
              <w:t>el tema audiológico ha</w:t>
            </w:r>
            <w:r w:rsidR="00B25116">
              <w:rPr>
                <w:rFonts w:cs="Arial"/>
                <w:sz w:val="20"/>
                <w:szCs w:val="20"/>
                <w:lang w:val="es-ES" w:eastAsia="zh-CN"/>
              </w:rPr>
              <w:t xml:space="preserve"> hecho que vayamos tomando relevancia en el territorio. Así también, hemos estrechado lazos </w:t>
            </w:r>
            <w:r w:rsidR="008368DA">
              <w:rPr>
                <w:rFonts w:cs="Arial"/>
                <w:sz w:val="20"/>
                <w:szCs w:val="20"/>
                <w:lang w:val="es-ES" w:eastAsia="zh-CN"/>
              </w:rPr>
              <w:t xml:space="preserve">con CARITAS (Dr. Adrián </w:t>
            </w:r>
            <w:r w:rsidR="00681C57">
              <w:rPr>
                <w:rFonts w:cs="Arial"/>
                <w:sz w:val="20"/>
                <w:szCs w:val="20"/>
                <w:lang w:val="es-ES" w:eastAsia="zh-CN"/>
              </w:rPr>
              <w:t>García) y</w:t>
            </w:r>
            <w:r w:rsidR="008368DA">
              <w:rPr>
                <w:rFonts w:cs="Arial"/>
                <w:sz w:val="20"/>
                <w:szCs w:val="20"/>
                <w:lang w:val="es-ES" w:eastAsia="zh-CN"/>
              </w:rPr>
              <w:t xml:space="preserve"> CDRO</w:t>
            </w:r>
            <w:r w:rsidR="00681C57">
              <w:rPr>
                <w:rFonts w:cs="Arial"/>
                <w:sz w:val="20"/>
                <w:szCs w:val="20"/>
                <w:lang w:val="es-ES" w:eastAsia="zh-CN"/>
              </w:rPr>
              <w:t xml:space="preserve"> (Lcda. Mirna Chaclán</w:t>
            </w:r>
            <w:r w:rsidR="003E42D4">
              <w:rPr>
                <w:rFonts w:cs="Arial"/>
                <w:sz w:val="20"/>
                <w:szCs w:val="20"/>
                <w:lang w:val="es-ES" w:eastAsia="zh-CN"/>
              </w:rPr>
              <w:t>) para que de manera conjunta podamos incidir en el terri</w:t>
            </w:r>
            <w:r w:rsidR="00A40495">
              <w:rPr>
                <w:rFonts w:cs="Arial"/>
                <w:sz w:val="20"/>
                <w:szCs w:val="20"/>
                <w:lang w:val="es-ES" w:eastAsia="zh-CN"/>
              </w:rPr>
              <w:t>torio</w:t>
            </w:r>
            <w:r w:rsidR="003A505E">
              <w:rPr>
                <w:rFonts w:cs="Arial"/>
                <w:sz w:val="20"/>
                <w:szCs w:val="20"/>
                <w:lang w:val="es-ES" w:eastAsia="zh-CN"/>
              </w:rPr>
              <w:t xml:space="preserve"> y en la región</w:t>
            </w:r>
            <w:r w:rsidR="001D0A18">
              <w:rPr>
                <w:rFonts w:cs="Arial"/>
                <w:sz w:val="20"/>
                <w:szCs w:val="20"/>
                <w:lang w:val="es-ES" w:eastAsia="zh-CN"/>
              </w:rPr>
              <w:t xml:space="preserve"> </w:t>
            </w:r>
            <w:r w:rsidR="005A19D4">
              <w:rPr>
                <w:rFonts w:cs="Arial"/>
                <w:sz w:val="20"/>
                <w:szCs w:val="20"/>
                <w:lang w:val="es-ES" w:eastAsia="zh-CN"/>
              </w:rPr>
              <w:t>occidental,</w:t>
            </w:r>
            <w:r w:rsidR="00A40495">
              <w:rPr>
                <w:rFonts w:cs="Arial"/>
                <w:sz w:val="20"/>
                <w:szCs w:val="20"/>
                <w:lang w:val="es-ES" w:eastAsia="zh-CN"/>
              </w:rPr>
              <w:t xml:space="preserve"> pues son organizaciones que abordan la temática de salud y desarrollo con comunidades indígenas que han sido </w:t>
            </w:r>
            <w:r w:rsidR="00562511">
              <w:rPr>
                <w:rFonts w:cs="Arial"/>
                <w:sz w:val="20"/>
                <w:szCs w:val="20"/>
                <w:lang w:val="es-ES" w:eastAsia="zh-CN"/>
              </w:rPr>
              <w:t xml:space="preserve">impactadas por la vulnerabilidad de su población ante pobreza, escases y </w:t>
            </w:r>
            <w:r w:rsidR="00F24956">
              <w:rPr>
                <w:rFonts w:cs="Arial"/>
                <w:sz w:val="20"/>
                <w:szCs w:val="20"/>
                <w:lang w:val="es-ES" w:eastAsia="zh-CN"/>
              </w:rPr>
              <w:t>otras limitantes socio económicas.  A través de ello</w:t>
            </w:r>
            <w:r w:rsidR="005A19D4">
              <w:rPr>
                <w:rFonts w:cs="Arial"/>
                <w:sz w:val="20"/>
                <w:szCs w:val="20"/>
                <w:lang w:val="es-ES" w:eastAsia="zh-CN"/>
              </w:rPr>
              <w:t xml:space="preserve">s se ha facilitado la incorporación de </w:t>
            </w:r>
            <w:r w:rsidR="00EE4E0A">
              <w:rPr>
                <w:rFonts w:cs="Arial"/>
                <w:sz w:val="20"/>
                <w:szCs w:val="20"/>
                <w:lang w:val="es-ES" w:eastAsia="zh-CN"/>
              </w:rPr>
              <w:t xml:space="preserve">promotoras de salud y comadronas a las capacitaciones sobre salud auditiva, especialmente, a las capacitaciones sobre detección temprana de la discapacidad auditiva. </w:t>
            </w:r>
          </w:p>
          <w:p w14:paraId="5D409CB5" w14:textId="77777777" w:rsidR="00191265" w:rsidRDefault="00191265" w:rsidP="00191265">
            <w:pPr>
              <w:spacing w:after="0" w:line="240" w:lineRule="auto"/>
              <w:jc w:val="both"/>
              <w:rPr>
                <w:rFonts w:cs="Arial"/>
                <w:sz w:val="20"/>
                <w:szCs w:val="20"/>
                <w:lang w:val="es-ES" w:eastAsia="zh-CN"/>
              </w:rPr>
            </w:pPr>
          </w:p>
          <w:p w14:paraId="67B34EEF" w14:textId="77777777" w:rsidR="002E03D8" w:rsidRDefault="00096E9B" w:rsidP="002E03D8">
            <w:pPr>
              <w:spacing w:after="0" w:line="240" w:lineRule="auto"/>
              <w:jc w:val="both"/>
              <w:rPr>
                <w:rFonts w:cs="Arial"/>
                <w:sz w:val="20"/>
                <w:szCs w:val="20"/>
                <w:lang w:val="es-ES" w:eastAsia="zh-CN"/>
              </w:rPr>
            </w:pPr>
            <w:r>
              <w:rPr>
                <w:rFonts w:cs="Arial"/>
                <w:sz w:val="20"/>
                <w:szCs w:val="20"/>
                <w:lang w:val="es-ES" w:eastAsia="zh-CN"/>
              </w:rPr>
              <w:t xml:space="preserve">En Sololá, </w:t>
            </w:r>
            <w:r w:rsidR="00EB71D4">
              <w:rPr>
                <w:rFonts w:cs="Arial"/>
                <w:sz w:val="20"/>
                <w:szCs w:val="20"/>
                <w:lang w:val="es-ES" w:eastAsia="zh-CN"/>
              </w:rPr>
              <w:t xml:space="preserve">hemos trabajado </w:t>
            </w:r>
            <w:r w:rsidR="00ED462A">
              <w:rPr>
                <w:rFonts w:cs="Arial"/>
                <w:sz w:val="20"/>
                <w:szCs w:val="20"/>
                <w:lang w:val="es-ES" w:eastAsia="zh-CN"/>
              </w:rPr>
              <w:t>de forma paralela a la instalación de</w:t>
            </w:r>
            <w:r w:rsidR="00D22E79">
              <w:rPr>
                <w:rFonts w:cs="Arial"/>
                <w:sz w:val="20"/>
                <w:szCs w:val="20"/>
                <w:lang w:val="es-ES" w:eastAsia="zh-CN"/>
              </w:rPr>
              <w:t xml:space="preserve"> la clínica co</w:t>
            </w:r>
            <w:r w:rsidR="00ED462A">
              <w:rPr>
                <w:rFonts w:cs="Arial"/>
                <w:sz w:val="20"/>
                <w:szCs w:val="20"/>
                <w:lang w:val="es-ES" w:eastAsia="zh-CN"/>
              </w:rPr>
              <w:t xml:space="preserve">n distintos sectores de la sociedad sololateca. </w:t>
            </w:r>
            <w:r w:rsidR="00A77F44">
              <w:rPr>
                <w:rFonts w:cs="Arial"/>
                <w:sz w:val="20"/>
                <w:szCs w:val="20"/>
                <w:lang w:val="es-ES" w:eastAsia="zh-CN"/>
              </w:rPr>
              <w:t xml:space="preserve">Gestión con los indicadores primordiales del proyecto para el desarrollo de evaluaciones en hospitales y en </w:t>
            </w:r>
            <w:r w:rsidR="000C3C09">
              <w:rPr>
                <w:rFonts w:cs="Arial"/>
                <w:sz w:val="20"/>
                <w:szCs w:val="20"/>
                <w:lang w:val="es-ES" w:eastAsia="zh-CN"/>
              </w:rPr>
              <w:t>escuelas,</w:t>
            </w:r>
            <w:r w:rsidR="00A77F44">
              <w:rPr>
                <w:rFonts w:cs="Arial"/>
                <w:sz w:val="20"/>
                <w:szCs w:val="20"/>
                <w:lang w:val="es-ES" w:eastAsia="zh-CN"/>
              </w:rPr>
              <w:t xml:space="preserve"> pero fundamentalmente con organizaciones como </w:t>
            </w:r>
            <w:r w:rsidR="00275532">
              <w:rPr>
                <w:rFonts w:cs="Arial"/>
                <w:sz w:val="20"/>
                <w:szCs w:val="20"/>
                <w:lang w:val="es-ES" w:eastAsia="zh-CN"/>
              </w:rPr>
              <w:t>ADIS</w:t>
            </w:r>
            <w:r w:rsidR="00E91419">
              <w:rPr>
                <w:rFonts w:cs="Arial"/>
                <w:sz w:val="20"/>
                <w:szCs w:val="20"/>
                <w:lang w:val="es-ES" w:eastAsia="zh-CN"/>
              </w:rPr>
              <w:t xml:space="preserve">A para jornadas </w:t>
            </w:r>
            <w:r w:rsidR="00D9578A">
              <w:rPr>
                <w:rFonts w:cs="Arial"/>
                <w:sz w:val="20"/>
                <w:szCs w:val="20"/>
                <w:lang w:val="es-ES" w:eastAsia="zh-CN"/>
              </w:rPr>
              <w:t>de salud</w:t>
            </w:r>
            <w:r w:rsidR="00347C09">
              <w:rPr>
                <w:rFonts w:cs="Arial"/>
                <w:sz w:val="20"/>
                <w:szCs w:val="20"/>
                <w:lang w:val="es-ES" w:eastAsia="zh-CN"/>
              </w:rPr>
              <w:t>.</w:t>
            </w:r>
            <w:r w:rsidR="00D9578A">
              <w:rPr>
                <w:rFonts w:cs="Arial"/>
                <w:sz w:val="20"/>
                <w:szCs w:val="20"/>
                <w:lang w:val="es-ES" w:eastAsia="zh-CN"/>
              </w:rPr>
              <w:t xml:space="preserve"> Hemos empezado gestiones con</w:t>
            </w:r>
            <w:r w:rsidR="005F6370">
              <w:rPr>
                <w:rFonts w:cs="Arial"/>
                <w:sz w:val="20"/>
                <w:szCs w:val="20"/>
                <w:lang w:val="es-ES" w:eastAsia="zh-CN"/>
              </w:rPr>
              <w:t xml:space="preserve"> cinco (5) </w:t>
            </w:r>
            <w:r w:rsidR="00D9578A">
              <w:rPr>
                <w:rFonts w:cs="Arial"/>
                <w:sz w:val="20"/>
                <w:szCs w:val="20"/>
                <w:lang w:val="es-ES" w:eastAsia="zh-CN"/>
              </w:rPr>
              <w:t xml:space="preserve">las </w:t>
            </w:r>
            <w:r w:rsidR="00D9578A">
              <w:rPr>
                <w:rFonts w:cs="Arial"/>
                <w:sz w:val="20"/>
                <w:szCs w:val="20"/>
                <w:lang w:val="es-ES" w:eastAsia="zh-CN"/>
              </w:rPr>
              <w:lastRenderedPageBreak/>
              <w:t xml:space="preserve">municipalidades </w:t>
            </w:r>
            <w:r w:rsidR="005F6370">
              <w:rPr>
                <w:rFonts w:cs="Arial"/>
                <w:sz w:val="20"/>
                <w:szCs w:val="20"/>
                <w:lang w:val="es-ES" w:eastAsia="zh-CN"/>
              </w:rPr>
              <w:t>(Sololá, Panajachel, Santiago Atitlán, San Andrés Semetabaj</w:t>
            </w:r>
            <w:r w:rsidR="00AD2299">
              <w:rPr>
                <w:rFonts w:cs="Arial"/>
                <w:sz w:val="20"/>
                <w:szCs w:val="20"/>
                <w:lang w:val="es-ES" w:eastAsia="zh-CN"/>
              </w:rPr>
              <w:t xml:space="preserve"> y Concepción) </w:t>
            </w:r>
            <w:r w:rsidR="00D9578A">
              <w:rPr>
                <w:rFonts w:cs="Arial"/>
                <w:sz w:val="20"/>
                <w:szCs w:val="20"/>
                <w:lang w:val="es-ES" w:eastAsia="zh-CN"/>
              </w:rPr>
              <w:t>del departamento</w:t>
            </w:r>
            <w:r w:rsidR="005F6370">
              <w:rPr>
                <w:rFonts w:cs="Arial"/>
                <w:sz w:val="20"/>
                <w:szCs w:val="20"/>
                <w:lang w:val="es-ES" w:eastAsia="zh-CN"/>
              </w:rPr>
              <w:t xml:space="preserve"> para un mejor involucramiento multisectorial. </w:t>
            </w:r>
            <w:r w:rsidR="00347C09">
              <w:rPr>
                <w:rFonts w:cs="Arial"/>
                <w:sz w:val="20"/>
                <w:szCs w:val="20"/>
                <w:lang w:val="es-ES" w:eastAsia="zh-CN"/>
              </w:rPr>
              <w:t xml:space="preserve"> Sin embargo, hemos gestionado</w:t>
            </w:r>
            <w:r w:rsidR="000C3C09">
              <w:rPr>
                <w:rFonts w:cs="Arial"/>
                <w:sz w:val="20"/>
                <w:szCs w:val="20"/>
                <w:lang w:val="es-ES" w:eastAsia="zh-CN"/>
              </w:rPr>
              <w:t xml:space="preserve"> </w:t>
            </w:r>
            <w:r w:rsidR="00977B93">
              <w:rPr>
                <w:rFonts w:cs="Arial"/>
                <w:sz w:val="20"/>
                <w:szCs w:val="20"/>
                <w:lang w:val="es-ES" w:eastAsia="zh-CN"/>
              </w:rPr>
              <w:t>con mucho interés en la CODEDIS de Sololá y este espacio, nos ha abierto las puertas para hacer una presentación departamental con organizaciones civiles, sociales y autoridades de instituciones públicas</w:t>
            </w:r>
            <w:r w:rsidR="00EC2E99">
              <w:rPr>
                <w:rFonts w:cs="Arial"/>
                <w:sz w:val="20"/>
                <w:szCs w:val="20"/>
                <w:lang w:val="es-ES" w:eastAsia="zh-CN"/>
              </w:rPr>
              <w:t>, lo que nos permitirá proponer una serie de acciones para la incidencia del abordaje de la salud auditiva, como para la generación de información.</w:t>
            </w:r>
          </w:p>
          <w:p w14:paraId="3412240F" w14:textId="77777777" w:rsidR="002E03D8" w:rsidRDefault="002E03D8" w:rsidP="002E03D8">
            <w:pPr>
              <w:spacing w:after="0" w:line="240" w:lineRule="auto"/>
              <w:jc w:val="both"/>
              <w:rPr>
                <w:rFonts w:cs="Arial"/>
                <w:sz w:val="20"/>
                <w:szCs w:val="20"/>
                <w:lang w:val="es-ES" w:eastAsia="zh-CN"/>
              </w:rPr>
            </w:pPr>
          </w:p>
          <w:p w14:paraId="44029978" w14:textId="30632CDF" w:rsidR="00D72432" w:rsidRDefault="00A81764" w:rsidP="002E03D8">
            <w:pPr>
              <w:spacing w:after="0" w:line="240" w:lineRule="auto"/>
              <w:jc w:val="both"/>
              <w:rPr>
                <w:rFonts w:cs="Arial"/>
                <w:sz w:val="20"/>
                <w:szCs w:val="20"/>
                <w:lang w:val="es-ES" w:eastAsia="zh-CN"/>
              </w:rPr>
            </w:pPr>
            <w:r>
              <w:rPr>
                <w:rFonts w:cs="Arial"/>
                <w:sz w:val="20"/>
                <w:szCs w:val="20"/>
                <w:lang w:val="es-ES" w:eastAsia="zh-CN"/>
              </w:rPr>
              <w:t xml:space="preserve">En Escuintla hemos </w:t>
            </w:r>
            <w:r w:rsidR="007D1033">
              <w:rPr>
                <w:rFonts w:cs="Arial"/>
                <w:sz w:val="20"/>
                <w:szCs w:val="20"/>
                <w:lang w:val="es-ES" w:eastAsia="zh-CN"/>
              </w:rPr>
              <w:t xml:space="preserve">enfrentado una situación adversa, pues la carretera que une dicho departamento con la ciudad capital se ha derrumbado. </w:t>
            </w:r>
            <w:r w:rsidR="00733350">
              <w:rPr>
                <w:rFonts w:cs="Arial"/>
                <w:sz w:val="20"/>
                <w:szCs w:val="20"/>
                <w:lang w:val="es-ES" w:eastAsia="zh-CN"/>
              </w:rPr>
              <w:t>Esto ha dificultado el acceso</w:t>
            </w:r>
            <w:r w:rsidR="00707699">
              <w:rPr>
                <w:rFonts w:cs="Arial"/>
                <w:sz w:val="20"/>
                <w:szCs w:val="20"/>
                <w:lang w:val="es-ES" w:eastAsia="zh-CN"/>
              </w:rPr>
              <w:t xml:space="preserve"> y acompañamiento</w:t>
            </w:r>
            <w:r w:rsidR="00733350">
              <w:rPr>
                <w:rFonts w:cs="Arial"/>
                <w:sz w:val="20"/>
                <w:szCs w:val="20"/>
                <w:lang w:val="es-ES" w:eastAsia="zh-CN"/>
              </w:rPr>
              <w:t xml:space="preserve"> durante los últimos meses</w:t>
            </w:r>
            <w:r w:rsidR="0022057E">
              <w:rPr>
                <w:rFonts w:cs="Arial"/>
                <w:sz w:val="20"/>
                <w:szCs w:val="20"/>
                <w:lang w:val="es-ES" w:eastAsia="zh-CN"/>
              </w:rPr>
              <w:t>. Sin embargo, la disponibilidad de equipo, conocimiento audiológico pediátrico y proactividad ante una planif</w:t>
            </w:r>
            <w:r w:rsidR="00254C63">
              <w:rPr>
                <w:rFonts w:cs="Arial"/>
                <w:sz w:val="20"/>
                <w:szCs w:val="20"/>
                <w:lang w:val="es-ES" w:eastAsia="zh-CN"/>
              </w:rPr>
              <w:t xml:space="preserve">icación operativa anual clara, han permitido que las técnicas alcancen metas, implementen acciones relacionadas con el TAN </w:t>
            </w:r>
            <w:r w:rsidR="00727060">
              <w:rPr>
                <w:rFonts w:cs="Arial"/>
                <w:sz w:val="20"/>
                <w:szCs w:val="20"/>
                <w:lang w:val="es-ES" w:eastAsia="zh-CN"/>
              </w:rPr>
              <w:t xml:space="preserve">y la promoción del conocimiento. El acercamiento con el área de salud del MSPAS ha sido clave </w:t>
            </w:r>
            <w:r w:rsidR="00695877">
              <w:rPr>
                <w:rFonts w:cs="Arial"/>
                <w:sz w:val="20"/>
                <w:szCs w:val="20"/>
                <w:lang w:val="es-ES" w:eastAsia="zh-CN"/>
              </w:rPr>
              <w:t>en la incorporación de comadronas a los procesos de capacitación</w:t>
            </w:r>
            <w:r w:rsidR="004A215D">
              <w:rPr>
                <w:rFonts w:cs="Arial"/>
                <w:sz w:val="20"/>
                <w:szCs w:val="20"/>
                <w:lang w:val="es-ES" w:eastAsia="zh-CN"/>
              </w:rPr>
              <w:t>. Cabe mencionar que, nos hemos visto en un reto para mediar el conocimiento audiológico a personas con poca o nula información</w:t>
            </w:r>
            <w:r w:rsidR="00A45B15">
              <w:rPr>
                <w:rFonts w:cs="Arial"/>
                <w:sz w:val="20"/>
                <w:szCs w:val="20"/>
                <w:lang w:val="es-ES" w:eastAsia="zh-CN"/>
              </w:rPr>
              <w:t xml:space="preserve">, pero las </w:t>
            </w:r>
            <w:r w:rsidR="00C16EAF">
              <w:rPr>
                <w:rFonts w:cs="Arial"/>
                <w:sz w:val="20"/>
                <w:szCs w:val="20"/>
                <w:lang w:val="es-ES" w:eastAsia="zh-CN"/>
              </w:rPr>
              <w:t>técnicas pusieron su creatividad en marcha y empezaron este buen proceso.</w:t>
            </w:r>
          </w:p>
          <w:p w14:paraId="7EAA31F7" w14:textId="77777777" w:rsidR="002E03D8" w:rsidRDefault="002E03D8" w:rsidP="00D516A9">
            <w:pPr>
              <w:spacing w:after="0" w:line="240" w:lineRule="auto"/>
              <w:rPr>
                <w:rFonts w:cs="Arial"/>
                <w:sz w:val="20"/>
                <w:szCs w:val="20"/>
                <w:lang w:val="es-ES" w:eastAsia="zh-CN"/>
              </w:rPr>
            </w:pPr>
          </w:p>
          <w:p w14:paraId="14A02762" w14:textId="3E1846B6" w:rsidR="00DA17F3" w:rsidRDefault="00A81764" w:rsidP="00C61A33">
            <w:pPr>
              <w:spacing w:after="0" w:line="240" w:lineRule="auto"/>
              <w:jc w:val="both"/>
              <w:rPr>
                <w:rFonts w:cs="Arial"/>
                <w:sz w:val="20"/>
                <w:szCs w:val="20"/>
                <w:lang w:val="es-ES" w:eastAsia="zh-CN"/>
              </w:rPr>
            </w:pPr>
            <w:r>
              <w:rPr>
                <w:rFonts w:cs="Arial"/>
                <w:sz w:val="20"/>
                <w:szCs w:val="20"/>
                <w:lang w:val="es-ES" w:eastAsia="zh-CN"/>
              </w:rPr>
              <w:t xml:space="preserve">En Zacapa, </w:t>
            </w:r>
            <w:r w:rsidR="00CF7EC6">
              <w:rPr>
                <w:rFonts w:cs="Arial"/>
                <w:sz w:val="20"/>
                <w:szCs w:val="20"/>
                <w:lang w:val="es-ES" w:eastAsia="zh-CN"/>
              </w:rPr>
              <w:t xml:space="preserve">a partir de la clínica </w:t>
            </w:r>
            <w:r w:rsidR="00B80C1D">
              <w:rPr>
                <w:rFonts w:cs="Arial"/>
                <w:sz w:val="20"/>
                <w:szCs w:val="20"/>
                <w:lang w:val="es-ES" w:eastAsia="zh-CN"/>
              </w:rPr>
              <w:t xml:space="preserve">hemos tenido muy buenas relaciones con el área de salud y la oficina municipal de la niñez y la mujer que, sumado </w:t>
            </w:r>
            <w:r w:rsidR="00381034">
              <w:rPr>
                <w:rFonts w:cs="Arial"/>
                <w:sz w:val="20"/>
                <w:szCs w:val="20"/>
                <w:lang w:val="es-ES" w:eastAsia="zh-CN"/>
              </w:rPr>
              <w:t xml:space="preserve">a la gestión </w:t>
            </w:r>
            <w:r w:rsidR="005E71DB">
              <w:rPr>
                <w:rFonts w:cs="Arial"/>
                <w:sz w:val="20"/>
                <w:szCs w:val="20"/>
                <w:lang w:val="es-ES" w:eastAsia="zh-CN"/>
              </w:rPr>
              <w:t>con la Pastoral de la Salud de la Iglesia Católica y el Centro Universitario de Zacapa</w:t>
            </w:r>
            <w:r w:rsidR="00566187">
              <w:rPr>
                <w:rFonts w:cs="Arial"/>
                <w:sz w:val="20"/>
                <w:szCs w:val="20"/>
                <w:lang w:val="es-ES" w:eastAsia="zh-CN"/>
              </w:rPr>
              <w:t xml:space="preserve"> la gestión audiológica ha fortalecido </w:t>
            </w:r>
            <w:r w:rsidR="00282C2D">
              <w:rPr>
                <w:rFonts w:cs="Arial"/>
                <w:sz w:val="20"/>
                <w:szCs w:val="20"/>
                <w:lang w:val="es-ES" w:eastAsia="zh-CN"/>
              </w:rPr>
              <w:t xml:space="preserve">la gestión de la salud, especialmente, para las comunidades más lejanas del casco urbano de Zacapa. </w:t>
            </w:r>
          </w:p>
          <w:p w14:paraId="0C4D2C2E" w14:textId="77777777" w:rsidR="00393DCC" w:rsidRDefault="00393DCC" w:rsidP="00D516A9">
            <w:pPr>
              <w:spacing w:after="0" w:line="240" w:lineRule="auto"/>
              <w:rPr>
                <w:rFonts w:cs="Arial"/>
                <w:sz w:val="20"/>
                <w:szCs w:val="20"/>
                <w:lang w:val="es-ES" w:eastAsia="zh-CN"/>
              </w:rPr>
            </w:pPr>
          </w:p>
          <w:p w14:paraId="4E3219FE" w14:textId="73CC5779" w:rsidR="00393DCC" w:rsidRDefault="00393DCC" w:rsidP="00C61A33">
            <w:pPr>
              <w:spacing w:after="0" w:line="240" w:lineRule="auto"/>
              <w:jc w:val="both"/>
              <w:rPr>
                <w:rFonts w:cs="Arial"/>
                <w:sz w:val="20"/>
                <w:szCs w:val="20"/>
                <w:lang w:val="es-ES" w:eastAsia="zh-CN"/>
              </w:rPr>
            </w:pPr>
            <w:r>
              <w:rPr>
                <w:rFonts w:cs="Arial"/>
                <w:sz w:val="20"/>
                <w:szCs w:val="20"/>
                <w:lang w:val="es-ES" w:eastAsia="zh-CN"/>
              </w:rPr>
              <w:t xml:space="preserve">Sin lugar a dudas, </w:t>
            </w:r>
            <w:r w:rsidR="00D970DC">
              <w:rPr>
                <w:rFonts w:cs="Arial"/>
                <w:sz w:val="20"/>
                <w:szCs w:val="20"/>
                <w:lang w:val="es-ES" w:eastAsia="zh-CN"/>
              </w:rPr>
              <w:t xml:space="preserve">que el tiempo </w:t>
            </w:r>
            <w:r w:rsidR="00095BBE">
              <w:rPr>
                <w:rFonts w:cs="Arial"/>
                <w:sz w:val="20"/>
                <w:szCs w:val="20"/>
                <w:lang w:val="es-ES" w:eastAsia="zh-CN"/>
              </w:rPr>
              <w:t xml:space="preserve">expondrá los esfuerzos propios de las personas </w:t>
            </w:r>
            <w:del w:id="11" w:author="Guerrero, Carmen" w:date="2024-07-19T14:56:00Z">
              <w:r w:rsidR="00095BBE" w:rsidDel="005D7ACB">
                <w:rPr>
                  <w:rFonts w:cs="Arial"/>
                  <w:sz w:val="20"/>
                  <w:szCs w:val="20"/>
                  <w:lang w:val="es-ES" w:eastAsia="zh-CN"/>
                </w:rPr>
                <w:delText>]</w:delText>
              </w:r>
            </w:del>
            <w:r w:rsidR="00095BBE">
              <w:rPr>
                <w:rFonts w:cs="Arial"/>
                <w:sz w:val="20"/>
                <w:szCs w:val="20"/>
                <w:lang w:val="es-ES" w:eastAsia="zh-CN"/>
              </w:rPr>
              <w:t>(técnicas) asignadas a las clínicas audiológicas,</w:t>
            </w:r>
            <w:r w:rsidR="0052361E">
              <w:rPr>
                <w:rFonts w:cs="Arial"/>
                <w:sz w:val="20"/>
                <w:szCs w:val="20"/>
                <w:lang w:val="es-ES" w:eastAsia="zh-CN"/>
              </w:rPr>
              <w:t xml:space="preserve"> </w:t>
            </w:r>
            <w:r w:rsidR="005D1C69">
              <w:rPr>
                <w:rFonts w:cs="Arial"/>
                <w:sz w:val="20"/>
                <w:szCs w:val="20"/>
                <w:lang w:val="es-ES" w:eastAsia="zh-CN"/>
              </w:rPr>
              <w:t>en cuanto a la generación del conocimiento,</w:t>
            </w:r>
            <w:r w:rsidR="00095BBE">
              <w:rPr>
                <w:rFonts w:cs="Arial"/>
                <w:sz w:val="20"/>
                <w:szCs w:val="20"/>
                <w:lang w:val="es-ES" w:eastAsia="zh-CN"/>
              </w:rPr>
              <w:t xml:space="preserve"> la </w:t>
            </w:r>
            <w:r w:rsidR="00095BBE">
              <w:rPr>
                <w:rFonts w:cs="Arial"/>
                <w:sz w:val="20"/>
                <w:szCs w:val="20"/>
                <w:lang w:val="es-ES" w:eastAsia="zh-CN"/>
              </w:rPr>
              <w:lastRenderedPageBreak/>
              <w:t>coordinación sectorial y multisectorial</w:t>
            </w:r>
            <w:r w:rsidR="005D1C69">
              <w:rPr>
                <w:rFonts w:cs="Arial"/>
                <w:sz w:val="20"/>
                <w:szCs w:val="20"/>
                <w:lang w:val="es-ES" w:eastAsia="zh-CN"/>
              </w:rPr>
              <w:t xml:space="preserve"> y marcarán </w:t>
            </w:r>
            <w:r w:rsidR="00043488">
              <w:rPr>
                <w:rFonts w:cs="Arial"/>
                <w:sz w:val="20"/>
                <w:szCs w:val="20"/>
                <w:lang w:val="es-ES" w:eastAsia="zh-CN"/>
              </w:rPr>
              <w:t xml:space="preserve">a la FSqE como la referencia en la atención audiológica a nivel territorial pero también como una organización </w:t>
            </w:r>
            <w:r w:rsidR="00280B8D">
              <w:rPr>
                <w:rFonts w:cs="Arial"/>
                <w:sz w:val="20"/>
                <w:szCs w:val="20"/>
                <w:lang w:val="es-ES" w:eastAsia="zh-CN"/>
              </w:rPr>
              <w:t>que coadyuva</w:t>
            </w:r>
            <w:r w:rsidR="00D8537F">
              <w:rPr>
                <w:rFonts w:cs="Arial"/>
                <w:sz w:val="20"/>
                <w:szCs w:val="20"/>
                <w:lang w:val="es-ES" w:eastAsia="zh-CN"/>
              </w:rPr>
              <w:t xml:space="preserve"> </w:t>
            </w:r>
            <w:r w:rsidR="00283342">
              <w:rPr>
                <w:rFonts w:cs="Arial"/>
                <w:sz w:val="20"/>
                <w:szCs w:val="20"/>
                <w:lang w:val="es-ES" w:eastAsia="zh-CN"/>
              </w:rPr>
              <w:t>en la implementación de mecanismos para aumentar la cobertura de ser</w:t>
            </w:r>
            <w:r w:rsidR="00AF2FAA">
              <w:rPr>
                <w:rFonts w:cs="Arial"/>
                <w:sz w:val="20"/>
                <w:szCs w:val="20"/>
                <w:lang w:val="es-ES" w:eastAsia="zh-CN"/>
              </w:rPr>
              <w:t xml:space="preserve">vicios de salud, dirigido especialmente, a las personas que viven en condición de vulnerabilidad. </w:t>
            </w:r>
            <w:r w:rsidR="00D8537F">
              <w:rPr>
                <w:rFonts w:cs="Arial"/>
                <w:sz w:val="20"/>
                <w:szCs w:val="20"/>
                <w:lang w:val="es-ES" w:eastAsia="zh-CN"/>
              </w:rPr>
              <w:t xml:space="preserve"> </w:t>
            </w:r>
          </w:p>
          <w:p w14:paraId="0D60B9E1" w14:textId="77777777" w:rsidR="00AE229F" w:rsidRDefault="00AE229F" w:rsidP="00D516A9">
            <w:pPr>
              <w:spacing w:after="0" w:line="240" w:lineRule="auto"/>
              <w:rPr>
                <w:rFonts w:cs="Arial"/>
                <w:sz w:val="20"/>
                <w:szCs w:val="20"/>
                <w:lang w:val="es-ES" w:eastAsia="zh-CN"/>
              </w:rPr>
            </w:pPr>
          </w:p>
          <w:p w14:paraId="50264678" w14:textId="1BC1EA32" w:rsidR="00AE229F" w:rsidRDefault="00AE229F" w:rsidP="00D516A9">
            <w:pPr>
              <w:spacing w:after="0" w:line="240" w:lineRule="auto"/>
              <w:rPr>
                <w:rFonts w:cs="Arial"/>
                <w:sz w:val="20"/>
                <w:szCs w:val="20"/>
                <w:lang w:val="es-ES" w:eastAsia="zh-CN"/>
              </w:rPr>
            </w:pPr>
          </w:p>
          <w:p w14:paraId="671AD3A4" w14:textId="4A91EABC" w:rsidR="00AE6EDC" w:rsidRDefault="00D00963" w:rsidP="00CC2180">
            <w:pPr>
              <w:spacing w:after="0" w:line="240" w:lineRule="auto"/>
              <w:jc w:val="both"/>
              <w:rPr>
                <w:rFonts w:cs="Arial"/>
                <w:sz w:val="20"/>
                <w:szCs w:val="20"/>
                <w:lang w:val="es-ES" w:eastAsia="zh-CN"/>
              </w:rPr>
            </w:pPr>
            <w:r>
              <w:rPr>
                <w:rFonts w:cs="Arial"/>
                <w:sz w:val="20"/>
                <w:szCs w:val="20"/>
                <w:lang w:val="es-ES" w:eastAsia="zh-CN"/>
              </w:rPr>
              <w:t xml:space="preserve">Como lo expusimos en el reporte anterior, hemos </w:t>
            </w:r>
            <w:r w:rsidR="001F028A">
              <w:rPr>
                <w:rFonts w:cs="Arial"/>
                <w:sz w:val="20"/>
                <w:szCs w:val="20"/>
                <w:lang w:val="es-ES" w:eastAsia="zh-CN"/>
              </w:rPr>
              <w:t>decidido</w:t>
            </w:r>
            <w:r>
              <w:rPr>
                <w:rFonts w:cs="Arial"/>
                <w:sz w:val="20"/>
                <w:szCs w:val="20"/>
                <w:lang w:val="es-ES" w:eastAsia="zh-CN"/>
              </w:rPr>
              <w:t xml:space="preserve"> fortalecer el proceso conjunto del Consejo Nacional para la Atención de Personas con Discapacidad </w:t>
            </w:r>
            <w:r w:rsidR="001F028A">
              <w:rPr>
                <w:rFonts w:cs="Arial"/>
                <w:sz w:val="20"/>
                <w:szCs w:val="20"/>
                <w:lang w:val="es-ES" w:eastAsia="zh-CN"/>
              </w:rPr>
              <w:t>-CONADI- a nivel territorial, denominado Coordinadora Departamental de Discapacidad – CODEDIS</w:t>
            </w:r>
            <w:r w:rsidR="00793F45">
              <w:rPr>
                <w:rFonts w:cs="Arial"/>
                <w:sz w:val="20"/>
                <w:szCs w:val="20"/>
                <w:lang w:val="es-ES" w:eastAsia="zh-CN"/>
              </w:rPr>
              <w:t xml:space="preserve">. </w:t>
            </w:r>
          </w:p>
          <w:p w14:paraId="69DFD307" w14:textId="77777777" w:rsidR="00793F45" w:rsidRDefault="00793F45" w:rsidP="00CC2180">
            <w:pPr>
              <w:spacing w:after="0" w:line="240" w:lineRule="auto"/>
              <w:jc w:val="both"/>
              <w:rPr>
                <w:rFonts w:cs="Arial"/>
                <w:sz w:val="20"/>
                <w:szCs w:val="20"/>
                <w:lang w:val="es-ES" w:eastAsia="zh-CN"/>
              </w:rPr>
            </w:pPr>
          </w:p>
          <w:p w14:paraId="4C7C3283" w14:textId="1D1D7EE5" w:rsidR="00793F45" w:rsidRDefault="00793F45" w:rsidP="00CC2180">
            <w:pPr>
              <w:spacing w:after="0" w:line="240" w:lineRule="auto"/>
              <w:jc w:val="both"/>
              <w:rPr>
                <w:rFonts w:cs="Arial"/>
                <w:sz w:val="20"/>
                <w:szCs w:val="20"/>
                <w:lang w:val="es-ES" w:eastAsia="zh-CN"/>
              </w:rPr>
            </w:pPr>
            <w:r>
              <w:rPr>
                <w:rFonts w:cs="Arial"/>
                <w:sz w:val="20"/>
                <w:szCs w:val="20"/>
                <w:lang w:val="es-ES" w:eastAsia="zh-CN"/>
              </w:rPr>
              <w:t>En este espacio convergen la mayoría de instituciones públicas relacionadas (directa o indirectamente) al tema de discapacidad, los gobiernos locales, la sociedad civil</w:t>
            </w:r>
            <w:r w:rsidR="00B92C86">
              <w:rPr>
                <w:rFonts w:cs="Arial"/>
                <w:sz w:val="20"/>
                <w:szCs w:val="20"/>
                <w:lang w:val="es-ES" w:eastAsia="zh-CN"/>
              </w:rPr>
              <w:t xml:space="preserve"> y las organizaciones no gubernamentales de y para personas con discapacidad, en un esfuerzo por converger en actividades, homologar conocimientos, y promocionar </w:t>
            </w:r>
            <w:r w:rsidR="00CC2180">
              <w:rPr>
                <w:rFonts w:cs="Arial"/>
                <w:sz w:val="20"/>
                <w:szCs w:val="20"/>
                <w:lang w:val="es-ES" w:eastAsia="zh-CN"/>
              </w:rPr>
              <w:t xml:space="preserve">de forma multisectorial la importancia de la inclusión social. </w:t>
            </w:r>
          </w:p>
          <w:p w14:paraId="19CD1620" w14:textId="77777777" w:rsidR="00CC2180" w:rsidRDefault="00CC2180" w:rsidP="00CC2180">
            <w:pPr>
              <w:spacing w:after="0" w:line="240" w:lineRule="auto"/>
              <w:jc w:val="both"/>
              <w:rPr>
                <w:rFonts w:cs="Arial"/>
                <w:sz w:val="20"/>
                <w:szCs w:val="20"/>
                <w:lang w:val="es-ES" w:eastAsia="zh-CN"/>
              </w:rPr>
            </w:pPr>
          </w:p>
          <w:p w14:paraId="1E17254B" w14:textId="7C5D121F" w:rsidR="00CC2180" w:rsidRDefault="006C39A0" w:rsidP="00CC2180">
            <w:pPr>
              <w:spacing w:after="0" w:line="240" w:lineRule="auto"/>
              <w:jc w:val="both"/>
              <w:rPr>
                <w:rFonts w:cs="Arial"/>
                <w:sz w:val="20"/>
                <w:szCs w:val="20"/>
                <w:lang w:val="es-ES" w:eastAsia="zh-CN"/>
              </w:rPr>
            </w:pPr>
            <w:r>
              <w:rPr>
                <w:rFonts w:cs="Arial"/>
                <w:sz w:val="20"/>
                <w:szCs w:val="20"/>
                <w:lang w:val="es-ES" w:eastAsia="zh-CN"/>
              </w:rPr>
              <w:t xml:space="preserve">Como fundación, hemos participado en </w:t>
            </w:r>
            <w:r w:rsidR="00D4052E" w:rsidRPr="00D4052E">
              <w:rPr>
                <w:rFonts w:cs="Arial"/>
                <w:b/>
                <w:bCs/>
                <w:sz w:val="20"/>
                <w:szCs w:val="20"/>
                <w:lang w:val="es-ES" w:eastAsia="zh-CN"/>
              </w:rPr>
              <w:t>ocho (</w:t>
            </w:r>
            <w:r w:rsidRPr="00D4052E">
              <w:rPr>
                <w:rFonts w:cs="Arial"/>
                <w:b/>
                <w:bCs/>
                <w:sz w:val="20"/>
                <w:szCs w:val="20"/>
                <w:lang w:val="es-ES" w:eastAsia="zh-CN"/>
              </w:rPr>
              <w:t>8</w:t>
            </w:r>
            <w:r w:rsidR="00D4052E" w:rsidRPr="00D4052E">
              <w:rPr>
                <w:rFonts w:cs="Arial"/>
                <w:b/>
                <w:bCs/>
                <w:sz w:val="20"/>
                <w:szCs w:val="20"/>
                <w:lang w:val="es-ES" w:eastAsia="zh-CN"/>
              </w:rPr>
              <w:t>)</w:t>
            </w:r>
            <w:r>
              <w:rPr>
                <w:rFonts w:cs="Arial"/>
                <w:sz w:val="20"/>
                <w:szCs w:val="20"/>
                <w:lang w:val="es-ES" w:eastAsia="zh-CN"/>
              </w:rPr>
              <w:t xml:space="preserve"> </w:t>
            </w:r>
            <w:r w:rsidR="00D4052E">
              <w:rPr>
                <w:rFonts w:cs="Arial"/>
                <w:sz w:val="20"/>
                <w:szCs w:val="20"/>
                <w:lang w:val="es-ES" w:eastAsia="zh-CN"/>
              </w:rPr>
              <w:t xml:space="preserve">asambleas ordinarias de la CODEDIS, es decir, </w:t>
            </w:r>
            <w:r w:rsidR="00D4052E" w:rsidRPr="00D4052E">
              <w:rPr>
                <w:rFonts w:cs="Arial"/>
                <w:b/>
                <w:bCs/>
                <w:sz w:val="20"/>
                <w:szCs w:val="20"/>
                <w:lang w:val="es-ES" w:eastAsia="zh-CN"/>
              </w:rPr>
              <w:t>dos (2)</w:t>
            </w:r>
            <w:r w:rsidR="009579C7">
              <w:rPr>
                <w:rFonts w:cs="Arial"/>
                <w:b/>
                <w:bCs/>
                <w:sz w:val="20"/>
                <w:szCs w:val="20"/>
                <w:lang w:val="es-ES" w:eastAsia="zh-CN"/>
              </w:rPr>
              <w:t xml:space="preserve"> </w:t>
            </w:r>
            <w:r w:rsidR="009579C7">
              <w:rPr>
                <w:rFonts w:cs="Arial"/>
                <w:sz w:val="20"/>
                <w:szCs w:val="20"/>
                <w:lang w:val="es-ES" w:eastAsia="zh-CN"/>
              </w:rPr>
              <w:t>asistencias a reuniones por departamento.</w:t>
            </w:r>
          </w:p>
          <w:p w14:paraId="574626B4" w14:textId="77777777" w:rsidR="009579C7" w:rsidRDefault="009579C7" w:rsidP="00CC2180">
            <w:pPr>
              <w:spacing w:after="0" w:line="240" w:lineRule="auto"/>
              <w:jc w:val="both"/>
              <w:rPr>
                <w:rFonts w:cs="Arial"/>
                <w:sz w:val="20"/>
                <w:szCs w:val="20"/>
                <w:lang w:val="es-ES" w:eastAsia="zh-CN"/>
              </w:rPr>
            </w:pPr>
          </w:p>
          <w:p w14:paraId="0F961CDB" w14:textId="64DF0C23" w:rsidR="009579C7" w:rsidRDefault="009579C7" w:rsidP="00CC2180">
            <w:pPr>
              <w:spacing w:after="0" w:line="240" w:lineRule="auto"/>
              <w:jc w:val="both"/>
              <w:rPr>
                <w:rFonts w:cs="Arial"/>
                <w:sz w:val="20"/>
                <w:szCs w:val="20"/>
                <w:lang w:val="es-ES" w:eastAsia="zh-CN"/>
              </w:rPr>
            </w:pPr>
            <w:r>
              <w:rPr>
                <w:rFonts w:cs="Arial"/>
                <w:sz w:val="20"/>
                <w:szCs w:val="20"/>
                <w:lang w:val="es-ES" w:eastAsia="zh-CN"/>
              </w:rPr>
              <w:t xml:space="preserve">Así mismo, hemos identificado que la dinámica </w:t>
            </w:r>
            <w:r w:rsidR="00435050">
              <w:rPr>
                <w:rFonts w:cs="Arial"/>
                <w:sz w:val="20"/>
                <w:szCs w:val="20"/>
                <w:lang w:val="es-ES" w:eastAsia="zh-CN"/>
              </w:rPr>
              <w:t xml:space="preserve">de dichas reuniones podría verse mejorada por medio de un mayor grado de compromiso por las instituciones, organizaciones y personas individuales que </w:t>
            </w:r>
            <w:r w:rsidR="009F64E1">
              <w:rPr>
                <w:rFonts w:cs="Arial"/>
                <w:sz w:val="20"/>
                <w:szCs w:val="20"/>
                <w:lang w:val="es-ES" w:eastAsia="zh-CN"/>
              </w:rPr>
              <w:t xml:space="preserve">participan de forma asidua. </w:t>
            </w:r>
          </w:p>
          <w:p w14:paraId="73F0955E" w14:textId="77777777" w:rsidR="009F64E1" w:rsidRDefault="009F64E1" w:rsidP="00CC2180">
            <w:pPr>
              <w:spacing w:after="0" w:line="240" w:lineRule="auto"/>
              <w:jc w:val="both"/>
              <w:rPr>
                <w:rFonts w:cs="Arial"/>
                <w:sz w:val="20"/>
                <w:szCs w:val="20"/>
                <w:lang w:val="es-ES" w:eastAsia="zh-CN"/>
              </w:rPr>
            </w:pPr>
          </w:p>
          <w:p w14:paraId="68843233" w14:textId="13B4D048" w:rsidR="0032411A" w:rsidRDefault="009F64E1" w:rsidP="00CC2180">
            <w:pPr>
              <w:spacing w:after="0" w:line="240" w:lineRule="auto"/>
              <w:jc w:val="both"/>
              <w:rPr>
                <w:rFonts w:cs="Arial"/>
                <w:sz w:val="20"/>
                <w:szCs w:val="20"/>
                <w:lang w:val="es-ES" w:eastAsia="zh-CN"/>
              </w:rPr>
            </w:pPr>
            <w:r>
              <w:rPr>
                <w:rFonts w:cs="Arial"/>
                <w:sz w:val="20"/>
                <w:szCs w:val="20"/>
                <w:lang w:val="es-ES" w:eastAsia="zh-CN"/>
              </w:rPr>
              <w:t xml:space="preserve">Ante esto, hemos diseñado un plan de acción, ligero pero conciso </w:t>
            </w:r>
            <w:r w:rsidR="00B27805">
              <w:rPr>
                <w:rFonts w:cs="Arial"/>
                <w:sz w:val="20"/>
                <w:szCs w:val="20"/>
                <w:lang w:val="es-ES" w:eastAsia="zh-CN"/>
              </w:rPr>
              <w:t xml:space="preserve">que promueve </w:t>
            </w:r>
            <w:r w:rsidR="00B27805" w:rsidRPr="00005552">
              <w:rPr>
                <w:rFonts w:cs="Arial"/>
                <w:b/>
                <w:bCs/>
                <w:sz w:val="20"/>
                <w:szCs w:val="20"/>
                <w:lang w:val="es-ES" w:eastAsia="zh-CN"/>
              </w:rPr>
              <w:t>cuatro (4) acciones</w:t>
            </w:r>
            <w:r w:rsidR="00B27805">
              <w:rPr>
                <w:rFonts w:cs="Arial"/>
                <w:sz w:val="20"/>
                <w:szCs w:val="20"/>
                <w:lang w:val="es-ES" w:eastAsia="zh-CN"/>
              </w:rPr>
              <w:t xml:space="preserve"> concretas para </w:t>
            </w:r>
            <w:r w:rsidR="00B67732">
              <w:rPr>
                <w:rFonts w:cs="Arial"/>
                <w:sz w:val="20"/>
                <w:szCs w:val="20"/>
                <w:lang w:val="es-ES" w:eastAsia="zh-CN"/>
              </w:rPr>
              <w:t xml:space="preserve">llevarse a cabo como grupo y ejecutadas de forma individual. </w:t>
            </w:r>
            <w:r w:rsidR="004017F3">
              <w:rPr>
                <w:rFonts w:cs="Arial"/>
                <w:sz w:val="20"/>
                <w:szCs w:val="20"/>
                <w:lang w:val="es-ES" w:eastAsia="zh-CN"/>
              </w:rPr>
              <w:t xml:space="preserve">Esta iniciativa de plan de acción </w:t>
            </w:r>
            <w:r w:rsidR="00005552">
              <w:rPr>
                <w:rFonts w:cs="Arial"/>
                <w:sz w:val="20"/>
                <w:szCs w:val="20"/>
                <w:lang w:val="es-ES" w:eastAsia="zh-CN"/>
              </w:rPr>
              <w:t>será presentada</w:t>
            </w:r>
            <w:r w:rsidR="0032411A">
              <w:rPr>
                <w:rFonts w:cs="Arial"/>
                <w:sz w:val="20"/>
                <w:szCs w:val="20"/>
                <w:lang w:val="es-ES" w:eastAsia="zh-CN"/>
              </w:rPr>
              <w:t xml:space="preserve"> y sometida a opinión</w:t>
            </w:r>
            <w:r w:rsidR="004017F3">
              <w:rPr>
                <w:rFonts w:cs="Arial"/>
                <w:sz w:val="20"/>
                <w:szCs w:val="20"/>
                <w:lang w:val="es-ES" w:eastAsia="zh-CN"/>
              </w:rPr>
              <w:t>, por parte de nuestra delegada titular (la técnica coordinadora de cada clínica audiológica</w:t>
            </w:r>
            <w:r w:rsidR="00C754A5">
              <w:rPr>
                <w:rFonts w:cs="Arial"/>
                <w:sz w:val="20"/>
                <w:szCs w:val="20"/>
                <w:lang w:val="es-ES" w:eastAsia="zh-CN"/>
              </w:rPr>
              <w:t xml:space="preserve"> de la FSqE</w:t>
            </w:r>
            <w:r w:rsidR="004017F3">
              <w:rPr>
                <w:rFonts w:cs="Arial"/>
                <w:sz w:val="20"/>
                <w:szCs w:val="20"/>
                <w:lang w:val="es-ES" w:eastAsia="zh-CN"/>
              </w:rPr>
              <w:t xml:space="preserve">, en su </w:t>
            </w:r>
            <w:r w:rsidR="004017F3">
              <w:rPr>
                <w:rFonts w:cs="Arial"/>
                <w:sz w:val="20"/>
                <w:szCs w:val="20"/>
                <w:lang w:val="es-ES" w:eastAsia="zh-CN"/>
              </w:rPr>
              <w:lastRenderedPageBreak/>
              <w:t>respectivo departamento)</w:t>
            </w:r>
            <w:r w:rsidR="00C754A5">
              <w:rPr>
                <w:rFonts w:cs="Arial"/>
                <w:sz w:val="20"/>
                <w:szCs w:val="20"/>
                <w:lang w:val="es-ES" w:eastAsia="zh-CN"/>
              </w:rPr>
              <w:t xml:space="preserve"> en la próxima asamblea ordinaria</w:t>
            </w:r>
            <w:r w:rsidR="0032411A">
              <w:rPr>
                <w:rFonts w:cs="Arial"/>
                <w:sz w:val="20"/>
                <w:szCs w:val="20"/>
                <w:lang w:val="es-ES" w:eastAsia="zh-CN"/>
              </w:rPr>
              <w:t xml:space="preserve">. </w:t>
            </w:r>
          </w:p>
          <w:p w14:paraId="7828D3F0" w14:textId="77777777" w:rsidR="0032411A" w:rsidRDefault="0032411A" w:rsidP="00CC2180">
            <w:pPr>
              <w:spacing w:after="0" w:line="240" w:lineRule="auto"/>
              <w:jc w:val="both"/>
              <w:rPr>
                <w:rFonts w:cs="Arial"/>
                <w:sz w:val="20"/>
                <w:szCs w:val="20"/>
                <w:lang w:val="es-ES" w:eastAsia="zh-CN"/>
              </w:rPr>
            </w:pPr>
          </w:p>
          <w:p w14:paraId="7EDB3F92" w14:textId="19F02E61" w:rsidR="000E0493" w:rsidRDefault="0032411A" w:rsidP="0032411A">
            <w:pPr>
              <w:spacing w:after="0" w:line="240" w:lineRule="auto"/>
              <w:jc w:val="both"/>
              <w:rPr>
                <w:rFonts w:cs="Arial"/>
                <w:sz w:val="20"/>
                <w:szCs w:val="20"/>
                <w:lang w:val="es-ES" w:eastAsia="zh-CN"/>
              </w:rPr>
            </w:pPr>
            <w:r>
              <w:rPr>
                <w:rFonts w:cs="Arial"/>
                <w:sz w:val="20"/>
                <w:szCs w:val="20"/>
                <w:lang w:val="es-ES" w:eastAsia="zh-CN"/>
              </w:rPr>
              <w:t>Con esta iniciativa</w:t>
            </w:r>
            <w:r w:rsidR="000E0493">
              <w:rPr>
                <w:rFonts w:cs="Arial"/>
                <w:sz w:val="20"/>
                <w:szCs w:val="20"/>
                <w:lang w:val="es-ES" w:eastAsia="zh-CN"/>
              </w:rPr>
              <w:t xml:space="preserve"> buscamos que, en cada uno de los departamentos en los que estamos implementando el proyecto (Quetzaltenango, Sololá, Escuintla y Zacapa) </w:t>
            </w:r>
            <w:r w:rsidR="00ED26B8">
              <w:rPr>
                <w:rFonts w:cs="Arial"/>
                <w:sz w:val="20"/>
                <w:szCs w:val="20"/>
                <w:lang w:val="es-ES" w:eastAsia="zh-CN"/>
              </w:rPr>
              <w:t xml:space="preserve">se disponga de: </w:t>
            </w:r>
          </w:p>
          <w:p w14:paraId="7FC7306D" w14:textId="0855F8CB" w:rsidR="00ED26B8" w:rsidRDefault="0005180D" w:rsidP="00ED26B8">
            <w:pPr>
              <w:pStyle w:val="Listenabsatz"/>
              <w:numPr>
                <w:ilvl w:val="0"/>
                <w:numId w:val="23"/>
              </w:numPr>
              <w:spacing w:after="0" w:line="240" w:lineRule="auto"/>
              <w:jc w:val="both"/>
              <w:rPr>
                <w:rFonts w:cs="Arial"/>
                <w:sz w:val="20"/>
                <w:szCs w:val="20"/>
                <w:lang w:val="es-ES" w:eastAsia="zh-CN"/>
              </w:rPr>
            </w:pPr>
            <w:r>
              <w:rPr>
                <w:rFonts w:cs="Arial"/>
                <w:sz w:val="20"/>
                <w:szCs w:val="20"/>
                <w:lang w:val="es-ES" w:eastAsia="zh-CN"/>
              </w:rPr>
              <w:t xml:space="preserve">La creación de un </w:t>
            </w:r>
            <w:r w:rsidRPr="00847015">
              <w:rPr>
                <w:rFonts w:cs="Arial"/>
                <w:b/>
                <w:bCs/>
                <w:sz w:val="20"/>
                <w:szCs w:val="20"/>
                <w:lang w:val="es-ES" w:eastAsia="zh-CN"/>
              </w:rPr>
              <w:t>directorio</w:t>
            </w:r>
            <w:r>
              <w:rPr>
                <w:rFonts w:cs="Arial"/>
                <w:sz w:val="20"/>
                <w:szCs w:val="20"/>
                <w:lang w:val="es-ES" w:eastAsia="zh-CN"/>
              </w:rPr>
              <w:t xml:space="preserve"> de </w:t>
            </w:r>
            <w:r w:rsidR="006218F4">
              <w:rPr>
                <w:rFonts w:cs="Arial"/>
                <w:sz w:val="20"/>
                <w:szCs w:val="20"/>
                <w:lang w:val="es-ES" w:eastAsia="zh-CN"/>
              </w:rPr>
              <w:t>instituciones, organización y personas participantes en las CODEDIS, que permita, de forma actualizada, disponer del nombre</w:t>
            </w:r>
            <w:r w:rsidR="004F0ABD">
              <w:rPr>
                <w:rFonts w:cs="Arial"/>
                <w:sz w:val="20"/>
                <w:szCs w:val="20"/>
                <w:lang w:val="es-ES" w:eastAsia="zh-CN"/>
              </w:rPr>
              <w:t xml:space="preserve"> de la institución u organización, el nombre del representante titular y suplente, el t</w:t>
            </w:r>
            <w:r w:rsidR="00F071C6">
              <w:rPr>
                <w:rFonts w:cs="Arial"/>
                <w:sz w:val="20"/>
                <w:szCs w:val="20"/>
                <w:lang w:val="es-ES" w:eastAsia="zh-CN"/>
              </w:rPr>
              <w:t xml:space="preserve">eléfono y correo de contacto y rol. Esto provocará que, como CODEDIS se pueda generar un nuevo mapa de actores para la inclusión de </w:t>
            </w:r>
            <w:r w:rsidR="00DC1D9B">
              <w:rPr>
                <w:rFonts w:cs="Arial"/>
                <w:sz w:val="20"/>
                <w:szCs w:val="20"/>
                <w:lang w:val="es-ES" w:eastAsia="zh-CN"/>
              </w:rPr>
              <w:t xml:space="preserve">algunos elementos territoriales que puedan coadyuvar los procesos del abordaje a la discapacidad y la inclusión social. </w:t>
            </w:r>
          </w:p>
          <w:p w14:paraId="7D27B88C" w14:textId="41F3574D" w:rsidR="003162FA" w:rsidRDefault="00847015" w:rsidP="00ED26B8">
            <w:pPr>
              <w:pStyle w:val="Listenabsatz"/>
              <w:numPr>
                <w:ilvl w:val="0"/>
                <w:numId w:val="23"/>
              </w:numPr>
              <w:spacing w:after="0" w:line="240" w:lineRule="auto"/>
              <w:jc w:val="both"/>
              <w:rPr>
                <w:rFonts w:cs="Arial"/>
                <w:sz w:val="20"/>
                <w:szCs w:val="20"/>
                <w:lang w:val="es-ES" w:eastAsia="zh-CN"/>
              </w:rPr>
            </w:pPr>
            <w:r w:rsidRPr="00C171BE">
              <w:rPr>
                <w:rFonts w:cs="Arial"/>
                <w:b/>
                <w:bCs/>
                <w:sz w:val="20"/>
                <w:szCs w:val="20"/>
                <w:lang w:val="es-ES" w:eastAsia="zh-CN"/>
              </w:rPr>
              <w:t>Programación anual de actividades</w:t>
            </w:r>
            <w:r>
              <w:rPr>
                <w:rFonts w:cs="Arial"/>
                <w:sz w:val="20"/>
                <w:szCs w:val="20"/>
                <w:lang w:val="es-ES" w:eastAsia="zh-CN"/>
              </w:rPr>
              <w:t xml:space="preserve"> </w:t>
            </w:r>
            <w:r w:rsidR="00676EA7">
              <w:rPr>
                <w:rFonts w:cs="Arial"/>
                <w:sz w:val="20"/>
                <w:szCs w:val="20"/>
                <w:lang w:val="es-ES" w:eastAsia="zh-CN"/>
              </w:rPr>
              <w:t xml:space="preserve">planificadas por cada institución u organización para que, de forma anticipada se sepa el tipo de actividad, nos apoyemos como instituciones u organizaciones y </w:t>
            </w:r>
            <w:r w:rsidR="00C171BE">
              <w:rPr>
                <w:rFonts w:cs="Arial"/>
                <w:sz w:val="20"/>
                <w:szCs w:val="20"/>
                <w:lang w:val="es-ES" w:eastAsia="zh-CN"/>
              </w:rPr>
              <w:t xml:space="preserve">aumente su relevancia a nivel territorial. </w:t>
            </w:r>
          </w:p>
          <w:p w14:paraId="6A438063" w14:textId="54C94EA2" w:rsidR="00C171BE" w:rsidRDefault="00C171BE" w:rsidP="00ED26B8">
            <w:pPr>
              <w:pStyle w:val="Listenabsatz"/>
              <w:numPr>
                <w:ilvl w:val="0"/>
                <w:numId w:val="23"/>
              </w:numPr>
              <w:spacing w:after="0" w:line="240" w:lineRule="auto"/>
              <w:jc w:val="both"/>
              <w:rPr>
                <w:rFonts w:cs="Arial"/>
                <w:sz w:val="20"/>
                <w:szCs w:val="20"/>
                <w:lang w:val="es-ES" w:eastAsia="zh-CN"/>
              </w:rPr>
            </w:pPr>
            <w:r>
              <w:rPr>
                <w:rFonts w:cs="Arial"/>
                <w:sz w:val="20"/>
                <w:szCs w:val="20"/>
                <w:lang w:val="es-ES" w:eastAsia="zh-CN"/>
              </w:rPr>
              <w:t xml:space="preserve">Diseño de un </w:t>
            </w:r>
            <w:r w:rsidRPr="007C2BC8">
              <w:rPr>
                <w:rFonts w:cs="Arial"/>
                <w:b/>
                <w:bCs/>
                <w:sz w:val="20"/>
                <w:szCs w:val="20"/>
                <w:lang w:val="es-ES" w:eastAsia="zh-CN"/>
              </w:rPr>
              <w:t>calendario con fechas incidentes e importantes</w:t>
            </w:r>
            <w:r w:rsidR="00690C39">
              <w:rPr>
                <w:rFonts w:cs="Arial"/>
                <w:sz w:val="20"/>
                <w:szCs w:val="20"/>
                <w:lang w:val="es-ES" w:eastAsia="zh-CN"/>
              </w:rPr>
              <w:t xml:space="preserve"> a nivel internacional, nacional y departamental</w:t>
            </w:r>
            <w:r w:rsidR="007311C0">
              <w:rPr>
                <w:rFonts w:cs="Arial"/>
                <w:sz w:val="20"/>
                <w:szCs w:val="20"/>
                <w:lang w:val="es-ES" w:eastAsia="zh-CN"/>
              </w:rPr>
              <w:t xml:space="preserve"> que, a su vez, genere una estrategia de comunicación sectorial para </w:t>
            </w:r>
            <w:r w:rsidR="00F41F35">
              <w:rPr>
                <w:rFonts w:cs="Arial"/>
                <w:sz w:val="20"/>
                <w:szCs w:val="20"/>
                <w:lang w:val="es-ES" w:eastAsia="zh-CN"/>
              </w:rPr>
              <w:t xml:space="preserve">visibilizar la importancia de quienes atendemos el tema de discapacidad e inclusión en </w:t>
            </w:r>
            <w:r w:rsidR="007C2BC8">
              <w:rPr>
                <w:rFonts w:cs="Arial"/>
                <w:sz w:val="20"/>
                <w:szCs w:val="20"/>
                <w:lang w:val="es-ES" w:eastAsia="zh-CN"/>
              </w:rPr>
              <w:t>los</w:t>
            </w:r>
            <w:r w:rsidR="00F41F35">
              <w:rPr>
                <w:rFonts w:cs="Arial"/>
                <w:sz w:val="20"/>
                <w:szCs w:val="20"/>
                <w:lang w:val="es-ES" w:eastAsia="zh-CN"/>
              </w:rPr>
              <w:t xml:space="preserve"> territorio</w:t>
            </w:r>
            <w:r w:rsidR="007C2BC8">
              <w:rPr>
                <w:rFonts w:cs="Arial"/>
                <w:sz w:val="20"/>
                <w:szCs w:val="20"/>
                <w:lang w:val="es-ES" w:eastAsia="zh-CN"/>
              </w:rPr>
              <w:t>s (departamentos)</w:t>
            </w:r>
            <w:r w:rsidR="00F41F35">
              <w:rPr>
                <w:rFonts w:cs="Arial"/>
                <w:sz w:val="20"/>
                <w:szCs w:val="20"/>
                <w:lang w:val="es-ES" w:eastAsia="zh-CN"/>
              </w:rPr>
              <w:t xml:space="preserve">. </w:t>
            </w:r>
          </w:p>
          <w:p w14:paraId="5DB78E15" w14:textId="6AE93E92" w:rsidR="007C2BC8" w:rsidRDefault="00E5207F" w:rsidP="00ED26B8">
            <w:pPr>
              <w:pStyle w:val="Listenabsatz"/>
              <w:numPr>
                <w:ilvl w:val="0"/>
                <w:numId w:val="23"/>
              </w:numPr>
              <w:spacing w:after="0" w:line="240" w:lineRule="auto"/>
              <w:jc w:val="both"/>
              <w:rPr>
                <w:rFonts w:cs="Arial"/>
                <w:sz w:val="20"/>
                <w:szCs w:val="20"/>
                <w:lang w:val="es-ES" w:eastAsia="zh-CN"/>
              </w:rPr>
            </w:pPr>
            <w:r>
              <w:rPr>
                <w:rFonts w:cs="Arial"/>
                <w:sz w:val="20"/>
                <w:szCs w:val="20"/>
                <w:lang w:val="es-ES" w:eastAsia="zh-CN"/>
              </w:rPr>
              <w:t xml:space="preserve">Promover que se disponga de un espacio por instituciones u organización para la presentación de información operativa registrada por las actividades </w:t>
            </w:r>
            <w:r w:rsidR="00176D5E">
              <w:rPr>
                <w:rFonts w:cs="Arial"/>
                <w:sz w:val="20"/>
                <w:szCs w:val="20"/>
                <w:lang w:val="es-ES" w:eastAsia="zh-CN"/>
              </w:rPr>
              <w:t>implementadas en cada territorio. Esto lo intentaremos hacer con la máxima estimulación a la responsabilidad de compartir información</w:t>
            </w:r>
            <w:r w:rsidR="00A65140">
              <w:rPr>
                <w:rFonts w:cs="Arial"/>
                <w:sz w:val="20"/>
                <w:szCs w:val="20"/>
                <w:lang w:val="es-ES" w:eastAsia="zh-CN"/>
              </w:rPr>
              <w:t xml:space="preserve"> y la </w:t>
            </w:r>
            <w:r w:rsidR="00A65140">
              <w:rPr>
                <w:rFonts w:cs="Arial"/>
                <w:sz w:val="20"/>
                <w:szCs w:val="20"/>
                <w:lang w:val="es-ES" w:eastAsia="zh-CN"/>
              </w:rPr>
              <w:lastRenderedPageBreak/>
              <w:t xml:space="preserve">responsabilidad del caso. Esta información contribuirá (en un </w:t>
            </w:r>
            <w:r w:rsidR="00DA3813">
              <w:rPr>
                <w:rFonts w:cs="Arial"/>
                <w:sz w:val="20"/>
                <w:szCs w:val="20"/>
                <w:lang w:val="es-ES" w:eastAsia="zh-CN"/>
              </w:rPr>
              <w:t>futuro)</w:t>
            </w:r>
            <w:r w:rsidR="00A65140">
              <w:rPr>
                <w:rFonts w:cs="Arial"/>
                <w:sz w:val="20"/>
                <w:szCs w:val="20"/>
                <w:lang w:val="es-ES" w:eastAsia="zh-CN"/>
              </w:rPr>
              <w:t xml:space="preserve"> con la </w:t>
            </w:r>
            <w:r w:rsidR="00291513">
              <w:rPr>
                <w:rFonts w:cs="Arial"/>
                <w:sz w:val="20"/>
                <w:szCs w:val="20"/>
                <w:lang w:val="es-ES" w:eastAsia="zh-CN"/>
              </w:rPr>
              <w:t>disponibilidad de información</w:t>
            </w:r>
            <w:r w:rsidR="002B1B4D">
              <w:rPr>
                <w:rFonts w:cs="Arial"/>
                <w:sz w:val="20"/>
                <w:szCs w:val="20"/>
                <w:lang w:val="es-ES" w:eastAsia="zh-CN"/>
              </w:rPr>
              <w:t>,</w:t>
            </w:r>
            <w:r w:rsidR="00291513">
              <w:rPr>
                <w:rFonts w:cs="Arial"/>
                <w:sz w:val="20"/>
                <w:szCs w:val="20"/>
                <w:lang w:val="es-ES" w:eastAsia="zh-CN"/>
              </w:rPr>
              <w:t xml:space="preserve"> para completar las estrategias territoriales basadas en el documento de la OMS “Análisis para la </w:t>
            </w:r>
            <w:r w:rsidR="002B1B4D">
              <w:rPr>
                <w:rFonts w:cs="Arial"/>
                <w:sz w:val="20"/>
                <w:szCs w:val="20"/>
                <w:lang w:val="es-ES" w:eastAsia="zh-CN"/>
              </w:rPr>
              <w:t xml:space="preserve">atención otológica y audiológica” a nivel territorial. </w:t>
            </w:r>
          </w:p>
          <w:p w14:paraId="2640E51E" w14:textId="77777777" w:rsidR="00DA3813" w:rsidRPr="00DA3813" w:rsidRDefault="00DA3813" w:rsidP="00DA3813">
            <w:pPr>
              <w:spacing w:after="0" w:line="240" w:lineRule="auto"/>
              <w:jc w:val="both"/>
              <w:rPr>
                <w:rFonts w:cs="Arial"/>
                <w:sz w:val="20"/>
                <w:szCs w:val="20"/>
                <w:lang w:val="es-ES" w:eastAsia="zh-CN"/>
              </w:rPr>
            </w:pPr>
          </w:p>
          <w:p w14:paraId="1CF90B91" w14:textId="74990B33" w:rsidR="0032411A" w:rsidRDefault="00DA3813" w:rsidP="0032411A">
            <w:pPr>
              <w:spacing w:after="0" w:line="240" w:lineRule="auto"/>
              <w:jc w:val="both"/>
              <w:rPr>
                <w:rFonts w:cs="Arial"/>
                <w:sz w:val="20"/>
                <w:szCs w:val="20"/>
                <w:lang w:val="es-ES" w:eastAsia="zh-CN"/>
              </w:rPr>
            </w:pPr>
            <w:r>
              <w:rPr>
                <w:rFonts w:cs="Arial"/>
                <w:sz w:val="20"/>
                <w:szCs w:val="20"/>
                <w:lang w:val="es-ES" w:eastAsia="zh-CN"/>
              </w:rPr>
              <w:t xml:space="preserve">Estamos muy comprometidos con la participación de </w:t>
            </w:r>
            <w:r w:rsidR="00071E0C">
              <w:rPr>
                <w:rFonts w:cs="Arial"/>
                <w:sz w:val="20"/>
                <w:szCs w:val="20"/>
                <w:lang w:val="es-ES" w:eastAsia="zh-CN"/>
              </w:rPr>
              <w:t xml:space="preserve">FSqE con las CODEDIS y su valor a nivel territorial, entendiéndonos </w:t>
            </w:r>
            <w:r w:rsidR="00922E7F">
              <w:rPr>
                <w:rFonts w:cs="Arial"/>
                <w:sz w:val="20"/>
                <w:szCs w:val="20"/>
                <w:lang w:val="es-ES" w:eastAsia="zh-CN"/>
              </w:rPr>
              <w:t xml:space="preserve">como parte de un equipo, una red de trabajo. </w:t>
            </w:r>
          </w:p>
          <w:p w14:paraId="09578F8D" w14:textId="77777777" w:rsidR="00DA3813" w:rsidRDefault="00DA3813" w:rsidP="0032411A">
            <w:pPr>
              <w:spacing w:after="0" w:line="240" w:lineRule="auto"/>
              <w:jc w:val="both"/>
              <w:rPr>
                <w:rFonts w:cs="Arial"/>
                <w:sz w:val="20"/>
                <w:szCs w:val="20"/>
                <w:lang w:val="es-ES" w:eastAsia="zh-CN"/>
              </w:rPr>
            </w:pPr>
          </w:p>
          <w:p w14:paraId="27912775" w14:textId="00515030" w:rsidR="003A0125" w:rsidRPr="00F57D70" w:rsidRDefault="003A0125" w:rsidP="00D516A9">
            <w:pPr>
              <w:spacing w:after="0" w:line="240" w:lineRule="auto"/>
              <w:rPr>
                <w:rFonts w:cs="Arial"/>
                <w:sz w:val="20"/>
                <w:szCs w:val="20"/>
                <w:lang w:val="es-ES" w:eastAsia="zh-CN"/>
              </w:rPr>
            </w:pPr>
            <w:r>
              <w:rPr>
                <w:rFonts w:cs="Arial"/>
                <w:sz w:val="20"/>
                <w:szCs w:val="20"/>
                <w:lang w:val="es-ES" w:eastAsia="zh-CN"/>
              </w:rPr>
              <w:t xml:space="preserve"> </w:t>
            </w:r>
          </w:p>
        </w:tc>
      </w:tr>
      <w:tr w:rsidR="00DA17F3" w:rsidRPr="00B229C8" w14:paraId="77C39FC0" w14:textId="77777777" w:rsidTr="00630E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06" w:type="pct"/>
            <w:shd w:val="clear" w:color="auto" w:fill="auto"/>
          </w:tcPr>
          <w:p w14:paraId="59CA89B0" w14:textId="114C638B" w:rsidR="00DA17F3" w:rsidRPr="00546A49" w:rsidRDefault="00A75CFB" w:rsidP="0087592E">
            <w:pPr>
              <w:spacing w:after="0" w:line="240" w:lineRule="auto"/>
              <w:rPr>
                <w:rFonts w:cs="Arial"/>
                <w:sz w:val="20"/>
                <w:szCs w:val="20"/>
                <w:highlight w:val="yellow"/>
                <w:lang w:val="es-ES"/>
              </w:rPr>
            </w:pPr>
            <w:r>
              <w:rPr>
                <w:rFonts w:cs="Arial"/>
                <w:sz w:val="20"/>
                <w:szCs w:val="20"/>
                <w:lang w:val="es-ES"/>
              </w:rPr>
              <w:lastRenderedPageBreak/>
              <w:t xml:space="preserve">Subobjetivo 4) </w:t>
            </w:r>
            <w:r w:rsidR="0087592E" w:rsidRPr="0087592E">
              <w:rPr>
                <w:rFonts w:cs="Arial"/>
                <w:sz w:val="20"/>
                <w:szCs w:val="20"/>
                <w:lang w:val="es-ES"/>
              </w:rPr>
              <w:t>Las organizaciones asociadas SqE y FUNDAL están reforzadas estructuralmente.</w:t>
            </w:r>
          </w:p>
        </w:tc>
        <w:tc>
          <w:tcPr>
            <w:tcW w:w="1089" w:type="pct"/>
            <w:shd w:val="clear" w:color="auto" w:fill="auto"/>
          </w:tcPr>
          <w:p w14:paraId="4130CA31" w14:textId="77777777" w:rsidR="004108CA" w:rsidRDefault="004108CA" w:rsidP="004108CA">
            <w:pPr>
              <w:spacing w:after="0" w:line="240" w:lineRule="auto"/>
              <w:rPr>
                <w:rFonts w:cs="Arial"/>
                <w:sz w:val="20"/>
                <w:szCs w:val="20"/>
                <w:lang w:val="es-ES"/>
              </w:rPr>
            </w:pPr>
            <w:r w:rsidRPr="004108CA">
              <w:rPr>
                <w:rFonts w:cs="Arial"/>
                <w:sz w:val="20"/>
                <w:szCs w:val="20"/>
                <w:lang w:val="es-ES"/>
              </w:rPr>
              <w:t>La Fundación SqE está estrechamente vinculada a la clínica privada CEDAF en cuanto a personal y organización y no toma decisiones independientes.</w:t>
            </w:r>
          </w:p>
          <w:p w14:paraId="0F7FA7DD" w14:textId="77777777" w:rsidR="0087419D" w:rsidRPr="004108CA" w:rsidRDefault="0087419D" w:rsidP="004108CA">
            <w:pPr>
              <w:spacing w:after="0" w:line="240" w:lineRule="auto"/>
              <w:rPr>
                <w:rFonts w:cs="Arial"/>
                <w:sz w:val="20"/>
                <w:szCs w:val="20"/>
                <w:lang w:val="es-ES"/>
              </w:rPr>
            </w:pPr>
          </w:p>
          <w:p w14:paraId="7A41EBA7" w14:textId="07C985C8" w:rsidR="0039701D" w:rsidRPr="00F57D70" w:rsidRDefault="004108CA" w:rsidP="004108CA">
            <w:pPr>
              <w:spacing w:after="0" w:line="240" w:lineRule="auto"/>
              <w:rPr>
                <w:rFonts w:cs="Arial"/>
                <w:sz w:val="20"/>
                <w:szCs w:val="20"/>
                <w:lang w:val="es-ES"/>
              </w:rPr>
            </w:pPr>
            <w:r w:rsidRPr="004108CA">
              <w:rPr>
                <w:rFonts w:cs="Arial"/>
                <w:sz w:val="20"/>
                <w:szCs w:val="20"/>
                <w:lang w:val="es-ES"/>
              </w:rPr>
              <w:t>Actualmente, el SqE no dispone de un sistema digital para el registro, la consolidación y la disponibilidad de los datos generados por cada intervención.</w:t>
            </w:r>
          </w:p>
          <w:p w14:paraId="2A711FCA" w14:textId="77777777" w:rsidR="00DA17F3" w:rsidRPr="00F57D70" w:rsidRDefault="00DA17F3" w:rsidP="00D516A9">
            <w:pPr>
              <w:spacing w:after="0" w:line="240" w:lineRule="auto"/>
              <w:rPr>
                <w:rFonts w:cs="Arial"/>
                <w:sz w:val="20"/>
                <w:szCs w:val="20"/>
                <w:lang w:val="es-ES"/>
              </w:rPr>
            </w:pPr>
          </w:p>
          <w:p w14:paraId="4A1110B0" w14:textId="632C02B7" w:rsidR="00DA17F3" w:rsidRPr="00F57D70" w:rsidRDefault="00DA17F3" w:rsidP="00D516A9">
            <w:pPr>
              <w:spacing w:after="0" w:line="240" w:lineRule="auto"/>
              <w:rPr>
                <w:rFonts w:cs="Arial"/>
                <w:sz w:val="20"/>
                <w:szCs w:val="20"/>
                <w:lang w:val="es-ES"/>
              </w:rPr>
            </w:pPr>
          </w:p>
        </w:tc>
        <w:tc>
          <w:tcPr>
            <w:tcW w:w="1028" w:type="pct"/>
            <w:shd w:val="clear" w:color="auto" w:fill="auto"/>
          </w:tcPr>
          <w:p w14:paraId="4C9E785E" w14:textId="014AB755" w:rsidR="002A5818" w:rsidRPr="00411521" w:rsidRDefault="002A5818" w:rsidP="00411521">
            <w:pPr>
              <w:pStyle w:val="Listenabsatz"/>
              <w:numPr>
                <w:ilvl w:val="0"/>
                <w:numId w:val="19"/>
              </w:numPr>
              <w:spacing w:after="0" w:line="240" w:lineRule="auto"/>
              <w:rPr>
                <w:rFonts w:cs="Arial"/>
                <w:sz w:val="20"/>
                <w:szCs w:val="20"/>
                <w:lang w:val="es-ES" w:eastAsia="zh-CN"/>
              </w:rPr>
            </w:pPr>
            <w:r w:rsidRPr="00411521">
              <w:rPr>
                <w:rFonts w:cs="Arial"/>
                <w:sz w:val="20"/>
                <w:szCs w:val="20"/>
                <w:lang w:val="es-ES" w:eastAsia="zh-CN"/>
              </w:rPr>
              <w:t>A finales de 2024, SqE contará con un equipo de gestión independiente del CEDAF que adquirirá, administrará y gestionará los fondos de forma independiente.</w:t>
            </w:r>
          </w:p>
          <w:p w14:paraId="767C9985" w14:textId="77777777" w:rsidR="002A5818" w:rsidRPr="002A5818" w:rsidRDefault="002A5818" w:rsidP="002A5818">
            <w:pPr>
              <w:spacing w:after="0" w:line="240" w:lineRule="auto"/>
              <w:rPr>
                <w:rFonts w:cs="Arial"/>
                <w:sz w:val="20"/>
                <w:szCs w:val="20"/>
                <w:lang w:val="es-ES" w:eastAsia="zh-CN"/>
              </w:rPr>
            </w:pPr>
            <w:r w:rsidRPr="002A5818">
              <w:rPr>
                <w:rFonts w:cs="Arial"/>
                <w:sz w:val="20"/>
                <w:szCs w:val="20"/>
                <w:lang w:val="es-ES" w:eastAsia="zh-CN"/>
              </w:rPr>
              <w:t>(SqE)</w:t>
            </w:r>
          </w:p>
          <w:p w14:paraId="62EA1DCA" w14:textId="77777777" w:rsidR="002A5818" w:rsidRDefault="002A5818" w:rsidP="002A5818">
            <w:pPr>
              <w:spacing w:after="0" w:line="240" w:lineRule="auto"/>
              <w:rPr>
                <w:rFonts w:cs="Arial"/>
                <w:sz w:val="20"/>
                <w:szCs w:val="20"/>
                <w:lang w:val="es-ES" w:eastAsia="zh-CN"/>
              </w:rPr>
            </w:pPr>
          </w:p>
          <w:p w14:paraId="0BBA0210" w14:textId="27EA087B" w:rsidR="00DA17F3" w:rsidRPr="00411521" w:rsidRDefault="002A5818" w:rsidP="00411521">
            <w:pPr>
              <w:pStyle w:val="Listenabsatz"/>
              <w:numPr>
                <w:ilvl w:val="0"/>
                <w:numId w:val="19"/>
              </w:numPr>
              <w:spacing w:after="0" w:line="240" w:lineRule="auto"/>
              <w:rPr>
                <w:rFonts w:cs="Arial"/>
                <w:sz w:val="20"/>
                <w:szCs w:val="20"/>
                <w:lang w:val="es-ES" w:eastAsia="zh-CN"/>
              </w:rPr>
            </w:pPr>
            <w:r w:rsidRPr="00411521">
              <w:rPr>
                <w:rFonts w:cs="Arial"/>
                <w:sz w:val="20"/>
                <w:szCs w:val="20"/>
                <w:lang w:val="es-ES" w:eastAsia="zh-CN"/>
              </w:rPr>
              <w:t>Se dispone de un sistema digital que almacena la información generada por los diferentes programas de salud auditiva y que se utilizará a partir del 2º año del proyecto.</w:t>
            </w:r>
            <w:r w:rsidR="00D43B41">
              <w:rPr>
                <w:rFonts w:cs="Arial"/>
                <w:sz w:val="20"/>
                <w:szCs w:val="20"/>
                <w:lang w:val="es-ES" w:eastAsia="zh-CN"/>
              </w:rPr>
              <w:t xml:space="preserve"> (2024)</w:t>
            </w:r>
            <w:r w:rsidRPr="00411521">
              <w:rPr>
                <w:rFonts w:cs="Arial"/>
                <w:sz w:val="20"/>
                <w:szCs w:val="20"/>
                <w:lang w:val="es-ES" w:eastAsia="zh-CN"/>
              </w:rPr>
              <w:t xml:space="preserve"> (SqE)</w:t>
            </w:r>
          </w:p>
        </w:tc>
        <w:tc>
          <w:tcPr>
            <w:tcW w:w="1577" w:type="pct"/>
            <w:gridSpan w:val="2"/>
          </w:tcPr>
          <w:p w14:paraId="07EC5E86" w14:textId="633728AF" w:rsidR="002659E7" w:rsidRDefault="00472174" w:rsidP="00B66E7E">
            <w:pPr>
              <w:spacing w:after="0" w:line="240" w:lineRule="auto"/>
              <w:rPr>
                <w:rFonts w:cs="Arial"/>
                <w:sz w:val="20"/>
                <w:szCs w:val="20"/>
                <w:lang w:val="es-ES" w:eastAsia="zh-CN"/>
              </w:rPr>
            </w:pPr>
            <w:r w:rsidRPr="00546FD2">
              <w:rPr>
                <w:rFonts w:cs="Arial"/>
                <w:sz w:val="20"/>
                <w:szCs w:val="20"/>
                <w:lang w:val="es-ES" w:eastAsia="zh-CN"/>
              </w:rPr>
              <w:t>Fundación Sonrisas que Escuchan</w:t>
            </w:r>
            <w:r w:rsidR="00B66E7E">
              <w:rPr>
                <w:rFonts w:cs="Arial"/>
                <w:sz w:val="20"/>
                <w:szCs w:val="20"/>
                <w:lang w:val="es-ES" w:eastAsia="zh-CN"/>
              </w:rPr>
              <w:t xml:space="preserve"> ha unido fuerzas con el equipo consultor (Lic. Ordoñez y asociados) para la recepción de </w:t>
            </w:r>
            <w:r w:rsidR="00034752" w:rsidRPr="00034752">
              <w:rPr>
                <w:rFonts w:cs="Arial"/>
                <w:b/>
                <w:bCs/>
                <w:sz w:val="20"/>
                <w:szCs w:val="20"/>
                <w:lang w:val="es-ES" w:eastAsia="zh-CN"/>
              </w:rPr>
              <w:t xml:space="preserve">tres </w:t>
            </w:r>
            <w:r w:rsidR="00034752">
              <w:rPr>
                <w:rFonts w:cs="Arial"/>
                <w:b/>
                <w:bCs/>
                <w:sz w:val="20"/>
                <w:szCs w:val="20"/>
                <w:lang w:val="es-ES" w:eastAsia="zh-CN"/>
              </w:rPr>
              <w:t>(</w:t>
            </w:r>
            <w:r w:rsidR="00B66E7E" w:rsidRPr="00034752">
              <w:rPr>
                <w:rFonts w:cs="Arial"/>
                <w:b/>
                <w:bCs/>
                <w:sz w:val="20"/>
                <w:szCs w:val="20"/>
                <w:lang w:val="es-ES" w:eastAsia="zh-CN"/>
              </w:rPr>
              <w:t>3</w:t>
            </w:r>
            <w:r w:rsidR="00034752">
              <w:rPr>
                <w:rFonts w:cs="Arial"/>
                <w:b/>
                <w:bCs/>
                <w:sz w:val="20"/>
                <w:szCs w:val="20"/>
                <w:lang w:val="es-ES" w:eastAsia="zh-CN"/>
              </w:rPr>
              <w:t>)</w:t>
            </w:r>
            <w:r w:rsidR="00B66E7E">
              <w:rPr>
                <w:rFonts w:cs="Arial"/>
                <w:sz w:val="20"/>
                <w:szCs w:val="20"/>
                <w:lang w:val="es-ES" w:eastAsia="zh-CN"/>
              </w:rPr>
              <w:t xml:space="preserve"> documentos</w:t>
            </w:r>
            <w:r w:rsidR="002659E7">
              <w:rPr>
                <w:rFonts w:cs="Arial"/>
                <w:sz w:val="20"/>
                <w:szCs w:val="20"/>
                <w:lang w:val="es-ES" w:eastAsia="zh-CN"/>
              </w:rPr>
              <w:t>. Estos documentos son:</w:t>
            </w:r>
          </w:p>
          <w:p w14:paraId="312B54BF" w14:textId="77777777" w:rsidR="002659E7" w:rsidRDefault="002659E7" w:rsidP="00B66E7E">
            <w:pPr>
              <w:spacing w:after="0" w:line="240" w:lineRule="auto"/>
              <w:rPr>
                <w:rFonts w:cs="Arial"/>
                <w:sz w:val="20"/>
                <w:szCs w:val="20"/>
                <w:lang w:val="es-ES" w:eastAsia="zh-CN"/>
              </w:rPr>
            </w:pPr>
          </w:p>
          <w:p w14:paraId="49E5E798" w14:textId="505EB4D0" w:rsidR="00010CA8" w:rsidRDefault="002659E7" w:rsidP="004D5FFA">
            <w:pPr>
              <w:pStyle w:val="Listenabsatz"/>
              <w:numPr>
                <w:ilvl w:val="0"/>
                <w:numId w:val="24"/>
              </w:numPr>
              <w:spacing w:after="0" w:line="240" w:lineRule="auto"/>
              <w:jc w:val="both"/>
              <w:rPr>
                <w:rFonts w:cs="Arial"/>
                <w:sz w:val="20"/>
                <w:szCs w:val="20"/>
                <w:lang w:val="es-ES" w:eastAsia="zh-CN"/>
              </w:rPr>
            </w:pPr>
            <w:r>
              <w:rPr>
                <w:rFonts w:cs="Arial"/>
                <w:sz w:val="20"/>
                <w:szCs w:val="20"/>
                <w:lang w:val="es-ES" w:eastAsia="zh-CN"/>
              </w:rPr>
              <w:t xml:space="preserve">El </w:t>
            </w:r>
            <w:r w:rsidRPr="00034752">
              <w:rPr>
                <w:rFonts w:cs="Arial"/>
                <w:b/>
                <w:bCs/>
                <w:sz w:val="20"/>
                <w:szCs w:val="20"/>
                <w:lang w:val="es-ES" w:eastAsia="zh-CN"/>
              </w:rPr>
              <w:t>plan de acción</w:t>
            </w:r>
            <w:r>
              <w:rPr>
                <w:rFonts w:cs="Arial"/>
                <w:sz w:val="20"/>
                <w:szCs w:val="20"/>
                <w:lang w:val="es-ES" w:eastAsia="zh-CN"/>
              </w:rPr>
              <w:t xml:space="preserve"> que establece los productos entregables </w:t>
            </w:r>
            <w:r w:rsidR="002F3BA4">
              <w:rPr>
                <w:rFonts w:cs="Arial"/>
                <w:sz w:val="20"/>
                <w:szCs w:val="20"/>
                <w:lang w:val="es-ES" w:eastAsia="zh-CN"/>
              </w:rPr>
              <w:t>y las</w:t>
            </w:r>
            <w:r>
              <w:rPr>
                <w:rFonts w:cs="Arial"/>
                <w:sz w:val="20"/>
                <w:szCs w:val="20"/>
                <w:lang w:val="es-ES" w:eastAsia="zh-CN"/>
              </w:rPr>
              <w:t xml:space="preserve"> necesidades para generarlos</w:t>
            </w:r>
            <w:r w:rsidR="002F3BA4">
              <w:rPr>
                <w:rFonts w:cs="Arial"/>
                <w:sz w:val="20"/>
                <w:szCs w:val="20"/>
                <w:lang w:val="es-ES" w:eastAsia="zh-CN"/>
              </w:rPr>
              <w:t>. Este plan de acción cuenta con el aval administrativo de la FSqE</w:t>
            </w:r>
            <w:r w:rsidR="00953D19">
              <w:rPr>
                <w:rFonts w:cs="Arial"/>
                <w:sz w:val="20"/>
                <w:szCs w:val="20"/>
                <w:lang w:val="es-ES" w:eastAsia="zh-CN"/>
              </w:rPr>
              <w:t xml:space="preserve">. </w:t>
            </w:r>
          </w:p>
          <w:p w14:paraId="7573C7E7" w14:textId="77777777" w:rsidR="004D5FFA" w:rsidRDefault="00953D19" w:rsidP="004D5FFA">
            <w:pPr>
              <w:pStyle w:val="Listenabsatz"/>
              <w:numPr>
                <w:ilvl w:val="0"/>
                <w:numId w:val="24"/>
              </w:numPr>
              <w:spacing w:after="0" w:line="240" w:lineRule="auto"/>
              <w:jc w:val="both"/>
              <w:rPr>
                <w:rFonts w:cs="Arial"/>
                <w:sz w:val="20"/>
                <w:szCs w:val="20"/>
                <w:lang w:val="es-ES" w:eastAsia="zh-CN"/>
              </w:rPr>
            </w:pPr>
            <w:r>
              <w:rPr>
                <w:rFonts w:cs="Arial"/>
                <w:sz w:val="20"/>
                <w:szCs w:val="20"/>
                <w:lang w:val="es-ES" w:eastAsia="zh-CN"/>
              </w:rPr>
              <w:t xml:space="preserve">La propuesta de </w:t>
            </w:r>
            <w:r w:rsidRPr="00034752">
              <w:rPr>
                <w:rFonts w:cs="Arial"/>
                <w:b/>
                <w:bCs/>
                <w:sz w:val="20"/>
                <w:szCs w:val="20"/>
                <w:lang w:val="es-ES" w:eastAsia="zh-CN"/>
              </w:rPr>
              <w:t>manual administrativo</w:t>
            </w:r>
            <w:r>
              <w:rPr>
                <w:rFonts w:cs="Arial"/>
                <w:sz w:val="20"/>
                <w:szCs w:val="20"/>
                <w:lang w:val="es-ES" w:eastAsia="zh-CN"/>
              </w:rPr>
              <w:t xml:space="preserve"> que cont</w:t>
            </w:r>
            <w:r w:rsidR="00CC3B3E">
              <w:rPr>
                <w:rFonts w:cs="Arial"/>
                <w:sz w:val="20"/>
                <w:szCs w:val="20"/>
                <w:lang w:val="es-ES" w:eastAsia="zh-CN"/>
              </w:rPr>
              <w:t xml:space="preserve">iene </w:t>
            </w:r>
            <w:r w:rsidR="00DC0255">
              <w:rPr>
                <w:rFonts w:cs="Arial"/>
                <w:sz w:val="20"/>
                <w:szCs w:val="20"/>
                <w:lang w:val="es-ES" w:eastAsia="zh-CN"/>
              </w:rPr>
              <w:t>la descripción de la estructura funcional organizativa, la descripción de puestos</w:t>
            </w:r>
            <w:r w:rsidR="009704A8">
              <w:rPr>
                <w:rFonts w:cs="Arial"/>
                <w:sz w:val="20"/>
                <w:szCs w:val="20"/>
                <w:lang w:val="es-ES" w:eastAsia="zh-CN"/>
              </w:rPr>
              <w:t>, funciones, descripción de procesos administrativos que coadyuvarán a e</w:t>
            </w:r>
            <w:r w:rsidR="004D5FFA">
              <w:rPr>
                <w:rFonts w:cs="Arial"/>
                <w:sz w:val="20"/>
                <w:szCs w:val="20"/>
                <w:lang w:val="es-ES" w:eastAsia="zh-CN"/>
              </w:rPr>
              <w:t xml:space="preserve">xponer la independencia de la FSqE de CEDAF, e identificar a este como un socio estratégico. </w:t>
            </w:r>
          </w:p>
          <w:p w14:paraId="5428A550" w14:textId="4CC7EAAD" w:rsidR="00953D19" w:rsidRDefault="00953D19" w:rsidP="004D5FFA">
            <w:pPr>
              <w:pStyle w:val="Listenabsatz"/>
              <w:numPr>
                <w:ilvl w:val="0"/>
                <w:numId w:val="24"/>
              </w:numPr>
              <w:spacing w:after="0" w:line="240" w:lineRule="auto"/>
              <w:jc w:val="both"/>
              <w:rPr>
                <w:rFonts w:cs="Arial"/>
                <w:sz w:val="20"/>
                <w:szCs w:val="20"/>
                <w:lang w:val="es-ES" w:eastAsia="zh-CN"/>
              </w:rPr>
            </w:pPr>
            <w:r>
              <w:rPr>
                <w:rFonts w:cs="Arial"/>
                <w:sz w:val="20"/>
                <w:szCs w:val="20"/>
                <w:lang w:val="es-ES" w:eastAsia="zh-CN"/>
              </w:rPr>
              <w:t xml:space="preserve"> </w:t>
            </w:r>
            <w:r w:rsidR="00CF3DEF">
              <w:rPr>
                <w:rFonts w:cs="Arial"/>
                <w:sz w:val="20"/>
                <w:szCs w:val="20"/>
                <w:lang w:val="es-ES" w:eastAsia="zh-CN"/>
              </w:rPr>
              <w:t xml:space="preserve">La propuesta de </w:t>
            </w:r>
            <w:r w:rsidR="00CF3DEF" w:rsidRPr="00034752">
              <w:rPr>
                <w:rFonts w:cs="Arial"/>
                <w:b/>
                <w:bCs/>
                <w:sz w:val="20"/>
                <w:szCs w:val="20"/>
                <w:lang w:val="es-ES" w:eastAsia="zh-CN"/>
              </w:rPr>
              <w:t>política integral de riesgos</w:t>
            </w:r>
            <w:r w:rsidR="00CF3DEF">
              <w:rPr>
                <w:rFonts w:cs="Arial"/>
                <w:sz w:val="20"/>
                <w:szCs w:val="20"/>
                <w:lang w:val="es-ES" w:eastAsia="zh-CN"/>
              </w:rPr>
              <w:t xml:space="preserve">, </w:t>
            </w:r>
            <w:r w:rsidR="00757849">
              <w:rPr>
                <w:rFonts w:cs="Arial"/>
                <w:sz w:val="20"/>
                <w:szCs w:val="20"/>
                <w:lang w:val="es-ES" w:eastAsia="zh-CN"/>
              </w:rPr>
              <w:t xml:space="preserve">que debe incorporar acciones tanto para la identificación y clasificación del tipo de </w:t>
            </w:r>
            <w:r w:rsidR="007A0232">
              <w:rPr>
                <w:rFonts w:cs="Arial"/>
                <w:sz w:val="20"/>
                <w:szCs w:val="20"/>
                <w:lang w:val="es-ES" w:eastAsia="zh-CN"/>
              </w:rPr>
              <w:t>riesgo,</w:t>
            </w:r>
            <w:r w:rsidR="00757849">
              <w:rPr>
                <w:rFonts w:cs="Arial"/>
                <w:sz w:val="20"/>
                <w:szCs w:val="20"/>
                <w:lang w:val="es-ES" w:eastAsia="zh-CN"/>
              </w:rPr>
              <w:t xml:space="preserve"> pero también acciones de mitigación. </w:t>
            </w:r>
          </w:p>
          <w:p w14:paraId="14ED11D1" w14:textId="77777777" w:rsidR="007A0232" w:rsidRDefault="007A0232" w:rsidP="007A0232">
            <w:pPr>
              <w:pStyle w:val="Listenabsatz"/>
              <w:spacing w:after="0" w:line="240" w:lineRule="auto"/>
              <w:ind w:left="768"/>
              <w:jc w:val="both"/>
              <w:rPr>
                <w:rFonts w:cs="Arial"/>
                <w:sz w:val="20"/>
                <w:szCs w:val="20"/>
                <w:lang w:val="es-ES" w:eastAsia="zh-CN"/>
              </w:rPr>
            </w:pPr>
          </w:p>
          <w:p w14:paraId="13EC6A62" w14:textId="144A9F07" w:rsidR="00757849" w:rsidRDefault="00757849" w:rsidP="00757849">
            <w:pPr>
              <w:spacing w:after="0" w:line="240" w:lineRule="auto"/>
              <w:jc w:val="both"/>
              <w:rPr>
                <w:rFonts w:cs="Arial"/>
                <w:sz w:val="20"/>
                <w:szCs w:val="20"/>
                <w:lang w:val="es-ES" w:eastAsia="zh-CN"/>
              </w:rPr>
            </w:pPr>
            <w:r>
              <w:rPr>
                <w:rFonts w:cs="Arial"/>
                <w:sz w:val="20"/>
                <w:szCs w:val="20"/>
                <w:lang w:val="es-ES" w:eastAsia="zh-CN"/>
              </w:rPr>
              <w:t xml:space="preserve">Estos últimos documentos están siendo </w:t>
            </w:r>
            <w:r w:rsidR="007A0232">
              <w:rPr>
                <w:rFonts w:cs="Arial"/>
                <w:sz w:val="20"/>
                <w:szCs w:val="20"/>
                <w:lang w:val="es-ES" w:eastAsia="zh-CN"/>
              </w:rPr>
              <w:t>revisados</w:t>
            </w:r>
            <w:r>
              <w:rPr>
                <w:rFonts w:cs="Arial"/>
                <w:sz w:val="20"/>
                <w:szCs w:val="20"/>
                <w:lang w:val="es-ES" w:eastAsia="zh-CN"/>
              </w:rPr>
              <w:t xml:space="preserve"> por la </w:t>
            </w:r>
            <w:r w:rsidR="007A0232">
              <w:rPr>
                <w:rFonts w:cs="Arial"/>
                <w:sz w:val="20"/>
                <w:szCs w:val="20"/>
                <w:lang w:val="es-ES" w:eastAsia="zh-CN"/>
              </w:rPr>
              <w:t xml:space="preserve">dirección administrativa financiera y posteriormente </w:t>
            </w:r>
            <w:r w:rsidR="008F7906">
              <w:rPr>
                <w:rFonts w:cs="Arial"/>
                <w:sz w:val="20"/>
                <w:szCs w:val="20"/>
                <w:lang w:val="es-ES" w:eastAsia="zh-CN"/>
              </w:rPr>
              <w:t xml:space="preserve">la dirección estratégica. Una vez completada esta fase, el grupo consultor incorporará las observaciones y </w:t>
            </w:r>
            <w:r w:rsidR="00F65995">
              <w:rPr>
                <w:rFonts w:cs="Arial"/>
                <w:sz w:val="20"/>
                <w:szCs w:val="20"/>
                <w:lang w:val="es-ES" w:eastAsia="zh-CN"/>
              </w:rPr>
              <w:t xml:space="preserve">consolidará los productos para </w:t>
            </w:r>
            <w:r w:rsidR="00F65995">
              <w:rPr>
                <w:rFonts w:cs="Arial"/>
                <w:sz w:val="20"/>
                <w:szCs w:val="20"/>
                <w:lang w:val="es-ES" w:eastAsia="zh-CN"/>
              </w:rPr>
              <w:lastRenderedPageBreak/>
              <w:t xml:space="preserve">su validación en la implementación y uso de los mismos. </w:t>
            </w:r>
          </w:p>
          <w:p w14:paraId="06783C68" w14:textId="77777777" w:rsidR="00047100" w:rsidRDefault="00047100" w:rsidP="00757849">
            <w:pPr>
              <w:spacing w:after="0" w:line="240" w:lineRule="auto"/>
              <w:jc w:val="both"/>
              <w:rPr>
                <w:rFonts w:cs="Arial"/>
                <w:sz w:val="20"/>
                <w:szCs w:val="20"/>
                <w:lang w:val="es-ES" w:eastAsia="zh-CN"/>
              </w:rPr>
            </w:pPr>
          </w:p>
          <w:p w14:paraId="46C355AC" w14:textId="55AC5846" w:rsidR="00047100" w:rsidRPr="00757849" w:rsidRDefault="00047100" w:rsidP="00757849">
            <w:pPr>
              <w:spacing w:after="0" w:line="240" w:lineRule="auto"/>
              <w:jc w:val="both"/>
              <w:rPr>
                <w:rFonts w:cs="Arial"/>
                <w:sz w:val="20"/>
                <w:szCs w:val="20"/>
                <w:lang w:val="es-ES" w:eastAsia="zh-CN"/>
              </w:rPr>
            </w:pPr>
            <w:r>
              <w:rPr>
                <w:rFonts w:cs="Arial"/>
                <w:sz w:val="20"/>
                <w:szCs w:val="20"/>
                <w:lang w:val="es-ES" w:eastAsia="zh-CN"/>
              </w:rPr>
              <w:t xml:space="preserve">La Fundación Sonrisas que Escuchan ya dispone de </w:t>
            </w:r>
            <w:r w:rsidRPr="004C79B9">
              <w:rPr>
                <w:rFonts w:cs="Arial"/>
                <w:b/>
                <w:bCs/>
                <w:sz w:val="20"/>
                <w:szCs w:val="20"/>
                <w:lang w:val="es-ES" w:eastAsia="zh-CN"/>
              </w:rPr>
              <w:t>un (1) sistema</w:t>
            </w:r>
            <w:r>
              <w:rPr>
                <w:rFonts w:cs="Arial"/>
                <w:sz w:val="20"/>
                <w:szCs w:val="20"/>
                <w:lang w:val="es-ES" w:eastAsia="zh-CN"/>
              </w:rPr>
              <w:t xml:space="preserve"> de registro, compilación y generación estadística de</w:t>
            </w:r>
            <w:r w:rsidR="00665765">
              <w:rPr>
                <w:rFonts w:cs="Arial"/>
                <w:sz w:val="20"/>
                <w:szCs w:val="20"/>
                <w:lang w:val="es-ES" w:eastAsia="zh-CN"/>
              </w:rPr>
              <w:t>nomi</w:t>
            </w:r>
            <w:r w:rsidR="005B3927">
              <w:rPr>
                <w:rFonts w:cs="Arial"/>
                <w:sz w:val="20"/>
                <w:szCs w:val="20"/>
                <w:lang w:val="es-ES" w:eastAsia="zh-CN"/>
              </w:rPr>
              <w:t xml:space="preserve">nado “Sistema de registro de pacientes” que dispone de usuarios digitales individuales, </w:t>
            </w:r>
            <w:r w:rsidR="004E29DA">
              <w:rPr>
                <w:rFonts w:cs="Arial"/>
                <w:sz w:val="20"/>
                <w:szCs w:val="20"/>
                <w:lang w:val="es-ES" w:eastAsia="zh-CN"/>
              </w:rPr>
              <w:t>y paneles o tableros digitales de acuerdo con el tipo de pacientes</w:t>
            </w:r>
            <w:r w:rsidR="00871406">
              <w:rPr>
                <w:rFonts w:cs="Arial"/>
                <w:sz w:val="20"/>
                <w:szCs w:val="20"/>
                <w:lang w:val="es-ES" w:eastAsia="zh-CN"/>
              </w:rPr>
              <w:t>, pues según lo p</w:t>
            </w:r>
            <w:r w:rsidR="00F5778E">
              <w:rPr>
                <w:rFonts w:cs="Arial"/>
                <w:sz w:val="20"/>
                <w:szCs w:val="20"/>
                <w:lang w:val="es-ES" w:eastAsia="zh-CN"/>
              </w:rPr>
              <w:t xml:space="preserve">lanificado, estaremos llegando a cada grupo etario, con sus especificidades en la intervención audiológica. </w:t>
            </w:r>
          </w:p>
          <w:p w14:paraId="53E031C1" w14:textId="774F9BA5" w:rsidR="002D4567" w:rsidRPr="00F65995" w:rsidRDefault="00F31A3D" w:rsidP="00F65995">
            <w:pPr>
              <w:spacing w:after="0" w:line="240" w:lineRule="auto"/>
              <w:rPr>
                <w:rFonts w:cs="Arial"/>
                <w:sz w:val="20"/>
                <w:szCs w:val="20"/>
                <w:lang w:val="es-ES" w:eastAsia="zh-CN"/>
              </w:rPr>
            </w:pPr>
            <w:r w:rsidRPr="00F65995">
              <w:rPr>
                <w:rFonts w:cs="Arial"/>
                <w:sz w:val="20"/>
                <w:szCs w:val="20"/>
                <w:lang w:val="es-ES" w:eastAsia="zh-CN"/>
              </w:rPr>
              <w:t xml:space="preserve"> </w:t>
            </w:r>
          </w:p>
          <w:p w14:paraId="34428A62" w14:textId="70852ED2" w:rsidR="00760C32" w:rsidRPr="00F31A3D" w:rsidRDefault="00760C32" w:rsidP="00F31A3D">
            <w:pPr>
              <w:spacing w:after="0" w:line="240" w:lineRule="auto"/>
              <w:rPr>
                <w:rFonts w:cs="Arial"/>
                <w:sz w:val="20"/>
                <w:szCs w:val="20"/>
                <w:lang w:val="es-ES" w:eastAsia="zh-CN"/>
              </w:rPr>
            </w:pPr>
          </w:p>
        </w:tc>
      </w:tr>
    </w:tbl>
    <w:p w14:paraId="4218E4AB" w14:textId="1247EC16" w:rsidR="008247A4" w:rsidRDefault="004A68AB" w:rsidP="00C10E23">
      <w:pPr>
        <w:spacing w:before="240"/>
        <w:rPr>
          <w:color w:val="FF0000"/>
          <w:lang w:val="es-ES"/>
        </w:rPr>
      </w:pPr>
      <w:r>
        <w:rPr>
          <w:color w:val="FF0000"/>
          <w:lang w:val="es-ES"/>
        </w:rPr>
        <w:lastRenderedPageBreak/>
        <w:t>Otros comentarios:</w:t>
      </w:r>
    </w:p>
    <w:p w14:paraId="31650316" w14:textId="77777777" w:rsidR="004A68AB" w:rsidRPr="005A0DCC" w:rsidRDefault="004A68AB" w:rsidP="004A68AB">
      <w:pPr>
        <w:pStyle w:val="Listenabsatz"/>
        <w:numPr>
          <w:ilvl w:val="1"/>
          <w:numId w:val="21"/>
        </w:numPr>
        <w:pBdr>
          <w:top w:val="nil"/>
          <w:left w:val="nil"/>
          <w:bottom w:val="nil"/>
          <w:right w:val="nil"/>
          <w:between w:val="nil"/>
        </w:pBdr>
        <w:spacing w:before="120" w:after="120" w:line="264" w:lineRule="auto"/>
        <w:rPr>
          <w:rFonts w:cstheme="minorHAnsi"/>
          <w:b/>
          <w:color w:val="244061"/>
          <w:sz w:val="20"/>
          <w:szCs w:val="20"/>
          <w:lang w:val="es-ES"/>
        </w:rPr>
      </w:pPr>
      <w:r w:rsidRPr="005A0DCC">
        <w:rPr>
          <w:b/>
          <w:color w:val="244061" w:themeColor="accent1" w:themeShade="80"/>
          <w:sz w:val="20"/>
          <w:szCs w:val="18"/>
          <w:lang w:val="es-ES"/>
        </w:rPr>
        <w:t xml:space="preserve">Medidas de apoyo, coordinación y seguimiento del proyecto </w:t>
      </w:r>
    </w:p>
    <w:p w14:paraId="57FE004F" w14:textId="77777777" w:rsidR="001202FD" w:rsidRDefault="00655DDE" w:rsidP="001202FD">
      <w:pPr>
        <w:pStyle w:val="Listenabsatz"/>
        <w:framePr w:hSpace="141" w:wrap="around" w:vAnchor="text" w:hAnchor="text" w:x="-289" w:y="1"/>
        <w:spacing w:after="0" w:line="240" w:lineRule="auto"/>
        <w:suppressOverlap/>
        <w:jc w:val="both"/>
        <w:rPr>
          <w:rFonts w:cs="Arial"/>
          <w:sz w:val="20"/>
          <w:szCs w:val="20"/>
          <w:lang w:val="es-ES" w:eastAsia="zh-CN"/>
        </w:rPr>
      </w:pPr>
      <w:r>
        <w:rPr>
          <w:rFonts w:cs="Arial"/>
          <w:sz w:val="20"/>
          <w:szCs w:val="20"/>
          <w:lang w:val="es-ES" w:eastAsia="zh-CN"/>
        </w:rPr>
        <w:t xml:space="preserve">La Fundación Sonrisas que Escuchan ha </w:t>
      </w:r>
      <w:r w:rsidR="00F51F6B">
        <w:rPr>
          <w:rFonts w:cs="Arial"/>
          <w:sz w:val="20"/>
          <w:szCs w:val="20"/>
          <w:lang w:val="es-ES" w:eastAsia="zh-CN"/>
        </w:rPr>
        <w:t>mantenido una relación cordial con la oficina de país, especialmente, con la oficial de programa Analy Paz,</w:t>
      </w:r>
      <w:r w:rsidR="00AE1B68">
        <w:rPr>
          <w:rFonts w:cs="Arial"/>
          <w:sz w:val="20"/>
          <w:szCs w:val="20"/>
          <w:lang w:val="es-ES" w:eastAsia="zh-CN"/>
        </w:rPr>
        <w:t xml:space="preserve"> a partir de la cual se ha dado acompañamiento</w:t>
      </w:r>
      <w:r w:rsidR="009A702A">
        <w:rPr>
          <w:rFonts w:cs="Arial"/>
          <w:sz w:val="20"/>
          <w:szCs w:val="20"/>
          <w:lang w:val="es-ES" w:eastAsia="zh-CN"/>
        </w:rPr>
        <w:t xml:space="preserve"> al desarrollo de cada una de las actividades, subactividades y tareas que incorpora este proyecto. Así también, se ha recibido ideas, aportes y com</w:t>
      </w:r>
      <w:r w:rsidR="00D46EDD">
        <w:rPr>
          <w:rFonts w:cs="Arial"/>
          <w:sz w:val="20"/>
          <w:szCs w:val="20"/>
          <w:lang w:val="es-ES" w:eastAsia="zh-CN"/>
        </w:rPr>
        <w:t xml:space="preserve">entarios que </w:t>
      </w:r>
      <w:r w:rsidR="002617DA">
        <w:rPr>
          <w:rFonts w:cs="Arial"/>
          <w:sz w:val="20"/>
          <w:szCs w:val="20"/>
          <w:lang w:val="es-ES" w:eastAsia="zh-CN"/>
        </w:rPr>
        <w:t xml:space="preserve">fortalecen la gestión </w:t>
      </w:r>
      <w:r w:rsidR="0048750E">
        <w:rPr>
          <w:rFonts w:cs="Arial"/>
          <w:sz w:val="20"/>
          <w:szCs w:val="20"/>
          <w:lang w:val="es-ES" w:eastAsia="zh-CN"/>
        </w:rPr>
        <w:t xml:space="preserve">audiológica a nivel territorial. </w:t>
      </w:r>
    </w:p>
    <w:p w14:paraId="3B3F9D71" w14:textId="77777777" w:rsidR="001202FD" w:rsidRDefault="001202FD" w:rsidP="004A68AB">
      <w:pPr>
        <w:pStyle w:val="Listenabsatz"/>
        <w:framePr w:hSpace="141" w:wrap="around" w:vAnchor="text" w:hAnchor="text" w:x="-289" w:y="1"/>
        <w:spacing w:after="0" w:line="240" w:lineRule="auto"/>
        <w:suppressOverlap/>
        <w:rPr>
          <w:rFonts w:cs="Arial"/>
          <w:sz w:val="20"/>
          <w:szCs w:val="20"/>
          <w:lang w:val="es-ES" w:eastAsia="zh-CN"/>
        </w:rPr>
      </w:pPr>
    </w:p>
    <w:p w14:paraId="5567E04F" w14:textId="465EBB2E" w:rsidR="001202FD" w:rsidRDefault="0048750E" w:rsidP="001202FD">
      <w:pPr>
        <w:pStyle w:val="Listenabsatz"/>
        <w:framePr w:hSpace="141" w:wrap="around" w:vAnchor="text" w:hAnchor="text" w:x="-289" w:y="1"/>
        <w:spacing w:after="0" w:line="240" w:lineRule="auto"/>
        <w:suppressOverlap/>
        <w:jc w:val="both"/>
        <w:rPr>
          <w:rFonts w:cs="Arial"/>
          <w:sz w:val="20"/>
          <w:szCs w:val="20"/>
          <w:lang w:val="es-ES" w:eastAsia="zh-CN"/>
        </w:rPr>
      </w:pPr>
      <w:r>
        <w:rPr>
          <w:rFonts w:cs="Arial"/>
          <w:sz w:val="20"/>
          <w:szCs w:val="20"/>
          <w:lang w:val="es-ES" w:eastAsia="zh-CN"/>
        </w:rPr>
        <w:t>Así mismo, tuvimos la oportunidad de recibir la inducción sobre la gestión e id</w:t>
      </w:r>
      <w:r w:rsidR="004956EA">
        <w:rPr>
          <w:rFonts w:cs="Arial"/>
          <w:sz w:val="20"/>
          <w:szCs w:val="20"/>
          <w:lang w:val="es-ES" w:eastAsia="zh-CN"/>
        </w:rPr>
        <w:t>entificación de riesgo por parte de Carmen Lucía Guerrero, esto como parte de los fortalecimientos a los conocimientos del colectivo de la Fundación Sonrisas que Escuchan</w:t>
      </w:r>
      <w:r w:rsidR="005022D4">
        <w:rPr>
          <w:rFonts w:cs="Arial"/>
          <w:sz w:val="20"/>
          <w:szCs w:val="20"/>
          <w:lang w:val="es-ES" w:eastAsia="zh-CN"/>
        </w:rPr>
        <w:t xml:space="preserve">. </w:t>
      </w:r>
      <w:r w:rsidR="00CC1107">
        <w:rPr>
          <w:rFonts w:cs="Arial"/>
          <w:sz w:val="20"/>
          <w:szCs w:val="20"/>
          <w:lang w:val="es-ES" w:eastAsia="zh-CN"/>
        </w:rPr>
        <w:t xml:space="preserve">En este sentido, solicitamos a Carmen Lucía Guerrero, pudiésemos programar una capacitación más específica sobre riesgo e incluir al grupo consultor </w:t>
      </w:r>
      <w:r w:rsidR="00CA3858">
        <w:rPr>
          <w:rFonts w:cs="Arial"/>
          <w:sz w:val="20"/>
          <w:szCs w:val="20"/>
          <w:lang w:val="es-ES" w:eastAsia="zh-CN"/>
        </w:rPr>
        <w:t xml:space="preserve">que, actualmente, está formulando documentos para la FSqE. </w:t>
      </w:r>
      <w:r w:rsidR="001202FD">
        <w:rPr>
          <w:rFonts w:cs="Arial"/>
          <w:sz w:val="20"/>
          <w:szCs w:val="20"/>
          <w:lang w:val="es-ES" w:eastAsia="zh-CN"/>
        </w:rPr>
        <w:t>Esto permitirá</w:t>
      </w:r>
      <w:r w:rsidR="00CA3858">
        <w:rPr>
          <w:rFonts w:cs="Arial"/>
          <w:sz w:val="20"/>
          <w:szCs w:val="20"/>
          <w:lang w:val="es-ES" w:eastAsia="zh-CN"/>
        </w:rPr>
        <w:t xml:space="preserve"> que enfoquemos uno de los productos de la consultoría bajo la misma sombrilla conceptual. </w:t>
      </w:r>
    </w:p>
    <w:p w14:paraId="7BE07309" w14:textId="77777777" w:rsidR="001202FD" w:rsidRDefault="001202FD" w:rsidP="004A68AB">
      <w:pPr>
        <w:pStyle w:val="Listenabsatz"/>
        <w:framePr w:hSpace="141" w:wrap="around" w:vAnchor="text" w:hAnchor="text" w:x="-289" w:y="1"/>
        <w:spacing w:after="0" w:line="240" w:lineRule="auto"/>
        <w:suppressOverlap/>
        <w:rPr>
          <w:rFonts w:cs="Arial"/>
          <w:sz w:val="20"/>
          <w:szCs w:val="20"/>
          <w:lang w:val="es-ES" w:eastAsia="zh-CN"/>
        </w:rPr>
      </w:pPr>
    </w:p>
    <w:p w14:paraId="0B34400F" w14:textId="23B90DDC" w:rsidR="004A68AB" w:rsidRPr="005A0DCC" w:rsidRDefault="00F51F6B" w:rsidP="004A68AB">
      <w:pPr>
        <w:pStyle w:val="Listenabsatz"/>
        <w:framePr w:hSpace="141" w:wrap="around" w:vAnchor="text" w:hAnchor="text" w:x="-289" w:y="1"/>
        <w:spacing w:after="0" w:line="240" w:lineRule="auto"/>
        <w:suppressOverlap/>
        <w:rPr>
          <w:rFonts w:cs="Arial"/>
          <w:sz w:val="20"/>
          <w:szCs w:val="20"/>
          <w:lang w:val="es-ES" w:eastAsia="zh-CN"/>
        </w:rPr>
      </w:pPr>
      <w:r>
        <w:rPr>
          <w:rFonts w:cs="Arial"/>
          <w:sz w:val="20"/>
          <w:szCs w:val="20"/>
          <w:lang w:val="es-ES" w:eastAsia="zh-CN"/>
        </w:rPr>
        <w:t xml:space="preserve"> </w:t>
      </w:r>
      <w:r w:rsidR="007108C6">
        <w:rPr>
          <w:rFonts w:cs="Arial"/>
          <w:sz w:val="20"/>
          <w:szCs w:val="20"/>
          <w:lang w:val="es-ES" w:eastAsia="zh-CN"/>
        </w:rPr>
        <w:t xml:space="preserve">Analy Paz, como parte de las visitas de monitoreo programó y </w:t>
      </w:r>
      <w:r>
        <w:rPr>
          <w:rFonts w:cs="Arial"/>
          <w:sz w:val="20"/>
          <w:szCs w:val="20"/>
          <w:lang w:val="es-ES" w:eastAsia="zh-CN"/>
        </w:rPr>
        <w:t>coordinación con CBM Alemania, Bengo y BMZ</w:t>
      </w:r>
      <w:r w:rsidR="0044341F">
        <w:rPr>
          <w:rFonts w:cs="Arial"/>
          <w:sz w:val="20"/>
          <w:szCs w:val="20"/>
          <w:lang w:val="es-ES" w:eastAsia="zh-CN"/>
        </w:rPr>
        <w:t xml:space="preserve"> </w:t>
      </w:r>
      <w:r w:rsidR="004F6510">
        <w:rPr>
          <w:rFonts w:cs="Arial"/>
          <w:sz w:val="20"/>
          <w:szCs w:val="20"/>
          <w:lang w:val="es-ES" w:eastAsia="zh-CN"/>
        </w:rPr>
        <w:t>una gira que permitiese constatar el avance territorial</w:t>
      </w:r>
      <w:r w:rsidR="00E47268">
        <w:rPr>
          <w:rFonts w:cs="Arial"/>
          <w:sz w:val="20"/>
          <w:szCs w:val="20"/>
          <w:lang w:val="es-ES" w:eastAsia="zh-CN"/>
        </w:rPr>
        <w:t xml:space="preserve">, llevándose a cabo una gira de reconocimiento, </w:t>
      </w:r>
      <w:r w:rsidR="00D204AA">
        <w:rPr>
          <w:rFonts w:cs="Arial"/>
          <w:sz w:val="20"/>
          <w:szCs w:val="20"/>
          <w:lang w:val="es-ES" w:eastAsia="zh-CN"/>
        </w:rPr>
        <w:t>supervisión y</w:t>
      </w:r>
      <w:r w:rsidR="00E47268">
        <w:rPr>
          <w:rFonts w:cs="Arial"/>
          <w:sz w:val="20"/>
          <w:szCs w:val="20"/>
          <w:lang w:val="es-ES" w:eastAsia="zh-CN"/>
        </w:rPr>
        <w:t xml:space="preserve"> verificación de las gestiones en Quetzaltenango, Sololá, Escuintla y Zacapa. En el mismo sentido</w:t>
      </w:r>
      <w:r w:rsidR="00D204AA">
        <w:rPr>
          <w:rFonts w:cs="Arial"/>
          <w:sz w:val="20"/>
          <w:szCs w:val="20"/>
          <w:lang w:val="es-ES" w:eastAsia="zh-CN"/>
        </w:rPr>
        <w:t xml:space="preserve"> armonioso, se desarrolló una convivencia en la que expresamos nuestras sensaciones a partir de nuestro rol </w:t>
      </w:r>
      <w:r w:rsidR="00A9198C">
        <w:rPr>
          <w:rFonts w:cs="Arial"/>
          <w:sz w:val="20"/>
          <w:szCs w:val="20"/>
          <w:lang w:val="es-ES" w:eastAsia="zh-CN"/>
        </w:rPr>
        <w:t>profesional</w:t>
      </w:r>
      <w:r w:rsidR="00D204AA">
        <w:rPr>
          <w:rFonts w:cs="Arial"/>
          <w:sz w:val="20"/>
          <w:szCs w:val="20"/>
          <w:lang w:val="es-ES" w:eastAsia="zh-CN"/>
        </w:rPr>
        <w:t xml:space="preserve"> y el proyecto que se está implementando y ejecutando. </w:t>
      </w:r>
    </w:p>
    <w:p w14:paraId="389D8871" w14:textId="77777777" w:rsidR="004A68AB" w:rsidRPr="003306AE" w:rsidRDefault="004A68AB" w:rsidP="00C10E23">
      <w:pPr>
        <w:spacing w:before="240"/>
        <w:rPr>
          <w:color w:val="FF0000"/>
          <w:lang w:val="es-ES"/>
        </w:rPr>
      </w:pPr>
    </w:p>
    <w:p w14:paraId="66A93BAD" w14:textId="77777777" w:rsidR="004F17FF" w:rsidRPr="00F57D70" w:rsidRDefault="008D51AE" w:rsidP="00411521">
      <w:pPr>
        <w:pStyle w:val="Listenabsatz"/>
        <w:numPr>
          <w:ilvl w:val="0"/>
          <w:numId w:val="21"/>
        </w:numPr>
        <w:spacing w:after="0"/>
        <w:rPr>
          <w:b/>
          <w:color w:val="244061" w:themeColor="accent1" w:themeShade="80"/>
          <w:sz w:val="24"/>
          <w:lang w:val="es-ES"/>
        </w:rPr>
      </w:pPr>
      <w:r w:rsidRPr="00F57D70">
        <w:rPr>
          <w:b/>
          <w:color w:val="244061" w:themeColor="accent1" w:themeShade="80"/>
          <w:sz w:val="24"/>
          <w:lang w:val="es-ES"/>
        </w:rPr>
        <w:t xml:space="preserve">Desviaciones </w:t>
      </w:r>
      <w:r w:rsidR="00642816" w:rsidRPr="00F57D70">
        <w:rPr>
          <w:b/>
          <w:color w:val="244061" w:themeColor="accent1" w:themeShade="80"/>
          <w:sz w:val="24"/>
          <w:lang w:val="es-ES"/>
        </w:rPr>
        <w:t xml:space="preserve">en la </w:t>
      </w:r>
      <w:r w:rsidRPr="00F57D70">
        <w:rPr>
          <w:b/>
          <w:color w:val="244061" w:themeColor="accent1" w:themeShade="80"/>
          <w:sz w:val="24"/>
          <w:lang w:val="es-ES"/>
        </w:rPr>
        <w:t xml:space="preserve">aplicación de las medidas </w:t>
      </w:r>
      <w:r w:rsidR="00642816" w:rsidRPr="00F57D70">
        <w:rPr>
          <w:b/>
          <w:color w:val="244061" w:themeColor="accent1" w:themeShade="80"/>
          <w:sz w:val="24"/>
          <w:lang w:val="es-ES"/>
        </w:rPr>
        <w:t>con respecto a la aplicación</w:t>
      </w:r>
    </w:p>
    <w:p w14:paraId="2A3FED74" w14:textId="7185429F" w:rsidR="00EE5DE6" w:rsidRDefault="00EE5DE6" w:rsidP="00AF24D9">
      <w:pPr>
        <w:spacing w:after="0"/>
        <w:jc w:val="both"/>
        <w:rPr>
          <w:color w:val="A6A6A6" w:themeColor="background1" w:themeShade="A6"/>
          <w:szCs w:val="18"/>
          <w:lang w:val="es-ES"/>
        </w:rPr>
      </w:pPr>
    </w:p>
    <w:p w14:paraId="2059B28B" w14:textId="2FC879CC" w:rsidR="00EE5DE6" w:rsidRDefault="00FF6B59" w:rsidP="00AF24D9">
      <w:pPr>
        <w:spacing w:after="0"/>
        <w:jc w:val="both"/>
        <w:rPr>
          <w:szCs w:val="18"/>
          <w:lang w:val="es-ES"/>
        </w:rPr>
      </w:pPr>
      <w:r>
        <w:rPr>
          <w:b/>
          <w:bCs/>
          <w:szCs w:val="18"/>
          <w:lang w:val="es-ES"/>
        </w:rPr>
        <w:t>No</w:t>
      </w:r>
      <w:r w:rsidR="00EE5DE6" w:rsidRPr="00411521">
        <w:rPr>
          <w:b/>
          <w:bCs/>
          <w:szCs w:val="18"/>
          <w:lang w:val="es-ES"/>
        </w:rPr>
        <w:t xml:space="preserve"> hemos tenido ninguna desviación en la aplicación de las medidas.</w:t>
      </w:r>
      <w:r w:rsidR="00EE5DE6" w:rsidRPr="00DC0B10">
        <w:rPr>
          <w:szCs w:val="18"/>
          <w:lang w:val="es-ES"/>
        </w:rPr>
        <w:t xml:space="preserve"> </w:t>
      </w:r>
      <w:r>
        <w:rPr>
          <w:szCs w:val="18"/>
          <w:lang w:val="es-ES"/>
        </w:rPr>
        <w:t>Sin embarg</w:t>
      </w:r>
      <w:r w:rsidR="00507B07">
        <w:rPr>
          <w:szCs w:val="18"/>
          <w:lang w:val="es-ES"/>
        </w:rPr>
        <w:t>o</w:t>
      </w:r>
      <w:r w:rsidR="001A3931">
        <w:rPr>
          <w:szCs w:val="18"/>
          <w:lang w:val="es-ES"/>
        </w:rPr>
        <w:t xml:space="preserve">, Guatemala ha atravesado </w:t>
      </w:r>
      <w:r w:rsidR="008147DB">
        <w:rPr>
          <w:szCs w:val="18"/>
          <w:lang w:val="es-ES"/>
        </w:rPr>
        <w:t xml:space="preserve">grandes dificultades </w:t>
      </w:r>
      <w:r w:rsidR="00D310D3">
        <w:rPr>
          <w:szCs w:val="18"/>
          <w:lang w:val="es-ES"/>
        </w:rPr>
        <w:t xml:space="preserve">climáticas, las cuales han impactado </w:t>
      </w:r>
      <w:r w:rsidR="00291629">
        <w:rPr>
          <w:szCs w:val="18"/>
          <w:lang w:val="es-ES"/>
        </w:rPr>
        <w:t>en el deterioro de las carreteras, provocando derrumbes</w:t>
      </w:r>
      <w:r w:rsidR="00892FF3">
        <w:rPr>
          <w:szCs w:val="18"/>
          <w:lang w:val="es-ES"/>
        </w:rPr>
        <w:t xml:space="preserve"> y socavamientos. Esto ha impedido la libre locomoción en el traslado hacia Escuintla particularmente. No obstante, la instalación de capacidades, </w:t>
      </w:r>
      <w:r w:rsidR="0034523C">
        <w:rPr>
          <w:szCs w:val="18"/>
          <w:lang w:val="es-ES"/>
        </w:rPr>
        <w:t xml:space="preserve">disponibilidad de planificación, equipo e insumos permiten que las medidas audiológicas sigan desarrollándose. </w:t>
      </w:r>
    </w:p>
    <w:p w14:paraId="71D6CEFF" w14:textId="3FD16E21" w:rsidR="008B2467" w:rsidRDefault="008B2467" w:rsidP="00AF24D9">
      <w:pPr>
        <w:spacing w:after="0"/>
        <w:jc w:val="both"/>
        <w:rPr>
          <w:szCs w:val="18"/>
          <w:lang w:val="es-ES"/>
        </w:rPr>
      </w:pPr>
    </w:p>
    <w:p w14:paraId="1E4FE37F" w14:textId="77777777" w:rsidR="00DB6EA3" w:rsidRDefault="00DB6EA3" w:rsidP="002E4ECE">
      <w:pPr>
        <w:spacing w:after="0"/>
        <w:jc w:val="both"/>
        <w:rPr>
          <w:lang w:val="es-ES"/>
        </w:rPr>
      </w:pPr>
    </w:p>
    <w:p w14:paraId="29F418E0" w14:textId="155C8E00" w:rsidR="00305F4F" w:rsidRPr="004C3556" w:rsidRDefault="00305F4F" w:rsidP="008B14F8">
      <w:pPr>
        <w:pStyle w:val="Listenabsatz"/>
        <w:numPr>
          <w:ilvl w:val="1"/>
          <w:numId w:val="9"/>
        </w:numPr>
        <w:spacing w:before="120" w:after="120" w:line="240" w:lineRule="auto"/>
        <w:rPr>
          <w:rFonts w:ascii="Source Sans Pro" w:hAnsi="Source Sans Pro" w:cstheme="minorHAnsi"/>
          <w:b/>
          <w:sz w:val="24"/>
          <w:szCs w:val="24"/>
          <w:lang w:val="es-ES"/>
        </w:rPr>
      </w:pPr>
      <w:r w:rsidRPr="00305F4F">
        <w:rPr>
          <w:rFonts w:ascii="Source Sans Pro" w:hAnsi="Source Sans Pro" w:cstheme="minorHAnsi"/>
          <w:b/>
          <w:sz w:val="24"/>
          <w:szCs w:val="24"/>
          <w:lang w:val="es-ES"/>
        </w:rPr>
        <w:t xml:space="preserve"> </w:t>
      </w:r>
      <w:r w:rsidRPr="004C3556">
        <w:rPr>
          <w:rFonts w:ascii="Source Sans Pro" w:hAnsi="Source Sans Pro" w:cstheme="minorHAnsi"/>
          <w:b/>
          <w:sz w:val="24"/>
          <w:szCs w:val="24"/>
          <w:lang w:val="es-ES"/>
        </w:rPr>
        <w:t>Cooperación con otros actores en el periodo del informe (más allá de los socios del proyecto</w:t>
      </w:r>
    </w:p>
    <w:p w14:paraId="7B5F5369" w14:textId="6CF2C143" w:rsidR="008D4B14" w:rsidRPr="00DC0B10" w:rsidRDefault="00D42947" w:rsidP="00BA644E">
      <w:pPr>
        <w:spacing w:before="120" w:after="120" w:line="240" w:lineRule="auto"/>
        <w:jc w:val="both"/>
        <w:rPr>
          <w:rFonts w:cstheme="minorHAnsi"/>
          <w:bCs/>
          <w:lang w:val="es-ES"/>
        </w:rPr>
      </w:pPr>
      <w:r w:rsidRPr="00DC0B10">
        <w:rPr>
          <w:rFonts w:cstheme="minorHAnsi"/>
          <w:bCs/>
          <w:lang w:val="es-ES"/>
        </w:rPr>
        <w:t xml:space="preserve">Este proyecto </w:t>
      </w:r>
      <w:r w:rsidR="00457F3F">
        <w:rPr>
          <w:rFonts w:cstheme="minorHAnsi"/>
          <w:bCs/>
          <w:lang w:val="es-ES"/>
        </w:rPr>
        <w:t>promueve</w:t>
      </w:r>
      <w:r w:rsidR="00D17A71">
        <w:rPr>
          <w:rFonts w:cstheme="minorHAnsi"/>
          <w:bCs/>
          <w:lang w:val="es-ES"/>
        </w:rPr>
        <w:t xml:space="preserve"> la relación</w:t>
      </w:r>
      <w:r w:rsidR="00D04662">
        <w:rPr>
          <w:rFonts w:cstheme="minorHAnsi"/>
          <w:bCs/>
          <w:lang w:val="es-ES"/>
        </w:rPr>
        <w:t xml:space="preserve"> de la Fundación </w:t>
      </w:r>
      <w:r w:rsidR="00457F3F">
        <w:rPr>
          <w:rFonts w:cstheme="minorHAnsi"/>
          <w:bCs/>
          <w:lang w:val="es-ES"/>
        </w:rPr>
        <w:t>Sonrisas que Escuchan -FSqE</w:t>
      </w:r>
      <w:r w:rsidR="003D17E4">
        <w:rPr>
          <w:rFonts w:cstheme="minorHAnsi"/>
          <w:bCs/>
          <w:lang w:val="es-ES"/>
        </w:rPr>
        <w:t>- con</w:t>
      </w:r>
      <w:r w:rsidR="00D17A71">
        <w:rPr>
          <w:rFonts w:cstheme="minorHAnsi"/>
          <w:bCs/>
          <w:lang w:val="es-ES"/>
        </w:rPr>
        <w:t xml:space="preserve"> </w:t>
      </w:r>
      <w:r w:rsidR="001D1D3C">
        <w:rPr>
          <w:rFonts w:cstheme="minorHAnsi"/>
          <w:bCs/>
          <w:lang w:val="es-ES"/>
        </w:rPr>
        <w:t>otros actores</w:t>
      </w:r>
      <w:r w:rsidR="00A30C9D">
        <w:rPr>
          <w:rFonts w:cstheme="minorHAnsi"/>
          <w:bCs/>
          <w:lang w:val="es-ES"/>
        </w:rPr>
        <w:t xml:space="preserve"> </w:t>
      </w:r>
      <w:r w:rsidR="00457F3F">
        <w:rPr>
          <w:rFonts w:cstheme="minorHAnsi"/>
          <w:bCs/>
          <w:lang w:val="es-ES"/>
        </w:rPr>
        <w:t xml:space="preserve">a nivel sectorial y/o multisectorial. En tal sentido, </w:t>
      </w:r>
      <w:r w:rsidR="00500B6F">
        <w:rPr>
          <w:rFonts w:cstheme="minorHAnsi"/>
          <w:bCs/>
          <w:lang w:val="es-ES"/>
        </w:rPr>
        <w:t xml:space="preserve">FSqE sigue interviniendo a nivel territorial de forma integral, es </w:t>
      </w:r>
      <w:r w:rsidR="003D17E4">
        <w:rPr>
          <w:rFonts w:cstheme="minorHAnsi"/>
          <w:bCs/>
          <w:lang w:val="es-ES"/>
        </w:rPr>
        <w:lastRenderedPageBreak/>
        <w:t>decir</w:t>
      </w:r>
      <w:r w:rsidR="00500B6F">
        <w:rPr>
          <w:rFonts w:cstheme="minorHAnsi"/>
          <w:bCs/>
          <w:lang w:val="es-ES"/>
        </w:rPr>
        <w:t xml:space="preserve">, </w:t>
      </w:r>
      <w:r w:rsidR="003D17E4">
        <w:rPr>
          <w:rFonts w:cstheme="minorHAnsi"/>
          <w:bCs/>
          <w:lang w:val="es-ES"/>
        </w:rPr>
        <w:t>incorporando</w:t>
      </w:r>
      <w:r w:rsidR="00500B6F">
        <w:rPr>
          <w:rFonts w:cstheme="minorHAnsi"/>
          <w:bCs/>
          <w:lang w:val="es-ES"/>
        </w:rPr>
        <w:t xml:space="preserve"> cada una de sus medidas</w:t>
      </w:r>
      <w:r w:rsidR="003D17E4">
        <w:rPr>
          <w:rFonts w:cstheme="minorHAnsi"/>
          <w:bCs/>
          <w:lang w:val="es-ES"/>
        </w:rPr>
        <w:t xml:space="preserve"> de manera estratégica y complementaria</w:t>
      </w:r>
      <w:r w:rsidR="001D1D3C">
        <w:rPr>
          <w:rFonts w:cstheme="minorHAnsi"/>
          <w:bCs/>
          <w:lang w:val="es-ES"/>
        </w:rPr>
        <w:t xml:space="preserve">, por lo que, la relación con instituciones, organizaciones, gobiernos locales, </w:t>
      </w:r>
      <w:r w:rsidR="004A5F29">
        <w:rPr>
          <w:rFonts w:cstheme="minorHAnsi"/>
          <w:bCs/>
          <w:lang w:val="es-ES"/>
        </w:rPr>
        <w:t>sociedad civil y sector educativo (</w:t>
      </w:r>
      <w:r w:rsidR="00667093">
        <w:rPr>
          <w:rFonts w:cstheme="minorHAnsi"/>
          <w:bCs/>
          <w:lang w:val="es-ES"/>
        </w:rPr>
        <w:t xml:space="preserve">primario y superior) es eficiente para cada uno de los indicadores descritos en el proyecto. </w:t>
      </w:r>
    </w:p>
    <w:tbl>
      <w:tblPr>
        <w:tblStyle w:val="Tabellenraster"/>
        <w:tblW w:w="0" w:type="auto"/>
        <w:tblLook w:val="04A0" w:firstRow="1" w:lastRow="0" w:firstColumn="1" w:lastColumn="0" w:noHBand="0" w:noVBand="1"/>
      </w:tblPr>
      <w:tblGrid>
        <w:gridCol w:w="4868"/>
        <w:gridCol w:w="4868"/>
      </w:tblGrid>
      <w:tr w:rsidR="008D4B14" w:rsidRPr="00B229C8" w14:paraId="13919CFE" w14:textId="77777777" w:rsidTr="00685FD4">
        <w:tc>
          <w:tcPr>
            <w:tcW w:w="4868" w:type="dxa"/>
            <w:shd w:val="clear" w:color="auto" w:fill="DBE5F1" w:themeFill="accent1" w:themeFillTint="33"/>
          </w:tcPr>
          <w:p w14:paraId="0A36FFD9" w14:textId="6C134209" w:rsidR="008D4B14" w:rsidRPr="00685FD4" w:rsidRDefault="008D4B14" w:rsidP="00BA644E">
            <w:pPr>
              <w:spacing w:before="120" w:after="120"/>
              <w:jc w:val="both"/>
              <w:rPr>
                <w:rFonts w:cstheme="minorHAnsi"/>
                <w:b/>
                <w:lang w:val="es-ES"/>
              </w:rPr>
            </w:pPr>
            <w:r w:rsidRPr="00685FD4">
              <w:rPr>
                <w:rFonts w:cstheme="minorHAnsi"/>
                <w:b/>
                <w:lang w:val="es-ES"/>
              </w:rPr>
              <w:t xml:space="preserve">Institución </w:t>
            </w:r>
          </w:p>
        </w:tc>
        <w:tc>
          <w:tcPr>
            <w:tcW w:w="4868" w:type="dxa"/>
            <w:shd w:val="clear" w:color="auto" w:fill="DBE5F1" w:themeFill="accent1" w:themeFillTint="33"/>
          </w:tcPr>
          <w:p w14:paraId="7B01EA97" w14:textId="225B9B01" w:rsidR="008D4B14" w:rsidRPr="00685FD4" w:rsidRDefault="008D4B14" w:rsidP="00BA644E">
            <w:pPr>
              <w:spacing w:before="120" w:after="120"/>
              <w:jc w:val="both"/>
              <w:rPr>
                <w:rFonts w:cstheme="minorHAnsi"/>
                <w:b/>
                <w:lang w:val="es-ES"/>
              </w:rPr>
            </w:pPr>
            <w:r w:rsidRPr="00685FD4">
              <w:rPr>
                <w:rFonts w:cstheme="minorHAnsi"/>
                <w:b/>
                <w:lang w:val="es-ES"/>
              </w:rPr>
              <w:t>Finalidad de la coordinación con la instancia</w:t>
            </w:r>
          </w:p>
        </w:tc>
      </w:tr>
      <w:tr w:rsidR="008D4B14" w:rsidRPr="00B229C8" w14:paraId="6A2D9640" w14:textId="77777777" w:rsidTr="008D4B14">
        <w:tc>
          <w:tcPr>
            <w:tcW w:w="4868" w:type="dxa"/>
          </w:tcPr>
          <w:p w14:paraId="544072BF" w14:textId="5D188ABF" w:rsidR="008D4B14" w:rsidRDefault="002F2D06" w:rsidP="00BA644E">
            <w:pPr>
              <w:spacing w:before="120" w:after="120"/>
              <w:jc w:val="both"/>
              <w:rPr>
                <w:rFonts w:cstheme="minorHAnsi"/>
                <w:bCs/>
                <w:lang w:val="es-ES"/>
              </w:rPr>
            </w:pPr>
            <w:r>
              <w:rPr>
                <w:rFonts w:cstheme="minorHAnsi"/>
                <w:bCs/>
                <w:lang w:val="es-ES"/>
              </w:rPr>
              <w:t>C</w:t>
            </w:r>
            <w:r w:rsidR="00EA2CA9">
              <w:rPr>
                <w:rFonts w:cstheme="minorHAnsi"/>
                <w:bCs/>
                <w:lang w:val="es-ES"/>
              </w:rPr>
              <w:t xml:space="preserve">onsejo Nacional para la Atención a Personas con Discapacidad -CONADI-. </w:t>
            </w:r>
          </w:p>
        </w:tc>
        <w:tc>
          <w:tcPr>
            <w:tcW w:w="4868" w:type="dxa"/>
          </w:tcPr>
          <w:p w14:paraId="539E9BDF" w14:textId="77777777" w:rsidR="00E24268" w:rsidRDefault="007F3555" w:rsidP="007F3555">
            <w:pPr>
              <w:spacing w:before="120" w:after="120"/>
              <w:jc w:val="both"/>
              <w:rPr>
                <w:rFonts w:cstheme="minorHAnsi"/>
                <w:bCs/>
                <w:lang w:val="es-ES"/>
              </w:rPr>
            </w:pPr>
            <w:r>
              <w:rPr>
                <w:rFonts w:cstheme="minorHAnsi"/>
                <w:bCs/>
                <w:lang w:val="es-ES"/>
              </w:rPr>
              <w:t>Hemos aprovechado las buenas relaciones con el C</w:t>
            </w:r>
            <w:r w:rsidR="000E3524">
              <w:rPr>
                <w:rFonts w:cstheme="minorHAnsi"/>
                <w:bCs/>
                <w:lang w:val="es-ES"/>
              </w:rPr>
              <w:t xml:space="preserve">ONADI para validar una serie de informaciones recolectadas en relación al tema de discapacidad, en respuesta del documento de la OMS “Análisis de la atención otológica y audiológica” en Guatemala. </w:t>
            </w:r>
            <w:r w:rsidR="00745FF5">
              <w:rPr>
                <w:rFonts w:cstheme="minorHAnsi"/>
                <w:bCs/>
                <w:lang w:val="es-ES"/>
              </w:rPr>
              <w:t xml:space="preserve">Este departamento, depura y categoriza la información oficial publicada por el Instituto Nacional de Estadística. </w:t>
            </w:r>
          </w:p>
          <w:p w14:paraId="477EE540" w14:textId="5437524E" w:rsidR="00DB1D47" w:rsidRDefault="00350F53" w:rsidP="007F3555">
            <w:pPr>
              <w:spacing w:before="120" w:after="120"/>
              <w:jc w:val="both"/>
              <w:rPr>
                <w:rFonts w:cstheme="minorHAnsi"/>
                <w:bCs/>
                <w:lang w:val="es-ES"/>
              </w:rPr>
            </w:pPr>
            <w:r>
              <w:rPr>
                <w:rFonts w:cstheme="minorHAnsi"/>
                <w:bCs/>
                <w:lang w:val="es-ES"/>
              </w:rPr>
              <w:t xml:space="preserve">La estreches de esta relación </w:t>
            </w:r>
            <w:r w:rsidR="005655FC">
              <w:rPr>
                <w:rFonts w:cstheme="minorHAnsi"/>
                <w:bCs/>
                <w:lang w:val="es-ES"/>
              </w:rPr>
              <w:t xml:space="preserve">ha </w:t>
            </w:r>
            <w:r w:rsidR="00D137BC">
              <w:rPr>
                <w:rFonts w:cstheme="minorHAnsi"/>
                <w:bCs/>
                <w:lang w:val="es-ES"/>
              </w:rPr>
              <w:t>permitido</w:t>
            </w:r>
            <w:r w:rsidR="005655FC">
              <w:rPr>
                <w:rFonts w:cstheme="minorHAnsi"/>
                <w:bCs/>
                <w:lang w:val="es-ES"/>
              </w:rPr>
              <w:t xml:space="preserve"> un buen acercamiento con la Dirección de Participación Ciudadana </w:t>
            </w:r>
            <w:r w:rsidR="00704E30">
              <w:rPr>
                <w:rFonts w:cstheme="minorHAnsi"/>
                <w:bCs/>
                <w:lang w:val="es-ES"/>
              </w:rPr>
              <w:t xml:space="preserve">quien tiene como objetivo promover las CODEDIS, a partir de sus </w:t>
            </w:r>
            <w:r w:rsidR="00FA7C23">
              <w:rPr>
                <w:rFonts w:cstheme="minorHAnsi"/>
                <w:bCs/>
                <w:lang w:val="es-ES"/>
              </w:rPr>
              <w:t xml:space="preserve">delegados regionales. A esta </w:t>
            </w:r>
            <w:r w:rsidR="00D137BC">
              <w:rPr>
                <w:rFonts w:cstheme="minorHAnsi"/>
                <w:bCs/>
                <w:lang w:val="es-ES"/>
              </w:rPr>
              <w:t>dirección</w:t>
            </w:r>
            <w:r w:rsidR="00FA7C23">
              <w:rPr>
                <w:rFonts w:cstheme="minorHAnsi"/>
                <w:bCs/>
                <w:lang w:val="es-ES"/>
              </w:rPr>
              <w:t xml:space="preserve"> se le manifestó la idea de promover un plan de acción a nivel territ</w:t>
            </w:r>
            <w:r w:rsidR="00D137BC">
              <w:rPr>
                <w:rFonts w:cstheme="minorHAnsi"/>
                <w:bCs/>
                <w:lang w:val="es-ES"/>
              </w:rPr>
              <w:t xml:space="preserve">orial para una incidencia conjunta sobre los temas de discapacidad e inclusión social. </w:t>
            </w:r>
          </w:p>
        </w:tc>
      </w:tr>
      <w:tr w:rsidR="008D4B14" w:rsidRPr="00B229C8" w14:paraId="338EDE17" w14:textId="77777777" w:rsidTr="008D4B14">
        <w:tc>
          <w:tcPr>
            <w:tcW w:w="4868" w:type="dxa"/>
          </w:tcPr>
          <w:p w14:paraId="71E9F275" w14:textId="48F5B331" w:rsidR="008D4B14" w:rsidRDefault="002F2D06" w:rsidP="00BA644E">
            <w:pPr>
              <w:spacing w:before="120" w:after="120"/>
              <w:jc w:val="both"/>
              <w:rPr>
                <w:rFonts w:cstheme="minorHAnsi"/>
                <w:bCs/>
                <w:lang w:val="es-ES"/>
              </w:rPr>
            </w:pPr>
            <w:r>
              <w:rPr>
                <w:rFonts w:cstheme="minorHAnsi"/>
                <w:bCs/>
                <w:lang w:val="es-ES"/>
              </w:rPr>
              <w:t>M</w:t>
            </w:r>
            <w:r w:rsidR="003A7BA6">
              <w:rPr>
                <w:rFonts w:cstheme="minorHAnsi"/>
                <w:bCs/>
                <w:lang w:val="es-ES"/>
              </w:rPr>
              <w:t>inisterio de Salud Pública y Asistencia Social -MSPAS-</w:t>
            </w:r>
          </w:p>
        </w:tc>
        <w:tc>
          <w:tcPr>
            <w:tcW w:w="4868" w:type="dxa"/>
          </w:tcPr>
          <w:p w14:paraId="37077135" w14:textId="4356C24D" w:rsidR="008D4B14" w:rsidRDefault="003D3BE3" w:rsidP="00BA644E">
            <w:pPr>
              <w:spacing w:before="120" w:after="120"/>
              <w:jc w:val="both"/>
              <w:rPr>
                <w:rFonts w:cstheme="minorHAnsi"/>
                <w:bCs/>
                <w:lang w:val="es-ES"/>
              </w:rPr>
            </w:pPr>
            <w:r>
              <w:rPr>
                <w:rFonts w:cstheme="minorHAnsi"/>
                <w:bCs/>
                <w:lang w:val="es-ES"/>
              </w:rPr>
              <w:t>La relación con el Ministerio de Salud y Asistencia Social</w:t>
            </w:r>
            <w:r w:rsidR="00D74184">
              <w:rPr>
                <w:rFonts w:cstheme="minorHAnsi"/>
                <w:bCs/>
                <w:lang w:val="es-ES"/>
              </w:rPr>
              <w:t xml:space="preserve">   -</w:t>
            </w:r>
            <w:r>
              <w:rPr>
                <w:rFonts w:cstheme="minorHAnsi"/>
                <w:bCs/>
                <w:lang w:val="es-ES"/>
              </w:rPr>
              <w:t>MSPAS</w:t>
            </w:r>
            <w:r w:rsidR="00D74184">
              <w:rPr>
                <w:rFonts w:cstheme="minorHAnsi"/>
                <w:bCs/>
                <w:lang w:val="es-ES"/>
              </w:rPr>
              <w:t>-,</w:t>
            </w:r>
            <w:r>
              <w:rPr>
                <w:rFonts w:cstheme="minorHAnsi"/>
                <w:bCs/>
                <w:lang w:val="es-ES"/>
              </w:rPr>
              <w:t xml:space="preserve"> como con algunas otras instituciones públ</w:t>
            </w:r>
            <w:r w:rsidR="00D74184">
              <w:rPr>
                <w:rFonts w:cstheme="minorHAnsi"/>
                <w:bCs/>
                <w:lang w:val="es-ES"/>
              </w:rPr>
              <w:t>ica</w:t>
            </w:r>
            <w:r w:rsidR="00705382">
              <w:rPr>
                <w:rFonts w:cstheme="minorHAnsi"/>
                <w:bCs/>
                <w:lang w:val="es-ES"/>
              </w:rPr>
              <w:t xml:space="preserve">s, será transversal en el desarrollo de la gestión audiológica territorial. En este período </w:t>
            </w:r>
            <w:r w:rsidR="00107EE1" w:rsidRPr="00107EE1">
              <w:rPr>
                <w:rFonts w:cstheme="minorHAnsi"/>
                <w:bCs/>
                <w:lang w:val="es-ES"/>
              </w:rPr>
              <w:t>tanto la Unidad de Discapacidad, como el Departament</w:t>
            </w:r>
            <w:r w:rsidR="009B4E03">
              <w:rPr>
                <w:rFonts w:cstheme="minorHAnsi"/>
                <w:bCs/>
                <w:lang w:val="es-ES"/>
              </w:rPr>
              <w:t xml:space="preserve">o </w:t>
            </w:r>
            <w:r w:rsidR="00107EE1" w:rsidRPr="00107EE1">
              <w:rPr>
                <w:rFonts w:cstheme="minorHAnsi"/>
                <w:bCs/>
                <w:lang w:val="es-ES"/>
              </w:rPr>
              <w:t>de Regulaciones</w:t>
            </w:r>
            <w:r w:rsidR="00482951" w:rsidRPr="00107EE1">
              <w:rPr>
                <w:rFonts w:cstheme="minorHAnsi"/>
                <w:bCs/>
                <w:lang w:val="es-ES"/>
              </w:rPr>
              <w:t xml:space="preserve"> de los Programas de Atención a las Personas -DRPAP-</w:t>
            </w:r>
            <w:r w:rsidR="009B4E03">
              <w:rPr>
                <w:rFonts w:cstheme="minorHAnsi"/>
                <w:bCs/>
                <w:lang w:val="es-ES"/>
              </w:rPr>
              <w:t xml:space="preserve"> y </w:t>
            </w:r>
            <w:r w:rsidR="00032883">
              <w:rPr>
                <w:rFonts w:cstheme="minorHAnsi"/>
                <w:bCs/>
                <w:lang w:val="es-ES"/>
              </w:rPr>
              <w:t xml:space="preserve">la </w:t>
            </w:r>
            <w:r w:rsidR="00482951">
              <w:rPr>
                <w:rFonts w:cstheme="minorHAnsi"/>
                <w:bCs/>
                <w:lang w:val="es-ES"/>
              </w:rPr>
              <w:t>Dirección de epidemiología y gestión de riesgo</w:t>
            </w:r>
            <w:r w:rsidR="00032883">
              <w:rPr>
                <w:rFonts w:cstheme="minorHAnsi"/>
                <w:bCs/>
                <w:lang w:val="es-ES"/>
              </w:rPr>
              <w:t xml:space="preserve"> -DEGR- han colaborado con la p</w:t>
            </w:r>
            <w:r w:rsidR="00443863">
              <w:rPr>
                <w:rFonts w:cstheme="minorHAnsi"/>
                <w:bCs/>
                <w:lang w:val="es-ES"/>
              </w:rPr>
              <w:t>rovisión de información pública y entrevistas de utilidad para completar el documento de análisis de la atención otológica y audiológica</w:t>
            </w:r>
            <w:r w:rsidR="00FA2604">
              <w:rPr>
                <w:rFonts w:cstheme="minorHAnsi"/>
                <w:bCs/>
                <w:lang w:val="es-ES"/>
              </w:rPr>
              <w:t xml:space="preserve">, que a su vez contribuirá para disponer de una estrategia regionalizada. </w:t>
            </w:r>
          </w:p>
        </w:tc>
      </w:tr>
      <w:tr w:rsidR="008D4B14" w:rsidRPr="00B229C8" w14:paraId="346B444B" w14:textId="77777777" w:rsidTr="00610EB2">
        <w:trPr>
          <w:trHeight w:val="2613"/>
        </w:trPr>
        <w:tc>
          <w:tcPr>
            <w:tcW w:w="4868" w:type="dxa"/>
          </w:tcPr>
          <w:p w14:paraId="0AEAD80C" w14:textId="4CB30082" w:rsidR="008D4B14" w:rsidRDefault="003A7BA6" w:rsidP="00BA644E">
            <w:pPr>
              <w:spacing w:before="120" w:after="120"/>
              <w:jc w:val="both"/>
              <w:rPr>
                <w:rFonts w:cstheme="minorHAnsi"/>
                <w:bCs/>
                <w:lang w:val="es-ES"/>
              </w:rPr>
            </w:pPr>
            <w:r>
              <w:rPr>
                <w:rFonts w:cstheme="minorHAnsi"/>
                <w:bCs/>
                <w:lang w:val="es-ES"/>
              </w:rPr>
              <w:t>Ministerio de Educación -MINEDUC</w:t>
            </w:r>
            <w:r w:rsidR="00DB3D3F">
              <w:rPr>
                <w:rFonts w:cstheme="minorHAnsi"/>
                <w:bCs/>
                <w:lang w:val="es-ES"/>
              </w:rPr>
              <w:t>-</w:t>
            </w:r>
          </w:p>
        </w:tc>
        <w:tc>
          <w:tcPr>
            <w:tcW w:w="4868" w:type="dxa"/>
          </w:tcPr>
          <w:p w14:paraId="1F5257DB" w14:textId="3BB0380F" w:rsidR="008D4B14" w:rsidRDefault="00FA2604" w:rsidP="00BA644E">
            <w:pPr>
              <w:spacing w:before="120" w:after="120"/>
              <w:jc w:val="both"/>
              <w:rPr>
                <w:rFonts w:cstheme="minorHAnsi"/>
                <w:bCs/>
                <w:lang w:val="es-ES"/>
              </w:rPr>
            </w:pPr>
            <w:r>
              <w:rPr>
                <w:rFonts w:cstheme="minorHAnsi"/>
                <w:bCs/>
                <w:lang w:val="es-ES"/>
              </w:rPr>
              <w:t xml:space="preserve">Como lo mencionamos anteriormente, se tuvo que reiniciar las </w:t>
            </w:r>
            <w:r w:rsidR="00C318E1">
              <w:rPr>
                <w:rFonts w:cstheme="minorHAnsi"/>
                <w:bCs/>
                <w:lang w:val="es-ES"/>
              </w:rPr>
              <w:t xml:space="preserve">gestiones para la debida autorización en la implementación del tamizaje auditivo escolar. Por lo que, </w:t>
            </w:r>
            <w:r w:rsidR="005531A4">
              <w:rPr>
                <w:rFonts w:cstheme="minorHAnsi"/>
                <w:bCs/>
                <w:lang w:val="es-ES"/>
              </w:rPr>
              <w:t xml:space="preserve">se coordinaron reuniones con la Sra. </w:t>
            </w:r>
            <w:r w:rsidR="000D163F">
              <w:rPr>
                <w:rFonts w:cstheme="minorHAnsi"/>
                <w:bCs/>
                <w:lang w:val="es-ES"/>
              </w:rPr>
              <w:t>ministra</w:t>
            </w:r>
            <w:r w:rsidR="005531A4">
              <w:rPr>
                <w:rFonts w:cstheme="minorHAnsi"/>
                <w:bCs/>
                <w:lang w:val="es-ES"/>
              </w:rPr>
              <w:t xml:space="preserve"> de </w:t>
            </w:r>
            <w:r w:rsidR="000D163F">
              <w:rPr>
                <w:rFonts w:cstheme="minorHAnsi"/>
                <w:bCs/>
                <w:lang w:val="es-ES"/>
              </w:rPr>
              <w:t>e</w:t>
            </w:r>
            <w:r w:rsidR="005531A4">
              <w:rPr>
                <w:rFonts w:cstheme="minorHAnsi"/>
                <w:bCs/>
                <w:lang w:val="es-ES"/>
              </w:rPr>
              <w:t xml:space="preserve">ducación, el </w:t>
            </w:r>
            <w:r w:rsidR="000D163F">
              <w:rPr>
                <w:rFonts w:cstheme="minorHAnsi"/>
                <w:bCs/>
                <w:lang w:val="es-ES"/>
              </w:rPr>
              <w:t>viceministro</w:t>
            </w:r>
            <w:r w:rsidR="005531A4">
              <w:rPr>
                <w:rFonts w:cstheme="minorHAnsi"/>
                <w:bCs/>
                <w:lang w:val="es-ES"/>
              </w:rPr>
              <w:t xml:space="preserve"> administrativo, la Dirección de Educación Especial -DIGEESP-, la Dirección de Cooperación Nacional e Internacional</w:t>
            </w:r>
            <w:r w:rsidR="00FE4C23">
              <w:rPr>
                <w:rFonts w:cstheme="minorHAnsi"/>
                <w:bCs/>
                <w:lang w:val="es-ES"/>
              </w:rPr>
              <w:t xml:space="preserve"> y las Direcciones departamentales de educación de los cuatro </w:t>
            </w:r>
            <w:r w:rsidR="00B92707">
              <w:rPr>
                <w:rFonts w:cstheme="minorHAnsi"/>
                <w:bCs/>
                <w:lang w:val="es-ES"/>
              </w:rPr>
              <w:t xml:space="preserve">(4) departamentos, teniendo </w:t>
            </w:r>
            <w:r w:rsidR="000D163F">
              <w:rPr>
                <w:rFonts w:cstheme="minorHAnsi"/>
                <w:bCs/>
                <w:lang w:val="es-ES"/>
              </w:rPr>
              <w:t xml:space="preserve">resultados positivos en nuestra idea de fortalecer la gestión audiológica para niños y niñas en edad escolar. </w:t>
            </w:r>
          </w:p>
          <w:p w14:paraId="6E6F06F8" w14:textId="103A7BB4" w:rsidR="00182876" w:rsidRDefault="00F7585B" w:rsidP="00BA644E">
            <w:pPr>
              <w:spacing w:before="120" w:after="120"/>
              <w:jc w:val="both"/>
              <w:rPr>
                <w:rFonts w:cstheme="minorHAnsi"/>
                <w:bCs/>
                <w:lang w:val="es-ES"/>
              </w:rPr>
            </w:pPr>
            <w:r>
              <w:rPr>
                <w:rFonts w:cstheme="minorHAnsi"/>
                <w:bCs/>
                <w:lang w:val="es-ES"/>
              </w:rPr>
              <w:t xml:space="preserve"> </w:t>
            </w:r>
          </w:p>
        </w:tc>
      </w:tr>
      <w:tr w:rsidR="008D4B14" w:rsidRPr="00B229C8" w14:paraId="1F4DAEF3" w14:textId="77777777" w:rsidTr="008D4B14">
        <w:tc>
          <w:tcPr>
            <w:tcW w:w="4868" w:type="dxa"/>
          </w:tcPr>
          <w:p w14:paraId="1227AFD0" w14:textId="76E2B233" w:rsidR="008D4B14" w:rsidRDefault="005A065E" w:rsidP="00BA644E">
            <w:pPr>
              <w:spacing w:before="120" w:after="120"/>
              <w:jc w:val="both"/>
              <w:rPr>
                <w:rFonts w:cstheme="minorHAnsi"/>
                <w:bCs/>
                <w:lang w:val="es-ES"/>
              </w:rPr>
            </w:pPr>
            <w:r>
              <w:rPr>
                <w:rFonts w:cstheme="minorHAnsi"/>
                <w:bCs/>
                <w:lang w:val="es-ES"/>
              </w:rPr>
              <w:t>Instituto Nacional de Estadística</w:t>
            </w:r>
          </w:p>
        </w:tc>
        <w:tc>
          <w:tcPr>
            <w:tcW w:w="4868" w:type="dxa"/>
          </w:tcPr>
          <w:p w14:paraId="17908BBE" w14:textId="1527C938" w:rsidR="001248D7" w:rsidRDefault="000D163F" w:rsidP="00BA644E">
            <w:pPr>
              <w:spacing w:before="120" w:after="120"/>
              <w:jc w:val="both"/>
              <w:rPr>
                <w:rFonts w:cstheme="minorHAnsi"/>
                <w:bCs/>
                <w:lang w:val="es-ES"/>
              </w:rPr>
            </w:pPr>
            <w:r>
              <w:rPr>
                <w:rFonts w:cstheme="minorHAnsi"/>
                <w:bCs/>
                <w:lang w:val="es-ES"/>
              </w:rPr>
              <w:t xml:space="preserve">Contamos con la colaboración de la </w:t>
            </w:r>
            <w:r w:rsidR="009E6E12">
              <w:rPr>
                <w:rFonts w:cstheme="minorHAnsi"/>
                <w:bCs/>
                <w:lang w:val="es-ES"/>
              </w:rPr>
              <w:t xml:space="preserve">Dirección de Estadística continua quien proporcionó y verifico una serie de informaciones relacionadas con la sección </w:t>
            </w:r>
            <w:r w:rsidR="00B96E69">
              <w:rPr>
                <w:rFonts w:cstheme="minorHAnsi"/>
                <w:bCs/>
                <w:lang w:val="es-ES"/>
              </w:rPr>
              <w:t>de datos sociodemográficos del documento “Análisis de la atención otológica y audiológica</w:t>
            </w:r>
            <w:r w:rsidR="007B5DEC">
              <w:rPr>
                <w:rFonts w:cstheme="minorHAnsi"/>
                <w:bCs/>
                <w:lang w:val="es-ES"/>
              </w:rPr>
              <w:t>” de la OMS. Entre estas informaciones se especificó l</w:t>
            </w:r>
            <w:r w:rsidR="004F1A96">
              <w:rPr>
                <w:rFonts w:cstheme="minorHAnsi"/>
                <w:bCs/>
                <w:lang w:val="es-ES"/>
              </w:rPr>
              <w:t xml:space="preserve">os hallazgos estadísticos de herramientas tales como la Encuesta Nacional de Condiciones de Vida -ENCONVI- y la Encuesta Nacional de Discapacidad -ENDIS-. </w:t>
            </w:r>
          </w:p>
        </w:tc>
      </w:tr>
      <w:tr w:rsidR="008D4B14" w:rsidRPr="00B229C8" w14:paraId="12E3FE6F" w14:textId="77777777" w:rsidTr="008D4B14">
        <w:tc>
          <w:tcPr>
            <w:tcW w:w="4868" w:type="dxa"/>
          </w:tcPr>
          <w:p w14:paraId="023D593A" w14:textId="5BB3B85B" w:rsidR="008D4B14" w:rsidRDefault="008701D8" w:rsidP="00BA644E">
            <w:pPr>
              <w:spacing w:before="120" w:after="120"/>
              <w:jc w:val="both"/>
              <w:rPr>
                <w:rFonts w:cstheme="minorHAnsi"/>
                <w:bCs/>
                <w:lang w:val="es-ES"/>
              </w:rPr>
            </w:pPr>
            <w:r>
              <w:rPr>
                <w:rFonts w:cstheme="minorHAnsi"/>
                <w:bCs/>
                <w:lang w:val="es-ES"/>
              </w:rPr>
              <w:lastRenderedPageBreak/>
              <w:t>Centro de audición y adiestramiento fonético -CEDAF-</w:t>
            </w:r>
          </w:p>
        </w:tc>
        <w:tc>
          <w:tcPr>
            <w:tcW w:w="4868" w:type="dxa"/>
          </w:tcPr>
          <w:p w14:paraId="0694BB59" w14:textId="4744164B" w:rsidR="008D4B14" w:rsidRDefault="0042645C" w:rsidP="00BA644E">
            <w:pPr>
              <w:spacing w:before="120" w:after="120"/>
              <w:jc w:val="both"/>
              <w:rPr>
                <w:rFonts w:cstheme="minorHAnsi"/>
                <w:bCs/>
                <w:lang w:val="es-ES"/>
              </w:rPr>
            </w:pPr>
            <w:r>
              <w:rPr>
                <w:rFonts w:cstheme="minorHAnsi"/>
                <w:bCs/>
                <w:lang w:val="es-ES"/>
              </w:rPr>
              <w:t>Ante la necesidad de buscar un actor con las calidades profesionales y experimentales nos avocamos a la Dra. Patricia Castellanos (Gerente General de CEDAF y Consultora de audiología para CBM)</w:t>
            </w:r>
            <w:r w:rsidR="00756F0D">
              <w:rPr>
                <w:rFonts w:cstheme="minorHAnsi"/>
                <w:bCs/>
                <w:lang w:val="es-ES"/>
              </w:rPr>
              <w:t xml:space="preserve">, quien nos amplió información perceptiva sobre la atención audiológica y otológica en Guatemala. </w:t>
            </w:r>
          </w:p>
        </w:tc>
      </w:tr>
      <w:tr w:rsidR="008701D8" w:rsidRPr="00B229C8" w14:paraId="0FD97DF9" w14:textId="77777777" w:rsidTr="008D4B14">
        <w:tc>
          <w:tcPr>
            <w:tcW w:w="4868" w:type="dxa"/>
          </w:tcPr>
          <w:p w14:paraId="4B4062DE" w14:textId="256453A8" w:rsidR="008701D8" w:rsidRDefault="008701D8" w:rsidP="00BA644E">
            <w:pPr>
              <w:spacing w:before="120" w:after="120"/>
              <w:jc w:val="both"/>
              <w:rPr>
                <w:rFonts w:cstheme="minorHAnsi"/>
                <w:bCs/>
                <w:lang w:val="es-ES"/>
              </w:rPr>
            </w:pPr>
            <w:r>
              <w:rPr>
                <w:rFonts w:cstheme="minorHAnsi"/>
                <w:bCs/>
                <w:lang w:val="es-ES"/>
              </w:rPr>
              <w:t>Centro Universitario de Zacapa -</w:t>
            </w:r>
            <w:proofErr w:type="spellStart"/>
            <w:r>
              <w:rPr>
                <w:rFonts w:cstheme="minorHAnsi"/>
                <w:bCs/>
                <w:lang w:val="es-ES"/>
              </w:rPr>
              <w:t>CUNZAC</w:t>
            </w:r>
            <w:proofErr w:type="spellEnd"/>
            <w:r>
              <w:rPr>
                <w:rFonts w:cstheme="minorHAnsi"/>
                <w:bCs/>
                <w:lang w:val="es-ES"/>
              </w:rPr>
              <w:t>-</w:t>
            </w:r>
          </w:p>
        </w:tc>
        <w:tc>
          <w:tcPr>
            <w:tcW w:w="4868" w:type="dxa"/>
          </w:tcPr>
          <w:p w14:paraId="001DBC9D" w14:textId="2E44032F" w:rsidR="008701D8" w:rsidRDefault="008C2716" w:rsidP="00BA644E">
            <w:pPr>
              <w:spacing w:before="120" w:after="120"/>
              <w:jc w:val="both"/>
              <w:rPr>
                <w:rFonts w:cstheme="minorHAnsi"/>
                <w:bCs/>
                <w:lang w:val="es-ES"/>
              </w:rPr>
            </w:pPr>
            <w:r w:rsidRPr="00900A88">
              <w:rPr>
                <w:rFonts w:cstheme="minorHAnsi"/>
                <w:bCs/>
                <w:lang w:val="es-ES"/>
              </w:rPr>
              <w:t>El Centro</w:t>
            </w:r>
            <w:r>
              <w:rPr>
                <w:rFonts w:cstheme="minorHAnsi"/>
                <w:bCs/>
                <w:lang w:val="es-ES"/>
              </w:rPr>
              <w:t xml:space="preserve"> Universitario de Zacapa es una </w:t>
            </w:r>
            <w:r w:rsidR="00425112">
              <w:rPr>
                <w:rFonts w:cstheme="minorHAnsi"/>
                <w:bCs/>
                <w:lang w:val="es-ES"/>
              </w:rPr>
              <w:t>institución de mucha incidencia en dicho departamento</w:t>
            </w:r>
            <w:r w:rsidR="007655F6">
              <w:rPr>
                <w:rFonts w:cstheme="minorHAnsi"/>
                <w:bCs/>
                <w:lang w:val="es-ES"/>
              </w:rPr>
              <w:t xml:space="preserve">, </w:t>
            </w:r>
            <w:r w:rsidR="00FD3093">
              <w:rPr>
                <w:rFonts w:cstheme="minorHAnsi"/>
                <w:bCs/>
                <w:lang w:val="es-ES"/>
              </w:rPr>
              <w:t xml:space="preserve">con la cual hemos establecido una buena relación </w:t>
            </w:r>
            <w:r w:rsidR="00007330">
              <w:rPr>
                <w:rFonts w:cstheme="minorHAnsi"/>
                <w:bCs/>
                <w:lang w:val="es-ES"/>
              </w:rPr>
              <w:t>que ha permitido un posicionamiento positivo en el territorio, el cual ha provocado</w:t>
            </w:r>
            <w:r w:rsidR="003769F2">
              <w:rPr>
                <w:rFonts w:cstheme="minorHAnsi"/>
                <w:bCs/>
                <w:lang w:val="es-ES"/>
              </w:rPr>
              <w:t xml:space="preserve"> tender alianzas con distintos actores importantes</w:t>
            </w:r>
            <w:r w:rsidR="00DC14F5">
              <w:rPr>
                <w:rFonts w:cstheme="minorHAnsi"/>
                <w:bCs/>
                <w:lang w:val="es-ES"/>
              </w:rPr>
              <w:t>,</w:t>
            </w:r>
            <w:r w:rsidR="003769F2">
              <w:rPr>
                <w:rFonts w:cstheme="minorHAnsi"/>
                <w:bCs/>
                <w:lang w:val="es-ES"/>
              </w:rPr>
              <w:t xml:space="preserve"> como e</w:t>
            </w:r>
            <w:r w:rsidR="00F6246B">
              <w:rPr>
                <w:rFonts w:cstheme="minorHAnsi"/>
                <w:bCs/>
                <w:lang w:val="es-ES"/>
              </w:rPr>
              <w:t>l</w:t>
            </w:r>
            <w:r w:rsidR="003769F2">
              <w:rPr>
                <w:rFonts w:cstheme="minorHAnsi"/>
                <w:bCs/>
                <w:lang w:val="es-ES"/>
              </w:rPr>
              <w:t xml:space="preserve"> Hospital Regional de Zacapa, Área de Salud, Municipalidad</w:t>
            </w:r>
            <w:r w:rsidR="00F6246B">
              <w:rPr>
                <w:rFonts w:cstheme="minorHAnsi"/>
                <w:bCs/>
                <w:lang w:val="es-ES"/>
              </w:rPr>
              <w:t>, Pastoral de la Salud y la CODEDI</w:t>
            </w:r>
            <w:r w:rsidR="00316644">
              <w:rPr>
                <w:rFonts w:cstheme="minorHAnsi"/>
                <w:bCs/>
                <w:lang w:val="es-ES"/>
              </w:rPr>
              <w:t>S. Lo anterior ha sido posible</w:t>
            </w:r>
            <w:r w:rsidR="001C7DF2">
              <w:rPr>
                <w:rFonts w:cstheme="minorHAnsi"/>
                <w:bCs/>
                <w:lang w:val="es-ES"/>
              </w:rPr>
              <w:t xml:space="preserve"> gracias a elaborar una estrategia de comunicación intersectori</w:t>
            </w:r>
            <w:r w:rsidR="00B921B2">
              <w:rPr>
                <w:rFonts w:cstheme="minorHAnsi"/>
                <w:bCs/>
                <w:lang w:val="es-ES"/>
              </w:rPr>
              <w:t xml:space="preserve">al, con el objetivo de que la población conozca los servicios que la FSqE está llevando al territorio, así como las acciones </w:t>
            </w:r>
            <w:r w:rsidR="007D3B4E">
              <w:rPr>
                <w:rFonts w:cstheme="minorHAnsi"/>
                <w:bCs/>
                <w:lang w:val="es-ES"/>
              </w:rPr>
              <w:t>que</w:t>
            </w:r>
            <w:r w:rsidR="00B921B2">
              <w:rPr>
                <w:rFonts w:cstheme="minorHAnsi"/>
                <w:bCs/>
                <w:lang w:val="es-ES"/>
              </w:rPr>
              <w:t xml:space="preserve"> cada una de las institucione</w:t>
            </w:r>
            <w:r w:rsidR="00990B88">
              <w:rPr>
                <w:rFonts w:cstheme="minorHAnsi"/>
                <w:bCs/>
                <w:lang w:val="es-ES"/>
              </w:rPr>
              <w:t xml:space="preserve">s </w:t>
            </w:r>
            <w:r w:rsidR="00866476">
              <w:rPr>
                <w:rFonts w:cstheme="minorHAnsi"/>
                <w:bCs/>
                <w:lang w:val="es-ES"/>
              </w:rPr>
              <w:t>y organizaciones con presencia en el departamento</w:t>
            </w:r>
            <w:r w:rsidR="007D3B4E">
              <w:rPr>
                <w:rFonts w:cstheme="minorHAnsi"/>
                <w:bCs/>
                <w:lang w:val="es-ES"/>
              </w:rPr>
              <w:t xml:space="preserve"> desarrollan en materia de </w:t>
            </w:r>
            <w:r w:rsidR="00D5714F">
              <w:rPr>
                <w:rFonts w:cstheme="minorHAnsi"/>
                <w:bCs/>
                <w:lang w:val="es-ES"/>
              </w:rPr>
              <w:t xml:space="preserve">discapacidad y que enfocan sus esfuerzos en la población vulnerable. </w:t>
            </w:r>
            <w:r w:rsidR="00866476">
              <w:rPr>
                <w:rFonts w:cstheme="minorHAnsi"/>
                <w:bCs/>
                <w:lang w:val="es-ES"/>
              </w:rPr>
              <w:t xml:space="preserve"> </w:t>
            </w:r>
          </w:p>
        </w:tc>
      </w:tr>
      <w:tr w:rsidR="008701D8" w:rsidRPr="00B229C8" w14:paraId="6E495A29" w14:textId="77777777" w:rsidTr="008D4B14">
        <w:tc>
          <w:tcPr>
            <w:tcW w:w="4868" w:type="dxa"/>
          </w:tcPr>
          <w:p w14:paraId="1CCE4579" w14:textId="4865E755" w:rsidR="008701D8" w:rsidRDefault="006A0104" w:rsidP="00BA644E">
            <w:pPr>
              <w:spacing w:before="120" w:after="120"/>
              <w:jc w:val="both"/>
              <w:rPr>
                <w:rFonts w:cstheme="minorHAnsi"/>
                <w:bCs/>
                <w:lang w:val="es-ES"/>
              </w:rPr>
            </w:pPr>
            <w:r>
              <w:rPr>
                <w:rFonts w:cstheme="minorHAnsi"/>
                <w:bCs/>
                <w:lang w:val="es-ES"/>
              </w:rPr>
              <w:t>Pastoral de la Salud de Zacapa</w:t>
            </w:r>
          </w:p>
        </w:tc>
        <w:tc>
          <w:tcPr>
            <w:tcW w:w="4868" w:type="dxa"/>
          </w:tcPr>
          <w:p w14:paraId="304BFD83" w14:textId="47608511" w:rsidR="008701D8" w:rsidRDefault="0097188E" w:rsidP="00BA644E">
            <w:pPr>
              <w:spacing w:before="120" w:after="120"/>
              <w:jc w:val="both"/>
              <w:rPr>
                <w:rFonts w:cstheme="minorHAnsi"/>
                <w:bCs/>
                <w:lang w:val="es-ES"/>
              </w:rPr>
            </w:pPr>
            <w:r>
              <w:rPr>
                <w:rFonts w:cstheme="minorHAnsi"/>
                <w:bCs/>
                <w:lang w:val="es-ES"/>
              </w:rPr>
              <w:t xml:space="preserve">Es una institución que aglomera cantidades de información relacionada a la necesidad de la gente que se desarrolla en situación de pobreza y pobreza </w:t>
            </w:r>
            <w:r w:rsidR="00EC399F">
              <w:rPr>
                <w:rFonts w:cstheme="minorHAnsi"/>
                <w:bCs/>
                <w:lang w:val="es-ES"/>
              </w:rPr>
              <w:t>extrema</w:t>
            </w:r>
            <w:r>
              <w:rPr>
                <w:rFonts w:cstheme="minorHAnsi"/>
                <w:bCs/>
                <w:lang w:val="es-ES"/>
              </w:rPr>
              <w:t xml:space="preserve"> en el oriente del país. Así también, podemos aumentar los servicio</w:t>
            </w:r>
            <w:r w:rsidR="0020582F">
              <w:rPr>
                <w:rFonts w:cstheme="minorHAnsi"/>
                <w:bCs/>
                <w:lang w:val="es-ES"/>
              </w:rPr>
              <w:t xml:space="preserve">s en las medidas que ya tienen estipuladas, por medio de nuestra participación. </w:t>
            </w:r>
          </w:p>
        </w:tc>
      </w:tr>
      <w:tr w:rsidR="006A0104" w:rsidRPr="00B229C8" w14:paraId="313F001C" w14:textId="77777777" w:rsidTr="008D4B14">
        <w:tc>
          <w:tcPr>
            <w:tcW w:w="4868" w:type="dxa"/>
          </w:tcPr>
          <w:p w14:paraId="21B2A84A" w14:textId="61EB96FB" w:rsidR="006A0104" w:rsidRDefault="00845F49" w:rsidP="00BA644E">
            <w:pPr>
              <w:spacing w:before="120" w:after="120"/>
              <w:jc w:val="both"/>
              <w:rPr>
                <w:rFonts w:cstheme="minorHAnsi"/>
                <w:bCs/>
                <w:lang w:val="es-ES"/>
              </w:rPr>
            </w:pPr>
            <w:r>
              <w:rPr>
                <w:rFonts w:cstheme="minorHAnsi"/>
                <w:bCs/>
                <w:lang w:val="es-ES"/>
              </w:rPr>
              <w:t xml:space="preserve">Pediatría del Hospital Regional de Escuintla </w:t>
            </w:r>
          </w:p>
        </w:tc>
        <w:tc>
          <w:tcPr>
            <w:tcW w:w="4868" w:type="dxa"/>
          </w:tcPr>
          <w:p w14:paraId="5DEEE7C9" w14:textId="2F5F63DD" w:rsidR="006A0104" w:rsidRDefault="00BF40DF" w:rsidP="00BA644E">
            <w:pPr>
              <w:spacing w:before="120" w:after="120"/>
              <w:jc w:val="both"/>
              <w:rPr>
                <w:rFonts w:cstheme="minorHAnsi"/>
                <w:bCs/>
                <w:lang w:val="es-ES"/>
              </w:rPr>
            </w:pPr>
            <w:r>
              <w:rPr>
                <w:rFonts w:cstheme="minorHAnsi"/>
                <w:bCs/>
                <w:lang w:val="es-ES"/>
              </w:rPr>
              <w:t>Dispone</w:t>
            </w:r>
            <w:r w:rsidR="00DD4699">
              <w:rPr>
                <w:rFonts w:cstheme="minorHAnsi"/>
                <w:bCs/>
                <w:lang w:val="es-ES"/>
              </w:rPr>
              <w:t>mos</w:t>
            </w:r>
            <w:r>
              <w:rPr>
                <w:rFonts w:cstheme="minorHAnsi"/>
                <w:bCs/>
                <w:lang w:val="es-ES"/>
              </w:rPr>
              <w:t xml:space="preserve"> de una buena relación con pediatras, neonatólogos, médicos y enfermeras</w:t>
            </w:r>
            <w:r w:rsidR="009A6ED9">
              <w:rPr>
                <w:rFonts w:cstheme="minorHAnsi"/>
                <w:bCs/>
                <w:lang w:val="es-ES"/>
              </w:rPr>
              <w:t xml:space="preserve"> del </w:t>
            </w:r>
            <w:r w:rsidR="006A08D2">
              <w:rPr>
                <w:rFonts w:cstheme="minorHAnsi"/>
                <w:bCs/>
                <w:lang w:val="es-ES"/>
              </w:rPr>
              <w:t>hospital regional</w:t>
            </w:r>
            <w:r w:rsidR="002A6B0A">
              <w:rPr>
                <w:rFonts w:cstheme="minorHAnsi"/>
                <w:bCs/>
                <w:lang w:val="es-ES"/>
              </w:rPr>
              <w:t xml:space="preserve">, lo cual nos ha permitido </w:t>
            </w:r>
            <w:r w:rsidR="00136FBE">
              <w:rPr>
                <w:rFonts w:cstheme="minorHAnsi"/>
                <w:bCs/>
                <w:lang w:val="es-ES"/>
              </w:rPr>
              <w:t xml:space="preserve">desarrollar </w:t>
            </w:r>
            <w:r w:rsidR="006E1178">
              <w:rPr>
                <w:rFonts w:cstheme="minorHAnsi"/>
                <w:bCs/>
                <w:lang w:val="es-ES"/>
              </w:rPr>
              <w:t>el tamizaje auditivo neonatal</w:t>
            </w:r>
            <w:r w:rsidR="00CE121D">
              <w:rPr>
                <w:rFonts w:cstheme="minorHAnsi"/>
                <w:bCs/>
                <w:lang w:val="es-ES"/>
              </w:rPr>
              <w:t xml:space="preserve">, así como jornadas de capacitación dirigidas a enfermeras, médicas y </w:t>
            </w:r>
            <w:r w:rsidR="004B0CD9">
              <w:rPr>
                <w:rFonts w:cstheme="minorHAnsi"/>
                <w:bCs/>
                <w:lang w:val="es-ES"/>
              </w:rPr>
              <w:t>personal administrativo</w:t>
            </w:r>
            <w:r w:rsidR="00D72320">
              <w:rPr>
                <w:rFonts w:cstheme="minorHAnsi"/>
                <w:bCs/>
                <w:lang w:val="es-ES"/>
              </w:rPr>
              <w:t xml:space="preserve">. </w:t>
            </w:r>
            <w:r w:rsidR="009D2876">
              <w:rPr>
                <w:rFonts w:cstheme="minorHAnsi"/>
                <w:bCs/>
                <w:lang w:val="es-ES"/>
              </w:rPr>
              <w:t xml:space="preserve">El Dr. Willy Menéndez Nieves es el </w:t>
            </w:r>
            <w:r w:rsidR="00257293">
              <w:rPr>
                <w:rFonts w:cstheme="minorHAnsi"/>
                <w:bCs/>
                <w:lang w:val="es-ES"/>
              </w:rPr>
              <w:t>jefe</w:t>
            </w:r>
            <w:r w:rsidR="009D2876">
              <w:rPr>
                <w:rFonts w:cstheme="minorHAnsi"/>
                <w:bCs/>
                <w:lang w:val="es-ES"/>
              </w:rPr>
              <w:t xml:space="preserve"> de pediatría del hospital regional de Escuintla y con ello posee la mejor escuela de pediatría y neonatología a nivel público</w:t>
            </w:r>
            <w:r w:rsidR="004D73E6">
              <w:rPr>
                <w:rFonts w:cstheme="minorHAnsi"/>
                <w:bCs/>
                <w:lang w:val="es-ES"/>
              </w:rPr>
              <w:t>.</w:t>
            </w:r>
          </w:p>
        </w:tc>
      </w:tr>
      <w:tr w:rsidR="00845F49" w:rsidRPr="00B229C8" w14:paraId="323E5569" w14:textId="77777777" w:rsidTr="008D4B14">
        <w:tc>
          <w:tcPr>
            <w:tcW w:w="4868" w:type="dxa"/>
          </w:tcPr>
          <w:p w14:paraId="1DB933D4" w14:textId="500B803C" w:rsidR="00845F49" w:rsidRDefault="00AA25BD" w:rsidP="00BA644E">
            <w:pPr>
              <w:spacing w:before="120" w:after="120"/>
              <w:jc w:val="both"/>
              <w:rPr>
                <w:rFonts w:cstheme="minorHAnsi"/>
                <w:bCs/>
                <w:lang w:val="es-ES"/>
              </w:rPr>
            </w:pPr>
            <w:r>
              <w:rPr>
                <w:rFonts w:cstheme="minorHAnsi"/>
                <w:bCs/>
                <w:lang w:val="es-ES"/>
              </w:rPr>
              <w:t xml:space="preserve">Asociación Nacional de Otorrinolaringología </w:t>
            </w:r>
          </w:p>
        </w:tc>
        <w:tc>
          <w:tcPr>
            <w:tcW w:w="4868" w:type="dxa"/>
          </w:tcPr>
          <w:p w14:paraId="373893F6" w14:textId="6A3DA915" w:rsidR="00563986" w:rsidRDefault="00647493" w:rsidP="00BA644E">
            <w:pPr>
              <w:spacing w:before="120" w:after="120"/>
              <w:jc w:val="both"/>
              <w:rPr>
                <w:rFonts w:cstheme="minorHAnsi"/>
                <w:bCs/>
                <w:lang w:val="es-ES"/>
              </w:rPr>
            </w:pPr>
            <w:r>
              <w:rPr>
                <w:rFonts w:cstheme="minorHAnsi"/>
                <w:bCs/>
                <w:lang w:val="es-ES"/>
              </w:rPr>
              <w:t>La relación con</w:t>
            </w:r>
            <w:r w:rsidR="00493E2B">
              <w:rPr>
                <w:rFonts w:cstheme="minorHAnsi"/>
                <w:bCs/>
                <w:lang w:val="es-ES"/>
              </w:rPr>
              <w:t xml:space="preserve"> la Asociación Nacional de Otorrinolaringología </w:t>
            </w:r>
            <w:r>
              <w:rPr>
                <w:rFonts w:cstheme="minorHAnsi"/>
                <w:bCs/>
                <w:lang w:val="es-ES"/>
              </w:rPr>
              <w:t xml:space="preserve">nos ha permitido conocer </w:t>
            </w:r>
            <w:r w:rsidR="003A5445">
              <w:rPr>
                <w:rFonts w:cstheme="minorHAnsi"/>
                <w:bCs/>
                <w:lang w:val="es-ES"/>
              </w:rPr>
              <w:t>a los especialistas que visitan los territorios</w:t>
            </w:r>
            <w:r w:rsidR="00A935C3">
              <w:rPr>
                <w:rFonts w:cstheme="minorHAnsi"/>
                <w:bCs/>
                <w:lang w:val="es-ES"/>
              </w:rPr>
              <w:t>; en Quetzaltenango el Dr.</w:t>
            </w:r>
            <w:r w:rsidR="00204470">
              <w:rPr>
                <w:rFonts w:cstheme="minorHAnsi"/>
                <w:bCs/>
                <w:lang w:val="es-ES"/>
              </w:rPr>
              <w:t xml:space="preserve"> Manuel Díaz</w:t>
            </w:r>
            <w:r w:rsidR="006016A1">
              <w:rPr>
                <w:rFonts w:cstheme="minorHAnsi"/>
                <w:bCs/>
                <w:lang w:val="es-ES"/>
              </w:rPr>
              <w:t xml:space="preserve">; en Sololá </w:t>
            </w:r>
            <w:r w:rsidR="00746656">
              <w:rPr>
                <w:rFonts w:cstheme="minorHAnsi"/>
                <w:bCs/>
                <w:lang w:val="es-ES"/>
              </w:rPr>
              <w:t>el</w:t>
            </w:r>
            <w:r w:rsidR="006016A1">
              <w:rPr>
                <w:rFonts w:cstheme="minorHAnsi"/>
                <w:bCs/>
                <w:lang w:val="es-ES"/>
              </w:rPr>
              <w:t xml:space="preserve"> D</w:t>
            </w:r>
            <w:r w:rsidR="00746656">
              <w:rPr>
                <w:rFonts w:cstheme="minorHAnsi"/>
                <w:bCs/>
                <w:lang w:val="es-ES"/>
              </w:rPr>
              <w:t>r.</w:t>
            </w:r>
            <w:r w:rsidR="00FF383B">
              <w:rPr>
                <w:rFonts w:cstheme="minorHAnsi"/>
                <w:bCs/>
                <w:lang w:val="es-ES"/>
              </w:rPr>
              <w:t xml:space="preserve"> </w:t>
            </w:r>
            <w:r w:rsidR="00B85853">
              <w:rPr>
                <w:rFonts w:cstheme="minorHAnsi"/>
                <w:bCs/>
                <w:lang w:val="es-ES"/>
              </w:rPr>
              <w:t>Carlos Guillermo</w:t>
            </w:r>
            <w:r w:rsidR="00E96AD9">
              <w:rPr>
                <w:rFonts w:cstheme="minorHAnsi"/>
                <w:bCs/>
                <w:lang w:val="es-ES"/>
              </w:rPr>
              <w:t xml:space="preserve"> Álvarez</w:t>
            </w:r>
            <w:r w:rsidR="006016A1">
              <w:rPr>
                <w:rFonts w:cstheme="minorHAnsi"/>
                <w:bCs/>
                <w:lang w:val="es-ES"/>
              </w:rPr>
              <w:t>; en Escuintla</w:t>
            </w:r>
            <w:r w:rsidR="00F20449">
              <w:rPr>
                <w:rFonts w:cstheme="minorHAnsi"/>
                <w:bCs/>
                <w:lang w:val="es-ES"/>
              </w:rPr>
              <w:t xml:space="preserve"> </w:t>
            </w:r>
            <w:r w:rsidR="00FF383B">
              <w:rPr>
                <w:rFonts w:cstheme="minorHAnsi"/>
                <w:bCs/>
                <w:lang w:val="es-ES"/>
              </w:rPr>
              <w:t>la</w:t>
            </w:r>
            <w:r w:rsidR="006016A1">
              <w:rPr>
                <w:rFonts w:cstheme="minorHAnsi"/>
                <w:bCs/>
                <w:lang w:val="es-ES"/>
              </w:rPr>
              <w:t xml:space="preserve"> Dr</w:t>
            </w:r>
            <w:r w:rsidR="00FF383B">
              <w:rPr>
                <w:rFonts w:cstheme="minorHAnsi"/>
                <w:bCs/>
                <w:lang w:val="es-ES"/>
              </w:rPr>
              <w:t>a. Olinda Morales</w:t>
            </w:r>
            <w:r w:rsidR="006016A1">
              <w:rPr>
                <w:rFonts w:cstheme="minorHAnsi"/>
                <w:bCs/>
                <w:lang w:val="es-ES"/>
              </w:rPr>
              <w:t xml:space="preserve">; en </w:t>
            </w:r>
            <w:r w:rsidR="00A81A38">
              <w:rPr>
                <w:rFonts w:cstheme="minorHAnsi"/>
                <w:bCs/>
                <w:lang w:val="es-ES"/>
              </w:rPr>
              <w:t>Zacapa el Dr.</w:t>
            </w:r>
            <w:r w:rsidR="00FF383B">
              <w:rPr>
                <w:rFonts w:cstheme="minorHAnsi"/>
                <w:bCs/>
                <w:lang w:val="es-ES"/>
              </w:rPr>
              <w:t xml:space="preserve"> </w:t>
            </w:r>
            <w:r w:rsidR="00746656">
              <w:rPr>
                <w:rFonts w:cstheme="minorHAnsi"/>
                <w:bCs/>
                <w:lang w:val="es-ES"/>
              </w:rPr>
              <w:t xml:space="preserve">Gladys Izquierdo. </w:t>
            </w:r>
            <w:r w:rsidR="00A81A38">
              <w:rPr>
                <w:rFonts w:cstheme="minorHAnsi"/>
                <w:bCs/>
                <w:lang w:val="es-ES"/>
              </w:rPr>
              <w:t xml:space="preserve">Cada uno de ellos son </w:t>
            </w:r>
            <w:r w:rsidR="00E87AC4">
              <w:rPr>
                <w:rFonts w:cstheme="minorHAnsi"/>
                <w:bCs/>
                <w:lang w:val="es-ES"/>
              </w:rPr>
              <w:t>reconocidos por su calidad profesional y humana, lo cual no</w:t>
            </w:r>
            <w:r w:rsidR="000A182A">
              <w:rPr>
                <w:rFonts w:cstheme="minorHAnsi"/>
                <w:bCs/>
                <w:lang w:val="es-ES"/>
              </w:rPr>
              <w:t xml:space="preserve">s garantiza </w:t>
            </w:r>
            <w:r w:rsidR="007C463A">
              <w:rPr>
                <w:rFonts w:cstheme="minorHAnsi"/>
                <w:bCs/>
                <w:lang w:val="es-ES"/>
              </w:rPr>
              <w:t xml:space="preserve">poder tener a </w:t>
            </w:r>
            <w:r w:rsidR="00A935C3">
              <w:rPr>
                <w:rFonts w:cstheme="minorHAnsi"/>
                <w:bCs/>
                <w:lang w:val="es-ES"/>
              </w:rPr>
              <w:t>referentes de la otología</w:t>
            </w:r>
            <w:r w:rsidR="004844F3">
              <w:rPr>
                <w:rFonts w:cstheme="minorHAnsi"/>
                <w:bCs/>
                <w:lang w:val="es-ES"/>
              </w:rPr>
              <w:t xml:space="preserve"> como aliados y </w:t>
            </w:r>
            <w:r w:rsidR="008B749F">
              <w:rPr>
                <w:rFonts w:cstheme="minorHAnsi"/>
                <w:bCs/>
                <w:lang w:val="es-ES"/>
              </w:rPr>
              <w:t xml:space="preserve">así coordinar acciones </w:t>
            </w:r>
            <w:r w:rsidR="009E686C">
              <w:rPr>
                <w:rFonts w:cstheme="minorHAnsi"/>
                <w:bCs/>
                <w:lang w:val="es-ES"/>
              </w:rPr>
              <w:t xml:space="preserve">que </w:t>
            </w:r>
            <w:r w:rsidR="00AB5ACB">
              <w:rPr>
                <w:rFonts w:cstheme="minorHAnsi"/>
                <w:bCs/>
                <w:lang w:val="es-ES"/>
              </w:rPr>
              <w:t xml:space="preserve">permitan ampliar y acercar los servicios a la población. </w:t>
            </w:r>
          </w:p>
          <w:p w14:paraId="65060017" w14:textId="241D5930" w:rsidR="00845F49" w:rsidRDefault="00E91197" w:rsidP="00BA644E">
            <w:pPr>
              <w:spacing w:before="120" w:after="120"/>
              <w:jc w:val="both"/>
              <w:rPr>
                <w:rFonts w:cstheme="minorHAnsi"/>
                <w:bCs/>
                <w:lang w:val="es-ES"/>
              </w:rPr>
            </w:pPr>
            <w:r>
              <w:rPr>
                <w:rFonts w:cstheme="minorHAnsi"/>
                <w:bCs/>
                <w:lang w:val="es-ES"/>
              </w:rPr>
              <w:t>La A</w:t>
            </w:r>
            <w:r w:rsidR="00563986">
              <w:rPr>
                <w:rFonts w:cstheme="minorHAnsi"/>
                <w:bCs/>
                <w:lang w:val="es-ES"/>
              </w:rPr>
              <w:t>so</w:t>
            </w:r>
            <w:r>
              <w:rPr>
                <w:rFonts w:cstheme="minorHAnsi"/>
                <w:bCs/>
                <w:lang w:val="es-ES"/>
              </w:rPr>
              <w:t xml:space="preserve">ciación Nacional de Otorrinolaringología </w:t>
            </w:r>
            <w:r w:rsidR="00CB7569">
              <w:rPr>
                <w:rFonts w:cstheme="minorHAnsi"/>
                <w:bCs/>
                <w:lang w:val="es-ES"/>
              </w:rPr>
              <w:t xml:space="preserve">nos proporcionó </w:t>
            </w:r>
            <w:r w:rsidR="004F167F">
              <w:rPr>
                <w:rFonts w:cstheme="minorHAnsi"/>
                <w:bCs/>
                <w:lang w:val="es-ES"/>
              </w:rPr>
              <w:t>información importante</w:t>
            </w:r>
            <w:r w:rsidR="00CB7569">
              <w:rPr>
                <w:rFonts w:cstheme="minorHAnsi"/>
                <w:bCs/>
                <w:lang w:val="es-ES"/>
              </w:rPr>
              <w:t xml:space="preserve"> </w:t>
            </w:r>
            <w:r w:rsidR="00846998">
              <w:rPr>
                <w:rFonts w:cstheme="minorHAnsi"/>
                <w:bCs/>
                <w:lang w:val="es-ES"/>
              </w:rPr>
              <w:t>para el documento de análisis de la atención otológica y audiológica</w:t>
            </w:r>
            <w:r w:rsidR="004F167F">
              <w:rPr>
                <w:rFonts w:cstheme="minorHAnsi"/>
                <w:bCs/>
                <w:lang w:val="es-ES"/>
              </w:rPr>
              <w:t xml:space="preserve">. Con lo cual </w:t>
            </w:r>
            <w:r w:rsidR="005118E4">
              <w:rPr>
                <w:rFonts w:cstheme="minorHAnsi"/>
                <w:bCs/>
                <w:lang w:val="es-ES"/>
              </w:rPr>
              <w:t xml:space="preserve">pudimos tener una idea más certera </w:t>
            </w:r>
            <w:r w:rsidR="002163D9">
              <w:rPr>
                <w:rFonts w:cstheme="minorHAnsi"/>
                <w:bCs/>
                <w:lang w:val="es-ES"/>
              </w:rPr>
              <w:t>y la necesidad de</w:t>
            </w:r>
            <w:r w:rsidR="005F5C3A">
              <w:rPr>
                <w:rFonts w:cstheme="minorHAnsi"/>
                <w:bCs/>
                <w:lang w:val="es-ES"/>
              </w:rPr>
              <w:t xml:space="preserve"> renovar</w:t>
            </w:r>
            <w:r w:rsidR="002163D9">
              <w:rPr>
                <w:rFonts w:cstheme="minorHAnsi"/>
                <w:bCs/>
                <w:lang w:val="es-ES"/>
              </w:rPr>
              <w:t xml:space="preserve"> los servicios desde el sistema nacional de salud. </w:t>
            </w:r>
            <w:r w:rsidR="008F1832">
              <w:rPr>
                <w:rFonts w:cstheme="minorHAnsi"/>
                <w:bCs/>
                <w:lang w:val="es-ES"/>
              </w:rPr>
              <w:t xml:space="preserve"> </w:t>
            </w:r>
            <w:r w:rsidR="00CA3625">
              <w:rPr>
                <w:rFonts w:cstheme="minorHAnsi"/>
                <w:bCs/>
                <w:lang w:val="es-ES"/>
              </w:rPr>
              <w:t xml:space="preserve"> </w:t>
            </w:r>
            <w:r w:rsidR="00CB7569">
              <w:rPr>
                <w:rFonts w:cstheme="minorHAnsi"/>
                <w:bCs/>
                <w:lang w:val="es-ES"/>
              </w:rPr>
              <w:t xml:space="preserve"> </w:t>
            </w:r>
            <w:r w:rsidR="00FB5AC1">
              <w:rPr>
                <w:rFonts w:cstheme="minorHAnsi"/>
                <w:bCs/>
                <w:lang w:val="es-ES"/>
              </w:rPr>
              <w:t xml:space="preserve"> </w:t>
            </w:r>
            <w:r w:rsidR="003A5445">
              <w:rPr>
                <w:rFonts w:cstheme="minorHAnsi"/>
                <w:bCs/>
                <w:lang w:val="es-ES"/>
              </w:rPr>
              <w:t xml:space="preserve"> </w:t>
            </w:r>
          </w:p>
        </w:tc>
      </w:tr>
      <w:tr w:rsidR="00D21F71" w:rsidRPr="00B229C8" w14:paraId="54D53C8F" w14:textId="77777777" w:rsidTr="008D4B14">
        <w:tc>
          <w:tcPr>
            <w:tcW w:w="4868" w:type="dxa"/>
          </w:tcPr>
          <w:p w14:paraId="200CF9DE" w14:textId="3CCA92AB" w:rsidR="006641B6" w:rsidRDefault="000374DD" w:rsidP="00BA644E">
            <w:pPr>
              <w:spacing w:before="120" w:after="120"/>
              <w:jc w:val="both"/>
              <w:rPr>
                <w:rFonts w:cstheme="minorHAnsi"/>
                <w:bCs/>
                <w:lang w:val="es-ES"/>
              </w:rPr>
            </w:pPr>
            <w:r>
              <w:rPr>
                <w:rFonts w:cstheme="minorHAnsi"/>
                <w:bCs/>
                <w:lang w:val="es-ES"/>
              </w:rPr>
              <w:t>Ministerio de</w:t>
            </w:r>
            <w:r w:rsidR="00F93788">
              <w:rPr>
                <w:rFonts w:cstheme="minorHAnsi"/>
                <w:bCs/>
                <w:lang w:val="es-ES"/>
              </w:rPr>
              <w:t xml:space="preserve"> Trabajo y Previsión Socia</w:t>
            </w:r>
            <w:r w:rsidR="004A1876">
              <w:rPr>
                <w:rFonts w:cstheme="minorHAnsi"/>
                <w:bCs/>
                <w:lang w:val="es-ES"/>
              </w:rPr>
              <w:t>l</w:t>
            </w:r>
          </w:p>
        </w:tc>
        <w:tc>
          <w:tcPr>
            <w:tcW w:w="4868" w:type="dxa"/>
          </w:tcPr>
          <w:p w14:paraId="2CDA7C09" w14:textId="03C85BA8" w:rsidR="00D21F71" w:rsidRDefault="0027090C" w:rsidP="00BA644E">
            <w:pPr>
              <w:spacing w:before="120" w:after="120"/>
              <w:jc w:val="both"/>
              <w:rPr>
                <w:rFonts w:cstheme="minorHAnsi"/>
                <w:bCs/>
                <w:lang w:val="es-ES"/>
              </w:rPr>
            </w:pPr>
            <w:r>
              <w:rPr>
                <w:rFonts w:cstheme="minorHAnsi"/>
                <w:bCs/>
                <w:lang w:val="es-ES"/>
              </w:rPr>
              <w:t xml:space="preserve">Con el </w:t>
            </w:r>
            <w:r w:rsidR="00D47462">
              <w:rPr>
                <w:rFonts w:cstheme="minorHAnsi"/>
                <w:bCs/>
                <w:lang w:val="es-ES"/>
              </w:rPr>
              <w:t xml:space="preserve">Ministerio de Trabajo y Previsión Social -MINTRAB- </w:t>
            </w:r>
            <w:r w:rsidR="0031414E">
              <w:rPr>
                <w:rFonts w:cstheme="minorHAnsi"/>
                <w:bCs/>
                <w:lang w:val="es-ES"/>
              </w:rPr>
              <w:t>hemos sostenido una</w:t>
            </w:r>
            <w:r w:rsidR="00BA1BF0">
              <w:rPr>
                <w:rFonts w:cstheme="minorHAnsi"/>
                <w:bCs/>
                <w:lang w:val="es-ES"/>
              </w:rPr>
              <w:t xml:space="preserve"> coordinación </w:t>
            </w:r>
            <w:r w:rsidR="0031414E">
              <w:rPr>
                <w:rFonts w:cstheme="minorHAnsi"/>
                <w:bCs/>
                <w:lang w:val="es-ES"/>
              </w:rPr>
              <w:t xml:space="preserve">por medio de la </w:t>
            </w:r>
            <w:r w:rsidR="00B67804">
              <w:rPr>
                <w:rFonts w:cstheme="minorHAnsi"/>
                <w:bCs/>
                <w:lang w:val="es-ES"/>
              </w:rPr>
              <w:t xml:space="preserve">Red </w:t>
            </w:r>
            <w:r w:rsidR="00B67804">
              <w:rPr>
                <w:rFonts w:cstheme="minorHAnsi"/>
                <w:bCs/>
                <w:lang w:val="es-ES"/>
              </w:rPr>
              <w:lastRenderedPageBreak/>
              <w:t>Nacional de la Audición</w:t>
            </w:r>
            <w:r w:rsidR="000F2F49">
              <w:rPr>
                <w:rFonts w:cstheme="minorHAnsi"/>
                <w:bCs/>
                <w:lang w:val="es-ES"/>
              </w:rPr>
              <w:t>, por medio de la</w:t>
            </w:r>
            <w:r w:rsidR="000806C7">
              <w:rPr>
                <w:rFonts w:cstheme="minorHAnsi"/>
                <w:bCs/>
                <w:lang w:val="es-ES"/>
              </w:rPr>
              <w:t xml:space="preserve"> </w:t>
            </w:r>
            <w:r w:rsidR="00C3686B">
              <w:rPr>
                <w:rFonts w:cstheme="minorHAnsi"/>
                <w:bCs/>
                <w:lang w:val="es-ES"/>
              </w:rPr>
              <w:t xml:space="preserve">Oficina de la </w:t>
            </w:r>
            <w:r w:rsidR="00575AF3">
              <w:rPr>
                <w:rFonts w:cstheme="minorHAnsi"/>
                <w:bCs/>
                <w:lang w:val="es-ES"/>
              </w:rPr>
              <w:t>S</w:t>
            </w:r>
            <w:r w:rsidR="00C3686B">
              <w:rPr>
                <w:rFonts w:cstheme="minorHAnsi"/>
                <w:bCs/>
                <w:lang w:val="es-ES"/>
              </w:rPr>
              <w:t xml:space="preserve">ección del </w:t>
            </w:r>
            <w:r w:rsidR="00575AF3">
              <w:rPr>
                <w:rFonts w:cstheme="minorHAnsi"/>
                <w:bCs/>
                <w:lang w:val="es-ES"/>
              </w:rPr>
              <w:t>T</w:t>
            </w:r>
            <w:r w:rsidR="00C3686B">
              <w:rPr>
                <w:rFonts w:cstheme="minorHAnsi"/>
                <w:bCs/>
                <w:lang w:val="es-ES"/>
              </w:rPr>
              <w:t xml:space="preserve">rabajador con </w:t>
            </w:r>
            <w:r w:rsidR="00575AF3">
              <w:rPr>
                <w:rFonts w:cstheme="minorHAnsi"/>
                <w:bCs/>
                <w:lang w:val="es-ES"/>
              </w:rPr>
              <w:t>D</w:t>
            </w:r>
            <w:r w:rsidR="00C3686B">
              <w:rPr>
                <w:rFonts w:cstheme="minorHAnsi"/>
                <w:bCs/>
                <w:lang w:val="es-ES"/>
              </w:rPr>
              <w:t>iscapacidad</w:t>
            </w:r>
            <w:r w:rsidR="000F2F49">
              <w:rPr>
                <w:rFonts w:cstheme="minorHAnsi"/>
                <w:bCs/>
                <w:lang w:val="es-ES"/>
              </w:rPr>
              <w:t>,</w:t>
            </w:r>
            <w:r w:rsidR="0069782A">
              <w:rPr>
                <w:rFonts w:cstheme="minorHAnsi"/>
                <w:bCs/>
                <w:lang w:val="es-ES"/>
              </w:rPr>
              <w:t xml:space="preserve"> desde la cual se proporcionó información para el </w:t>
            </w:r>
            <w:r w:rsidR="004C0559">
              <w:rPr>
                <w:rFonts w:cstheme="minorHAnsi"/>
                <w:bCs/>
                <w:lang w:val="es-ES"/>
              </w:rPr>
              <w:t>análisis de la atención otológica y audiológica</w:t>
            </w:r>
            <w:r w:rsidR="003F1B1F">
              <w:rPr>
                <w:rFonts w:cstheme="minorHAnsi"/>
                <w:bCs/>
                <w:lang w:val="es-ES"/>
              </w:rPr>
              <w:t xml:space="preserve">, que nos permite ahondar más </w:t>
            </w:r>
            <w:r w:rsidR="00794B94">
              <w:rPr>
                <w:rFonts w:cstheme="minorHAnsi"/>
                <w:bCs/>
                <w:lang w:val="es-ES"/>
              </w:rPr>
              <w:t>en el papel</w:t>
            </w:r>
            <w:r w:rsidR="003F1B1F">
              <w:rPr>
                <w:rFonts w:cstheme="minorHAnsi"/>
                <w:bCs/>
                <w:lang w:val="es-ES"/>
              </w:rPr>
              <w:t xml:space="preserve"> que tiene el Estado desde sus institucione</w:t>
            </w:r>
            <w:r w:rsidR="00794B94">
              <w:rPr>
                <w:rFonts w:cstheme="minorHAnsi"/>
                <w:bCs/>
                <w:lang w:val="es-ES"/>
              </w:rPr>
              <w:t>s</w:t>
            </w:r>
            <w:r w:rsidR="00440389">
              <w:rPr>
                <w:rFonts w:cstheme="minorHAnsi"/>
                <w:bCs/>
                <w:lang w:val="es-ES"/>
              </w:rPr>
              <w:t xml:space="preserve"> en relación a la discapacidad</w:t>
            </w:r>
            <w:r w:rsidR="001C3248">
              <w:rPr>
                <w:rFonts w:cstheme="minorHAnsi"/>
                <w:bCs/>
                <w:lang w:val="es-ES"/>
              </w:rPr>
              <w:t>, en est</w:t>
            </w:r>
            <w:r w:rsidR="007B394E">
              <w:rPr>
                <w:rFonts w:cstheme="minorHAnsi"/>
                <w:bCs/>
                <w:lang w:val="es-ES"/>
              </w:rPr>
              <w:t>a ocasión</w:t>
            </w:r>
            <w:r w:rsidR="001C3248">
              <w:rPr>
                <w:rFonts w:cstheme="minorHAnsi"/>
                <w:bCs/>
                <w:lang w:val="es-ES"/>
              </w:rPr>
              <w:t xml:space="preserve"> específicamente</w:t>
            </w:r>
            <w:r w:rsidR="002535C8">
              <w:rPr>
                <w:rFonts w:cstheme="minorHAnsi"/>
                <w:bCs/>
                <w:lang w:val="es-ES"/>
              </w:rPr>
              <w:t xml:space="preserve"> </w:t>
            </w:r>
            <w:r w:rsidR="00EF5306">
              <w:rPr>
                <w:rFonts w:cstheme="minorHAnsi"/>
                <w:bCs/>
                <w:lang w:val="es-ES"/>
              </w:rPr>
              <w:t xml:space="preserve">la respuesta para </w:t>
            </w:r>
            <w:r w:rsidR="00247D14">
              <w:rPr>
                <w:rFonts w:cstheme="minorHAnsi"/>
                <w:bCs/>
                <w:lang w:val="es-ES"/>
              </w:rPr>
              <w:t>la exigibilidad de derechos de las personas trabajadoras</w:t>
            </w:r>
            <w:r w:rsidR="001223C5">
              <w:rPr>
                <w:rFonts w:cstheme="minorHAnsi"/>
                <w:bCs/>
                <w:lang w:val="es-ES"/>
              </w:rPr>
              <w:t>.</w:t>
            </w:r>
            <w:r w:rsidR="001C3248">
              <w:rPr>
                <w:rFonts w:cstheme="minorHAnsi"/>
                <w:bCs/>
                <w:lang w:val="es-ES"/>
              </w:rPr>
              <w:t xml:space="preserve"> </w:t>
            </w:r>
            <w:r w:rsidR="00794B94">
              <w:rPr>
                <w:rFonts w:cstheme="minorHAnsi"/>
                <w:bCs/>
                <w:lang w:val="es-ES"/>
              </w:rPr>
              <w:t xml:space="preserve"> </w:t>
            </w:r>
          </w:p>
        </w:tc>
      </w:tr>
      <w:tr w:rsidR="00C3686B" w:rsidRPr="00B229C8" w14:paraId="1C1AEB15" w14:textId="77777777" w:rsidTr="008D4B14">
        <w:tc>
          <w:tcPr>
            <w:tcW w:w="4868" w:type="dxa"/>
          </w:tcPr>
          <w:p w14:paraId="46A8A1FD" w14:textId="245A5C83" w:rsidR="00C3686B" w:rsidRDefault="00270D75" w:rsidP="00BA644E">
            <w:pPr>
              <w:spacing w:before="120" w:after="120"/>
              <w:jc w:val="both"/>
              <w:rPr>
                <w:rFonts w:cstheme="minorHAnsi"/>
                <w:bCs/>
                <w:lang w:val="es-ES"/>
              </w:rPr>
            </w:pPr>
            <w:r>
              <w:rPr>
                <w:rFonts w:cstheme="minorHAnsi"/>
                <w:bCs/>
                <w:lang w:val="es-ES"/>
              </w:rPr>
              <w:lastRenderedPageBreak/>
              <w:t xml:space="preserve">Universidad Rafael Landívar </w:t>
            </w:r>
          </w:p>
        </w:tc>
        <w:tc>
          <w:tcPr>
            <w:tcW w:w="4868" w:type="dxa"/>
          </w:tcPr>
          <w:p w14:paraId="4E5B355C" w14:textId="74E4EC46" w:rsidR="00C3686B" w:rsidRDefault="005F5C3A" w:rsidP="00BA644E">
            <w:pPr>
              <w:spacing w:before="120" w:after="120"/>
              <w:jc w:val="both"/>
              <w:rPr>
                <w:rFonts w:cstheme="minorHAnsi"/>
                <w:bCs/>
                <w:lang w:val="es-ES"/>
              </w:rPr>
            </w:pPr>
            <w:r>
              <w:rPr>
                <w:rFonts w:cstheme="minorHAnsi"/>
                <w:bCs/>
                <w:lang w:val="es-ES"/>
              </w:rPr>
              <w:t xml:space="preserve">La Universidad Rafael </w:t>
            </w:r>
            <w:r w:rsidR="005F36EB">
              <w:rPr>
                <w:rFonts w:cstheme="minorHAnsi"/>
                <w:bCs/>
                <w:lang w:val="es-ES"/>
              </w:rPr>
              <w:t>Landívar</w:t>
            </w:r>
            <w:r>
              <w:rPr>
                <w:rFonts w:cstheme="minorHAnsi"/>
                <w:bCs/>
                <w:lang w:val="es-ES"/>
              </w:rPr>
              <w:t xml:space="preserve">, </w:t>
            </w:r>
            <w:r w:rsidR="000F4957">
              <w:rPr>
                <w:rFonts w:cstheme="minorHAnsi"/>
                <w:bCs/>
                <w:lang w:val="es-ES"/>
              </w:rPr>
              <w:t xml:space="preserve">a través del </w:t>
            </w:r>
            <w:r w:rsidR="00270D75">
              <w:rPr>
                <w:rFonts w:cstheme="minorHAnsi"/>
                <w:bCs/>
                <w:lang w:val="es-ES"/>
              </w:rPr>
              <w:t>Departamento de Inclusión</w:t>
            </w:r>
            <w:r w:rsidR="000F4957">
              <w:rPr>
                <w:rFonts w:cstheme="minorHAnsi"/>
                <w:bCs/>
                <w:lang w:val="es-ES"/>
              </w:rPr>
              <w:t xml:space="preserve">, </w:t>
            </w:r>
            <w:r w:rsidR="00D23EF3">
              <w:rPr>
                <w:rFonts w:cstheme="minorHAnsi"/>
                <w:bCs/>
                <w:lang w:val="es-ES"/>
              </w:rPr>
              <w:t>nos brindó un</w:t>
            </w:r>
            <w:r w:rsidR="00CB408A">
              <w:rPr>
                <w:rFonts w:cstheme="minorHAnsi"/>
                <w:bCs/>
                <w:lang w:val="es-ES"/>
              </w:rPr>
              <w:t>a entrevista</w:t>
            </w:r>
            <w:r w:rsidR="00D23EF3">
              <w:rPr>
                <w:rFonts w:cstheme="minorHAnsi"/>
                <w:bCs/>
                <w:lang w:val="es-ES"/>
              </w:rPr>
              <w:t xml:space="preserve"> sobre la atención</w:t>
            </w:r>
            <w:r w:rsidR="007C0CB7">
              <w:rPr>
                <w:rFonts w:cstheme="minorHAnsi"/>
                <w:bCs/>
                <w:lang w:val="es-ES"/>
              </w:rPr>
              <w:t xml:space="preserve"> que la universidad da las y los estudiantes </w:t>
            </w:r>
            <w:r w:rsidR="00A621C4">
              <w:rPr>
                <w:rFonts w:cstheme="minorHAnsi"/>
                <w:bCs/>
                <w:lang w:val="es-ES"/>
              </w:rPr>
              <w:t>con discapacidades</w:t>
            </w:r>
            <w:r w:rsidR="0090669C">
              <w:rPr>
                <w:rFonts w:cstheme="minorHAnsi"/>
                <w:bCs/>
                <w:lang w:val="es-ES"/>
              </w:rPr>
              <w:t>, esto en el marco</w:t>
            </w:r>
            <w:r w:rsidR="005174DA">
              <w:rPr>
                <w:rFonts w:cstheme="minorHAnsi"/>
                <w:bCs/>
                <w:lang w:val="es-ES"/>
              </w:rPr>
              <w:t xml:space="preserve"> </w:t>
            </w:r>
            <w:r w:rsidR="0090669C">
              <w:rPr>
                <w:rFonts w:cstheme="minorHAnsi"/>
                <w:bCs/>
                <w:lang w:val="es-ES"/>
              </w:rPr>
              <w:t>d</w:t>
            </w:r>
            <w:r w:rsidR="005174DA">
              <w:rPr>
                <w:rFonts w:cstheme="minorHAnsi"/>
                <w:bCs/>
                <w:lang w:val="es-ES"/>
              </w:rPr>
              <w:t>el documento de análisis</w:t>
            </w:r>
            <w:r w:rsidR="0090669C">
              <w:rPr>
                <w:rFonts w:cstheme="minorHAnsi"/>
                <w:bCs/>
                <w:lang w:val="es-ES"/>
              </w:rPr>
              <w:t xml:space="preserve"> de atención otológica y audiológica realizado. </w:t>
            </w:r>
            <w:r w:rsidR="00CB408A">
              <w:rPr>
                <w:rFonts w:cstheme="minorHAnsi"/>
                <w:bCs/>
                <w:lang w:val="es-ES"/>
              </w:rPr>
              <w:t xml:space="preserve"> </w:t>
            </w:r>
          </w:p>
        </w:tc>
      </w:tr>
      <w:tr w:rsidR="00270D75" w:rsidRPr="00B229C8" w14:paraId="7E2ADE41" w14:textId="77777777" w:rsidTr="008D4B14">
        <w:tc>
          <w:tcPr>
            <w:tcW w:w="4868" w:type="dxa"/>
          </w:tcPr>
          <w:p w14:paraId="03C6B3F3" w14:textId="351E3F01" w:rsidR="00270D75" w:rsidRDefault="00F93788" w:rsidP="00BA644E">
            <w:pPr>
              <w:spacing w:before="120" w:after="120"/>
              <w:jc w:val="both"/>
              <w:rPr>
                <w:rFonts w:cstheme="minorHAnsi"/>
                <w:bCs/>
                <w:lang w:val="es-ES"/>
              </w:rPr>
            </w:pPr>
            <w:r>
              <w:rPr>
                <w:rFonts w:cstheme="minorHAnsi"/>
                <w:bCs/>
                <w:lang w:val="es-ES"/>
              </w:rPr>
              <w:t>Asociación Pediátrica de Guatemala</w:t>
            </w:r>
          </w:p>
        </w:tc>
        <w:tc>
          <w:tcPr>
            <w:tcW w:w="4868" w:type="dxa"/>
          </w:tcPr>
          <w:p w14:paraId="78F23010" w14:textId="338D569C" w:rsidR="00270D75" w:rsidRDefault="00E50D85" w:rsidP="00BA644E">
            <w:pPr>
              <w:spacing w:before="120" w:after="120"/>
              <w:jc w:val="both"/>
              <w:rPr>
                <w:rFonts w:cstheme="minorHAnsi"/>
                <w:bCs/>
                <w:lang w:val="es-ES"/>
              </w:rPr>
            </w:pPr>
            <w:r>
              <w:rPr>
                <w:rFonts w:cstheme="minorHAnsi"/>
                <w:bCs/>
                <w:lang w:val="es-ES"/>
              </w:rPr>
              <w:t>La Asociación Pediát</w:t>
            </w:r>
            <w:r w:rsidR="005F36EB">
              <w:rPr>
                <w:rFonts w:cstheme="minorHAnsi"/>
                <w:bCs/>
                <w:lang w:val="es-ES"/>
              </w:rPr>
              <w:t xml:space="preserve">rica de Guatemala -ASOPEDIA- </w:t>
            </w:r>
            <w:r w:rsidR="00FE16F2">
              <w:rPr>
                <w:rFonts w:cstheme="minorHAnsi"/>
                <w:bCs/>
                <w:lang w:val="es-ES"/>
              </w:rPr>
              <w:t xml:space="preserve">ha </w:t>
            </w:r>
            <w:r w:rsidR="00244A6B">
              <w:rPr>
                <w:rFonts w:cstheme="minorHAnsi"/>
                <w:bCs/>
                <w:lang w:val="es-ES"/>
              </w:rPr>
              <w:t xml:space="preserve">brindado información sobre la atención que brindan los médicos pediatras </w:t>
            </w:r>
            <w:r w:rsidR="00E27044">
              <w:rPr>
                <w:rFonts w:cstheme="minorHAnsi"/>
                <w:bCs/>
                <w:lang w:val="es-ES"/>
              </w:rPr>
              <w:t>en el campos otológico y audiológico</w:t>
            </w:r>
            <w:r w:rsidR="005F79C3">
              <w:rPr>
                <w:rFonts w:cstheme="minorHAnsi"/>
                <w:bCs/>
                <w:lang w:val="es-ES"/>
              </w:rPr>
              <w:t>. Este es un sector de los médicos es de vital importancia</w:t>
            </w:r>
            <w:r w:rsidR="00D43B5E">
              <w:rPr>
                <w:rFonts w:cstheme="minorHAnsi"/>
                <w:bCs/>
                <w:lang w:val="es-ES"/>
              </w:rPr>
              <w:t xml:space="preserve"> para la detección temprana de la discapacidad auditiva, por lo</w:t>
            </w:r>
            <w:r w:rsidR="00D274A0">
              <w:rPr>
                <w:rFonts w:cstheme="minorHAnsi"/>
                <w:bCs/>
                <w:lang w:val="es-ES"/>
              </w:rPr>
              <w:t xml:space="preserve"> establecer una relación con la entidad que les agrupa nos permitirá </w:t>
            </w:r>
            <w:r w:rsidR="00051E02">
              <w:rPr>
                <w:rFonts w:cstheme="minorHAnsi"/>
                <w:bCs/>
                <w:lang w:val="es-ES"/>
              </w:rPr>
              <w:t xml:space="preserve">coordinar </w:t>
            </w:r>
            <w:r w:rsidR="00AB62D3">
              <w:rPr>
                <w:rFonts w:cstheme="minorHAnsi"/>
                <w:bCs/>
                <w:lang w:val="es-ES"/>
              </w:rPr>
              <w:t xml:space="preserve">actividades dirigidas al gremio. </w:t>
            </w:r>
          </w:p>
        </w:tc>
      </w:tr>
      <w:tr w:rsidR="007C51E2" w:rsidRPr="00B229C8" w14:paraId="3C135EB7" w14:textId="77777777" w:rsidTr="008D4B14">
        <w:tc>
          <w:tcPr>
            <w:tcW w:w="4868" w:type="dxa"/>
          </w:tcPr>
          <w:p w14:paraId="514F2E92" w14:textId="1AFCC104" w:rsidR="007C51E2" w:rsidRDefault="00F93788" w:rsidP="00BA644E">
            <w:pPr>
              <w:spacing w:before="120" w:after="120"/>
              <w:jc w:val="both"/>
              <w:rPr>
                <w:rFonts w:cstheme="minorHAnsi"/>
                <w:bCs/>
                <w:lang w:val="es-ES"/>
              </w:rPr>
            </w:pPr>
            <w:r>
              <w:rPr>
                <w:rFonts w:cstheme="minorHAnsi"/>
                <w:bCs/>
                <w:lang w:val="es-ES"/>
              </w:rPr>
              <w:t>Asociación Educativa para el Sordo</w:t>
            </w:r>
          </w:p>
        </w:tc>
        <w:tc>
          <w:tcPr>
            <w:tcW w:w="4868" w:type="dxa"/>
          </w:tcPr>
          <w:p w14:paraId="65BA6DCE" w14:textId="4FB5778F" w:rsidR="007C51E2" w:rsidRDefault="00114B49" w:rsidP="00BA644E">
            <w:pPr>
              <w:spacing w:before="120" w:after="120"/>
              <w:jc w:val="both"/>
              <w:rPr>
                <w:rFonts w:cstheme="minorHAnsi"/>
                <w:bCs/>
                <w:lang w:val="es-ES"/>
              </w:rPr>
            </w:pPr>
            <w:r>
              <w:rPr>
                <w:rFonts w:cstheme="minorHAnsi"/>
                <w:bCs/>
                <w:lang w:val="es-ES"/>
              </w:rPr>
              <w:t xml:space="preserve">La Asociación Educativa para </w:t>
            </w:r>
            <w:r w:rsidR="00266288">
              <w:rPr>
                <w:rFonts w:cstheme="minorHAnsi"/>
                <w:bCs/>
                <w:lang w:val="es-ES"/>
              </w:rPr>
              <w:t xml:space="preserve">el Sordo -ASEDES- nos atendió por medio de su </w:t>
            </w:r>
            <w:r w:rsidR="001275C2">
              <w:rPr>
                <w:rFonts w:cstheme="minorHAnsi"/>
                <w:bCs/>
                <w:lang w:val="es-ES"/>
              </w:rPr>
              <w:t>directora ejecutiva</w:t>
            </w:r>
            <w:r w:rsidR="00266288">
              <w:rPr>
                <w:rFonts w:cstheme="minorHAnsi"/>
                <w:bCs/>
                <w:lang w:val="es-ES"/>
              </w:rPr>
              <w:t>,</w:t>
            </w:r>
            <w:r w:rsidR="006D2F21">
              <w:rPr>
                <w:rFonts w:cstheme="minorHAnsi"/>
                <w:bCs/>
                <w:lang w:val="es-ES"/>
              </w:rPr>
              <w:t xml:space="preserve"> proporcionando un análisis e información para el </w:t>
            </w:r>
            <w:r w:rsidR="00E659CB">
              <w:rPr>
                <w:rFonts w:cstheme="minorHAnsi"/>
                <w:bCs/>
                <w:lang w:val="es-ES"/>
              </w:rPr>
              <w:t>documento de atención otológica y audiológica.</w:t>
            </w:r>
            <w:r w:rsidR="00BA1C48">
              <w:rPr>
                <w:rFonts w:cstheme="minorHAnsi"/>
                <w:bCs/>
                <w:lang w:val="es-ES"/>
              </w:rPr>
              <w:t xml:space="preserve"> </w:t>
            </w:r>
            <w:r w:rsidR="00562C35">
              <w:rPr>
                <w:rFonts w:cstheme="minorHAnsi"/>
                <w:bCs/>
                <w:lang w:val="es-ES"/>
              </w:rPr>
              <w:t>La relación con la asociación se mantendrá a través de la Red Nacional de la Audición,</w:t>
            </w:r>
            <w:r w:rsidR="00C91919">
              <w:rPr>
                <w:rFonts w:cstheme="minorHAnsi"/>
                <w:bCs/>
                <w:lang w:val="es-ES"/>
              </w:rPr>
              <w:t xml:space="preserve"> donde se podrán realizar actividades y ampliar conocimientos. </w:t>
            </w:r>
          </w:p>
        </w:tc>
      </w:tr>
      <w:tr w:rsidR="009C415B" w:rsidRPr="00B229C8" w14:paraId="18134AAF" w14:textId="77777777" w:rsidTr="008D4B14">
        <w:tc>
          <w:tcPr>
            <w:tcW w:w="4868" w:type="dxa"/>
          </w:tcPr>
          <w:p w14:paraId="171B4B5A" w14:textId="6DC2C1A8" w:rsidR="009C415B" w:rsidRDefault="009C415B" w:rsidP="00BA644E">
            <w:pPr>
              <w:spacing w:before="120" w:after="120"/>
              <w:jc w:val="both"/>
              <w:rPr>
                <w:rFonts w:cstheme="minorHAnsi"/>
                <w:bCs/>
                <w:lang w:val="es-ES"/>
              </w:rPr>
            </w:pPr>
            <w:r>
              <w:rPr>
                <w:rFonts w:cstheme="minorHAnsi"/>
                <w:bCs/>
                <w:lang w:val="es-ES"/>
              </w:rPr>
              <w:t>A</w:t>
            </w:r>
            <w:r w:rsidR="004A1876">
              <w:rPr>
                <w:rFonts w:cstheme="minorHAnsi"/>
                <w:bCs/>
                <w:lang w:val="es-ES"/>
              </w:rPr>
              <w:t xml:space="preserve">sociación </w:t>
            </w:r>
            <w:r w:rsidR="00342FA4">
              <w:rPr>
                <w:rFonts w:cstheme="minorHAnsi"/>
                <w:bCs/>
                <w:lang w:val="es-ES"/>
              </w:rPr>
              <w:t>de Sordos de Guatemala</w:t>
            </w:r>
          </w:p>
        </w:tc>
        <w:tc>
          <w:tcPr>
            <w:tcW w:w="4868" w:type="dxa"/>
          </w:tcPr>
          <w:p w14:paraId="0D267997" w14:textId="6F23BB43" w:rsidR="009C415B" w:rsidRDefault="00342FA4" w:rsidP="00BA644E">
            <w:pPr>
              <w:spacing w:before="120" w:after="120"/>
              <w:jc w:val="both"/>
              <w:rPr>
                <w:rFonts w:cstheme="minorHAnsi"/>
                <w:bCs/>
                <w:lang w:val="es-ES"/>
              </w:rPr>
            </w:pPr>
            <w:r>
              <w:rPr>
                <w:rFonts w:cstheme="minorHAnsi"/>
                <w:bCs/>
                <w:lang w:val="es-ES"/>
              </w:rPr>
              <w:t xml:space="preserve">Con la Asociación de Sordos de Guatemala -ASORGUA- se tiene una </w:t>
            </w:r>
            <w:r w:rsidR="009B47AC">
              <w:rPr>
                <w:rFonts w:cstheme="minorHAnsi"/>
                <w:bCs/>
                <w:lang w:val="es-ES"/>
              </w:rPr>
              <w:t>estrecha relación de varios años y por med</w:t>
            </w:r>
            <w:r w:rsidR="00D35A71">
              <w:rPr>
                <w:rFonts w:cstheme="minorHAnsi"/>
                <w:bCs/>
                <w:lang w:val="es-ES"/>
              </w:rPr>
              <w:t>io</w:t>
            </w:r>
            <w:r w:rsidR="009B47AC">
              <w:rPr>
                <w:rFonts w:cstheme="minorHAnsi"/>
                <w:bCs/>
                <w:lang w:val="es-ES"/>
              </w:rPr>
              <w:t xml:space="preserve"> de la Red Nacional de la Audición</w:t>
            </w:r>
            <w:r w:rsidR="00D1102A">
              <w:rPr>
                <w:rFonts w:cstheme="minorHAnsi"/>
                <w:bCs/>
                <w:lang w:val="es-ES"/>
              </w:rPr>
              <w:t xml:space="preserve"> podremos ampliarla y coordinar acciones conjuntas. </w:t>
            </w:r>
            <w:r w:rsidR="00BA17B4">
              <w:rPr>
                <w:rFonts w:cstheme="minorHAnsi"/>
                <w:bCs/>
                <w:lang w:val="es-ES"/>
              </w:rPr>
              <w:t>Para el documento de análisis de atención otológica y audiológica</w:t>
            </w:r>
            <w:r w:rsidR="00551452">
              <w:rPr>
                <w:rFonts w:cstheme="minorHAnsi"/>
                <w:bCs/>
                <w:lang w:val="es-ES"/>
              </w:rPr>
              <w:t xml:space="preserve">, ASORGUA, brindó importante información </w:t>
            </w:r>
            <w:r w:rsidR="00E50101">
              <w:rPr>
                <w:rFonts w:cstheme="minorHAnsi"/>
                <w:bCs/>
                <w:lang w:val="es-ES"/>
              </w:rPr>
              <w:t>y análisis</w:t>
            </w:r>
            <w:r w:rsidR="00F667FD">
              <w:rPr>
                <w:rFonts w:cstheme="minorHAnsi"/>
                <w:bCs/>
                <w:lang w:val="es-ES"/>
              </w:rPr>
              <w:t xml:space="preserve">, </w:t>
            </w:r>
            <w:r w:rsidR="00094814">
              <w:rPr>
                <w:rFonts w:cstheme="minorHAnsi"/>
                <w:bCs/>
                <w:lang w:val="es-ES"/>
              </w:rPr>
              <w:t xml:space="preserve">por medio de su administrador general, quien posee </w:t>
            </w:r>
            <w:r w:rsidR="00A25C8C">
              <w:rPr>
                <w:rFonts w:cstheme="minorHAnsi"/>
                <w:bCs/>
                <w:lang w:val="es-ES"/>
              </w:rPr>
              <w:t xml:space="preserve">una enorme experiencia en el tema de discapacidad auditiva. </w:t>
            </w:r>
            <w:r w:rsidR="009C415B">
              <w:rPr>
                <w:rFonts w:cstheme="minorHAnsi"/>
                <w:bCs/>
                <w:lang w:val="es-ES"/>
              </w:rPr>
              <w:t xml:space="preserve"> </w:t>
            </w:r>
          </w:p>
        </w:tc>
      </w:tr>
      <w:tr w:rsidR="00A45656" w:rsidRPr="00B229C8" w14:paraId="139746C6" w14:textId="77777777" w:rsidTr="008D4B14">
        <w:tc>
          <w:tcPr>
            <w:tcW w:w="4868" w:type="dxa"/>
          </w:tcPr>
          <w:p w14:paraId="2D2A2519" w14:textId="51573250" w:rsidR="00A45656" w:rsidRDefault="006301C7" w:rsidP="00BA644E">
            <w:pPr>
              <w:spacing w:before="120" w:after="120"/>
              <w:jc w:val="both"/>
              <w:rPr>
                <w:rFonts w:cstheme="minorHAnsi"/>
                <w:bCs/>
                <w:lang w:val="es-ES"/>
              </w:rPr>
            </w:pPr>
            <w:r>
              <w:rPr>
                <w:rFonts w:cstheme="minorHAnsi"/>
                <w:bCs/>
                <w:lang w:val="es-ES"/>
              </w:rPr>
              <w:t>Benemérito Comité Pro</w:t>
            </w:r>
            <w:r w:rsidR="001655C0">
              <w:rPr>
                <w:rFonts w:cstheme="minorHAnsi"/>
                <w:bCs/>
                <w:lang w:val="es-ES"/>
              </w:rPr>
              <w:t>-</w:t>
            </w:r>
            <w:r>
              <w:rPr>
                <w:rFonts w:cstheme="minorHAnsi"/>
                <w:bCs/>
                <w:lang w:val="es-ES"/>
              </w:rPr>
              <w:t>Ciegos y Sordos de Guatemala</w:t>
            </w:r>
          </w:p>
        </w:tc>
        <w:tc>
          <w:tcPr>
            <w:tcW w:w="4868" w:type="dxa"/>
          </w:tcPr>
          <w:p w14:paraId="44DDFF48" w14:textId="218162CD" w:rsidR="00A45656" w:rsidRDefault="00535C71" w:rsidP="00BA644E">
            <w:pPr>
              <w:spacing w:before="120" w:after="120"/>
              <w:jc w:val="both"/>
              <w:rPr>
                <w:rFonts w:cstheme="minorHAnsi"/>
                <w:bCs/>
                <w:lang w:val="es-ES"/>
              </w:rPr>
            </w:pPr>
            <w:r>
              <w:rPr>
                <w:rFonts w:cstheme="minorHAnsi"/>
                <w:bCs/>
                <w:lang w:val="es-ES"/>
              </w:rPr>
              <w:t>El Comité Pro-Ciegos y Sordos</w:t>
            </w:r>
            <w:r w:rsidR="009471F8">
              <w:rPr>
                <w:rFonts w:cstheme="minorHAnsi"/>
                <w:bCs/>
                <w:lang w:val="es-ES"/>
              </w:rPr>
              <w:t xml:space="preserve"> nos</w:t>
            </w:r>
            <w:r>
              <w:rPr>
                <w:rFonts w:cstheme="minorHAnsi"/>
                <w:bCs/>
                <w:lang w:val="es-ES"/>
              </w:rPr>
              <w:t xml:space="preserve"> proporcionó</w:t>
            </w:r>
            <w:r w:rsidR="009471F8">
              <w:rPr>
                <w:rFonts w:cstheme="minorHAnsi"/>
                <w:bCs/>
                <w:lang w:val="es-ES"/>
              </w:rPr>
              <w:t xml:space="preserve"> una entrevista</w:t>
            </w:r>
            <w:r w:rsidR="00AC663D">
              <w:rPr>
                <w:rFonts w:cstheme="minorHAnsi"/>
                <w:bCs/>
                <w:lang w:val="es-ES"/>
              </w:rPr>
              <w:t xml:space="preserve"> para el documento de análisis de la </w:t>
            </w:r>
            <w:r w:rsidR="00E314FD">
              <w:rPr>
                <w:rFonts w:cstheme="minorHAnsi"/>
                <w:bCs/>
                <w:lang w:val="es-ES"/>
              </w:rPr>
              <w:t>atención otológica y audiológica.</w:t>
            </w:r>
            <w:r w:rsidR="0089383B">
              <w:rPr>
                <w:rFonts w:cstheme="minorHAnsi"/>
                <w:bCs/>
                <w:lang w:val="es-ES"/>
              </w:rPr>
              <w:t xml:space="preserve"> A partir de dicha conversación se tendrá </w:t>
            </w:r>
            <w:r w:rsidR="00C27A1F">
              <w:rPr>
                <w:rFonts w:cstheme="minorHAnsi"/>
                <w:bCs/>
                <w:lang w:val="es-ES"/>
              </w:rPr>
              <w:t xml:space="preserve">una relación más estrecha, en la que podremos coordinar </w:t>
            </w:r>
            <w:r w:rsidR="00D36FF3">
              <w:rPr>
                <w:rFonts w:cstheme="minorHAnsi"/>
                <w:bCs/>
                <w:lang w:val="es-ES"/>
              </w:rPr>
              <w:t>actividades e intercambiar experiencias y poder generar estadística</w:t>
            </w:r>
            <w:r w:rsidR="001169F4">
              <w:rPr>
                <w:rFonts w:cstheme="minorHAnsi"/>
                <w:bCs/>
                <w:lang w:val="es-ES"/>
              </w:rPr>
              <w:t xml:space="preserve">. </w:t>
            </w:r>
          </w:p>
        </w:tc>
      </w:tr>
      <w:tr w:rsidR="004320F7" w:rsidRPr="00B229C8" w14:paraId="289565CC" w14:textId="77777777" w:rsidTr="008D4B14">
        <w:tc>
          <w:tcPr>
            <w:tcW w:w="4868" w:type="dxa"/>
          </w:tcPr>
          <w:p w14:paraId="05184E4C" w14:textId="75E74E5D" w:rsidR="004320F7" w:rsidRDefault="00557937" w:rsidP="004320F7">
            <w:pPr>
              <w:spacing w:before="120" w:after="120"/>
              <w:jc w:val="both"/>
              <w:rPr>
                <w:rFonts w:cstheme="minorHAnsi"/>
                <w:bCs/>
                <w:lang w:val="es-ES"/>
              </w:rPr>
            </w:pPr>
            <w:r>
              <w:rPr>
                <w:rFonts w:cstheme="minorHAnsi"/>
                <w:bCs/>
                <w:lang w:val="es-ES"/>
              </w:rPr>
              <w:t>Fundación Guatemalteca para Niños con Sordoceguera Alex -FUNDAL-</w:t>
            </w:r>
          </w:p>
        </w:tc>
        <w:tc>
          <w:tcPr>
            <w:tcW w:w="4868" w:type="dxa"/>
          </w:tcPr>
          <w:p w14:paraId="10806452" w14:textId="178517F8" w:rsidR="00832BBC" w:rsidRDefault="00557937" w:rsidP="004320F7">
            <w:pPr>
              <w:spacing w:before="120" w:after="120"/>
              <w:jc w:val="both"/>
              <w:rPr>
                <w:rFonts w:cstheme="minorHAnsi"/>
                <w:bCs/>
                <w:lang w:val="es-ES"/>
              </w:rPr>
            </w:pPr>
            <w:r>
              <w:rPr>
                <w:rFonts w:cstheme="minorHAnsi"/>
                <w:bCs/>
                <w:lang w:val="es-ES"/>
              </w:rPr>
              <w:t xml:space="preserve">Con FUNDAL </w:t>
            </w:r>
            <w:r w:rsidR="001454B4">
              <w:rPr>
                <w:rFonts w:cstheme="minorHAnsi"/>
                <w:bCs/>
                <w:lang w:val="es-ES"/>
              </w:rPr>
              <w:t xml:space="preserve">se </w:t>
            </w:r>
            <w:r w:rsidR="00AD3FB3">
              <w:rPr>
                <w:rFonts w:cstheme="minorHAnsi"/>
                <w:bCs/>
                <w:lang w:val="es-ES"/>
              </w:rPr>
              <w:t>desarrollarán actividades</w:t>
            </w:r>
            <w:r w:rsidR="00DC4B9A">
              <w:rPr>
                <w:rFonts w:cstheme="minorHAnsi"/>
                <w:bCs/>
                <w:lang w:val="es-ES"/>
              </w:rPr>
              <w:t xml:space="preserve"> conjuntas</w:t>
            </w:r>
            <w:r w:rsidR="00AD3FB3">
              <w:rPr>
                <w:rFonts w:cstheme="minorHAnsi"/>
                <w:bCs/>
                <w:lang w:val="es-ES"/>
              </w:rPr>
              <w:t xml:space="preserve"> en Quetzaltenango, territorio en el cual convergemos </w:t>
            </w:r>
            <w:r w:rsidR="00DC4B9A">
              <w:rPr>
                <w:rFonts w:cstheme="minorHAnsi"/>
                <w:bCs/>
                <w:lang w:val="es-ES"/>
              </w:rPr>
              <w:t>como parte del proyecto</w:t>
            </w:r>
            <w:r w:rsidR="00FC6A17">
              <w:rPr>
                <w:rFonts w:cstheme="minorHAnsi"/>
                <w:bCs/>
                <w:lang w:val="es-ES"/>
              </w:rPr>
              <w:t xml:space="preserve">. </w:t>
            </w:r>
            <w:r w:rsidR="00A35C5B">
              <w:rPr>
                <w:rFonts w:cstheme="minorHAnsi"/>
                <w:bCs/>
                <w:lang w:val="es-ES"/>
              </w:rPr>
              <w:t>La relación direct</w:t>
            </w:r>
            <w:r w:rsidR="00DA56A1">
              <w:rPr>
                <w:rFonts w:cstheme="minorHAnsi"/>
                <w:bCs/>
                <w:lang w:val="es-ES"/>
              </w:rPr>
              <w:t>a</w:t>
            </w:r>
            <w:r w:rsidR="00A35C5B">
              <w:rPr>
                <w:rFonts w:cstheme="minorHAnsi"/>
                <w:bCs/>
                <w:lang w:val="es-ES"/>
              </w:rPr>
              <w:t xml:space="preserve"> nos permitirá </w:t>
            </w:r>
            <w:r w:rsidR="00DA56A1">
              <w:rPr>
                <w:rFonts w:cstheme="minorHAnsi"/>
                <w:bCs/>
                <w:lang w:val="es-ES"/>
              </w:rPr>
              <w:t>establecer</w:t>
            </w:r>
            <w:r w:rsidR="00A35C5B">
              <w:rPr>
                <w:rFonts w:cstheme="minorHAnsi"/>
                <w:bCs/>
                <w:lang w:val="es-ES"/>
              </w:rPr>
              <w:t xml:space="preserve"> procesos</w:t>
            </w:r>
            <w:r w:rsidR="00A1456D">
              <w:rPr>
                <w:rFonts w:cstheme="minorHAnsi"/>
                <w:bCs/>
                <w:lang w:val="es-ES"/>
              </w:rPr>
              <w:t xml:space="preserve"> de intervención conjunta, como </w:t>
            </w:r>
            <w:r w:rsidR="001F017B">
              <w:rPr>
                <w:rFonts w:cstheme="minorHAnsi"/>
                <w:bCs/>
                <w:lang w:val="es-ES"/>
              </w:rPr>
              <w:t>referencia de pacientes, procesos de capacitación</w:t>
            </w:r>
            <w:r w:rsidR="00A5494F">
              <w:rPr>
                <w:rFonts w:cstheme="minorHAnsi"/>
                <w:bCs/>
                <w:lang w:val="es-ES"/>
              </w:rPr>
              <w:t xml:space="preserve"> y participación en CODEDIS, espacio en el cual se </w:t>
            </w:r>
            <w:r w:rsidR="00900A88">
              <w:rPr>
                <w:rFonts w:cstheme="minorHAnsi"/>
                <w:bCs/>
                <w:lang w:val="es-ES"/>
              </w:rPr>
              <w:t xml:space="preserve">podrá tener incidencia y proponer </w:t>
            </w:r>
            <w:commentRangeStart w:id="12"/>
            <w:r w:rsidR="00900A88">
              <w:rPr>
                <w:rFonts w:cstheme="minorHAnsi"/>
                <w:bCs/>
                <w:lang w:val="es-ES"/>
              </w:rPr>
              <w:t>acciones</w:t>
            </w:r>
            <w:commentRangeEnd w:id="12"/>
            <w:r w:rsidR="002E5946">
              <w:rPr>
                <w:rStyle w:val="Kommentarzeichen"/>
                <w:rFonts w:asciiTheme="minorHAnsi" w:eastAsiaTheme="minorHAnsi" w:hAnsiTheme="minorHAnsi" w:cstheme="minorBidi"/>
                <w:lang w:eastAsia="en-US"/>
              </w:rPr>
              <w:commentReference w:id="12"/>
            </w:r>
            <w:r w:rsidR="00900A88">
              <w:rPr>
                <w:rFonts w:cstheme="minorHAnsi"/>
                <w:bCs/>
                <w:lang w:val="es-ES"/>
              </w:rPr>
              <w:t xml:space="preserve">. </w:t>
            </w:r>
          </w:p>
        </w:tc>
      </w:tr>
    </w:tbl>
    <w:p w14:paraId="43283BA3" w14:textId="77777777" w:rsidR="000475C8" w:rsidRPr="00DC0B10" w:rsidRDefault="000475C8" w:rsidP="00BA644E">
      <w:pPr>
        <w:spacing w:before="120" w:after="120" w:line="240" w:lineRule="auto"/>
        <w:jc w:val="both"/>
        <w:rPr>
          <w:rFonts w:cstheme="minorHAnsi"/>
          <w:bCs/>
          <w:lang w:val="es-ES"/>
        </w:rPr>
      </w:pPr>
    </w:p>
    <w:p w14:paraId="7859EE6D" w14:textId="77777777" w:rsidR="000475C8" w:rsidRPr="00BA644E" w:rsidRDefault="000475C8" w:rsidP="00BA644E">
      <w:pPr>
        <w:spacing w:before="120" w:after="120" w:line="240" w:lineRule="auto"/>
        <w:jc w:val="both"/>
        <w:rPr>
          <w:rFonts w:ascii="Source Sans Pro" w:hAnsi="Source Sans Pro" w:cstheme="minorHAnsi"/>
          <w:bCs/>
          <w:sz w:val="24"/>
          <w:szCs w:val="24"/>
          <w:lang w:val="es-ES"/>
        </w:rPr>
      </w:pPr>
    </w:p>
    <w:p w14:paraId="4C6AC2C1" w14:textId="4E718B5E" w:rsidR="008B14F8" w:rsidRPr="008B14F8" w:rsidRDefault="008B14F8" w:rsidP="008B14F8">
      <w:pPr>
        <w:pStyle w:val="Listenabsatz"/>
        <w:numPr>
          <w:ilvl w:val="1"/>
          <w:numId w:val="9"/>
        </w:numPr>
        <w:spacing w:before="120" w:after="120" w:line="240" w:lineRule="auto"/>
        <w:jc w:val="both"/>
        <w:rPr>
          <w:rFonts w:ascii="Source Sans Pro" w:hAnsi="Source Sans Pro" w:cstheme="minorHAnsi"/>
          <w:b/>
          <w:sz w:val="24"/>
          <w:szCs w:val="24"/>
          <w:lang w:val="es-ES"/>
        </w:rPr>
      </w:pPr>
      <w:r w:rsidRPr="008B14F8">
        <w:rPr>
          <w:rFonts w:ascii="Source Sans Pro" w:hAnsi="Source Sans Pro" w:cstheme="minorHAnsi"/>
          <w:b/>
          <w:sz w:val="24"/>
          <w:szCs w:val="24"/>
          <w:lang w:val="es-ES"/>
        </w:rPr>
        <w:t>Actividades planificadas en el período siguiente:</w:t>
      </w:r>
    </w:p>
    <w:p w14:paraId="36BE3264" w14:textId="77777777" w:rsidR="008B14F8" w:rsidRPr="008D4B14" w:rsidRDefault="008B14F8" w:rsidP="008B14F8">
      <w:pPr>
        <w:spacing w:after="0" w:line="240" w:lineRule="auto"/>
        <w:rPr>
          <w:rFonts w:ascii="Source Sans Pro" w:hAnsi="Source Sans Pro" w:cstheme="minorHAnsi"/>
          <w:color w:val="BFBFBF" w:themeColor="background1" w:themeShade="BF"/>
          <w:lang w:val="es-ES"/>
        </w:rPr>
      </w:pPr>
      <w:r w:rsidRPr="008D4B14">
        <w:rPr>
          <w:rFonts w:ascii="Source Sans Pro" w:hAnsi="Source Sans Pro" w:cstheme="minorHAnsi"/>
          <w:color w:val="BFBFBF" w:themeColor="background1" w:themeShade="BF"/>
          <w:lang w:val="es-ES"/>
        </w:rPr>
        <w:t>Por favor, enumere todas las actividades previstas para el próximo periodo.</w:t>
      </w:r>
    </w:p>
    <w:p w14:paraId="39A0082F" w14:textId="140711E2" w:rsidR="008B14F8" w:rsidRPr="008D4B14" w:rsidRDefault="008B14F8" w:rsidP="008B14F8">
      <w:pPr>
        <w:spacing w:after="0" w:line="240" w:lineRule="auto"/>
        <w:rPr>
          <w:rFonts w:ascii="Source Sans Pro" w:hAnsi="Source Sans Pro" w:cstheme="minorHAnsi"/>
          <w:color w:val="BFBFBF" w:themeColor="background1" w:themeShade="BF"/>
          <w:lang w:val="es-ES"/>
        </w:rPr>
      </w:pPr>
      <w:r w:rsidRPr="008D4B14">
        <w:rPr>
          <w:rFonts w:ascii="Source Sans Pro" w:hAnsi="Source Sans Pro" w:cstheme="minorHAnsi"/>
          <w:color w:val="BFBFBF" w:themeColor="background1" w:themeShade="BF"/>
          <w:lang w:val="es-ES"/>
        </w:rPr>
        <w:t>Describa aquí si las actividades del proyecto pueden ejecutarse y los resultados alcanzarse según lo previsto. Si se ha producido algún retraso en el período de presentación de informes, explique cómo afectará esto al progreso futuro (más allá del período de presentación de informes). Por favor, no sólo considere el contenido del proyecto, sino también el aspecto financiero y los impactos relacionados.</w:t>
      </w:r>
    </w:p>
    <w:p w14:paraId="6E45C47E" w14:textId="05901B3A" w:rsidR="00A0297A" w:rsidRDefault="00A0297A" w:rsidP="008B14F8">
      <w:pPr>
        <w:spacing w:after="0" w:line="240" w:lineRule="auto"/>
        <w:rPr>
          <w:rFonts w:ascii="Source Sans Pro" w:hAnsi="Source Sans Pro" w:cstheme="minorHAnsi"/>
          <w:lang w:val="es-ES"/>
        </w:rPr>
      </w:pPr>
    </w:p>
    <w:p w14:paraId="04712085" w14:textId="58E97C76" w:rsidR="00A0297A" w:rsidRDefault="00A0297A" w:rsidP="008B14F8">
      <w:pPr>
        <w:spacing w:after="0" w:line="240" w:lineRule="auto"/>
        <w:rPr>
          <w:rFonts w:ascii="Source Sans Pro" w:hAnsi="Source Sans Pro" w:cstheme="minorHAnsi"/>
          <w:lang w:val="es-ES"/>
        </w:rPr>
      </w:pPr>
      <w:r>
        <w:rPr>
          <w:rFonts w:ascii="Source Sans Pro" w:hAnsi="Source Sans Pro" w:cstheme="minorHAnsi"/>
          <w:lang w:val="es-ES"/>
        </w:rPr>
        <w:t xml:space="preserve">El 2024 para la Fundación Sonrisas que Escuchan es un año, altamente, alentador pues se materializará con metas físicas lo planificado y gestionado. </w:t>
      </w:r>
      <w:r w:rsidR="006531FF">
        <w:rPr>
          <w:rFonts w:ascii="Source Sans Pro" w:hAnsi="Source Sans Pro" w:cstheme="minorHAnsi"/>
          <w:lang w:val="es-ES"/>
        </w:rPr>
        <w:t>De acuerdo con lo planteado en el proyecto, alcanzaremos, porcentualmente los resultados de la siguiente forma:</w:t>
      </w:r>
    </w:p>
    <w:p w14:paraId="1058ABB6" w14:textId="34C02DB9" w:rsidR="006531FF" w:rsidRDefault="006531FF" w:rsidP="008B14F8">
      <w:pPr>
        <w:spacing w:after="0" w:line="240" w:lineRule="auto"/>
        <w:rPr>
          <w:rFonts w:ascii="Source Sans Pro" w:hAnsi="Source Sans Pro" w:cstheme="minorHAnsi"/>
          <w:lang w:val="es-ES"/>
        </w:rPr>
      </w:pPr>
    </w:p>
    <w:p w14:paraId="4BA6EC6C" w14:textId="3FD94FBB" w:rsidR="006531FF" w:rsidRDefault="006531FF" w:rsidP="005520D9">
      <w:pPr>
        <w:spacing w:after="0" w:line="240" w:lineRule="auto"/>
        <w:jc w:val="both"/>
        <w:rPr>
          <w:rFonts w:ascii="Source Sans Pro" w:hAnsi="Source Sans Pro" w:cstheme="minorHAnsi"/>
          <w:lang w:val="es-ES"/>
        </w:rPr>
      </w:pPr>
      <w:r>
        <w:rPr>
          <w:rFonts w:ascii="Source Sans Pro" w:hAnsi="Source Sans Pro" w:cstheme="minorHAnsi"/>
          <w:lang w:val="es-ES"/>
        </w:rPr>
        <w:t>Resultado 1</w:t>
      </w:r>
    </w:p>
    <w:p w14:paraId="0ED49B65" w14:textId="18ECFEF8" w:rsidR="006531FF" w:rsidRDefault="006531FF" w:rsidP="005520D9">
      <w:pPr>
        <w:spacing w:after="0" w:line="240" w:lineRule="auto"/>
        <w:jc w:val="both"/>
        <w:rPr>
          <w:rFonts w:ascii="Source Sans Pro" w:hAnsi="Source Sans Pro" w:cstheme="minorHAnsi"/>
          <w:lang w:val="es-ES"/>
        </w:rPr>
      </w:pPr>
      <w:r>
        <w:rPr>
          <w:rFonts w:ascii="Source Sans Pro" w:hAnsi="Source Sans Pro" w:cstheme="minorHAnsi"/>
          <w:lang w:val="es-ES"/>
        </w:rPr>
        <w:t>“</w:t>
      </w:r>
      <w:r w:rsidR="003207B8">
        <w:rPr>
          <w:rFonts w:ascii="Source Sans Pro" w:hAnsi="Source Sans Pro" w:cstheme="minorHAnsi"/>
          <w:lang w:val="es-ES"/>
        </w:rPr>
        <w:t xml:space="preserve">Se mejora el acceso a los servicios de salud para las personas con discapacidad auditiva, mediante el fortalecimiento de los enfóquese inclusivos de los sistemas de salud y educación en los departamentos de Sololá, Quetzaltenango, Zacapa, Escuintla y Ciudad de Guatemala” </w:t>
      </w:r>
    </w:p>
    <w:p w14:paraId="56FE3B9F" w14:textId="72422032" w:rsidR="003207B8" w:rsidRDefault="003207B8" w:rsidP="005520D9">
      <w:pPr>
        <w:spacing w:after="0" w:line="240" w:lineRule="auto"/>
        <w:jc w:val="both"/>
        <w:rPr>
          <w:rFonts w:ascii="Source Sans Pro" w:hAnsi="Source Sans Pro" w:cstheme="minorHAnsi"/>
          <w:lang w:val="es-ES"/>
        </w:rPr>
      </w:pPr>
    </w:p>
    <w:p w14:paraId="6DDA0B68" w14:textId="4D5E4747" w:rsidR="003207B8" w:rsidRDefault="003207B8" w:rsidP="005520D9">
      <w:pPr>
        <w:spacing w:after="0" w:line="240" w:lineRule="auto"/>
        <w:jc w:val="both"/>
        <w:rPr>
          <w:rFonts w:ascii="Source Sans Pro" w:hAnsi="Source Sans Pro" w:cstheme="minorHAnsi"/>
          <w:lang w:val="es-ES"/>
        </w:rPr>
      </w:pPr>
      <w:r>
        <w:rPr>
          <w:rFonts w:ascii="Source Sans Pro" w:hAnsi="Source Sans Pro" w:cstheme="minorHAnsi"/>
          <w:lang w:val="es-ES"/>
        </w:rPr>
        <w:t>Espíritu del resultado</w:t>
      </w:r>
    </w:p>
    <w:p w14:paraId="4D4D5131" w14:textId="77777777" w:rsidR="005520D9" w:rsidRDefault="005520D9" w:rsidP="005520D9">
      <w:pPr>
        <w:spacing w:after="0" w:line="240" w:lineRule="auto"/>
        <w:jc w:val="both"/>
        <w:rPr>
          <w:rFonts w:ascii="Source Sans Pro" w:hAnsi="Source Sans Pro" w:cstheme="minorHAnsi"/>
          <w:lang w:val="es-ES"/>
        </w:rPr>
      </w:pPr>
      <w:r>
        <w:rPr>
          <w:rFonts w:ascii="Source Sans Pro" w:hAnsi="Source Sans Pro" w:cstheme="minorHAnsi"/>
          <w:lang w:val="es-ES"/>
        </w:rPr>
        <w:t xml:space="preserve">El espíritu del resultado es el fortalecimiento de los servicios específicos de salud que los ministerios de salud y educación puedan ofrecer ante la población usuaria de ellos. Normalmente, esta población está caracterizada por desarrollarse en condiciones de vulnerabilidad ante las distintas etapas del desarrollo educacional, laboral y por ende financiero, emocional y de salud, entre algunos, y cuando existe el acceso es limitado o insuficiente. </w:t>
      </w:r>
    </w:p>
    <w:p w14:paraId="29CF2262" w14:textId="77777777" w:rsidR="005520D9" w:rsidRDefault="005520D9" w:rsidP="005520D9">
      <w:pPr>
        <w:spacing w:after="0" w:line="240" w:lineRule="auto"/>
        <w:jc w:val="both"/>
        <w:rPr>
          <w:rFonts w:ascii="Source Sans Pro" w:hAnsi="Source Sans Pro" w:cstheme="minorHAnsi"/>
          <w:lang w:val="es-ES"/>
        </w:rPr>
      </w:pPr>
    </w:p>
    <w:p w14:paraId="36F02B90" w14:textId="46DE5708" w:rsidR="008D3D30" w:rsidRPr="002F069C" w:rsidRDefault="00DE5287" w:rsidP="00DE5287">
      <w:pPr>
        <w:pStyle w:val="Listenabsatz"/>
        <w:numPr>
          <w:ilvl w:val="0"/>
          <w:numId w:val="25"/>
        </w:numPr>
        <w:spacing w:after="0" w:line="240" w:lineRule="auto"/>
        <w:jc w:val="both"/>
        <w:rPr>
          <w:rFonts w:ascii="Source Sans Pro" w:hAnsi="Source Sans Pro" w:cstheme="minorHAnsi"/>
          <w:b/>
          <w:bCs/>
          <w:lang w:val="es-ES"/>
        </w:rPr>
      </w:pPr>
      <w:r w:rsidRPr="002F069C">
        <w:rPr>
          <w:rFonts w:ascii="Source Sans Pro" w:hAnsi="Source Sans Pro" w:cstheme="minorHAnsi"/>
          <w:b/>
          <w:bCs/>
          <w:lang w:val="es-ES"/>
        </w:rPr>
        <w:t xml:space="preserve">Diagnóstico “Análisis de la atención otológica y audiológica” en Guatemala. </w:t>
      </w:r>
    </w:p>
    <w:p w14:paraId="3649B98C" w14:textId="19B524F0" w:rsidR="00DE5287" w:rsidRDefault="00F15915" w:rsidP="00DE5287">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Socialización</w:t>
      </w:r>
    </w:p>
    <w:p w14:paraId="7F136C70" w14:textId="017EC09D" w:rsidR="00F15915" w:rsidRDefault="00F15915" w:rsidP="00DE5287">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Validación</w:t>
      </w:r>
    </w:p>
    <w:p w14:paraId="5694F77F" w14:textId="70FCF879" w:rsidR="00F15915" w:rsidRDefault="00F15915" w:rsidP="00DE5287">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Presentación </w:t>
      </w:r>
    </w:p>
    <w:p w14:paraId="15E2EB8B" w14:textId="0238D7D0" w:rsidR="00F15915" w:rsidRDefault="00F15915" w:rsidP="00DE5287">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Documento oficial</w:t>
      </w:r>
    </w:p>
    <w:p w14:paraId="1AA80C7E" w14:textId="55B33151" w:rsidR="00F15915" w:rsidRDefault="00440E10" w:rsidP="00DE5287">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Inicio de recopilación de primera y segunda fuente para el documento de seguimiento e impacto </w:t>
      </w:r>
      <w:r w:rsidR="00E4385B">
        <w:rPr>
          <w:rFonts w:ascii="Source Sans Pro" w:hAnsi="Source Sans Pro" w:cstheme="minorHAnsi"/>
          <w:lang w:val="es-ES"/>
        </w:rPr>
        <w:t xml:space="preserve">de la atención otológica y audiológica, a partir, de la intervención territorial. </w:t>
      </w:r>
    </w:p>
    <w:p w14:paraId="6BE1355A" w14:textId="77777777" w:rsidR="00E4385B" w:rsidRDefault="00E4385B" w:rsidP="00E4385B">
      <w:pPr>
        <w:pStyle w:val="Listenabsatz"/>
        <w:spacing w:after="0" w:line="240" w:lineRule="auto"/>
        <w:ind w:left="1440"/>
        <w:jc w:val="both"/>
        <w:rPr>
          <w:rFonts w:ascii="Source Sans Pro" w:hAnsi="Source Sans Pro" w:cstheme="minorHAnsi"/>
          <w:lang w:val="es-ES"/>
        </w:rPr>
      </w:pPr>
    </w:p>
    <w:p w14:paraId="50041CEE" w14:textId="6EBE4082" w:rsidR="00E4385B" w:rsidRPr="002F069C" w:rsidRDefault="00E4385B" w:rsidP="00E4385B">
      <w:pPr>
        <w:pStyle w:val="Listenabsatz"/>
        <w:numPr>
          <w:ilvl w:val="0"/>
          <w:numId w:val="25"/>
        </w:numPr>
        <w:spacing w:after="0" w:line="240" w:lineRule="auto"/>
        <w:jc w:val="both"/>
        <w:rPr>
          <w:rFonts w:ascii="Source Sans Pro" w:hAnsi="Source Sans Pro" w:cstheme="minorHAnsi"/>
          <w:b/>
          <w:bCs/>
          <w:lang w:val="es-ES"/>
        </w:rPr>
      </w:pPr>
      <w:r w:rsidRPr="002F069C">
        <w:rPr>
          <w:rFonts w:ascii="Source Sans Pro" w:hAnsi="Source Sans Pro" w:cstheme="minorHAnsi"/>
          <w:b/>
          <w:bCs/>
          <w:lang w:val="es-ES"/>
        </w:rPr>
        <w:t>Tamizaje Auditivo Neonatal</w:t>
      </w:r>
    </w:p>
    <w:p w14:paraId="614BC204" w14:textId="7FC7C93D" w:rsidR="00E4385B" w:rsidRDefault="00E4385B" w:rsidP="00E4385B">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Desarrollo del tami</w:t>
      </w:r>
      <w:r w:rsidR="00FE3652">
        <w:rPr>
          <w:rFonts w:ascii="Source Sans Pro" w:hAnsi="Source Sans Pro" w:cstheme="minorHAnsi"/>
          <w:lang w:val="es-ES"/>
        </w:rPr>
        <w:t xml:space="preserve">zaje a recién nacidos en las instalaciones de los hospitales de las cabeceras departamentales. </w:t>
      </w:r>
    </w:p>
    <w:p w14:paraId="794098EA" w14:textId="4F4AD4FB" w:rsidR="00C2093A" w:rsidRDefault="00C2093A" w:rsidP="00E4385B">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Desarrollo del tamizaje a recién nacidos </w:t>
      </w:r>
      <w:r w:rsidR="00152F4A">
        <w:rPr>
          <w:rFonts w:ascii="Source Sans Pro" w:hAnsi="Source Sans Pro" w:cstheme="minorHAnsi"/>
          <w:lang w:val="es-ES"/>
        </w:rPr>
        <w:t xml:space="preserve">alcanzados por la cobertura de las áreas de salud y la intervención de comadronas por medio de conocimientos ancestrales. </w:t>
      </w:r>
    </w:p>
    <w:p w14:paraId="02421FC8" w14:textId="030BCC71" w:rsidR="006E58C1" w:rsidRDefault="006E58C1" w:rsidP="00E4385B">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Seguimiento a los recién nacidos </w:t>
      </w:r>
      <w:r w:rsidR="00373662">
        <w:rPr>
          <w:rFonts w:ascii="Source Sans Pro" w:hAnsi="Source Sans Pro" w:cstheme="minorHAnsi"/>
          <w:lang w:val="es-ES"/>
        </w:rPr>
        <w:t xml:space="preserve">que no pasaron el tamizaje, y necesitan reevaluación. </w:t>
      </w:r>
    </w:p>
    <w:p w14:paraId="045856C7" w14:textId="1EA0577A" w:rsidR="00FE3652" w:rsidRDefault="00FE3652" w:rsidP="00E4385B">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Consolidación y provisión de información relacionada a la detección de la discapacidad auditiva de forma temprana. </w:t>
      </w:r>
    </w:p>
    <w:p w14:paraId="5F41864E" w14:textId="77777777" w:rsidR="008912E7" w:rsidRDefault="008912E7" w:rsidP="008912E7">
      <w:pPr>
        <w:pStyle w:val="Listenabsatz"/>
        <w:spacing w:after="0" w:line="240" w:lineRule="auto"/>
        <w:ind w:left="1440"/>
        <w:jc w:val="both"/>
        <w:rPr>
          <w:rFonts w:ascii="Source Sans Pro" w:hAnsi="Source Sans Pro" w:cstheme="minorHAnsi"/>
          <w:lang w:val="es-ES"/>
        </w:rPr>
      </w:pPr>
    </w:p>
    <w:p w14:paraId="3DE5107C" w14:textId="37FB2F13" w:rsidR="008912E7" w:rsidRPr="000E6B1A" w:rsidRDefault="008912E7" w:rsidP="008912E7">
      <w:pPr>
        <w:pStyle w:val="Listenabsatz"/>
        <w:numPr>
          <w:ilvl w:val="0"/>
          <w:numId w:val="25"/>
        </w:numPr>
        <w:spacing w:after="0" w:line="240" w:lineRule="auto"/>
        <w:jc w:val="both"/>
        <w:rPr>
          <w:rFonts w:ascii="Source Sans Pro" w:hAnsi="Source Sans Pro" w:cstheme="minorHAnsi"/>
          <w:b/>
          <w:bCs/>
          <w:lang w:val="es-ES"/>
        </w:rPr>
      </w:pPr>
      <w:r w:rsidRPr="000E6B1A">
        <w:rPr>
          <w:rFonts w:ascii="Source Sans Pro" w:hAnsi="Source Sans Pro" w:cstheme="minorHAnsi"/>
          <w:b/>
          <w:bCs/>
          <w:lang w:val="es-ES"/>
        </w:rPr>
        <w:t>Tamizaje Auditivo Escolar</w:t>
      </w:r>
    </w:p>
    <w:p w14:paraId="397C0F7C" w14:textId="5EEC125B" w:rsidR="008912E7" w:rsidRDefault="008912E7" w:rsidP="008912E7">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Desarrollo de jornadas de tamizaje auditivo escolar en las instalaciones de escuelas públicas</w:t>
      </w:r>
      <w:r w:rsidR="006F4421">
        <w:rPr>
          <w:rFonts w:ascii="Source Sans Pro" w:hAnsi="Source Sans Pro" w:cstheme="minorHAnsi"/>
          <w:lang w:val="es-ES"/>
        </w:rPr>
        <w:t xml:space="preserve">. </w:t>
      </w:r>
    </w:p>
    <w:p w14:paraId="1A660D27" w14:textId="198A316E" w:rsidR="006E58C1" w:rsidRDefault="006E58C1" w:rsidP="008912E7">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Seguimiento </w:t>
      </w:r>
      <w:r w:rsidR="00373662">
        <w:rPr>
          <w:rFonts w:ascii="Source Sans Pro" w:hAnsi="Source Sans Pro" w:cstheme="minorHAnsi"/>
          <w:lang w:val="es-ES"/>
        </w:rPr>
        <w:t xml:space="preserve">a los niños y niñas que no pasaron el tamizaje y su reevaluación </w:t>
      </w:r>
      <w:r w:rsidR="007339A2">
        <w:rPr>
          <w:rFonts w:ascii="Source Sans Pro" w:hAnsi="Source Sans Pro" w:cstheme="minorHAnsi"/>
          <w:lang w:val="es-ES"/>
        </w:rPr>
        <w:t xml:space="preserve">respectiva en la cabina audiológica, instaladas en clínicas. </w:t>
      </w:r>
    </w:p>
    <w:p w14:paraId="20E32DD8" w14:textId="5492C622" w:rsidR="006F4421" w:rsidRDefault="006F4421" w:rsidP="008912E7">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Consolidación y provisión de información relacionada a la detección de la discapacidad auditiva</w:t>
      </w:r>
      <w:r w:rsidR="006E58C1">
        <w:rPr>
          <w:rFonts w:ascii="Source Sans Pro" w:hAnsi="Source Sans Pro" w:cstheme="minorHAnsi"/>
          <w:lang w:val="es-ES"/>
        </w:rPr>
        <w:t xml:space="preserve"> en niños y niñas en edad escolar. </w:t>
      </w:r>
    </w:p>
    <w:p w14:paraId="3FD9B36E" w14:textId="126CB412" w:rsidR="007E70BA" w:rsidRDefault="007E70BA" w:rsidP="007E70BA">
      <w:pPr>
        <w:pStyle w:val="Listenabsatz"/>
        <w:numPr>
          <w:ilvl w:val="0"/>
          <w:numId w:val="25"/>
        </w:numPr>
        <w:spacing w:after="0" w:line="240" w:lineRule="auto"/>
        <w:jc w:val="both"/>
        <w:rPr>
          <w:rFonts w:ascii="Source Sans Pro" w:hAnsi="Source Sans Pro" w:cstheme="minorHAnsi"/>
          <w:b/>
          <w:bCs/>
          <w:lang w:val="es-ES"/>
        </w:rPr>
      </w:pPr>
      <w:r w:rsidRPr="00144B68">
        <w:rPr>
          <w:rFonts w:ascii="Source Sans Pro" w:hAnsi="Source Sans Pro" w:cstheme="minorHAnsi"/>
          <w:b/>
          <w:bCs/>
          <w:lang w:val="es-ES"/>
        </w:rPr>
        <w:t xml:space="preserve">Capacitaciones </w:t>
      </w:r>
    </w:p>
    <w:p w14:paraId="26545182" w14:textId="7EA02F54" w:rsidR="00CE6E90" w:rsidRDefault="00CE6E90" w:rsidP="00CE6E90">
      <w:pPr>
        <w:pStyle w:val="Listenabsatz"/>
        <w:numPr>
          <w:ilvl w:val="1"/>
          <w:numId w:val="25"/>
        </w:numPr>
        <w:spacing w:after="0" w:line="240" w:lineRule="auto"/>
        <w:jc w:val="both"/>
        <w:rPr>
          <w:rFonts w:ascii="Source Sans Pro" w:hAnsi="Source Sans Pro" w:cstheme="minorHAnsi"/>
          <w:lang w:val="es-ES"/>
        </w:rPr>
      </w:pPr>
      <w:r w:rsidRPr="00CE6E90">
        <w:rPr>
          <w:rFonts w:ascii="Source Sans Pro" w:hAnsi="Source Sans Pro" w:cstheme="minorHAnsi"/>
          <w:lang w:val="es-ES"/>
        </w:rPr>
        <w:lastRenderedPageBreak/>
        <w:t xml:space="preserve">Desarrollo de capacitaciones sobre detección de la discapacidad auditiva de forma temprana a médicos (mujeres) de los hospitales nacionales. </w:t>
      </w:r>
    </w:p>
    <w:p w14:paraId="408A4E16" w14:textId="5A528DB6" w:rsidR="007A379D" w:rsidRDefault="007A379D" w:rsidP="00CE6E90">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Desarrollo de capacitaciones sobre tamizaje auditivo neonatal y sobre detecci</w:t>
      </w:r>
      <w:r w:rsidR="00CE5832">
        <w:rPr>
          <w:rFonts w:ascii="Source Sans Pro" w:hAnsi="Source Sans Pro" w:cstheme="minorHAnsi"/>
          <w:lang w:val="es-ES"/>
        </w:rPr>
        <w:t xml:space="preserve">ón de la discapacidad auditiva de forma temprana a enfermeras de los hospitales nacionales. </w:t>
      </w:r>
    </w:p>
    <w:p w14:paraId="568ACAE5" w14:textId="6AEB03AA" w:rsidR="008F5F7D" w:rsidRDefault="00AE3A54" w:rsidP="008B14F8">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Desarrollo de capacitaciones sobre tamizaje auditivo neonatal y sobre detección de la discapacidad auditiva de forma temprana a comadronas relacionadas a las comunidades y áreas de salud.</w:t>
      </w:r>
    </w:p>
    <w:p w14:paraId="241B15F4" w14:textId="431593F5" w:rsidR="002A4103" w:rsidRDefault="00A000D6" w:rsidP="002A4103">
      <w:pPr>
        <w:pStyle w:val="Listenabsatz"/>
        <w:numPr>
          <w:ilvl w:val="1"/>
          <w:numId w:val="25"/>
        </w:numPr>
        <w:spacing w:after="0" w:line="240" w:lineRule="auto"/>
        <w:jc w:val="both"/>
        <w:rPr>
          <w:rFonts w:ascii="Source Sans Pro" w:hAnsi="Source Sans Pro" w:cstheme="minorHAnsi"/>
          <w:lang w:val="es-ES"/>
        </w:rPr>
      </w:pPr>
      <w:r>
        <w:rPr>
          <w:rFonts w:ascii="Source Sans Pro" w:hAnsi="Source Sans Pro" w:cstheme="minorHAnsi"/>
          <w:lang w:val="es-ES"/>
        </w:rPr>
        <w:t xml:space="preserve">Desarrollo de capacitaciones sobre detección de la discapacidad auditiva </w:t>
      </w:r>
      <w:r w:rsidR="00074DB4">
        <w:rPr>
          <w:rFonts w:ascii="Source Sans Pro" w:hAnsi="Source Sans Pro" w:cstheme="minorHAnsi"/>
          <w:lang w:val="es-ES"/>
        </w:rPr>
        <w:t xml:space="preserve">a supervisores de educación y maestros. </w:t>
      </w:r>
    </w:p>
    <w:p w14:paraId="1B5F89AA" w14:textId="77777777" w:rsidR="002A4103" w:rsidRPr="002A4103" w:rsidRDefault="002A4103" w:rsidP="002A4103">
      <w:pPr>
        <w:pStyle w:val="Listenabsatz"/>
        <w:spacing w:after="0" w:line="240" w:lineRule="auto"/>
        <w:ind w:left="1440"/>
        <w:jc w:val="both"/>
        <w:rPr>
          <w:rFonts w:ascii="Source Sans Pro" w:hAnsi="Source Sans Pro" w:cstheme="minorHAnsi"/>
          <w:lang w:val="es-ES"/>
        </w:rPr>
      </w:pPr>
    </w:p>
    <w:p w14:paraId="1FA9AFAB" w14:textId="77777777" w:rsidR="008F5F7D" w:rsidRDefault="008F5F7D" w:rsidP="008B14F8">
      <w:pPr>
        <w:spacing w:after="0" w:line="240" w:lineRule="auto"/>
        <w:rPr>
          <w:rFonts w:ascii="Source Sans Pro" w:hAnsi="Source Sans Pro" w:cstheme="minorHAnsi"/>
          <w:lang w:val="es-ES"/>
        </w:rPr>
      </w:pPr>
    </w:p>
    <w:p w14:paraId="245CD718" w14:textId="31C381BE" w:rsidR="003207B8" w:rsidRDefault="003207B8" w:rsidP="008B14F8">
      <w:pPr>
        <w:spacing w:after="0" w:line="240" w:lineRule="auto"/>
        <w:rPr>
          <w:rFonts w:ascii="Source Sans Pro" w:hAnsi="Source Sans Pro" w:cstheme="minorHAnsi"/>
          <w:lang w:val="es-ES"/>
        </w:rPr>
      </w:pPr>
      <w:r>
        <w:rPr>
          <w:rFonts w:ascii="Source Sans Pro" w:hAnsi="Source Sans Pro" w:cstheme="minorHAnsi"/>
          <w:lang w:val="es-ES"/>
        </w:rPr>
        <w:t xml:space="preserve">Resultado 3 </w:t>
      </w:r>
    </w:p>
    <w:p w14:paraId="34551CAF" w14:textId="0922D90A" w:rsidR="003207B8" w:rsidRPr="00270A81" w:rsidRDefault="003207B8" w:rsidP="008B14F8">
      <w:pPr>
        <w:spacing w:after="0" w:line="240" w:lineRule="auto"/>
        <w:rPr>
          <w:rFonts w:ascii="Source Sans Pro" w:hAnsi="Source Sans Pro" w:cstheme="minorHAnsi"/>
          <w:lang w:val="es-ES"/>
        </w:rPr>
      </w:pPr>
      <w:r>
        <w:rPr>
          <w:rFonts w:ascii="Source Sans Pro" w:hAnsi="Source Sans Pro" w:cstheme="minorHAnsi"/>
          <w:lang w:val="es-ES"/>
        </w:rPr>
        <w:t xml:space="preserve">“Las comunidades de Sololá, Quetzaltenango, Zacapa y Escuintla se han vuelto más inclusivas”. </w:t>
      </w:r>
    </w:p>
    <w:p w14:paraId="00D026BD" w14:textId="6DD5B5E1" w:rsidR="008B14F8" w:rsidRDefault="00E35B7E" w:rsidP="008B14F8">
      <w:pPr>
        <w:spacing w:before="120" w:after="120" w:line="240" w:lineRule="auto"/>
        <w:rPr>
          <w:rFonts w:ascii="Source Sans Pro" w:hAnsi="Source Sans Pro" w:cstheme="minorHAnsi"/>
          <w:bCs/>
          <w:sz w:val="24"/>
          <w:szCs w:val="24"/>
          <w:lang w:val="es-ES"/>
        </w:rPr>
      </w:pPr>
      <w:r w:rsidRPr="00E35B7E">
        <w:rPr>
          <w:rFonts w:ascii="Source Sans Pro" w:hAnsi="Source Sans Pro" w:cstheme="minorHAnsi"/>
          <w:bCs/>
          <w:sz w:val="24"/>
          <w:szCs w:val="24"/>
          <w:lang w:val="es-ES"/>
        </w:rPr>
        <w:t xml:space="preserve">Espíritu del resultado </w:t>
      </w:r>
    </w:p>
    <w:p w14:paraId="30102800" w14:textId="053D323D" w:rsidR="004764FB" w:rsidRDefault="00E35B7E" w:rsidP="0029170A">
      <w:p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Este resultado tiene como espíritu descentralizar los procesos de detección, atención, respuesta y seguimiento a personas relacionadas o no con la discapacidad auditiva. Está directamente relacionado con el establecimiento de las clínicas audiológicas en los departamentos</w:t>
      </w:r>
      <w:r w:rsidR="00A96412">
        <w:rPr>
          <w:rFonts w:ascii="Source Sans Pro" w:hAnsi="Source Sans Pro" w:cstheme="minorHAnsi"/>
          <w:bCs/>
          <w:sz w:val="24"/>
          <w:szCs w:val="24"/>
          <w:lang w:val="es-ES"/>
        </w:rPr>
        <w:t xml:space="preserve"> seleccionados y la </w:t>
      </w:r>
      <w:r w:rsidR="00FB450B">
        <w:rPr>
          <w:rFonts w:ascii="Source Sans Pro" w:hAnsi="Source Sans Pro" w:cstheme="minorHAnsi"/>
          <w:bCs/>
          <w:sz w:val="24"/>
          <w:szCs w:val="24"/>
          <w:lang w:val="es-ES"/>
        </w:rPr>
        <w:t>participación en redes de comunidades</w:t>
      </w:r>
      <w:r w:rsidR="009D7E38">
        <w:rPr>
          <w:rFonts w:ascii="Source Sans Pro" w:hAnsi="Source Sans Pro" w:cstheme="minorHAnsi"/>
          <w:bCs/>
          <w:sz w:val="24"/>
          <w:szCs w:val="24"/>
          <w:lang w:val="es-ES"/>
        </w:rPr>
        <w:t xml:space="preserve">. </w:t>
      </w:r>
    </w:p>
    <w:p w14:paraId="6BD91781" w14:textId="7BC430DA" w:rsidR="00DB4F11" w:rsidRPr="00DF4D1C" w:rsidRDefault="00A4328E" w:rsidP="00DB4F11">
      <w:pPr>
        <w:pStyle w:val="Listenabsatz"/>
        <w:numPr>
          <w:ilvl w:val="0"/>
          <w:numId w:val="26"/>
        </w:numPr>
        <w:spacing w:before="120" w:after="120" w:line="240" w:lineRule="auto"/>
        <w:jc w:val="both"/>
        <w:rPr>
          <w:rFonts w:ascii="Source Sans Pro" w:hAnsi="Source Sans Pro" w:cstheme="minorHAnsi"/>
          <w:b/>
          <w:sz w:val="24"/>
          <w:szCs w:val="24"/>
          <w:lang w:val="es-ES"/>
        </w:rPr>
      </w:pPr>
      <w:r w:rsidRPr="00DF4D1C">
        <w:rPr>
          <w:rFonts w:ascii="Source Sans Pro" w:hAnsi="Source Sans Pro" w:cstheme="minorHAnsi"/>
          <w:b/>
          <w:sz w:val="24"/>
          <w:szCs w:val="24"/>
          <w:lang w:val="es-ES"/>
        </w:rPr>
        <w:t>Atención de pacientes en clínica</w:t>
      </w:r>
    </w:p>
    <w:p w14:paraId="15165AAC" w14:textId="613519FE" w:rsidR="00A4328E" w:rsidRDefault="00A4328E" w:rsidP="00A4328E">
      <w:pPr>
        <w:pStyle w:val="Listenabsatz"/>
        <w:numPr>
          <w:ilvl w:val="1"/>
          <w:numId w:val="26"/>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Atender pacientes con necesidades audiológicas que se presenten</w:t>
      </w:r>
      <w:r w:rsidR="003D0CFF">
        <w:rPr>
          <w:rFonts w:ascii="Source Sans Pro" w:hAnsi="Source Sans Pro" w:cstheme="minorHAnsi"/>
          <w:bCs/>
          <w:sz w:val="24"/>
          <w:szCs w:val="24"/>
          <w:lang w:val="es-ES"/>
        </w:rPr>
        <w:t xml:space="preserve"> </w:t>
      </w:r>
      <w:r w:rsidR="00C2206D" w:rsidRPr="003D0CFF">
        <w:rPr>
          <w:rFonts w:ascii="Source Sans Pro" w:hAnsi="Source Sans Pro" w:cstheme="minorHAnsi"/>
          <w:bCs/>
          <w:i/>
          <w:iCs/>
          <w:sz w:val="24"/>
          <w:szCs w:val="24"/>
          <w:lang w:val="es-ES"/>
        </w:rPr>
        <w:t>(voluntariamente, por gestión</w:t>
      </w:r>
      <w:r w:rsidR="003D0CFF" w:rsidRPr="003D0CFF">
        <w:rPr>
          <w:rFonts w:ascii="Source Sans Pro" w:hAnsi="Source Sans Pro" w:cstheme="minorHAnsi"/>
          <w:bCs/>
          <w:i/>
          <w:iCs/>
          <w:sz w:val="24"/>
          <w:szCs w:val="24"/>
          <w:lang w:val="es-ES"/>
        </w:rPr>
        <w:t>, colaboración y/o seguimiento)</w:t>
      </w:r>
      <w:r w:rsidR="003D0CFF">
        <w:rPr>
          <w:rFonts w:ascii="Source Sans Pro" w:hAnsi="Source Sans Pro" w:cstheme="minorHAnsi"/>
          <w:bCs/>
          <w:sz w:val="24"/>
          <w:szCs w:val="24"/>
          <w:lang w:val="es-ES"/>
        </w:rPr>
        <w:t xml:space="preserve"> </w:t>
      </w:r>
      <w:r>
        <w:rPr>
          <w:rFonts w:ascii="Source Sans Pro" w:hAnsi="Source Sans Pro" w:cstheme="minorHAnsi"/>
          <w:bCs/>
          <w:sz w:val="24"/>
          <w:szCs w:val="24"/>
          <w:lang w:val="es-ES"/>
        </w:rPr>
        <w:t xml:space="preserve">en </w:t>
      </w:r>
      <w:r w:rsidR="004D7325">
        <w:rPr>
          <w:rFonts w:ascii="Source Sans Pro" w:hAnsi="Source Sans Pro" w:cstheme="minorHAnsi"/>
          <w:bCs/>
          <w:sz w:val="24"/>
          <w:szCs w:val="24"/>
          <w:lang w:val="es-ES"/>
        </w:rPr>
        <w:t>la clínica</w:t>
      </w:r>
      <w:r w:rsidR="008D401D">
        <w:rPr>
          <w:rFonts w:ascii="Source Sans Pro" w:hAnsi="Source Sans Pro" w:cstheme="minorHAnsi"/>
          <w:bCs/>
          <w:sz w:val="24"/>
          <w:szCs w:val="24"/>
          <w:lang w:val="es-ES"/>
        </w:rPr>
        <w:t>, por medio de</w:t>
      </w:r>
      <w:r w:rsidR="007251C7">
        <w:rPr>
          <w:rFonts w:ascii="Source Sans Pro" w:hAnsi="Source Sans Pro" w:cstheme="minorHAnsi"/>
          <w:bCs/>
          <w:sz w:val="24"/>
          <w:szCs w:val="24"/>
          <w:lang w:val="es-ES"/>
        </w:rPr>
        <w:t xml:space="preserve">l listado de servicios disponibles. </w:t>
      </w:r>
    </w:p>
    <w:p w14:paraId="554D00E2" w14:textId="4FAFFAAC" w:rsidR="007251C7" w:rsidRDefault="007251C7" w:rsidP="007251C7">
      <w:pPr>
        <w:pStyle w:val="Listenabsatz"/>
        <w:numPr>
          <w:ilvl w:val="2"/>
          <w:numId w:val="26"/>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Limpieza del canal auditivo por irrigación</w:t>
      </w:r>
    </w:p>
    <w:p w14:paraId="3961CC03" w14:textId="3F3F474B" w:rsidR="007251C7" w:rsidRDefault="00283BB1" w:rsidP="007251C7">
      <w:pPr>
        <w:pStyle w:val="Listenabsatz"/>
        <w:numPr>
          <w:ilvl w:val="2"/>
          <w:numId w:val="26"/>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Emisiones otoacústicas</w:t>
      </w:r>
    </w:p>
    <w:p w14:paraId="5FDB5196" w14:textId="5F5BEBBC" w:rsidR="00283BB1" w:rsidRDefault="00283BB1" w:rsidP="007251C7">
      <w:pPr>
        <w:pStyle w:val="Listenabsatz"/>
        <w:numPr>
          <w:ilvl w:val="2"/>
          <w:numId w:val="26"/>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Audiometría clínica</w:t>
      </w:r>
    </w:p>
    <w:p w14:paraId="3CB8FBEF" w14:textId="227C8ECF" w:rsidR="003D0CFF" w:rsidRDefault="00277762" w:rsidP="003D0CFF">
      <w:pPr>
        <w:pStyle w:val="Listenabsatz"/>
        <w:numPr>
          <w:ilvl w:val="2"/>
          <w:numId w:val="26"/>
        </w:numPr>
        <w:spacing w:before="120" w:after="120" w:line="240" w:lineRule="auto"/>
        <w:jc w:val="both"/>
        <w:rPr>
          <w:rFonts w:ascii="Source Sans Pro" w:hAnsi="Source Sans Pro" w:cstheme="minorHAnsi"/>
          <w:bCs/>
          <w:sz w:val="24"/>
          <w:szCs w:val="24"/>
          <w:lang w:val="es-ES"/>
        </w:rPr>
      </w:pPr>
      <w:r>
        <w:rPr>
          <w:rFonts w:ascii="Source Sans Pro" w:hAnsi="Source Sans Pro" w:cstheme="minorHAnsi"/>
          <w:bCs/>
          <w:sz w:val="24"/>
          <w:szCs w:val="24"/>
          <w:lang w:val="es-ES"/>
        </w:rPr>
        <w:t>Timpanometría</w:t>
      </w:r>
    </w:p>
    <w:p w14:paraId="73222732" w14:textId="3F235A14" w:rsidR="00DF4D1C" w:rsidRDefault="00DF4D1C" w:rsidP="00DF4D1C">
      <w:pPr>
        <w:pStyle w:val="Listenabsatz"/>
        <w:numPr>
          <w:ilvl w:val="0"/>
          <w:numId w:val="26"/>
        </w:numPr>
        <w:spacing w:before="120" w:after="120" w:line="240" w:lineRule="auto"/>
        <w:jc w:val="both"/>
        <w:rPr>
          <w:rFonts w:ascii="Source Sans Pro" w:hAnsi="Source Sans Pro" w:cstheme="minorHAnsi"/>
          <w:b/>
          <w:sz w:val="24"/>
          <w:szCs w:val="24"/>
          <w:lang w:val="es-ES"/>
        </w:rPr>
      </w:pPr>
      <w:r w:rsidRPr="00DF4D1C">
        <w:rPr>
          <w:rFonts w:ascii="Source Sans Pro" w:hAnsi="Source Sans Pro" w:cstheme="minorHAnsi"/>
          <w:b/>
          <w:sz w:val="24"/>
          <w:szCs w:val="24"/>
          <w:lang w:val="es-ES"/>
        </w:rPr>
        <w:t>Participación en CODEDIS</w:t>
      </w:r>
    </w:p>
    <w:p w14:paraId="33EA7247" w14:textId="41F42DB7" w:rsidR="00DF4D1C" w:rsidRPr="00A24FD0" w:rsidRDefault="00A24FD0" w:rsidP="00DF4D1C">
      <w:pPr>
        <w:pStyle w:val="Listenabsatz"/>
        <w:numPr>
          <w:ilvl w:val="1"/>
          <w:numId w:val="26"/>
        </w:numPr>
        <w:spacing w:before="120" w:after="120" w:line="240" w:lineRule="auto"/>
        <w:jc w:val="both"/>
        <w:rPr>
          <w:rFonts w:ascii="Source Sans Pro" w:hAnsi="Source Sans Pro" w:cstheme="minorHAnsi"/>
          <w:b/>
          <w:sz w:val="24"/>
          <w:szCs w:val="24"/>
          <w:lang w:val="es-ES"/>
        </w:rPr>
      </w:pPr>
      <w:r>
        <w:rPr>
          <w:rFonts w:ascii="Source Sans Pro" w:hAnsi="Source Sans Pro" w:cstheme="minorHAnsi"/>
          <w:bCs/>
          <w:sz w:val="24"/>
          <w:szCs w:val="24"/>
          <w:lang w:val="es-ES"/>
        </w:rPr>
        <w:t xml:space="preserve">Participación en las asambleas ordinarias de la CODEDIS a nivel departamental, por parte del personal de cada una de las clínicas audiológicas. </w:t>
      </w:r>
    </w:p>
    <w:p w14:paraId="15BE0B11" w14:textId="2C74E9D4" w:rsidR="00A24FD0" w:rsidRPr="00316AA8" w:rsidRDefault="00316AA8" w:rsidP="00DF4D1C">
      <w:pPr>
        <w:pStyle w:val="Listenabsatz"/>
        <w:numPr>
          <w:ilvl w:val="1"/>
          <w:numId w:val="26"/>
        </w:numPr>
        <w:spacing w:before="120" w:after="120" w:line="240" w:lineRule="auto"/>
        <w:jc w:val="both"/>
        <w:rPr>
          <w:rFonts w:ascii="Source Sans Pro" w:hAnsi="Source Sans Pro" w:cstheme="minorHAnsi"/>
          <w:b/>
          <w:sz w:val="24"/>
          <w:szCs w:val="24"/>
          <w:lang w:val="es-ES"/>
        </w:rPr>
      </w:pPr>
      <w:r>
        <w:rPr>
          <w:rFonts w:ascii="Source Sans Pro" w:hAnsi="Source Sans Pro" w:cstheme="minorHAnsi"/>
          <w:bCs/>
          <w:sz w:val="24"/>
          <w:szCs w:val="24"/>
          <w:lang w:val="es-ES"/>
        </w:rPr>
        <w:t xml:space="preserve">Presentación del plan de acción como iniciativa de corresponsabilidad sectorial. </w:t>
      </w:r>
    </w:p>
    <w:p w14:paraId="1ADE5335" w14:textId="0CE4EEDC" w:rsidR="001460EE" w:rsidRPr="00E103EC" w:rsidRDefault="005E29FC" w:rsidP="0029170A">
      <w:pPr>
        <w:pStyle w:val="Listenabsatz"/>
        <w:numPr>
          <w:ilvl w:val="1"/>
          <w:numId w:val="26"/>
        </w:numPr>
        <w:spacing w:before="120" w:after="120" w:line="240" w:lineRule="auto"/>
        <w:jc w:val="both"/>
        <w:rPr>
          <w:rFonts w:ascii="Source Sans Pro" w:hAnsi="Source Sans Pro" w:cstheme="minorHAnsi"/>
          <w:b/>
          <w:sz w:val="24"/>
          <w:szCs w:val="24"/>
          <w:lang w:val="es-ES"/>
        </w:rPr>
      </w:pPr>
      <w:r>
        <w:rPr>
          <w:rFonts w:ascii="Source Sans Pro" w:hAnsi="Source Sans Pro" w:cstheme="minorHAnsi"/>
          <w:bCs/>
          <w:sz w:val="24"/>
          <w:szCs w:val="24"/>
          <w:lang w:val="es-ES"/>
        </w:rPr>
        <w:t xml:space="preserve">Presentación de información generada a través de las medidas de la gestión audiológica, de forma mensual y a nivel departamental. </w:t>
      </w:r>
    </w:p>
    <w:p w14:paraId="6D89E018" w14:textId="77777777" w:rsidR="001460EE" w:rsidRDefault="001460EE" w:rsidP="0029170A">
      <w:pPr>
        <w:spacing w:before="120" w:after="120" w:line="240" w:lineRule="auto"/>
        <w:jc w:val="both"/>
        <w:rPr>
          <w:rFonts w:ascii="Source Sans Pro" w:hAnsi="Source Sans Pro" w:cstheme="minorHAnsi"/>
          <w:bCs/>
          <w:sz w:val="24"/>
          <w:szCs w:val="24"/>
          <w:lang w:val="es-ES"/>
        </w:rPr>
      </w:pPr>
    </w:p>
    <w:p w14:paraId="5B41CDD8" w14:textId="1AD33184" w:rsidR="005421EC" w:rsidRPr="002C0359" w:rsidRDefault="005421EC" w:rsidP="005421EC">
      <w:pPr>
        <w:pStyle w:val="Lauraberschrift1"/>
        <w:numPr>
          <w:ilvl w:val="1"/>
          <w:numId w:val="9"/>
        </w:numPr>
        <w:spacing w:after="120" w:line="240" w:lineRule="auto"/>
        <w:rPr>
          <w:rFonts w:ascii="Source Sans Pro" w:hAnsi="Source Sans Pro" w:cs="Arial"/>
          <w:i w:val="0"/>
          <w:sz w:val="28"/>
          <w:lang w:val="es-ES"/>
        </w:rPr>
      </w:pPr>
      <w:r w:rsidRPr="002C0359">
        <w:rPr>
          <w:rFonts w:ascii="Source Sans Pro" w:hAnsi="Source Sans Pro" w:cs="Arial"/>
          <w:i w:val="0"/>
          <w:sz w:val="28"/>
          <w:lang w:val="es-ES"/>
        </w:rPr>
        <w:t xml:space="preserve">Conclusiones del proyecto (retos y lecciones aprendidas)  </w:t>
      </w:r>
    </w:p>
    <w:p w14:paraId="0682B728" w14:textId="77777777" w:rsidR="005421EC" w:rsidRDefault="005421EC" w:rsidP="005421EC">
      <w:pPr>
        <w:jc w:val="both"/>
        <w:rPr>
          <w:rFonts w:ascii="Source Sans Pro" w:hAnsi="Source Sans Pro" w:cstheme="minorHAnsi"/>
          <w:i/>
          <w:lang w:val="es-ES"/>
        </w:rPr>
      </w:pPr>
      <w:r w:rsidRPr="004C6AB6">
        <w:rPr>
          <w:rFonts w:ascii="Source Sans Pro" w:hAnsi="Source Sans Pro" w:cstheme="minorHAnsi"/>
          <w:i/>
          <w:lang w:val="es-ES"/>
        </w:rPr>
        <w:t>Por favor, complete la siguiente tabla con los desafíos que se encontraron durante el período del informe y las lecciones aprendidas. Incluya cualquier solución que piense aplicar en el próximo período de presentación de informes. (Si ha utilizado la columna de estado en la hoja de seguimiento de indicadores (columna K) para informar de los retos frente a indicadores específicos, asegúrese de detallar el reto en la tabla siguiente).</w:t>
      </w:r>
    </w:p>
    <w:p w14:paraId="00E264F3" w14:textId="38535EAD" w:rsidR="00775C1E" w:rsidRPr="00580FE4" w:rsidRDefault="00745039" w:rsidP="005421EC">
      <w:pPr>
        <w:jc w:val="both"/>
        <w:rPr>
          <w:rFonts w:ascii="Source Sans Pro" w:hAnsi="Source Sans Pro" w:cstheme="minorHAnsi"/>
          <w:b/>
          <w:bCs/>
          <w:iCs/>
          <w:lang w:val="es-ES"/>
        </w:rPr>
      </w:pPr>
      <w:r w:rsidRPr="00580FE4">
        <w:rPr>
          <w:rFonts w:ascii="Source Sans Pro" w:hAnsi="Source Sans Pro" w:cstheme="minorHAnsi"/>
          <w:b/>
          <w:bCs/>
          <w:iCs/>
          <w:lang w:val="es-ES"/>
        </w:rPr>
        <w:t xml:space="preserve">En este período de implementación y ejecución </w:t>
      </w:r>
      <w:r w:rsidR="00A5318D" w:rsidRPr="00580FE4">
        <w:rPr>
          <w:rFonts w:ascii="Source Sans Pro" w:hAnsi="Source Sans Pro" w:cstheme="minorHAnsi"/>
          <w:b/>
          <w:bCs/>
          <w:iCs/>
          <w:lang w:val="es-ES"/>
        </w:rPr>
        <w:t>hemos tenido situaciones de valor agregado, buenas prácticas y comunicaciones asertivas</w:t>
      </w:r>
      <w:r w:rsidR="003C76A9">
        <w:rPr>
          <w:rFonts w:ascii="Source Sans Pro" w:hAnsi="Source Sans Pro" w:cstheme="minorHAnsi"/>
          <w:b/>
          <w:bCs/>
          <w:iCs/>
          <w:lang w:val="es-ES"/>
        </w:rPr>
        <w:t xml:space="preserve">, producto de ello es el alcance de metas, mantener las relaciones saludables a nivel multisectorial y gestiones </w:t>
      </w:r>
      <w:r w:rsidR="007C7E1F">
        <w:rPr>
          <w:rFonts w:ascii="Source Sans Pro" w:hAnsi="Source Sans Pro" w:cstheme="minorHAnsi"/>
          <w:b/>
          <w:bCs/>
          <w:iCs/>
          <w:lang w:val="es-ES"/>
        </w:rPr>
        <w:t xml:space="preserve">eficientes. </w:t>
      </w:r>
    </w:p>
    <w:tbl>
      <w:tblPr>
        <w:tblStyle w:val="Tabellenraster"/>
        <w:tblW w:w="9776" w:type="dxa"/>
        <w:tblLook w:val="04A0" w:firstRow="1" w:lastRow="0" w:firstColumn="1" w:lastColumn="0" w:noHBand="0" w:noVBand="1"/>
      </w:tblPr>
      <w:tblGrid>
        <w:gridCol w:w="2830"/>
        <w:gridCol w:w="6946"/>
      </w:tblGrid>
      <w:tr w:rsidR="005421EC" w:rsidRPr="00984FAA" w14:paraId="6A9DD9F5" w14:textId="77777777" w:rsidTr="002174C9">
        <w:trPr>
          <w:trHeight w:hRule="exact" w:val="397"/>
        </w:trPr>
        <w:tc>
          <w:tcPr>
            <w:tcW w:w="2830" w:type="dxa"/>
            <w:shd w:val="clear" w:color="auto" w:fill="F2F2F2" w:themeFill="background1" w:themeFillShade="F2"/>
            <w:vAlign w:val="center"/>
          </w:tcPr>
          <w:p w14:paraId="5FB92B48" w14:textId="77777777" w:rsidR="005421EC" w:rsidRPr="00984FAA" w:rsidRDefault="005421EC" w:rsidP="002174C9">
            <w:pPr>
              <w:rPr>
                <w:rFonts w:ascii="Source Sans Pro" w:hAnsi="Source Sans Pro" w:cstheme="minorHAnsi"/>
                <w:b/>
                <w:lang w:val="en-GB"/>
              </w:rPr>
            </w:pPr>
            <w:r>
              <w:rPr>
                <w:rFonts w:ascii="Source Sans Pro" w:hAnsi="Source Sans Pro" w:cstheme="minorHAnsi"/>
                <w:b/>
                <w:lang w:val="en-GB"/>
              </w:rPr>
              <w:t xml:space="preserve">Retos </w:t>
            </w:r>
          </w:p>
        </w:tc>
        <w:tc>
          <w:tcPr>
            <w:tcW w:w="6946" w:type="dxa"/>
            <w:shd w:val="clear" w:color="auto" w:fill="F2F2F2" w:themeFill="background1" w:themeFillShade="F2"/>
            <w:vAlign w:val="center"/>
          </w:tcPr>
          <w:p w14:paraId="5DBE5A5F" w14:textId="77777777" w:rsidR="005421EC" w:rsidRPr="00984FAA" w:rsidRDefault="005421EC" w:rsidP="002174C9">
            <w:pPr>
              <w:rPr>
                <w:rFonts w:ascii="Source Sans Pro" w:hAnsi="Source Sans Pro" w:cstheme="minorHAnsi"/>
                <w:b/>
                <w:lang w:val="en-GB"/>
              </w:rPr>
            </w:pPr>
            <w:r w:rsidRPr="00984FAA">
              <w:rPr>
                <w:rFonts w:ascii="Source Sans Pro" w:hAnsi="Source Sans Pro" w:cstheme="minorHAnsi"/>
                <w:b/>
                <w:lang w:val="en-GB"/>
              </w:rPr>
              <w:t>L</w:t>
            </w:r>
            <w:r>
              <w:rPr>
                <w:rFonts w:ascii="Source Sans Pro" w:hAnsi="Source Sans Pro" w:cstheme="minorHAnsi"/>
                <w:b/>
                <w:lang w:val="en-GB"/>
              </w:rPr>
              <w:t>ecciones aprendidas / soluciones</w:t>
            </w:r>
          </w:p>
        </w:tc>
      </w:tr>
      <w:tr w:rsidR="005421EC" w:rsidRPr="003A3E83" w14:paraId="11041503" w14:textId="77777777" w:rsidTr="00775C1E">
        <w:trPr>
          <w:trHeight w:hRule="exact" w:val="385"/>
        </w:trPr>
        <w:tc>
          <w:tcPr>
            <w:tcW w:w="2830" w:type="dxa"/>
          </w:tcPr>
          <w:p w14:paraId="44BF77FA" w14:textId="3B1B820E" w:rsidR="005421EC" w:rsidRPr="0045347C" w:rsidRDefault="005421EC" w:rsidP="009E47D0">
            <w:pPr>
              <w:rPr>
                <w:rFonts w:ascii="Source Sans Pro" w:hAnsi="Source Sans Pro" w:cstheme="minorHAnsi"/>
                <w:lang w:val="es-ES"/>
              </w:rPr>
            </w:pPr>
          </w:p>
        </w:tc>
        <w:tc>
          <w:tcPr>
            <w:tcW w:w="6946" w:type="dxa"/>
          </w:tcPr>
          <w:p w14:paraId="006A81D9" w14:textId="66BEA70D" w:rsidR="005421EC" w:rsidRPr="0045347C" w:rsidRDefault="00B229C8" w:rsidP="001642C0">
            <w:pPr>
              <w:jc w:val="both"/>
              <w:rPr>
                <w:rFonts w:ascii="Source Sans Pro" w:hAnsi="Source Sans Pro" w:cstheme="minorHAnsi"/>
                <w:lang w:val="es-ES"/>
              </w:rPr>
            </w:pPr>
            <w:commentRangeStart w:id="13"/>
            <w:commentRangeEnd w:id="13"/>
            <w:r>
              <w:rPr>
                <w:rStyle w:val="Kommentarzeichen"/>
                <w:rFonts w:asciiTheme="minorHAnsi" w:eastAsiaTheme="minorHAnsi" w:hAnsiTheme="minorHAnsi" w:cstheme="minorBidi"/>
                <w:lang w:eastAsia="en-US"/>
              </w:rPr>
              <w:commentReference w:id="13"/>
            </w:r>
          </w:p>
        </w:tc>
      </w:tr>
      <w:tr w:rsidR="005421EC" w:rsidRPr="003A3E83" w14:paraId="148C5985" w14:textId="77777777" w:rsidTr="00775C1E">
        <w:trPr>
          <w:trHeight w:hRule="exact" w:val="292"/>
        </w:trPr>
        <w:tc>
          <w:tcPr>
            <w:tcW w:w="2830" w:type="dxa"/>
          </w:tcPr>
          <w:p w14:paraId="64A6C9E3" w14:textId="5A5471D7" w:rsidR="005421EC" w:rsidRPr="0045347C" w:rsidRDefault="005421EC" w:rsidP="009E47D0">
            <w:pPr>
              <w:rPr>
                <w:rFonts w:ascii="Source Sans Pro" w:hAnsi="Source Sans Pro" w:cstheme="minorHAnsi"/>
                <w:lang w:val="es-ES"/>
              </w:rPr>
            </w:pPr>
          </w:p>
        </w:tc>
        <w:tc>
          <w:tcPr>
            <w:tcW w:w="6946" w:type="dxa"/>
          </w:tcPr>
          <w:p w14:paraId="6D9BFED6" w14:textId="29591A58" w:rsidR="005421EC" w:rsidRPr="0045347C" w:rsidRDefault="005421EC" w:rsidP="00D42947">
            <w:pPr>
              <w:jc w:val="both"/>
              <w:rPr>
                <w:rFonts w:ascii="Source Sans Pro" w:hAnsi="Source Sans Pro" w:cstheme="minorHAnsi"/>
                <w:lang w:val="es-ES"/>
              </w:rPr>
            </w:pPr>
          </w:p>
        </w:tc>
      </w:tr>
      <w:tr w:rsidR="005421EC" w:rsidRPr="003A3E83" w14:paraId="7B589795" w14:textId="77777777" w:rsidTr="00775C1E">
        <w:trPr>
          <w:trHeight w:hRule="exact" w:val="297"/>
        </w:trPr>
        <w:tc>
          <w:tcPr>
            <w:tcW w:w="2830" w:type="dxa"/>
            <w:vAlign w:val="center"/>
          </w:tcPr>
          <w:p w14:paraId="67530DDE" w14:textId="416D91F1" w:rsidR="005421EC" w:rsidRPr="00B77EBB" w:rsidRDefault="005421EC" w:rsidP="009E47D0">
            <w:pPr>
              <w:rPr>
                <w:rFonts w:ascii="Source Sans Pro" w:hAnsi="Source Sans Pro" w:cstheme="minorHAnsi"/>
                <w:lang w:val="es-GT"/>
              </w:rPr>
            </w:pPr>
          </w:p>
        </w:tc>
        <w:tc>
          <w:tcPr>
            <w:tcW w:w="6946" w:type="dxa"/>
            <w:vAlign w:val="center"/>
          </w:tcPr>
          <w:p w14:paraId="7847F395" w14:textId="74A03712" w:rsidR="005421EC" w:rsidRPr="00B77EBB" w:rsidRDefault="005421EC" w:rsidP="00D47518">
            <w:pPr>
              <w:jc w:val="both"/>
              <w:rPr>
                <w:rFonts w:ascii="Source Sans Pro" w:hAnsi="Source Sans Pro" w:cstheme="minorHAnsi"/>
                <w:lang w:val="es-GT"/>
              </w:rPr>
            </w:pPr>
          </w:p>
        </w:tc>
      </w:tr>
    </w:tbl>
    <w:p w14:paraId="1238886F" w14:textId="77777777" w:rsidR="0098258E" w:rsidRPr="00DA523F" w:rsidRDefault="0098258E" w:rsidP="005421EC">
      <w:pPr>
        <w:spacing w:after="120" w:line="240" w:lineRule="auto"/>
        <w:rPr>
          <w:rFonts w:ascii="Source Sans Pro" w:hAnsi="Source Sans Pro" w:cstheme="minorHAnsi"/>
          <w:lang w:val="es-ES"/>
        </w:rPr>
      </w:pPr>
    </w:p>
    <w:p w14:paraId="23B5E88E" w14:textId="3E347232" w:rsidR="005421EC" w:rsidRPr="0012228E" w:rsidRDefault="005421EC" w:rsidP="004C3556">
      <w:pPr>
        <w:pStyle w:val="Lauraberschrift1"/>
        <w:numPr>
          <w:ilvl w:val="0"/>
          <w:numId w:val="13"/>
        </w:numPr>
        <w:spacing w:after="120" w:line="240" w:lineRule="auto"/>
        <w:rPr>
          <w:rFonts w:ascii="Source Sans Pro" w:hAnsi="Source Sans Pro" w:cs="Arial"/>
          <w:i w:val="0"/>
          <w:sz w:val="28"/>
          <w:lang w:val="en-GB"/>
        </w:rPr>
      </w:pPr>
      <w:r w:rsidRPr="0012228E">
        <w:rPr>
          <w:rFonts w:ascii="Source Sans Pro" w:hAnsi="Source Sans Pro" w:cs="Arial"/>
          <w:i w:val="0"/>
          <w:sz w:val="28"/>
          <w:lang w:val="en-GB"/>
        </w:rPr>
        <w:t xml:space="preserve">Risk Update </w:t>
      </w:r>
      <w:r>
        <w:rPr>
          <w:rFonts w:ascii="Source Sans Pro" w:hAnsi="Source Sans Pro" w:cs="Arial"/>
          <w:i w:val="0"/>
          <w:sz w:val="28"/>
          <w:lang w:val="en-GB"/>
        </w:rPr>
        <w:t>(Riesgos)</w:t>
      </w:r>
      <w:r w:rsidR="00FE3B39">
        <w:rPr>
          <w:rFonts w:ascii="Source Sans Pro" w:hAnsi="Source Sans Pro" w:cs="Arial"/>
          <w:i w:val="0"/>
          <w:sz w:val="28"/>
          <w:lang w:val="en-GB"/>
        </w:rPr>
        <w:t xml:space="preserve"> (CBM) </w:t>
      </w:r>
    </w:p>
    <w:p w14:paraId="14A75AF7" w14:textId="77777777" w:rsidR="005421EC" w:rsidRDefault="005421EC" w:rsidP="005421EC">
      <w:pPr>
        <w:spacing w:after="0" w:line="240" w:lineRule="auto"/>
        <w:jc w:val="both"/>
        <w:rPr>
          <w:rFonts w:ascii="Source Sans Pro" w:hAnsi="Source Sans Pro" w:cstheme="minorHAnsi"/>
          <w:i/>
          <w:lang w:val="es-ES"/>
        </w:rPr>
      </w:pPr>
      <w:r>
        <w:rPr>
          <w:rFonts w:ascii="Source Sans Pro" w:hAnsi="Source Sans Pro" w:cstheme="minorHAnsi"/>
          <w:i/>
          <w:lang w:val="es-ES"/>
        </w:rPr>
        <w:t>Por favor, i</w:t>
      </w:r>
      <w:r w:rsidRPr="00B44928">
        <w:rPr>
          <w:rFonts w:ascii="Source Sans Pro" w:hAnsi="Source Sans Pro" w:cstheme="minorHAnsi"/>
          <w:i/>
          <w:lang w:val="es-ES"/>
        </w:rPr>
        <w:t xml:space="preserve">nforme sobre el registro de riesgos. ¿Se ha materializado o cambiado alguno de los riesgos identificados durante el diseño del proyecto? Por favor, actualice el Registro de Riesgos y adjúntelo a este </w:t>
      </w:r>
      <w:commentRangeStart w:id="14"/>
      <w:r w:rsidRPr="00B44928">
        <w:rPr>
          <w:rFonts w:ascii="Source Sans Pro" w:hAnsi="Source Sans Pro" w:cstheme="minorHAnsi"/>
          <w:i/>
          <w:lang w:val="es-ES"/>
        </w:rPr>
        <w:t>informe</w:t>
      </w:r>
      <w:commentRangeEnd w:id="14"/>
      <w:r w:rsidR="004B4519">
        <w:rPr>
          <w:rStyle w:val="Kommentarzeichen"/>
        </w:rPr>
        <w:commentReference w:id="14"/>
      </w:r>
      <w:r w:rsidRPr="00B44928">
        <w:rPr>
          <w:rFonts w:ascii="Source Sans Pro" w:hAnsi="Source Sans Pro" w:cstheme="minorHAnsi"/>
          <w:i/>
          <w:lang w:val="es-ES"/>
        </w:rPr>
        <w:t>.</w:t>
      </w:r>
    </w:p>
    <w:p w14:paraId="7359853A" w14:textId="77777777" w:rsidR="005421EC" w:rsidRDefault="005421EC" w:rsidP="005421EC">
      <w:pPr>
        <w:spacing w:after="0" w:line="240" w:lineRule="auto"/>
        <w:jc w:val="both"/>
        <w:rPr>
          <w:rFonts w:ascii="Source Sans Pro" w:hAnsi="Source Sans Pro" w:cstheme="minorHAnsi"/>
          <w:i/>
          <w:lang w:val="es-ES"/>
        </w:rPr>
      </w:pPr>
    </w:p>
    <w:tbl>
      <w:tblPr>
        <w:tblStyle w:val="Tabellenraster"/>
        <w:tblW w:w="0" w:type="auto"/>
        <w:tblLook w:val="04A0" w:firstRow="1" w:lastRow="0" w:firstColumn="1" w:lastColumn="0" w:noHBand="0" w:noVBand="1"/>
      </w:tblPr>
      <w:tblGrid>
        <w:gridCol w:w="9736"/>
      </w:tblGrid>
      <w:tr w:rsidR="005421EC" w:rsidRPr="00B229C8" w14:paraId="166A34E3" w14:textId="77777777" w:rsidTr="002174C9">
        <w:trPr>
          <w:trHeight w:val="1512"/>
        </w:trPr>
        <w:tc>
          <w:tcPr>
            <w:tcW w:w="9736" w:type="dxa"/>
          </w:tcPr>
          <w:p w14:paraId="49E5F80F" w14:textId="500B2FE8" w:rsidR="005421EC" w:rsidRPr="000F3361" w:rsidRDefault="00A96412" w:rsidP="001642C0">
            <w:pPr>
              <w:pStyle w:val="Listenabsatz"/>
              <w:ind w:left="742"/>
              <w:jc w:val="both"/>
              <w:rPr>
                <w:rFonts w:ascii="Source Sans Pro" w:hAnsi="Source Sans Pro" w:cstheme="minorHAnsi"/>
                <w:iCs/>
                <w:lang w:val="es-ES"/>
              </w:rPr>
            </w:pPr>
            <w:r w:rsidRPr="001642C0">
              <w:rPr>
                <w:rFonts w:ascii="Source Sans Pro" w:hAnsi="Source Sans Pro" w:cstheme="minorHAnsi"/>
                <w:iCs/>
                <w:sz w:val="22"/>
                <w:szCs w:val="22"/>
                <w:lang w:val="es-ES"/>
              </w:rPr>
              <w:t xml:space="preserve">No, debido a que </w:t>
            </w:r>
            <w:r w:rsidR="00243097">
              <w:rPr>
                <w:rFonts w:ascii="Source Sans Pro" w:hAnsi="Source Sans Pro" w:cstheme="minorHAnsi"/>
                <w:iCs/>
                <w:sz w:val="22"/>
                <w:szCs w:val="22"/>
                <w:lang w:val="es-ES"/>
              </w:rPr>
              <w:t>nuestra dinámica de planeación, programación, implementación y ejecución ha sido asertiva</w:t>
            </w:r>
            <w:r w:rsidR="00D2281F">
              <w:rPr>
                <w:rFonts w:ascii="Source Sans Pro" w:hAnsi="Source Sans Pro" w:cstheme="minorHAnsi"/>
                <w:iCs/>
                <w:sz w:val="22"/>
                <w:szCs w:val="22"/>
                <w:lang w:val="es-ES"/>
              </w:rPr>
              <w:t xml:space="preserve">, por la experiencia que poseemos. Sin embargo, hemos solicitado a nuestra nueva oficial de programa (Carmen Lucía Guerrero) </w:t>
            </w:r>
            <w:r w:rsidR="000D5E60">
              <w:rPr>
                <w:rFonts w:ascii="Source Sans Pro" w:hAnsi="Source Sans Pro" w:cstheme="minorHAnsi"/>
                <w:iCs/>
                <w:sz w:val="22"/>
                <w:szCs w:val="22"/>
                <w:lang w:val="es-ES"/>
              </w:rPr>
              <w:t xml:space="preserve">un taller relacionado al análisis de riesgo, </w:t>
            </w:r>
            <w:r w:rsidR="00C414B4">
              <w:rPr>
                <w:rFonts w:ascii="Source Sans Pro" w:hAnsi="Source Sans Pro" w:cstheme="minorHAnsi"/>
                <w:iCs/>
                <w:sz w:val="22"/>
                <w:szCs w:val="22"/>
                <w:lang w:val="es-ES"/>
              </w:rPr>
              <w:t xml:space="preserve">esto ampliará el panorama sobre la gestión del riesgo </w:t>
            </w:r>
            <w:r w:rsidR="00D33949">
              <w:rPr>
                <w:rFonts w:ascii="Source Sans Pro" w:hAnsi="Source Sans Pro" w:cstheme="minorHAnsi"/>
                <w:iCs/>
                <w:sz w:val="22"/>
                <w:szCs w:val="22"/>
                <w:lang w:val="es-ES"/>
              </w:rPr>
              <w:t xml:space="preserve">y su </w:t>
            </w:r>
            <w:r w:rsidR="009C6CAA">
              <w:rPr>
                <w:rFonts w:ascii="Source Sans Pro" w:hAnsi="Source Sans Pro" w:cstheme="minorHAnsi"/>
                <w:iCs/>
                <w:sz w:val="22"/>
                <w:szCs w:val="22"/>
                <w:lang w:val="es-ES"/>
              </w:rPr>
              <w:t>vinculac</w:t>
            </w:r>
            <w:r w:rsidR="009C6CAA">
              <w:rPr>
                <w:rFonts w:ascii="Source Sans Pro" w:hAnsi="Source Sans Pro" w:cstheme="minorHAnsi"/>
                <w:iCs/>
                <w:lang w:val="es-ES"/>
              </w:rPr>
              <w:t>ión</w:t>
            </w:r>
            <w:r w:rsidR="00D33949">
              <w:rPr>
                <w:rFonts w:ascii="Source Sans Pro" w:hAnsi="Source Sans Pro" w:cstheme="minorHAnsi"/>
                <w:iCs/>
                <w:sz w:val="22"/>
                <w:szCs w:val="22"/>
                <w:lang w:val="es-ES"/>
              </w:rPr>
              <w:t xml:space="preserve"> con nuestras actividades y un análisis más </w:t>
            </w:r>
            <w:r w:rsidR="009C6CAA">
              <w:rPr>
                <w:rFonts w:ascii="Source Sans Pro" w:hAnsi="Source Sans Pro" w:cstheme="minorHAnsi"/>
                <w:iCs/>
                <w:sz w:val="22"/>
                <w:szCs w:val="22"/>
                <w:lang w:val="es-ES"/>
              </w:rPr>
              <w:t>minucioso.</w:t>
            </w:r>
          </w:p>
        </w:tc>
      </w:tr>
    </w:tbl>
    <w:p w14:paraId="00CDB12D" w14:textId="77777777" w:rsidR="00A000CE" w:rsidRPr="00F57D70" w:rsidRDefault="00A000CE" w:rsidP="0039701D">
      <w:pPr>
        <w:rPr>
          <w:lang w:val="es-ES"/>
        </w:rPr>
      </w:pPr>
    </w:p>
    <w:p w14:paraId="4B7102B4" w14:textId="77777777" w:rsidR="004F17FF" w:rsidRPr="00F57D70" w:rsidRDefault="008D51AE" w:rsidP="004C3556">
      <w:pPr>
        <w:pStyle w:val="Listenabsatz"/>
        <w:numPr>
          <w:ilvl w:val="0"/>
          <w:numId w:val="13"/>
        </w:numPr>
        <w:spacing w:before="240" w:after="0"/>
        <w:rPr>
          <w:b/>
          <w:color w:val="244061" w:themeColor="accent1" w:themeShade="80"/>
          <w:sz w:val="24"/>
          <w:lang w:val="es-ES"/>
        </w:rPr>
      </w:pPr>
      <w:r w:rsidRPr="00F57D70">
        <w:rPr>
          <w:b/>
          <w:color w:val="244061" w:themeColor="accent1" w:themeShade="80"/>
          <w:sz w:val="24"/>
          <w:lang w:val="es-ES"/>
        </w:rPr>
        <w:t xml:space="preserve">Evaluación del curso ulterior del proyecto por la entidad ejecutora privada </w:t>
      </w:r>
      <w:r w:rsidR="00525F55" w:rsidRPr="00F57D70">
        <w:rPr>
          <w:b/>
          <w:color w:val="244061" w:themeColor="accent1" w:themeShade="80"/>
          <w:sz w:val="24"/>
          <w:lang w:val="es-ES"/>
        </w:rPr>
        <w:t xml:space="preserve">alemana </w:t>
      </w:r>
    </w:p>
    <w:p w14:paraId="24F43401" w14:textId="57BDAF0D" w:rsidR="00C73382" w:rsidRPr="00D61361" w:rsidRDefault="00296194" w:rsidP="00D61361">
      <w:pPr>
        <w:spacing w:after="0"/>
        <w:rPr>
          <w:color w:val="A6A6A6" w:themeColor="background1" w:themeShade="A6"/>
          <w:szCs w:val="18"/>
          <w:lang w:val="es-ES"/>
        </w:rPr>
      </w:pPr>
      <w:r w:rsidRPr="004C3556">
        <w:rPr>
          <w:color w:val="A6A6A6" w:themeColor="background1" w:themeShade="A6"/>
          <w:szCs w:val="18"/>
          <w:lang w:val="es-ES"/>
        </w:rPr>
        <w:t>[Basándose en la evolución hasta la fecha, indique brevemente su valoración sobre si el proyecto puede continuar según lo previsto y si cabe esperar que se alcancen los objetivos del proyecto dentro del periodo de financiación</w:t>
      </w:r>
      <w:r w:rsidR="00B712CA" w:rsidRPr="004C3556">
        <w:rPr>
          <w:color w:val="A6A6A6" w:themeColor="background1" w:themeShade="A6"/>
          <w:szCs w:val="18"/>
          <w:lang w:val="es-ES"/>
        </w:rPr>
        <w:t>]</w:t>
      </w:r>
      <w:r w:rsidRPr="004C3556">
        <w:rPr>
          <w:color w:val="A6A6A6" w:themeColor="background1" w:themeShade="A6"/>
          <w:szCs w:val="18"/>
          <w:lang w:val="es-ES"/>
        </w:rPr>
        <w:t>.</w:t>
      </w:r>
    </w:p>
    <w:p w14:paraId="499D42AD" w14:textId="06DE2FC1" w:rsidR="00C10E23" w:rsidRPr="00F57D70" w:rsidRDefault="00C10E23" w:rsidP="0039701D">
      <w:pPr>
        <w:rPr>
          <w:lang w:val="es-ES"/>
        </w:rPr>
      </w:pPr>
    </w:p>
    <w:p w14:paraId="486A611B" w14:textId="77777777" w:rsidR="00DA56B1" w:rsidRPr="00F57D70" w:rsidRDefault="00DA56B1" w:rsidP="0039701D">
      <w:pPr>
        <w:rPr>
          <w:lang w:val="es-ES"/>
        </w:rPr>
      </w:pPr>
    </w:p>
    <w:p w14:paraId="17B574EE" w14:textId="5B0654F4" w:rsidR="00ED5099" w:rsidRPr="004C3556" w:rsidRDefault="008D51AE" w:rsidP="004C3556">
      <w:pPr>
        <w:pStyle w:val="Listenabsatz"/>
        <w:numPr>
          <w:ilvl w:val="0"/>
          <w:numId w:val="13"/>
        </w:numPr>
        <w:spacing w:before="240" w:after="0"/>
        <w:rPr>
          <w:b/>
          <w:color w:val="244061" w:themeColor="accent1" w:themeShade="80"/>
          <w:sz w:val="24"/>
          <w:lang w:val="es-ES"/>
        </w:rPr>
      </w:pPr>
      <w:r w:rsidRPr="004C3556">
        <w:rPr>
          <w:b/>
          <w:color w:val="244061" w:themeColor="accent1" w:themeShade="80"/>
          <w:sz w:val="24"/>
          <w:lang w:val="es-ES"/>
        </w:rPr>
        <w:t xml:space="preserve">Informe sobre las condiciones de conformidad con el acuerdo de </w:t>
      </w:r>
      <w:r w:rsidR="0086378B" w:rsidRPr="004C3556">
        <w:rPr>
          <w:b/>
          <w:color w:val="244061" w:themeColor="accent1" w:themeShade="80"/>
          <w:sz w:val="24"/>
          <w:lang w:val="es-ES"/>
        </w:rPr>
        <w:t>contrato</w:t>
      </w:r>
      <w:r w:rsidRPr="004C3556">
        <w:rPr>
          <w:b/>
          <w:color w:val="244061" w:themeColor="accent1" w:themeShade="80"/>
          <w:sz w:val="24"/>
          <w:lang w:val="es-ES"/>
        </w:rPr>
        <w:t xml:space="preserve"> y/o declaración sobre una evaluación realizada</w:t>
      </w:r>
      <w:r w:rsidR="00583CE5" w:rsidRPr="004C3556">
        <w:rPr>
          <w:b/>
          <w:color w:val="244061" w:themeColor="accent1" w:themeShade="80"/>
          <w:sz w:val="24"/>
          <w:lang w:val="es-ES"/>
        </w:rPr>
        <w:t xml:space="preserve"> </w:t>
      </w:r>
    </w:p>
    <w:p w14:paraId="2C640E70" w14:textId="5A23C314" w:rsidR="004F17FF" w:rsidRDefault="00A56E8E">
      <w:pPr>
        <w:spacing w:after="0"/>
        <w:rPr>
          <w:color w:val="A6A6A6" w:themeColor="background1" w:themeShade="A6"/>
          <w:szCs w:val="18"/>
          <w:lang w:val="es-ES"/>
        </w:rPr>
      </w:pPr>
      <w:r w:rsidRPr="00F57D70">
        <w:rPr>
          <w:color w:val="A6A6A6" w:themeColor="background1" w:themeShade="A6"/>
          <w:szCs w:val="18"/>
          <w:lang w:val="es-ES"/>
        </w:rPr>
        <w:t>[Describa, en caso de que se hayan impuesto condiciones en el acuerdo de expedición, cómo se han cumplido</w:t>
      </w:r>
      <w:r w:rsidR="008E2B9D" w:rsidRPr="00F57D70">
        <w:rPr>
          <w:color w:val="A6A6A6" w:themeColor="background1" w:themeShade="A6"/>
          <w:szCs w:val="18"/>
          <w:lang w:val="es-ES"/>
        </w:rPr>
        <w:t xml:space="preserve"> o se </w:t>
      </w:r>
      <w:r w:rsidRPr="00F57D70">
        <w:rPr>
          <w:color w:val="A6A6A6" w:themeColor="background1" w:themeShade="A6"/>
          <w:szCs w:val="18"/>
          <w:lang w:val="es-ES"/>
        </w:rPr>
        <w:t xml:space="preserve">aplicaron como parte </w:t>
      </w:r>
      <w:r w:rsidR="008E2B9D" w:rsidRPr="00F57D70">
        <w:rPr>
          <w:color w:val="A6A6A6" w:themeColor="background1" w:themeShade="A6"/>
          <w:szCs w:val="18"/>
          <w:lang w:val="es-ES"/>
        </w:rPr>
        <w:t xml:space="preserve">del proyecto. Además, </w:t>
      </w:r>
      <w:r w:rsidRPr="00F57D70">
        <w:rPr>
          <w:color w:val="A6A6A6" w:themeColor="background1" w:themeShade="A6"/>
          <w:szCs w:val="18"/>
          <w:lang w:val="es-ES"/>
        </w:rPr>
        <w:t xml:space="preserve">si se llevó a cabo una evaluación intermedia, coméntelo </w:t>
      </w:r>
      <w:r w:rsidR="003C3013" w:rsidRPr="00F57D70">
        <w:rPr>
          <w:color w:val="A6A6A6" w:themeColor="background1" w:themeShade="A6"/>
          <w:szCs w:val="18"/>
          <w:lang w:val="es-ES"/>
        </w:rPr>
        <w:t>y describa los ajustes resultantes en la planificación del proyecto</w:t>
      </w:r>
      <w:r w:rsidR="00B712CA" w:rsidRPr="00F57D70">
        <w:rPr>
          <w:color w:val="A6A6A6" w:themeColor="background1" w:themeShade="A6"/>
          <w:szCs w:val="18"/>
          <w:lang w:val="es-ES"/>
        </w:rPr>
        <w:t>].</w:t>
      </w:r>
    </w:p>
    <w:p w14:paraId="1E58AFB3" w14:textId="49C08E10" w:rsidR="0010288B" w:rsidRDefault="00C932E8">
      <w:pPr>
        <w:spacing w:after="0"/>
        <w:rPr>
          <w:color w:val="A6A6A6" w:themeColor="background1" w:themeShade="A6"/>
          <w:szCs w:val="18"/>
          <w:lang w:val="es-ES"/>
        </w:rPr>
      </w:pPr>
      <w:r>
        <w:rPr>
          <w:color w:val="A6A6A6" w:themeColor="background1" w:themeShade="A6"/>
          <w:szCs w:val="18"/>
          <w:lang w:val="es-ES"/>
        </w:rPr>
        <w:t>No habia sido un</w:t>
      </w:r>
      <w:r w:rsidR="009B71E5">
        <w:rPr>
          <w:color w:val="A6A6A6" w:themeColor="background1" w:themeShade="A6"/>
          <w:szCs w:val="18"/>
          <w:lang w:val="es-ES"/>
        </w:rPr>
        <w:t xml:space="preserve">a evaluación </w:t>
      </w:r>
      <w:r w:rsidR="00630FE4">
        <w:rPr>
          <w:color w:val="A6A6A6" w:themeColor="background1" w:themeShade="A6"/>
          <w:szCs w:val="18"/>
          <w:lang w:val="es-ES"/>
        </w:rPr>
        <w:t xml:space="preserve">en el periodo de </w:t>
      </w:r>
      <w:r w:rsidR="00096DB9">
        <w:rPr>
          <w:color w:val="A6A6A6" w:themeColor="background1" w:themeShade="A6"/>
          <w:szCs w:val="18"/>
          <w:lang w:val="es-ES"/>
        </w:rPr>
        <w:t>informe</w:t>
      </w:r>
    </w:p>
    <w:p w14:paraId="41653E8F" w14:textId="132692FE" w:rsidR="00DA56B1" w:rsidRDefault="00DA56B1" w:rsidP="0039701D">
      <w:pPr>
        <w:rPr>
          <w:lang w:val="es-ES"/>
        </w:rPr>
      </w:pPr>
    </w:p>
    <w:p w14:paraId="13F05845" w14:textId="77777777" w:rsidR="009C6CAA" w:rsidRPr="00F57D70" w:rsidRDefault="009C6CAA" w:rsidP="0039701D">
      <w:pPr>
        <w:rPr>
          <w:lang w:val="es-ES"/>
        </w:rPr>
      </w:pPr>
    </w:p>
    <w:p w14:paraId="102E38C1" w14:textId="77777777" w:rsidR="00B55019" w:rsidRDefault="00C10E23" w:rsidP="00B55019">
      <w:pPr>
        <w:pStyle w:val="Listenabsatz"/>
        <w:numPr>
          <w:ilvl w:val="0"/>
          <w:numId w:val="13"/>
        </w:numPr>
        <w:spacing w:before="240"/>
        <w:rPr>
          <w:b/>
          <w:color w:val="244061" w:themeColor="accent1" w:themeShade="80"/>
          <w:sz w:val="24"/>
          <w:lang w:val="es-ES"/>
        </w:rPr>
      </w:pPr>
      <w:r w:rsidRPr="006A7641">
        <w:rPr>
          <w:b/>
          <w:color w:val="244061" w:themeColor="accent1" w:themeShade="80"/>
          <w:sz w:val="24"/>
          <w:lang w:val="es-ES"/>
        </w:rPr>
        <w:t xml:space="preserve">Otros comentarios </w:t>
      </w:r>
      <w:r w:rsidR="00E42396">
        <w:rPr>
          <w:b/>
          <w:color w:val="244061" w:themeColor="accent1" w:themeShade="80"/>
          <w:sz w:val="24"/>
          <w:lang w:val="es-ES"/>
        </w:rPr>
        <w:t xml:space="preserve">/ observaciones </w:t>
      </w:r>
    </w:p>
    <w:p w14:paraId="32A35F8A" w14:textId="7D34B3D2" w:rsidR="006A7641" w:rsidRPr="00762D98" w:rsidRDefault="009C6CAA" w:rsidP="008D48D9">
      <w:pPr>
        <w:pStyle w:val="Listenabsatz"/>
        <w:spacing w:before="240"/>
        <w:rPr>
          <w:lang w:val="es-MX"/>
        </w:rPr>
      </w:pPr>
      <w:r w:rsidRPr="00762D98">
        <w:rPr>
          <w:lang w:val="es-MX"/>
        </w:rPr>
        <w:t>Debido al cambio de oficial de programa, antiguamente con Analy Paz,</w:t>
      </w:r>
      <w:r w:rsidR="002C3272" w:rsidRPr="00762D98">
        <w:rPr>
          <w:lang w:val="es-MX"/>
        </w:rPr>
        <w:t xml:space="preserve"> </w:t>
      </w:r>
      <w:r w:rsidR="00B55019" w:rsidRPr="00762D98">
        <w:rPr>
          <w:lang w:val="es-MX"/>
        </w:rPr>
        <w:t>y ahora con Carmen Lucía Guerrero, hemos rec</w:t>
      </w:r>
      <w:ins w:id="15" w:author="Becker, Katharina" w:date="2024-07-30T11:56:00Z" w16du:dateUtc="2024-07-30T09:56:00Z">
        <w:r w:rsidR="00762D98">
          <w:rPr>
            <w:lang w:val="es-MX"/>
          </w:rPr>
          <w:t>i</w:t>
        </w:r>
      </w:ins>
      <w:r w:rsidR="00B55019" w:rsidRPr="00762D98">
        <w:rPr>
          <w:lang w:val="es-MX"/>
        </w:rPr>
        <w:t xml:space="preserve">bido la misma calidad de acompañamiento y estimulación </w:t>
      </w:r>
      <w:r w:rsidR="008D48D9" w:rsidRPr="00762D98">
        <w:rPr>
          <w:lang w:val="es-MX"/>
        </w:rPr>
        <w:t xml:space="preserve">para el desarrollo de un trabajo de calidad. </w:t>
      </w:r>
    </w:p>
    <w:p w14:paraId="4003B9F2" w14:textId="77777777" w:rsidR="008D48D9" w:rsidRPr="00762D98" w:rsidRDefault="008D48D9" w:rsidP="008D48D9">
      <w:pPr>
        <w:pStyle w:val="Listenabsatz"/>
        <w:spacing w:before="240"/>
        <w:rPr>
          <w:b/>
          <w:color w:val="244061" w:themeColor="accent1" w:themeShade="80"/>
          <w:sz w:val="24"/>
          <w:lang w:val="es-MX"/>
        </w:rPr>
      </w:pPr>
    </w:p>
    <w:p w14:paraId="68B8A074" w14:textId="41AD06B3" w:rsidR="00C10E23" w:rsidRPr="004C3556" w:rsidRDefault="00413BF8" w:rsidP="0061409D">
      <w:pPr>
        <w:pStyle w:val="Listenabsatz"/>
        <w:numPr>
          <w:ilvl w:val="0"/>
          <w:numId w:val="13"/>
        </w:numPr>
        <w:spacing w:before="240"/>
        <w:rPr>
          <w:b/>
          <w:color w:val="244061" w:themeColor="accent1" w:themeShade="80"/>
          <w:sz w:val="24"/>
          <w:lang w:val="es-ES"/>
        </w:rPr>
      </w:pPr>
      <w:r>
        <w:rPr>
          <w:b/>
          <w:color w:val="244061" w:themeColor="accent1" w:themeShade="80"/>
          <w:sz w:val="24"/>
          <w:lang w:val="es-ES"/>
        </w:rPr>
        <w:t xml:space="preserve">Fotos </w:t>
      </w:r>
    </w:p>
    <w:p w14:paraId="566656BC" w14:textId="6F108825" w:rsidR="003A721A" w:rsidRDefault="00A96412" w:rsidP="003C3013">
      <w:pPr>
        <w:tabs>
          <w:tab w:val="left" w:pos="3256"/>
        </w:tabs>
        <w:rPr>
          <w:lang w:val="es-ES"/>
        </w:rPr>
      </w:pPr>
      <w:commentRangeStart w:id="16"/>
      <w:r>
        <w:rPr>
          <w:lang w:val="es-ES"/>
        </w:rPr>
        <w:t>Drive</w:t>
      </w:r>
      <w:commentRangeEnd w:id="16"/>
      <w:r w:rsidR="00931B92">
        <w:rPr>
          <w:rStyle w:val="Kommentarzeichen"/>
        </w:rPr>
        <w:commentReference w:id="16"/>
      </w:r>
      <w:ins w:id="17" w:author="Guerrero, Carmen" w:date="2024-07-19T17:24:00Z">
        <w:r w:rsidR="007D3E1C">
          <w:rPr>
            <w:lang w:val="es-ES"/>
          </w:rPr>
          <w:t xml:space="preserve"> </w:t>
        </w:r>
      </w:ins>
    </w:p>
    <w:p w14:paraId="726AA5A0" w14:textId="5A200D51" w:rsidR="000426E2" w:rsidRPr="008D48D9" w:rsidRDefault="000426E2" w:rsidP="008D48D9">
      <w:pPr>
        <w:tabs>
          <w:tab w:val="left" w:pos="3256"/>
        </w:tabs>
        <w:rPr>
          <w:lang w:val="es-ES"/>
        </w:rPr>
      </w:pPr>
      <w:r>
        <w:rPr>
          <w:lang w:val="es-ES"/>
        </w:rPr>
        <w:t>E</w:t>
      </w:r>
      <w:r w:rsidR="00B96EAD">
        <w:rPr>
          <w:lang w:val="es-ES"/>
        </w:rPr>
        <w:t>l</w:t>
      </w:r>
      <w:r>
        <w:rPr>
          <w:lang w:val="es-ES"/>
        </w:rPr>
        <w:t xml:space="preserve"> link </w:t>
      </w:r>
      <w:r w:rsidR="00B96EAD">
        <w:rPr>
          <w:lang w:val="es-ES"/>
        </w:rPr>
        <w:t xml:space="preserve">es para el </w:t>
      </w:r>
      <w:r>
        <w:rPr>
          <w:lang w:val="es-ES"/>
        </w:rPr>
        <w:t>acceso al drive de fotografías</w:t>
      </w:r>
      <w:r w:rsidR="00590163">
        <w:rPr>
          <w:lang w:val="es-ES"/>
        </w:rPr>
        <w:t xml:space="preserve"> desagregadas en carpetas por departamento</w:t>
      </w:r>
      <w:r w:rsidR="008D48D9">
        <w:rPr>
          <w:lang w:val="es-ES"/>
        </w:rPr>
        <w:t>.</w:t>
      </w:r>
    </w:p>
    <w:sectPr w:rsidR="000426E2" w:rsidRPr="008D48D9" w:rsidSect="007C40D2">
      <w:headerReference w:type="default" r:id="rId16"/>
      <w:footerReference w:type="default" r:id="rId17"/>
      <w:footerReference w:type="first" r:id="rId18"/>
      <w:pgSz w:w="11906" w:h="16838"/>
      <w:pgMar w:top="709" w:right="1080" w:bottom="1440" w:left="108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Becker, Katharina" w:date="2024-07-30T11:45:00Z" w:initials="KB">
    <w:p w14:paraId="3A5028CB" w14:textId="77777777" w:rsidR="00B229C8" w:rsidRDefault="00B229C8" w:rsidP="00B229C8">
      <w:pPr>
        <w:pStyle w:val="Kommentartext"/>
      </w:pPr>
      <w:r>
        <w:rPr>
          <w:rStyle w:val="Kommentarzeichen"/>
        </w:rPr>
        <w:annotationRef/>
      </w:r>
      <w:r>
        <w:t>No hay una explicacion para este objetivo? El anterior se refriere al objetivo „4500 recien nacidos,…“</w:t>
      </w:r>
    </w:p>
    <w:p w14:paraId="0DF951E6" w14:textId="77777777" w:rsidR="00B229C8" w:rsidRDefault="00B229C8" w:rsidP="00B229C8">
      <w:pPr>
        <w:pStyle w:val="Kommentartext"/>
      </w:pPr>
      <w:r>
        <w:t xml:space="preserve">Por favor indica en numeros cuantos mujeres ya han recibido la formacion. </w:t>
      </w:r>
    </w:p>
  </w:comment>
  <w:comment w:id="3" w:author="Guerrero, Carmen" w:date="2024-07-19T14:44:00Z" w:initials="">
    <w:p w14:paraId="68596817" w14:textId="329C9BAB" w:rsidR="00893FCE" w:rsidRDefault="00893FCE" w:rsidP="00893FCE">
      <w:pPr>
        <w:pStyle w:val="Kommentartext"/>
      </w:pPr>
      <w:r>
        <w:rPr>
          <w:rStyle w:val="Kommentarzeichen"/>
        </w:rPr>
        <w:annotationRef/>
      </w:r>
      <w:r>
        <w:t xml:space="preserve">Desagregar por género </w:t>
      </w:r>
    </w:p>
  </w:comment>
  <w:comment w:id="4" w:author="Guerrero, Carmen" w:date="2024-07-19T14:47:00Z" w:initials="">
    <w:p w14:paraId="7691406C" w14:textId="77777777" w:rsidR="00F930B9" w:rsidRDefault="00F930B9" w:rsidP="00F930B9">
      <w:pPr>
        <w:pStyle w:val="Kommentartext"/>
      </w:pPr>
      <w:r>
        <w:rPr>
          <w:rStyle w:val="Kommentarzeichen"/>
        </w:rPr>
        <w:annotationRef/>
      </w:r>
      <w:r>
        <w:t xml:space="preserve">Desagregar por género </w:t>
      </w:r>
    </w:p>
  </w:comment>
  <w:comment w:id="6" w:author="Guerrero, Carmen" w:date="2024-07-19T14:49:00Z" w:initials="">
    <w:p w14:paraId="184EC9F1" w14:textId="77777777" w:rsidR="002157D4" w:rsidRDefault="002157D4" w:rsidP="002157D4">
      <w:pPr>
        <w:pStyle w:val="Kommentartext"/>
      </w:pPr>
      <w:r>
        <w:rPr>
          <w:rStyle w:val="Kommentarzeichen"/>
        </w:rPr>
        <w:annotationRef/>
      </w:r>
      <w:r>
        <w:t xml:space="preserve">Desagregar por género </w:t>
      </w:r>
    </w:p>
  </w:comment>
  <w:comment w:id="7" w:author="Guerrero, Carmen" w:date="2024-07-19T14:50:00Z" w:initials="">
    <w:p w14:paraId="5D1627FC" w14:textId="77777777" w:rsidR="00803E65" w:rsidRDefault="00803E65" w:rsidP="00803E65">
      <w:pPr>
        <w:pStyle w:val="Kommentartext"/>
      </w:pPr>
      <w:r>
        <w:rPr>
          <w:rStyle w:val="Kommentarzeichen"/>
        </w:rPr>
        <w:annotationRef/>
      </w:r>
      <w:r>
        <w:t xml:space="preserve">Desagregar por género </w:t>
      </w:r>
    </w:p>
  </w:comment>
  <w:comment w:id="2" w:author="Becker, Katharina" w:date="2024-07-30T11:50:00Z" w:initials="KB">
    <w:p w14:paraId="0EF74187" w14:textId="77777777" w:rsidR="00B229C8" w:rsidRDefault="00B229C8" w:rsidP="00B229C8">
      <w:pPr>
        <w:pStyle w:val="Kommentartext"/>
      </w:pPr>
      <w:r>
        <w:rPr>
          <w:rStyle w:val="Kommentarzeichen"/>
        </w:rPr>
        <w:annotationRef/>
      </w:r>
      <w:r>
        <w:t>Por favor, asigne los párrafos de esta columna a los párrafos de la columna anterior (Valor objetivo) para que quede claro qué párrafo se refiere a qué objetivo.</w:t>
      </w:r>
    </w:p>
    <w:p w14:paraId="51AF0208" w14:textId="77777777" w:rsidR="00B229C8" w:rsidRDefault="00B229C8" w:rsidP="00B229C8">
      <w:pPr>
        <w:pStyle w:val="Kommentartext"/>
      </w:pPr>
      <w:r>
        <w:t>Tal y como está ahora, me resulta muy difícil asignar los pragrafos</w:t>
      </w:r>
    </w:p>
  </w:comment>
  <w:comment w:id="12" w:author="Guerrero, Carmen" w:date="2024-07-19T15:11:00Z" w:initials="">
    <w:p w14:paraId="11CF5B9A" w14:textId="21D272C7" w:rsidR="002E5946" w:rsidRDefault="002E5946" w:rsidP="002E5946">
      <w:pPr>
        <w:pStyle w:val="Kommentartext"/>
      </w:pPr>
      <w:r>
        <w:rPr>
          <w:rStyle w:val="Kommentarzeichen"/>
        </w:rPr>
        <w:annotationRef/>
      </w:r>
      <w:r>
        <w:t>Fortalecer mas esta parte en marco del proyecto</w:t>
      </w:r>
    </w:p>
  </w:comment>
  <w:comment w:id="13" w:author="Becker, Katharina" w:date="2024-07-30T11:54:00Z" w:initials="KB">
    <w:p w14:paraId="05631472" w14:textId="77777777" w:rsidR="00B229C8" w:rsidRDefault="00B229C8" w:rsidP="00B229C8">
      <w:pPr>
        <w:pStyle w:val="Kommentartext"/>
      </w:pPr>
      <w:r>
        <w:rPr>
          <w:rStyle w:val="Kommentarzeichen"/>
        </w:rPr>
        <w:annotationRef/>
      </w:r>
      <w:r>
        <w:t xml:space="preserve">No hay lecciones aprendidas? Es importante reflectar errores o otras cosas importantes para seguir desarrollándose de cara al futuro </w:t>
      </w:r>
    </w:p>
  </w:comment>
  <w:comment w:id="14" w:author="Guerrero, Carmen" w:date="2024-07-19T17:23:00Z" w:initials="">
    <w:p w14:paraId="03E5C3A6" w14:textId="71D98B6F" w:rsidR="004B4519" w:rsidRDefault="004B4519" w:rsidP="004B4519">
      <w:pPr>
        <w:pStyle w:val="Kommentartext"/>
      </w:pPr>
      <w:r>
        <w:rPr>
          <w:rStyle w:val="Kommentarzeichen"/>
        </w:rPr>
        <w:annotationRef/>
      </w:r>
      <w:r>
        <w:t>¿Qué riesgos detectan dentro de la implementación y ejecución del proyecto?</w:t>
      </w:r>
    </w:p>
  </w:comment>
  <w:comment w:id="16" w:author="Guerrero, Carmen" w:date="2024-07-19T17:24:00Z" w:initials="">
    <w:p w14:paraId="5ED76720" w14:textId="77777777" w:rsidR="00931B92" w:rsidRDefault="00931B92" w:rsidP="00931B92">
      <w:pPr>
        <w:pStyle w:val="Kommentartext"/>
      </w:pPr>
      <w:r>
        <w:rPr>
          <w:rStyle w:val="Kommentarzeichen"/>
        </w:rPr>
        <w:annotationRef/>
      </w:r>
      <w:r>
        <w:t>Adjuntar el enlace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F951E6" w15:done="0"/>
  <w15:commentEx w15:paraId="68596817" w15:done="0"/>
  <w15:commentEx w15:paraId="7691406C" w15:done="0"/>
  <w15:commentEx w15:paraId="184EC9F1" w15:done="0"/>
  <w15:commentEx w15:paraId="5D1627FC" w15:done="0"/>
  <w15:commentEx w15:paraId="51AF0208" w15:done="0"/>
  <w15:commentEx w15:paraId="11CF5B9A" w15:done="0"/>
  <w15:commentEx w15:paraId="05631472" w15:done="0"/>
  <w15:commentEx w15:paraId="03E5C3A6" w15:done="0"/>
  <w15:commentEx w15:paraId="5ED767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C3C8E9" w16cex:dateUtc="2024-07-30T09:45:00Z"/>
  <w16cex:commentExtensible w16cex:durableId="0FC683F8" w16cex:dateUtc="2024-07-19T20:44:00Z"/>
  <w16cex:commentExtensible w16cex:durableId="115882D7" w16cex:dateUtc="2024-07-19T20:47:00Z"/>
  <w16cex:commentExtensible w16cex:durableId="792F7C85" w16cex:dateUtc="2024-07-19T20:49:00Z"/>
  <w16cex:commentExtensible w16cex:durableId="0558BC97" w16cex:dateUtc="2024-07-19T20:50:00Z"/>
  <w16cex:commentExtensible w16cex:durableId="05E24BD1" w16cex:dateUtc="2024-07-30T09:50:00Z"/>
  <w16cex:commentExtensible w16cex:durableId="12EDDE50" w16cex:dateUtc="2024-07-19T21:11:00Z">
    <w16cex:extLst>
      <w16:ext w16:uri="{CE6994B0-6A32-4C9F-8C6B-6E91EDA988CE}">
        <cr:reactions xmlns:cr="http://schemas.microsoft.com/office/comments/2020/reactions">
          <cr:reaction reactionType="1">
            <cr:reactionInfo dateUtc="2024-07-30T09:53:15Z">
              <cr:user userId="S::Katharina.Becker@cbm.org::88945b91-ce7b-4c4e-9828-6d3c601f1d9a" userProvider="AD" userName="Becker, Katharina"/>
            </cr:reactionInfo>
          </cr:reaction>
        </cr:reactions>
      </w16:ext>
    </w16cex:extLst>
  </w16cex:commentExtensible>
  <w16cex:commentExtensible w16cex:durableId="58131F61" w16cex:dateUtc="2024-07-30T09:54:00Z"/>
  <w16cex:commentExtensible w16cex:durableId="2A98E365" w16cex:dateUtc="2024-07-19T23:23:00Z"/>
  <w16cex:commentExtensible w16cex:durableId="5BD56DB5" w16cex:dateUtc="2024-07-19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F951E6" w16cid:durableId="1CC3C8E9"/>
  <w16cid:commentId w16cid:paraId="68596817" w16cid:durableId="0FC683F8"/>
  <w16cid:commentId w16cid:paraId="7691406C" w16cid:durableId="115882D7"/>
  <w16cid:commentId w16cid:paraId="184EC9F1" w16cid:durableId="792F7C85"/>
  <w16cid:commentId w16cid:paraId="5D1627FC" w16cid:durableId="0558BC97"/>
  <w16cid:commentId w16cid:paraId="51AF0208" w16cid:durableId="05E24BD1"/>
  <w16cid:commentId w16cid:paraId="11CF5B9A" w16cid:durableId="12EDDE50"/>
  <w16cid:commentId w16cid:paraId="05631472" w16cid:durableId="58131F61"/>
  <w16cid:commentId w16cid:paraId="03E5C3A6" w16cid:durableId="2A98E365"/>
  <w16cid:commentId w16cid:paraId="5ED76720" w16cid:durableId="5BD56D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70F9C" w14:textId="77777777" w:rsidR="00CA6959" w:rsidRDefault="00CA6959" w:rsidP="00DC3E8F">
      <w:pPr>
        <w:spacing w:after="0" w:line="240" w:lineRule="auto"/>
      </w:pPr>
      <w:r>
        <w:separator/>
      </w:r>
    </w:p>
  </w:endnote>
  <w:endnote w:type="continuationSeparator" w:id="0">
    <w:p w14:paraId="2F4202A3" w14:textId="77777777" w:rsidR="00CA6959" w:rsidRDefault="00CA6959" w:rsidP="00DC3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11354"/>
      <w:docPartObj>
        <w:docPartGallery w:val="Page Numbers (Bottom of Page)"/>
        <w:docPartUnique/>
      </w:docPartObj>
    </w:sdtPr>
    <w:sdtContent>
      <w:p w14:paraId="44762F3E" w14:textId="179642FC" w:rsidR="004F17FF" w:rsidRDefault="008D51AE">
        <w:pPr>
          <w:pStyle w:val="Fuzeile"/>
          <w:jc w:val="right"/>
        </w:pPr>
        <w:r>
          <w:fldChar w:fldCharType="begin"/>
        </w:r>
        <w:r>
          <w:instrText>PAGE   \* MERGEFORMAT</w:instrText>
        </w:r>
        <w:r>
          <w:fldChar w:fldCharType="separate"/>
        </w:r>
        <w:r w:rsidR="000644C5">
          <w:rPr>
            <w:noProof/>
          </w:rPr>
          <w:t>14</w:t>
        </w:r>
        <w:r>
          <w:fldChar w:fldCharType="end"/>
        </w:r>
      </w:p>
    </w:sdtContent>
  </w:sdt>
  <w:p w14:paraId="1C6E9254" w14:textId="0B58D753" w:rsidR="00C4171A" w:rsidRPr="00B05E06" w:rsidRDefault="00C4171A">
    <w:pPr>
      <w:pStyle w:val="Fuzeile"/>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869A" w14:textId="77777777" w:rsidR="004F17FF" w:rsidRDefault="008D51AE">
    <w:pPr>
      <w:pStyle w:val="Fuzeile"/>
    </w:pPr>
    <w:r>
      <w:rPr>
        <w:noProof/>
        <w:lang w:val="en-US"/>
      </w:rPr>
      <w:drawing>
        <wp:anchor distT="0" distB="0" distL="114300" distR="114300" simplePos="0" relativeHeight="251659264" behindDoc="1" locked="0" layoutInCell="1" allowOverlap="1" wp14:anchorId="053BBEAF" wp14:editId="633713D0">
          <wp:simplePos x="0" y="0"/>
          <wp:positionH relativeFrom="margin">
            <wp:posOffset>-135172</wp:posOffset>
          </wp:positionH>
          <wp:positionV relativeFrom="page">
            <wp:posOffset>9745731</wp:posOffset>
          </wp:positionV>
          <wp:extent cx="6188710" cy="789940"/>
          <wp:effectExtent l="0" t="0" r="2540" b="0"/>
          <wp:wrapNone/>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8710" cy="78994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577BB" w14:textId="77777777" w:rsidR="00CA6959" w:rsidRDefault="00CA6959" w:rsidP="00DC3E8F">
      <w:pPr>
        <w:spacing w:after="0" w:line="240" w:lineRule="auto"/>
      </w:pPr>
      <w:r>
        <w:separator/>
      </w:r>
    </w:p>
  </w:footnote>
  <w:footnote w:type="continuationSeparator" w:id="0">
    <w:p w14:paraId="6DD946AD" w14:textId="77777777" w:rsidR="00CA6959" w:rsidRDefault="00CA6959" w:rsidP="00DC3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E713F" w14:textId="3B57A4E5" w:rsidR="004F17FF" w:rsidRPr="00F57D70" w:rsidRDefault="008D51AE">
    <w:pPr>
      <w:pStyle w:val="Kopfzeile"/>
      <w:tabs>
        <w:tab w:val="clear" w:pos="4536"/>
        <w:tab w:val="clear" w:pos="9072"/>
        <w:tab w:val="left" w:pos="3544"/>
        <w:tab w:val="center" w:pos="9070"/>
      </w:tabs>
      <w:rPr>
        <w:color w:val="7F7F7F"/>
        <w:sz w:val="20"/>
        <w:szCs w:val="20"/>
        <w:lang w:val="es-ES"/>
      </w:rPr>
    </w:pPr>
    <w:r w:rsidRPr="00F57D70">
      <w:rPr>
        <w:color w:val="7F7F7F"/>
        <w:sz w:val="20"/>
        <w:szCs w:val="20"/>
        <w:lang w:val="es-ES"/>
      </w:rPr>
      <w:t xml:space="preserve">Engagement Global, bengo - </w:t>
    </w:r>
    <w:r w:rsidR="00467E5C" w:rsidRPr="00F57D70">
      <w:rPr>
        <w:color w:val="7F7F7F"/>
        <w:sz w:val="20"/>
        <w:szCs w:val="20"/>
        <w:lang w:val="es-ES"/>
      </w:rPr>
      <w:t xml:space="preserve">Informe provisional, </w:t>
    </w:r>
    <w:r w:rsidRPr="00F57D70">
      <w:rPr>
        <w:color w:val="7F7F7F"/>
        <w:sz w:val="20"/>
        <w:szCs w:val="20"/>
        <w:lang w:val="es-ES"/>
      </w:rPr>
      <w:t xml:space="preserve">Parte II, </w:t>
    </w:r>
  </w:p>
  <w:p w14:paraId="4DC63D67" w14:textId="79B1BA90" w:rsidR="00C4171A" w:rsidRPr="00F57D70" w:rsidRDefault="00C4171A" w:rsidP="00BD3D87">
    <w:pPr>
      <w:pStyle w:val="Kopfzeile"/>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F4E"/>
    <w:multiLevelType w:val="multilevel"/>
    <w:tmpl w:val="8E304BF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675A02"/>
    <w:multiLevelType w:val="hybridMultilevel"/>
    <w:tmpl w:val="9EB8809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64E1DD6"/>
    <w:multiLevelType w:val="hybridMultilevel"/>
    <w:tmpl w:val="9E269410"/>
    <w:lvl w:ilvl="0" w:tplc="46F8EAFE">
      <w:start w:val="10"/>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A481D9F"/>
    <w:multiLevelType w:val="multilevel"/>
    <w:tmpl w:val="FBC671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A01B16"/>
    <w:multiLevelType w:val="hybridMultilevel"/>
    <w:tmpl w:val="2C6A545C"/>
    <w:lvl w:ilvl="0" w:tplc="D4380BD2">
      <w:start w:val="1"/>
      <w:numFmt w:val="decimal"/>
      <w:lvlText w:val="%1."/>
      <w:lvlJc w:val="left"/>
      <w:pPr>
        <w:tabs>
          <w:tab w:val="num" w:pos="0"/>
        </w:tabs>
        <w:ind w:left="720" w:hanging="360"/>
      </w:pPr>
      <w:rPr>
        <w:rFonts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8D6DB8"/>
    <w:multiLevelType w:val="hybridMultilevel"/>
    <w:tmpl w:val="9BA46DCA"/>
    <w:lvl w:ilvl="0" w:tplc="D30AA81A">
      <w:start w:val="1"/>
      <w:numFmt w:val="bullet"/>
      <w:lvlText w:val="-"/>
      <w:lvlJc w:val="left"/>
      <w:pPr>
        <w:ind w:left="742" w:hanging="360"/>
      </w:pPr>
      <w:rPr>
        <w:rFonts w:ascii="Calibri" w:eastAsia="Calibri" w:hAnsi="Calibri" w:cs="Calibri" w:hint="default"/>
      </w:rPr>
    </w:lvl>
    <w:lvl w:ilvl="1" w:tplc="100A0003" w:tentative="1">
      <w:start w:val="1"/>
      <w:numFmt w:val="bullet"/>
      <w:lvlText w:val="o"/>
      <w:lvlJc w:val="left"/>
      <w:pPr>
        <w:ind w:left="1462" w:hanging="360"/>
      </w:pPr>
      <w:rPr>
        <w:rFonts w:ascii="Courier New" w:hAnsi="Courier New" w:cs="Courier New" w:hint="default"/>
      </w:rPr>
    </w:lvl>
    <w:lvl w:ilvl="2" w:tplc="100A0005" w:tentative="1">
      <w:start w:val="1"/>
      <w:numFmt w:val="bullet"/>
      <w:lvlText w:val=""/>
      <w:lvlJc w:val="left"/>
      <w:pPr>
        <w:ind w:left="2182" w:hanging="360"/>
      </w:pPr>
      <w:rPr>
        <w:rFonts w:ascii="Wingdings" w:hAnsi="Wingdings" w:hint="default"/>
      </w:rPr>
    </w:lvl>
    <w:lvl w:ilvl="3" w:tplc="100A0001" w:tentative="1">
      <w:start w:val="1"/>
      <w:numFmt w:val="bullet"/>
      <w:lvlText w:val=""/>
      <w:lvlJc w:val="left"/>
      <w:pPr>
        <w:ind w:left="2902" w:hanging="360"/>
      </w:pPr>
      <w:rPr>
        <w:rFonts w:ascii="Symbol" w:hAnsi="Symbol" w:hint="default"/>
      </w:rPr>
    </w:lvl>
    <w:lvl w:ilvl="4" w:tplc="100A0003" w:tentative="1">
      <w:start w:val="1"/>
      <w:numFmt w:val="bullet"/>
      <w:lvlText w:val="o"/>
      <w:lvlJc w:val="left"/>
      <w:pPr>
        <w:ind w:left="3622" w:hanging="360"/>
      </w:pPr>
      <w:rPr>
        <w:rFonts w:ascii="Courier New" w:hAnsi="Courier New" w:cs="Courier New" w:hint="default"/>
      </w:rPr>
    </w:lvl>
    <w:lvl w:ilvl="5" w:tplc="100A0005" w:tentative="1">
      <w:start w:val="1"/>
      <w:numFmt w:val="bullet"/>
      <w:lvlText w:val=""/>
      <w:lvlJc w:val="left"/>
      <w:pPr>
        <w:ind w:left="4342" w:hanging="360"/>
      </w:pPr>
      <w:rPr>
        <w:rFonts w:ascii="Wingdings" w:hAnsi="Wingdings" w:hint="default"/>
      </w:rPr>
    </w:lvl>
    <w:lvl w:ilvl="6" w:tplc="100A0001" w:tentative="1">
      <w:start w:val="1"/>
      <w:numFmt w:val="bullet"/>
      <w:lvlText w:val=""/>
      <w:lvlJc w:val="left"/>
      <w:pPr>
        <w:ind w:left="5062" w:hanging="360"/>
      </w:pPr>
      <w:rPr>
        <w:rFonts w:ascii="Symbol" w:hAnsi="Symbol" w:hint="default"/>
      </w:rPr>
    </w:lvl>
    <w:lvl w:ilvl="7" w:tplc="100A0003" w:tentative="1">
      <w:start w:val="1"/>
      <w:numFmt w:val="bullet"/>
      <w:lvlText w:val="o"/>
      <w:lvlJc w:val="left"/>
      <w:pPr>
        <w:ind w:left="5782" w:hanging="360"/>
      </w:pPr>
      <w:rPr>
        <w:rFonts w:ascii="Courier New" w:hAnsi="Courier New" w:cs="Courier New" w:hint="default"/>
      </w:rPr>
    </w:lvl>
    <w:lvl w:ilvl="8" w:tplc="100A0005" w:tentative="1">
      <w:start w:val="1"/>
      <w:numFmt w:val="bullet"/>
      <w:lvlText w:val=""/>
      <w:lvlJc w:val="left"/>
      <w:pPr>
        <w:ind w:left="6502" w:hanging="360"/>
      </w:pPr>
      <w:rPr>
        <w:rFonts w:ascii="Wingdings" w:hAnsi="Wingdings" w:hint="default"/>
      </w:rPr>
    </w:lvl>
  </w:abstractNum>
  <w:abstractNum w:abstractNumId="6" w15:restartNumberingAfterBreak="0">
    <w:nsid w:val="0ECB34C4"/>
    <w:multiLevelType w:val="hybridMultilevel"/>
    <w:tmpl w:val="E522F2FC"/>
    <w:lvl w:ilvl="0" w:tplc="0407000F">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BF1D18"/>
    <w:multiLevelType w:val="hybridMultilevel"/>
    <w:tmpl w:val="A45ABF00"/>
    <w:lvl w:ilvl="0" w:tplc="C9E25B36">
      <w:numFmt w:val="bullet"/>
      <w:lvlText w:val="-"/>
      <w:lvlJc w:val="left"/>
      <w:pPr>
        <w:ind w:left="720" w:hanging="360"/>
      </w:pPr>
      <w:rPr>
        <w:rFonts w:ascii="Calibri" w:eastAsiaTheme="minorHAnsi" w:hAnsi="Calibri" w:cs="Calibri" w:hint="default"/>
        <w:b w:val="0"/>
        <w:color w:val="A6A6A6" w:themeColor="background1" w:themeShade="A6"/>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560E95"/>
    <w:multiLevelType w:val="hybridMultilevel"/>
    <w:tmpl w:val="31A4EB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1BDA245D"/>
    <w:multiLevelType w:val="multilevel"/>
    <w:tmpl w:val="568EFB10"/>
    <w:lvl w:ilvl="0">
      <w:start w:val="1"/>
      <w:numFmt w:val="decimal"/>
      <w:lvlText w:val="%1."/>
      <w:lvlJc w:val="left"/>
      <w:pPr>
        <w:ind w:left="360" w:hanging="360"/>
      </w:pPr>
      <w:rPr>
        <w:b/>
        <w:color w:val="24406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CB6D42"/>
    <w:multiLevelType w:val="hybridMultilevel"/>
    <w:tmpl w:val="3536CF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814280"/>
    <w:multiLevelType w:val="hybridMultilevel"/>
    <w:tmpl w:val="EF6CCC6E"/>
    <w:lvl w:ilvl="0" w:tplc="1658954C">
      <w:start w:val="4"/>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2" w15:restartNumberingAfterBreak="0">
    <w:nsid w:val="39E545D5"/>
    <w:multiLevelType w:val="hybridMultilevel"/>
    <w:tmpl w:val="BB788D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DF85CDD"/>
    <w:multiLevelType w:val="hybridMultilevel"/>
    <w:tmpl w:val="0B8EB44A"/>
    <w:lvl w:ilvl="0" w:tplc="A8BCB8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E55EB2"/>
    <w:multiLevelType w:val="hybridMultilevel"/>
    <w:tmpl w:val="67661F2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4FD27E49"/>
    <w:multiLevelType w:val="hybridMultilevel"/>
    <w:tmpl w:val="46C0A478"/>
    <w:lvl w:ilvl="0" w:tplc="351C05C2">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3911DF6"/>
    <w:multiLevelType w:val="hybridMultilevel"/>
    <w:tmpl w:val="46CEC1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57076744"/>
    <w:multiLevelType w:val="multilevel"/>
    <w:tmpl w:val="E19805B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AE72193"/>
    <w:multiLevelType w:val="multilevel"/>
    <w:tmpl w:val="8C74B1FC"/>
    <w:lvl w:ilvl="0">
      <w:start w:val="5"/>
      <w:numFmt w:val="decimal"/>
      <w:lvlText w:val="%1."/>
      <w:lvlJc w:val="left"/>
      <w:pPr>
        <w:ind w:left="360" w:hanging="360"/>
      </w:pPr>
      <w:rPr>
        <w:rFonts w:cstheme="minorBidi" w:hint="default"/>
        <w:color w:val="244061" w:themeColor="accent1" w:themeShade="80"/>
      </w:rPr>
    </w:lvl>
    <w:lvl w:ilvl="1">
      <w:start w:val="3"/>
      <w:numFmt w:val="decimal"/>
      <w:lvlText w:val="%1.%2."/>
      <w:lvlJc w:val="left"/>
      <w:pPr>
        <w:ind w:left="1080" w:hanging="720"/>
      </w:pPr>
      <w:rPr>
        <w:rFonts w:cstheme="minorBidi" w:hint="default"/>
        <w:color w:val="244061" w:themeColor="accent1" w:themeShade="80"/>
      </w:rPr>
    </w:lvl>
    <w:lvl w:ilvl="2">
      <w:start w:val="1"/>
      <w:numFmt w:val="decimal"/>
      <w:lvlText w:val="%1.%2.%3."/>
      <w:lvlJc w:val="left"/>
      <w:pPr>
        <w:ind w:left="1440" w:hanging="720"/>
      </w:pPr>
      <w:rPr>
        <w:rFonts w:cstheme="minorBidi" w:hint="default"/>
        <w:color w:val="244061" w:themeColor="accent1" w:themeShade="80"/>
      </w:rPr>
    </w:lvl>
    <w:lvl w:ilvl="3">
      <w:start w:val="1"/>
      <w:numFmt w:val="decimal"/>
      <w:lvlText w:val="%1.%2.%3.%4."/>
      <w:lvlJc w:val="left"/>
      <w:pPr>
        <w:ind w:left="2160" w:hanging="1080"/>
      </w:pPr>
      <w:rPr>
        <w:rFonts w:cstheme="minorBidi" w:hint="default"/>
        <w:color w:val="244061" w:themeColor="accent1" w:themeShade="80"/>
      </w:rPr>
    </w:lvl>
    <w:lvl w:ilvl="4">
      <w:start w:val="1"/>
      <w:numFmt w:val="decimal"/>
      <w:lvlText w:val="%1.%2.%3.%4.%5."/>
      <w:lvlJc w:val="left"/>
      <w:pPr>
        <w:ind w:left="2520" w:hanging="1080"/>
      </w:pPr>
      <w:rPr>
        <w:rFonts w:cstheme="minorBidi" w:hint="default"/>
        <w:color w:val="244061" w:themeColor="accent1" w:themeShade="80"/>
      </w:rPr>
    </w:lvl>
    <w:lvl w:ilvl="5">
      <w:start w:val="1"/>
      <w:numFmt w:val="decimal"/>
      <w:lvlText w:val="%1.%2.%3.%4.%5.%6."/>
      <w:lvlJc w:val="left"/>
      <w:pPr>
        <w:ind w:left="3240" w:hanging="1440"/>
      </w:pPr>
      <w:rPr>
        <w:rFonts w:cstheme="minorBidi" w:hint="default"/>
        <w:color w:val="244061" w:themeColor="accent1" w:themeShade="80"/>
      </w:rPr>
    </w:lvl>
    <w:lvl w:ilvl="6">
      <w:start w:val="1"/>
      <w:numFmt w:val="decimal"/>
      <w:lvlText w:val="%1.%2.%3.%4.%5.%6.%7."/>
      <w:lvlJc w:val="left"/>
      <w:pPr>
        <w:ind w:left="3600" w:hanging="1440"/>
      </w:pPr>
      <w:rPr>
        <w:rFonts w:cstheme="minorBidi" w:hint="default"/>
        <w:color w:val="244061" w:themeColor="accent1" w:themeShade="80"/>
      </w:rPr>
    </w:lvl>
    <w:lvl w:ilvl="7">
      <w:start w:val="1"/>
      <w:numFmt w:val="decimal"/>
      <w:lvlText w:val="%1.%2.%3.%4.%5.%6.%7.%8."/>
      <w:lvlJc w:val="left"/>
      <w:pPr>
        <w:ind w:left="4320" w:hanging="1800"/>
      </w:pPr>
      <w:rPr>
        <w:rFonts w:cstheme="minorBidi" w:hint="default"/>
        <w:color w:val="244061" w:themeColor="accent1" w:themeShade="80"/>
      </w:rPr>
    </w:lvl>
    <w:lvl w:ilvl="8">
      <w:start w:val="1"/>
      <w:numFmt w:val="decimal"/>
      <w:lvlText w:val="%1.%2.%3.%4.%5.%6.%7.%8.%9."/>
      <w:lvlJc w:val="left"/>
      <w:pPr>
        <w:ind w:left="4680" w:hanging="1800"/>
      </w:pPr>
      <w:rPr>
        <w:rFonts w:cstheme="minorBidi" w:hint="default"/>
        <w:color w:val="244061" w:themeColor="accent1" w:themeShade="80"/>
      </w:rPr>
    </w:lvl>
  </w:abstractNum>
  <w:abstractNum w:abstractNumId="19" w15:restartNumberingAfterBreak="0">
    <w:nsid w:val="665E6230"/>
    <w:multiLevelType w:val="hybridMultilevel"/>
    <w:tmpl w:val="3A982E88"/>
    <w:lvl w:ilvl="0" w:tplc="100A0001">
      <w:start w:val="1"/>
      <w:numFmt w:val="bullet"/>
      <w:lvlText w:val=""/>
      <w:lvlJc w:val="left"/>
      <w:pPr>
        <w:ind w:left="768" w:hanging="360"/>
      </w:pPr>
      <w:rPr>
        <w:rFonts w:ascii="Symbol" w:hAnsi="Symbol" w:hint="default"/>
      </w:rPr>
    </w:lvl>
    <w:lvl w:ilvl="1" w:tplc="100A0003" w:tentative="1">
      <w:start w:val="1"/>
      <w:numFmt w:val="bullet"/>
      <w:lvlText w:val="o"/>
      <w:lvlJc w:val="left"/>
      <w:pPr>
        <w:ind w:left="1488" w:hanging="360"/>
      </w:pPr>
      <w:rPr>
        <w:rFonts w:ascii="Courier New" w:hAnsi="Courier New" w:cs="Courier New" w:hint="default"/>
      </w:rPr>
    </w:lvl>
    <w:lvl w:ilvl="2" w:tplc="100A0005" w:tentative="1">
      <w:start w:val="1"/>
      <w:numFmt w:val="bullet"/>
      <w:lvlText w:val=""/>
      <w:lvlJc w:val="left"/>
      <w:pPr>
        <w:ind w:left="2208" w:hanging="360"/>
      </w:pPr>
      <w:rPr>
        <w:rFonts w:ascii="Wingdings" w:hAnsi="Wingdings" w:hint="default"/>
      </w:rPr>
    </w:lvl>
    <w:lvl w:ilvl="3" w:tplc="100A0001" w:tentative="1">
      <w:start w:val="1"/>
      <w:numFmt w:val="bullet"/>
      <w:lvlText w:val=""/>
      <w:lvlJc w:val="left"/>
      <w:pPr>
        <w:ind w:left="2928" w:hanging="360"/>
      </w:pPr>
      <w:rPr>
        <w:rFonts w:ascii="Symbol" w:hAnsi="Symbol" w:hint="default"/>
      </w:rPr>
    </w:lvl>
    <w:lvl w:ilvl="4" w:tplc="100A0003" w:tentative="1">
      <w:start w:val="1"/>
      <w:numFmt w:val="bullet"/>
      <w:lvlText w:val="o"/>
      <w:lvlJc w:val="left"/>
      <w:pPr>
        <w:ind w:left="3648" w:hanging="360"/>
      </w:pPr>
      <w:rPr>
        <w:rFonts w:ascii="Courier New" w:hAnsi="Courier New" w:cs="Courier New" w:hint="default"/>
      </w:rPr>
    </w:lvl>
    <w:lvl w:ilvl="5" w:tplc="100A0005" w:tentative="1">
      <w:start w:val="1"/>
      <w:numFmt w:val="bullet"/>
      <w:lvlText w:val=""/>
      <w:lvlJc w:val="left"/>
      <w:pPr>
        <w:ind w:left="4368" w:hanging="360"/>
      </w:pPr>
      <w:rPr>
        <w:rFonts w:ascii="Wingdings" w:hAnsi="Wingdings" w:hint="default"/>
      </w:rPr>
    </w:lvl>
    <w:lvl w:ilvl="6" w:tplc="100A0001" w:tentative="1">
      <w:start w:val="1"/>
      <w:numFmt w:val="bullet"/>
      <w:lvlText w:val=""/>
      <w:lvlJc w:val="left"/>
      <w:pPr>
        <w:ind w:left="5088" w:hanging="360"/>
      </w:pPr>
      <w:rPr>
        <w:rFonts w:ascii="Symbol" w:hAnsi="Symbol" w:hint="default"/>
      </w:rPr>
    </w:lvl>
    <w:lvl w:ilvl="7" w:tplc="100A0003" w:tentative="1">
      <w:start w:val="1"/>
      <w:numFmt w:val="bullet"/>
      <w:lvlText w:val="o"/>
      <w:lvlJc w:val="left"/>
      <w:pPr>
        <w:ind w:left="5808" w:hanging="360"/>
      </w:pPr>
      <w:rPr>
        <w:rFonts w:ascii="Courier New" w:hAnsi="Courier New" w:cs="Courier New" w:hint="default"/>
      </w:rPr>
    </w:lvl>
    <w:lvl w:ilvl="8" w:tplc="100A0005" w:tentative="1">
      <w:start w:val="1"/>
      <w:numFmt w:val="bullet"/>
      <w:lvlText w:val=""/>
      <w:lvlJc w:val="left"/>
      <w:pPr>
        <w:ind w:left="6528" w:hanging="360"/>
      </w:pPr>
      <w:rPr>
        <w:rFonts w:ascii="Wingdings" w:hAnsi="Wingdings" w:hint="default"/>
      </w:rPr>
    </w:lvl>
  </w:abstractNum>
  <w:abstractNum w:abstractNumId="20" w15:restartNumberingAfterBreak="0">
    <w:nsid w:val="71F10C17"/>
    <w:multiLevelType w:val="multilevel"/>
    <w:tmpl w:val="AAB8F9F4"/>
    <w:lvl w:ilvl="0">
      <w:start w:val="1"/>
      <w:numFmt w:val="decimal"/>
      <w:lvlText w:val="%1."/>
      <w:lvlJc w:val="left"/>
      <w:pPr>
        <w:ind w:left="428" w:hanging="360"/>
      </w:pPr>
      <w:rPr>
        <w:rFonts w:hint="default"/>
      </w:rPr>
    </w:lvl>
    <w:lvl w:ilvl="1">
      <w:start w:val="1"/>
      <w:numFmt w:val="decimal"/>
      <w:isLgl/>
      <w:lvlText w:val="%1.%2"/>
      <w:lvlJc w:val="left"/>
      <w:pPr>
        <w:ind w:left="428" w:hanging="360"/>
      </w:pPr>
      <w:rPr>
        <w:rFonts w:hint="default"/>
      </w:rPr>
    </w:lvl>
    <w:lvl w:ilvl="2">
      <w:start w:val="1"/>
      <w:numFmt w:val="decimal"/>
      <w:isLgl/>
      <w:lvlText w:val="%1.%2.%3"/>
      <w:lvlJc w:val="left"/>
      <w:pPr>
        <w:ind w:left="788" w:hanging="720"/>
      </w:pPr>
      <w:rPr>
        <w:rFonts w:hint="default"/>
      </w:rPr>
    </w:lvl>
    <w:lvl w:ilvl="3">
      <w:start w:val="1"/>
      <w:numFmt w:val="decimal"/>
      <w:isLgl/>
      <w:lvlText w:val="%1.%2.%3.%4"/>
      <w:lvlJc w:val="left"/>
      <w:pPr>
        <w:ind w:left="1148" w:hanging="1080"/>
      </w:pPr>
      <w:rPr>
        <w:rFonts w:hint="default"/>
      </w:rPr>
    </w:lvl>
    <w:lvl w:ilvl="4">
      <w:start w:val="1"/>
      <w:numFmt w:val="decimal"/>
      <w:isLgl/>
      <w:lvlText w:val="%1.%2.%3.%4.%5"/>
      <w:lvlJc w:val="left"/>
      <w:pPr>
        <w:ind w:left="1148" w:hanging="1080"/>
      </w:pPr>
      <w:rPr>
        <w:rFonts w:hint="default"/>
      </w:rPr>
    </w:lvl>
    <w:lvl w:ilvl="5">
      <w:start w:val="1"/>
      <w:numFmt w:val="decimal"/>
      <w:isLgl/>
      <w:lvlText w:val="%1.%2.%3.%4.%5.%6"/>
      <w:lvlJc w:val="left"/>
      <w:pPr>
        <w:ind w:left="1508" w:hanging="1440"/>
      </w:pPr>
      <w:rPr>
        <w:rFonts w:hint="default"/>
      </w:rPr>
    </w:lvl>
    <w:lvl w:ilvl="6">
      <w:start w:val="1"/>
      <w:numFmt w:val="decimal"/>
      <w:isLgl/>
      <w:lvlText w:val="%1.%2.%3.%4.%5.%6.%7"/>
      <w:lvlJc w:val="left"/>
      <w:pPr>
        <w:ind w:left="1508" w:hanging="1440"/>
      </w:pPr>
      <w:rPr>
        <w:rFonts w:hint="default"/>
      </w:rPr>
    </w:lvl>
    <w:lvl w:ilvl="7">
      <w:start w:val="1"/>
      <w:numFmt w:val="decimal"/>
      <w:isLgl/>
      <w:lvlText w:val="%1.%2.%3.%4.%5.%6.%7.%8"/>
      <w:lvlJc w:val="left"/>
      <w:pPr>
        <w:ind w:left="1868" w:hanging="1800"/>
      </w:pPr>
      <w:rPr>
        <w:rFonts w:hint="default"/>
      </w:rPr>
    </w:lvl>
    <w:lvl w:ilvl="8">
      <w:start w:val="1"/>
      <w:numFmt w:val="decimal"/>
      <w:isLgl/>
      <w:lvlText w:val="%1.%2.%3.%4.%5.%6.%7.%8.%9"/>
      <w:lvlJc w:val="left"/>
      <w:pPr>
        <w:ind w:left="1868" w:hanging="1800"/>
      </w:pPr>
      <w:rPr>
        <w:rFonts w:hint="default"/>
      </w:rPr>
    </w:lvl>
  </w:abstractNum>
  <w:abstractNum w:abstractNumId="21" w15:restartNumberingAfterBreak="0">
    <w:nsid w:val="769A3FDA"/>
    <w:multiLevelType w:val="hybridMultilevel"/>
    <w:tmpl w:val="91C46EF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76B6686D"/>
    <w:multiLevelType w:val="hybridMultilevel"/>
    <w:tmpl w:val="4F6EB6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9302FC"/>
    <w:multiLevelType w:val="multilevel"/>
    <w:tmpl w:val="7436A75C"/>
    <w:lvl w:ilvl="0">
      <w:start w:val="2"/>
      <w:numFmt w:val="decimal"/>
      <w:lvlText w:val="%1"/>
      <w:lvlJc w:val="left"/>
      <w:pPr>
        <w:ind w:left="360" w:hanging="360"/>
      </w:pPr>
      <w:rPr>
        <w:rFonts w:hint="default"/>
      </w:rPr>
    </w:lvl>
    <w:lvl w:ilvl="1">
      <w:start w:val="1"/>
      <w:numFmt w:val="decimal"/>
      <w:lvlText w:val="%1.%2"/>
      <w:lvlJc w:val="left"/>
      <w:pPr>
        <w:ind w:left="428" w:hanging="360"/>
      </w:pPr>
      <w:rPr>
        <w:rFonts w:hint="default"/>
      </w:rPr>
    </w:lvl>
    <w:lvl w:ilvl="2">
      <w:start w:val="1"/>
      <w:numFmt w:val="decimal"/>
      <w:lvlText w:val="%1.%2.%3"/>
      <w:lvlJc w:val="left"/>
      <w:pPr>
        <w:ind w:left="856" w:hanging="720"/>
      </w:pPr>
      <w:rPr>
        <w:rFonts w:hint="default"/>
      </w:rPr>
    </w:lvl>
    <w:lvl w:ilvl="3">
      <w:start w:val="1"/>
      <w:numFmt w:val="decimal"/>
      <w:lvlText w:val="%1.%2.%3.%4"/>
      <w:lvlJc w:val="left"/>
      <w:pPr>
        <w:ind w:left="924" w:hanging="720"/>
      </w:pPr>
      <w:rPr>
        <w:rFonts w:hint="default"/>
      </w:rPr>
    </w:lvl>
    <w:lvl w:ilvl="4">
      <w:start w:val="1"/>
      <w:numFmt w:val="decimal"/>
      <w:lvlText w:val="%1.%2.%3.%4.%5"/>
      <w:lvlJc w:val="left"/>
      <w:pPr>
        <w:ind w:left="1352" w:hanging="1080"/>
      </w:pPr>
      <w:rPr>
        <w:rFonts w:hint="default"/>
      </w:rPr>
    </w:lvl>
    <w:lvl w:ilvl="5">
      <w:start w:val="1"/>
      <w:numFmt w:val="decimal"/>
      <w:lvlText w:val="%1.%2.%3.%4.%5.%6"/>
      <w:lvlJc w:val="left"/>
      <w:pPr>
        <w:ind w:left="1420" w:hanging="1080"/>
      </w:pPr>
      <w:rPr>
        <w:rFonts w:hint="default"/>
      </w:rPr>
    </w:lvl>
    <w:lvl w:ilvl="6">
      <w:start w:val="1"/>
      <w:numFmt w:val="decimal"/>
      <w:lvlText w:val="%1.%2.%3.%4.%5.%6.%7"/>
      <w:lvlJc w:val="left"/>
      <w:pPr>
        <w:ind w:left="1848" w:hanging="1440"/>
      </w:pPr>
      <w:rPr>
        <w:rFonts w:hint="default"/>
      </w:rPr>
    </w:lvl>
    <w:lvl w:ilvl="7">
      <w:start w:val="1"/>
      <w:numFmt w:val="decimal"/>
      <w:lvlText w:val="%1.%2.%3.%4.%5.%6.%7.%8"/>
      <w:lvlJc w:val="left"/>
      <w:pPr>
        <w:ind w:left="1916" w:hanging="1440"/>
      </w:pPr>
      <w:rPr>
        <w:rFonts w:hint="default"/>
      </w:rPr>
    </w:lvl>
    <w:lvl w:ilvl="8">
      <w:start w:val="1"/>
      <w:numFmt w:val="decimal"/>
      <w:lvlText w:val="%1.%2.%3.%4.%5.%6.%7.%8.%9"/>
      <w:lvlJc w:val="left"/>
      <w:pPr>
        <w:ind w:left="1984" w:hanging="1440"/>
      </w:pPr>
      <w:rPr>
        <w:rFonts w:hint="default"/>
      </w:rPr>
    </w:lvl>
  </w:abstractNum>
  <w:abstractNum w:abstractNumId="24" w15:restartNumberingAfterBreak="0">
    <w:nsid w:val="7B1F1DE4"/>
    <w:multiLevelType w:val="hybridMultilevel"/>
    <w:tmpl w:val="6ACA1FB8"/>
    <w:lvl w:ilvl="0" w:tplc="05DAC830">
      <w:start w:val="2"/>
      <w:numFmt w:val="decimal"/>
      <w:lvlText w:val="%1."/>
      <w:lvlJc w:val="left"/>
      <w:pPr>
        <w:ind w:left="428" w:hanging="360"/>
      </w:pPr>
      <w:rPr>
        <w:rFonts w:hint="default"/>
      </w:rPr>
    </w:lvl>
    <w:lvl w:ilvl="1" w:tplc="04070019" w:tentative="1">
      <w:start w:val="1"/>
      <w:numFmt w:val="lowerLetter"/>
      <w:lvlText w:val="%2."/>
      <w:lvlJc w:val="left"/>
      <w:pPr>
        <w:ind w:left="1148" w:hanging="360"/>
      </w:pPr>
    </w:lvl>
    <w:lvl w:ilvl="2" w:tplc="0407001B" w:tentative="1">
      <w:start w:val="1"/>
      <w:numFmt w:val="lowerRoman"/>
      <w:lvlText w:val="%3."/>
      <w:lvlJc w:val="right"/>
      <w:pPr>
        <w:ind w:left="1868" w:hanging="180"/>
      </w:pPr>
    </w:lvl>
    <w:lvl w:ilvl="3" w:tplc="0407000F" w:tentative="1">
      <w:start w:val="1"/>
      <w:numFmt w:val="decimal"/>
      <w:lvlText w:val="%4."/>
      <w:lvlJc w:val="left"/>
      <w:pPr>
        <w:ind w:left="2588" w:hanging="360"/>
      </w:pPr>
    </w:lvl>
    <w:lvl w:ilvl="4" w:tplc="04070019" w:tentative="1">
      <w:start w:val="1"/>
      <w:numFmt w:val="lowerLetter"/>
      <w:lvlText w:val="%5."/>
      <w:lvlJc w:val="left"/>
      <w:pPr>
        <w:ind w:left="3308" w:hanging="360"/>
      </w:pPr>
    </w:lvl>
    <w:lvl w:ilvl="5" w:tplc="0407001B" w:tentative="1">
      <w:start w:val="1"/>
      <w:numFmt w:val="lowerRoman"/>
      <w:lvlText w:val="%6."/>
      <w:lvlJc w:val="right"/>
      <w:pPr>
        <w:ind w:left="4028" w:hanging="180"/>
      </w:pPr>
    </w:lvl>
    <w:lvl w:ilvl="6" w:tplc="0407000F" w:tentative="1">
      <w:start w:val="1"/>
      <w:numFmt w:val="decimal"/>
      <w:lvlText w:val="%7."/>
      <w:lvlJc w:val="left"/>
      <w:pPr>
        <w:ind w:left="4748" w:hanging="360"/>
      </w:pPr>
    </w:lvl>
    <w:lvl w:ilvl="7" w:tplc="04070019" w:tentative="1">
      <w:start w:val="1"/>
      <w:numFmt w:val="lowerLetter"/>
      <w:lvlText w:val="%8."/>
      <w:lvlJc w:val="left"/>
      <w:pPr>
        <w:ind w:left="5468" w:hanging="360"/>
      </w:pPr>
    </w:lvl>
    <w:lvl w:ilvl="8" w:tplc="0407001B" w:tentative="1">
      <w:start w:val="1"/>
      <w:numFmt w:val="lowerRoman"/>
      <w:lvlText w:val="%9."/>
      <w:lvlJc w:val="right"/>
      <w:pPr>
        <w:ind w:left="6188" w:hanging="180"/>
      </w:pPr>
    </w:lvl>
  </w:abstractNum>
  <w:abstractNum w:abstractNumId="25" w15:restartNumberingAfterBreak="0">
    <w:nsid w:val="7BBC22E4"/>
    <w:multiLevelType w:val="hybridMultilevel"/>
    <w:tmpl w:val="40243246"/>
    <w:lvl w:ilvl="0" w:tplc="0E647D66">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827284628">
    <w:abstractNumId w:val="12"/>
  </w:num>
  <w:num w:numId="2" w16cid:durableId="1902709036">
    <w:abstractNumId w:val="4"/>
  </w:num>
  <w:num w:numId="3" w16cid:durableId="712581079">
    <w:abstractNumId w:val="25"/>
  </w:num>
  <w:num w:numId="4" w16cid:durableId="620116463">
    <w:abstractNumId w:val="13"/>
  </w:num>
  <w:num w:numId="5" w16cid:durableId="2052261430">
    <w:abstractNumId w:val="7"/>
  </w:num>
  <w:num w:numId="6" w16cid:durableId="1121219951">
    <w:abstractNumId w:val="20"/>
  </w:num>
  <w:num w:numId="7" w16cid:durableId="993921354">
    <w:abstractNumId w:val="15"/>
  </w:num>
  <w:num w:numId="8" w16cid:durableId="1965886689">
    <w:abstractNumId w:val="0"/>
  </w:num>
  <w:num w:numId="9" w16cid:durableId="1981227001">
    <w:abstractNumId w:val="17"/>
  </w:num>
  <w:num w:numId="10" w16cid:durableId="1947347984">
    <w:abstractNumId w:val="5"/>
  </w:num>
  <w:num w:numId="11" w16cid:durableId="1241140890">
    <w:abstractNumId w:val="23"/>
  </w:num>
  <w:num w:numId="12" w16cid:durableId="2033727944">
    <w:abstractNumId w:val="24"/>
  </w:num>
  <w:num w:numId="13" w16cid:durableId="929775465">
    <w:abstractNumId w:val="6"/>
  </w:num>
  <w:num w:numId="14" w16cid:durableId="1502089473">
    <w:abstractNumId w:val="3"/>
  </w:num>
  <w:num w:numId="15" w16cid:durableId="844589009">
    <w:abstractNumId w:val="2"/>
  </w:num>
  <w:num w:numId="16" w16cid:durableId="442504461">
    <w:abstractNumId w:val="16"/>
  </w:num>
  <w:num w:numId="17" w16cid:durableId="1369069715">
    <w:abstractNumId w:val="8"/>
  </w:num>
  <w:num w:numId="18" w16cid:durableId="1552109071">
    <w:abstractNumId w:val="22"/>
  </w:num>
  <w:num w:numId="19" w16cid:durableId="1915316446">
    <w:abstractNumId w:val="10"/>
  </w:num>
  <w:num w:numId="20" w16cid:durableId="84232026">
    <w:abstractNumId w:val="9"/>
  </w:num>
  <w:num w:numId="21" w16cid:durableId="966085774">
    <w:abstractNumId w:val="18"/>
  </w:num>
  <w:num w:numId="22" w16cid:durableId="349261024">
    <w:abstractNumId w:val="11"/>
  </w:num>
  <w:num w:numId="23" w16cid:durableId="1885368507">
    <w:abstractNumId w:val="14"/>
  </w:num>
  <w:num w:numId="24" w16cid:durableId="1208684641">
    <w:abstractNumId w:val="19"/>
  </w:num>
  <w:num w:numId="25" w16cid:durableId="863134311">
    <w:abstractNumId w:val="21"/>
  </w:num>
  <w:num w:numId="26" w16cid:durableId="878323943">
    <w:abstractNumId w:val="1"/>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cker, Katharina">
    <w15:presenceInfo w15:providerId="AD" w15:userId="S::Katharina.Becker@cbm.org::88945b91-ce7b-4c4e-9828-6d3c601f1d9a"/>
  </w15:person>
  <w15:person w15:author="Guerrero, Carmen">
    <w15:presenceInfo w15:providerId="AD" w15:userId="S::Carmen.Guerrero@cbm.org::1e102c8c-c4ca-4cfe-9b94-ff469030f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83"/>
    <w:rsid w:val="00000FDE"/>
    <w:rsid w:val="0000525F"/>
    <w:rsid w:val="0000551D"/>
    <w:rsid w:val="00005552"/>
    <w:rsid w:val="00006C69"/>
    <w:rsid w:val="00007330"/>
    <w:rsid w:val="0001023B"/>
    <w:rsid w:val="00010CA8"/>
    <w:rsid w:val="000115E6"/>
    <w:rsid w:val="0001207B"/>
    <w:rsid w:val="00012750"/>
    <w:rsid w:val="00012884"/>
    <w:rsid w:val="00013194"/>
    <w:rsid w:val="00013A73"/>
    <w:rsid w:val="000147B8"/>
    <w:rsid w:val="00015BB5"/>
    <w:rsid w:val="000160DE"/>
    <w:rsid w:val="0001698A"/>
    <w:rsid w:val="00017405"/>
    <w:rsid w:val="00022187"/>
    <w:rsid w:val="000244EE"/>
    <w:rsid w:val="000246FF"/>
    <w:rsid w:val="000260B3"/>
    <w:rsid w:val="000321AE"/>
    <w:rsid w:val="00032883"/>
    <w:rsid w:val="00034752"/>
    <w:rsid w:val="000369D5"/>
    <w:rsid w:val="00036CC3"/>
    <w:rsid w:val="000374DD"/>
    <w:rsid w:val="00037BA3"/>
    <w:rsid w:val="00041691"/>
    <w:rsid w:val="000419EF"/>
    <w:rsid w:val="000426E2"/>
    <w:rsid w:val="0004278A"/>
    <w:rsid w:val="00043488"/>
    <w:rsid w:val="00046220"/>
    <w:rsid w:val="000462E2"/>
    <w:rsid w:val="00047100"/>
    <w:rsid w:val="000475C8"/>
    <w:rsid w:val="0005046C"/>
    <w:rsid w:val="0005180D"/>
    <w:rsid w:val="00051E02"/>
    <w:rsid w:val="000543EA"/>
    <w:rsid w:val="000547D0"/>
    <w:rsid w:val="00054A2A"/>
    <w:rsid w:val="00055303"/>
    <w:rsid w:val="000554F3"/>
    <w:rsid w:val="00055ED2"/>
    <w:rsid w:val="00055F43"/>
    <w:rsid w:val="00057093"/>
    <w:rsid w:val="000575A8"/>
    <w:rsid w:val="000605F0"/>
    <w:rsid w:val="0006060B"/>
    <w:rsid w:val="00061F89"/>
    <w:rsid w:val="000644C5"/>
    <w:rsid w:val="00066F12"/>
    <w:rsid w:val="00067D4A"/>
    <w:rsid w:val="000706C7"/>
    <w:rsid w:val="00071E0C"/>
    <w:rsid w:val="00074321"/>
    <w:rsid w:val="00074DB4"/>
    <w:rsid w:val="00074EE3"/>
    <w:rsid w:val="00076A27"/>
    <w:rsid w:val="00077203"/>
    <w:rsid w:val="000806C7"/>
    <w:rsid w:val="00080FF9"/>
    <w:rsid w:val="00086DF6"/>
    <w:rsid w:val="000907D4"/>
    <w:rsid w:val="000925E9"/>
    <w:rsid w:val="00094814"/>
    <w:rsid w:val="00095BBE"/>
    <w:rsid w:val="00096DB9"/>
    <w:rsid w:val="00096E9B"/>
    <w:rsid w:val="000A182A"/>
    <w:rsid w:val="000A1857"/>
    <w:rsid w:val="000A27BD"/>
    <w:rsid w:val="000A4EB4"/>
    <w:rsid w:val="000A5D29"/>
    <w:rsid w:val="000A6280"/>
    <w:rsid w:val="000A7E40"/>
    <w:rsid w:val="000B0CD7"/>
    <w:rsid w:val="000B0D3E"/>
    <w:rsid w:val="000B274D"/>
    <w:rsid w:val="000B3BC8"/>
    <w:rsid w:val="000B4FFB"/>
    <w:rsid w:val="000B5C29"/>
    <w:rsid w:val="000C0D0F"/>
    <w:rsid w:val="000C1082"/>
    <w:rsid w:val="000C3C09"/>
    <w:rsid w:val="000C42D8"/>
    <w:rsid w:val="000C532C"/>
    <w:rsid w:val="000C6C8D"/>
    <w:rsid w:val="000C7355"/>
    <w:rsid w:val="000C7622"/>
    <w:rsid w:val="000C7863"/>
    <w:rsid w:val="000D163F"/>
    <w:rsid w:val="000D26A2"/>
    <w:rsid w:val="000D287A"/>
    <w:rsid w:val="000D36FE"/>
    <w:rsid w:val="000D5E60"/>
    <w:rsid w:val="000D6FB3"/>
    <w:rsid w:val="000E0493"/>
    <w:rsid w:val="000E0E27"/>
    <w:rsid w:val="000E0FF8"/>
    <w:rsid w:val="000E12D9"/>
    <w:rsid w:val="000E3524"/>
    <w:rsid w:val="000E425C"/>
    <w:rsid w:val="000E45AE"/>
    <w:rsid w:val="000E59E8"/>
    <w:rsid w:val="000E6771"/>
    <w:rsid w:val="000E6B1A"/>
    <w:rsid w:val="000E6B52"/>
    <w:rsid w:val="000F1488"/>
    <w:rsid w:val="000F1DF0"/>
    <w:rsid w:val="000F2F49"/>
    <w:rsid w:val="000F4957"/>
    <w:rsid w:val="000F49D8"/>
    <w:rsid w:val="000F7D73"/>
    <w:rsid w:val="0010005B"/>
    <w:rsid w:val="00101FE8"/>
    <w:rsid w:val="0010288B"/>
    <w:rsid w:val="00102B66"/>
    <w:rsid w:val="00106B43"/>
    <w:rsid w:val="00107EE1"/>
    <w:rsid w:val="00110192"/>
    <w:rsid w:val="00112048"/>
    <w:rsid w:val="001122A1"/>
    <w:rsid w:val="00114B49"/>
    <w:rsid w:val="0011679D"/>
    <w:rsid w:val="001168BD"/>
    <w:rsid w:val="001169F4"/>
    <w:rsid w:val="001202FD"/>
    <w:rsid w:val="00120B91"/>
    <w:rsid w:val="00120BCC"/>
    <w:rsid w:val="00120E47"/>
    <w:rsid w:val="001223C5"/>
    <w:rsid w:val="00123149"/>
    <w:rsid w:val="00123A9E"/>
    <w:rsid w:val="001246F5"/>
    <w:rsid w:val="001248D7"/>
    <w:rsid w:val="00124996"/>
    <w:rsid w:val="00124F9C"/>
    <w:rsid w:val="00125187"/>
    <w:rsid w:val="0012696B"/>
    <w:rsid w:val="00127395"/>
    <w:rsid w:val="00127566"/>
    <w:rsid w:val="001275C2"/>
    <w:rsid w:val="0013011A"/>
    <w:rsid w:val="0013043D"/>
    <w:rsid w:val="00131296"/>
    <w:rsid w:val="00131960"/>
    <w:rsid w:val="00131FD6"/>
    <w:rsid w:val="00132AA8"/>
    <w:rsid w:val="00133764"/>
    <w:rsid w:val="00136A61"/>
    <w:rsid w:val="00136FBE"/>
    <w:rsid w:val="00142132"/>
    <w:rsid w:val="00142197"/>
    <w:rsid w:val="00144983"/>
    <w:rsid w:val="00144B68"/>
    <w:rsid w:val="001454B4"/>
    <w:rsid w:val="00145DCA"/>
    <w:rsid w:val="001460EE"/>
    <w:rsid w:val="00150365"/>
    <w:rsid w:val="001518E6"/>
    <w:rsid w:val="00152F4A"/>
    <w:rsid w:val="00153139"/>
    <w:rsid w:val="00154D05"/>
    <w:rsid w:val="00154F1F"/>
    <w:rsid w:val="00156203"/>
    <w:rsid w:val="0015663E"/>
    <w:rsid w:val="00157459"/>
    <w:rsid w:val="00157625"/>
    <w:rsid w:val="00157994"/>
    <w:rsid w:val="001610C4"/>
    <w:rsid w:val="00161142"/>
    <w:rsid w:val="001631F9"/>
    <w:rsid w:val="001642C0"/>
    <w:rsid w:val="00164543"/>
    <w:rsid w:val="001655C0"/>
    <w:rsid w:val="00166967"/>
    <w:rsid w:val="00166D16"/>
    <w:rsid w:val="0017009F"/>
    <w:rsid w:val="00170F64"/>
    <w:rsid w:val="00171A12"/>
    <w:rsid w:val="00176D5E"/>
    <w:rsid w:val="00182876"/>
    <w:rsid w:val="00184429"/>
    <w:rsid w:val="0018450F"/>
    <w:rsid w:val="001863D7"/>
    <w:rsid w:val="00191265"/>
    <w:rsid w:val="001920F3"/>
    <w:rsid w:val="00193FAE"/>
    <w:rsid w:val="001956BC"/>
    <w:rsid w:val="0019695D"/>
    <w:rsid w:val="00197280"/>
    <w:rsid w:val="001A020A"/>
    <w:rsid w:val="001A3637"/>
    <w:rsid w:val="001A3931"/>
    <w:rsid w:val="001A4E7B"/>
    <w:rsid w:val="001A5677"/>
    <w:rsid w:val="001A62F8"/>
    <w:rsid w:val="001A6A23"/>
    <w:rsid w:val="001A6B52"/>
    <w:rsid w:val="001B0CEB"/>
    <w:rsid w:val="001B111D"/>
    <w:rsid w:val="001B112B"/>
    <w:rsid w:val="001B43E5"/>
    <w:rsid w:val="001B4485"/>
    <w:rsid w:val="001B53FD"/>
    <w:rsid w:val="001B6F28"/>
    <w:rsid w:val="001B76CA"/>
    <w:rsid w:val="001C27FB"/>
    <w:rsid w:val="001C284D"/>
    <w:rsid w:val="001C3248"/>
    <w:rsid w:val="001C47D7"/>
    <w:rsid w:val="001C6194"/>
    <w:rsid w:val="001C7499"/>
    <w:rsid w:val="001C7DF2"/>
    <w:rsid w:val="001D0A18"/>
    <w:rsid w:val="001D1153"/>
    <w:rsid w:val="001D1D3C"/>
    <w:rsid w:val="001D1D51"/>
    <w:rsid w:val="001D23EF"/>
    <w:rsid w:val="001D3328"/>
    <w:rsid w:val="001D4C88"/>
    <w:rsid w:val="001D6E5E"/>
    <w:rsid w:val="001D7E66"/>
    <w:rsid w:val="001E1891"/>
    <w:rsid w:val="001E1FA1"/>
    <w:rsid w:val="001E259A"/>
    <w:rsid w:val="001E3126"/>
    <w:rsid w:val="001E448F"/>
    <w:rsid w:val="001E5D1B"/>
    <w:rsid w:val="001E5D7F"/>
    <w:rsid w:val="001E639C"/>
    <w:rsid w:val="001F017B"/>
    <w:rsid w:val="001F028A"/>
    <w:rsid w:val="001F6CC1"/>
    <w:rsid w:val="00200484"/>
    <w:rsid w:val="00200BB6"/>
    <w:rsid w:val="00201238"/>
    <w:rsid w:val="00201583"/>
    <w:rsid w:val="0020218C"/>
    <w:rsid w:val="00203EE5"/>
    <w:rsid w:val="00204470"/>
    <w:rsid w:val="0020486E"/>
    <w:rsid w:val="0020532A"/>
    <w:rsid w:val="00205548"/>
    <w:rsid w:val="0020582F"/>
    <w:rsid w:val="00205AE4"/>
    <w:rsid w:val="00205BB8"/>
    <w:rsid w:val="00206F6A"/>
    <w:rsid w:val="002072A4"/>
    <w:rsid w:val="00207351"/>
    <w:rsid w:val="0021194C"/>
    <w:rsid w:val="002128EF"/>
    <w:rsid w:val="0021355D"/>
    <w:rsid w:val="00213958"/>
    <w:rsid w:val="00213E16"/>
    <w:rsid w:val="002157D4"/>
    <w:rsid w:val="002163D9"/>
    <w:rsid w:val="00216C85"/>
    <w:rsid w:val="002174C9"/>
    <w:rsid w:val="0022057E"/>
    <w:rsid w:val="00222960"/>
    <w:rsid w:val="002231DC"/>
    <w:rsid w:val="00224C1E"/>
    <w:rsid w:val="0022538E"/>
    <w:rsid w:val="00225518"/>
    <w:rsid w:val="0022597F"/>
    <w:rsid w:val="00226B55"/>
    <w:rsid w:val="00227608"/>
    <w:rsid w:val="00230A16"/>
    <w:rsid w:val="00231FFF"/>
    <w:rsid w:val="00236490"/>
    <w:rsid w:val="00237274"/>
    <w:rsid w:val="002376C0"/>
    <w:rsid w:val="00237DA6"/>
    <w:rsid w:val="00237FD7"/>
    <w:rsid w:val="00240E0C"/>
    <w:rsid w:val="00242409"/>
    <w:rsid w:val="00243097"/>
    <w:rsid w:val="00244A6B"/>
    <w:rsid w:val="00247D14"/>
    <w:rsid w:val="00247FA8"/>
    <w:rsid w:val="002505F1"/>
    <w:rsid w:val="002535C8"/>
    <w:rsid w:val="00254C63"/>
    <w:rsid w:val="00255B20"/>
    <w:rsid w:val="00256160"/>
    <w:rsid w:val="00257199"/>
    <w:rsid w:val="00257293"/>
    <w:rsid w:val="00257447"/>
    <w:rsid w:val="002617DA"/>
    <w:rsid w:val="002626DB"/>
    <w:rsid w:val="00262A73"/>
    <w:rsid w:val="00263A2D"/>
    <w:rsid w:val="00264536"/>
    <w:rsid w:val="00264DC7"/>
    <w:rsid w:val="002659E7"/>
    <w:rsid w:val="00266288"/>
    <w:rsid w:val="00266AB2"/>
    <w:rsid w:val="00267DA3"/>
    <w:rsid w:val="00267EFF"/>
    <w:rsid w:val="0027090C"/>
    <w:rsid w:val="00270D75"/>
    <w:rsid w:val="00275532"/>
    <w:rsid w:val="00277056"/>
    <w:rsid w:val="00277762"/>
    <w:rsid w:val="00280B8D"/>
    <w:rsid w:val="00282C2D"/>
    <w:rsid w:val="00283342"/>
    <w:rsid w:val="00283BB1"/>
    <w:rsid w:val="00284893"/>
    <w:rsid w:val="00285244"/>
    <w:rsid w:val="00285CAD"/>
    <w:rsid w:val="00290234"/>
    <w:rsid w:val="00291513"/>
    <w:rsid w:val="00291629"/>
    <w:rsid w:val="0029170A"/>
    <w:rsid w:val="00292163"/>
    <w:rsid w:val="002927EA"/>
    <w:rsid w:val="00296194"/>
    <w:rsid w:val="0029688C"/>
    <w:rsid w:val="002A042F"/>
    <w:rsid w:val="002A09DC"/>
    <w:rsid w:val="002A0AE6"/>
    <w:rsid w:val="002A3D95"/>
    <w:rsid w:val="002A40C5"/>
    <w:rsid w:val="002A4103"/>
    <w:rsid w:val="002A5818"/>
    <w:rsid w:val="002A6B0A"/>
    <w:rsid w:val="002B10B5"/>
    <w:rsid w:val="002B1430"/>
    <w:rsid w:val="002B1B4D"/>
    <w:rsid w:val="002B1C44"/>
    <w:rsid w:val="002B3220"/>
    <w:rsid w:val="002B3506"/>
    <w:rsid w:val="002B6605"/>
    <w:rsid w:val="002B6CAB"/>
    <w:rsid w:val="002B7053"/>
    <w:rsid w:val="002C1AF7"/>
    <w:rsid w:val="002C240C"/>
    <w:rsid w:val="002C3272"/>
    <w:rsid w:val="002C5634"/>
    <w:rsid w:val="002C718C"/>
    <w:rsid w:val="002C7769"/>
    <w:rsid w:val="002D0EA2"/>
    <w:rsid w:val="002D1BAD"/>
    <w:rsid w:val="002D4567"/>
    <w:rsid w:val="002D4898"/>
    <w:rsid w:val="002D4A80"/>
    <w:rsid w:val="002D4FDF"/>
    <w:rsid w:val="002D6D87"/>
    <w:rsid w:val="002E0199"/>
    <w:rsid w:val="002E02E1"/>
    <w:rsid w:val="002E03D8"/>
    <w:rsid w:val="002E0A0D"/>
    <w:rsid w:val="002E10BD"/>
    <w:rsid w:val="002E1C04"/>
    <w:rsid w:val="002E32BF"/>
    <w:rsid w:val="002E4ECE"/>
    <w:rsid w:val="002E5946"/>
    <w:rsid w:val="002E5E49"/>
    <w:rsid w:val="002E616E"/>
    <w:rsid w:val="002F021D"/>
    <w:rsid w:val="002F03AD"/>
    <w:rsid w:val="002F069C"/>
    <w:rsid w:val="002F1CB6"/>
    <w:rsid w:val="002F1ED7"/>
    <w:rsid w:val="002F2D06"/>
    <w:rsid w:val="002F372F"/>
    <w:rsid w:val="002F3BA4"/>
    <w:rsid w:val="002F41DE"/>
    <w:rsid w:val="002F5F26"/>
    <w:rsid w:val="002F7058"/>
    <w:rsid w:val="002F7FB5"/>
    <w:rsid w:val="00300BCC"/>
    <w:rsid w:val="00305F4F"/>
    <w:rsid w:val="0030600C"/>
    <w:rsid w:val="00307A59"/>
    <w:rsid w:val="003104EB"/>
    <w:rsid w:val="0031414E"/>
    <w:rsid w:val="00314A33"/>
    <w:rsid w:val="003161A0"/>
    <w:rsid w:val="003162FA"/>
    <w:rsid w:val="00316644"/>
    <w:rsid w:val="00316AA8"/>
    <w:rsid w:val="003207B8"/>
    <w:rsid w:val="00321FF8"/>
    <w:rsid w:val="00322FB5"/>
    <w:rsid w:val="0032411A"/>
    <w:rsid w:val="00326584"/>
    <w:rsid w:val="003306AE"/>
    <w:rsid w:val="003309E1"/>
    <w:rsid w:val="00330A95"/>
    <w:rsid w:val="003318BD"/>
    <w:rsid w:val="00331F6C"/>
    <w:rsid w:val="00332B4E"/>
    <w:rsid w:val="0033383E"/>
    <w:rsid w:val="00334076"/>
    <w:rsid w:val="00334385"/>
    <w:rsid w:val="003378CC"/>
    <w:rsid w:val="003401FA"/>
    <w:rsid w:val="00342149"/>
    <w:rsid w:val="00342FA4"/>
    <w:rsid w:val="00343489"/>
    <w:rsid w:val="00343AF1"/>
    <w:rsid w:val="0034523C"/>
    <w:rsid w:val="0034553F"/>
    <w:rsid w:val="00347C09"/>
    <w:rsid w:val="003504C7"/>
    <w:rsid w:val="00350F53"/>
    <w:rsid w:val="0035376B"/>
    <w:rsid w:val="00354E47"/>
    <w:rsid w:val="0035596A"/>
    <w:rsid w:val="00356140"/>
    <w:rsid w:val="00363F70"/>
    <w:rsid w:val="00366166"/>
    <w:rsid w:val="00370DBC"/>
    <w:rsid w:val="003710C5"/>
    <w:rsid w:val="00373662"/>
    <w:rsid w:val="0037459D"/>
    <w:rsid w:val="00375419"/>
    <w:rsid w:val="00375CB2"/>
    <w:rsid w:val="003769F2"/>
    <w:rsid w:val="00381034"/>
    <w:rsid w:val="00381618"/>
    <w:rsid w:val="00384A6B"/>
    <w:rsid w:val="00384A79"/>
    <w:rsid w:val="00393DCC"/>
    <w:rsid w:val="003945D8"/>
    <w:rsid w:val="0039701D"/>
    <w:rsid w:val="003A0125"/>
    <w:rsid w:val="003A1A6B"/>
    <w:rsid w:val="003A1CD1"/>
    <w:rsid w:val="003A3E83"/>
    <w:rsid w:val="003A43FA"/>
    <w:rsid w:val="003A4BAC"/>
    <w:rsid w:val="003A505E"/>
    <w:rsid w:val="003A5445"/>
    <w:rsid w:val="003A721A"/>
    <w:rsid w:val="003A7BA6"/>
    <w:rsid w:val="003B132F"/>
    <w:rsid w:val="003B20F4"/>
    <w:rsid w:val="003B50FB"/>
    <w:rsid w:val="003C2FFC"/>
    <w:rsid w:val="003C3013"/>
    <w:rsid w:val="003C4ED0"/>
    <w:rsid w:val="003C76A9"/>
    <w:rsid w:val="003D0C7A"/>
    <w:rsid w:val="003D0CFF"/>
    <w:rsid w:val="003D17E4"/>
    <w:rsid w:val="003D3591"/>
    <w:rsid w:val="003D3BE3"/>
    <w:rsid w:val="003D5174"/>
    <w:rsid w:val="003E3775"/>
    <w:rsid w:val="003E3CBB"/>
    <w:rsid w:val="003E42D4"/>
    <w:rsid w:val="003E4485"/>
    <w:rsid w:val="003E593D"/>
    <w:rsid w:val="003E5CBF"/>
    <w:rsid w:val="003F02F8"/>
    <w:rsid w:val="003F0681"/>
    <w:rsid w:val="003F0EC1"/>
    <w:rsid w:val="003F1011"/>
    <w:rsid w:val="003F1455"/>
    <w:rsid w:val="003F194B"/>
    <w:rsid w:val="003F1B1F"/>
    <w:rsid w:val="003F2035"/>
    <w:rsid w:val="003F209A"/>
    <w:rsid w:val="003F54CA"/>
    <w:rsid w:val="003F6AA1"/>
    <w:rsid w:val="003F799D"/>
    <w:rsid w:val="00400D9E"/>
    <w:rsid w:val="00401693"/>
    <w:rsid w:val="004017F3"/>
    <w:rsid w:val="0040431F"/>
    <w:rsid w:val="0040444E"/>
    <w:rsid w:val="00404A2C"/>
    <w:rsid w:val="00404F1E"/>
    <w:rsid w:val="0040620C"/>
    <w:rsid w:val="00406519"/>
    <w:rsid w:val="004108CA"/>
    <w:rsid w:val="00410DAF"/>
    <w:rsid w:val="00411521"/>
    <w:rsid w:val="00411BC5"/>
    <w:rsid w:val="004137AC"/>
    <w:rsid w:val="00413BF8"/>
    <w:rsid w:val="00416D4C"/>
    <w:rsid w:val="004171FC"/>
    <w:rsid w:val="00421334"/>
    <w:rsid w:val="00421720"/>
    <w:rsid w:val="004232AD"/>
    <w:rsid w:val="0042492F"/>
    <w:rsid w:val="00425112"/>
    <w:rsid w:val="0042645C"/>
    <w:rsid w:val="00427D97"/>
    <w:rsid w:val="00430E26"/>
    <w:rsid w:val="00431CBB"/>
    <w:rsid w:val="004320EB"/>
    <w:rsid w:val="004320F7"/>
    <w:rsid w:val="00432C3C"/>
    <w:rsid w:val="00435050"/>
    <w:rsid w:val="004361D5"/>
    <w:rsid w:val="004369B3"/>
    <w:rsid w:val="00440389"/>
    <w:rsid w:val="00440E10"/>
    <w:rsid w:val="00441879"/>
    <w:rsid w:val="00441B10"/>
    <w:rsid w:val="00442924"/>
    <w:rsid w:val="0044341F"/>
    <w:rsid w:val="00443863"/>
    <w:rsid w:val="004447FE"/>
    <w:rsid w:val="004467A5"/>
    <w:rsid w:val="004512DB"/>
    <w:rsid w:val="00451DE4"/>
    <w:rsid w:val="00452410"/>
    <w:rsid w:val="0045488A"/>
    <w:rsid w:val="00455013"/>
    <w:rsid w:val="00456789"/>
    <w:rsid w:val="00457F3F"/>
    <w:rsid w:val="0046029D"/>
    <w:rsid w:val="00463908"/>
    <w:rsid w:val="00466362"/>
    <w:rsid w:val="00466A30"/>
    <w:rsid w:val="00466F58"/>
    <w:rsid w:val="00467104"/>
    <w:rsid w:val="00467E5C"/>
    <w:rsid w:val="004702F8"/>
    <w:rsid w:val="00472174"/>
    <w:rsid w:val="00473282"/>
    <w:rsid w:val="004744D8"/>
    <w:rsid w:val="00475A26"/>
    <w:rsid w:val="004764FB"/>
    <w:rsid w:val="00477659"/>
    <w:rsid w:val="004812E2"/>
    <w:rsid w:val="00482951"/>
    <w:rsid w:val="004836E3"/>
    <w:rsid w:val="004839AF"/>
    <w:rsid w:val="004844F3"/>
    <w:rsid w:val="0048465E"/>
    <w:rsid w:val="0048750E"/>
    <w:rsid w:val="00493581"/>
    <w:rsid w:val="00493BE8"/>
    <w:rsid w:val="00493E2B"/>
    <w:rsid w:val="004956EA"/>
    <w:rsid w:val="004A1876"/>
    <w:rsid w:val="004A215D"/>
    <w:rsid w:val="004A2DF9"/>
    <w:rsid w:val="004A3056"/>
    <w:rsid w:val="004A4001"/>
    <w:rsid w:val="004A4C06"/>
    <w:rsid w:val="004A4EB1"/>
    <w:rsid w:val="004A5F29"/>
    <w:rsid w:val="004A68AB"/>
    <w:rsid w:val="004A764B"/>
    <w:rsid w:val="004A7F03"/>
    <w:rsid w:val="004A7F30"/>
    <w:rsid w:val="004B0CD9"/>
    <w:rsid w:val="004B1657"/>
    <w:rsid w:val="004B1FCD"/>
    <w:rsid w:val="004B3FC7"/>
    <w:rsid w:val="004B4519"/>
    <w:rsid w:val="004B6E3A"/>
    <w:rsid w:val="004C033C"/>
    <w:rsid w:val="004C0559"/>
    <w:rsid w:val="004C06D6"/>
    <w:rsid w:val="004C0DEC"/>
    <w:rsid w:val="004C3498"/>
    <w:rsid w:val="004C3556"/>
    <w:rsid w:val="004C44AF"/>
    <w:rsid w:val="004C79B9"/>
    <w:rsid w:val="004D084C"/>
    <w:rsid w:val="004D12EE"/>
    <w:rsid w:val="004D173D"/>
    <w:rsid w:val="004D4C2D"/>
    <w:rsid w:val="004D5816"/>
    <w:rsid w:val="004D5FFA"/>
    <w:rsid w:val="004D7325"/>
    <w:rsid w:val="004D73E6"/>
    <w:rsid w:val="004E15FC"/>
    <w:rsid w:val="004E29DA"/>
    <w:rsid w:val="004E50E6"/>
    <w:rsid w:val="004F0ABD"/>
    <w:rsid w:val="004F11F9"/>
    <w:rsid w:val="004F167F"/>
    <w:rsid w:val="004F17FF"/>
    <w:rsid w:val="004F1A96"/>
    <w:rsid w:val="004F3F00"/>
    <w:rsid w:val="004F4147"/>
    <w:rsid w:val="004F6510"/>
    <w:rsid w:val="004F6EFE"/>
    <w:rsid w:val="0050002F"/>
    <w:rsid w:val="00500B6F"/>
    <w:rsid w:val="005022D4"/>
    <w:rsid w:val="005070F9"/>
    <w:rsid w:val="00507B07"/>
    <w:rsid w:val="00507FED"/>
    <w:rsid w:val="005118E4"/>
    <w:rsid w:val="00513063"/>
    <w:rsid w:val="00513D6F"/>
    <w:rsid w:val="005174DA"/>
    <w:rsid w:val="00520059"/>
    <w:rsid w:val="00520710"/>
    <w:rsid w:val="00520AC1"/>
    <w:rsid w:val="005232A4"/>
    <w:rsid w:val="0052361E"/>
    <w:rsid w:val="00524EFE"/>
    <w:rsid w:val="00525F55"/>
    <w:rsid w:val="005266A0"/>
    <w:rsid w:val="005319F7"/>
    <w:rsid w:val="00532BF5"/>
    <w:rsid w:val="005333DB"/>
    <w:rsid w:val="00535C71"/>
    <w:rsid w:val="00536740"/>
    <w:rsid w:val="005421EC"/>
    <w:rsid w:val="00542EC8"/>
    <w:rsid w:val="00543301"/>
    <w:rsid w:val="005434B0"/>
    <w:rsid w:val="0054439C"/>
    <w:rsid w:val="00545871"/>
    <w:rsid w:val="00545CCD"/>
    <w:rsid w:val="0054620D"/>
    <w:rsid w:val="00546A49"/>
    <w:rsid w:val="00546FD2"/>
    <w:rsid w:val="00547E8B"/>
    <w:rsid w:val="00550074"/>
    <w:rsid w:val="00551452"/>
    <w:rsid w:val="005518E1"/>
    <w:rsid w:val="005520D9"/>
    <w:rsid w:val="005523D6"/>
    <w:rsid w:val="00552CDC"/>
    <w:rsid w:val="005531A4"/>
    <w:rsid w:val="00555073"/>
    <w:rsid w:val="00557937"/>
    <w:rsid w:val="00557DEF"/>
    <w:rsid w:val="00560272"/>
    <w:rsid w:val="00561BEE"/>
    <w:rsid w:val="00561D15"/>
    <w:rsid w:val="00562511"/>
    <w:rsid w:val="00562C35"/>
    <w:rsid w:val="00563986"/>
    <w:rsid w:val="005655FC"/>
    <w:rsid w:val="00566187"/>
    <w:rsid w:val="00567242"/>
    <w:rsid w:val="005673E1"/>
    <w:rsid w:val="00567FC3"/>
    <w:rsid w:val="005706D7"/>
    <w:rsid w:val="0057091E"/>
    <w:rsid w:val="00575AF3"/>
    <w:rsid w:val="005804BD"/>
    <w:rsid w:val="00580FE4"/>
    <w:rsid w:val="00581B7E"/>
    <w:rsid w:val="00583CE5"/>
    <w:rsid w:val="00590163"/>
    <w:rsid w:val="00593BF9"/>
    <w:rsid w:val="00596239"/>
    <w:rsid w:val="005964B5"/>
    <w:rsid w:val="00596515"/>
    <w:rsid w:val="00596AB6"/>
    <w:rsid w:val="00596FDA"/>
    <w:rsid w:val="00597778"/>
    <w:rsid w:val="005A03A7"/>
    <w:rsid w:val="005A065E"/>
    <w:rsid w:val="005A19D4"/>
    <w:rsid w:val="005A2747"/>
    <w:rsid w:val="005A5B80"/>
    <w:rsid w:val="005A61FA"/>
    <w:rsid w:val="005B0ABD"/>
    <w:rsid w:val="005B361F"/>
    <w:rsid w:val="005B3927"/>
    <w:rsid w:val="005B3B07"/>
    <w:rsid w:val="005B44B0"/>
    <w:rsid w:val="005B57DF"/>
    <w:rsid w:val="005B6411"/>
    <w:rsid w:val="005C181A"/>
    <w:rsid w:val="005C20C7"/>
    <w:rsid w:val="005C2299"/>
    <w:rsid w:val="005C2CD8"/>
    <w:rsid w:val="005C30AE"/>
    <w:rsid w:val="005C3DA4"/>
    <w:rsid w:val="005C6E48"/>
    <w:rsid w:val="005C7CF3"/>
    <w:rsid w:val="005D03E4"/>
    <w:rsid w:val="005D0F4B"/>
    <w:rsid w:val="005D1544"/>
    <w:rsid w:val="005D1C69"/>
    <w:rsid w:val="005D3729"/>
    <w:rsid w:val="005D4973"/>
    <w:rsid w:val="005D6D9D"/>
    <w:rsid w:val="005D7ACB"/>
    <w:rsid w:val="005D7BC5"/>
    <w:rsid w:val="005E0506"/>
    <w:rsid w:val="005E29FC"/>
    <w:rsid w:val="005E3342"/>
    <w:rsid w:val="005E3AB1"/>
    <w:rsid w:val="005E4865"/>
    <w:rsid w:val="005E55C7"/>
    <w:rsid w:val="005E7185"/>
    <w:rsid w:val="005E71DB"/>
    <w:rsid w:val="005E73D4"/>
    <w:rsid w:val="005E7871"/>
    <w:rsid w:val="005F0533"/>
    <w:rsid w:val="005F1354"/>
    <w:rsid w:val="005F1C55"/>
    <w:rsid w:val="005F36EB"/>
    <w:rsid w:val="005F5C3A"/>
    <w:rsid w:val="005F6370"/>
    <w:rsid w:val="005F7616"/>
    <w:rsid w:val="005F79C3"/>
    <w:rsid w:val="006016A1"/>
    <w:rsid w:val="00602C14"/>
    <w:rsid w:val="00603D98"/>
    <w:rsid w:val="00603EE6"/>
    <w:rsid w:val="00605D7E"/>
    <w:rsid w:val="00610EB2"/>
    <w:rsid w:val="00611A15"/>
    <w:rsid w:val="00612463"/>
    <w:rsid w:val="0061376E"/>
    <w:rsid w:val="0061409D"/>
    <w:rsid w:val="0061447A"/>
    <w:rsid w:val="00615536"/>
    <w:rsid w:val="00617C90"/>
    <w:rsid w:val="006218F4"/>
    <w:rsid w:val="0062394D"/>
    <w:rsid w:val="00626ACD"/>
    <w:rsid w:val="006276FF"/>
    <w:rsid w:val="006301C7"/>
    <w:rsid w:val="00630E2A"/>
    <w:rsid w:val="00630FE4"/>
    <w:rsid w:val="0063153E"/>
    <w:rsid w:val="0063323F"/>
    <w:rsid w:val="0063430C"/>
    <w:rsid w:val="006356A7"/>
    <w:rsid w:val="00637F22"/>
    <w:rsid w:val="00640A44"/>
    <w:rsid w:val="006413EC"/>
    <w:rsid w:val="006421D1"/>
    <w:rsid w:val="00642816"/>
    <w:rsid w:val="00643484"/>
    <w:rsid w:val="00643CC4"/>
    <w:rsid w:val="00645F58"/>
    <w:rsid w:val="00647493"/>
    <w:rsid w:val="00650A78"/>
    <w:rsid w:val="006517D3"/>
    <w:rsid w:val="00652B97"/>
    <w:rsid w:val="006531FF"/>
    <w:rsid w:val="00655DDE"/>
    <w:rsid w:val="0065730C"/>
    <w:rsid w:val="00662BC7"/>
    <w:rsid w:val="0066344A"/>
    <w:rsid w:val="006641B6"/>
    <w:rsid w:val="00665765"/>
    <w:rsid w:val="00667093"/>
    <w:rsid w:val="006673B1"/>
    <w:rsid w:val="006677B4"/>
    <w:rsid w:val="00671D87"/>
    <w:rsid w:val="00672A53"/>
    <w:rsid w:val="00673EBE"/>
    <w:rsid w:val="0067536D"/>
    <w:rsid w:val="00676A77"/>
    <w:rsid w:val="00676B5B"/>
    <w:rsid w:val="00676EA7"/>
    <w:rsid w:val="0067701D"/>
    <w:rsid w:val="00677ABE"/>
    <w:rsid w:val="00680717"/>
    <w:rsid w:val="00681C57"/>
    <w:rsid w:val="006826DD"/>
    <w:rsid w:val="00685D9B"/>
    <w:rsid w:val="00685FD4"/>
    <w:rsid w:val="00690C39"/>
    <w:rsid w:val="00691493"/>
    <w:rsid w:val="00691E8E"/>
    <w:rsid w:val="006940DD"/>
    <w:rsid w:val="00694C4F"/>
    <w:rsid w:val="00695877"/>
    <w:rsid w:val="0069782A"/>
    <w:rsid w:val="006A0104"/>
    <w:rsid w:val="006A05CC"/>
    <w:rsid w:val="006A08AE"/>
    <w:rsid w:val="006A08D2"/>
    <w:rsid w:val="006A1ADB"/>
    <w:rsid w:val="006A23F5"/>
    <w:rsid w:val="006A2866"/>
    <w:rsid w:val="006A400E"/>
    <w:rsid w:val="006A43F5"/>
    <w:rsid w:val="006A7641"/>
    <w:rsid w:val="006B0F56"/>
    <w:rsid w:val="006B1B6D"/>
    <w:rsid w:val="006B20C3"/>
    <w:rsid w:val="006B264E"/>
    <w:rsid w:val="006B432E"/>
    <w:rsid w:val="006B6FEC"/>
    <w:rsid w:val="006B7906"/>
    <w:rsid w:val="006B7BDD"/>
    <w:rsid w:val="006C1285"/>
    <w:rsid w:val="006C3485"/>
    <w:rsid w:val="006C39A0"/>
    <w:rsid w:val="006C6C96"/>
    <w:rsid w:val="006C77E0"/>
    <w:rsid w:val="006D272C"/>
    <w:rsid w:val="006D2F21"/>
    <w:rsid w:val="006D36EE"/>
    <w:rsid w:val="006D3E96"/>
    <w:rsid w:val="006D7287"/>
    <w:rsid w:val="006D7426"/>
    <w:rsid w:val="006D77B5"/>
    <w:rsid w:val="006E0175"/>
    <w:rsid w:val="006E1178"/>
    <w:rsid w:val="006E2388"/>
    <w:rsid w:val="006E4A92"/>
    <w:rsid w:val="006E58C1"/>
    <w:rsid w:val="006E595F"/>
    <w:rsid w:val="006E5985"/>
    <w:rsid w:val="006E6B83"/>
    <w:rsid w:val="006F204B"/>
    <w:rsid w:val="006F2420"/>
    <w:rsid w:val="006F3493"/>
    <w:rsid w:val="006F4223"/>
    <w:rsid w:val="006F4421"/>
    <w:rsid w:val="006F445F"/>
    <w:rsid w:val="006F52F3"/>
    <w:rsid w:val="006F5540"/>
    <w:rsid w:val="006F6FAE"/>
    <w:rsid w:val="00701295"/>
    <w:rsid w:val="007025CC"/>
    <w:rsid w:val="00703E9F"/>
    <w:rsid w:val="00704A41"/>
    <w:rsid w:val="00704E30"/>
    <w:rsid w:val="00705382"/>
    <w:rsid w:val="00707699"/>
    <w:rsid w:val="007108C6"/>
    <w:rsid w:val="00711260"/>
    <w:rsid w:val="00711391"/>
    <w:rsid w:val="007125FA"/>
    <w:rsid w:val="007140F2"/>
    <w:rsid w:val="007152AB"/>
    <w:rsid w:val="007206F7"/>
    <w:rsid w:val="007251C7"/>
    <w:rsid w:val="0072526C"/>
    <w:rsid w:val="0072529A"/>
    <w:rsid w:val="0072583A"/>
    <w:rsid w:val="00726A36"/>
    <w:rsid w:val="00727060"/>
    <w:rsid w:val="007311C0"/>
    <w:rsid w:val="00733350"/>
    <w:rsid w:val="007339A2"/>
    <w:rsid w:val="00741B71"/>
    <w:rsid w:val="00741BC3"/>
    <w:rsid w:val="00743170"/>
    <w:rsid w:val="007438BD"/>
    <w:rsid w:val="007441B9"/>
    <w:rsid w:val="007447D7"/>
    <w:rsid w:val="00745039"/>
    <w:rsid w:val="00745FF5"/>
    <w:rsid w:val="00746656"/>
    <w:rsid w:val="00751F97"/>
    <w:rsid w:val="0075272E"/>
    <w:rsid w:val="007545A0"/>
    <w:rsid w:val="007569BC"/>
    <w:rsid w:val="00756F0D"/>
    <w:rsid w:val="00757849"/>
    <w:rsid w:val="00760C32"/>
    <w:rsid w:val="00761516"/>
    <w:rsid w:val="00762D98"/>
    <w:rsid w:val="007639FC"/>
    <w:rsid w:val="007655F6"/>
    <w:rsid w:val="0076604C"/>
    <w:rsid w:val="00767707"/>
    <w:rsid w:val="00772597"/>
    <w:rsid w:val="00772A35"/>
    <w:rsid w:val="007743CA"/>
    <w:rsid w:val="00775C1E"/>
    <w:rsid w:val="00777D7B"/>
    <w:rsid w:val="007800F8"/>
    <w:rsid w:val="00780D62"/>
    <w:rsid w:val="007817B7"/>
    <w:rsid w:val="00783324"/>
    <w:rsid w:val="00784204"/>
    <w:rsid w:val="0078534D"/>
    <w:rsid w:val="00786949"/>
    <w:rsid w:val="00786D0F"/>
    <w:rsid w:val="00787760"/>
    <w:rsid w:val="00787D1A"/>
    <w:rsid w:val="00790443"/>
    <w:rsid w:val="007939D4"/>
    <w:rsid w:val="00793F45"/>
    <w:rsid w:val="00794B94"/>
    <w:rsid w:val="00795317"/>
    <w:rsid w:val="0079626D"/>
    <w:rsid w:val="0079730B"/>
    <w:rsid w:val="007976A2"/>
    <w:rsid w:val="007A0232"/>
    <w:rsid w:val="007A04A3"/>
    <w:rsid w:val="007A379D"/>
    <w:rsid w:val="007A37CE"/>
    <w:rsid w:val="007A5B1B"/>
    <w:rsid w:val="007A718C"/>
    <w:rsid w:val="007B0C65"/>
    <w:rsid w:val="007B134E"/>
    <w:rsid w:val="007B2B7C"/>
    <w:rsid w:val="007B2E68"/>
    <w:rsid w:val="007B35AD"/>
    <w:rsid w:val="007B394E"/>
    <w:rsid w:val="007B4666"/>
    <w:rsid w:val="007B5DEC"/>
    <w:rsid w:val="007C0CB7"/>
    <w:rsid w:val="007C2BC8"/>
    <w:rsid w:val="007C40D2"/>
    <w:rsid w:val="007C463A"/>
    <w:rsid w:val="007C51E2"/>
    <w:rsid w:val="007C74A0"/>
    <w:rsid w:val="007C7E1F"/>
    <w:rsid w:val="007D1033"/>
    <w:rsid w:val="007D3B4E"/>
    <w:rsid w:val="007D3E1C"/>
    <w:rsid w:val="007D5A03"/>
    <w:rsid w:val="007D5B6E"/>
    <w:rsid w:val="007D69B1"/>
    <w:rsid w:val="007E0970"/>
    <w:rsid w:val="007E26C4"/>
    <w:rsid w:val="007E42D3"/>
    <w:rsid w:val="007E459B"/>
    <w:rsid w:val="007E46DD"/>
    <w:rsid w:val="007E70BA"/>
    <w:rsid w:val="007E7130"/>
    <w:rsid w:val="007F1209"/>
    <w:rsid w:val="007F1CE4"/>
    <w:rsid w:val="007F3555"/>
    <w:rsid w:val="007F6A26"/>
    <w:rsid w:val="008000EA"/>
    <w:rsid w:val="00800480"/>
    <w:rsid w:val="008021AC"/>
    <w:rsid w:val="00802458"/>
    <w:rsid w:val="00803E65"/>
    <w:rsid w:val="00805CB6"/>
    <w:rsid w:val="00805EFC"/>
    <w:rsid w:val="00806CC3"/>
    <w:rsid w:val="00810734"/>
    <w:rsid w:val="00812C4E"/>
    <w:rsid w:val="00813843"/>
    <w:rsid w:val="008147DB"/>
    <w:rsid w:val="0081579D"/>
    <w:rsid w:val="00816253"/>
    <w:rsid w:val="00816671"/>
    <w:rsid w:val="00816C59"/>
    <w:rsid w:val="00820E21"/>
    <w:rsid w:val="008237CC"/>
    <w:rsid w:val="008239B5"/>
    <w:rsid w:val="00823C35"/>
    <w:rsid w:val="008247A4"/>
    <w:rsid w:val="00824CA9"/>
    <w:rsid w:val="00825202"/>
    <w:rsid w:val="0083149C"/>
    <w:rsid w:val="00832BBC"/>
    <w:rsid w:val="008340D6"/>
    <w:rsid w:val="00834EE1"/>
    <w:rsid w:val="0083552B"/>
    <w:rsid w:val="00836096"/>
    <w:rsid w:val="008368DA"/>
    <w:rsid w:val="0084190D"/>
    <w:rsid w:val="0084259C"/>
    <w:rsid w:val="00844B10"/>
    <w:rsid w:val="00845F49"/>
    <w:rsid w:val="00846998"/>
    <w:rsid w:val="00847015"/>
    <w:rsid w:val="00850176"/>
    <w:rsid w:val="008508AA"/>
    <w:rsid w:val="00850A10"/>
    <w:rsid w:val="00857F3C"/>
    <w:rsid w:val="008612AE"/>
    <w:rsid w:val="00862807"/>
    <w:rsid w:val="0086378B"/>
    <w:rsid w:val="00866476"/>
    <w:rsid w:val="008701D8"/>
    <w:rsid w:val="00870E9F"/>
    <w:rsid w:val="00871406"/>
    <w:rsid w:val="00872676"/>
    <w:rsid w:val="0087419D"/>
    <w:rsid w:val="00874650"/>
    <w:rsid w:val="0087592E"/>
    <w:rsid w:val="008763AF"/>
    <w:rsid w:val="00876689"/>
    <w:rsid w:val="00877037"/>
    <w:rsid w:val="00882A61"/>
    <w:rsid w:val="00882BE6"/>
    <w:rsid w:val="00883057"/>
    <w:rsid w:val="0088579F"/>
    <w:rsid w:val="008860EA"/>
    <w:rsid w:val="008866D7"/>
    <w:rsid w:val="00886B2D"/>
    <w:rsid w:val="00886B7C"/>
    <w:rsid w:val="00890C12"/>
    <w:rsid w:val="008912E7"/>
    <w:rsid w:val="00892FF3"/>
    <w:rsid w:val="0089383B"/>
    <w:rsid w:val="00893FCE"/>
    <w:rsid w:val="00896798"/>
    <w:rsid w:val="00897369"/>
    <w:rsid w:val="008A1866"/>
    <w:rsid w:val="008A482D"/>
    <w:rsid w:val="008A4955"/>
    <w:rsid w:val="008A5363"/>
    <w:rsid w:val="008A634F"/>
    <w:rsid w:val="008B14F8"/>
    <w:rsid w:val="008B2467"/>
    <w:rsid w:val="008B4590"/>
    <w:rsid w:val="008B53F8"/>
    <w:rsid w:val="008B574F"/>
    <w:rsid w:val="008B5DA1"/>
    <w:rsid w:val="008B5DDB"/>
    <w:rsid w:val="008B7326"/>
    <w:rsid w:val="008B749F"/>
    <w:rsid w:val="008C1936"/>
    <w:rsid w:val="008C2049"/>
    <w:rsid w:val="008C2716"/>
    <w:rsid w:val="008C2A21"/>
    <w:rsid w:val="008C54BD"/>
    <w:rsid w:val="008C7326"/>
    <w:rsid w:val="008C7E95"/>
    <w:rsid w:val="008D00F7"/>
    <w:rsid w:val="008D3D30"/>
    <w:rsid w:val="008D401D"/>
    <w:rsid w:val="008D48D9"/>
    <w:rsid w:val="008D4A4E"/>
    <w:rsid w:val="008D4B14"/>
    <w:rsid w:val="008D51AE"/>
    <w:rsid w:val="008D76B3"/>
    <w:rsid w:val="008D7C8F"/>
    <w:rsid w:val="008E018C"/>
    <w:rsid w:val="008E0409"/>
    <w:rsid w:val="008E2B9D"/>
    <w:rsid w:val="008E62F4"/>
    <w:rsid w:val="008E750B"/>
    <w:rsid w:val="008E7D3E"/>
    <w:rsid w:val="008F009F"/>
    <w:rsid w:val="008F1832"/>
    <w:rsid w:val="008F1BF2"/>
    <w:rsid w:val="008F261A"/>
    <w:rsid w:val="008F26FE"/>
    <w:rsid w:val="008F2920"/>
    <w:rsid w:val="008F4878"/>
    <w:rsid w:val="008F5F7D"/>
    <w:rsid w:val="008F6C30"/>
    <w:rsid w:val="008F7906"/>
    <w:rsid w:val="008F7C9E"/>
    <w:rsid w:val="009006BA"/>
    <w:rsid w:val="00900A88"/>
    <w:rsid w:val="00903299"/>
    <w:rsid w:val="00903C92"/>
    <w:rsid w:val="00904379"/>
    <w:rsid w:val="0090669C"/>
    <w:rsid w:val="009066D0"/>
    <w:rsid w:val="00906B96"/>
    <w:rsid w:val="009077A0"/>
    <w:rsid w:val="009108CF"/>
    <w:rsid w:val="00912E24"/>
    <w:rsid w:val="009132B0"/>
    <w:rsid w:val="009158BD"/>
    <w:rsid w:val="009177CA"/>
    <w:rsid w:val="00921090"/>
    <w:rsid w:val="00922E7F"/>
    <w:rsid w:val="00924070"/>
    <w:rsid w:val="0092412D"/>
    <w:rsid w:val="00926204"/>
    <w:rsid w:val="00926FCC"/>
    <w:rsid w:val="009275EE"/>
    <w:rsid w:val="00930673"/>
    <w:rsid w:val="00931442"/>
    <w:rsid w:val="00931B92"/>
    <w:rsid w:val="009346CF"/>
    <w:rsid w:val="00936CDD"/>
    <w:rsid w:val="00941365"/>
    <w:rsid w:val="0094164F"/>
    <w:rsid w:val="00944E18"/>
    <w:rsid w:val="00945950"/>
    <w:rsid w:val="009471F8"/>
    <w:rsid w:val="009475DC"/>
    <w:rsid w:val="00951342"/>
    <w:rsid w:val="009526E1"/>
    <w:rsid w:val="00953810"/>
    <w:rsid w:val="00953D19"/>
    <w:rsid w:val="00954000"/>
    <w:rsid w:val="0095590E"/>
    <w:rsid w:val="00955B98"/>
    <w:rsid w:val="009576D8"/>
    <w:rsid w:val="009579C7"/>
    <w:rsid w:val="00961A7B"/>
    <w:rsid w:val="00962720"/>
    <w:rsid w:val="009646A6"/>
    <w:rsid w:val="00964959"/>
    <w:rsid w:val="00965824"/>
    <w:rsid w:val="00965E39"/>
    <w:rsid w:val="0096672B"/>
    <w:rsid w:val="00967A76"/>
    <w:rsid w:val="009704A8"/>
    <w:rsid w:val="009710A4"/>
    <w:rsid w:val="0097188E"/>
    <w:rsid w:val="00972995"/>
    <w:rsid w:val="0097352C"/>
    <w:rsid w:val="00973AC5"/>
    <w:rsid w:val="00973B46"/>
    <w:rsid w:val="009741C9"/>
    <w:rsid w:val="0097523C"/>
    <w:rsid w:val="00976020"/>
    <w:rsid w:val="00976D8A"/>
    <w:rsid w:val="00977588"/>
    <w:rsid w:val="00977B93"/>
    <w:rsid w:val="00980914"/>
    <w:rsid w:val="0098258E"/>
    <w:rsid w:val="00982BC0"/>
    <w:rsid w:val="00986660"/>
    <w:rsid w:val="00990B88"/>
    <w:rsid w:val="00992E16"/>
    <w:rsid w:val="00993142"/>
    <w:rsid w:val="00993BC6"/>
    <w:rsid w:val="00995901"/>
    <w:rsid w:val="00996EF2"/>
    <w:rsid w:val="0099775C"/>
    <w:rsid w:val="00997F9C"/>
    <w:rsid w:val="009A1A40"/>
    <w:rsid w:val="009A1EE9"/>
    <w:rsid w:val="009A59C9"/>
    <w:rsid w:val="009A6ED9"/>
    <w:rsid w:val="009A702A"/>
    <w:rsid w:val="009B47AC"/>
    <w:rsid w:val="009B4E03"/>
    <w:rsid w:val="009B50CC"/>
    <w:rsid w:val="009B5796"/>
    <w:rsid w:val="009B5AA2"/>
    <w:rsid w:val="009B625F"/>
    <w:rsid w:val="009B630B"/>
    <w:rsid w:val="009B71E5"/>
    <w:rsid w:val="009B76F5"/>
    <w:rsid w:val="009B7859"/>
    <w:rsid w:val="009B7A61"/>
    <w:rsid w:val="009C33DA"/>
    <w:rsid w:val="009C415B"/>
    <w:rsid w:val="009C4A09"/>
    <w:rsid w:val="009C6CAA"/>
    <w:rsid w:val="009C760F"/>
    <w:rsid w:val="009D1FB4"/>
    <w:rsid w:val="009D2876"/>
    <w:rsid w:val="009D382A"/>
    <w:rsid w:val="009D4CE1"/>
    <w:rsid w:val="009D569B"/>
    <w:rsid w:val="009D627F"/>
    <w:rsid w:val="009D7E38"/>
    <w:rsid w:val="009E2B5C"/>
    <w:rsid w:val="009E3A06"/>
    <w:rsid w:val="009E3CE9"/>
    <w:rsid w:val="009E47D0"/>
    <w:rsid w:val="009E47E2"/>
    <w:rsid w:val="009E4DE2"/>
    <w:rsid w:val="009E61F4"/>
    <w:rsid w:val="009E686C"/>
    <w:rsid w:val="009E6E12"/>
    <w:rsid w:val="009F49E0"/>
    <w:rsid w:val="009F5F76"/>
    <w:rsid w:val="009F64E1"/>
    <w:rsid w:val="00A000CE"/>
    <w:rsid w:val="00A000D6"/>
    <w:rsid w:val="00A007E6"/>
    <w:rsid w:val="00A0297A"/>
    <w:rsid w:val="00A04331"/>
    <w:rsid w:val="00A07275"/>
    <w:rsid w:val="00A10A27"/>
    <w:rsid w:val="00A12197"/>
    <w:rsid w:val="00A144DD"/>
    <w:rsid w:val="00A1456D"/>
    <w:rsid w:val="00A16AC9"/>
    <w:rsid w:val="00A17F73"/>
    <w:rsid w:val="00A202CC"/>
    <w:rsid w:val="00A207CB"/>
    <w:rsid w:val="00A2249C"/>
    <w:rsid w:val="00A23C2F"/>
    <w:rsid w:val="00A24706"/>
    <w:rsid w:val="00A24FD0"/>
    <w:rsid w:val="00A254BB"/>
    <w:rsid w:val="00A25C8C"/>
    <w:rsid w:val="00A270C3"/>
    <w:rsid w:val="00A27796"/>
    <w:rsid w:val="00A30C9D"/>
    <w:rsid w:val="00A30E81"/>
    <w:rsid w:val="00A343B9"/>
    <w:rsid w:val="00A35AD3"/>
    <w:rsid w:val="00A35C5B"/>
    <w:rsid w:val="00A37883"/>
    <w:rsid w:val="00A40495"/>
    <w:rsid w:val="00A404B7"/>
    <w:rsid w:val="00A42F01"/>
    <w:rsid w:val="00A4328E"/>
    <w:rsid w:val="00A45656"/>
    <w:rsid w:val="00A45B15"/>
    <w:rsid w:val="00A45B6B"/>
    <w:rsid w:val="00A46C12"/>
    <w:rsid w:val="00A5318D"/>
    <w:rsid w:val="00A545F6"/>
    <w:rsid w:val="00A5494F"/>
    <w:rsid w:val="00A54A9F"/>
    <w:rsid w:val="00A5689A"/>
    <w:rsid w:val="00A56E8E"/>
    <w:rsid w:val="00A60151"/>
    <w:rsid w:val="00A621C4"/>
    <w:rsid w:val="00A62920"/>
    <w:rsid w:val="00A65140"/>
    <w:rsid w:val="00A67B1B"/>
    <w:rsid w:val="00A7254D"/>
    <w:rsid w:val="00A75CFB"/>
    <w:rsid w:val="00A75D58"/>
    <w:rsid w:val="00A765D9"/>
    <w:rsid w:val="00A7668D"/>
    <w:rsid w:val="00A77F44"/>
    <w:rsid w:val="00A802B1"/>
    <w:rsid w:val="00A8049C"/>
    <w:rsid w:val="00A8148D"/>
    <w:rsid w:val="00A81764"/>
    <w:rsid w:val="00A81A38"/>
    <w:rsid w:val="00A85DCC"/>
    <w:rsid w:val="00A867FC"/>
    <w:rsid w:val="00A87E52"/>
    <w:rsid w:val="00A91387"/>
    <w:rsid w:val="00A91737"/>
    <w:rsid w:val="00A918B5"/>
    <w:rsid w:val="00A9198C"/>
    <w:rsid w:val="00A935C3"/>
    <w:rsid w:val="00A93BF4"/>
    <w:rsid w:val="00A94713"/>
    <w:rsid w:val="00A96412"/>
    <w:rsid w:val="00AA0BAB"/>
    <w:rsid w:val="00AA25BD"/>
    <w:rsid w:val="00AA44F7"/>
    <w:rsid w:val="00AA70C3"/>
    <w:rsid w:val="00AB1284"/>
    <w:rsid w:val="00AB2C65"/>
    <w:rsid w:val="00AB2DA7"/>
    <w:rsid w:val="00AB3C8B"/>
    <w:rsid w:val="00AB48C7"/>
    <w:rsid w:val="00AB592E"/>
    <w:rsid w:val="00AB5ACB"/>
    <w:rsid w:val="00AB62D3"/>
    <w:rsid w:val="00AB7320"/>
    <w:rsid w:val="00AC17E8"/>
    <w:rsid w:val="00AC1E87"/>
    <w:rsid w:val="00AC2133"/>
    <w:rsid w:val="00AC24EF"/>
    <w:rsid w:val="00AC2CDC"/>
    <w:rsid w:val="00AC42FB"/>
    <w:rsid w:val="00AC444C"/>
    <w:rsid w:val="00AC663D"/>
    <w:rsid w:val="00AC677D"/>
    <w:rsid w:val="00AC69F2"/>
    <w:rsid w:val="00AD09C9"/>
    <w:rsid w:val="00AD1532"/>
    <w:rsid w:val="00AD1EF6"/>
    <w:rsid w:val="00AD2299"/>
    <w:rsid w:val="00AD279D"/>
    <w:rsid w:val="00AD3FB3"/>
    <w:rsid w:val="00AD4B4D"/>
    <w:rsid w:val="00AD5966"/>
    <w:rsid w:val="00AD6391"/>
    <w:rsid w:val="00AD70A4"/>
    <w:rsid w:val="00AD78D8"/>
    <w:rsid w:val="00AD7F91"/>
    <w:rsid w:val="00AE0BE7"/>
    <w:rsid w:val="00AE1B68"/>
    <w:rsid w:val="00AE2047"/>
    <w:rsid w:val="00AE229F"/>
    <w:rsid w:val="00AE3399"/>
    <w:rsid w:val="00AE3A54"/>
    <w:rsid w:val="00AE3E9D"/>
    <w:rsid w:val="00AE45C5"/>
    <w:rsid w:val="00AE5743"/>
    <w:rsid w:val="00AE65B0"/>
    <w:rsid w:val="00AE6EDC"/>
    <w:rsid w:val="00AF1923"/>
    <w:rsid w:val="00AF24D9"/>
    <w:rsid w:val="00AF252F"/>
    <w:rsid w:val="00AF2FAA"/>
    <w:rsid w:val="00AF3672"/>
    <w:rsid w:val="00AF37E6"/>
    <w:rsid w:val="00AF386C"/>
    <w:rsid w:val="00AF4739"/>
    <w:rsid w:val="00AF5BAC"/>
    <w:rsid w:val="00AF76FC"/>
    <w:rsid w:val="00B00F40"/>
    <w:rsid w:val="00B02AED"/>
    <w:rsid w:val="00B034C1"/>
    <w:rsid w:val="00B059CB"/>
    <w:rsid w:val="00B05E06"/>
    <w:rsid w:val="00B05E3C"/>
    <w:rsid w:val="00B06876"/>
    <w:rsid w:val="00B068AC"/>
    <w:rsid w:val="00B076C5"/>
    <w:rsid w:val="00B1003D"/>
    <w:rsid w:val="00B117DE"/>
    <w:rsid w:val="00B124FA"/>
    <w:rsid w:val="00B12D08"/>
    <w:rsid w:val="00B145D3"/>
    <w:rsid w:val="00B15649"/>
    <w:rsid w:val="00B16EBD"/>
    <w:rsid w:val="00B17DCF"/>
    <w:rsid w:val="00B2021B"/>
    <w:rsid w:val="00B229C8"/>
    <w:rsid w:val="00B2393E"/>
    <w:rsid w:val="00B24C67"/>
    <w:rsid w:val="00B25116"/>
    <w:rsid w:val="00B27805"/>
    <w:rsid w:val="00B312C3"/>
    <w:rsid w:val="00B3200C"/>
    <w:rsid w:val="00B32032"/>
    <w:rsid w:val="00B335A6"/>
    <w:rsid w:val="00B336BD"/>
    <w:rsid w:val="00B401BA"/>
    <w:rsid w:val="00B40C59"/>
    <w:rsid w:val="00B42FDC"/>
    <w:rsid w:val="00B44E1E"/>
    <w:rsid w:val="00B45122"/>
    <w:rsid w:val="00B45187"/>
    <w:rsid w:val="00B51DD5"/>
    <w:rsid w:val="00B5221E"/>
    <w:rsid w:val="00B5272F"/>
    <w:rsid w:val="00B52BC9"/>
    <w:rsid w:val="00B54812"/>
    <w:rsid w:val="00B54E60"/>
    <w:rsid w:val="00B55019"/>
    <w:rsid w:val="00B55CD5"/>
    <w:rsid w:val="00B560EF"/>
    <w:rsid w:val="00B62CC5"/>
    <w:rsid w:val="00B6385C"/>
    <w:rsid w:val="00B66E7E"/>
    <w:rsid w:val="00B67732"/>
    <w:rsid w:val="00B67804"/>
    <w:rsid w:val="00B712CA"/>
    <w:rsid w:val="00B71CAD"/>
    <w:rsid w:val="00B731B7"/>
    <w:rsid w:val="00B73B93"/>
    <w:rsid w:val="00B73E90"/>
    <w:rsid w:val="00B75F27"/>
    <w:rsid w:val="00B808C0"/>
    <w:rsid w:val="00B80C1D"/>
    <w:rsid w:val="00B82440"/>
    <w:rsid w:val="00B82A7C"/>
    <w:rsid w:val="00B82D3E"/>
    <w:rsid w:val="00B84453"/>
    <w:rsid w:val="00B852AA"/>
    <w:rsid w:val="00B85815"/>
    <w:rsid w:val="00B85853"/>
    <w:rsid w:val="00B85E7E"/>
    <w:rsid w:val="00B86018"/>
    <w:rsid w:val="00B860AE"/>
    <w:rsid w:val="00B86C23"/>
    <w:rsid w:val="00B90080"/>
    <w:rsid w:val="00B921B2"/>
    <w:rsid w:val="00B92520"/>
    <w:rsid w:val="00B92707"/>
    <w:rsid w:val="00B92935"/>
    <w:rsid w:val="00B92C86"/>
    <w:rsid w:val="00B92F7F"/>
    <w:rsid w:val="00B934DA"/>
    <w:rsid w:val="00B942AB"/>
    <w:rsid w:val="00B95BAF"/>
    <w:rsid w:val="00B96E69"/>
    <w:rsid w:val="00B96EAD"/>
    <w:rsid w:val="00B9733E"/>
    <w:rsid w:val="00B974E8"/>
    <w:rsid w:val="00BA17B4"/>
    <w:rsid w:val="00BA1852"/>
    <w:rsid w:val="00BA1BF0"/>
    <w:rsid w:val="00BA1C48"/>
    <w:rsid w:val="00BA3346"/>
    <w:rsid w:val="00BA644E"/>
    <w:rsid w:val="00BB250B"/>
    <w:rsid w:val="00BB29E9"/>
    <w:rsid w:val="00BB4158"/>
    <w:rsid w:val="00BB43C9"/>
    <w:rsid w:val="00BB4AF0"/>
    <w:rsid w:val="00BB649B"/>
    <w:rsid w:val="00BB665D"/>
    <w:rsid w:val="00BB67E6"/>
    <w:rsid w:val="00BB6D71"/>
    <w:rsid w:val="00BC273B"/>
    <w:rsid w:val="00BC2ACF"/>
    <w:rsid w:val="00BD0E55"/>
    <w:rsid w:val="00BD1731"/>
    <w:rsid w:val="00BD17AA"/>
    <w:rsid w:val="00BD3D87"/>
    <w:rsid w:val="00BD502B"/>
    <w:rsid w:val="00BD5D3B"/>
    <w:rsid w:val="00BD701C"/>
    <w:rsid w:val="00BD7676"/>
    <w:rsid w:val="00BE142C"/>
    <w:rsid w:val="00BE152D"/>
    <w:rsid w:val="00BE2330"/>
    <w:rsid w:val="00BE36C2"/>
    <w:rsid w:val="00BE3BF1"/>
    <w:rsid w:val="00BE4ED4"/>
    <w:rsid w:val="00BE55F3"/>
    <w:rsid w:val="00BF1B51"/>
    <w:rsid w:val="00BF3637"/>
    <w:rsid w:val="00BF40DF"/>
    <w:rsid w:val="00BF4749"/>
    <w:rsid w:val="00BF5983"/>
    <w:rsid w:val="00C00797"/>
    <w:rsid w:val="00C0271C"/>
    <w:rsid w:val="00C04E84"/>
    <w:rsid w:val="00C05414"/>
    <w:rsid w:val="00C06623"/>
    <w:rsid w:val="00C06675"/>
    <w:rsid w:val="00C06CC8"/>
    <w:rsid w:val="00C10366"/>
    <w:rsid w:val="00C10E23"/>
    <w:rsid w:val="00C1639C"/>
    <w:rsid w:val="00C16EAF"/>
    <w:rsid w:val="00C171BE"/>
    <w:rsid w:val="00C17995"/>
    <w:rsid w:val="00C17E4B"/>
    <w:rsid w:val="00C20481"/>
    <w:rsid w:val="00C2093A"/>
    <w:rsid w:val="00C2172F"/>
    <w:rsid w:val="00C21D6F"/>
    <w:rsid w:val="00C2206D"/>
    <w:rsid w:val="00C234E1"/>
    <w:rsid w:val="00C250B3"/>
    <w:rsid w:val="00C26F2A"/>
    <w:rsid w:val="00C27A1F"/>
    <w:rsid w:val="00C30F24"/>
    <w:rsid w:val="00C318E1"/>
    <w:rsid w:val="00C32596"/>
    <w:rsid w:val="00C32C74"/>
    <w:rsid w:val="00C336FB"/>
    <w:rsid w:val="00C353D7"/>
    <w:rsid w:val="00C3686B"/>
    <w:rsid w:val="00C414B4"/>
    <w:rsid w:val="00C4171A"/>
    <w:rsid w:val="00C4321C"/>
    <w:rsid w:val="00C43231"/>
    <w:rsid w:val="00C51A3D"/>
    <w:rsid w:val="00C52C77"/>
    <w:rsid w:val="00C569B0"/>
    <w:rsid w:val="00C6075A"/>
    <w:rsid w:val="00C61A33"/>
    <w:rsid w:val="00C6629D"/>
    <w:rsid w:val="00C724FC"/>
    <w:rsid w:val="00C73241"/>
    <w:rsid w:val="00C73382"/>
    <w:rsid w:val="00C733CF"/>
    <w:rsid w:val="00C73BF5"/>
    <w:rsid w:val="00C754A5"/>
    <w:rsid w:val="00C80D7A"/>
    <w:rsid w:val="00C81793"/>
    <w:rsid w:val="00C87938"/>
    <w:rsid w:val="00C9145A"/>
    <w:rsid w:val="00C91919"/>
    <w:rsid w:val="00C919A1"/>
    <w:rsid w:val="00C92215"/>
    <w:rsid w:val="00C932E8"/>
    <w:rsid w:val="00C93CAE"/>
    <w:rsid w:val="00C94B4D"/>
    <w:rsid w:val="00C967D0"/>
    <w:rsid w:val="00C96850"/>
    <w:rsid w:val="00C977D4"/>
    <w:rsid w:val="00CA1592"/>
    <w:rsid w:val="00CA25F0"/>
    <w:rsid w:val="00CA3128"/>
    <w:rsid w:val="00CA3625"/>
    <w:rsid w:val="00CA3858"/>
    <w:rsid w:val="00CA42CC"/>
    <w:rsid w:val="00CA4AF1"/>
    <w:rsid w:val="00CA52F8"/>
    <w:rsid w:val="00CA6959"/>
    <w:rsid w:val="00CA763A"/>
    <w:rsid w:val="00CB0C3E"/>
    <w:rsid w:val="00CB408A"/>
    <w:rsid w:val="00CB469E"/>
    <w:rsid w:val="00CB4BA7"/>
    <w:rsid w:val="00CB6989"/>
    <w:rsid w:val="00CB7472"/>
    <w:rsid w:val="00CB7569"/>
    <w:rsid w:val="00CC1107"/>
    <w:rsid w:val="00CC1AD2"/>
    <w:rsid w:val="00CC2180"/>
    <w:rsid w:val="00CC27A4"/>
    <w:rsid w:val="00CC2E47"/>
    <w:rsid w:val="00CC351F"/>
    <w:rsid w:val="00CC3772"/>
    <w:rsid w:val="00CC3B3E"/>
    <w:rsid w:val="00CC4124"/>
    <w:rsid w:val="00CC73FB"/>
    <w:rsid w:val="00CD0B05"/>
    <w:rsid w:val="00CD17E6"/>
    <w:rsid w:val="00CD20AF"/>
    <w:rsid w:val="00CD31FB"/>
    <w:rsid w:val="00CD5E27"/>
    <w:rsid w:val="00CE121D"/>
    <w:rsid w:val="00CE1413"/>
    <w:rsid w:val="00CE1AFB"/>
    <w:rsid w:val="00CE516A"/>
    <w:rsid w:val="00CE5832"/>
    <w:rsid w:val="00CE661D"/>
    <w:rsid w:val="00CE6D35"/>
    <w:rsid w:val="00CE6E90"/>
    <w:rsid w:val="00CE7A99"/>
    <w:rsid w:val="00CF1275"/>
    <w:rsid w:val="00CF1832"/>
    <w:rsid w:val="00CF27DE"/>
    <w:rsid w:val="00CF29CF"/>
    <w:rsid w:val="00CF2CD0"/>
    <w:rsid w:val="00CF3B13"/>
    <w:rsid w:val="00CF3DEF"/>
    <w:rsid w:val="00CF7EC6"/>
    <w:rsid w:val="00D00963"/>
    <w:rsid w:val="00D04662"/>
    <w:rsid w:val="00D05317"/>
    <w:rsid w:val="00D05946"/>
    <w:rsid w:val="00D1102A"/>
    <w:rsid w:val="00D11279"/>
    <w:rsid w:val="00D11BE9"/>
    <w:rsid w:val="00D12917"/>
    <w:rsid w:val="00D137BC"/>
    <w:rsid w:val="00D14DC0"/>
    <w:rsid w:val="00D14DEC"/>
    <w:rsid w:val="00D15080"/>
    <w:rsid w:val="00D15AE8"/>
    <w:rsid w:val="00D1600A"/>
    <w:rsid w:val="00D17A71"/>
    <w:rsid w:val="00D204AA"/>
    <w:rsid w:val="00D20DA8"/>
    <w:rsid w:val="00D2149D"/>
    <w:rsid w:val="00D21F71"/>
    <w:rsid w:val="00D2281F"/>
    <w:rsid w:val="00D22E79"/>
    <w:rsid w:val="00D23EF3"/>
    <w:rsid w:val="00D26E7B"/>
    <w:rsid w:val="00D274A0"/>
    <w:rsid w:val="00D300D1"/>
    <w:rsid w:val="00D310D3"/>
    <w:rsid w:val="00D32317"/>
    <w:rsid w:val="00D33949"/>
    <w:rsid w:val="00D33DA4"/>
    <w:rsid w:val="00D3576A"/>
    <w:rsid w:val="00D35A71"/>
    <w:rsid w:val="00D3665F"/>
    <w:rsid w:val="00D36FF3"/>
    <w:rsid w:val="00D37D1C"/>
    <w:rsid w:val="00D4052E"/>
    <w:rsid w:val="00D41C61"/>
    <w:rsid w:val="00D428FB"/>
    <w:rsid w:val="00D42947"/>
    <w:rsid w:val="00D42A9B"/>
    <w:rsid w:val="00D42BEB"/>
    <w:rsid w:val="00D43329"/>
    <w:rsid w:val="00D43B41"/>
    <w:rsid w:val="00D43B5E"/>
    <w:rsid w:val="00D46EDD"/>
    <w:rsid w:val="00D47000"/>
    <w:rsid w:val="00D47462"/>
    <w:rsid w:val="00D47518"/>
    <w:rsid w:val="00D50892"/>
    <w:rsid w:val="00D516A9"/>
    <w:rsid w:val="00D53F67"/>
    <w:rsid w:val="00D547D8"/>
    <w:rsid w:val="00D54BA7"/>
    <w:rsid w:val="00D55772"/>
    <w:rsid w:val="00D5714F"/>
    <w:rsid w:val="00D572C1"/>
    <w:rsid w:val="00D57CE4"/>
    <w:rsid w:val="00D600EC"/>
    <w:rsid w:val="00D61361"/>
    <w:rsid w:val="00D61400"/>
    <w:rsid w:val="00D641FA"/>
    <w:rsid w:val="00D64523"/>
    <w:rsid w:val="00D71249"/>
    <w:rsid w:val="00D71FFF"/>
    <w:rsid w:val="00D72320"/>
    <w:rsid w:val="00D72432"/>
    <w:rsid w:val="00D73D96"/>
    <w:rsid w:val="00D74184"/>
    <w:rsid w:val="00D75A57"/>
    <w:rsid w:val="00D76135"/>
    <w:rsid w:val="00D814D3"/>
    <w:rsid w:val="00D8261E"/>
    <w:rsid w:val="00D8398C"/>
    <w:rsid w:val="00D84EDD"/>
    <w:rsid w:val="00D8537F"/>
    <w:rsid w:val="00D907EF"/>
    <w:rsid w:val="00D9165F"/>
    <w:rsid w:val="00D92CC1"/>
    <w:rsid w:val="00D93257"/>
    <w:rsid w:val="00D9578A"/>
    <w:rsid w:val="00D970DC"/>
    <w:rsid w:val="00DA17F3"/>
    <w:rsid w:val="00DA2606"/>
    <w:rsid w:val="00DA3455"/>
    <w:rsid w:val="00DA3813"/>
    <w:rsid w:val="00DA3C0A"/>
    <w:rsid w:val="00DA56A1"/>
    <w:rsid w:val="00DA56B1"/>
    <w:rsid w:val="00DB18C5"/>
    <w:rsid w:val="00DB1D47"/>
    <w:rsid w:val="00DB3D3F"/>
    <w:rsid w:val="00DB4F11"/>
    <w:rsid w:val="00DB5625"/>
    <w:rsid w:val="00DB5898"/>
    <w:rsid w:val="00DB5FB1"/>
    <w:rsid w:val="00DB61ED"/>
    <w:rsid w:val="00DB6EA3"/>
    <w:rsid w:val="00DC0255"/>
    <w:rsid w:val="00DC0B10"/>
    <w:rsid w:val="00DC14F5"/>
    <w:rsid w:val="00DC1D9B"/>
    <w:rsid w:val="00DC360F"/>
    <w:rsid w:val="00DC366A"/>
    <w:rsid w:val="00DC3E8F"/>
    <w:rsid w:val="00DC4B9A"/>
    <w:rsid w:val="00DD02BC"/>
    <w:rsid w:val="00DD16FE"/>
    <w:rsid w:val="00DD2617"/>
    <w:rsid w:val="00DD36E1"/>
    <w:rsid w:val="00DD38D6"/>
    <w:rsid w:val="00DD4699"/>
    <w:rsid w:val="00DD5300"/>
    <w:rsid w:val="00DD562B"/>
    <w:rsid w:val="00DD7179"/>
    <w:rsid w:val="00DD7DD2"/>
    <w:rsid w:val="00DD7F98"/>
    <w:rsid w:val="00DE01FF"/>
    <w:rsid w:val="00DE1947"/>
    <w:rsid w:val="00DE20D5"/>
    <w:rsid w:val="00DE36D0"/>
    <w:rsid w:val="00DE460B"/>
    <w:rsid w:val="00DE4D9E"/>
    <w:rsid w:val="00DE5287"/>
    <w:rsid w:val="00DE5A72"/>
    <w:rsid w:val="00DE6DD2"/>
    <w:rsid w:val="00DE7417"/>
    <w:rsid w:val="00DE7EBC"/>
    <w:rsid w:val="00DF31E6"/>
    <w:rsid w:val="00DF4D1C"/>
    <w:rsid w:val="00DF5EF7"/>
    <w:rsid w:val="00E01992"/>
    <w:rsid w:val="00E037BE"/>
    <w:rsid w:val="00E0493A"/>
    <w:rsid w:val="00E06FF5"/>
    <w:rsid w:val="00E074A2"/>
    <w:rsid w:val="00E103EC"/>
    <w:rsid w:val="00E150E4"/>
    <w:rsid w:val="00E17A0F"/>
    <w:rsid w:val="00E20F13"/>
    <w:rsid w:val="00E22FDC"/>
    <w:rsid w:val="00E23B86"/>
    <w:rsid w:val="00E24268"/>
    <w:rsid w:val="00E25AAA"/>
    <w:rsid w:val="00E27044"/>
    <w:rsid w:val="00E30F61"/>
    <w:rsid w:val="00E314FD"/>
    <w:rsid w:val="00E321FE"/>
    <w:rsid w:val="00E325BD"/>
    <w:rsid w:val="00E334B5"/>
    <w:rsid w:val="00E33A9C"/>
    <w:rsid w:val="00E33D53"/>
    <w:rsid w:val="00E348C4"/>
    <w:rsid w:val="00E35B7E"/>
    <w:rsid w:val="00E41DD3"/>
    <w:rsid w:val="00E42396"/>
    <w:rsid w:val="00E42976"/>
    <w:rsid w:val="00E4385B"/>
    <w:rsid w:val="00E44BF1"/>
    <w:rsid w:val="00E452D5"/>
    <w:rsid w:val="00E45748"/>
    <w:rsid w:val="00E45D68"/>
    <w:rsid w:val="00E46E2A"/>
    <w:rsid w:val="00E47268"/>
    <w:rsid w:val="00E47D29"/>
    <w:rsid w:val="00E47F72"/>
    <w:rsid w:val="00E50101"/>
    <w:rsid w:val="00E50D85"/>
    <w:rsid w:val="00E51A84"/>
    <w:rsid w:val="00E51AE8"/>
    <w:rsid w:val="00E5207F"/>
    <w:rsid w:val="00E523F2"/>
    <w:rsid w:val="00E535A7"/>
    <w:rsid w:val="00E53624"/>
    <w:rsid w:val="00E544B2"/>
    <w:rsid w:val="00E54B7D"/>
    <w:rsid w:val="00E55F0F"/>
    <w:rsid w:val="00E572F1"/>
    <w:rsid w:val="00E61B20"/>
    <w:rsid w:val="00E61EC8"/>
    <w:rsid w:val="00E62B88"/>
    <w:rsid w:val="00E62D59"/>
    <w:rsid w:val="00E636C9"/>
    <w:rsid w:val="00E6473C"/>
    <w:rsid w:val="00E6590D"/>
    <w:rsid w:val="00E659CB"/>
    <w:rsid w:val="00E65C34"/>
    <w:rsid w:val="00E6645E"/>
    <w:rsid w:val="00E67C16"/>
    <w:rsid w:val="00E67ED5"/>
    <w:rsid w:val="00E70232"/>
    <w:rsid w:val="00E72A0C"/>
    <w:rsid w:val="00E73F27"/>
    <w:rsid w:val="00E74F84"/>
    <w:rsid w:val="00E76AD3"/>
    <w:rsid w:val="00E77BC1"/>
    <w:rsid w:val="00E77FFB"/>
    <w:rsid w:val="00E863C3"/>
    <w:rsid w:val="00E87923"/>
    <w:rsid w:val="00E87AC4"/>
    <w:rsid w:val="00E91197"/>
    <w:rsid w:val="00E91419"/>
    <w:rsid w:val="00E96AD9"/>
    <w:rsid w:val="00EA2CA9"/>
    <w:rsid w:val="00EA57F5"/>
    <w:rsid w:val="00EB09A8"/>
    <w:rsid w:val="00EB203B"/>
    <w:rsid w:val="00EB3347"/>
    <w:rsid w:val="00EB71D4"/>
    <w:rsid w:val="00EC23C4"/>
    <w:rsid w:val="00EC2E99"/>
    <w:rsid w:val="00EC399F"/>
    <w:rsid w:val="00EC5EB3"/>
    <w:rsid w:val="00EC7967"/>
    <w:rsid w:val="00EC7A8C"/>
    <w:rsid w:val="00ED00A1"/>
    <w:rsid w:val="00ED18D0"/>
    <w:rsid w:val="00ED26B8"/>
    <w:rsid w:val="00ED42E7"/>
    <w:rsid w:val="00ED462A"/>
    <w:rsid w:val="00ED5099"/>
    <w:rsid w:val="00ED6BCD"/>
    <w:rsid w:val="00EE0096"/>
    <w:rsid w:val="00EE09B7"/>
    <w:rsid w:val="00EE1A1F"/>
    <w:rsid w:val="00EE3C7B"/>
    <w:rsid w:val="00EE4E0A"/>
    <w:rsid w:val="00EE5547"/>
    <w:rsid w:val="00EE5D5A"/>
    <w:rsid w:val="00EE5DE6"/>
    <w:rsid w:val="00EE7240"/>
    <w:rsid w:val="00EF0661"/>
    <w:rsid w:val="00EF084A"/>
    <w:rsid w:val="00EF5306"/>
    <w:rsid w:val="00EF6D92"/>
    <w:rsid w:val="00EF6DFC"/>
    <w:rsid w:val="00EF6E60"/>
    <w:rsid w:val="00EF6FA9"/>
    <w:rsid w:val="00F02BE3"/>
    <w:rsid w:val="00F02E9E"/>
    <w:rsid w:val="00F04499"/>
    <w:rsid w:val="00F05A54"/>
    <w:rsid w:val="00F071C6"/>
    <w:rsid w:val="00F1014A"/>
    <w:rsid w:val="00F10351"/>
    <w:rsid w:val="00F117F4"/>
    <w:rsid w:val="00F117FD"/>
    <w:rsid w:val="00F13347"/>
    <w:rsid w:val="00F136DC"/>
    <w:rsid w:val="00F13E5F"/>
    <w:rsid w:val="00F15915"/>
    <w:rsid w:val="00F16AD4"/>
    <w:rsid w:val="00F200F0"/>
    <w:rsid w:val="00F20449"/>
    <w:rsid w:val="00F207DE"/>
    <w:rsid w:val="00F22906"/>
    <w:rsid w:val="00F24687"/>
    <w:rsid w:val="00F24956"/>
    <w:rsid w:val="00F24E03"/>
    <w:rsid w:val="00F2643E"/>
    <w:rsid w:val="00F2702F"/>
    <w:rsid w:val="00F276E0"/>
    <w:rsid w:val="00F31A3D"/>
    <w:rsid w:val="00F32727"/>
    <w:rsid w:val="00F333AD"/>
    <w:rsid w:val="00F3781E"/>
    <w:rsid w:val="00F37C35"/>
    <w:rsid w:val="00F4153D"/>
    <w:rsid w:val="00F41F35"/>
    <w:rsid w:val="00F44480"/>
    <w:rsid w:val="00F51F6B"/>
    <w:rsid w:val="00F52038"/>
    <w:rsid w:val="00F52372"/>
    <w:rsid w:val="00F5244E"/>
    <w:rsid w:val="00F53296"/>
    <w:rsid w:val="00F53AD5"/>
    <w:rsid w:val="00F53F65"/>
    <w:rsid w:val="00F5618D"/>
    <w:rsid w:val="00F56FDD"/>
    <w:rsid w:val="00F5778E"/>
    <w:rsid w:val="00F57823"/>
    <w:rsid w:val="00F57D70"/>
    <w:rsid w:val="00F603F8"/>
    <w:rsid w:val="00F604EC"/>
    <w:rsid w:val="00F60DA2"/>
    <w:rsid w:val="00F6246B"/>
    <w:rsid w:val="00F62BE1"/>
    <w:rsid w:val="00F6459D"/>
    <w:rsid w:val="00F64815"/>
    <w:rsid w:val="00F65995"/>
    <w:rsid w:val="00F667FD"/>
    <w:rsid w:val="00F7012D"/>
    <w:rsid w:val="00F717B5"/>
    <w:rsid w:val="00F725F2"/>
    <w:rsid w:val="00F72ACD"/>
    <w:rsid w:val="00F7585B"/>
    <w:rsid w:val="00F77C84"/>
    <w:rsid w:val="00F815E2"/>
    <w:rsid w:val="00F81847"/>
    <w:rsid w:val="00F82CDA"/>
    <w:rsid w:val="00F82E25"/>
    <w:rsid w:val="00F84BB7"/>
    <w:rsid w:val="00F87283"/>
    <w:rsid w:val="00F874CF"/>
    <w:rsid w:val="00F87AD4"/>
    <w:rsid w:val="00F87BF0"/>
    <w:rsid w:val="00F87E03"/>
    <w:rsid w:val="00F91FB0"/>
    <w:rsid w:val="00F92BD6"/>
    <w:rsid w:val="00F92FCE"/>
    <w:rsid w:val="00F930B9"/>
    <w:rsid w:val="00F9320C"/>
    <w:rsid w:val="00F93788"/>
    <w:rsid w:val="00F94A0B"/>
    <w:rsid w:val="00F95131"/>
    <w:rsid w:val="00F95315"/>
    <w:rsid w:val="00F95987"/>
    <w:rsid w:val="00FA1141"/>
    <w:rsid w:val="00FA2604"/>
    <w:rsid w:val="00FA479D"/>
    <w:rsid w:val="00FA7A0E"/>
    <w:rsid w:val="00FA7C23"/>
    <w:rsid w:val="00FB1D7A"/>
    <w:rsid w:val="00FB4352"/>
    <w:rsid w:val="00FB450B"/>
    <w:rsid w:val="00FB5048"/>
    <w:rsid w:val="00FB5AC1"/>
    <w:rsid w:val="00FC3870"/>
    <w:rsid w:val="00FC6A17"/>
    <w:rsid w:val="00FD0843"/>
    <w:rsid w:val="00FD1C41"/>
    <w:rsid w:val="00FD3093"/>
    <w:rsid w:val="00FD4928"/>
    <w:rsid w:val="00FD6EA1"/>
    <w:rsid w:val="00FE16F2"/>
    <w:rsid w:val="00FE25A7"/>
    <w:rsid w:val="00FE2D7A"/>
    <w:rsid w:val="00FE3652"/>
    <w:rsid w:val="00FE3B39"/>
    <w:rsid w:val="00FE48EE"/>
    <w:rsid w:val="00FE4C23"/>
    <w:rsid w:val="00FE7256"/>
    <w:rsid w:val="00FE785D"/>
    <w:rsid w:val="00FF04DA"/>
    <w:rsid w:val="00FF2203"/>
    <w:rsid w:val="00FF383B"/>
    <w:rsid w:val="00FF4B39"/>
    <w:rsid w:val="00FF66B2"/>
    <w:rsid w:val="00FF6B59"/>
    <w:rsid w:val="00FF7751"/>
    <w:rsid w:val="00FF78C0"/>
    <w:rsid w:val="00FF78D6"/>
    <w:rsid w:val="00FF7A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AB58B"/>
  <w15:docId w15:val="{BA6CF05D-06DF-47A0-9E01-3821CB407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12B"/>
  </w:style>
  <w:style w:type="paragraph" w:styleId="berschrift1">
    <w:name w:val="heading 1"/>
    <w:basedOn w:val="Standard"/>
    <w:next w:val="Standard"/>
    <w:link w:val="berschrift1Zchn"/>
    <w:uiPriority w:val="9"/>
    <w:qFormat/>
    <w:rsid w:val="00E03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E59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202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E7D3E"/>
    <w:rPr>
      <w:color w:val="0000FF"/>
      <w:u w:val="single"/>
    </w:rPr>
  </w:style>
  <w:style w:type="paragraph" w:styleId="StandardWeb">
    <w:name w:val="Normal (Web)"/>
    <w:basedOn w:val="Standard"/>
    <w:uiPriority w:val="99"/>
    <w:unhideWhenUsed/>
    <w:rsid w:val="008E7D3E"/>
    <w:pPr>
      <w:spacing w:before="100" w:beforeAutospacing="1" w:after="100" w:afterAutospacing="1" w:line="240" w:lineRule="auto"/>
    </w:pPr>
    <w:rPr>
      <w:rFonts w:ascii="Times New Roman" w:hAnsi="Times New Roman" w:cs="Times New Roman"/>
      <w:sz w:val="24"/>
      <w:szCs w:val="24"/>
      <w:lang w:eastAsia="de-DE"/>
    </w:rPr>
  </w:style>
  <w:style w:type="character" w:styleId="Hervorhebung">
    <w:name w:val="Emphasis"/>
    <w:basedOn w:val="Absatz-Standardschriftart"/>
    <w:uiPriority w:val="20"/>
    <w:qFormat/>
    <w:rsid w:val="008E7D3E"/>
    <w:rPr>
      <w:i/>
      <w:iCs/>
    </w:rPr>
  </w:style>
  <w:style w:type="paragraph" w:styleId="Sprechblasentext">
    <w:name w:val="Balloon Text"/>
    <w:basedOn w:val="Standard"/>
    <w:link w:val="SprechblasentextZchn"/>
    <w:uiPriority w:val="99"/>
    <w:semiHidden/>
    <w:unhideWhenUsed/>
    <w:rsid w:val="003E44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485"/>
    <w:rPr>
      <w:rFonts w:ascii="Segoe UI" w:hAnsi="Segoe UI" w:cs="Segoe UI"/>
      <w:sz w:val="18"/>
      <w:szCs w:val="18"/>
    </w:rPr>
  </w:style>
  <w:style w:type="character" w:styleId="Kommentarzeichen">
    <w:name w:val="annotation reference"/>
    <w:basedOn w:val="Absatz-Standardschriftart"/>
    <w:uiPriority w:val="99"/>
    <w:semiHidden/>
    <w:unhideWhenUsed/>
    <w:rsid w:val="00334076"/>
    <w:rPr>
      <w:sz w:val="16"/>
      <w:szCs w:val="16"/>
    </w:rPr>
  </w:style>
  <w:style w:type="paragraph" w:styleId="Kommentartext">
    <w:name w:val="annotation text"/>
    <w:basedOn w:val="Standard"/>
    <w:link w:val="KommentartextZchn"/>
    <w:uiPriority w:val="99"/>
    <w:unhideWhenUsed/>
    <w:rsid w:val="00334076"/>
    <w:pPr>
      <w:spacing w:line="240" w:lineRule="auto"/>
    </w:pPr>
    <w:rPr>
      <w:sz w:val="20"/>
      <w:szCs w:val="20"/>
    </w:rPr>
  </w:style>
  <w:style w:type="character" w:customStyle="1" w:styleId="KommentartextZchn">
    <w:name w:val="Kommentartext Zchn"/>
    <w:basedOn w:val="Absatz-Standardschriftart"/>
    <w:link w:val="Kommentartext"/>
    <w:uiPriority w:val="99"/>
    <w:rsid w:val="00334076"/>
    <w:rPr>
      <w:sz w:val="20"/>
      <w:szCs w:val="20"/>
    </w:rPr>
  </w:style>
  <w:style w:type="paragraph" w:styleId="Kommentarthema">
    <w:name w:val="annotation subject"/>
    <w:basedOn w:val="Kommentartext"/>
    <w:next w:val="Kommentartext"/>
    <w:link w:val="KommentarthemaZchn"/>
    <w:uiPriority w:val="99"/>
    <w:semiHidden/>
    <w:unhideWhenUsed/>
    <w:rsid w:val="00334076"/>
    <w:rPr>
      <w:b/>
      <w:bCs/>
    </w:rPr>
  </w:style>
  <w:style w:type="character" w:customStyle="1" w:styleId="KommentarthemaZchn">
    <w:name w:val="Kommentarthema Zchn"/>
    <w:basedOn w:val="KommentartextZchn"/>
    <w:link w:val="Kommentarthema"/>
    <w:uiPriority w:val="99"/>
    <w:semiHidden/>
    <w:rsid w:val="00334076"/>
    <w:rPr>
      <w:b/>
      <w:bCs/>
      <w:sz w:val="20"/>
      <w:szCs w:val="20"/>
    </w:rPr>
  </w:style>
  <w:style w:type="paragraph" w:customStyle="1" w:styleId="Default">
    <w:name w:val="Default"/>
    <w:rsid w:val="00F56FDD"/>
    <w:pPr>
      <w:autoSpaceDE w:val="0"/>
      <w:autoSpaceDN w:val="0"/>
      <w:adjustRightInd w:val="0"/>
      <w:spacing w:after="0" w:line="240" w:lineRule="auto"/>
    </w:pPr>
    <w:rPr>
      <w:rFonts w:ascii="Calibri" w:hAnsi="Calibri" w:cs="Calibri"/>
      <w:color w:val="000000"/>
      <w:sz w:val="24"/>
      <w:szCs w:val="24"/>
    </w:rPr>
  </w:style>
  <w:style w:type="paragraph" w:styleId="berarbeitung">
    <w:name w:val="Revision"/>
    <w:hidden/>
    <w:uiPriority w:val="99"/>
    <w:semiHidden/>
    <w:rsid w:val="002E0A0D"/>
    <w:pPr>
      <w:spacing w:after="0" w:line="240" w:lineRule="auto"/>
    </w:pPr>
  </w:style>
  <w:style w:type="paragraph" w:styleId="Listenabsatz">
    <w:name w:val="List Paragraph"/>
    <w:aliases w:val="U 5"/>
    <w:basedOn w:val="Standard"/>
    <w:link w:val="ListenabsatzZchn"/>
    <w:uiPriority w:val="34"/>
    <w:qFormat/>
    <w:rsid w:val="00384A79"/>
    <w:pPr>
      <w:ind w:left="720"/>
      <w:contextualSpacing/>
    </w:pPr>
  </w:style>
  <w:style w:type="paragraph" w:styleId="Kopfzeile">
    <w:name w:val="header"/>
    <w:basedOn w:val="Standard"/>
    <w:link w:val="KopfzeileZchn"/>
    <w:uiPriority w:val="99"/>
    <w:unhideWhenUsed/>
    <w:rsid w:val="00DC3E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E8F"/>
  </w:style>
  <w:style w:type="paragraph" w:styleId="Fuzeile">
    <w:name w:val="footer"/>
    <w:basedOn w:val="Standard"/>
    <w:link w:val="FuzeileZchn"/>
    <w:uiPriority w:val="99"/>
    <w:unhideWhenUsed/>
    <w:rsid w:val="00DC3E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E8F"/>
  </w:style>
  <w:style w:type="paragraph" w:styleId="Funotentext">
    <w:name w:val="footnote text"/>
    <w:basedOn w:val="Standard"/>
    <w:link w:val="FunotentextZchn"/>
    <w:uiPriority w:val="99"/>
    <w:semiHidden/>
    <w:unhideWhenUsed/>
    <w:rsid w:val="00BE14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142C"/>
    <w:rPr>
      <w:sz w:val="20"/>
      <w:szCs w:val="20"/>
    </w:rPr>
  </w:style>
  <w:style w:type="character" w:styleId="Funotenzeichen">
    <w:name w:val="footnote reference"/>
    <w:basedOn w:val="Absatz-Standardschriftart"/>
    <w:uiPriority w:val="99"/>
    <w:semiHidden/>
    <w:unhideWhenUsed/>
    <w:rsid w:val="00BE142C"/>
    <w:rPr>
      <w:vertAlign w:val="superscript"/>
    </w:rPr>
  </w:style>
  <w:style w:type="character" w:customStyle="1" w:styleId="normaltextrun">
    <w:name w:val="normaltextrun"/>
    <w:basedOn w:val="Absatz-Standardschriftart"/>
    <w:rsid w:val="0067536D"/>
  </w:style>
  <w:style w:type="paragraph" w:customStyle="1" w:styleId="paragraph">
    <w:name w:val="paragraph"/>
    <w:basedOn w:val="Standard"/>
    <w:rsid w:val="0067536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67536D"/>
  </w:style>
  <w:style w:type="character" w:customStyle="1" w:styleId="berschrift1Zchn">
    <w:name w:val="Überschrift 1 Zchn"/>
    <w:basedOn w:val="Absatz-Standardschriftart"/>
    <w:link w:val="berschrift1"/>
    <w:uiPriority w:val="9"/>
    <w:rsid w:val="00E037B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37BE"/>
    <w:pPr>
      <w:spacing w:line="259" w:lineRule="auto"/>
      <w:outlineLvl w:val="9"/>
    </w:pPr>
    <w:rPr>
      <w:lang w:eastAsia="de-DE"/>
    </w:rPr>
  </w:style>
  <w:style w:type="paragraph" w:styleId="Verzeichnis1">
    <w:name w:val="toc 1"/>
    <w:basedOn w:val="Standard"/>
    <w:next w:val="Standard"/>
    <w:autoRedefine/>
    <w:uiPriority w:val="39"/>
    <w:unhideWhenUsed/>
    <w:rsid w:val="0062394D"/>
    <w:pPr>
      <w:tabs>
        <w:tab w:val="left" w:pos="426"/>
        <w:tab w:val="right" w:leader="dot" w:pos="9736"/>
      </w:tabs>
      <w:spacing w:after="100"/>
    </w:pPr>
  </w:style>
  <w:style w:type="character" w:customStyle="1" w:styleId="berschrift2Zchn">
    <w:name w:val="Überschrift 2 Zchn"/>
    <w:basedOn w:val="Absatz-Standardschriftart"/>
    <w:link w:val="berschrift2"/>
    <w:uiPriority w:val="9"/>
    <w:rsid w:val="006E5985"/>
    <w:rPr>
      <w:rFonts w:asciiTheme="majorHAnsi" w:eastAsiaTheme="majorEastAsia" w:hAnsiTheme="majorHAnsi" w:cstheme="majorBidi"/>
      <w:color w:val="365F91" w:themeColor="accent1" w:themeShade="BF"/>
      <w:sz w:val="26"/>
      <w:szCs w:val="26"/>
    </w:rPr>
  </w:style>
  <w:style w:type="table" w:customStyle="1" w:styleId="TableGrid">
    <w:name w:val="TableGrid"/>
    <w:rsid w:val="00976D8A"/>
    <w:pPr>
      <w:spacing w:after="0" w:line="240" w:lineRule="auto"/>
    </w:pPr>
    <w:rPr>
      <w:rFonts w:eastAsiaTheme="minorEastAsia"/>
      <w:lang w:eastAsia="de-DE"/>
    </w:rPr>
    <w:tblPr>
      <w:tblCellMar>
        <w:top w:w="0" w:type="dxa"/>
        <w:left w:w="0" w:type="dxa"/>
        <w:bottom w:w="0" w:type="dxa"/>
        <w:right w:w="0" w:type="dxa"/>
      </w:tblCellMar>
    </w:tblPr>
  </w:style>
  <w:style w:type="table" w:styleId="Tabellenraster">
    <w:name w:val="Table Grid"/>
    <w:basedOn w:val="NormaleTabelle"/>
    <w:uiPriority w:val="39"/>
    <w:rsid w:val="007F120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2021B"/>
    <w:rPr>
      <w:rFonts w:asciiTheme="majorHAnsi" w:eastAsiaTheme="majorEastAsia" w:hAnsiTheme="majorHAnsi" w:cstheme="majorBidi"/>
      <w:color w:val="243F60" w:themeColor="accent1" w:themeShade="7F"/>
      <w:sz w:val="24"/>
      <w:szCs w:val="24"/>
    </w:rPr>
  </w:style>
  <w:style w:type="character" w:customStyle="1" w:styleId="ListenabsatzZchn">
    <w:name w:val="Listenabsatz Zchn"/>
    <w:aliases w:val="U 5 Zchn"/>
    <w:link w:val="Listenabsatz"/>
    <w:uiPriority w:val="34"/>
    <w:locked/>
    <w:rsid w:val="00BD3D87"/>
  </w:style>
  <w:style w:type="paragraph" w:styleId="KeinLeerraum">
    <w:name w:val="No Spacing"/>
    <w:uiPriority w:val="1"/>
    <w:qFormat/>
    <w:rsid w:val="00BD3D87"/>
    <w:pPr>
      <w:spacing w:after="0" w:line="240" w:lineRule="auto"/>
    </w:pPr>
    <w:rPr>
      <w:rFonts w:ascii="Calibri" w:eastAsia="Calibri" w:hAnsi="Calibri" w:cs="Times New Roman"/>
    </w:rPr>
  </w:style>
  <w:style w:type="paragraph" w:customStyle="1" w:styleId="Lauraberschrift1">
    <w:name w:val="Laura Überschrift 1"/>
    <w:basedOn w:val="berschrift2"/>
    <w:link w:val="Lauraberschrift1Zchn"/>
    <w:qFormat/>
    <w:rsid w:val="002A042F"/>
    <w:pPr>
      <w:keepLines w:val="0"/>
      <w:spacing w:before="0"/>
      <w:outlineLvl w:val="0"/>
    </w:pPr>
    <w:rPr>
      <w:rFonts w:eastAsia="Times New Roman"/>
      <w:b/>
      <w:bCs/>
      <w:i/>
      <w:iCs/>
      <w:color w:val="000000" w:themeColor="text1"/>
      <w:szCs w:val="28"/>
    </w:rPr>
  </w:style>
  <w:style w:type="character" w:customStyle="1" w:styleId="Lauraberschrift1Zchn">
    <w:name w:val="Laura Überschrift 1 Zchn"/>
    <w:basedOn w:val="berschrift2Zchn"/>
    <w:link w:val="Lauraberschrift1"/>
    <w:rsid w:val="002A042F"/>
    <w:rPr>
      <w:rFonts w:asciiTheme="majorHAnsi" w:eastAsia="Times New Roman" w:hAnsiTheme="majorHAnsi" w:cstheme="majorBidi"/>
      <w:b/>
      <w:bCs/>
      <w:i/>
      <w:iCs/>
      <w:color w:val="000000" w:themeColor="text1"/>
      <w:sz w:val="26"/>
      <w:szCs w:val="28"/>
    </w:rPr>
  </w:style>
  <w:style w:type="character" w:styleId="NichtaufgelsteErwhnung">
    <w:name w:val="Unresolved Mention"/>
    <w:basedOn w:val="Absatz-Standardschriftart"/>
    <w:uiPriority w:val="99"/>
    <w:semiHidden/>
    <w:unhideWhenUsed/>
    <w:rsid w:val="001D7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85534">
      <w:bodyDiv w:val="1"/>
      <w:marLeft w:val="0"/>
      <w:marRight w:val="0"/>
      <w:marTop w:val="0"/>
      <w:marBottom w:val="0"/>
      <w:divBdr>
        <w:top w:val="none" w:sz="0" w:space="0" w:color="auto"/>
        <w:left w:val="none" w:sz="0" w:space="0" w:color="auto"/>
        <w:bottom w:val="none" w:sz="0" w:space="0" w:color="auto"/>
        <w:right w:val="none" w:sz="0" w:space="0" w:color="auto"/>
      </w:divBdr>
      <w:divsChild>
        <w:div w:id="192693106">
          <w:marLeft w:val="0"/>
          <w:marRight w:val="0"/>
          <w:marTop w:val="0"/>
          <w:marBottom w:val="0"/>
          <w:divBdr>
            <w:top w:val="none" w:sz="0" w:space="0" w:color="auto"/>
            <w:left w:val="none" w:sz="0" w:space="0" w:color="auto"/>
            <w:bottom w:val="none" w:sz="0" w:space="0" w:color="auto"/>
            <w:right w:val="none" w:sz="0" w:space="0" w:color="auto"/>
          </w:divBdr>
        </w:div>
        <w:div w:id="294678500">
          <w:marLeft w:val="0"/>
          <w:marRight w:val="0"/>
          <w:marTop w:val="0"/>
          <w:marBottom w:val="0"/>
          <w:divBdr>
            <w:top w:val="none" w:sz="0" w:space="0" w:color="auto"/>
            <w:left w:val="none" w:sz="0" w:space="0" w:color="auto"/>
            <w:bottom w:val="none" w:sz="0" w:space="0" w:color="auto"/>
            <w:right w:val="none" w:sz="0" w:space="0" w:color="auto"/>
          </w:divBdr>
        </w:div>
        <w:div w:id="300817975">
          <w:marLeft w:val="0"/>
          <w:marRight w:val="0"/>
          <w:marTop w:val="0"/>
          <w:marBottom w:val="0"/>
          <w:divBdr>
            <w:top w:val="none" w:sz="0" w:space="0" w:color="auto"/>
            <w:left w:val="none" w:sz="0" w:space="0" w:color="auto"/>
            <w:bottom w:val="none" w:sz="0" w:space="0" w:color="auto"/>
            <w:right w:val="none" w:sz="0" w:space="0" w:color="auto"/>
          </w:divBdr>
        </w:div>
        <w:div w:id="315885267">
          <w:marLeft w:val="0"/>
          <w:marRight w:val="0"/>
          <w:marTop w:val="0"/>
          <w:marBottom w:val="0"/>
          <w:divBdr>
            <w:top w:val="none" w:sz="0" w:space="0" w:color="auto"/>
            <w:left w:val="none" w:sz="0" w:space="0" w:color="auto"/>
            <w:bottom w:val="none" w:sz="0" w:space="0" w:color="auto"/>
            <w:right w:val="none" w:sz="0" w:space="0" w:color="auto"/>
          </w:divBdr>
        </w:div>
        <w:div w:id="346447396">
          <w:marLeft w:val="0"/>
          <w:marRight w:val="0"/>
          <w:marTop w:val="0"/>
          <w:marBottom w:val="0"/>
          <w:divBdr>
            <w:top w:val="none" w:sz="0" w:space="0" w:color="auto"/>
            <w:left w:val="none" w:sz="0" w:space="0" w:color="auto"/>
            <w:bottom w:val="none" w:sz="0" w:space="0" w:color="auto"/>
            <w:right w:val="none" w:sz="0" w:space="0" w:color="auto"/>
          </w:divBdr>
        </w:div>
        <w:div w:id="389497223">
          <w:marLeft w:val="0"/>
          <w:marRight w:val="0"/>
          <w:marTop w:val="0"/>
          <w:marBottom w:val="0"/>
          <w:divBdr>
            <w:top w:val="none" w:sz="0" w:space="0" w:color="auto"/>
            <w:left w:val="none" w:sz="0" w:space="0" w:color="auto"/>
            <w:bottom w:val="none" w:sz="0" w:space="0" w:color="auto"/>
            <w:right w:val="none" w:sz="0" w:space="0" w:color="auto"/>
          </w:divBdr>
        </w:div>
        <w:div w:id="486214679">
          <w:marLeft w:val="0"/>
          <w:marRight w:val="0"/>
          <w:marTop w:val="0"/>
          <w:marBottom w:val="0"/>
          <w:divBdr>
            <w:top w:val="none" w:sz="0" w:space="0" w:color="auto"/>
            <w:left w:val="none" w:sz="0" w:space="0" w:color="auto"/>
            <w:bottom w:val="none" w:sz="0" w:space="0" w:color="auto"/>
            <w:right w:val="none" w:sz="0" w:space="0" w:color="auto"/>
          </w:divBdr>
        </w:div>
        <w:div w:id="520827681">
          <w:marLeft w:val="0"/>
          <w:marRight w:val="0"/>
          <w:marTop w:val="0"/>
          <w:marBottom w:val="0"/>
          <w:divBdr>
            <w:top w:val="none" w:sz="0" w:space="0" w:color="auto"/>
            <w:left w:val="none" w:sz="0" w:space="0" w:color="auto"/>
            <w:bottom w:val="none" w:sz="0" w:space="0" w:color="auto"/>
            <w:right w:val="none" w:sz="0" w:space="0" w:color="auto"/>
          </w:divBdr>
        </w:div>
        <w:div w:id="621690266">
          <w:marLeft w:val="0"/>
          <w:marRight w:val="0"/>
          <w:marTop w:val="0"/>
          <w:marBottom w:val="0"/>
          <w:divBdr>
            <w:top w:val="none" w:sz="0" w:space="0" w:color="auto"/>
            <w:left w:val="none" w:sz="0" w:space="0" w:color="auto"/>
            <w:bottom w:val="none" w:sz="0" w:space="0" w:color="auto"/>
            <w:right w:val="none" w:sz="0" w:space="0" w:color="auto"/>
          </w:divBdr>
        </w:div>
        <w:div w:id="754324892">
          <w:marLeft w:val="0"/>
          <w:marRight w:val="0"/>
          <w:marTop w:val="0"/>
          <w:marBottom w:val="0"/>
          <w:divBdr>
            <w:top w:val="none" w:sz="0" w:space="0" w:color="auto"/>
            <w:left w:val="none" w:sz="0" w:space="0" w:color="auto"/>
            <w:bottom w:val="none" w:sz="0" w:space="0" w:color="auto"/>
            <w:right w:val="none" w:sz="0" w:space="0" w:color="auto"/>
          </w:divBdr>
        </w:div>
        <w:div w:id="861750720">
          <w:marLeft w:val="0"/>
          <w:marRight w:val="0"/>
          <w:marTop w:val="0"/>
          <w:marBottom w:val="0"/>
          <w:divBdr>
            <w:top w:val="none" w:sz="0" w:space="0" w:color="auto"/>
            <w:left w:val="none" w:sz="0" w:space="0" w:color="auto"/>
            <w:bottom w:val="none" w:sz="0" w:space="0" w:color="auto"/>
            <w:right w:val="none" w:sz="0" w:space="0" w:color="auto"/>
          </w:divBdr>
        </w:div>
        <w:div w:id="864948890">
          <w:marLeft w:val="0"/>
          <w:marRight w:val="0"/>
          <w:marTop w:val="0"/>
          <w:marBottom w:val="0"/>
          <w:divBdr>
            <w:top w:val="none" w:sz="0" w:space="0" w:color="auto"/>
            <w:left w:val="none" w:sz="0" w:space="0" w:color="auto"/>
            <w:bottom w:val="none" w:sz="0" w:space="0" w:color="auto"/>
            <w:right w:val="none" w:sz="0" w:space="0" w:color="auto"/>
          </w:divBdr>
        </w:div>
        <w:div w:id="868638328">
          <w:marLeft w:val="0"/>
          <w:marRight w:val="0"/>
          <w:marTop w:val="0"/>
          <w:marBottom w:val="0"/>
          <w:divBdr>
            <w:top w:val="none" w:sz="0" w:space="0" w:color="auto"/>
            <w:left w:val="none" w:sz="0" w:space="0" w:color="auto"/>
            <w:bottom w:val="none" w:sz="0" w:space="0" w:color="auto"/>
            <w:right w:val="none" w:sz="0" w:space="0" w:color="auto"/>
          </w:divBdr>
        </w:div>
        <w:div w:id="989676749">
          <w:marLeft w:val="0"/>
          <w:marRight w:val="0"/>
          <w:marTop w:val="0"/>
          <w:marBottom w:val="0"/>
          <w:divBdr>
            <w:top w:val="none" w:sz="0" w:space="0" w:color="auto"/>
            <w:left w:val="none" w:sz="0" w:space="0" w:color="auto"/>
            <w:bottom w:val="none" w:sz="0" w:space="0" w:color="auto"/>
            <w:right w:val="none" w:sz="0" w:space="0" w:color="auto"/>
          </w:divBdr>
        </w:div>
        <w:div w:id="1037121698">
          <w:marLeft w:val="0"/>
          <w:marRight w:val="0"/>
          <w:marTop w:val="0"/>
          <w:marBottom w:val="0"/>
          <w:divBdr>
            <w:top w:val="none" w:sz="0" w:space="0" w:color="auto"/>
            <w:left w:val="none" w:sz="0" w:space="0" w:color="auto"/>
            <w:bottom w:val="none" w:sz="0" w:space="0" w:color="auto"/>
            <w:right w:val="none" w:sz="0" w:space="0" w:color="auto"/>
          </w:divBdr>
        </w:div>
        <w:div w:id="1094283986">
          <w:marLeft w:val="0"/>
          <w:marRight w:val="0"/>
          <w:marTop w:val="0"/>
          <w:marBottom w:val="0"/>
          <w:divBdr>
            <w:top w:val="none" w:sz="0" w:space="0" w:color="auto"/>
            <w:left w:val="none" w:sz="0" w:space="0" w:color="auto"/>
            <w:bottom w:val="none" w:sz="0" w:space="0" w:color="auto"/>
            <w:right w:val="none" w:sz="0" w:space="0" w:color="auto"/>
          </w:divBdr>
        </w:div>
        <w:div w:id="1140002469">
          <w:marLeft w:val="0"/>
          <w:marRight w:val="0"/>
          <w:marTop w:val="0"/>
          <w:marBottom w:val="0"/>
          <w:divBdr>
            <w:top w:val="none" w:sz="0" w:space="0" w:color="auto"/>
            <w:left w:val="none" w:sz="0" w:space="0" w:color="auto"/>
            <w:bottom w:val="none" w:sz="0" w:space="0" w:color="auto"/>
            <w:right w:val="none" w:sz="0" w:space="0" w:color="auto"/>
          </w:divBdr>
        </w:div>
        <w:div w:id="1158228245">
          <w:marLeft w:val="0"/>
          <w:marRight w:val="0"/>
          <w:marTop w:val="0"/>
          <w:marBottom w:val="0"/>
          <w:divBdr>
            <w:top w:val="none" w:sz="0" w:space="0" w:color="auto"/>
            <w:left w:val="none" w:sz="0" w:space="0" w:color="auto"/>
            <w:bottom w:val="none" w:sz="0" w:space="0" w:color="auto"/>
            <w:right w:val="none" w:sz="0" w:space="0" w:color="auto"/>
          </w:divBdr>
        </w:div>
        <w:div w:id="1359769749">
          <w:marLeft w:val="0"/>
          <w:marRight w:val="0"/>
          <w:marTop w:val="0"/>
          <w:marBottom w:val="0"/>
          <w:divBdr>
            <w:top w:val="none" w:sz="0" w:space="0" w:color="auto"/>
            <w:left w:val="none" w:sz="0" w:space="0" w:color="auto"/>
            <w:bottom w:val="none" w:sz="0" w:space="0" w:color="auto"/>
            <w:right w:val="none" w:sz="0" w:space="0" w:color="auto"/>
          </w:divBdr>
        </w:div>
        <w:div w:id="1399936011">
          <w:marLeft w:val="0"/>
          <w:marRight w:val="0"/>
          <w:marTop w:val="0"/>
          <w:marBottom w:val="0"/>
          <w:divBdr>
            <w:top w:val="none" w:sz="0" w:space="0" w:color="auto"/>
            <w:left w:val="none" w:sz="0" w:space="0" w:color="auto"/>
            <w:bottom w:val="none" w:sz="0" w:space="0" w:color="auto"/>
            <w:right w:val="none" w:sz="0" w:space="0" w:color="auto"/>
          </w:divBdr>
        </w:div>
        <w:div w:id="1484736919">
          <w:marLeft w:val="0"/>
          <w:marRight w:val="0"/>
          <w:marTop w:val="0"/>
          <w:marBottom w:val="0"/>
          <w:divBdr>
            <w:top w:val="none" w:sz="0" w:space="0" w:color="auto"/>
            <w:left w:val="none" w:sz="0" w:space="0" w:color="auto"/>
            <w:bottom w:val="none" w:sz="0" w:space="0" w:color="auto"/>
            <w:right w:val="none" w:sz="0" w:space="0" w:color="auto"/>
          </w:divBdr>
        </w:div>
        <w:div w:id="1698506907">
          <w:marLeft w:val="0"/>
          <w:marRight w:val="0"/>
          <w:marTop w:val="0"/>
          <w:marBottom w:val="0"/>
          <w:divBdr>
            <w:top w:val="none" w:sz="0" w:space="0" w:color="auto"/>
            <w:left w:val="none" w:sz="0" w:space="0" w:color="auto"/>
            <w:bottom w:val="none" w:sz="0" w:space="0" w:color="auto"/>
            <w:right w:val="none" w:sz="0" w:space="0" w:color="auto"/>
          </w:divBdr>
        </w:div>
        <w:div w:id="1735813262">
          <w:marLeft w:val="0"/>
          <w:marRight w:val="0"/>
          <w:marTop w:val="0"/>
          <w:marBottom w:val="0"/>
          <w:divBdr>
            <w:top w:val="none" w:sz="0" w:space="0" w:color="auto"/>
            <w:left w:val="none" w:sz="0" w:space="0" w:color="auto"/>
            <w:bottom w:val="none" w:sz="0" w:space="0" w:color="auto"/>
            <w:right w:val="none" w:sz="0" w:space="0" w:color="auto"/>
          </w:divBdr>
        </w:div>
        <w:div w:id="1772431877">
          <w:marLeft w:val="0"/>
          <w:marRight w:val="0"/>
          <w:marTop w:val="0"/>
          <w:marBottom w:val="0"/>
          <w:divBdr>
            <w:top w:val="none" w:sz="0" w:space="0" w:color="auto"/>
            <w:left w:val="none" w:sz="0" w:space="0" w:color="auto"/>
            <w:bottom w:val="none" w:sz="0" w:space="0" w:color="auto"/>
            <w:right w:val="none" w:sz="0" w:space="0" w:color="auto"/>
          </w:divBdr>
        </w:div>
        <w:div w:id="1974168154">
          <w:marLeft w:val="0"/>
          <w:marRight w:val="0"/>
          <w:marTop w:val="0"/>
          <w:marBottom w:val="0"/>
          <w:divBdr>
            <w:top w:val="none" w:sz="0" w:space="0" w:color="auto"/>
            <w:left w:val="none" w:sz="0" w:space="0" w:color="auto"/>
            <w:bottom w:val="none" w:sz="0" w:space="0" w:color="auto"/>
            <w:right w:val="none" w:sz="0" w:space="0" w:color="auto"/>
          </w:divBdr>
        </w:div>
        <w:div w:id="2128771431">
          <w:marLeft w:val="0"/>
          <w:marRight w:val="0"/>
          <w:marTop w:val="0"/>
          <w:marBottom w:val="0"/>
          <w:divBdr>
            <w:top w:val="none" w:sz="0" w:space="0" w:color="auto"/>
            <w:left w:val="none" w:sz="0" w:space="0" w:color="auto"/>
            <w:bottom w:val="none" w:sz="0" w:space="0" w:color="auto"/>
            <w:right w:val="none" w:sz="0" w:space="0" w:color="auto"/>
          </w:divBdr>
        </w:div>
      </w:divsChild>
    </w:div>
    <w:div w:id="560755248">
      <w:bodyDiv w:val="1"/>
      <w:marLeft w:val="0"/>
      <w:marRight w:val="0"/>
      <w:marTop w:val="0"/>
      <w:marBottom w:val="0"/>
      <w:divBdr>
        <w:top w:val="none" w:sz="0" w:space="0" w:color="auto"/>
        <w:left w:val="none" w:sz="0" w:space="0" w:color="auto"/>
        <w:bottom w:val="none" w:sz="0" w:space="0" w:color="auto"/>
        <w:right w:val="none" w:sz="0" w:space="0" w:color="auto"/>
      </w:divBdr>
      <w:divsChild>
        <w:div w:id="138352758">
          <w:marLeft w:val="0"/>
          <w:marRight w:val="0"/>
          <w:marTop w:val="0"/>
          <w:marBottom w:val="0"/>
          <w:divBdr>
            <w:top w:val="none" w:sz="0" w:space="0" w:color="auto"/>
            <w:left w:val="none" w:sz="0" w:space="0" w:color="auto"/>
            <w:bottom w:val="none" w:sz="0" w:space="0" w:color="auto"/>
            <w:right w:val="none" w:sz="0" w:space="0" w:color="auto"/>
          </w:divBdr>
        </w:div>
        <w:div w:id="179899171">
          <w:marLeft w:val="0"/>
          <w:marRight w:val="0"/>
          <w:marTop w:val="0"/>
          <w:marBottom w:val="0"/>
          <w:divBdr>
            <w:top w:val="none" w:sz="0" w:space="0" w:color="auto"/>
            <w:left w:val="none" w:sz="0" w:space="0" w:color="auto"/>
            <w:bottom w:val="none" w:sz="0" w:space="0" w:color="auto"/>
            <w:right w:val="none" w:sz="0" w:space="0" w:color="auto"/>
          </w:divBdr>
        </w:div>
        <w:div w:id="181893525">
          <w:marLeft w:val="0"/>
          <w:marRight w:val="0"/>
          <w:marTop w:val="0"/>
          <w:marBottom w:val="0"/>
          <w:divBdr>
            <w:top w:val="none" w:sz="0" w:space="0" w:color="auto"/>
            <w:left w:val="none" w:sz="0" w:space="0" w:color="auto"/>
            <w:bottom w:val="none" w:sz="0" w:space="0" w:color="auto"/>
            <w:right w:val="none" w:sz="0" w:space="0" w:color="auto"/>
          </w:divBdr>
        </w:div>
        <w:div w:id="409422703">
          <w:marLeft w:val="0"/>
          <w:marRight w:val="0"/>
          <w:marTop w:val="0"/>
          <w:marBottom w:val="0"/>
          <w:divBdr>
            <w:top w:val="none" w:sz="0" w:space="0" w:color="auto"/>
            <w:left w:val="none" w:sz="0" w:space="0" w:color="auto"/>
            <w:bottom w:val="none" w:sz="0" w:space="0" w:color="auto"/>
            <w:right w:val="none" w:sz="0" w:space="0" w:color="auto"/>
          </w:divBdr>
        </w:div>
        <w:div w:id="420181579">
          <w:marLeft w:val="0"/>
          <w:marRight w:val="0"/>
          <w:marTop w:val="0"/>
          <w:marBottom w:val="0"/>
          <w:divBdr>
            <w:top w:val="none" w:sz="0" w:space="0" w:color="auto"/>
            <w:left w:val="none" w:sz="0" w:space="0" w:color="auto"/>
            <w:bottom w:val="none" w:sz="0" w:space="0" w:color="auto"/>
            <w:right w:val="none" w:sz="0" w:space="0" w:color="auto"/>
          </w:divBdr>
        </w:div>
        <w:div w:id="683291502">
          <w:marLeft w:val="0"/>
          <w:marRight w:val="0"/>
          <w:marTop w:val="0"/>
          <w:marBottom w:val="0"/>
          <w:divBdr>
            <w:top w:val="none" w:sz="0" w:space="0" w:color="auto"/>
            <w:left w:val="none" w:sz="0" w:space="0" w:color="auto"/>
            <w:bottom w:val="none" w:sz="0" w:space="0" w:color="auto"/>
            <w:right w:val="none" w:sz="0" w:space="0" w:color="auto"/>
          </w:divBdr>
        </w:div>
        <w:div w:id="752703323">
          <w:marLeft w:val="0"/>
          <w:marRight w:val="0"/>
          <w:marTop w:val="0"/>
          <w:marBottom w:val="0"/>
          <w:divBdr>
            <w:top w:val="none" w:sz="0" w:space="0" w:color="auto"/>
            <w:left w:val="none" w:sz="0" w:space="0" w:color="auto"/>
            <w:bottom w:val="none" w:sz="0" w:space="0" w:color="auto"/>
            <w:right w:val="none" w:sz="0" w:space="0" w:color="auto"/>
          </w:divBdr>
        </w:div>
        <w:div w:id="753863488">
          <w:marLeft w:val="0"/>
          <w:marRight w:val="0"/>
          <w:marTop w:val="0"/>
          <w:marBottom w:val="0"/>
          <w:divBdr>
            <w:top w:val="none" w:sz="0" w:space="0" w:color="auto"/>
            <w:left w:val="none" w:sz="0" w:space="0" w:color="auto"/>
            <w:bottom w:val="none" w:sz="0" w:space="0" w:color="auto"/>
            <w:right w:val="none" w:sz="0" w:space="0" w:color="auto"/>
          </w:divBdr>
        </w:div>
        <w:div w:id="780882516">
          <w:marLeft w:val="0"/>
          <w:marRight w:val="0"/>
          <w:marTop w:val="0"/>
          <w:marBottom w:val="0"/>
          <w:divBdr>
            <w:top w:val="none" w:sz="0" w:space="0" w:color="auto"/>
            <w:left w:val="none" w:sz="0" w:space="0" w:color="auto"/>
            <w:bottom w:val="none" w:sz="0" w:space="0" w:color="auto"/>
            <w:right w:val="none" w:sz="0" w:space="0" w:color="auto"/>
          </w:divBdr>
        </w:div>
        <w:div w:id="827550879">
          <w:marLeft w:val="0"/>
          <w:marRight w:val="0"/>
          <w:marTop w:val="0"/>
          <w:marBottom w:val="0"/>
          <w:divBdr>
            <w:top w:val="none" w:sz="0" w:space="0" w:color="auto"/>
            <w:left w:val="none" w:sz="0" w:space="0" w:color="auto"/>
            <w:bottom w:val="none" w:sz="0" w:space="0" w:color="auto"/>
            <w:right w:val="none" w:sz="0" w:space="0" w:color="auto"/>
          </w:divBdr>
        </w:div>
        <w:div w:id="871115913">
          <w:marLeft w:val="0"/>
          <w:marRight w:val="0"/>
          <w:marTop w:val="0"/>
          <w:marBottom w:val="0"/>
          <w:divBdr>
            <w:top w:val="none" w:sz="0" w:space="0" w:color="auto"/>
            <w:left w:val="none" w:sz="0" w:space="0" w:color="auto"/>
            <w:bottom w:val="none" w:sz="0" w:space="0" w:color="auto"/>
            <w:right w:val="none" w:sz="0" w:space="0" w:color="auto"/>
          </w:divBdr>
        </w:div>
        <w:div w:id="890311049">
          <w:marLeft w:val="0"/>
          <w:marRight w:val="0"/>
          <w:marTop w:val="0"/>
          <w:marBottom w:val="0"/>
          <w:divBdr>
            <w:top w:val="none" w:sz="0" w:space="0" w:color="auto"/>
            <w:left w:val="none" w:sz="0" w:space="0" w:color="auto"/>
            <w:bottom w:val="none" w:sz="0" w:space="0" w:color="auto"/>
            <w:right w:val="none" w:sz="0" w:space="0" w:color="auto"/>
          </w:divBdr>
        </w:div>
        <w:div w:id="926764552">
          <w:marLeft w:val="0"/>
          <w:marRight w:val="0"/>
          <w:marTop w:val="0"/>
          <w:marBottom w:val="0"/>
          <w:divBdr>
            <w:top w:val="none" w:sz="0" w:space="0" w:color="auto"/>
            <w:left w:val="none" w:sz="0" w:space="0" w:color="auto"/>
            <w:bottom w:val="none" w:sz="0" w:space="0" w:color="auto"/>
            <w:right w:val="none" w:sz="0" w:space="0" w:color="auto"/>
          </w:divBdr>
        </w:div>
        <w:div w:id="934748274">
          <w:marLeft w:val="0"/>
          <w:marRight w:val="0"/>
          <w:marTop w:val="0"/>
          <w:marBottom w:val="0"/>
          <w:divBdr>
            <w:top w:val="none" w:sz="0" w:space="0" w:color="auto"/>
            <w:left w:val="none" w:sz="0" w:space="0" w:color="auto"/>
            <w:bottom w:val="none" w:sz="0" w:space="0" w:color="auto"/>
            <w:right w:val="none" w:sz="0" w:space="0" w:color="auto"/>
          </w:divBdr>
        </w:div>
        <w:div w:id="976380450">
          <w:marLeft w:val="0"/>
          <w:marRight w:val="0"/>
          <w:marTop w:val="0"/>
          <w:marBottom w:val="0"/>
          <w:divBdr>
            <w:top w:val="none" w:sz="0" w:space="0" w:color="auto"/>
            <w:left w:val="none" w:sz="0" w:space="0" w:color="auto"/>
            <w:bottom w:val="none" w:sz="0" w:space="0" w:color="auto"/>
            <w:right w:val="none" w:sz="0" w:space="0" w:color="auto"/>
          </w:divBdr>
        </w:div>
        <w:div w:id="1061442424">
          <w:marLeft w:val="0"/>
          <w:marRight w:val="0"/>
          <w:marTop w:val="0"/>
          <w:marBottom w:val="0"/>
          <w:divBdr>
            <w:top w:val="none" w:sz="0" w:space="0" w:color="auto"/>
            <w:left w:val="none" w:sz="0" w:space="0" w:color="auto"/>
            <w:bottom w:val="none" w:sz="0" w:space="0" w:color="auto"/>
            <w:right w:val="none" w:sz="0" w:space="0" w:color="auto"/>
          </w:divBdr>
        </w:div>
        <w:div w:id="1078134247">
          <w:marLeft w:val="0"/>
          <w:marRight w:val="0"/>
          <w:marTop w:val="0"/>
          <w:marBottom w:val="0"/>
          <w:divBdr>
            <w:top w:val="none" w:sz="0" w:space="0" w:color="auto"/>
            <w:left w:val="none" w:sz="0" w:space="0" w:color="auto"/>
            <w:bottom w:val="none" w:sz="0" w:space="0" w:color="auto"/>
            <w:right w:val="none" w:sz="0" w:space="0" w:color="auto"/>
          </w:divBdr>
        </w:div>
        <w:div w:id="1262106151">
          <w:marLeft w:val="0"/>
          <w:marRight w:val="0"/>
          <w:marTop w:val="0"/>
          <w:marBottom w:val="0"/>
          <w:divBdr>
            <w:top w:val="none" w:sz="0" w:space="0" w:color="auto"/>
            <w:left w:val="none" w:sz="0" w:space="0" w:color="auto"/>
            <w:bottom w:val="none" w:sz="0" w:space="0" w:color="auto"/>
            <w:right w:val="none" w:sz="0" w:space="0" w:color="auto"/>
          </w:divBdr>
        </w:div>
        <w:div w:id="1283923986">
          <w:marLeft w:val="0"/>
          <w:marRight w:val="0"/>
          <w:marTop w:val="0"/>
          <w:marBottom w:val="0"/>
          <w:divBdr>
            <w:top w:val="none" w:sz="0" w:space="0" w:color="auto"/>
            <w:left w:val="none" w:sz="0" w:space="0" w:color="auto"/>
            <w:bottom w:val="none" w:sz="0" w:space="0" w:color="auto"/>
            <w:right w:val="none" w:sz="0" w:space="0" w:color="auto"/>
          </w:divBdr>
        </w:div>
        <w:div w:id="1455059830">
          <w:marLeft w:val="0"/>
          <w:marRight w:val="0"/>
          <w:marTop w:val="0"/>
          <w:marBottom w:val="0"/>
          <w:divBdr>
            <w:top w:val="none" w:sz="0" w:space="0" w:color="auto"/>
            <w:left w:val="none" w:sz="0" w:space="0" w:color="auto"/>
            <w:bottom w:val="none" w:sz="0" w:space="0" w:color="auto"/>
            <w:right w:val="none" w:sz="0" w:space="0" w:color="auto"/>
          </w:divBdr>
        </w:div>
        <w:div w:id="1530995957">
          <w:marLeft w:val="0"/>
          <w:marRight w:val="0"/>
          <w:marTop w:val="0"/>
          <w:marBottom w:val="0"/>
          <w:divBdr>
            <w:top w:val="none" w:sz="0" w:space="0" w:color="auto"/>
            <w:left w:val="none" w:sz="0" w:space="0" w:color="auto"/>
            <w:bottom w:val="none" w:sz="0" w:space="0" w:color="auto"/>
            <w:right w:val="none" w:sz="0" w:space="0" w:color="auto"/>
          </w:divBdr>
        </w:div>
        <w:div w:id="1566455958">
          <w:marLeft w:val="0"/>
          <w:marRight w:val="0"/>
          <w:marTop w:val="0"/>
          <w:marBottom w:val="0"/>
          <w:divBdr>
            <w:top w:val="none" w:sz="0" w:space="0" w:color="auto"/>
            <w:left w:val="none" w:sz="0" w:space="0" w:color="auto"/>
            <w:bottom w:val="none" w:sz="0" w:space="0" w:color="auto"/>
            <w:right w:val="none" w:sz="0" w:space="0" w:color="auto"/>
          </w:divBdr>
        </w:div>
        <w:div w:id="1665352590">
          <w:marLeft w:val="0"/>
          <w:marRight w:val="0"/>
          <w:marTop w:val="0"/>
          <w:marBottom w:val="0"/>
          <w:divBdr>
            <w:top w:val="none" w:sz="0" w:space="0" w:color="auto"/>
            <w:left w:val="none" w:sz="0" w:space="0" w:color="auto"/>
            <w:bottom w:val="none" w:sz="0" w:space="0" w:color="auto"/>
            <w:right w:val="none" w:sz="0" w:space="0" w:color="auto"/>
          </w:divBdr>
        </w:div>
        <w:div w:id="1668092533">
          <w:marLeft w:val="0"/>
          <w:marRight w:val="0"/>
          <w:marTop w:val="0"/>
          <w:marBottom w:val="0"/>
          <w:divBdr>
            <w:top w:val="none" w:sz="0" w:space="0" w:color="auto"/>
            <w:left w:val="none" w:sz="0" w:space="0" w:color="auto"/>
            <w:bottom w:val="none" w:sz="0" w:space="0" w:color="auto"/>
            <w:right w:val="none" w:sz="0" w:space="0" w:color="auto"/>
          </w:divBdr>
        </w:div>
        <w:div w:id="1696348145">
          <w:marLeft w:val="0"/>
          <w:marRight w:val="0"/>
          <w:marTop w:val="0"/>
          <w:marBottom w:val="0"/>
          <w:divBdr>
            <w:top w:val="none" w:sz="0" w:space="0" w:color="auto"/>
            <w:left w:val="none" w:sz="0" w:space="0" w:color="auto"/>
            <w:bottom w:val="none" w:sz="0" w:space="0" w:color="auto"/>
            <w:right w:val="none" w:sz="0" w:space="0" w:color="auto"/>
          </w:divBdr>
        </w:div>
        <w:div w:id="1701470880">
          <w:marLeft w:val="0"/>
          <w:marRight w:val="0"/>
          <w:marTop w:val="0"/>
          <w:marBottom w:val="0"/>
          <w:divBdr>
            <w:top w:val="none" w:sz="0" w:space="0" w:color="auto"/>
            <w:left w:val="none" w:sz="0" w:space="0" w:color="auto"/>
            <w:bottom w:val="none" w:sz="0" w:space="0" w:color="auto"/>
            <w:right w:val="none" w:sz="0" w:space="0" w:color="auto"/>
          </w:divBdr>
        </w:div>
        <w:div w:id="1712925680">
          <w:marLeft w:val="0"/>
          <w:marRight w:val="0"/>
          <w:marTop w:val="0"/>
          <w:marBottom w:val="0"/>
          <w:divBdr>
            <w:top w:val="none" w:sz="0" w:space="0" w:color="auto"/>
            <w:left w:val="none" w:sz="0" w:space="0" w:color="auto"/>
            <w:bottom w:val="none" w:sz="0" w:space="0" w:color="auto"/>
            <w:right w:val="none" w:sz="0" w:space="0" w:color="auto"/>
          </w:divBdr>
        </w:div>
        <w:div w:id="1936204541">
          <w:marLeft w:val="0"/>
          <w:marRight w:val="0"/>
          <w:marTop w:val="0"/>
          <w:marBottom w:val="0"/>
          <w:divBdr>
            <w:top w:val="none" w:sz="0" w:space="0" w:color="auto"/>
            <w:left w:val="none" w:sz="0" w:space="0" w:color="auto"/>
            <w:bottom w:val="none" w:sz="0" w:space="0" w:color="auto"/>
            <w:right w:val="none" w:sz="0" w:space="0" w:color="auto"/>
          </w:divBdr>
        </w:div>
        <w:div w:id="1990357585">
          <w:marLeft w:val="0"/>
          <w:marRight w:val="0"/>
          <w:marTop w:val="0"/>
          <w:marBottom w:val="0"/>
          <w:divBdr>
            <w:top w:val="none" w:sz="0" w:space="0" w:color="auto"/>
            <w:left w:val="none" w:sz="0" w:space="0" w:color="auto"/>
            <w:bottom w:val="none" w:sz="0" w:space="0" w:color="auto"/>
            <w:right w:val="none" w:sz="0" w:space="0" w:color="auto"/>
          </w:divBdr>
        </w:div>
        <w:div w:id="2056200059">
          <w:marLeft w:val="0"/>
          <w:marRight w:val="0"/>
          <w:marTop w:val="0"/>
          <w:marBottom w:val="0"/>
          <w:divBdr>
            <w:top w:val="none" w:sz="0" w:space="0" w:color="auto"/>
            <w:left w:val="none" w:sz="0" w:space="0" w:color="auto"/>
            <w:bottom w:val="none" w:sz="0" w:space="0" w:color="auto"/>
            <w:right w:val="none" w:sz="0" w:space="0" w:color="auto"/>
          </w:divBdr>
        </w:div>
      </w:divsChild>
    </w:div>
    <w:div w:id="584149505">
      <w:bodyDiv w:val="1"/>
      <w:marLeft w:val="0"/>
      <w:marRight w:val="0"/>
      <w:marTop w:val="0"/>
      <w:marBottom w:val="0"/>
      <w:divBdr>
        <w:top w:val="none" w:sz="0" w:space="0" w:color="auto"/>
        <w:left w:val="none" w:sz="0" w:space="0" w:color="auto"/>
        <w:bottom w:val="none" w:sz="0" w:space="0" w:color="auto"/>
        <w:right w:val="none" w:sz="0" w:space="0" w:color="auto"/>
      </w:divBdr>
      <w:divsChild>
        <w:div w:id="104737600">
          <w:marLeft w:val="0"/>
          <w:marRight w:val="0"/>
          <w:marTop w:val="0"/>
          <w:marBottom w:val="0"/>
          <w:divBdr>
            <w:top w:val="none" w:sz="0" w:space="0" w:color="auto"/>
            <w:left w:val="none" w:sz="0" w:space="0" w:color="auto"/>
            <w:bottom w:val="none" w:sz="0" w:space="0" w:color="auto"/>
            <w:right w:val="none" w:sz="0" w:space="0" w:color="auto"/>
          </w:divBdr>
        </w:div>
        <w:div w:id="153378105">
          <w:marLeft w:val="0"/>
          <w:marRight w:val="0"/>
          <w:marTop w:val="0"/>
          <w:marBottom w:val="0"/>
          <w:divBdr>
            <w:top w:val="none" w:sz="0" w:space="0" w:color="auto"/>
            <w:left w:val="none" w:sz="0" w:space="0" w:color="auto"/>
            <w:bottom w:val="none" w:sz="0" w:space="0" w:color="auto"/>
            <w:right w:val="none" w:sz="0" w:space="0" w:color="auto"/>
          </w:divBdr>
        </w:div>
        <w:div w:id="224724708">
          <w:marLeft w:val="0"/>
          <w:marRight w:val="0"/>
          <w:marTop w:val="0"/>
          <w:marBottom w:val="0"/>
          <w:divBdr>
            <w:top w:val="none" w:sz="0" w:space="0" w:color="auto"/>
            <w:left w:val="none" w:sz="0" w:space="0" w:color="auto"/>
            <w:bottom w:val="none" w:sz="0" w:space="0" w:color="auto"/>
            <w:right w:val="none" w:sz="0" w:space="0" w:color="auto"/>
          </w:divBdr>
        </w:div>
        <w:div w:id="420565583">
          <w:marLeft w:val="0"/>
          <w:marRight w:val="0"/>
          <w:marTop w:val="0"/>
          <w:marBottom w:val="0"/>
          <w:divBdr>
            <w:top w:val="none" w:sz="0" w:space="0" w:color="auto"/>
            <w:left w:val="none" w:sz="0" w:space="0" w:color="auto"/>
            <w:bottom w:val="none" w:sz="0" w:space="0" w:color="auto"/>
            <w:right w:val="none" w:sz="0" w:space="0" w:color="auto"/>
          </w:divBdr>
        </w:div>
        <w:div w:id="437064591">
          <w:marLeft w:val="0"/>
          <w:marRight w:val="0"/>
          <w:marTop w:val="0"/>
          <w:marBottom w:val="0"/>
          <w:divBdr>
            <w:top w:val="none" w:sz="0" w:space="0" w:color="auto"/>
            <w:left w:val="none" w:sz="0" w:space="0" w:color="auto"/>
            <w:bottom w:val="none" w:sz="0" w:space="0" w:color="auto"/>
            <w:right w:val="none" w:sz="0" w:space="0" w:color="auto"/>
          </w:divBdr>
        </w:div>
        <w:div w:id="583951812">
          <w:marLeft w:val="0"/>
          <w:marRight w:val="0"/>
          <w:marTop w:val="0"/>
          <w:marBottom w:val="0"/>
          <w:divBdr>
            <w:top w:val="none" w:sz="0" w:space="0" w:color="auto"/>
            <w:left w:val="none" w:sz="0" w:space="0" w:color="auto"/>
            <w:bottom w:val="none" w:sz="0" w:space="0" w:color="auto"/>
            <w:right w:val="none" w:sz="0" w:space="0" w:color="auto"/>
          </w:divBdr>
        </w:div>
        <w:div w:id="646785802">
          <w:marLeft w:val="0"/>
          <w:marRight w:val="0"/>
          <w:marTop w:val="0"/>
          <w:marBottom w:val="0"/>
          <w:divBdr>
            <w:top w:val="none" w:sz="0" w:space="0" w:color="auto"/>
            <w:left w:val="none" w:sz="0" w:space="0" w:color="auto"/>
            <w:bottom w:val="none" w:sz="0" w:space="0" w:color="auto"/>
            <w:right w:val="none" w:sz="0" w:space="0" w:color="auto"/>
          </w:divBdr>
        </w:div>
        <w:div w:id="680619366">
          <w:marLeft w:val="0"/>
          <w:marRight w:val="0"/>
          <w:marTop w:val="0"/>
          <w:marBottom w:val="0"/>
          <w:divBdr>
            <w:top w:val="none" w:sz="0" w:space="0" w:color="auto"/>
            <w:left w:val="none" w:sz="0" w:space="0" w:color="auto"/>
            <w:bottom w:val="none" w:sz="0" w:space="0" w:color="auto"/>
            <w:right w:val="none" w:sz="0" w:space="0" w:color="auto"/>
          </w:divBdr>
        </w:div>
        <w:div w:id="769930919">
          <w:marLeft w:val="0"/>
          <w:marRight w:val="0"/>
          <w:marTop w:val="0"/>
          <w:marBottom w:val="0"/>
          <w:divBdr>
            <w:top w:val="none" w:sz="0" w:space="0" w:color="auto"/>
            <w:left w:val="none" w:sz="0" w:space="0" w:color="auto"/>
            <w:bottom w:val="none" w:sz="0" w:space="0" w:color="auto"/>
            <w:right w:val="none" w:sz="0" w:space="0" w:color="auto"/>
          </w:divBdr>
        </w:div>
        <w:div w:id="783043198">
          <w:marLeft w:val="0"/>
          <w:marRight w:val="0"/>
          <w:marTop w:val="0"/>
          <w:marBottom w:val="0"/>
          <w:divBdr>
            <w:top w:val="none" w:sz="0" w:space="0" w:color="auto"/>
            <w:left w:val="none" w:sz="0" w:space="0" w:color="auto"/>
            <w:bottom w:val="none" w:sz="0" w:space="0" w:color="auto"/>
            <w:right w:val="none" w:sz="0" w:space="0" w:color="auto"/>
          </w:divBdr>
        </w:div>
        <w:div w:id="794328412">
          <w:marLeft w:val="0"/>
          <w:marRight w:val="0"/>
          <w:marTop w:val="0"/>
          <w:marBottom w:val="0"/>
          <w:divBdr>
            <w:top w:val="none" w:sz="0" w:space="0" w:color="auto"/>
            <w:left w:val="none" w:sz="0" w:space="0" w:color="auto"/>
            <w:bottom w:val="none" w:sz="0" w:space="0" w:color="auto"/>
            <w:right w:val="none" w:sz="0" w:space="0" w:color="auto"/>
          </w:divBdr>
        </w:div>
        <w:div w:id="804543710">
          <w:marLeft w:val="0"/>
          <w:marRight w:val="0"/>
          <w:marTop w:val="0"/>
          <w:marBottom w:val="0"/>
          <w:divBdr>
            <w:top w:val="none" w:sz="0" w:space="0" w:color="auto"/>
            <w:left w:val="none" w:sz="0" w:space="0" w:color="auto"/>
            <w:bottom w:val="none" w:sz="0" w:space="0" w:color="auto"/>
            <w:right w:val="none" w:sz="0" w:space="0" w:color="auto"/>
          </w:divBdr>
        </w:div>
        <w:div w:id="865025346">
          <w:marLeft w:val="0"/>
          <w:marRight w:val="0"/>
          <w:marTop w:val="0"/>
          <w:marBottom w:val="0"/>
          <w:divBdr>
            <w:top w:val="none" w:sz="0" w:space="0" w:color="auto"/>
            <w:left w:val="none" w:sz="0" w:space="0" w:color="auto"/>
            <w:bottom w:val="none" w:sz="0" w:space="0" w:color="auto"/>
            <w:right w:val="none" w:sz="0" w:space="0" w:color="auto"/>
          </w:divBdr>
        </w:div>
        <w:div w:id="1035038778">
          <w:marLeft w:val="0"/>
          <w:marRight w:val="0"/>
          <w:marTop w:val="0"/>
          <w:marBottom w:val="0"/>
          <w:divBdr>
            <w:top w:val="none" w:sz="0" w:space="0" w:color="auto"/>
            <w:left w:val="none" w:sz="0" w:space="0" w:color="auto"/>
            <w:bottom w:val="none" w:sz="0" w:space="0" w:color="auto"/>
            <w:right w:val="none" w:sz="0" w:space="0" w:color="auto"/>
          </w:divBdr>
        </w:div>
        <w:div w:id="1175530446">
          <w:marLeft w:val="0"/>
          <w:marRight w:val="0"/>
          <w:marTop w:val="0"/>
          <w:marBottom w:val="0"/>
          <w:divBdr>
            <w:top w:val="none" w:sz="0" w:space="0" w:color="auto"/>
            <w:left w:val="none" w:sz="0" w:space="0" w:color="auto"/>
            <w:bottom w:val="none" w:sz="0" w:space="0" w:color="auto"/>
            <w:right w:val="none" w:sz="0" w:space="0" w:color="auto"/>
          </w:divBdr>
        </w:div>
        <w:div w:id="1181046871">
          <w:marLeft w:val="0"/>
          <w:marRight w:val="0"/>
          <w:marTop w:val="0"/>
          <w:marBottom w:val="0"/>
          <w:divBdr>
            <w:top w:val="none" w:sz="0" w:space="0" w:color="auto"/>
            <w:left w:val="none" w:sz="0" w:space="0" w:color="auto"/>
            <w:bottom w:val="none" w:sz="0" w:space="0" w:color="auto"/>
            <w:right w:val="none" w:sz="0" w:space="0" w:color="auto"/>
          </w:divBdr>
        </w:div>
        <w:div w:id="1242524507">
          <w:marLeft w:val="0"/>
          <w:marRight w:val="0"/>
          <w:marTop w:val="0"/>
          <w:marBottom w:val="0"/>
          <w:divBdr>
            <w:top w:val="none" w:sz="0" w:space="0" w:color="auto"/>
            <w:left w:val="none" w:sz="0" w:space="0" w:color="auto"/>
            <w:bottom w:val="none" w:sz="0" w:space="0" w:color="auto"/>
            <w:right w:val="none" w:sz="0" w:space="0" w:color="auto"/>
          </w:divBdr>
        </w:div>
        <w:div w:id="1410686881">
          <w:marLeft w:val="0"/>
          <w:marRight w:val="0"/>
          <w:marTop w:val="0"/>
          <w:marBottom w:val="0"/>
          <w:divBdr>
            <w:top w:val="none" w:sz="0" w:space="0" w:color="auto"/>
            <w:left w:val="none" w:sz="0" w:space="0" w:color="auto"/>
            <w:bottom w:val="none" w:sz="0" w:space="0" w:color="auto"/>
            <w:right w:val="none" w:sz="0" w:space="0" w:color="auto"/>
          </w:divBdr>
        </w:div>
        <w:div w:id="1508597901">
          <w:marLeft w:val="0"/>
          <w:marRight w:val="0"/>
          <w:marTop w:val="0"/>
          <w:marBottom w:val="0"/>
          <w:divBdr>
            <w:top w:val="none" w:sz="0" w:space="0" w:color="auto"/>
            <w:left w:val="none" w:sz="0" w:space="0" w:color="auto"/>
            <w:bottom w:val="none" w:sz="0" w:space="0" w:color="auto"/>
            <w:right w:val="none" w:sz="0" w:space="0" w:color="auto"/>
          </w:divBdr>
        </w:div>
        <w:div w:id="1669869633">
          <w:marLeft w:val="0"/>
          <w:marRight w:val="0"/>
          <w:marTop w:val="0"/>
          <w:marBottom w:val="0"/>
          <w:divBdr>
            <w:top w:val="none" w:sz="0" w:space="0" w:color="auto"/>
            <w:left w:val="none" w:sz="0" w:space="0" w:color="auto"/>
            <w:bottom w:val="none" w:sz="0" w:space="0" w:color="auto"/>
            <w:right w:val="none" w:sz="0" w:space="0" w:color="auto"/>
          </w:divBdr>
        </w:div>
        <w:div w:id="1868323587">
          <w:marLeft w:val="0"/>
          <w:marRight w:val="0"/>
          <w:marTop w:val="0"/>
          <w:marBottom w:val="0"/>
          <w:divBdr>
            <w:top w:val="none" w:sz="0" w:space="0" w:color="auto"/>
            <w:left w:val="none" w:sz="0" w:space="0" w:color="auto"/>
            <w:bottom w:val="none" w:sz="0" w:space="0" w:color="auto"/>
            <w:right w:val="none" w:sz="0" w:space="0" w:color="auto"/>
          </w:divBdr>
        </w:div>
        <w:div w:id="1879975539">
          <w:marLeft w:val="0"/>
          <w:marRight w:val="0"/>
          <w:marTop w:val="0"/>
          <w:marBottom w:val="0"/>
          <w:divBdr>
            <w:top w:val="none" w:sz="0" w:space="0" w:color="auto"/>
            <w:left w:val="none" w:sz="0" w:space="0" w:color="auto"/>
            <w:bottom w:val="none" w:sz="0" w:space="0" w:color="auto"/>
            <w:right w:val="none" w:sz="0" w:space="0" w:color="auto"/>
          </w:divBdr>
        </w:div>
        <w:div w:id="1945307429">
          <w:marLeft w:val="0"/>
          <w:marRight w:val="0"/>
          <w:marTop w:val="0"/>
          <w:marBottom w:val="0"/>
          <w:divBdr>
            <w:top w:val="none" w:sz="0" w:space="0" w:color="auto"/>
            <w:left w:val="none" w:sz="0" w:space="0" w:color="auto"/>
            <w:bottom w:val="none" w:sz="0" w:space="0" w:color="auto"/>
            <w:right w:val="none" w:sz="0" w:space="0" w:color="auto"/>
          </w:divBdr>
        </w:div>
      </w:divsChild>
    </w:div>
    <w:div w:id="685641607">
      <w:bodyDiv w:val="1"/>
      <w:marLeft w:val="0"/>
      <w:marRight w:val="0"/>
      <w:marTop w:val="0"/>
      <w:marBottom w:val="0"/>
      <w:divBdr>
        <w:top w:val="none" w:sz="0" w:space="0" w:color="auto"/>
        <w:left w:val="none" w:sz="0" w:space="0" w:color="auto"/>
        <w:bottom w:val="none" w:sz="0" w:space="0" w:color="auto"/>
        <w:right w:val="none" w:sz="0" w:space="0" w:color="auto"/>
      </w:divBdr>
      <w:divsChild>
        <w:div w:id="78644043">
          <w:marLeft w:val="0"/>
          <w:marRight w:val="0"/>
          <w:marTop w:val="0"/>
          <w:marBottom w:val="0"/>
          <w:divBdr>
            <w:top w:val="none" w:sz="0" w:space="0" w:color="auto"/>
            <w:left w:val="none" w:sz="0" w:space="0" w:color="auto"/>
            <w:bottom w:val="none" w:sz="0" w:space="0" w:color="auto"/>
            <w:right w:val="none" w:sz="0" w:space="0" w:color="auto"/>
          </w:divBdr>
        </w:div>
        <w:div w:id="121701479">
          <w:marLeft w:val="0"/>
          <w:marRight w:val="0"/>
          <w:marTop w:val="0"/>
          <w:marBottom w:val="0"/>
          <w:divBdr>
            <w:top w:val="none" w:sz="0" w:space="0" w:color="auto"/>
            <w:left w:val="none" w:sz="0" w:space="0" w:color="auto"/>
            <w:bottom w:val="none" w:sz="0" w:space="0" w:color="auto"/>
            <w:right w:val="none" w:sz="0" w:space="0" w:color="auto"/>
          </w:divBdr>
        </w:div>
        <w:div w:id="139806116">
          <w:marLeft w:val="0"/>
          <w:marRight w:val="0"/>
          <w:marTop w:val="0"/>
          <w:marBottom w:val="0"/>
          <w:divBdr>
            <w:top w:val="none" w:sz="0" w:space="0" w:color="auto"/>
            <w:left w:val="none" w:sz="0" w:space="0" w:color="auto"/>
            <w:bottom w:val="none" w:sz="0" w:space="0" w:color="auto"/>
            <w:right w:val="none" w:sz="0" w:space="0" w:color="auto"/>
          </w:divBdr>
        </w:div>
        <w:div w:id="204367339">
          <w:marLeft w:val="0"/>
          <w:marRight w:val="0"/>
          <w:marTop w:val="0"/>
          <w:marBottom w:val="0"/>
          <w:divBdr>
            <w:top w:val="none" w:sz="0" w:space="0" w:color="auto"/>
            <w:left w:val="none" w:sz="0" w:space="0" w:color="auto"/>
            <w:bottom w:val="none" w:sz="0" w:space="0" w:color="auto"/>
            <w:right w:val="none" w:sz="0" w:space="0" w:color="auto"/>
          </w:divBdr>
        </w:div>
        <w:div w:id="271471873">
          <w:marLeft w:val="0"/>
          <w:marRight w:val="0"/>
          <w:marTop w:val="0"/>
          <w:marBottom w:val="0"/>
          <w:divBdr>
            <w:top w:val="none" w:sz="0" w:space="0" w:color="auto"/>
            <w:left w:val="none" w:sz="0" w:space="0" w:color="auto"/>
            <w:bottom w:val="none" w:sz="0" w:space="0" w:color="auto"/>
            <w:right w:val="none" w:sz="0" w:space="0" w:color="auto"/>
          </w:divBdr>
        </w:div>
        <w:div w:id="277571189">
          <w:marLeft w:val="0"/>
          <w:marRight w:val="0"/>
          <w:marTop w:val="0"/>
          <w:marBottom w:val="0"/>
          <w:divBdr>
            <w:top w:val="none" w:sz="0" w:space="0" w:color="auto"/>
            <w:left w:val="none" w:sz="0" w:space="0" w:color="auto"/>
            <w:bottom w:val="none" w:sz="0" w:space="0" w:color="auto"/>
            <w:right w:val="none" w:sz="0" w:space="0" w:color="auto"/>
          </w:divBdr>
        </w:div>
        <w:div w:id="295068725">
          <w:marLeft w:val="0"/>
          <w:marRight w:val="0"/>
          <w:marTop w:val="0"/>
          <w:marBottom w:val="0"/>
          <w:divBdr>
            <w:top w:val="none" w:sz="0" w:space="0" w:color="auto"/>
            <w:left w:val="none" w:sz="0" w:space="0" w:color="auto"/>
            <w:bottom w:val="none" w:sz="0" w:space="0" w:color="auto"/>
            <w:right w:val="none" w:sz="0" w:space="0" w:color="auto"/>
          </w:divBdr>
        </w:div>
        <w:div w:id="301277974">
          <w:marLeft w:val="0"/>
          <w:marRight w:val="0"/>
          <w:marTop w:val="0"/>
          <w:marBottom w:val="0"/>
          <w:divBdr>
            <w:top w:val="none" w:sz="0" w:space="0" w:color="auto"/>
            <w:left w:val="none" w:sz="0" w:space="0" w:color="auto"/>
            <w:bottom w:val="none" w:sz="0" w:space="0" w:color="auto"/>
            <w:right w:val="none" w:sz="0" w:space="0" w:color="auto"/>
          </w:divBdr>
        </w:div>
        <w:div w:id="317881183">
          <w:marLeft w:val="0"/>
          <w:marRight w:val="0"/>
          <w:marTop w:val="0"/>
          <w:marBottom w:val="0"/>
          <w:divBdr>
            <w:top w:val="none" w:sz="0" w:space="0" w:color="auto"/>
            <w:left w:val="none" w:sz="0" w:space="0" w:color="auto"/>
            <w:bottom w:val="none" w:sz="0" w:space="0" w:color="auto"/>
            <w:right w:val="none" w:sz="0" w:space="0" w:color="auto"/>
          </w:divBdr>
        </w:div>
        <w:div w:id="444008146">
          <w:marLeft w:val="0"/>
          <w:marRight w:val="0"/>
          <w:marTop w:val="0"/>
          <w:marBottom w:val="0"/>
          <w:divBdr>
            <w:top w:val="none" w:sz="0" w:space="0" w:color="auto"/>
            <w:left w:val="none" w:sz="0" w:space="0" w:color="auto"/>
            <w:bottom w:val="none" w:sz="0" w:space="0" w:color="auto"/>
            <w:right w:val="none" w:sz="0" w:space="0" w:color="auto"/>
          </w:divBdr>
        </w:div>
        <w:div w:id="531304836">
          <w:marLeft w:val="0"/>
          <w:marRight w:val="0"/>
          <w:marTop w:val="0"/>
          <w:marBottom w:val="0"/>
          <w:divBdr>
            <w:top w:val="none" w:sz="0" w:space="0" w:color="auto"/>
            <w:left w:val="none" w:sz="0" w:space="0" w:color="auto"/>
            <w:bottom w:val="none" w:sz="0" w:space="0" w:color="auto"/>
            <w:right w:val="none" w:sz="0" w:space="0" w:color="auto"/>
          </w:divBdr>
        </w:div>
        <w:div w:id="602034401">
          <w:marLeft w:val="0"/>
          <w:marRight w:val="0"/>
          <w:marTop w:val="0"/>
          <w:marBottom w:val="0"/>
          <w:divBdr>
            <w:top w:val="none" w:sz="0" w:space="0" w:color="auto"/>
            <w:left w:val="none" w:sz="0" w:space="0" w:color="auto"/>
            <w:bottom w:val="none" w:sz="0" w:space="0" w:color="auto"/>
            <w:right w:val="none" w:sz="0" w:space="0" w:color="auto"/>
          </w:divBdr>
        </w:div>
        <w:div w:id="616105052">
          <w:marLeft w:val="0"/>
          <w:marRight w:val="0"/>
          <w:marTop w:val="0"/>
          <w:marBottom w:val="0"/>
          <w:divBdr>
            <w:top w:val="none" w:sz="0" w:space="0" w:color="auto"/>
            <w:left w:val="none" w:sz="0" w:space="0" w:color="auto"/>
            <w:bottom w:val="none" w:sz="0" w:space="0" w:color="auto"/>
            <w:right w:val="none" w:sz="0" w:space="0" w:color="auto"/>
          </w:divBdr>
        </w:div>
        <w:div w:id="628436419">
          <w:marLeft w:val="0"/>
          <w:marRight w:val="0"/>
          <w:marTop w:val="0"/>
          <w:marBottom w:val="0"/>
          <w:divBdr>
            <w:top w:val="none" w:sz="0" w:space="0" w:color="auto"/>
            <w:left w:val="none" w:sz="0" w:space="0" w:color="auto"/>
            <w:bottom w:val="none" w:sz="0" w:space="0" w:color="auto"/>
            <w:right w:val="none" w:sz="0" w:space="0" w:color="auto"/>
          </w:divBdr>
        </w:div>
        <w:div w:id="758453577">
          <w:marLeft w:val="0"/>
          <w:marRight w:val="0"/>
          <w:marTop w:val="0"/>
          <w:marBottom w:val="0"/>
          <w:divBdr>
            <w:top w:val="none" w:sz="0" w:space="0" w:color="auto"/>
            <w:left w:val="none" w:sz="0" w:space="0" w:color="auto"/>
            <w:bottom w:val="none" w:sz="0" w:space="0" w:color="auto"/>
            <w:right w:val="none" w:sz="0" w:space="0" w:color="auto"/>
          </w:divBdr>
        </w:div>
        <w:div w:id="759058881">
          <w:marLeft w:val="0"/>
          <w:marRight w:val="0"/>
          <w:marTop w:val="0"/>
          <w:marBottom w:val="0"/>
          <w:divBdr>
            <w:top w:val="none" w:sz="0" w:space="0" w:color="auto"/>
            <w:left w:val="none" w:sz="0" w:space="0" w:color="auto"/>
            <w:bottom w:val="none" w:sz="0" w:space="0" w:color="auto"/>
            <w:right w:val="none" w:sz="0" w:space="0" w:color="auto"/>
          </w:divBdr>
        </w:div>
        <w:div w:id="785583748">
          <w:marLeft w:val="0"/>
          <w:marRight w:val="0"/>
          <w:marTop w:val="0"/>
          <w:marBottom w:val="0"/>
          <w:divBdr>
            <w:top w:val="none" w:sz="0" w:space="0" w:color="auto"/>
            <w:left w:val="none" w:sz="0" w:space="0" w:color="auto"/>
            <w:bottom w:val="none" w:sz="0" w:space="0" w:color="auto"/>
            <w:right w:val="none" w:sz="0" w:space="0" w:color="auto"/>
          </w:divBdr>
        </w:div>
        <w:div w:id="814486714">
          <w:marLeft w:val="0"/>
          <w:marRight w:val="0"/>
          <w:marTop w:val="0"/>
          <w:marBottom w:val="0"/>
          <w:divBdr>
            <w:top w:val="none" w:sz="0" w:space="0" w:color="auto"/>
            <w:left w:val="none" w:sz="0" w:space="0" w:color="auto"/>
            <w:bottom w:val="none" w:sz="0" w:space="0" w:color="auto"/>
            <w:right w:val="none" w:sz="0" w:space="0" w:color="auto"/>
          </w:divBdr>
        </w:div>
        <w:div w:id="818035137">
          <w:marLeft w:val="0"/>
          <w:marRight w:val="0"/>
          <w:marTop w:val="0"/>
          <w:marBottom w:val="0"/>
          <w:divBdr>
            <w:top w:val="none" w:sz="0" w:space="0" w:color="auto"/>
            <w:left w:val="none" w:sz="0" w:space="0" w:color="auto"/>
            <w:bottom w:val="none" w:sz="0" w:space="0" w:color="auto"/>
            <w:right w:val="none" w:sz="0" w:space="0" w:color="auto"/>
          </w:divBdr>
        </w:div>
        <w:div w:id="883709283">
          <w:marLeft w:val="0"/>
          <w:marRight w:val="0"/>
          <w:marTop w:val="0"/>
          <w:marBottom w:val="0"/>
          <w:divBdr>
            <w:top w:val="none" w:sz="0" w:space="0" w:color="auto"/>
            <w:left w:val="none" w:sz="0" w:space="0" w:color="auto"/>
            <w:bottom w:val="none" w:sz="0" w:space="0" w:color="auto"/>
            <w:right w:val="none" w:sz="0" w:space="0" w:color="auto"/>
          </w:divBdr>
        </w:div>
        <w:div w:id="893391052">
          <w:marLeft w:val="0"/>
          <w:marRight w:val="0"/>
          <w:marTop w:val="0"/>
          <w:marBottom w:val="0"/>
          <w:divBdr>
            <w:top w:val="none" w:sz="0" w:space="0" w:color="auto"/>
            <w:left w:val="none" w:sz="0" w:space="0" w:color="auto"/>
            <w:bottom w:val="none" w:sz="0" w:space="0" w:color="auto"/>
            <w:right w:val="none" w:sz="0" w:space="0" w:color="auto"/>
          </w:divBdr>
        </w:div>
        <w:div w:id="930162406">
          <w:marLeft w:val="0"/>
          <w:marRight w:val="0"/>
          <w:marTop w:val="0"/>
          <w:marBottom w:val="0"/>
          <w:divBdr>
            <w:top w:val="none" w:sz="0" w:space="0" w:color="auto"/>
            <w:left w:val="none" w:sz="0" w:space="0" w:color="auto"/>
            <w:bottom w:val="none" w:sz="0" w:space="0" w:color="auto"/>
            <w:right w:val="none" w:sz="0" w:space="0" w:color="auto"/>
          </w:divBdr>
        </w:div>
        <w:div w:id="932862723">
          <w:marLeft w:val="0"/>
          <w:marRight w:val="0"/>
          <w:marTop w:val="0"/>
          <w:marBottom w:val="0"/>
          <w:divBdr>
            <w:top w:val="none" w:sz="0" w:space="0" w:color="auto"/>
            <w:left w:val="none" w:sz="0" w:space="0" w:color="auto"/>
            <w:bottom w:val="none" w:sz="0" w:space="0" w:color="auto"/>
            <w:right w:val="none" w:sz="0" w:space="0" w:color="auto"/>
          </w:divBdr>
        </w:div>
        <w:div w:id="935939249">
          <w:marLeft w:val="0"/>
          <w:marRight w:val="0"/>
          <w:marTop w:val="0"/>
          <w:marBottom w:val="0"/>
          <w:divBdr>
            <w:top w:val="none" w:sz="0" w:space="0" w:color="auto"/>
            <w:left w:val="none" w:sz="0" w:space="0" w:color="auto"/>
            <w:bottom w:val="none" w:sz="0" w:space="0" w:color="auto"/>
            <w:right w:val="none" w:sz="0" w:space="0" w:color="auto"/>
          </w:divBdr>
        </w:div>
        <w:div w:id="939214528">
          <w:marLeft w:val="0"/>
          <w:marRight w:val="0"/>
          <w:marTop w:val="0"/>
          <w:marBottom w:val="0"/>
          <w:divBdr>
            <w:top w:val="none" w:sz="0" w:space="0" w:color="auto"/>
            <w:left w:val="none" w:sz="0" w:space="0" w:color="auto"/>
            <w:bottom w:val="none" w:sz="0" w:space="0" w:color="auto"/>
            <w:right w:val="none" w:sz="0" w:space="0" w:color="auto"/>
          </w:divBdr>
        </w:div>
        <w:div w:id="1033388424">
          <w:marLeft w:val="0"/>
          <w:marRight w:val="0"/>
          <w:marTop w:val="0"/>
          <w:marBottom w:val="0"/>
          <w:divBdr>
            <w:top w:val="none" w:sz="0" w:space="0" w:color="auto"/>
            <w:left w:val="none" w:sz="0" w:space="0" w:color="auto"/>
            <w:bottom w:val="none" w:sz="0" w:space="0" w:color="auto"/>
            <w:right w:val="none" w:sz="0" w:space="0" w:color="auto"/>
          </w:divBdr>
        </w:div>
        <w:div w:id="1055859195">
          <w:marLeft w:val="0"/>
          <w:marRight w:val="0"/>
          <w:marTop w:val="0"/>
          <w:marBottom w:val="0"/>
          <w:divBdr>
            <w:top w:val="none" w:sz="0" w:space="0" w:color="auto"/>
            <w:left w:val="none" w:sz="0" w:space="0" w:color="auto"/>
            <w:bottom w:val="none" w:sz="0" w:space="0" w:color="auto"/>
            <w:right w:val="none" w:sz="0" w:space="0" w:color="auto"/>
          </w:divBdr>
        </w:div>
        <w:div w:id="1062144915">
          <w:marLeft w:val="0"/>
          <w:marRight w:val="0"/>
          <w:marTop w:val="0"/>
          <w:marBottom w:val="0"/>
          <w:divBdr>
            <w:top w:val="none" w:sz="0" w:space="0" w:color="auto"/>
            <w:left w:val="none" w:sz="0" w:space="0" w:color="auto"/>
            <w:bottom w:val="none" w:sz="0" w:space="0" w:color="auto"/>
            <w:right w:val="none" w:sz="0" w:space="0" w:color="auto"/>
          </w:divBdr>
        </w:div>
        <w:div w:id="1082337005">
          <w:marLeft w:val="0"/>
          <w:marRight w:val="0"/>
          <w:marTop w:val="0"/>
          <w:marBottom w:val="0"/>
          <w:divBdr>
            <w:top w:val="none" w:sz="0" w:space="0" w:color="auto"/>
            <w:left w:val="none" w:sz="0" w:space="0" w:color="auto"/>
            <w:bottom w:val="none" w:sz="0" w:space="0" w:color="auto"/>
            <w:right w:val="none" w:sz="0" w:space="0" w:color="auto"/>
          </w:divBdr>
        </w:div>
        <w:div w:id="1090085221">
          <w:marLeft w:val="0"/>
          <w:marRight w:val="0"/>
          <w:marTop w:val="0"/>
          <w:marBottom w:val="0"/>
          <w:divBdr>
            <w:top w:val="none" w:sz="0" w:space="0" w:color="auto"/>
            <w:left w:val="none" w:sz="0" w:space="0" w:color="auto"/>
            <w:bottom w:val="none" w:sz="0" w:space="0" w:color="auto"/>
            <w:right w:val="none" w:sz="0" w:space="0" w:color="auto"/>
          </w:divBdr>
        </w:div>
        <w:div w:id="1140149361">
          <w:marLeft w:val="0"/>
          <w:marRight w:val="0"/>
          <w:marTop w:val="0"/>
          <w:marBottom w:val="0"/>
          <w:divBdr>
            <w:top w:val="none" w:sz="0" w:space="0" w:color="auto"/>
            <w:left w:val="none" w:sz="0" w:space="0" w:color="auto"/>
            <w:bottom w:val="none" w:sz="0" w:space="0" w:color="auto"/>
            <w:right w:val="none" w:sz="0" w:space="0" w:color="auto"/>
          </w:divBdr>
        </w:div>
        <w:div w:id="1196849534">
          <w:marLeft w:val="0"/>
          <w:marRight w:val="0"/>
          <w:marTop w:val="0"/>
          <w:marBottom w:val="0"/>
          <w:divBdr>
            <w:top w:val="none" w:sz="0" w:space="0" w:color="auto"/>
            <w:left w:val="none" w:sz="0" w:space="0" w:color="auto"/>
            <w:bottom w:val="none" w:sz="0" w:space="0" w:color="auto"/>
            <w:right w:val="none" w:sz="0" w:space="0" w:color="auto"/>
          </w:divBdr>
        </w:div>
        <w:div w:id="1233347285">
          <w:marLeft w:val="0"/>
          <w:marRight w:val="0"/>
          <w:marTop w:val="0"/>
          <w:marBottom w:val="0"/>
          <w:divBdr>
            <w:top w:val="none" w:sz="0" w:space="0" w:color="auto"/>
            <w:left w:val="none" w:sz="0" w:space="0" w:color="auto"/>
            <w:bottom w:val="none" w:sz="0" w:space="0" w:color="auto"/>
            <w:right w:val="none" w:sz="0" w:space="0" w:color="auto"/>
          </w:divBdr>
        </w:div>
        <w:div w:id="1418286476">
          <w:marLeft w:val="0"/>
          <w:marRight w:val="0"/>
          <w:marTop w:val="0"/>
          <w:marBottom w:val="0"/>
          <w:divBdr>
            <w:top w:val="none" w:sz="0" w:space="0" w:color="auto"/>
            <w:left w:val="none" w:sz="0" w:space="0" w:color="auto"/>
            <w:bottom w:val="none" w:sz="0" w:space="0" w:color="auto"/>
            <w:right w:val="none" w:sz="0" w:space="0" w:color="auto"/>
          </w:divBdr>
        </w:div>
        <w:div w:id="1427454830">
          <w:marLeft w:val="0"/>
          <w:marRight w:val="0"/>
          <w:marTop w:val="0"/>
          <w:marBottom w:val="0"/>
          <w:divBdr>
            <w:top w:val="none" w:sz="0" w:space="0" w:color="auto"/>
            <w:left w:val="none" w:sz="0" w:space="0" w:color="auto"/>
            <w:bottom w:val="none" w:sz="0" w:space="0" w:color="auto"/>
            <w:right w:val="none" w:sz="0" w:space="0" w:color="auto"/>
          </w:divBdr>
        </w:div>
        <w:div w:id="1484470288">
          <w:marLeft w:val="0"/>
          <w:marRight w:val="0"/>
          <w:marTop w:val="0"/>
          <w:marBottom w:val="0"/>
          <w:divBdr>
            <w:top w:val="none" w:sz="0" w:space="0" w:color="auto"/>
            <w:left w:val="none" w:sz="0" w:space="0" w:color="auto"/>
            <w:bottom w:val="none" w:sz="0" w:space="0" w:color="auto"/>
            <w:right w:val="none" w:sz="0" w:space="0" w:color="auto"/>
          </w:divBdr>
        </w:div>
        <w:div w:id="1549605581">
          <w:marLeft w:val="0"/>
          <w:marRight w:val="0"/>
          <w:marTop w:val="0"/>
          <w:marBottom w:val="0"/>
          <w:divBdr>
            <w:top w:val="none" w:sz="0" w:space="0" w:color="auto"/>
            <w:left w:val="none" w:sz="0" w:space="0" w:color="auto"/>
            <w:bottom w:val="none" w:sz="0" w:space="0" w:color="auto"/>
            <w:right w:val="none" w:sz="0" w:space="0" w:color="auto"/>
          </w:divBdr>
        </w:div>
        <w:div w:id="1550872221">
          <w:marLeft w:val="0"/>
          <w:marRight w:val="0"/>
          <w:marTop w:val="0"/>
          <w:marBottom w:val="0"/>
          <w:divBdr>
            <w:top w:val="none" w:sz="0" w:space="0" w:color="auto"/>
            <w:left w:val="none" w:sz="0" w:space="0" w:color="auto"/>
            <w:bottom w:val="none" w:sz="0" w:space="0" w:color="auto"/>
            <w:right w:val="none" w:sz="0" w:space="0" w:color="auto"/>
          </w:divBdr>
        </w:div>
        <w:div w:id="1579094562">
          <w:marLeft w:val="0"/>
          <w:marRight w:val="0"/>
          <w:marTop w:val="0"/>
          <w:marBottom w:val="0"/>
          <w:divBdr>
            <w:top w:val="none" w:sz="0" w:space="0" w:color="auto"/>
            <w:left w:val="none" w:sz="0" w:space="0" w:color="auto"/>
            <w:bottom w:val="none" w:sz="0" w:space="0" w:color="auto"/>
            <w:right w:val="none" w:sz="0" w:space="0" w:color="auto"/>
          </w:divBdr>
        </w:div>
        <w:div w:id="1608807494">
          <w:marLeft w:val="0"/>
          <w:marRight w:val="0"/>
          <w:marTop w:val="0"/>
          <w:marBottom w:val="0"/>
          <w:divBdr>
            <w:top w:val="none" w:sz="0" w:space="0" w:color="auto"/>
            <w:left w:val="none" w:sz="0" w:space="0" w:color="auto"/>
            <w:bottom w:val="none" w:sz="0" w:space="0" w:color="auto"/>
            <w:right w:val="none" w:sz="0" w:space="0" w:color="auto"/>
          </w:divBdr>
        </w:div>
        <w:div w:id="1639460010">
          <w:marLeft w:val="0"/>
          <w:marRight w:val="0"/>
          <w:marTop w:val="0"/>
          <w:marBottom w:val="0"/>
          <w:divBdr>
            <w:top w:val="none" w:sz="0" w:space="0" w:color="auto"/>
            <w:left w:val="none" w:sz="0" w:space="0" w:color="auto"/>
            <w:bottom w:val="none" w:sz="0" w:space="0" w:color="auto"/>
            <w:right w:val="none" w:sz="0" w:space="0" w:color="auto"/>
          </w:divBdr>
        </w:div>
        <w:div w:id="1673679473">
          <w:marLeft w:val="0"/>
          <w:marRight w:val="0"/>
          <w:marTop w:val="0"/>
          <w:marBottom w:val="0"/>
          <w:divBdr>
            <w:top w:val="none" w:sz="0" w:space="0" w:color="auto"/>
            <w:left w:val="none" w:sz="0" w:space="0" w:color="auto"/>
            <w:bottom w:val="none" w:sz="0" w:space="0" w:color="auto"/>
            <w:right w:val="none" w:sz="0" w:space="0" w:color="auto"/>
          </w:divBdr>
        </w:div>
        <w:div w:id="1739475088">
          <w:marLeft w:val="0"/>
          <w:marRight w:val="0"/>
          <w:marTop w:val="0"/>
          <w:marBottom w:val="0"/>
          <w:divBdr>
            <w:top w:val="none" w:sz="0" w:space="0" w:color="auto"/>
            <w:left w:val="none" w:sz="0" w:space="0" w:color="auto"/>
            <w:bottom w:val="none" w:sz="0" w:space="0" w:color="auto"/>
            <w:right w:val="none" w:sz="0" w:space="0" w:color="auto"/>
          </w:divBdr>
        </w:div>
        <w:div w:id="1760980798">
          <w:marLeft w:val="0"/>
          <w:marRight w:val="0"/>
          <w:marTop w:val="0"/>
          <w:marBottom w:val="0"/>
          <w:divBdr>
            <w:top w:val="none" w:sz="0" w:space="0" w:color="auto"/>
            <w:left w:val="none" w:sz="0" w:space="0" w:color="auto"/>
            <w:bottom w:val="none" w:sz="0" w:space="0" w:color="auto"/>
            <w:right w:val="none" w:sz="0" w:space="0" w:color="auto"/>
          </w:divBdr>
        </w:div>
        <w:div w:id="1781073893">
          <w:marLeft w:val="0"/>
          <w:marRight w:val="0"/>
          <w:marTop w:val="0"/>
          <w:marBottom w:val="0"/>
          <w:divBdr>
            <w:top w:val="none" w:sz="0" w:space="0" w:color="auto"/>
            <w:left w:val="none" w:sz="0" w:space="0" w:color="auto"/>
            <w:bottom w:val="none" w:sz="0" w:space="0" w:color="auto"/>
            <w:right w:val="none" w:sz="0" w:space="0" w:color="auto"/>
          </w:divBdr>
        </w:div>
        <w:div w:id="1854146631">
          <w:marLeft w:val="0"/>
          <w:marRight w:val="0"/>
          <w:marTop w:val="0"/>
          <w:marBottom w:val="0"/>
          <w:divBdr>
            <w:top w:val="none" w:sz="0" w:space="0" w:color="auto"/>
            <w:left w:val="none" w:sz="0" w:space="0" w:color="auto"/>
            <w:bottom w:val="none" w:sz="0" w:space="0" w:color="auto"/>
            <w:right w:val="none" w:sz="0" w:space="0" w:color="auto"/>
          </w:divBdr>
        </w:div>
        <w:div w:id="1876506467">
          <w:marLeft w:val="0"/>
          <w:marRight w:val="0"/>
          <w:marTop w:val="0"/>
          <w:marBottom w:val="0"/>
          <w:divBdr>
            <w:top w:val="none" w:sz="0" w:space="0" w:color="auto"/>
            <w:left w:val="none" w:sz="0" w:space="0" w:color="auto"/>
            <w:bottom w:val="none" w:sz="0" w:space="0" w:color="auto"/>
            <w:right w:val="none" w:sz="0" w:space="0" w:color="auto"/>
          </w:divBdr>
        </w:div>
        <w:div w:id="1926499261">
          <w:marLeft w:val="0"/>
          <w:marRight w:val="0"/>
          <w:marTop w:val="0"/>
          <w:marBottom w:val="0"/>
          <w:divBdr>
            <w:top w:val="none" w:sz="0" w:space="0" w:color="auto"/>
            <w:left w:val="none" w:sz="0" w:space="0" w:color="auto"/>
            <w:bottom w:val="none" w:sz="0" w:space="0" w:color="auto"/>
            <w:right w:val="none" w:sz="0" w:space="0" w:color="auto"/>
          </w:divBdr>
        </w:div>
        <w:div w:id="2017343211">
          <w:marLeft w:val="0"/>
          <w:marRight w:val="0"/>
          <w:marTop w:val="0"/>
          <w:marBottom w:val="0"/>
          <w:divBdr>
            <w:top w:val="none" w:sz="0" w:space="0" w:color="auto"/>
            <w:left w:val="none" w:sz="0" w:space="0" w:color="auto"/>
            <w:bottom w:val="none" w:sz="0" w:space="0" w:color="auto"/>
            <w:right w:val="none" w:sz="0" w:space="0" w:color="auto"/>
          </w:divBdr>
        </w:div>
        <w:div w:id="2025278720">
          <w:marLeft w:val="0"/>
          <w:marRight w:val="0"/>
          <w:marTop w:val="0"/>
          <w:marBottom w:val="0"/>
          <w:divBdr>
            <w:top w:val="none" w:sz="0" w:space="0" w:color="auto"/>
            <w:left w:val="none" w:sz="0" w:space="0" w:color="auto"/>
            <w:bottom w:val="none" w:sz="0" w:space="0" w:color="auto"/>
            <w:right w:val="none" w:sz="0" w:space="0" w:color="auto"/>
          </w:divBdr>
        </w:div>
        <w:div w:id="2040427638">
          <w:marLeft w:val="0"/>
          <w:marRight w:val="0"/>
          <w:marTop w:val="0"/>
          <w:marBottom w:val="0"/>
          <w:divBdr>
            <w:top w:val="none" w:sz="0" w:space="0" w:color="auto"/>
            <w:left w:val="none" w:sz="0" w:space="0" w:color="auto"/>
            <w:bottom w:val="none" w:sz="0" w:space="0" w:color="auto"/>
            <w:right w:val="none" w:sz="0" w:space="0" w:color="auto"/>
          </w:divBdr>
        </w:div>
        <w:div w:id="2059015958">
          <w:marLeft w:val="0"/>
          <w:marRight w:val="0"/>
          <w:marTop w:val="0"/>
          <w:marBottom w:val="0"/>
          <w:divBdr>
            <w:top w:val="none" w:sz="0" w:space="0" w:color="auto"/>
            <w:left w:val="none" w:sz="0" w:space="0" w:color="auto"/>
            <w:bottom w:val="none" w:sz="0" w:space="0" w:color="auto"/>
            <w:right w:val="none" w:sz="0" w:space="0" w:color="auto"/>
          </w:divBdr>
        </w:div>
        <w:div w:id="2062166461">
          <w:marLeft w:val="0"/>
          <w:marRight w:val="0"/>
          <w:marTop w:val="0"/>
          <w:marBottom w:val="0"/>
          <w:divBdr>
            <w:top w:val="none" w:sz="0" w:space="0" w:color="auto"/>
            <w:left w:val="none" w:sz="0" w:space="0" w:color="auto"/>
            <w:bottom w:val="none" w:sz="0" w:space="0" w:color="auto"/>
            <w:right w:val="none" w:sz="0" w:space="0" w:color="auto"/>
          </w:divBdr>
        </w:div>
        <w:div w:id="2094424370">
          <w:marLeft w:val="0"/>
          <w:marRight w:val="0"/>
          <w:marTop w:val="0"/>
          <w:marBottom w:val="0"/>
          <w:divBdr>
            <w:top w:val="none" w:sz="0" w:space="0" w:color="auto"/>
            <w:left w:val="none" w:sz="0" w:space="0" w:color="auto"/>
            <w:bottom w:val="none" w:sz="0" w:space="0" w:color="auto"/>
            <w:right w:val="none" w:sz="0" w:space="0" w:color="auto"/>
          </w:divBdr>
        </w:div>
        <w:div w:id="2113278646">
          <w:marLeft w:val="0"/>
          <w:marRight w:val="0"/>
          <w:marTop w:val="0"/>
          <w:marBottom w:val="0"/>
          <w:divBdr>
            <w:top w:val="none" w:sz="0" w:space="0" w:color="auto"/>
            <w:left w:val="none" w:sz="0" w:space="0" w:color="auto"/>
            <w:bottom w:val="none" w:sz="0" w:space="0" w:color="auto"/>
            <w:right w:val="none" w:sz="0" w:space="0" w:color="auto"/>
          </w:divBdr>
        </w:div>
      </w:divsChild>
    </w:div>
    <w:div w:id="700714930">
      <w:bodyDiv w:val="1"/>
      <w:marLeft w:val="0"/>
      <w:marRight w:val="0"/>
      <w:marTop w:val="0"/>
      <w:marBottom w:val="0"/>
      <w:divBdr>
        <w:top w:val="none" w:sz="0" w:space="0" w:color="auto"/>
        <w:left w:val="none" w:sz="0" w:space="0" w:color="auto"/>
        <w:bottom w:val="none" w:sz="0" w:space="0" w:color="auto"/>
        <w:right w:val="none" w:sz="0" w:space="0" w:color="auto"/>
      </w:divBdr>
    </w:div>
    <w:div w:id="888111059">
      <w:bodyDiv w:val="1"/>
      <w:marLeft w:val="0"/>
      <w:marRight w:val="0"/>
      <w:marTop w:val="0"/>
      <w:marBottom w:val="0"/>
      <w:divBdr>
        <w:top w:val="none" w:sz="0" w:space="0" w:color="auto"/>
        <w:left w:val="none" w:sz="0" w:space="0" w:color="auto"/>
        <w:bottom w:val="none" w:sz="0" w:space="0" w:color="auto"/>
        <w:right w:val="none" w:sz="0" w:space="0" w:color="auto"/>
      </w:divBdr>
      <w:divsChild>
        <w:div w:id="166091957">
          <w:marLeft w:val="0"/>
          <w:marRight w:val="0"/>
          <w:marTop w:val="0"/>
          <w:marBottom w:val="0"/>
          <w:divBdr>
            <w:top w:val="none" w:sz="0" w:space="0" w:color="auto"/>
            <w:left w:val="none" w:sz="0" w:space="0" w:color="auto"/>
            <w:bottom w:val="none" w:sz="0" w:space="0" w:color="auto"/>
            <w:right w:val="none" w:sz="0" w:space="0" w:color="auto"/>
          </w:divBdr>
        </w:div>
        <w:div w:id="315110792">
          <w:marLeft w:val="0"/>
          <w:marRight w:val="0"/>
          <w:marTop w:val="0"/>
          <w:marBottom w:val="0"/>
          <w:divBdr>
            <w:top w:val="none" w:sz="0" w:space="0" w:color="auto"/>
            <w:left w:val="none" w:sz="0" w:space="0" w:color="auto"/>
            <w:bottom w:val="none" w:sz="0" w:space="0" w:color="auto"/>
            <w:right w:val="none" w:sz="0" w:space="0" w:color="auto"/>
          </w:divBdr>
        </w:div>
        <w:div w:id="356083433">
          <w:marLeft w:val="0"/>
          <w:marRight w:val="0"/>
          <w:marTop w:val="0"/>
          <w:marBottom w:val="0"/>
          <w:divBdr>
            <w:top w:val="none" w:sz="0" w:space="0" w:color="auto"/>
            <w:left w:val="none" w:sz="0" w:space="0" w:color="auto"/>
            <w:bottom w:val="none" w:sz="0" w:space="0" w:color="auto"/>
            <w:right w:val="none" w:sz="0" w:space="0" w:color="auto"/>
          </w:divBdr>
        </w:div>
        <w:div w:id="409081078">
          <w:marLeft w:val="0"/>
          <w:marRight w:val="0"/>
          <w:marTop w:val="0"/>
          <w:marBottom w:val="0"/>
          <w:divBdr>
            <w:top w:val="none" w:sz="0" w:space="0" w:color="auto"/>
            <w:left w:val="none" w:sz="0" w:space="0" w:color="auto"/>
            <w:bottom w:val="none" w:sz="0" w:space="0" w:color="auto"/>
            <w:right w:val="none" w:sz="0" w:space="0" w:color="auto"/>
          </w:divBdr>
        </w:div>
        <w:div w:id="676690927">
          <w:marLeft w:val="0"/>
          <w:marRight w:val="0"/>
          <w:marTop w:val="0"/>
          <w:marBottom w:val="0"/>
          <w:divBdr>
            <w:top w:val="none" w:sz="0" w:space="0" w:color="auto"/>
            <w:left w:val="none" w:sz="0" w:space="0" w:color="auto"/>
            <w:bottom w:val="none" w:sz="0" w:space="0" w:color="auto"/>
            <w:right w:val="none" w:sz="0" w:space="0" w:color="auto"/>
          </w:divBdr>
        </w:div>
        <w:div w:id="720441040">
          <w:marLeft w:val="0"/>
          <w:marRight w:val="0"/>
          <w:marTop w:val="0"/>
          <w:marBottom w:val="0"/>
          <w:divBdr>
            <w:top w:val="none" w:sz="0" w:space="0" w:color="auto"/>
            <w:left w:val="none" w:sz="0" w:space="0" w:color="auto"/>
            <w:bottom w:val="none" w:sz="0" w:space="0" w:color="auto"/>
            <w:right w:val="none" w:sz="0" w:space="0" w:color="auto"/>
          </w:divBdr>
        </w:div>
        <w:div w:id="727727791">
          <w:marLeft w:val="0"/>
          <w:marRight w:val="0"/>
          <w:marTop w:val="0"/>
          <w:marBottom w:val="0"/>
          <w:divBdr>
            <w:top w:val="none" w:sz="0" w:space="0" w:color="auto"/>
            <w:left w:val="none" w:sz="0" w:space="0" w:color="auto"/>
            <w:bottom w:val="none" w:sz="0" w:space="0" w:color="auto"/>
            <w:right w:val="none" w:sz="0" w:space="0" w:color="auto"/>
          </w:divBdr>
        </w:div>
        <w:div w:id="879393733">
          <w:marLeft w:val="0"/>
          <w:marRight w:val="0"/>
          <w:marTop w:val="0"/>
          <w:marBottom w:val="0"/>
          <w:divBdr>
            <w:top w:val="none" w:sz="0" w:space="0" w:color="auto"/>
            <w:left w:val="none" w:sz="0" w:space="0" w:color="auto"/>
            <w:bottom w:val="none" w:sz="0" w:space="0" w:color="auto"/>
            <w:right w:val="none" w:sz="0" w:space="0" w:color="auto"/>
          </w:divBdr>
        </w:div>
        <w:div w:id="906763957">
          <w:marLeft w:val="0"/>
          <w:marRight w:val="0"/>
          <w:marTop w:val="0"/>
          <w:marBottom w:val="0"/>
          <w:divBdr>
            <w:top w:val="none" w:sz="0" w:space="0" w:color="auto"/>
            <w:left w:val="none" w:sz="0" w:space="0" w:color="auto"/>
            <w:bottom w:val="none" w:sz="0" w:space="0" w:color="auto"/>
            <w:right w:val="none" w:sz="0" w:space="0" w:color="auto"/>
          </w:divBdr>
        </w:div>
        <w:div w:id="966474647">
          <w:marLeft w:val="0"/>
          <w:marRight w:val="0"/>
          <w:marTop w:val="0"/>
          <w:marBottom w:val="0"/>
          <w:divBdr>
            <w:top w:val="none" w:sz="0" w:space="0" w:color="auto"/>
            <w:left w:val="none" w:sz="0" w:space="0" w:color="auto"/>
            <w:bottom w:val="none" w:sz="0" w:space="0" w:color="auto"/>
            <w:right w:val="none" w:sz="0" w:space="0" w:color="auto"/>
          </w:divBdr>
        </w:div>
        <w:div w:id="996104497">
          <w:marLeft w:val="0"/>
          <w:marRight w:val="0"/>
          <w:marTop w:val="0"/>
          <w:marBottom w:val="0"/>
          <w:divBdr>
            <w:top w:val="none" w:sz="0" w:space="0" w:color="auto"/>
            <w:left w:val="none" w:sz="0" w:space="0" w:color="auto"/>
            <w:bottom w:val="none" w:sz="0" w:space="0" w:color="auto"/>
            <w:right w:val="none" w:sz="0" w:space="0" w:color="auto"/>
          </w:divBdr>
        </w:div>
        <w:div w:id="1061363220">
          <w:marLeft w:val="0"/>
          <w:marRight w:val="0"/>
          <w:marTop w:val="0"/>
          <w:marBottom w:val="0"/>
          <w:divBdr>
            <w:top w:val="none" w:sz="0" w:space="0" w:color="auto"/>
            <w:left w:val="none" w:sz="0" w:space="0" w:color="auto"/>
            <w:bottom w:val="none" w:sz="0" w:space="0" w:color="auto"/>
            <w:right w:val="none" w:sz="0" w:space="0" w:color="auto"/>
          </w:divBdr>
        </w:div>
        <w:div w:id="1076702960">
          <w:marLeft w:val="0"/>
          <w:marRight w:val="0"/>
          <w:marTop w:val="0"/>
          <w:marBottom w:val="0"/>
          <w:divBdr>
            <w:top w:val="none" w:sz="0" w:space="0" w:color="auto"/>
            <w:left w:val="none" w:sz="0" w:space="0" w:color="auto"/>
            <w:bottom w:val="none" w:sz="0" w:space="0" w:color="auto"/>
            <w:right w:val="none" w:sz="0" w:space="0" w:color="auto"/>
          </w:divBdr>
        </w:div>
        <w:div w:id="1214855950">
          <w:marLeft w:val="0"/>
          <w:marRight w:val="0"/>
          <w:marTop w:val="0"/>
          <w:marBottom w:val="0"/>
          <w:divBdr>
            <w:top w:val="none" w:sz="0" w:space="0" w:color="auto"/>
            <w:left w:val="none" w:sz="0" w:space="0" w:color="auto"/>
            <w:bottom w:val="none" w:sz="0" w:space="0" w:color="auto"/>
            <w:right w:val="none" w:sz="0" w:space="0" w:color="auto"/>
          </w:divBdr>
        </w:div>
        <w:div w:id="1263369407">
          <w:marLeft w:val="0"/>
          <w:marRight w:val="0"/>
          <w:marTop w:val="0"/>
          <w:marBottom w:val="0"/>
          <w:divBdr>
            <w:top w:val="none" w:sz="0" w:space="0" w:color="auto"/>
            <w:left w:val="none" w:sz="0" w:space="0" w:color="auto"/>
            <w:bottom w:val="none" w:sz="0" w:space="0" w:color="auto"/>
            <w:right w:val="none" w:sz="0" w:space="0" w:color="auto"/>
          </w:divBdr>
        </w:div>
        <w:div w:id="1323699631">
          <w:marLeft w:val="0"/>
          <w:marRight w:val="0"/>
          <w:marTop w:val="0"/>
          <w:marBottom w:val="0"/>
          <w:divBdr>
            <w:top w:val="none" w:sz="0" w:space="0" w:color="auto"/>
            <w:left w:val="none" w:sz="0" w:space="0" w:color="auto"/>
            <w:bottom w:val="none" w:sz="0" w:space="0" w:color="auto"/>
            <w:right w:val="none" w:sz="0" w:space="0" w:color="auto"/>
          </w:divBdr>
        </w:div>
        <w:div w:id="1350176980">
          <w:marLeft w:val="0"/>
          <w:marRight w:val="0"/>
          <w:marTop w:val="0"/>
          <w:marBottom w:val="0"/>
          <w:divBdr>
            <w:top w:val="none" w:sz="0" w:space="0" w:color="auto"/>
            <w:left w:val="none" w:sz="0" w:space="0" w:color="auto"/>
            <w:bottom w:val="none" w:sz="0" w:space="0" w:color="auto"/>
            <w:right w:val="none" w:sz="0" w:space="0" w:color="auto"/>
          </w:divBdr>
        </w:div>
        <w:div w:id="1356493200">
          <w:marLeft w:val="0"/>
          <w:marRight w:val="0"/>
          <w:marTop w:val="0"/>
          <w:marBottom w:val="0"/>
          <w:divBdr>
            <w:top w:val="none" w:sz="0" w:space="0" w:color="auto"/>
            <w:left w:val="none" w:sz="0" w:space="0" w:color="auto"/>
            <w:bottom w:val="none" w:sz="0" w:space="0" w:color="auto"/>
            <w:right w:val="none" w:sz="0" w:space="0" w:color="auto"/>
          </w:divBdr>
        </w:div>
        <w:div w:id="1392575746">
          <w:marLeft w:val="0"/>
          <w:marRight w:val="0"/>
          <w:marTop w:val="0"/>
          <w:marBottom w:val="0"/>
          <w:divBdr>
            <w:top w:val="none" w:sz="0" w:space="0" w:color="auto"/>
            <w:left w:val="none" w:sz="0" w:space="0" w:color="auto"/>
            <w:bottom w:val="none" w:sz="0" w:space="0" w:color="auto"/>
            <w:right w:val="none" w:sz="0" w:space="0" w:color="auto"/>
          </w:divBdr>
        </w:div>
        <w:div w:id="1631008259">
          <w:marLeft w:val="0"/>
          <w:marRight w:val="0"/>
          <w:marTop w:val="0"/>
          <w:marBottom w:val="0"/>
          <w:divBdr>
            <w:top w:val="none" w:sz="0" w:space="0" w:color="auto"/>
            <w:left w:val="none" w:sz="0" w:space="0" w:color="auto"/>
            <w:bottom w:val="none" w:sz="0" w:space="0" w:color="auto"/>
            <w:right w:val="none" w:sz="0" w:space="0" w:color="auto"/>
          </w:divBdr>
        </w:div>
        <w:div w:id="2066366520">
          <w:marLeft w:val="0"/>
          <w:marRight w:val="0"/>
          <w:marTop w:val="0"/>
          <w:marBottom w:val="0"/>
          <w:divBdr>
            <w:top w:val="none" w:sz="0" w:space="0" w:color="auto"/>
            <w:left w:val="none" w:sz="0" w:space="0" w:color="auto"/>
            <w:bottom w:val="none" w:sz="0" w:space="0" w:color="auto"/>
            <w:right w:val="none" w:sz="0" w:space="0" w:color="auto"/>
          </w:divBdr>
        </w:div>
      </w:divsChild>
    </w:div>
    <w:div w:id="908423227">
      <w:bodyDiv w:val="1"/>
      <w:marLeft w:val="0"/>
      <w:marRight w:val="0"/>
      <w:marTop w:val="0"/>
      <w:marBottom w:val="0"/>
      <w:divBdr>
        <w:top w:val="none" w:sz="0" w:space="0" w:color="auto"/>
        <w:left w:val="none" w:sz="0" w:space="0" w:color="auto"/>
        <w:bottom w:val="none" w:sz="0" w:space="0" w:color="auto"/>
        <w:right w:val="none" w:sz="0" w:space="0" w:color="auto"/>
      </w:divBdr>
      <w:divsChild>
        <w:div w:id="62719871">
          <w:marLeft w:val="0"/>
          <w:marRight w:val="0"/>
          <w:marTop w:val="0"/>
          <w:marBottom w:val="0"/>
          <w:divBdr>
            <w:top w:val="none" w:sz="0" w:space="0" w:color="auto"/>
            <w:left w:val="none" w:sz="0" w:space="0" w:color="auto"/>
            <w:bottom w:val="none" w:sz="0" w:space="0" w:color="auto"/>
            <w:right w:val="none" w:sz="0" w:space="0" w:color="auto"/>
          </w:divBdr>
        </w:div>
        <w:div w:id="251165058">
          <w:marLeft w:val="0"/>
          <w:marRight w:val="0"/>
          <w:marTop w:val="0"/>
          <w:marBottom w:val="0"/>
          <w:divBdr>
            <w:top w:val="none" w:sz="0" w:space="0" w:color="auto"/>
            <w:left w:val="none" w:sz="0" w:space="0" w:color="auto"/>
            <w:bottom w:val="none" w:sz="0" w:space="0" w:color="auto"/>
            <w:right w:val="none" w:sz="0" w:space="0" w:color="auto"/>
          </w:divBdr>
        </w:div>
        <w:div w:id="442656661">
          <w:marLeft w:val="0"/>
          <w:marRight w:val="0"/>
          <w:marTop w:val="0"/>
          <w:marBottom w:val="0"/>
          <w:divBdr>
            <w:top w:val="none" w:sz="0" w:space="0" w:color="auto"/>
            <w:left w:val="none" w:sz="0" w:space="0" w:color="auto"/>
            <w:bottom w:val="none" w:sz="0" w:space="0" w:color="auto"/>
            <w:right w:val="none" w:sz="0" w:space="0" w:color="auto"/>
          </w:divBdr>
        </w:div>
        <w:div w:id="504059137">
          <w:marLeft w:val="0"/>
          <w:marRight w:val="0"/>
          <w:marTop w:val="0"/>
          <w:marBottom w:val="0"/>
          <w:divBdr>
            <w:top w:val="none" w:sz="0" w:space="0" w:color="auto"/>
            <w:left w:val="none" w:sz="0" w:space="0" w:color="auto"/>
            <w:bottom w:val="none" w:sz="0" w:space="0" w:color="auto"/>
            <w:right w:val="none" w:sz="0" w:space="0" w:color="auto"/>
          </w:divBdr>
        </w:div>
        <w:div w:id="519977510">
          <w:marLeft w:val="0"/>
          <w:marRight w:val="0"/>
          <w:marTop w:val="0"/>
          <w:marBottom w:val="0"/>
          <w:divBdr>
            <w:top w:val="none" w:sz="0" w:space="0" w:color="auto"/>
            <w:left w:val="none" w:sz="0" w:space="0" w:color="auto"/>
            <w:bottom w:val="none" w:sz="0" w:space="0" w:color="auto"/>
            <w:right w:val="none" w:sz="0" w:space="0" w:color="auto"/>
          </w:divBdr>
        </w:div>
        <w:div w:id="837884439">
          <w:marLeft w:val="0"/>
          <w:marRight w:val="0"/>
          <w:marTop w:val="0"/>
          <w:marBottom w:val="0"/>
          <w:divBdr>
            <w:top w:val="none" w:sz="0" w:space="0" w:color="auto"/>
            <w:left w:val="none" w:sz="0" w:space="0" w:color="auto"/>
            <w:bottom w:val="none" w:sz="0" w:space="0" w:color="auto"/>
            <w:right w:val="none" w:sz="0" w:space="0" w:color="auto"/>
          </w:divBdr>
        </w:div>
        <w:div w:id="839083987">
          <w:marLeft w:val="0"/>
          <w:marRight w:val="0"/>
          <w:marTop w:val="0"/>
          <w:marBottom w:val="0"/>
          <w:divBdr>
            <w:top w:val="none" w:sz="0" w:space="0" w:color="auto"/>
            <w:left w:val="none" w:sz="0" w:space="0" w:color="auto"/>
            <w:bottom w:val="none" w:sz="0" w:space="0" w:color="auto"/>
            <w:right w:val="none" w:sz="0" w:space="0" w:color="auto"/>
          </w:divBdr>
        </w:div>
        <w:div w:id="1132291868">
          <w:marLeft w:val="0"/>
          <w:marRight w:val="0"/>
          <w:marTop w:val="0"/>
          <w:marBottom w:val="0"/>
          <w:divBdr>
            <w:top w:val="none" w:sz="0" w:space="0" w:color="auto"/>
            <w:left w:val="none" w:sz="0" w:space="0" w:color="auto"/>
            <w:bottom w:val="none" w:sz="0" w:space="0" w:color="auto"/>
            <w:right w:val="none" w:sz="0" w:space="0" w:color="auto"/>
          </w:divBdr>
        </w:div>
        <w:div w:id="1313362799">
          <w:marLeft w:val="0"/>
          <w:marRight w:val="0"/>
          <w:marTop w:val="0"/>
          <w:marBottom w:val="0"/>
          <w:divBdr>
            <w:top w:val="none" w:sz="0" w:space="0" w:color="auto"/>
            <w:left w:val="none" w:sz="0" w:space="0" w:color="auto"/>
            <w:bottom w:val="none" w:sz="0" w:space="0" w:color="auto"/>
            <w:right w:val="none" w:sz="0" w:space="0" w:color="auto"/>
          </w:divBdr>
        </w:div>
        <w:div w:id="1345862771">
          <w:marLeft w:val="0"/>
          <w:marRight w:val="0"/>
          <w:marTop w:val="0"/>
          <w:marBottom w:val="0"/>
          <w:divBdr>
            <w:top w:val="none" w:sz="0" w:space="0" w:color="auto"/>
            <w:left w:val="none" w:sz="0" w:space="0" w:color="auto"/>
            <w:bottom w:val="none" w:sz="0" w:space="0" w:color="auto"/>
            <w:right w:val="none" w:sz="0" w:space="0" w:color="auto"/>
          </w:divBdr>
        </w:div>
        <w:div w:id="1464813869">
          <w:marLeft w:val="0"/>
          <w:marRight w:val="0"/>
          <w:marTop w:val="0"/>
          <w:marBottom w:val="0"/>
          <w:divBdr>
            <w:top w:val="none" w:sz="0" w:space="0" w:color="auto"/>
            <w:left w:val="none" w:sz="0" w:space="0" w:color="auto"/>
            <w:bottom w:val="none" w:sz="0" w:space="0" w:color="auto"/>
            <w:right w:val="none" w:sz="0" w:space="0" w:color="auto"/>
          </w:divBdr>
        </w:div>
        <w:div w:id="1492409695">
          <w:marLeft w:val="0"/>
          <w:marRight w:val="0"/>
          <w:marTop w:val="0"/>
          <w:marBottom w:val="0"/>
          <w:divBdr>
            <w:top w:val="none" w:sz="0" w:space="0" w:color="auto"/>
            <w:left w:val="none" w:sz="0" w:space="0" w:color="auto"/>
            <w:bottom w:val="none" w:sz="0" w:space="0" w:color="auto"/>
            <w:right w:val="none" w:sz="0" w:space="0" w:color="auto"/>
          </w:divBdr>
        </w:div>
        <w:div w:id="1593929841">
          <w:marLeft w:val="0"/>
          <w:marRight w:val="0"/>
          <w:marTop w:val="0"/>
          <w:marBottom w:val="0"/>
          <w:divBdr>
            <w:top w:val="none" w:sz="0" w:space="0" w:color="auto"/>
            <w:left w:val="none" w:sz="0" w:space="0" w:color="auto"/>
            <w:bottom w:val="none" w:sz="0" w:space="0" w:color="auto"/>
            <w:right w:val="none" w:sz="0" w:space="0" w:color="auto"/>
          </w:divBdr>
        </w:div>
        <w:div w:id="1675188209">
          <w:marLeft w:val="0"/>
          <w:marRight w:val="0"/>
          <w:marTop w:val="0"/>
          <w:marBottom w:val="0"/>
          <w:divBdr>
            <w:top w:val="none" w:sz="0" w:space="0" w:color="auto"/>
            <w:left w:val="none" w:sz="0" w:space="0" w:color="auto"/>
            <w:bottom w:val="none" w:sz="0" w:space="0" w:color="auto"/>
            <w:right w:val="none" w:sz="0" w:space="0" w:color="auto"/>
          </w:divBdr>
        </w:div>
        <w:div w:id="1739862507">
          <w:marLeft w:val="0"/>
          <w:marRight w:val="0"/>
          <w:marTop w:val="0"/>
          <w:marBottom w:val="0"/>
          <w:divBdr>
            <w:top w:val="none" w:sz="0" w:space="0" w:color="auto"/>
            <w:left w:val="none" w:sz="0" w:space="0" w:color="auto"/>
            <w:bottom w:val="none" w:sz="0" w:space="0" w:color="auto"/>
            <w:right w:val="none" w:sz="0" w:space="0" w:color="auto"/>
          </w:divBdr>
        </w:div>
      </w:divsChild>
    </w:div>
    <w:div w:id="1394741153">
      <w:bodyDiv w:val="1"/>
      <w:marLeft w:val="0"/>
      <w:marRight w:val="0"/>
      <w:marTop w:val="0"/>
      <w:marBottom w:val="0"/>
      <w:divBdr>
        <w:top w:val="none" w:sz="0" w:space="0" w:color="auto"/>
        <w:left w:val="none" w:sz="0" w:space="0" w:color="auto"/>
        <w:bottom w:val="none" w:sz="0" w:space="0" w:color="auto"/>
        <w:right w:val="none" w:sz="0" w:space="0" w:color="auto"/>
      </w:divBdr>
    </w:div>
    <w:div w:id="1446728553">
      <w:bodyDiv w:val="1"/>
      <w:marLeft w:val="0"/>
      <w:marRight w:val="0"/>
      <w:marTop w:val="0"/>
      <w:marBottom w:val="0"/>
      <w:divBdr>
        <w:top w:val="none" w:sz="0" w:space="0" w:color="auto"/>
        <w:left w:val="none" w:sz="0" w:space="0" w:color="auto"/>
        <w:bottom w:val="none" w:sz="0" w:space="0" w:color="auto"/>
        <w:right w:val="none" w:sz="0" w:space="0" w:color="auto"/>
      </w:divBdr>
      <w:divsChild>
        <w:div w:id="71319857">
          <w:marLeft w:val="0"/>
          <w:marRight w:val="0"/>
          <w:marTop w:val="0"/>
          <w:marBottom w:val="0"/>
          <w:divBdr>
            <w:top w:val="none" w:sz="0" w:space="0" w:color="auto"/>
            <w:left w:val="none" w:sz="0" w:space="0" w:color="auto"/>
            <w:bottom w:val="none" w:sz="0" w:space="0" w:color="auto"/>
            <w:right w:val="none" w:sz="0" w:space="0" w:color="auto"/>
          </w:divBdr>
        </w:div>
        <w:div w:id="231045490">
          <w:marLeft w:val="0"/>
          <w:marRight w:val="0"/>
          <w:marTop w:val="0"/>
          <w:marBottom w:val="0"/>
          <w:divBdr>
            <w:top w:val="none" w:sz="0" w:space="0" w:color="auto"/>
            <w:left w:val="none" w:sz="0" w:space="0" w:color="auto"/>
            <w:bottom w:val="none" w:sz="0" w:space="0" w:color="auto"/>
            <w:right w:val="none" w:sz="0" w:space="0" w:color="auto"/>
          </w:divBdr>
        </w:div>
        <w:div w:id="716316787">
          <w:marLeft w:val="0"/>
          <w:marRight w:val="0"/>
          <w:marTop w:val="0"/>
          <w:marBottom w:val="0"/>
          <w:divBdr>
            <w:top w:val="none" w:sz="0" w:space="0" w:color="auto"/>
            <w:left w:val="none" w:sz="0" w:space="0" w:color="auto"/>
            <w:bottom w:val="none" w:sz="0" w:space="0" w:color="auto"/>
            <w:right w:val="none" w:sz="0" w:space="0" w:color="auto"/>
          </w:divBdr>
        </w:div>
        <w:div w:id="996148196">
          <w:marLeft w:val="0"/>
          <w:marRight w:val="0"/>
          <w:marTop w:val="0"/>
          <w:marBottom w:val="0"/>
          <w:divBdr>
            <w:top w:val="none" w:sz="0" w:space="0" w:color="auto"/>
            <w:left w:val="none" w:sz="0" w:space="0" w:color="auto"/>
            <w:bottom w:val="none" w:sz="0" w:space="0" w:color="auto"/>
            <w:right w:val="none" w:sz="0" w:space="0" w:color="auto"/>
          </w:divBdr>
        </w:div>
        <w:div w:id="2143226438">
          <w:marLeft w:val="0"/>
          <w:marRight w:val="0"/>
          <w:marTop w:val="0"/>
          <w:marBottom w:val="0"/>
          <w:divBdr>
            <w:top w:val="none" w:sz="0" w:space="0" w:color="auto"/>
            <w:left w:val="none" w:sz="0" w:space="0" w:color="auto"/>
            <w:bottom w:val="none" w:sz="0" w:space="0" w:color="auto"/>
            <w:right w:val="none" w:sz="0" w:space="0" w:color="auto"/>
          </w:divBdr>
        </w:div>
      </w:divsChild>
    </w:div>
    <w:div w:id="1567840699">
      <w:bodyDiv w:val="1"/>
      <w:marLeft w:val="0"/>
      <w:marRight w:val="0"/>
      <w:marTop w:val="0"/>
      <w:marBottom w:val="0"/>
      <w:divBdr>
        <w:top w:val="none" w:sz="0" w:space="0" w:color="auto"/>
        <w:left w:val="none" w:sz="0" w:space="0" w:color="auto"/>
        <w:bottom w:val="none" w:sz="0" w:space="0" w:color="auto"/>
        <w:right w:val="none" w:sz="0" w:space="0" w:color="auto"/>
      </w:divBdr>
    </w:div>
    <w:div w:id="1643273761">
      <w:bodyDiv w:val="1"/>
      <w:marLeft w:val="0"/>
      <w:marRight w:val="0"/>
      <w:marTop w:val="0"/>
      <w:marBottom w:val="0"/>
      <w:divBdr>
        <w:top w:val="none" w:sz="0" w:space="0" w:color="auto"/>
        <w:left w:val="none" w:sz="0" w:space="0" w:color="auto"/>
        <w:bottom w:val="none" w:sz="0" w:space="0" w:color="auto"/>
        <w:right w:val="none" w:sz="0" w:space="0" w:color="auto"/>
      </w:divBdr>
    </w:div>
    <w:div w:id="1669864603">
      <w:bodyDiv w:val="1"/>
      <w:marLeft w:val="0"/>
      <w:marRight w:val="0"/>
      <w:marTop w:val="0"/>
      <w:marBottom w:val="0"/>
      <w:divBdr>
        <w:top w:val="none" w:sz="0" w:space="0" w:color="auto"/>
        <w:left w:val="none" w:sz="0" w:space="0" w:color="auto"/>
        <w:bottom w:val="none" w:sz="0" w:space="0" w:color="auto"/>
        <w:right w:val="none" w:sz="0" w:space="0" w:color="auto"/>
      </w:divBdr>
    </w:div>
    <w:div w:id="1816600614">
      <w:bodyDiv w:val="1"/>
      <w:marLeft w:val="0"/>
      <w:marRight w:val="0"/>
      <w:marTop w:val="0"/>
      <w:marBottom w:val="0"/>
      <w:divBdr>
        <w:top w:val="none" w:sz="0" w:space="0" w:color="auto"/>
        <w:left w:val="none" w:sz="0" w:space="0" w:color="auto"/>
        <w:bottom w:val="none" w:sz="0" w:space="0" w:color="auto"/>
        <w:right w:val="none" w:sz="0" w:space="0" w:color="auto"/>
      </w:divBdr>
    </w:div>
    <w:div w:id="1824271363">
      <w:bodyDiv w:val="1"/>
      <w:marLeft w:val="0"/>
      <w:marRight w:val="0"/>
      <w:marTop w:val="0"/>
      <w:marBottom w:val="0"/>
      <w:divBdr>
        <w:top w:val="none" w:sz="0" w:space="0" w:color="auto"/>
        <w:left w:val="none" w:sz="0" w:space="0" w:color="auto"/>
        <w:bottom w:val="none" w:sz="0" w:space="0" w:color="auto"/>
        <w:right w:val="none" w:sz="0" w:space="0" w:color="auto"/>
      </w:divBdr>
      <w:divsChild>
        <w:div w:id="330835808">
          <w:marLeft w:val="0"/>
          <w:marRight w:val="0"/>
          <w:marTop w:val="0"/>
          <w:marBottom w:val="0"/>
          <w:divBdr>
            <w:top w:val="none" w:sz="0" w:space="0" w:color="auto"/>
            <w:left w:val="none" w:sz="0" w:space="0" w:color="auto"/>
            <w:bottom w:val="none" w:sz="0" w:space="0" w:color="auto"/>
            <w:right w:val="none" w:sz="0" w:space="0" w:color="auto"/>
          </w:divBdr>
        </w:div>
        <w:div w:id="402333541">
          <w:marLeft w:val="0"/>
          <w:marRight w:val="0"/>
          <w:marTop w:val="0"/>
          <w:marBottom w:val="0"/>
          <w:divBdr>
            <w:top w:val="none" w:sz="0" w:space="0" w:color="auto"/>
            <w:left w:val="none" w:sz="0" w:space="0" w:color="auto"/>
            <w:bottom w:val="none" w:sz="0" w:space="0" w:color="auto"/>
            <w:right w:val="none" w:sz="0" w:space="0" w:color="auto"/>
          </w:divBdr>
        </w:div>
        <w:div w:id="521627408">
          <w:marLeft w:val="0"/>
          <w:marRight w:val="0"/>
          <w:marTop w:val="0"/>
          <w:marBottom w:val="0"/>
          <w:divBdr>
            <w:top w:val="none" w:sz="0" w:space="0" w:color="auto"/>
            <w:left w:val="none" w:sz="0" w:space="0" w:color="auto"/>
            <w:bottom w:val="none" w:sz="0" w:space="0" w:color="auto"/>
            <w:right w:val="none" w:sz="0" w:space="0" w:color="auto"/>
          </w:divBdr>
        </w:div>
        <w:div w:id="676691915">
          <w:marLeft w:val="0"/>
          <w:marRight w:val="0"/>
          <w:marTop w:val="0"/>
          <w:marBottom w:val="0"/>
          <w:divBdr>
            <w:top w:val="none" w:sz="0" w:space="0" w:color="auto"/>
            <w:left w:val="none" w:sz="0" w:space="0" w:color="auto"/>
            <w:bottom w:val="none" w:sz="0" w:space="0" w:color="auto"/>
            <w:right w:val="none" w:sz="0" w:space="0" w:color="auto"/>
          </w:divBdr>
        </w:div>
        <w:div w:id="695427896">
          <w:marLeft w:val="0"/>
          <w:marRight w:val="0"/>
          <w:marTop w:val="0"/>
          <w:marBottom w:val="0"/>
          <w:divBdr>
            <w:top w:val="none" w:sz="0" w:space="0" w:color="auto"/>
            <w:left w:val="none" w:sz="0" w:space="0" w:color="auto"/>
            <w:bottom w:val="none" w:sz="0" w:space="0" w:color="auto"/>
            <w:right w:val="none" w:sz="0" w:space="0" w:color="auto"/>
          </w:divBdr>
        </w:div>
        <w:div w:id="933049672">
          <w:marLeft w:val="0"/>
          <w:marRight w:val="0"/>
          <w:marTop w:val="0"/>
          <w:marBottom w:val="0"/>
          <w:divBdr>
            <w:top w:val="none" w:sz="0" w:space="0" w:color="auto"/>
            <w:left w:val="none" w:sz="0" w:space="0" w:color="auto"/>
            <w:bottom w:val="none" w:sz="0" w:space="0" w:color="auto"/>
            <w:right w:val="none" w:sz="0" w:space="0" w:color="auto"/>
          </w:divBdr>
        </w:div>
        <w:div w:id="1042637151">
          <w:marLeft w:val="0"/>
          <w:marRight w:val="0"/>
          <w:marTop w:val="0"/>
          <w:marBottom w:val="0"/>
          <w:divBdr>
            <w:top w:val="none" w:sz="0" w:space="0" w:color="auto"/>
            <w:left w:val="none" w:sz="0" w:space="0" w:color="auto"/>
            <w:bottom w:val="none" w:sz="0" w:space="0" w:color="auto"/>
            <w:right w:val="none" w:sz="0" w:space="0" w:color="auto"/>
          </w:divBdr>
        </w:div>
        <w:div w:id="1332484508">
          <w:marLeft w:val="0"/>
          <w:marRight w:val="0"/>
          <w:marTop w:val="0"/>
          <w:marBottom w:val="0"/>
          <w:divBdr>
            <w:top w:val="none" w:sz="0" w:space="0" w:color="auto"/>
            <w:left w:val="none" w:sz="0" w:space="0" w:color="auto"/>
            <w:bottom w:val="none" w:sz="0" w:space="0" w:color="auto"/>
            <w:right w:val="none" w:sz="0" w:space="0" w:color="auto"/>
          </w:divBdr>
        </w:div>
        <w:div w:id="1465584996">
          <w:marLeft w:val="0"/>
          <w:marRight w:val="0"/>
          <w:marTop w:val="0"/>
          <w:marBottom w:val="0"/>
          <w:divBdr>
            <w:top w:val="none" w:sz="0" w:space="0" w:color="auto"/>
            <w:left w:val="none" w:sz="0" w:space="0" w:color="auto"/>
            <w:bottom w:val="none" w:sz="0" w:space="0" w:color="auto"/>
            <w:right w:val="none" w:sz="0" w:space="0" w:color="auto"/>
          </w:divBdr>
        </w:div>
        <w:div w:id="1504932718">
          <w:marLeft w:val="0"/>
          <w:marRight w:val="0"/>
          <w:marTop w:val="0"/>
          <w:marBottom w:val="0"/>
          <w:divBdr>
            <w:top w:val="none" w:sz="0" w:space="0" w:color="auto"/>
            <w:left w:val="none" w:sz="0" w:space="0" w:color="auto"/>
            <w:bottom w:val="none" w:sz="0" w:space="0" w:color="auto"/>
            <w:right w:val="none" w:sz="0" w:space="0" w:color="auto"/>
          </w:divBdr>
        </w:div>
        <w:div w:id="1642226614">
          <w:marLeft w:val="0"/>
          <w:marRight w:val="0"/>
          <w:marTop w:val="0"/>
          <w:marBottom w:val="0"/>
          <w:divBdr>
            <w:top w:val="none" w:sz="0" w:space="0" w:color="auto"/>
            <w:left w:val="none" w:sz="0" w:space="0" w:color="auto"/>
            <w:bottom w:val="none" w:sz="0" w:space="0" w:color="auto"/>
            <w:right w:val="none" w:sz="0" w:space="0" w:color="auto"/>
          </w:divBdr>
        </w:div>
        <w:div w:id="1752460108">
          <w:marLeft w:val="0"/>
          <w:marRight w:val="0"/>
          <w:marTop w:val="0"/>
          <w:marBottom w:val="0"/>
          <w:divBdr>
            <w:top w:val="none" w:sz="0" w:space="0" w:color="auto"/>
            <w:left w:val="none" w:sz="0" w:space="0" w:color="auto"/>
            <w:bottom w:val="none" w:sz="0" w:space="0" w:color="auto"/>
            <w:right w:val="none" w:sz="0" w:space="0" w:color="auto"/>
          </w:divBdr>
        </w:div>
        <w:div w:id="1775519607">
          <w:marLeft w:val="0"/>
          <w:marRight w:val="0"/>
          <w:marTop w:val="0"/>
          <w:marBottom w:val="0"/>
          <w:divBdr>
            <w:top w:val="none" w:sz="0" w:space="0" w:color="auto"/>
            <w:left w:val="none" w:sz="0" w:space="0" w:color="auto"/>
            <w:bottom w:val="none" w:sz="0" w:space="0" w:color="auto"/>
            <w:right w:val="none" w:sz="0" w:space="0" w:color="auto"/>
          </w:divBdr>
        </w:div>
        <w:div w:id="1881162715">
          <w:marLeft w:val="0"/>
          <w:marRight w:val="0"/>
          <w:marTop w:val="0"/>
          <w:marBottom w:val="0"/>
          <w:divBdr>
            <w:top w:val="none" w:sz="0" w:space="0" w:color="auto"/>
            <w:left w:val="none" w:sz="0" w:space="0" w:color="auto"/>
            <w:bottom w:val="none" w:sz="0" w:space="0" w:color="auto"/>
            <w:right w:val="none" w:sz="0" w:space="0" w:color="auto"/>
          </w:divBdr>
        </w:div>
        <w:div w:id="1933582218">
          <w:marLeft w:val="0"/>
          <w:marRight w:val="0"/>
          <w:marTop w:val="0"/>
          <w:marBottom w:val="0"/>
          <w:divBdr>
            <w:top w:val="none" w:sz="0" w:space="0" w:color="auto"/>
            <w:left w:val="none" w:sz="0" w:space="0" w:color="auto"/>
            <w:bottom w:val="none" w:sz="0" w:space="0" w:color="auto"/>
            <w:right w:val="none" w:sz="0" w:space="0" w:color="auto"/>
          </w:divBdr>
        </w:div>
        <w:div w:id="1964075765">
          <w:marLeft w:val="0"/>
          <w:marRight w:val="0"/>
          <w:marTop w:val="0"/>
          <w:marBottom w:val="0"/>
          <w:divBdr>
            <w:top w:val="none" w:sz="0" w:space="0" w:color="auto"/>
            <w:left w:val="none" w:sz="0" w:space="0" w:color="auto"/>
            <w:bottom w:val="none" w:sz="0" w:space="0" w:color="auto"/>
            <w:right w:val="none" w:sz="0" w:space="0" w:color="auto"/>
          </w:divBdr>
        </w:div>
        <w:div w:id="1967084783">
          <w:marLeft w:val="0"/>
          <w:marRight w:val="0"/>
          <w:marTop w:val="0"/>
          <w:marBottom w:val="0"/>
          <w:divBdr>
            <w:top w:val="none" w:sz="0" w:space="0" w:color="auto"/>
            <w:left w:val="none" w:sz="0" w:space="0" w:color="auto"/>
            <w:bottom w:val="none" w:sz="0" w:space="0" w:color="auto"/>
            <w:right w:val="none" w:sz="0" w:space="0" w:color="auto"/>
          </w:divBdr>
        </w:div>
        <w:div w:id="2025201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oyectos@sonrisasqueescuchan.org.gt"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67F775-FBD7-4FD1-842F-F30DE1F32EBF}">
  <ds:schemaRefs>
    <ds:schemaRef ds:uri="http://schemas.openxmlformats.org/officeDocument/2006/bibliography"/>
  </ds:schemaRefs>
</ds:datastoreItem>
</file>

<file path=customXml/itemProps2.xml><?xml version="1.0" encoding="utf-8"?>
<ds:datastoreItem xmlns:ds="http://schemas.openxmlformats.org/officeDocument/2006/customXml" ds:itemID="{D769E472-5161-4AEC-B7FF-58A07860E4E6}">
  <ds:schemaRefs>
    <ds:schemaRef ds:uri="http://schemas.microsoft.com/office/2006/metadata/properties"/>
    <ds:schemaRef ds:uri="http://schemas.microsoft.com/office/infopath/2007/PartnerControls"/>
    <ds:schemaRef ds:uri="f1e736c5-95ad-4650-bf48-08c723b4bc6c"/>
    <ds:schemaRef ds:uri="ffcd9642-db51-4a3c-8cd0-db535ee543d3"/>
    <ds:schemaRef ds:uri="aed288d7-475a-46fe-bf4a-7fc4d7f5ea59"/>
  </ds:schemaRefs>
</ds:datastoreItem>
</file>

<file path=customXml/itemProps3.xml><?xml version="1.0" encoding="utf-8"?>
<ds:datastoreItem xmlns:ds="http://schemas.openxmlformats.org/officeDocument/2006/customXml" ds:itemID="{89F24D92-4FA3-46B8-9C7E-BA919F1118D2}">
  <ds:schemaRefs>
    <ds:schemaRef ds:uri="http://schemas.microsoft.com/sharepoint/v3/contenttype/forms"/>
  </ds:schemaRefs>
</ds:datastoreItem>
</file>

<file path=customXml/itemProps4.xml><?xml version="1.0" encoding="utf-8"?>
<ds:datastoreItem xmlns:ds="http://schemas.openxmlformats.org/officeDocument/2006/customXml" ds:itemID="{79D2AAF4-B182-431A-8857-45E0620D8D78}"/>
</file>

<file path=docProps/app.xml><?xml version="1.0" encoding="utf-8"?>
<Properties xmlns="http://schemas.openxmlformats.org/officeDocument/2006/extended-properties" xmlns:vt="http://schemas.openxmlformats.org/officeDocument/2006/docPropsVTypes">
  <Template>Normal</Template>
  <TotalTime>0</TotalTime>
  <Pages>19</Pages>
  <Words>6222</Words>
  <Characters>39203</Characters>
  <Application>Microsoft Office Word</Application>
  <DocSecurity>0</DocSecurity>
  <Lines>326</Lines>
  <Paragraphs>90</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Stelzner, Andrea (F12)</dc:creator>
  <cp:keywords>, docId:923CC6ABEBB822A472DB3B3DE1F7BA73</cp:keywords>
  <dc:description/>
  <cp:lastModifiedBy>Becker, Katharina</cp:lastModifiedBy>
  <cp:revision>3</cp:revision>
  <cp:lastPrinted>2024-07-12T21:59:00Z</cp:lastPrinted>
  <dcterms:created xsi:type="dcterms:W3CDTF">2024-07-30T09:15:00Z</dcterms:created>
  <dcterms:modified xsi:type="dcterms:W3CDTF">2024-07-30T09:56:00Z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MediaServiceImageTags">
    <vt:lpwstr/>
  </property>
  <property fmtid="{D5CDD505-2E9C-101B-9397-08002B2CF9AE}" pid="4" name="NGOOnlineKeywords">
    <vt:lpwstr/>
  </property>
  <property fmtid="{D5CDD505-2E9C-101B-9397-08002B2CF9AE}" pid="5" name="NGOOnlineDocumentType">
    <vt:lpwstr/>
  </property>
  <property fmtid="{D5CDD505-2E9C-101B-9397-08002B2CF9AE}" pid="6" name="p75d8c1866154d169f9787e2f8ad3758">
    <vt:lpwstr/>
  </property>
  <property fmtid="{D5CDD505-2E9C-101B-9397-08002B2CF9AE}" pid="7" name="NGOOnlinePriorityGroup">
    <vt:lpwstr/>
  </property>
  <property fmtid="{D5CDD505-2E9C-101B-9397-08002B2CF9AE}" pid="8" name="Order">
    <vt:r8>19900</vt:r8>
  </property>
  <property fmtid="{D5CDD505-2E9C-101B-9397-08002B2CF9AE}" pid="9" name="xd_Signature">
    <vt:bool>false</vt:bool>
  </property>
  <property fmtid="{D5CDD505-2E9C-101B-9397-08002B2CF9AE}" pid="10" name="NGOOnlineDocumentOwner">
    <vt:lpwstr/>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y fmtid="{D5CDD505-2E9C-101B-9397-08002B2CF9AE}" pid="16" name="URL">
    <vt:lpwstr/>
  </property>
  <property fmtid="{D5CDD505-2E9C-101B-9397-08002B2CF9AE}" pid="17" name="SharedWithUsers">
    <vt:lpwstr>2026;#Paz, Analy</vt:lpwstr>
  </property>
  <property fmtid="{D5CDD505-2E9C-101B-9397-08002B2CF9AE}" pid="19" name="_SourceUrl">
    <vt:lpwstr/>
  </property>
  <property fmtid="{D5CDD505-2E9C-101B-9397-08002B2CF9AE}" pid="20" name="_SharedFileIndex">
    <vt:lpwstr/>
  </property>
</Properties>
</file>