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AE826" w14:textId="77777777" w:rsidR="004735DC" w:rsidRPr="00B52EF8" w:rsidRDefault="00DC001E">
      <w:pPr>
        <w:spacing w:after="126"/>
        <w:ind w:left="-4"/>
        <w:rPr>
          <w:b/>
          <w:noProof/>
          <w:sz w:val="28"/>
          <w:lang w:val="en-GB" w:eastAsia="de-DE"/>
        </w:rPr>
      </w:pPr>
      <w:r w:rsidRPr="00B52EF8">
        <w:rPr>
          <w:b/>
          <w:color w:val="1F497D" w:themeColor="text2"/>
          <w:sz w:val="36"/>
          <w:lang w:val="en-GB"/>
        </w:rPr>
        <w:t>Part II</w:t>
      </w:r>
      <w:r w:rsidR="00B51DD5" w:rsidRPr="00B52EF8">
        <w:rPr>
          <w:lang w:val="en-GB"/>
        </w:rPr>
        <w:br w:type="textWrapping" w:clear="all"/>
      </w:r>
      <w:r w:rsidRPr="00A10A27">
        <w:rPr>
          <w:b/>
          <w:noProof/>
          <w:color w:val="1F497D" w:themeColor="text2"/>
          <w:sz w:val="28"/>
          <w:lang w:eastAsia="de-DE"/>
        </w:rPr>
        <mc:AlternateContent>
          <mc:Choice Requires="wps">
            <w:drawing>
              <wp:anchor distT="45720" distB="45720" distL="114300" distR="114300" simplePos="0" relativeHeight="251658240" behindDoc="0" locked="0" layoutInCell="1" allowOverlap="1" wp14:anchorId="0139F962" wp14:editId="2820CCB1">
                <wp:simplePos x="0" y="0"/>
                <wp:positionH relativeFrom="page">
                  <wp:align>right</wp:align>
                </wp:positionH>
                <wp:positionV relativeFrom="paragraph">
                  <wp:posOffset>182880</wp:posOffset>
                </wp:positionV>
                <wp:extent cx="7537450" cy="1404620"/>
                <wp:effectExtent l="0" t="0" r="6350" b="9525"/>
                <wp:wrapThrough wrapText="bothSides">
                  <wp:wrapPolygon edited="0">
                    <wp:start x="0" y="0"/>
                    <wp:lineTo x="0" y="21382"/>
                    <wp:lineTo x="21564" y="21382"/>
                    <wp:lineTo x="21564" y="0"/>
                    <wp:lineTo x="0" y="0"/>
                  </wp:wrapPolygon>
                </wp:wrapThrough>
                <wp:docPr id="217" name="Textfeld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1404620"/>
                        </a:xfrm>
                        <a:prstGeom prst="rect">
                          <a:avLst/>
                        </a:prstGeom>
                        <a:solidFill>
                          <a:schemeClr val="bg1">
                            <a:lumMod val="85000"/>
                          </a:schemeClr>
                        </a:solidFill>
                        <a:ln w="9525">
                          <a:noFill/>
                          <a:miter lim="800000"/>
                          <a:headEnd/>
                          <a:tailEnd/>
                        </a:ln>
                      </wps:spPr>
                      <wps:txbx>
                        <w:txbxContent>
                          <w:p w14:paraId="4EC3B930" w14:textId="77777777" w:rsidR="004735DC" w:rsidRPr="00B52EF8" w:rsidRDefault="00DC001E">
                            <w:pPr>
                              <w:shd w:val="clear" w:color="auto" w:fill="D9D9D9" w:themeFill="background1" w:themeFillShade="D9"/>
                              <w:spacing w:after="0"/>
                              <w:jc w:val="center"/>
                              <w:rPr>
                                <w:color w:val="244061" w:themeColor="accent1" w:themeShade="80"/>
                                <w:sz w:val="36"/>
                                <w:lang w:val="en-GB"/>
                              </w:rPr>
                            </w:pPr>
                            <w:r w:rsidRPr="00B52EF8">
                              <w:rPr>
                                <w:color w:val="244061" w:themeColor="accent1" w:themeShade="80"/>
                                <w:sz w:val="36"/>
                                <w:lang w:val="en-GB"/>
                              </w:rPr>
                              <w:t xml:space="preserve">Application form for projects over </w:t>
                            </w:r>
                            <w:r w:rsidRPr="00B52EF8">
                              <w:rPr>
                                <w:color w:val="244061" w:themeColor="accent1" w:themeShade="80"/>
                                <w:sz w:val="36"/>
                                <w:lang w:val="en-GB"/>
                              </w:rPr>
                              <w:t>100,000 euros - bengo</w:t>
                            </w:r>
                          </w:p>
                          <w:p w14:paraId="45A444D9" w14:textId="77777777" w:rsidR="004735DC" w:rsidRPr="00B52EF8" w:rsidRDefault="00DC001E">
                            <w:pPr>
                              <w:shd w:val="clear" w:color="auto" w:fill="D9D9D9" w:themeFill="background1" w:themeFillShade="D9"/>
                              <w:spacing w:after="0"/>
                              <w:jc w:val="center"/>
                              <w:rPr>
                                <w:color w:val="244061" w:themeColor="accent1" w:themeShade="80"/>
                                <w:lang w:val="en-GB"/>
                              </w:rPr>
                            </w:pPr>
                            <w:r w:rsidRPr="00B52EF8">
                              <w:rPr>
                                <w:color w:val="244061" w:themeColor="accent1" w:themeShade="80"/>
                                <w:lang w:val="en-GB"/>
                              </w:rPr>
                              <w:t>Promotion of development projects by private German organisations</w:t>
                            </w:r>
                          </w:p>
                          <w:p w14:paraId="49F20D93" w14:textId="77777777" w:rsidR="00D70C56" w:rsidRPr="00B52EF8" w:rsidRDefault="00D70C56" w:rsidP="00B51DD5">
                            <w:pPr>
                              <w:shd w:val="clear" w:color="auto" w:fill="D9D9D9" w:themeFill="background1" w:themeFillShade="D9"/>
                              <w:spacing w:after="0"/>
                              <w:jc w:val="center"/>
                              <w:rPr>
                                <w:color w:val="244061" w:themeColor="accent1" w:themeShade="80"/>
                                <w:lang w:val="en-GB"/>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39F962" id="_x0000_t202" coordsize="21600,21600" o:spt="202" path="m,l,21600r21600,l21600,xe">
                <v:stroke joinstyle="miter"/>
                <v:path gradientshapeok="t" o:connecttype="rect"/>
              </v:shapetype>
              <v:shape id="Textfeld 217" o:spid="_x0000_s1026" type="#_x0000_t202" style="position:absolute;left:0;text-align:left;margin-left:542.3pt;margin-top:14.4pt;width:593.5pt;height:110.6pt;z-index:251658240;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" fillcolor="#d8d8d8 [2732]" stroked="f">
                <v:textbox style="mso-fit-shape-to-text:t">
                  <w:txbxContent>
                    <w:p w14:paraId="4EC3B930" w14:textId="77777777" w:rsidR="004735DC" w:rsidRPr="00B52EF8" w:rsidRDefault="00DC001E">
                      <w:pPr>
                        <w:shd w:val="clear" w:color="auto" w:fill="D9D9D9" w:themeFill="background1" w:themeFillShade="D9"/>
                        <w:spacing w:after="0"/>
                        <w:jc w:val="center"/>
                        <w:rPr>
                          <w:color w:val="244061" w:themeColor="accent1" w:themeShade="80"/>
                          <w:sz w:val="36"/>
                          <w:lang w:val="en-GB"/>
                        </w:rPr>
                      </w:pPr>
                      <w:r w:rsidRPr="00B52EF8">
                        <w:rPr>
                          <w:color w:val="244061" w:themeColor="accent1" w:themeShade="80"/>
                          <w:sz w:val="36"/>
                          <w:lang w:val="en-GB"/>
                        </w:rPr>
                        <w:t xml:space="preserve">Application form for projects over </w:t>
                      </w:r>
                      <w:r w:rsidRPr="00B52EF8">
                        <w:rPr>
                          <w:color w:val="244061" w:themeColor="accent1" w:themeShade="80"/>
                          <w:sz w:val="36"/>
                          <w:lang w:val="en-GB"/>
                        </w:rPr>
                        <w:t>100,000 euros - bengo</w:t>
                      </w:r>
                    </w:p>
                    <w:p w14:paraId="45A444D9" w14:textId="77777777" w:rsidR="004735DC" w:rsidRPr="00B52EF8" w:rsidRDefault="00DC001E">
                      <w:pPr>
                        <w:shd w:val="clear" w:color="auto" w:fill="D9D9D9" w:themeFill="background1" w:themeFillShade="D9"/>
                        <w:spacing w:after="0"/>
                        <w:jc w:val="center"/>
                        <w:rPr>
                          <w:color w:val="244061" w:themeColor="accent1" w:themeShade="80"/>
                          <w:lang w:val="en-GB"/>
                        </w:rPr>
                      </w:pPr>
                      <w:r w:rsidRPr="00B52EF8">
                        <w:rPr>
                          <w:color w:val="244061" w:themeColor="accent1" w:themeShade="80"/>
                          <w:lang w:val="en-GB"/>
                        </w:rPr>
                        <w:t>Promotion of development projects by private German organisations</w:t>
                      </w:r>
                    </w:p>
                    <w:p w14:paraId="49F20D93" w14:textId="77777777" w:rsidR="00D70C56" w:rsidRPr="00B52EF8" w:rsidRDefault="00D70C56" w:rsidP="00B51DD5">
                      <w:pPr>
                        <w:shd w:val="clear" w:color="auto" w:fill="D9D9D9" w:themeFill="background1" w:themeFillShade="D9"/>
                        <w:spacing w:after="0"/>
                        <w:jc w:val="center"/>
                        <w:rPr>
                          <w:color w:val="244061" w:themeColor="accent1" w:themeShade="80"/>
                          <w:lang w:val="en-GB"/>
                        </w:rPr>
                      </w:pPr>
                    </w:p>
                  </w:txbxContent>
                </v:textbox>
                <w10:wrap type="through" anchorx="page"/>
              </v:shape>
            </w:pict>
          </mc:Fallback>
        </mc:AlternateContent>
      </w:r>
      <w:r w:rsidRPr="00B52EF8">
        <w:rPr>
          <w:b/>
          <w:noProof/>
          <w:color w:val="1F497D" w:themeColor="text2"/>
          <w:sz w:val="28"/>
          <w:lang w:val="en-GB" w:eastAsia="de-DE"/>
        </w:rPr>
        <w:t xml:space="preserve">Content of the project </w:t>
      </w:r>
    </w:p>
    <w:p w14:paraId="4208B539" w14:textId="77777777" w:rsidR="00A10A27" w:rsidRPr="00B52EF8" w:rsidRDefault="00A10A27" w:rsidP="00A10A27">
      <w:pPr>
        <w:spacing w:after="126"/>
        <w:ind w:left="-4"/>
        <w:rPr>
          <w:lang w:val="en-GB"/>
        </w:rPr>
      </w:pPr>
    </w:p>
    <w:p w14:paraId="631D271E" w14:textId="77777777" w:rsidR="004735DC" w:rsidRPr="00B52EF8" w:rsidRDefault="00DC001E">
      <w:pPr>
        <w:pBdr>
          <w:top w:val="single" w:sz="4" w:space="1" w:color="auto"/>
          <w:left w:val="single" w:sz="4" w:space="4" w:color="auto"/>
          <w:bottom w:val="single" w:sz="4" w:space="1" w:color="auto"/>
          <w:right w:val="single" w:sz="4" w:space="4" w:color="auto"/>
        </w:pBdr>
        <w:spacing w:after="126"/>
        <w:ind w:left="-4"/>
        <w:rPr>
          <w:lang w:val="en-GB"/>
        </w:rPr>
      </w:pPr>
      <w:r w:rsidRPr="00B52EF8">
        <w:rPr>
          <w:lang w:val="en-GB"/>
        </w:rPr>
        <w:t xml:space="preserve">The application form consists of two parts, both of which must be </w:t>
      </w:r>
      <w:r w:rsidRPr="00B52EF8">
        <w:rPr>
          <w:lang w:val="en-GB"/>
        </w:rPr>
        <w:t xml:space="preserve">submitted via </w:t>
      </w:r>
      <w:r w:rsidRPr="00B52EF8">
        <w:rPr>
          <w:lang w:val="en-GB"/>
        </w:rPr>
        <w:t xml:space="preserve">the </w:t>
      </w:r>
      <w:r w:rsidRPr="00B52EF8">
        <w:rPr>
          <w:lang w:val="en-GB"/>
        </w:rPr>
        <w:t xml:space="preserve">Engagement Global </w:t>
      </w:r>
      <w:r w:rsidRPr="00B52EF8">
        <w:rPr>
          <w:lang w:val="en-GB"/>
        </w:rPr>
        <w:t xml:space="preserve">application portal </w:t>
      </w:r>
      <w:r w:rsidRPr="00B52EF8">
        <w:rPr>
          <w:lang w:val="en-GB"/>
        </w:rPr>
        <w:t xml:space="preserve">(see </w:t>
      </w:r>
      <w:r w:rsidRPr="00B52EF8">
        <w:rPr>
          <w:lang w:val="en-GB"/>
        </w:rPr>
        <w:t>www.antragsportal.de).</w:t>
      </w:r>
    </w:p>
    <w:p w14:paraId="70729AD0" w14:textId="77777777" w:rsidR="004735DC" w:rsidRPr="00B52EF8" w:rsidRDefault="00DC001E">
      <w:pPr>
        <w:pBdr>
          <w:top w:val="single" w:sz="4" w:space="1" w:color="auto"/>
          <w:left w:val="single" w:sz="4" w:space="4" w:color="auto"/>
          <w:bottom w:val="single" w:sz="4" w:space="1" w:color="auto"/>
          <w:right w:val="single" w:sz="4" w:space="4" w:color="auto"/>
        </w:pBdr>
        <w:spacing w:after="126"/>
        <w:ind w:left="-4"/>
        <w:rPr>
          <w:lang w:val="en-GB"/>
        </w:rPr>
      </w:pPr>
      <w:r w:rsidRPr="00B52EF8">
        <w:rPr>
          <w:b/>
          <w:lang w:val="en-GB"/>
        </w:rPr>
        <w:t xml:space="preserve">Part </w:t>
      </w:r>
      <w:r w:rsidRPr="00B52EF8">
        <w:rPr>
          <w:b/>
          <w:lang w:val="en-GB"/>
        </w:rPr>
        <w:t xml:space="preserve">I is </w:t>
      </w:r>
      <w:r w:rsidR="001A020A" w:rsidRPr="00B52EF8">
        <w:rPr>
          <w:b/>
          <w:lang w:val="en-GB"/>
        </w:rPr>
        <w:t xml:space="preserve">processed </w:t>
      </w:r>
      <w:r w:rsidRPr="00B52EF8">
        <w:rPr>
          <w:b/>
          <w:lang w:val="en-GB"/>
        </w:rPr>
        <w:t xml:space="preserve">online in the </w:t>
      </w:r>
      <w:r w:rsidR="001A020A" w:rsidRPr="00B52EF8">
        <w:rPr>
          <w:b/>
          <w:lang w:val="en-GB"/>
        </w:rPr>
        <w:t xml:space="preserve">above-mentioned application portal </w:t>
      </w:r>
      <w:r w:rsidRPr="00B52EF8">
        <w:rPr>
          <w:lang w:val="en-GB"/>
        </w:rPr>
        <w:t xml:space="preserve">and is then generated automatically. </w:t>
      </w:r>
      <w:r w:rsidR="000927EE" w:rsidRPr="00B52EF8">
        <w:rPr>
          <w:lang w:val="en-GB"/>
        </w:rPr>
        <w:t xml:space="preserve">Please enter the </w:t>
      </w:r>
      <w:r w:rsidRPr="00B52EF8">
        <w:rPr>
          <w:lang w:val="en-GB"/>
        </w:rPr>
        <w:t>following information there:</w:t>
      </w:r>
    </w:p>
    <w:p w14:paraId="77AA137F" w14:textId="77777777" w:rsidR="004735DC" w:rsidRPr="00B52EF8" w:rsidRDefault="00DC001E">
      <w:pPr>
        <w:pBdr>
          <w:top w:val="single" w:sz="4" w:space="1" w:color="auto"/>
          <w:left w:val="single" w:sz="4" w:space="4" w:color="auto"/>
          <w:bottom w:val="single" w:sz="4" w:space="1" w:color="auto"/>
          <w:right w:val="single" w:sz="4" w:space="4" w:color="auto"/>
        </w:pBdr>
        <w:spacing w:after="126"/>
        <w:ind w:left="-4"/>
        <w:rPr>
          <w:lang w:val="en-GB"/>
        </w:rPr>
      </w:pPr>
      <w:r w:rsidRPr="00B52EF8">
        <w:rPr>
          <w:lang w:val="en-GB"/>
        </w:rPr>
        <w:t xml:space="preserve">Contact details of the private </w:t>
      </w:r>
      <w:r w:rsidR="00F21348" w:rsidRPr="00B52EF8">
        <w:rPr>
          <w:lang w:val="en-GB"/>
        </w:rPr>
        <w:t xml:space="preserve">German </w:t>
      </w:r>
      <w:r w:rsidRPr="00B52EF8">
        <w:rPr>
          <w:lang w:val="en-GB"/>
        </w:rPr>
        <w:t xml:space="preserve">executing organisation, the project executing organisation, basic key data on the project such as project country, duration, project title, financing plan, requested share of </w:t>
      </w:r>
      <w:proofErr w:type="gramStart"/>
      <w:r w:rsidRPr="00B52EF8">
        <w:rPr>
          <w:lang w:val="en-GB"/>
        </w:rPr>
        <w:t>funding;</w:t>
      </w:r>
      <w:proofErr w:type="gramEnd"/>
      <w:r w:rsidRPr="00B52EF8">
        <w:rPr>
          <w:lang w:val="en-GB"/>
        </w:rPr>
        <w:t xml:space="preserve"> details of project personnel, any additional information in the case of construction measures and the application for settlement of accounts with </w:t>
      </w:r>
      <w:r w:rsidR="00D0019E" w:rsidRPr="00B52EF8">
        <w:rPr>
          <w:lang w:val="en-GB"/>
        </w:rPr>
        <w:t xml:space="preserve">independent audit </w:t>
      </w:r>
      <w:r w:rsidRPr="00B52EF8">
        <w:rPr>
          <w:lang w:val="en-GB"/>
        </w:rPr>
        <w:t>and other declarations.</w:t>
      </w:r>
    </w:p>
    <w:p w14:paraId="52BAEBBE" w14:textId="77777777" w:rsidR="004735DC" w:rsidRPr="00B52EF8" w:rsidRDefault="00DC001E">
      <w:pPr>
        <w:pBdr>
          <w:top w:val="single" w:sz="4" w:space="1" w:color="auto"/>
          <w:left w:val="single" w:sz="4" w:space="4" w:color="auto"/>
          <w:bottom w:val="single" w:sz="4" w:space="1" w:color="auto"/>
          <w:right w:val="single" w:sz="4" w:space="4" w:color="auto"/>
        </w:pBdr>
        <w:spacing w:after="126"/>
        <w:ind w:left="-4"/>
        <w:rPr>
          <w:lang w:val="en-GB"/>
        </w:rPr>
      </w:pPr>
      <w:r w:rsidRPr="00B52EF8">
        <w:rPr>
          <w:b/>
          <w:lang w:val="en-GB"/>
        </w:rPr>
        <w:t xml:space="preserve">Part </w:t>
      </w:r>
      <w:r w:rsidRPr="00B52EF8">
        <w:rPr>
          <w:b/>
          <w:lang w:val="en-GB"/>
        </w:rPr>
        <w:t>II is this document in Word format</w:t>
      </w:r>
      <w:r w:rsidRPr="00B52EF8">
        <w:rPr>
          <w:lang w:val="en-GB"/>
        </w:rPr>
        <w:t xml:space="preserve">, which can be downloaded from the above-mentioned application portal or </w:t>
      </w:r>
      <w:r w:rsidR="001A020A" w:rsidRPr="00B52EF8">
        <w:rPr>
          <w:lang w:val="en-GB"/>
        </w:rPr>
        <w:t xml:space="preserve">from the </w:t>
      </w:r>
      <w:proofErr w:type="spellStart"/>
      <w:r w:rsidR="003533C1" w:rsidRPr="00B52EF8">
        <w:rPr>
          <w:lang w:val="en-GB"/>
        </w:rPr>
        <w:t>bengo</w:t>
      </w:r>
      <w:proofErr w:type="spellEnd"/>
      <w:r w:rsidR="003533C1" w:rsidRPr="00B52EF8">
        <w:rPr>
          <w:lang w:val="en-GB"/>
        </w:rPr>
        <w:t xml:space="preserve"> website </w:t>
      </w:r>
      <w:r w:rsidRPr="00B52EF8">
        <w:rPr>
          <w:lang w:val="en-GB"/>
        </w:rPr>
        <w:t>(see https://bengo.e</w:t>
      </w:r>
      <w:r w:rsidR="001A020A" w:rsidRPr="00B52EF8">
        <w:rPr>
          <w:lang w:val="en-GB"/>
        </w:rPr>
        <w:t xml:space="preserve">ngagement-global.de/dokumente.html). </w:t>
      </w:r>
    </w:p>
    <w:p w14:paraId="67F2B48F" w14:textId="77777777" w:rsidR="004735DC" w:rsidRPr="00B52EF8" w:rsidRDefault="00DC001E">
      <w:pPr>
        <w:pBdr>
          <w:top w:val="single" w:sz="4" w:space="1" w:color="auto"/>
          <w:left w:val="single" w:sz="4" w:space="4" w:color="auto"/>
          <w:bottom w:val="single" w:sz="4" w:space="1" w:color="auto"/>
          <w:right w:val="single" w:sz="4" w:space="4" w:color="auto"/>
        </w:pBdr>
        <w:spacing w:after="126"/>
        <w:ind w:left="-4"/>
        <w:rPr>
          <w:lang w:val="en-GB"/>
        </w:rPr>
      </w:pPr>
      <w:r w:rsidRPr="00B52EF8">
        <w:rPr>
          <w:lang w:val="en-GB"/>
        </w:rPr>
        <w:t xml:space="preserve">For each section, you will find </w:t>
      </w:r>
      <w:r w:rsidR="004830C0" w:rsidRPr="00B52EF8">
        <w:rPr>
          <w:lang w:val="en-GB"/>
        </w:rPr>
        <w:t xml:space="preserve">specific </w:t>
      </w:r>
      <w:r w:rsidRPr="00B52EF8">
        <w:rPr>
          <w:lang w:val="en-GB"/>
        </w:rPr>
        <w:t xml:space="preserve">instructions as to which information is </w:t>
      </w:r>
      <w:proofErr w:type="gramStart"/>
      <w:r w:rsidR="009B5F3E" w:rsidRPr="00B52EF8">
        <w:rPr>
          <w:lang w:val="en-GB"/>
        </w:rPr>
        <w:t xml:space="preserve">absolutely </w:t>
      </w:r>
      <w:r w:rsidRPr="00B52EF8">
        <w:rPr>
          <w:lang w:val="en-GB"/>
        </w:rPr>
        <w:t>necessary</w:t>
      </w:r>
      <w:proofErr w:type="gramEnd"/>
      <w:r w:rsidRPr="00B52EF8">
        <w:rPr>
          <w:lang w:val="en-GB"/>
        </w:rPr>
        <w:t xml:space="preserve">. </w:t>
      </w:r>
      <w:r w:rsidR="0046021A" w:rsidRPr="00B52EF8">
        <w:rPr>
          <w:lang w:val="en-GB"/>
        </w:rPr>
        <w:t xml:space="preserve">These passages can be deleted when editing. </w:t>
      </w:r>
      <w:r w:rsidRPr="00B52EF8">
        <w:rPr>
          <w:lang w:val="en-GB"/>
        </w:rPr>
        <w:t xml:space="preserve">The specific key questions from </w:t>
      </w:r>
      <w:r w:rsidR="00D0019E" w:rsidRPr="00B52EF8">
        <w:rPr>
          <w:lang w:val="en-GB"/>
        </w:rPr>
        <w:t xml:space="preserve">the </w:t>
      </w:r>
      <w:r w:rsidRPr="00B52EF8">
        <w:rPr>
          <w:lang w:val="en-GB"/>
        </w:rPr>
        <w:t xml:space="preserve">comprehensive guide are also linked to the relevant section. If you require </w:t>
      </w:r>
      <w:r w:rsidR="00F21348" w:rsidRPr="00B52EF8">
        <w:rPr>
          <w:lang w:val="en-GB"/>
        </w:rPr>
        <w:t xml:space="preserve">further information, the guidelines for the project application are available </w:t>
      </w:r>
      <w:r w:rsidRPr="00B52EF8">
        <w:rPr>
          <w:lang w:val="en-GB"/>
        </w:rPr>
        <w:t xml:space="preserve">at the </w:t>
      </w:r>
      <w:r w:rsidR="001A020A" w:rsidRPr="00B52EF8">
        <w:rPr>
          <w:lang w:val="en-GB"/>
        </w:rPr>
        <w:t xml:space="preserve">following link: </w:t>
      </w:r>
      <w:hyperlink r:id="rId11" w:history="1">
        <w:r w:rsidR="001A020A" w:rsidRPr="00B52EF8">
          <w:rPr>
            <w:rStyle w:val="Hyperlink"/>
            <w:lang w:val="en-GB"/>
          </w:rPr>
          <w:t>https:</w:t>
        </w:r>
      </w:hyperlink>
      <w:r w:rsidR="001A020A" w:rsidRPr="00B52EF8">
        <w:rPr>
          <w:lang w:val="en-GB"/>
        </w:rPr>
        <w:t xml:space="preserve">//bengo.engagement-global.de/leitfaden-zum-projektantrag.html. </w:t>
      </w:r>
      <w:r w:rsidRPr="00B52EF8">
        <w:rPr>
          <w:lang w:val="en-GB"/>
        </w:rPr>
        <w:t>Please note that the total length of Part II should not exceed 30 pages.</w:t>
      </w:r>
    </w:p>
    <w:p w14:paraId="6505B84D" w14:textId="77777777" w:rsidR="00A10A27" w:rsidRPr="00B52EF8" w:rsidRDefault="00A10A27" w:rsidP="001A020A">
      <w:pPr>
        <w:rPr>
          <w:lang w:val="en-GB"/>
        </w:rPr>
      </w:pPr>
    </w:p>
    <w:p w14:paraId="277C4076" w14:textId="77777777" w:rsidR="004735DC" w:rsidRPr="00B52EF8" w:rsidRDefault="00DC001E">
      <w:pPr>
        <w:spacing w:before="240"/>
        <w:rPr>
          <w:lang w:val="en-GB"/>
        </w:rPr>
      </w:pPr>
      <w:r w:rsidRPr="00B52EF8">
        <w:rPr>
          <w:b/>
          <w:lang w:val="en-GB"/>
        </w:rPr>
        <w:t>Project number</w:t>
      </w:r>
      <w:r w:rsidR="00CD7F6A" w:rsidRPr="00B52EF8">
        <w:rPr>
          <w:b/>
          <w:lang w:val="en-GB"/>
        </w:rPr>
        <w:t xml:space="preserve">: </w:t>
      </w:r>
      <w:r w:rsidR="00C24ED0" w:rsidRPr="00B52EF8">
        <w:rPr>
          <w:b/>
          <w:color w:val="7F7F7F" w:themeColor="text1" w:themeTint="80"/>
          <w:lang w:val="en-GB"/>
        </w:rPr>
        <w:t>P7933</w:t>
      </w:r>
    </w:p>
    <w:p w14:paraId="64C1A437" w14:textId="77777777" w:rsidR="004735DC" w:rsidRPr="00B52EF8" w:rsidRDefault="00DC001E">
      <w:pPr>
        <w:spacing w:before="240"/>
        <w:rPr>
          <w:b/>
          <w:lang w:val="en-GB"/>
        </w:rPr>
      </w:pPr>
      <w:r w:rsidRPr="00B52EF8">
        <w:rPr>
          <w:b/>
          <w:lang w:val="en-GB"/>
        </w:rPr>
        <w:t xml:space="preserve">Project country: </w:t>
      </w:r>
      <w:r w:rsidR="00C72853" w:rsidRPr="00B52EF8">
        <w:rPr>
          <w:lang w:val="en-GB"/>
        </w:rPr>
        <w:t>Zambia</w:t>
      </w:r>
    </w:p>
    <w:p w14:paraId="73C5B868" w14:textId="77777777" w:rsidR="004735DC" w:rsidRPr="00B52EF8" w:rsidRDefault="00DC001E">
      <w:pPr>
        <w:spacing w:before="240"/>
        <w:rPr>
          <w:lang w:val="en-GB"/>
        </w:rPr>
      </w:pPr>
      <w:r w:rsidRPr="00B52EF8">
        <w:rPr>
          <w:b/>
          <w:lang w:val="en-GB"/>
        </w:rPr>
        <w:t xml:space="preserve">Project title: </w:t>
      </w:r>
      <w:r w:rsidR="006455E1" w:rsidRPr="00B52EF8">
        <w:rPr>
          <w:bCs/>
          <w:lang w:val="en-GB"/>
        </w:rPr>
        <w:t>Strengthening the integration of community-based ear and hearing health care in Zambia</w:t>
      </w:r>
    </w:p>
    <w:p w14:paraId="0340533D" w14:textId="77777777" w:rsidR="004735DC" w:rsidRDefault="00DC001E">
      <w:pPr>
        <w:spacing w:before="240"/>
        <w:rPr>
          <w:bCs/>
        </w:rPr>
      </w:pPr>
      <w:r>
        <w:rPr>
          <w:b/>
        </w:rPr>
        <w:t xml:space="preserve">Private German </w:t>
      </w:r>
      <w:r w:rsidR="001A020A" w:rsidRPr="00BD3D87">
        <w:rPr>
          <w:b/>
        </w:rPr>
        <w:t xml:space="preserve">sponsor: </w:t>
      </w:r>
      <w:r w:rsidR="00C72853" w:rsidRPr="006455E1">
        <w:rPr>
          <w:bCs/>
        </w:rPr>
        <w:t>Christoffel Blindenmission Christian Blind Mission e.V.</w:t>
      </w:r>
    </w:p>
    <w:p w14:paraId="55C5FC89" w14:textId="77777777" w:rsidR="004735DC" w:rsidRDefault="00DC001E">
      <w:pPr>
        <w:spacing w:before="240"/>
      </w:pPr>
      <w:r w:rsidRPr="00BD3D87">
        <w:rPr>
          <w:b/>
        </w:rPr>
        <w:t xml:space="preserve">Project duration: </w:t>
      </w:r>
      <w:r w:rsidR="00A81AC3">
        <w:t>01.</w:t>
      </w:r>
      <w:r w:rsidR="002049C7">
        <w:t>08</w:t>
      </w:r>
      <w:r w:rsidR="00A81AC3">
        <w:t xml:space="preserve">.2024- </w:t>
      </w:r>
      <w:r w:rsidR="00E76398">
        <w:t>31.01.2029</w:t>
      </w:r>
    </w:p>
    <w:p w14:paraId="27760883" w14:textId="77777777" w:rsidR="00BD3D87" w:rsidRPr="00BD3D87" w:rsidRDefault="00BD3D87" w:rsidP="0061409D">
      <w:pPr>
        <w:spacing w:before="240"/>
        <w:rPr>
          <w:b/>
          <w:sz w:val="4"/>
        </w:rPr>
      </w:pPr>
    </w:p>
    <w:p w14:paraId="763153EA" w14:textId="77777777" w:rsidR="00A10A27" w:rsidRPr="00A10A27" w:rsidRDefault="00A10A27" w:rsidP="001A020A"/>
    <w:p w14:paraId="5D6D3F67" w14:textId="77777777" w:rsidR="00A10A27" w:rsidRPr="00A10A27" w:rsidRDefault="00E0493A" w:rsidP="00E0493A">
      <w:pPr>
        <w:tabs>
          <w:tab w:val="left" w:pos="3256"/>
        </w:tabs>
      </w:pPr>
      <w:r>
        <w:tab/>
      </w:r>
    </w:p>
    <w:p w14:paraId="432634F3" w14:textId="77777777" w:rsidR="00B9733E" w:rsidRPr="00B9733E" w:rsidRDefault="00B9733E">
      <w:r>
        <w:rPr>
          <w:b/>
          <w:color w:val="244061" w:themeColor="accent1" w:themeShade="80"/>
          <w:sz w:val="24"/>
        </w:rPr>
        <w:br w:type="page"/>
      </w:r>
    </w:p>
    <w:p w14:paraId="2BCA22A6" w14:textId="77777777" w:rsidR="004735DC" w:rsidRPr="00B52EF8" w:rsidRDefault="00DC001E">
      <w:pPr>
        <w:pStyle w:val="Listenabsatz"/>
        <w:numPr>
          <w:ilvl w:val="0"/>
          <w:numId w:val="1"/>
        </w:numPr>
        <w:spacing w:before="120" w:after="0" w:line="264" w:lineRule="auto"/>
        <w:ind w:right="107"/>
        <w:outlineLvl w:val="0"/>
        <w:rPr>
          <w:b/>
          <w:color w:val="244061" w:themeColor="accent1" w:themeShade="80"/>
          <w:sz w:val="24"/>
          <w:lang w:val="en-GB"/>
        </w:rPr>
      </w:pPr>
      <w:r w:rsidRPr="00B52EF8">
        <w:rPr>
          <w:b/>
          <w:color w:val="244061" w:themeColor="accent1" w:themeShade="80"/>
          <w:sz w:val="24"/>
          <w:lang w:val="en-GB"/>
        </w:rPr>
        <w:lastRenderedPageBreak/>
        <w:t xml:space="preserve">Details of the local project organiser </w:t>
      </w:r>
    </w:p>
    <w:p w14:paraId="04A00204" w14:textId="77777777" w:rsidR="004735DC" w:rsidRPr="00B52EF8" w:rsidRDefault="00DC001E">
      <w:pPr>
        <w:pStyle w:val="Listenabsatz"/>
        <w:numPr>
          <w:ilvl w:val="1"/>
          <w:numId w:val="1"/>
        </w:numPr>
        <w:spacing w:before="120" w:after="0" w:line="264" w:lineRule="auto"/>
        <w:ind w:right="107"/>
        <w:outlineLvl w:val="1"/>
        <w:rPr>
          <w:b/>
          <w:color w:val="244061" w:themeColor="accent1" w:themeShade="80"/>
          <w:sz w:val="24"/>
          <w:lang w:val="en-GB"/>
        </w:rPr>
      </w:pPr>
      <w:r w:rsidRPr="00B52EF8">
        <w:rPr>
          <w:b/>
          <w:color w:val="244061" w:themeColor="accent1" w:themeShade="80"/>
          <w:sz w:val="24"/>
          <w:lang w:val="en-GB"/>
        </w:rPr>
        <w:t xml:space="preserve">Legal form, institutional objectives, main areas of work </w:t>
      </w:r>
    </w:p>
    <w:p w14:paraId="097A006A" w14:textId="77777777" w:rsidR="004735DC" w:rsidRPr="00B52EF8" w:rsidRDefault="00DC001E">
      <w:pPr>
        <w:spacing w:after="0" w:line="263" w:lineRule="auto"/>
        <w:jc w:val="both"/>
        <w:rPr>
          <w:b/>
          <w:color w:val="244061" w:themeColor="accent1" w:themeShade="80"/>
          <w:sz w:val="24"/>
          <w:lang w:val="en-GB"/>
        </w:rPr>
      </w:pPr>
      <w:r w:rsidRPr="00B52EF8">
        <w:rPr>
          <w:i/>
          <w:iCs/>
          <w:highlight w:val="white"/>
          <w:lang w:val="en-GB"/>
        </w:rPr>
        <w:t xml:space="preserve">Beit Cure Children's Hospital </w:t>
      </w:r>
      <w:r w:rsidRPr="00B52EF8">
        <w:rPr>
          <w:highlight w:val="white"/>
          <w:lang w:val="en-GB"/>
        </w:rPr>
        <w:t xml:space="preserve">(BCH) </w:t>
      </w:r>
      <w:r w:rsidR="00D96099" w:rsidRPr="00B52EF8">
        <w:rPr>
          <w:highlight w:val="white"/>
          <w:lang w:val="en-GB"/>
        </w:rPr>
        <w:t xml:space="preserve">was founded in 2006 </w:t>
      </w:r>
      <w:r w:rsidR="00B553DB" w:rsidRPr="00B52EF8">
        <w:rPr>
          <w:highlight w:val="white"/>
          <w:lang w:val="en-GB"/>
        </w:rPr>
        <w:t xml:space="preserve">and </w:t>
      </w:r>
      <w:r w:rsidR="00F04C08" w:rsidRPr="00B52EF8">
        <w:rPr>
          <w:lang w:val="en-GB"/>
        </w:rPr>
        <w:t xml:space="preserve">performs </w:t>
      </w:r>
      <w:r w:rsidR="00B553DB" w:rsidRPr="00B52EF8">
        <w:rPr>
          <w:lang w:val="en-GB"/>
        </w:rPr>
        <w:t xml:space="preserve">reconstructive, orthopaedic, ENT and audiological operations </w:t>
      </w:r>
      <w:r w:rsidR="006412D9" w:rsidRPr="00B52EF8">
        <w:rPr>
          <w:lang w:val="en-GB"/>
        </w:rPr>
        <w:t xml:space="preserve">on children </w:t>
      </w:r>
      <w:r w:rsidR="00B553DB" w:rsidRPr="00B52EF8">
        <w:rPr>
          <w:lang w:val="en-GB"/>
        </w:rPr>
        <w:t>with treatable disabilities</w:t>
      </w:r>
      <w:r w:rsidR="00D96099" w:rsidRPr="00B52EF8">
        <w:rPr>
          <w:highlight w:val="white"/>
          <w:lang w:val="en-GB"/>
        </w:rPr>
        <w:t xml:space="preserve">. </w:t>
      </w:r>
      <w:r w:rsidR="009F0C38" w:rsidRPr="00B52EF8">
        <w:rPr>
          <w:lang w:val="en-GB"/>
        </w:rPr>
        <w:t xml:space="preserve">Located in Lusaka, the </w:t>
      </w:r>
      <w:r w:rsidR="002E7A14" w:rsidRPr="00B52EF8">
        <w:rPr>
          <w:lang w:val="en-GB"/>
        </w:rPr>
        <w:t xml:space="preserve">state-recognised </w:t>
      </w:r>
      <w:r w:rsidR="009F0C38" w:rsidRPr="00B52EF8">
        <w:rPr>
          <w:lang w:val="en-GB"/>
        </w:rPr>
        <w:t xml:space="preserve">teaching hospital comprises six buildings, 54 beds and three operating theatres. </w:t>
      </w:r>
      <w:r w:rsidR="00C62623" w:rsidRPr="00B52EF8">
        <w:rPr>
          <w:highlight w:val="white"/>
          <w:lang w:val="en-GB"/>
        </w:rPr>
        <w:t xml:space="preserve">BCH </w:t>
      </w:r>
      <w:r w:rsidRPr="00B52EF8">
        <w:rPr>
          <w:highlight w:val="white"/>
          <w:lang w:val="en-GB"/>
        </w:rPr>
        <w:t xml:space="preserve">is </w:t>
      </w:r>
      <w:r w:rsidR="00C62623" w:rsidRPr="00B52EF8">
        <w:rPr>
          <w:highlight w:val="white"/>
          <w:lang w:val="en-GB"/>
        </w:rPr>
        <w:t xml:space="preserve">a </w:t>
      </w:r>
      <w:r w:rsidRPr="00B52EF8">
        <w:rPr>
          <w:highlight w:val="white"/>
          <w:lang w:val="en-GB"/>
        </w:rPr>
        <w:t xml:space="preserve">non-profit organisation recognised by the Government of the Republic of Zambia </w:t>
      </w:r>
      <w:r w:rsidR="004F2E4C" w:rsidRPr="00B52EF8">
        <w:rPr>
          <w:highlight w:val="white"/>
          <w:lang w:val="en-GB"/>
        </w:rPr>
        <w:t xml:space="preserve">and as a local organisation is subject to the </w:t>
      </w:r>
      <w:r w:rsidR="004F2E4C" w:rsidRPr="00B52EF8">
        <w:rPr>
          <w:i/>
          <w:iCs/>
          <w:highlight w:val="white"/>
          <w:lang w:val="en-GB"/>
        </w:rPr>
        <w:t xml:space="preserve">Societies and NGO Acts </w:t>
      </w:r>
      <w:r w:rsidR="004F2E4C" w:rsidRPr="00B52EF8">
        <w:rPr>
          <w:highlight w:val="white"/>
          <w:lang w:val="en-GB"/>
        </w:rPr>
        <w:t xml:space="preserve">and is registered with the Ministry of Finance and the Zambia Revenue Authority (ZRA) as a non-profit organisation. </w:t>
      </w:r>
      <w:r w:rsidR="00C9004E" w:rsidRPr="00B52EF8">
        <w:rPr>
          <w:highlight w:val="white"/>
          <w:lang w:val="en-GB"/>
        </w:rPr>
        <w:t xml:space="preserve">BCH </w:t>
      </w:r>
      <w:r w:rsidR="006A03B0" w:rsidRPr="00B52EF8">
        <w:rPr>
          <w:highlight w:val="white"/>
          <w:lang w:val="en-GB"/>
        </w:rPr>
        <w:t xml:space="preserve">is </w:t>
      </w:r>
      <w:r w:rsidR="0053347D" w:rsidRPr="00B52EF8">
        <w:rPr>
          <w:highlight w:val="white"/>
          <w:lang w:val="en-GB"/>
        </w:rPr>
        <w:t xml:space="preserve">part of </w:t>
      </w:r>
      <w:r w:rsidR="005A7AF0" w:rsidRPr="00B52EF8">
        <w:rPr>
          <w:highlight w:val="white"/>
          <w:lang w:val="en-GB"/>
        </w:rPr>
        <w:t xml:space="preserve">a </w:t>
      </w:r>
      <w:r w:rsidRPr="00B52EF8">
        <w:rPr>
          <w:highlight w:val="white"/>
          <w:lang w:val="en-GB"/>
        </w:rPr>
        <w:t xml:space="preserve">global </w:t>
      </w:r>
      <w:r w:rsidR="005A7AF0" w:rsidRPr="00B52EF8">
        <w:rPr>
          <w:highlight w:val="white"/>
          <w:lang w:val="en-GB"/>
        </w:rPr>
        <w:t xml:space="preserve">network </w:t>
      </w:r>
      <w:r w:rsidRPr="00B52EF8">
        <w:rPr>
          <w:highlight w:val="white"/>
          <w:lang w:val="en-GB"/>
        </w:rPr>
        <w:t xml:space="preserve">of children's surgical hospitals </w:t>
      </w:r>
      <w:r w:rsidR="00855EC6" w:rsidRPr="00B52EF8">
        <w:rPr>
          <w:highlight w:val="white"/>
          <w:lang w:val="en-GB"/>
        </w:rPr>
        <w:t xml:space="preserve">all supported </w:t>
      </w:r>
      <w:r w:rsidR="006A03B0" w:rsidRPr="00B52EF8">
        <w:rPr>
          <w:highlight w:val="white"/>
          <w:lang w:val="en-GB"/>
        </w:rPr>
        <w:t xml:space="preserve">by </w:t>
      </w:r>
      <w:r w:rsidRPr="00B52EF8">
        <w:rPr>
          <w:i/>
          <w:iCs/>
          <w:highlight w:val="white"/>
          <w:lang w:val="en-GB"/>
        </w:rPr>
        <w:t>CURE International</w:t>
      </w:r>
      <w:r w:rsidRPr="00B52EF8">
        <w:rPr>
          <w:highlight w:val="white"/>
          <w:lang w:val="en-GB"/>
        </w:rPr>
        <w:t xml:space="preserve">, a faith-based </w:t>
      </w:r>
      <w:r w:rsidR="00421965" w:rsidRPr="00B52EF8">
        <w:rPr>
          <w:highlight w:val="white"/>
          <w:lang w:val="en-GB"/>
        </w:rPr>
        <w:t xml:space="preserve">non-profit organisation </w:t>
      </w:r>
      <w:r w:rsidRPr="00B52EF8">
        <w:rPr>
          <w:highlight w:val="white"/>
          <w:lang w:val="en-GB"/>
        </w:rPr>
        <w:t>based in Michigan, USA</w:t>
      </w:r>
      <w:r w:rsidR="00DF2C54" w:rsidRPr="00B52EF8">
        <w:rPr>
          <w:highlight w:val="white"/>
          <w:lang w:val="en-GB"/>
        </w:rPr>
        <w:t xml:space="preserve">. </w:t>
      </w:r>
      <w:r w:rsidR="00ED4B29" w:rsidRPr="00B52EF8">
        <w:rPr>
          <w:highlight w:val="white"/>
          <w:lang w:val="en-GB"/>
        </w:rPr>
        <w:t xml:space="preserve">BCH is governed </w:t>
      </w:r>
      <w:r w:rsidRPr="00B52EF8">
        <w:rPr>
          <w:highlight w:val="white"/>
          <w:lang w:val="en-GB"/>
        </w:rPr>
        <w:t xml:space="preserve">by an autonomous leadership team that </w:t>
      </w:r>
      <w:r w:rsidR="000014D3" w:rsidRPr="00B52EF8">
        <w:rPr>
          <w:highlight w:val="white"/>
          <w:lang w:val="en-GB"/>
        </w:rPr>
        <w:t xml:space="preserve">can make </w:t>
      </w:r>
      <w:r w:rsidRPr="00B52EF8">
        <w:rPr>
          <w:highlight w:val="white"/>
          <w:lang w:val="en-GB"/>
        </w:rPr>
        <w:t xml:space="preserve">local decisions </w:t>
      </w:r>
      <w:r w:rsidR="00096399" w:rsidRPr="00B52EF8">
        <w:rPr>
          <w:highlight w:val="white"/>
          <w:lang w:val="en-GB"/>
        </w:rPr>
        <w:t>independently</w:t>
      </w:r>
      <w:r w:rsidRPr="00B52EF8">
        <w:rPr>
          <w:highlight w:val="white"/>
          <w:lang w:val="en-GB"/>
        </w:rPr>
        <w:t xml:space="preserve">. </w:t>
      </w:r>
    </w:p>
    <w:p w14:paraId="286E9563" w14:textId="77777777" w:rsidR="00BD3D87" w:rsidRPr="00B52EF8" w:rsidRDefault="00BD3D87" w:rsidP="00BD3D87">
      <w:pPr>
        <w:spacing w:after="0" w:line="264" w:lineRule="auto"/>
        <w:rPr>
          <w:lang w:val="en-GB"/>
        </w:rPr>
      </w:pPr>
    </w:p>
    <w:tbl>
      <w:tblPr>
        <w:tblW w:w="9632"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957"/>
        <w:gridCol w:w="3304"/>
        <w:gridCol w:w="3371"/>
      </w:tblGrid>
      <w:tr w:rsidR="00BD3D87" w:rsidRPr="00B52EF8" w14:paraId="5BC26C9E" w14:textId="77777777" w:rsidTr="001A4E7B">
        <w:tc>
          <w:tcPr>
            <w:tcW w:w="295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565B741" w14:textId="77777777" w:rsidR="004735DC" w:rsidRDefault="00DC001E">
            <w:pPr>
              <w:pStyle w:val="KeinLeerraum"/>
              <w:rPr>
                <w:rFonts w:cs="Calibri"/>
                <w:b/>
                <w:bCs/>
              </w:rPr>
            </w:pPr>
            <w:proofErr w:type="spellStart"/>
            <w:r w:rsidRPr="00D0019E">
              <w:rPr>
                <w:rFonts w:cs="Calibri"/>
                <w:b/>
                <w:bCs/>
              </w:rPr>
              <w:t>Local</w:t>
            </w:r>
            <w:proofErr w:type="spellEnd"/>
            <w:r w:rsidRPr="00D0019E">
              <w:rPr>
                <w:rFonts w:cs="Calibri"/>
                <w:b/>
                <w:bCs/>
              </w:rPr>
              <w:t xml:space="preserve"> </w:t>
            </w:r>
            <w:proofErr w:type="spellStart"/>
            <w:r w:rsidRPr="00D0019E">
              <w:rPr>
                <w:rFonts w:cs="Calibri"/>
                <w:b/>
                <w:bCs/>
              </w:rPr>
              <w:t>registration</w:t>
            </w:r>
            <w:proofErr w:type="spellEnd"/>
            <w:r w:rsidRPr="00D0019E">
              <w:rPr>
                <w:rFonts w:cs="Calibri"/>
                <w:b/>
                <w:bCs/>
              </w:rPr>
              <w:t xml:space="preserve"> </w:t>
            </w:r>
            <w:proofErr w:type="spellStart"/>
            <w:r w:rsidRPr="00D0019E">
              <w:rPr>
                <w:rFonts w:cs="Calibri"/>
                <w:b/>
                <w:bCs/>
              </w:rPr>
              <w:t>as</w:t>
            </w:r>
            <w:proofErr w:type="spellEnd"/>
            <w:r w:rsidRPr="00D0019E">
              <w:rPr>
                <w:rFonts w:cs="Calibri"/>
                <w:b/>
                <w:bCs/>
              </w:rPr>
              <w:t xml:space="preserve"> a non-governmental organisation (NGO) / non-profit status</w:t>
            </w:r>
          </w:p>
        </w:tc>
        <w:tc>
          <w:tcPr>
            <w:tcW w:w="330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A340C9C" w14:textId="77777777" w:rsidR="004735DC" w:rsidRDefault="00DC001E">
            <w:pPr>
              <w:pStyle w:val="KeinLeerraum"/>
              <w:rPr>
                <w:rFonts w:cs="Calibri"/>
                <w:i/>
                <w:color w:val="808080" w:themeColor="background1" w:themeShade="80"/>
              </w:rPr>
            </w:pPr>
            <w:r w:rsidRPr="008B574F">
              <w:rPr>
                <w:rFonts w:cs="Calibri"/>
                <w:b/>
                <w:bCs/>
              </w:rPr>
              <w:t xml:space="preserve">Institutional </w:t>
            </w:r>
            <w:r w:rsidRPr="008B574F">
              <w:rPr>
                <w:rFonts w:cs="Calibri"/>
                <w:i/>
                <w:color w:val="808080" w:themeColor="background1" w:themeShade="80"/>
              </w:rPr>
              <w:t xml:space="preserve">goals </w:t>
            </w:r>
          </w:p>
          <w:p w14:paraId="59D487E6" w14:textId="77777777" w:rsidR="00BD3D87" w:rsidRPr="00B356AC" w:rsidRDefault="00BD3D87" w:rsidP="00C4171A">
            <w:pPr>
              <w:pStyle w:val="KeinLeerraum"/>
              <w:rPr>
                <w:rFonts w:cs="Calibri"/>
                <w:b/>
                <w:bCs/>
              </w:rPr>
            </w:pPr>
          </w:p>
        </w:tc>
        <w:tc>
          <w:tcPr>
            <w:tcW w:w="3371"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96E6A7B" w14:textId="77777777" w:rsidR="004735DC" w:rsidRPr="00B52EF8" w:rsidRDefault="00DC001E">
            <w:pPr>
              <w:pStyle w:val="KeinLeerraum"/>
              <w:rPr>
                <w:rFonts w:cs="Calibri"/>
                <w:i/>
                <w:color w:val="808080" w:themeColor="background1" w:themeShade="80"/>
                <w:lang w:val="en-GB"/>
              </w:rPr>
            </w:pPr>
            <w:r w:rsidRPr="00B52EF8">
              <w:rPr>
                <w:rFonts w:cs="Calibri"/>
                <w:b/>
                <w:bCs/>
                <w:lang w:val="en-GB"/>
              </w:rPr>
              <w:t xml:space="preserve">Sectoral areas of </w:t>
            </w:r>
            <w:r w:rsidRPr="00B52EF8">
              <w:rPr>
                <w:rFonts w:cs="Calibri"/>
                <w:i/>
                <w:color w:val="808080" w:themeColor="background1" w:themeShade="80"/>
                <w:lang w:val="en-GB"/>
              </w:rPr>
              <w:t>activity/focal</w:t>
            </w:r>
            <w:r w:rsidRPr="00B52EF8">
              <w:rPr>
                <w:rFonts w:cs="Calibri"/>
                <w:b/>
                <w:bCs/>
                <w:lang w:val="en-GB"/>
              </w:rPr>
              <w:t xml:space="preserve"> points of work </w:t>
            </w:r>
          </w:p>
          <w:p w14:paraId="2BF7C80D" w14:textId="77777777" w:rsidR="00BD3D87" w:rsidRPr="00B52EF8" w:rsidRDefault="00BD3D87" w:rsidP="003D6DE3">
            <w:pPr>
              <w:pStyle w:val="KeinLeerraum"/>
              <w:rPr>
                <w:rFonts w:cs="Calibri"/>
                <w:b/>
                <w:bCs/>
                <w:lang w:val="en-GB"/>
              </w:rPr>
            </w:pPr>
          </w:p>
        </w:tc>
      </w:tr>
      <w:tr w:rsidR="00BD3D87" w:rsidRPr="00B52EF8" w14:paraId="1BC84505" w14:textId="77777777" w:rsidTr="001A4E7B">
        <w:tc>
          <w:tcPr>
            <w:tcW w:w="2957" w:type="dxa"/>
            <w:tcBorders>
              <w:top w:val="single" w:sz="4" w:space="0" w:color="auto"/>
              <w:left w:val="single" w:sz="4" w:space="0" w:color="auto"/>
              <w:bottom w:val="single" w:sz="4" w:space="0" w:color="auto"/>
              <w:right w:val="single" w:sz="4" w:space="0" w:color="auto"/>
            </w:tcBorders>
          </w:tcPr>
          <w:p w14:paraId="4CCDD7B1" w14:textId="77777777" w:rsidR="004735DC" w:rsidRDefault="00DC001E">
            <w:pPr>
              <w:spacing w:after="0" w:line="263" w:lineRule="auto"/>
              <w:rPr>
                <w:highlight w:val="white"/>
                <w:lang w:val="en-GB"/>
              </w:rPr>
            </w:pPr>
            <w:r w:rsidRPr="009C135E">
              <w:rPr>
                <w:highlight w:val="white"/>
                <w:lang w:val="en-GB"/>
              </w:rPr>
              <w:t xml:space="preserve">Registration </w:t>
            </w:r>
            <w:r w:rsidR="008F1192">
              <w:rPr>
                <w:highlight w:val="white"/>
                <w:lang w:val="en-GB"/>
              </w:rPr>
              <w:t xml:space="preserve">with the </w:t>
            </w:r>
            <w:r w:rsidR="00E35C3C" w:rsidRPr="00DE6F1A">
              <w:rPr>
                <w:i/>
                <w:iCs/>
                <w:highlight w:val="white"/>
                <w:lang w:val="en-GB"/>
              </w:rPr>
              <w:t xml:space="preserve">Department of Home </w:t>
            </w:r>
            <w:r w:rsidR="00E35C3C" w:rsidRPr="00E35C3C">
              <w:rPr>
                <w:highlight w:val="white"/>
                <w:lang w:val="en-GB"/>
              </w:rPr>
              <w:t xml:space="preserve">Affairs under the Societies Act Cap 119 </w:t>
            </w:r>
            <w:r w:rsidR="00E35C3C" w:rsidRPr="008F1192">
              <w:rPr>
                <w:b/>
                <w:bCs/>
                <w:highlight w:val="white"/>
                <w:lang w:val="en-GB"/>
              </w:rPr>
              <w:t>ORS/102/35/3682)</w:t>
            </w:r>
          </w:p>
          <w:p w14:paraId="0FD88988" w14:textId="77777777" w:rsidR="004735DC" w:rsidRPr="00B52EF8" w:rsidRDefault="00DC001E">
            <w:pPr>
              <w:spacing w:after="0" w:line="263" w:lineRule="auto"/>
              <w:rPr>
                <w:highlight w:val="white"/>
                <w:lang w:val="en-GB"/>
              </w:rPr>
            </w:pPr>
            <w:r w:rsidRPr="00B52EF8">
              <w:rPr>
                <w:highlight w:val="white"/>
                <w:lang w:val="en-GB"/>
              </w:rPr>
              <w:t xml:space="preserve">Registration with the </w:t>
            </w:r>
            <w:r w:rsidR="00E35C3C" w:rsidRPr="00B52EF8">
              <w:rPr>
                <w:highlight w:val="white"/>
                <w:lang w:val="en-GB"/>
              </w:rPr>
              <w:t>Ministry of Community Development, NGO Act No. 16 of 2009 (</w:t>
            </w:r>
            <w:r w:rsidR="00E35C3C" w:rsidRPr="00B52EF8">
              <w:rPr>
                <w:b/>
                <w:bCs/>
                <w:highlight w:val="white"/>
                <w:lang w:val="en-GB"/>
              </w:rPr>
              <w:t>DRNGO 101/0088/2013)</w:t>
            </w:r>
          </w:p>
          <w:p w14:paraId="0120CCEC" w14:textId="77777777" w:rsidR="004735DC" w:rsidRPr="00B52EF8" w:rsidRDefault="00DC001E">
            <w:pPr>
              <w:spacing w:after="0" w:line="263" w:lineRule="auto"/>
              <w:rPr>
                <w:highlight w:val="white"/>
                <w:lang w:val="en-GB"/>
              </w:rPr>
            </w:pPr>
            <w:r w:rsidRPr="00B52EF8">
              <w:rPr>
                <w:b/>
                <w:bCs/>
                <w:highlight w:val="white"/>
                <w:lang w:val="en-GB"/>
              </w:rPr>
              <w:t xml:space="preserve">Charitable organisation </w:t>
            </w:r>
            <w:r w:rsidRPr="00B52EF8">
              <w:rPr>
                <w:highlight w:val="white"/>
                <w:lang w:val="en-GB"/>
              </w:rPr>
              <w:t>approved by the Ministry of Finance in accordance with the Income Tax Act (Cap 323)</w:t>
            </w:r>
          </w:p>
          <w:p w14:paraId="62623B25" w14:textId="77777777" w:rsidR="004735DC" w:rsidRPr="00B52EF8" w:rsidRDefault="00DC001E">
            <w:pPr>
              <w:spacing w:after="0" w:line="263" w:lineRule="auto"/>
              <w:rPr>
                <w:highlight w:val="white"/>
                <w:lang w:val="en-GB"/>
              </w:rPr>
            </w:pPr>
            <w:r w:rsidRPr="00B52EF8">
              <w:rPr>
                <w:highlight w:val="white"/>
                <w:lang w:val="en-GB"/>
              </w:rPr>
              <w:t xml:space="preserve">Registration with the </w:t>
            </w:r>
            <w:r w:rsidR="00B70BF3" w:rsidRPr="00B52EF8">
              <w:rPr>
                <w:highlight w:val="white"/>
                <w:lang w:val="en-GB"/>
              </w:rPr>
              <w:t xml:space="preserve">Zambian </w:t>
            </w:r>
            <w:r w:rsidR="00E35C3C" w:rsidRPr="00B52EF8">
              <w:rPr>
                <w:highlight w:val="white"/>
                <w:lang w:val="en-GB"/>
              </w:rPr>
              <w:t xml:space="preserve">Ministry of Health </w:t>
            </w:r>
            <w:r w:rsidR="00E03363" w:rsidRPr="00B52EF8">
              <w:rPr>
                <w:highlight w:val="white"/>
                <w:lang w:val="en-GB"/>
              </w:rPr>
              <w:t xml:space="preserve">in accordance with </w:t>
            </w:r>
            <w:r w:rsidR="00D06F94" w:rsidRPr="00B52EF8">
              <w:rPr>
                <w:highlight w:val="white"/>
                <w:lang w:val="en-GB"/>
              </w:rPr>
              <w:t xml:space="preserve">the </w:t>
            </w:r>
            <w:r w:rsidR="00E35C3C" w:rsidRPr="00B52EF8">
              <w:rPr>
                <w:highlight w:val="white"/>
                <w:lang w:val="en-GB"/>
              </w:rPr>
              <w:t xml:space="preserve">Health Professions </w:t>
            </w:r>
            <w:r w:rsidR="00D06F94" w:rsidRPr="00B52EF8">
              <w:rPr>
                <w:highlight w:val="white"/>
                <w:lang w:val="en-GB"/>
              </w:rPr>
              <w:t xml:space="preserve">Act </w:t>
            </w:r>
            <w:r w:rsidR="00E35C3C" w:rsidRPr="00B52EF8">
              <w:rPr>
                <w:highlight w:val="white"/>
                <w:lang w:val="en-GB"/>
              </w:rPr>
              <w:t>No. 24 of 2002 (</w:t>
            </w:r>
            <w:r w:rsidR="00E35C3C" w:rsidRPr="00B52EF8">
              <w:rPr>
                <w:b/>
                <w:bCs/>
                <w:highlight w:val="white"/>
                <w:lang w:val="en-GB"/>
              </w:rPr>
              <w:t>HPCZ/101/3/0124)</w:t>
            </w:r>
          </w:p>
        </w:tc>
        <w:tc>
          <w:tcPr>
            <w:tcW w:w="3304" w:type="dxa"/>
            <w:tcBorders>
              <w:top w:val="single" w:sz="4" w:space="0" w:color="auto"/>
              <w:left w:val="single" w:sz="4" w:space="0" w:color="auto"/>
              <w:bottom w:val="single" w:sz="4" w:space="0" w:color="auto"/>
              <w:right w:val="single" w:sz="4" w:space="0" w:color="auto"/>
            </w:tcBorders>
          </w:tcPr>
          <w:p w14:paraId="6D83EA3C" w14:textId="77777777" w:rsidR="004735DC" w:rsidRPr="00B52EF8" w:rsidRDefault="00DC001E">
            <w:pPr>
              <w:spacing w:after="0" w:line="240" w:lineRule="auto"/>
              <w:rPr>
                <w:highlight w:val="white"/>
                <w:lang w:val="en-GB"/>
              </w:rPr>
            </w:pPr>
            <w:r w:rsidRPr="00B52EF8">
              <w:rPr>
                <w:highlight w:val="white"/>
                <w:lang w:val="en-GB"/>
              </w:rPr>
              <w:t xml:space="preserve">BCH is a </w:t>
            </w:r>
            <w:r w:rsidR="002F5185" w:rsidRPr="00B52EF8">
              <w:rPr>
                <w:highlight w:val="white"/>
                <w:lang w:val="en-GB"/>
              </w:rPr>
              <w:t xml:space="preserve">54-bed hospital dedicated </w:t>
            </w:r>
            <w:r w:rsidRPr="00B52EF8">
              <w:rPr>
                <w:highlight w:val="white"/>
                <w:lang w:val="en-GB"/>
              </w:rPr>
              <w:t xml:space="preserve">to the treatment </w:t>
            </w:r>
            <w:r w:rsidR="002179B2" w:rsidRPr="00B52EF8">
              <w:rPr>
                <w:highlight w:val="white"/>
                <w:lang w:val="en-GB"/>
              </w:rPr>
              <w:t xml:space="preserve">of children </w:t>
            </w:r>
            <w:r w:rsidRPr="00B52EF8">
              <w:rPr>
                <w:highlight w:val="white"/>
                <w:lang w:val="en-GB"/>
              </w:rPr>
              <w:t xml:space="preserve">with disabilities in Zambia, regardless of religion, gender, ethnicity or social status. </w:t>
            </w:r>
          </w:p>
          <w:p w14:paraId="78BDE566" w14:textId="77777777" w:rsidR="004735DC" w:rsidRPr="00B52EF8" w:rsidRDefault="00DC001E">
            <w:pPr>
              <w:spacing w:after="0" w:line="240" w:lineRule="auto"/>
              <w:rPr>
                <w:highlight w:val="white"/>
                <w:lang w:val="en-GB"/>
              </w:rPr>
            </w:pPr>
            <w:r w:rsidRPr="00B52EF8">
              <w:rPr>
                <w:highlight w:val="white"/>
                <w:lang w:val="en-GB"/>
              </w:rPr>
              <w:t xml:space="preserve">In co-operation </w:t>
            </w:r>
            <w:r w:rsidR="00836CA7" w:rsidRPr="00B52EF8">
              <w:rPr>
                <w:highlight w:val="white"/>
                <w:lang w:val="en-GB"/>
              </w:rPr>
              <w:t xml:space="preserve">with state health facilities, </w:t>
            </w:r>
            <w:r w:rsidR="00D91486" w:rsidRPr="00B52EF8">
              <w:rPr>
                <w:highlight w:val="white"/>
                <w:lang w:val="en-GB"/>
              </w:rPr>
              <w:t xml:space="preserve">ear </w:t>
            </w:r>
            <w:r w:rsidRPr="00B52EF8">
              <w:rPr>
                <w:highlight w:val="white"/>
                <w:lang w:val="en-GB"/>
              </w:rPr>
              <w:t xml:space="preserve">and hearing health services are also to </w:t>
            </w:r>
            <w:r w:rsidR="00F1051C" w:rsidRPr="00B52EF8">
              <w:rPr>
                <w:highlight w:val="white"/>
                <w:lang w:val="en-GB"/>
              </w:rPr>
              <w:t xml:space="preserve">be </w:t>
            </w:r>
            <w:r w:rsidRPr="00B52EF8">
              <w:rPr>
                <w:highlight w:val="white"/>
                <w:lang w:val="en-GB"/>
              </w:rPr>
              <w:t xml:space="preserve">extended to adults. </w:t>
            </w:r>
          </w:p>
          <w:p w14:paraId="28165F96" w14:textId="77777777" w:rsidR="00BD3D87" w:rsidRPr="00B52EF8" w:rsidRDefault="00BD3D87" w:rsidP="00F1051C">
            <w:pPr>
              <w:spacing w:after="0"/>
              <w:rPr>
                <w:rFonts w:cs="Calibri"/>
                <w:szCs w:val="20"/>
                <w:lang w:val="en-GB"/>
              </w:rPr>
            </w:pPr>
          </w:p>
        </w:tc>
        <w:tc>
          <w:tcPr>
            <w:tcW w:w="3371" w:type="dxa"/>
            <w:tcBorders>
              <w:top w:val="single" w:sz="4" w:space="0" w:color="auto"/>
              <w:left w:val="single" w:sz="4" w:space="0" w:color="auto"/>
              <w:bottom w:val="single" w:sz="4" w:space="0" w:color="auto"/>
              <w:right w:val="single" w:sz="4" w:space="0" w:color="auto"/>
            </w:tcBorders>
          </w:tcPr>
          <w:p w14:paraId="7D5DB5C3" w14:textId="77777777" w:rsidR="004735DC" w:rsidRPr="00B52EF8" w:rsidRDefault="00DC001E">
            <w:pPr>
              <w:spacing w:after="0" w:line="240" w:lineRule="auto"/>
              <w:rPr>
                <w:color w:val="000000" w:themeColor="text1"/>
                <w:lang w:val="en-GB"/>
              </w:rPr>
            </w:pPr>
            <w:r w:rsidRPr="00B52EF8">
              <w:rPr>
                <w:highlight w:val="white"/>
                <w:lang w:val="en-GB"/>
              </w:rPr>
              <w:t xml:space="preserve">Early detection of hearing impairment in children and provision of timely </w:t>
            </w:r>
            <w:r w:rsidR="00F923AC" w:rsidRPr="00B52EF8">
              <w:rPr>
                <w:lang w:val="en-GB"/>
              </w:rPr>
              <w:t>treatment</w:t>
            </w:r>
            <w:r w:rsidR="00946B63" w:rsidRPr="00B52EF8">
              <w:rPr>
                <w:lang w:val="en-GB"/>
              </w:rPr>
              <w:t>.</w:t>
            </w:r>
          </w:p>
          <w:p w14:paraId="0F12E37E" w14:textId="77777777" w:rsidR="004735DC" w:rsidRPr="00B52EF8" w:rsidRDefault="00DC001E">
            <w:pPr>
              <w:spacing w:after="0" w:line="240" w:lineRule="auto"/>
              <w:rPr>
                <w:lang w:val="en-GB"/>
              </w:rPr>
            </w:pPr>
            <w:r w:rsidRPr="00B52EF8">
              <w:rPr>
                <w:color w:val="000000" w:themeColor="text1"/>
                <w:lang w:val="en-GB"/>
              </w:rPr>
              <w:t xml:space="preserve">Clinical and surgical interventions for children with </w:t>
            </w:r>
            <w:r w:rsidRPr="00B52EF8">
              <w:rPr>
                <w:lang w:val="en-GB"/>
              </w:rPr>
              <w:t xml:space="preserve">hearing loss </w:t>
            </w:r>
            <w:r w:rsidRPr="00B52EF8">
              <w:rPr>
                <w:color w:val="000000" w:themeColor="text1"/>
                <w:lang w:val="en-GB"/>
              </w:rPr>
              <w:t xml:space="preserve">or at risk of </w:t>
            </w:r>
            <w:r w:rsidRPr="00B52EF8">
              <w:rPr>
                <w:lang w:val="en-GB"/>
              </w:rPr>
              <w:t xml:space="preserve">hearing loss. </w:t>
            </w:r>
          </w:p>
          <w:p w14:paraId="62AE10BE" w14:textId="77777777" w:rsidR="004735DC" w:rsidRPr="00B52EF8" w:rsidRDefault="00DC001E">
            <w:pPr>
              <w:spacing w:after="0" w:line="240" w:lineRule="auto"/>
              <w:rPr>
                <w:lang w:val="en-GB"/>
              </w:rPr>
            </w:pPr>
            <w:r w:rsidRPr="00B52EF8">
              <w:rPr>
                <w:color w:val="000000" w:themeColor="text1"/>
                <w:lang w:val="en-GB"/>
              </w:rPr>
              <w:t>Providing comprehensive access to audiological examinations, hearing aids, rehabilitation of hearing loss and speech therapy</w:t>
            </w:r>
            <w:r w:rsidRPr="00B52EF8">
              <w:rPr>
                <w:lang w:val="en-GB"/>
              </w:rPr>
              <w:t xml:space="preserve">. </w:t>
            </w:r>
          </w:p>
          <w:p w14:paraId="4AC53D29" w14:textId="77777777" w:rsidR="004735DC" w:rsidRPr="00B52EF8" w:rsidRDefault="00DC001E">
            <w:pPr>
              <w:spacing w:after="0" w:line="240" w:lineRule="auto"/>
              <w:rPr>
                <w:lang w:val="en-GB"/>
              </w:rPr>
            </w:pPr>
            <w:r w:rsidRPr="00B52EF8">
              <w:rPr>
                <w:lang w:val="en-GB"/>
              </w:rPr>
              <w:t xml:space="preserve">Early recognition </w:t>
            </w:r>
            <w:r w:rsidR="002105C7" w:rsidRPr="00B52EF8">
              <w:rPr>
                <w:lang w:val="en-GB"/>
              </w:rPr>
              <w:t xml:space="preserve">of the need for </w:t>
            </w:r>
            <w:r w:rsidR="000B3F1A" w:rsidRPr="00B52EF8">
              <w:rPr>
                <w:lang w:val="en-GB"/>
              </w:rPr>
              <w:t xml:space="preserve">orthopaedic </w:t>
            </w:r>
            <w:r w:rsidR="002105C7" w:rsidRPr="00B52EF8">
              <w:rPr>
                <w:lang w:val="en-GB"/>
              </w:rPr>
              <w:t xml:space="preserve">treatment and corresponding surgical interventions. </w:t>
            </w:r>
          </w:p>
          <w:p w14:paraId="0BC83C91" w14:textId="77777777" w:rsidR="004735DC" w:rsidRPr="00B52EF8" w:rsidRDefault="00DC001E">
            <w:pPr>
              <w:spacing w:after="0" w:line="240" w:lineRule="auto"/>
              <w:rPr>
                <w:rFonts w:cs="Calibri"/>
                <w:szCs w:val="20"/>
                <w:lang w:val="en-GB"/>
              </w:rPr>
            </w:pPr>
            <w:r w:rsidRPr="00B52EF8">
              <w:rPr>
                <w:lang w:val="en-GB"/>
              </w:rPr>
              <w:t xml:space="preserve">BCH also runs livelihood and empowerment programmes for </w:t>
            </w:r>
            <w:r w:rsidR="000E2D23" w:rsidRPr="00B52EF8">
              <w:rPr>
                <w:lang w:val="en-GB"/>
              </w:rPr>
              <w:t xml:space="preserve">people with disabilities </w:t>
            </w:r>
            <w:r w:rsidRPr="00B52EF8">
              <w:rPr>
                <w:lang w:val="en-GB"/>
              </w:rPr>
              <w:t xml:space="preserve">to promote self-determination, inclusion and improve the overall well-being of children with disabilities and </w:t>
            </w:r>
            <w:r w:rsidR="006412D9" w:rsidRPr="00B52EF8">
              <w:rPr>
                <w:lang w:val="en-GB"/>
              </w:rPr>
              <w:t>their families.</w:t>
            </w:r>
            <w:r w:rsidRPr="00B52EF8">
              <w:rPr>
                <w:lang w:val="en-GB"/>
              </w:rPr>
              <w:t xml:space="preserve">  </w:t>
            </w:r>
          </w:p>
        </w:tc>
      </w:tr>
    </w:tbl>
    <w:p w14:paraId="6D0C8916" w14:textId="77777777" w:rsidR="00BD3D87" w:rsidRPr="00B52EF8" w:rsidRDefault="00BD3D87" w:rsidP="001A4E7B">
      <w:pPr>
        <w:rPr>
          <w:color w:val="244061" w:themeColor="accent1" w:themeShade="80"/>
          <w:lang w:val="en-GB"/>
        </w:rPr>
      </w:pPr>
    </w:p>
    <w:p w14:paraId="14F3FAA5" w14:textId="77777777" w:rsidR="004735DC" w:rsidRDefault="00DC001E">
      <w:pPr>
        <w:pStyle w:val="Listenabsatz"/>
        <w:numPr>
          <w:ilvl w:val="1"/>
          <w:numId w:val="1"/>
        </w:numPr>
        <w:spacing w:before="120" w:after="0" w:line="264" w:lineRule="auto"/>
        <w:ind w:right="107"/>
        <w:outlineLvl w:val="1"/>
        <w:rPr>
          <w:b/>
          <w:color w:val="244061" w:themeColor="accent1" w:themeShade="80"/>
          <w:sz w:val="24"/>
        </w:rPr>
      </w:pPr>
      <w:proofErr w:type="spellStart"/>
      <w:r>
        <w:rPr>
          <w:b/>
          <w:color w:val="244061" w:themeColor="accent1" w:themeShade="80"/>
          <w:sz w:val="24"/>
        </w:rPr>
        <w:t>Personnel</w:t>
      </w:r>
      <w:proofErr w:type="spellEnd"/>
      <w:r>
        <w:rPr>
          <w:b/>
          <w:color w:val="244061" w:themeColor="accent1" w:themeShade="80"/>
          <w:sz w:val="24"/>
        </w:rPr>
        <w:t xml:space="preserve">, </w:t>
      </w:r>
      <w:proofErr w:type="spellStart"/>
      <w:r>
        <w:rPr>
          <w:b/>
          <w:color w:val="244061" w:themeColor="accent1" w:themeShade="80"/>
          <w:sz w:val="24"/>
        </w:rPr>
        <w:t>technical</w:t>
      </w:r>
      <w:proofErr w:type="spellEnd"/>
      <w:r>
        <w:rPr>
          <w:b/>
          <w:color w:val="244061" w:themeColor="accent1" w:themeShade="80"/>
          <w:sz w:val="24"/>
        </w:rPr>
        <w:t xml:space="preserve"> </w:t>
      </w:r>
      <w:r w:rsidR="003D6DE3">
        <w:rPr>
          <w:b/>
          <w:color w:val="244061" w:themeColor="accent1" w:themeShade="80"/>
          <w:sz w:val="24"/>
        </w:rPr>
        <w:t xml:space="preserve">and </w:t>
      </w:r>
      <w:proofErr w:type="spellStart"/>
      <w:r w:rsidR="003D6DE3">
        <w:rPr>
          <w:b/>
          <w:color w:val="244061" w:themeColor="accent1" w:themeShade="80"/>
          <w:sz w:val="24"/>
        </w:rPr>
        <w:t>financial</w:t>
      </w:r>
      <w:proofErr w:type="spellEnd"/>
      <w:r w:rsidR="003D6DE3">
        <w:rPr>
          <w:b/>
          <w:color w:val="244061" w:themeColor="accent1" w:themeShade="80"/>
          <w:sz w:val="24"/>
        </w:rPr>
        <w:t xml:space="preserve"> capacities</w:t>
      </w:r>
    </w:p>
    <w:p w14:paraId="6EE343E9" w14:textId="77777777" w:rsidR="004735DC" w:rsidRPr="00B52EF8" w:rsidRDefault="00DC001E">
      <w:pPr>
        <w:tabs>
          <w:tab w:val="left" w:pos="567"/>
        </w:tabs>
        <w:spacing w:after="0" w:line="240" w:lineRule="auto"/>
        <w:jc w:val="both"/>
        <w:rPr>
          <w:highlight w:val="white"/>
          <w:lang w:val="en-GB"/>
        </w:rPr>
      </w:pPr>
      <w:r w:rsidRPr="00B52EF8">
        <w:rPr>
          <w:highlight w:val="white"/>
          <w:lang w:val="en-GB"/>
        </w:rPr>
        <w:t xml:space="preserve">BCH is currently the only hospital in the country to </w:t>
      </w:r>
      <w:r w:rsidR="00F409E7" w:rsidRPr="00B52EF8">
        <w:rPr>
          <w:highlight w:val="white"/>
          <w:lang w:val="en-GB"/>
        </w:rPr>
        <w:t xml:space="preserve">offer </w:t>
      </w:r>
      <w:r w:rsidR="00784D72" w:rsidRPr="00B52EF8">
        <w:rPr>
          <w:highlight w:val="white"/>
          <w:lang w:val="en-GB"/>
        </w:rPr>
        <w:t xml:space="preserve">specialised </w:t>
      </w:r>
      <w:r w:rsidRPr="00B52EF8">
        <w:rPr>
          <w:highlight w:val="white"/>
          <w:lang w:val="en-GB"/>
        </w:rPr>
        <w:t xml:space="preserve">ear and hearing </w:t>
      </w:r>
      <w:r w:rsidRPr="00B52EF8">
        <w:rPr>
          <w:highlight w:val="white"/>
          <w:lang w:val="en-GB"/>
        </w:rPr>
        <w:t>health</w:t>
      </w:r>
      <w:r w:rsidRPr="00B52EF8">
        <w:rPr>
          <w:highlight w:val="white"/>
          <w:lang w:val="en-GB"/>
        </w:rPr>
        <w:t xml:space="preserve"> services</w:t>
      </w:r>
      <w:r w:rsidRPr="00B52EF8">
        <w:rPr>
          <w:highlight w:val="white"/>
          <w:lang w:val="en-GB"/>
        </w:rPr>
        <w:t xml:space="preserve">. </w:t>
      </w:r>
      <w:r w:rsidR="00F409E7" w:rsidRPr="00B52EF8">
        <w:rPr>
          <w:highlight w:val="white"/>
          <w:lang w:val="en-GB"/>
        </w:rPr>
        <w:t xml:space="preserve">These </w:t>
      </w:r>
      <w:r w:rsidR="00F409E7" w:rsidRPr="00B52EF8">
        <w:rPr>
          <w:lang w:val="en-GB"/>
        </w:rPr>
        <w:t xml:space="preserve">include </w:t>
      </w:r>
      <w:r w:rsidRPr="00B52EF8">
        <w:rPr>
          <w:lang w:val="en-GB"/>
        </w:rPr>
        <w:t>audiometric examinations</w:t>
      </w:r>
      <w:r w:rsidRPr="00B52EF8">
        <w:rPr>
          <w:highlight w:val="white"/>
          <w:lang w:val="en-GB"/>
        </w:rPr>
        <w:t xml:space="preserve">, including </w:t>
      </w:r>
      <w:r w:rsidR="0069176C" w:rsidRPr="00B52EF8">
        <w:rPr>
          <w:i/>
          <w:iCs/>
          <w:lang w:val="en-GB"/>
        </w:rPr>
        <w:t xml:space="preserve">Auditory Brainstem Response </w:t>
      </w:r>
      <w:r w:rsidR="0069176C" w:rsidRPr="00B52EF8">
        <w:rPr>
          <w:lang w:val="en-GB"/>
        </w:rPr>
        <w:t xml:space="preserve">(ABR) tests </w:t>
      </w:r>
      <w:r w:rsidR="001E3F53" w:rsidRPr="00B52EF8">
        <w:rPr>
          <w:lang w:val="en-GB"/>
        </w:rPr>
        <w:t>(</w:t>
      </w:r>
      <w:r w:rsidR="0069176C" w:rsidRPr="00B52EF8">
        <w:rPr>
          <w:lang w:val="en-GB"/>
        </w:rPr>
        <w:t xml:space="preserve">which measure how well each ear can pick up sounds </w:t>
      </w:r>
      <w:r w:rsidR="001E3F53" w:rsidRPr="00B52EF8">
        <w:rPr>
          <w:lang w:val="en-GB"/>
        </w:rPr>
        <w:t xml:space="preserve">and </w:t>
      </w:r>
      <w:r w:rsidR="001A7C8A" w:rsidRPr="00B52EF8">
        <w:rPr>
          <w:lang w:val="en-GB"/>
        </w:rPr>
        <w:t xml:space="preserve">how </w:t>
      </w:r>
      <w:r w:rsidR="0069176C" w:rsidRPr="00B52EF8">
        <w:rPr>
          <w:lang w:val="en-GB"/>
        </w:rPr>
        <w:t>well the auditory nerve sends information to the brain</w:t>
      </w:r>
      <w:r w:rsidR="001A7C8A" w:rsidRPr="00B52EF8">
        <w:rPr>
          <w:lang w:val="en-GB"/>
        </w:rPr>
        <w:t xml:space="preserve">) </w:t>
      </w:r>
      <w:r w:rsidRPr="00B52EF8">
        <w:rPr>
          <w:highlight w:val="white"/>
          <w:lang w:val="en-GB"/>
        </w:rPr>
        <w:t xml:space="preserve">and </w:t>
      </w:r>
      <w:r w:rsidR="001A7C8A" w:rsidRPr="00B52EF8">
        <w:rPr>
          <w:highlight w:val="white"/>
          <w:lang w:val="en-GB"/>
        </w:rPr>
        <w:t xml:space="preserve">the </w:t>
      </w:r>
      <w:r w:rsidRPr="00B52EF8">
        <w:rPr>
          <w:highlight w:val="white"/>
          <w:lang w:val="en-GB"/>
        </w:rPr>
        <w:t>provision of hearing aids</w:t>
      </w:r>
      <w:r w:rsidRPr="00B52EF8">
        <w:rPr>
          <w:sz w:val="24"/>
          <w:szCs w:val="24"/>
          <w:highlight w:val="white"/>
          <w:lang w:val="en-GB"/>
        </w:rPr>
        <w:t xml:space="preserve">. </w:t>
      </w:r>
      <w:r w:rsidRPr="00B52EF8">
        <w:rPr>
          <w:highlight w:val="white"/>
          <w:lang w:val="en-GB"/>
        </w:rPr>
        <w:t xml:space="preserve">The hospital has its own ENT outpatient clinic, </w:t>
      </w:r>
      <w:r w:rsidR="001A7C8A" w:rsidRPr="00B52EF8">
        <w:rPr>
          <w:highlight w:val="white"/>
          <w:lang w:val="en-GB"/>
        </w:rPr>
        <w:t xml:space="preserve">an </w:t>
      </w:r>
      <w:r w:rsidRPr="00B52EF8">
        <w:rPr>
          <w:highlight w:val="white"/>
          <w:lang w:val="en-GB"/>
        </w:rPr>
        <w:t xml:space="preserve">infirmary, </w:t>
      </w:r>
      <w:r w:rsidR="001A7C8A" w:rsidRPr="00B52EF8">
        <w:rPr>
          <w:highlight w:val="white"/>
          <w:lang w:val="en-GB"/>
        </w:rPr>
        <w:t xml:space="preserve">an </w:t>
      </w:r>
      <w:r w:rsidR="005915D7" w:rsidRPr="00B52EF8">
        <w:rPr>
          <w:highlight w:val="white"/>
          <w:lang w:val="en-GB"/>
        </w:rPr>
        <w:t xml:space="preserve">ENT operating theatre </w:t>
      </w:r>
      <w:r w:rsidRPr="00B52EF8">
        <w:rPr>
          <w:highlight w:val="white"/>
          <w:lang w:val="en-GB"/>
        </w:rPr>
        <w:t xml:space="preserve">with the necessary equipment, </w:t>
      </w:r>
      <w:r w:rsidR="001902C1" w:rsidRPr="00B52EF8">
        <w:rPr>
          <w:highlight w:val="white"/>
          <w:lang w:val="en-GB"/>
        </w:rPr>
        <w:t xml:space="preserve">an </w:t>
      </w:r>
      <w:r w:rsidR="00FA3995" w:rsidRPr="00B52EF8">
        <w:rPr>
          <w:highlight w:val="white"/>
          <w:lang w:val="en-GB"/>
        </w:rPr>
        <w:t xml:space="preserve">audiology centre </w:t>
      </w:r>
      <w:r w:rsidRPr="00B52EF8">
        <w:rPr>
          <w:highlight w:val="white"/>
          <w:lang w:val="en-GB"/>
        </w:rPr>
        <w:t xml:space="preserve">and </w:t>
      </w:r>
      <w:r w:rsidR="001902C1" w:rsidRPr="00B52EF8">
        <w:rPr>
          <w:highlight w:val="white"/>
          <w:lang w:val="en-GB"/>
        </w:rPr>
        <w:t xml:space="preserve">a </w:t>
      </w:r>
      <w:r w:rsidRPr="00B52EF8">
        <w:rPr>
          <w:highlight w:val="white"/>
          <w:lang w:val="en-GB"/>
        </w:rPr>
        <w:t xml:space="preserve">hearing aid maintenance laboratory where all types of hearing/amplification devices can be repaired. </w:t>
      </w:r>
    </w:p>
    <w:p w14:paraId="1FB135C9" w14:textId="77777777" w:rsidR="001610C4" w:rsidRPr="00B52EF8" w:rsidRDefault="001610C4" w:rsidP="008B5DA1">
      <w:pPr>
        <w:pStyle w:val="KeinLeerraum"/>
        <w:rPr>
          <w:color w:val="808080" w:themeColor="background1" w:themeShade="80"/>
          <w:szCs w:val="18"/>
          <w:lang w:val="en-GB"/>
        </w:rPr>
      </w:pPr>
    </w:p>
    <w:tbl>
      <w:tblPr>
        <w:tblStyle w:val="Tabellenraster"/>
        <w:tblW w:w="0" w:type="auto"/>
        <w:tblLook w:val="04A0" w:firstRow="1" w:lastRow="0" w:firstColumn="1" w:lastColumn="0" w:noHBand="0" w:noVBand="1"/>
      </w:tblPr>
      <w:tblGrid>
        <w:gridCol w:w="4390"/>
        <w:gridCol w:w="2268"/>
        <w:gridCol w:w="2976"/>
      </w:tblGrid>
      <w:tr w:rsidR="001610C4" w14:paraId="2CA04D99" w14:textId="77777777" w:rsidTr="001A4E7B">
        <w:tc>
          <w:tcPr>
            <w:tcW w:w="4390" w:type="dxa"/>
            <w:shd w:val="clear" w:color="auto" w:fill="DBE5F1" w:themeFill="accent1" w:themeFillTint="33"/>
          </w:tcPr>
          <w:p w14:paraId="6C692879" w14:textId="77777777" w:rsidR="004735DC" w:rsidRDefault="00DC001E">
            <w:pPr>
              <w:pStyle w:val="Listenabsatz"/>
              <w:tabs>
                <w:tab w:val="left" w:pos="567"/>
              </w:tabs>
              <w:spacing w:line="264" w:lineRule="auto"/>
              <w:ind w:left="0"/>
              <w:rPr>
                <w:rFonts w:asciiTheme="minorHAnsi" w:eastAsiaTheme="minorHAnsi" w:hAnsiTheme="minorHAnsi" w:cstheme="minorBidi"/>
                <w:b/>
                <w:bCs/>
                <w:sz w:val="22"/>
                <w:szCs w:val="22"/>
                <w:highlight w:val="white"/>
                <w:lang w:eastAsia="en-US"/>
              </w:rPr>
            </w:pPr>
            <w:proofErr w:type="spellStart"/>
            <w:r w:rsidRPr="007C3ECF">
              <w:rPr>
                <w:rFonts w:asciiTheme="minorHAnsi" w:eastAsiaTheme="minorHAnsi" w:hAnsiTheme="minorHAnsi" w:cstheme="minorBidi"/>
                <w:b/>
                <w:bCs/>
                <w:sz w:val="22"/>
                <w:szCs w:val="22"/>
                <w:lang w:eastAsia="en-US"/>
              </w:rPr>
              <w:t>Personnel</w:t>
            </w:r>
            <w:proofErr w:type="spellEnd"/>
            <w:r w:rsidRPr="007C3ECF">
              <w:rPr>
                <w:rFonts w:asciiTheme="minorHAnsi" w:eastAsiaTheme="minorHAnsi" w:hAnsiTheme="minorHAnsi" w:cstheme="minorBidi"/>
                <w:b/>
                <w:bCs/>
                <w:sz w:val="22"/>
                <w:szCs w:val="22"/>
                <w:lang w:eastAsia="en-US"/>
              </w:rPr>
              <w:t xml:space="preserve"> </w:t>
            </w:r>
            <w:r w:rsidR="001A4E7B" w:rsidRPr="007C3ECF">
              <w:rPr>
                <w:rFonts w:asciiTheme="minorHAnsi" w:eastAsiaTheme="minorHAnsi" w:hAnsiTheme="minorHAnsi" w:cstheme="minorBidi"/>
                <w:b/>
                <w:bCs/>
                <w:sz w:val="22"/>
                <w:szCs w:val="22"/>
                <w:lang w:eastAsia="en-US"/>
              </w:rPr>
              <w:t xml:space="preserve">and </w:t>
            </w:r>
            <w:proofErr w:type="spellStart"/>
            <w:r w:rsidRPr="007C3ECF">
              <w:rPr>
                <w:rFonts w:asciiTheme="minorHAnsi" w:eastAsiaTheme="minorHAnsi" w:hAnsiTheme="minorHAnsi" w:cstheme="minorBidi"/>
                <w:b/>
                <w:bCs/>
                <w:sz w:val="22"/>
                <w:szCs w:val="22"/>
                <w:lang w:eastAsia="en-US"/>
              </w:rPr>
              <w:t>technical</w:t>
            </w:r>
            <w:proofErr w:type="spellEnd"/>
            <w:r w:rsidRPr="007C3ECF">
              <w:rPr>
                <w:rFonts w:asciiTheme="minorHAnsi" w:eastAsiaTheme="minorHAnsi" w:hAnsiTheme="minorHAnsi" w:cstheme="minorBidi"/>
                <w:b/>
                <w:bCs/>
                <w:sz w:val="22"/>
                <w:szCs w:val="22"/>
                <w:lang w:eastAsia="en-US"/>
              </w:rPr>
              <w:t xml:space="preserve"> </w:t>
            </w:r>
            <w:proofErr w:type="spellStart"/>
            <w:r w:rsidRPr="007C3ECF">
              <w:rPr>
                <w:rFonts w:asciiTheme="minorHAnsi" w:eastAsiaTheme="minorHAnsi" w:hAnsiTheme="minorHAnsi" w:cstheme="minorBidi"/>
                <w:b/>
                <w:bCs/>
                <w:sz w:val="22"/>
                <w:szCs w:val="22"/>
                <w:lang w:eastAsia="en-US"/>
              </w:rPr>
              <w:t>capacities</w:t>
            </w:r>
            <w:proofErr w:type="spellEnd"/>
            <w:r w:rsidRPr="007C3ECF">
              <w:rPr>
                <w:rFonts w:asciiTheme="minorHAnsi" w:eastAsiaTheme="minorHAnsi" w:hAnsiTheme="minorHAnsi" w:cstheme="minorBidi"/>
                <w:b/>
                <w:bCs/>
                <w:sz w:val="22"/>
                <w:szCs w:val="22"/>
                <w:lang w:eastAsia="en-US"/>
              </w:rPr>
              <w:t xml:space="preserve"> </w:t>
            </w:r>
          </w:p>
        </w:tc>
        <w:tc>
          <w:tcPr>
            <w:tcW w:w="2268" w:type="dxa"/>
            <w:shd w:val="clear" w:color="auto" w:fill="DBE5F1" w:themeFill="accent1" w:themeFillTint="33"/>
          </w:tcPr>
          <w:p w14:paraId="19429C9A" w14:textId="77777777" w:rsidR="004735DC" w:rsidRPr="00B52EF8" w:rsidRDefault="00DC001E">
            <w:pPr>
              <w:pStyle w:val="Listenabsatz"/>
              <w:tabs>
                <w:tab w:val="left" w:pos="567"/>
              </w:tabs>
              <w:spacing w:line="264" w:lineRule="auto"/>
              <w:ind w:left="0"/>
              <w:rPr>
                <w:i/>
                <w:color w:val="808080" w:themeColor="background1" w:themeShade="80"/>
                <w:sz w:val="22"/>
                <w:szCs w:val="18"/>
                <w:lang w:val="en-GB"/>
              </w:rPr>
            </w:pPr>
            <w:r w:rsidRPr="00B52EF8">
              <w:rPr>
                <w:b/>
                <w:iCs/>
                <w:sz w:val="22"/>
                <w:lang w:val="en-GB"/>
              </w:rPr>
              <w:t xml:space="preserve">Annual sales </w:t>
            </w:r>
            <w:r w:rsidR="001A4E7B" w:rsidRPr="00B52EF8">
              <w:rPr>
                <w:b/>
                <w:iCs/>
                <w:sz w:val="22"/>
                <w:lang w:val="en-GB"/>
              </w:rPr>
              <w:t>per financial year (FY)</w:t>
            </w:r>
          </w:p>
        </w:tc>
        <w:tc>
          <w:tcPr>
            <w:tcW w:w="2976" w:type="dxa"/>
            <w:shd w:val="clear" w:color="auto" w:fill="DBE5F1" w:themeFill="accent1" w:themeFillTint="33"/>
          </w:tcPr>
          <w:p w14:paraId="2B7E7020" w14:textId="77777777" w:rsidR="004735DC" w:rsidRDefault="00DC001E">
            <w:pPr>
              <w:pStyle w:val="Listenabsatz"/>
              <w:tabs>
                <w:tab w:val="left" w:pos="567"/>
              </w:tabs>
              <w:spacing w:line="264" w:lineRule="auto"/>
              <w:ind w:left="0"/>
              <w:rPr>
                <w:i/>
                <w:color w:val="808080" w:themeColor="background1" w:themeShade="80"/>
                <w:sz w:val="22"/>
                <w:szCs w:val="18"/>
              </w:rPr>
            </w:pPr>
            <w:proofErr w:type="spellStart"/>
            <w:r w:rsidRPr="001A4E7B">
              <w:rPr>
                <w:rFonts w:cs="Calibri"/>
                <w:b/>
                <w:bCs/>
                <w:sz w:val="22"/>
              </w:rPr>
              <w:t>Donor</w:t>
            </w:r>
            <w:proofErr w:type="spellEnd"/>
          </w:p>
        </w:tc>
      </w:tr>
      <w:tr w:rsidR="001610C4" w:rsidRPr="00B52EF8" w14:paraId="6E1AB47E" w14:textId="77777777" w:rsidTr="001A4E7B">
        <w:tc>
          <w:tcPr>
            <w:tcW w:w="4390" w:type="dxa"/>
          </w:tcPr>
          <w:p w14:paraId="1CCDB57C" w14:textId="77777777" w:rsidR="004735DC" w:rsidRPr="00B52EF8" w:rsidRDefault="00DC001E">
            <w:pPr>
              <w:widowControl w:val="0"/>
              <w:pBdr>
                <w:top w:val="nil"/>
                <w:left w:val="nil"/>
                <w:bottom w:val="nil"/>
                <w:right w:val="nil"/>
                <w:between w:val="nil"/>
              </w:pBdr>
              <w:rPr>
                <w:rFonts w:asciiTheme="minorHAnsi" w:eastAsiaTheme="minorHAnsi" w:hAnsiTheme="minorHAnsi" w:cstheme="minorBidi"/>
                <w:sz w:val="22"/>
                <w:szCs w:val="22"/>
                <w:highlight w:val="white"/>
                <w:lang w:val="en-GB" w:eastAsia="en-US"/>
              </w:rPr>
            </w:pPr>
            <w:r w:rsidRPr="00B52EF8">
              <w:rPr>
                <w:rFonts w:asciiTheme="minorHAnsi" w:eastAsiaTheme="minorHAnsi" w:hAnsiTheme="minorHAnsi" w:cstheme="minorBidi"/>
                <w:sz w:val="22"/>
                <w:szCs w:val="22"/>
                <w:highlight w:val="white"/>
                <w:lang w:val="en-GB" w:eastAsia="en-US"/>
              </w:rPr>
              <w:t>06 Specialists</w:t>
            </w:r>
            <w:r w:rsidR="00B245C7" w:rsidRPr="00B52EF8">
              <w:rPr>
                <w:rFonts w:asciiTheme="minorHAnsi" w:eastAsiaTheme="minorHAnsi" w:hAnsiTheme="minorHAnsi" w:cstheme="minorBidi"/>
                <w:sz w:val="22"/>
                <w:szCs w:val="22"/>
                <w:highlight w:val="white"/>
                <w:lang w:val="en-GB" w:eastAsia="en-US"/>
              </w:rPr>
              <w:t>: (</w:t>
            </w:r>
            <w:r w:rsidRPr="00B52EF8">
              <w:rPr>
                <w:rFonts w:asciiTheme="minorHAnsi" w:eastAsiaTheme="minorHAnsi" w:hAnsiTheme="minorHAnsi" w:cstheme="minorBidi"/>
                <w:sz w:val="22"/>
                <w:szCs w:val="22"/>
                <w:highlight w:val="white"/>
                <w:lang w:val="en-GB" w:eastAsia="en-US"/>
              </w:rPr>
              <w:t>3 orthopaedic surgeons, 1 plastic surgeon and 2 ENT specialists (1 full-time and 1 part-time)</w:t>
            </w:r>
            <w:r w:rsidR="00EB5925" w:rsidRPr="00B52EF8">
              <w:rPr>
                <w:rFonts w:asciiTheme="minorHAnsi" w:eastAsiaTheme="minorHAnsi" w:hAnsiTheme="minorHAnsi" w:cstheme="minorBidi"/>
                <w:sz w:val="22"/>
                <w:szCs w:val="22"/>
                <w:highlight w:val="white"/>
                <w:lang w:val="en-GB" w:eastAsia="en-US"/>
              </w:rPr>
              <w:t>)</w:t>
            </w:r>
          </w:p>
          <w:p w14:paraId="1AB813CA" w14:textId="77777777" w:rsidR="004735DC" w:rsidRPr="00B52EF8" w:rsidRDefault="00DC001E">
            <w:pPr>
              <w:widowControl w:val="0"/>
              <w:pBdr>
                <w:top w:val="nil"/>
                <w:left w:val="nil"/>
                <w:bottom w:val="nil"/>
                <w:right w:val="nil"/>
                <w:between w:val="nil"/>
              </w:pBdr>
              <w:rPr>
                <w:rFonts w:asciiTheme="minorHAnsi" w:eastAsiaTheme="minorHAnsi" w:hAnsiTheme="minorHAnsi" w:cstheme="minorBidi"/>
                <w:sz w:val="22"/>
                <w:szCs w:val="22"/>
                <w:highlight w:val="white"/>
                <w:lang w:val="en-GB" w:eastAsia="en-US"/>
              </w:rPr>
            </w:pPr>
            <w:r w:rsidRPr="00B52EF8">
              <w:rPr>
                <w:rFonts w:asciiTheme="minorHAnsi" w:eastAsiaTheme="minorHAnsi" w:hAnsiTheme="minorHAnsi" w:cstheme="minorBidi"/>
                <w:sz w:val="22"/>
                <w:szCs w:val="22"/>
                <w:highlight w:val="white"/>
                <w:lang w:val="en-GB" w:eastAsia="en-US"/>
              </w:rPr>
              <w:t xml:space="preserve">04 </w:t>
            </w:r>
            <w:r w:rsidR="0076291F" w:rsidRPr="00B52EF8">
              <w:rPr>
                <w:highlight w:val="white"/>
                <w:lang w:val="en-GB"/>
              </w:rPr>
              <w:t>Anaesthetists</w:t>
            </w:r>
          </w:p>
          <w:p w14:paraId="22DBF9A3" w14:textId="77777777" w:rsidR="004735DC" w:rsidRPr="00B52EF8" w:rsidRDefault="00DC001E">
            <w:pPr>
              <w:widowControl w:val="0"/>
              <w:pBdr>
                <w:top w:val="nil"/>
                <w:left w:val="nil"/>
                <w:bottom w:val="nil"/>
                <w:right w:val="nil"/>
                <w:between w:val="nil"/>
              </w:pBdr>
              <w:rPr>
                <w:rFonts w:asciiTheme="minorHAnsi" w:eastAsiaTheme="minorHAnsi" w:hAnsiTheme="minorHAnsi" w:cstheme="minorBidi"/>
                <w:sz w:val="22"/>
                <w:szCs w:val="22"/>
                <w:highlight w:val="white"/>
                <w:lang w:val="en-GB" w:eastAsia="en-US"/>
              </w:rPr>
            </w:pPr>
            <w:r w:rsidRPr="00B52EF8">
              <w:rPr>
                <w:rFonts w:asciiTheme="minorHAnsi" w:eastAsiaTheme="minorHAnsi" w:hAnsiTheme="minorHAnsi" w:cstheme="minorBidi"/>
                <w:sz w:val="22"/>
                <w:szCs w:val="22"/>
                <w:highlight w:val="white"/>
                <w:lang w:val="en-GB" w:eastAsia="en-US"/>
              </w:rPr>
              <w:t>01 General practitioner</w:t>
            </w:r>
          </w:p>
          <w:p w14:paraId="6C04A01A" w14:textId="77777777" w:rsidR="004735DC" w:rsidRPr="00B52EF8" w:rsidRDefault="00DC001E">
            <w:pPr>
              <w:widowControl w:val="0"/>
              <w:pBdr>
                <w:top w:val="nil"/>
                <w:left w:val="nil"/>
                <w:bottom w:val="nil"/>
                <w:right w:val="nil"/>
                <w:between w:val="nil"/>
              </w:pBdr>
              <w:rPr>
                <w:rFonts w:asciiTheme="minorHAnsi" w:eastAsiaTheme="minorHAnsi" w:hAnsiTheme="minorHAnsi" w:cstheme="minorBidi"/>
                <w:sz w:val="22"/>
                <w:szCs w:val="22"/>
                <w:highlight w:val="white"/>
                <w:lang w:val="en-GB" w:eastAsia="en-US"/>
              </w:rPr>
            </w:pPr>
            <w:r w:rsidRPr="00B52EF8">
              <w:rPr>
                <w:rFonts w:asciiTheme="minorHAnsi" w:eastAsiaTheme="minorHAnsi" w:hAnsiTheme="minorHAnsi" w:cstheme="minorBidi"/>
                <w:sz w:val="22"/>
                <w:szCs w:val="22"/>
                <w:highlight w:val="white"/>
                <w:lang w:val="en-GB" w:eastAsia="en-US"/>
              </w:rPr>
              <w:lastRenderedPageBreak/>
              <w:t xml:space="preserve">01 Paediatrician (part-time) </w:t>
            </w:r>
          </w:p>
          <w:p w14:paraId="087F0700" w14:textId="77777777" w:rsidR="004735DC" w:rsidRPr="00B52EF8" w:rsidRDefault="00DC001E">
            <w:pPr>
              <w:widowControl w:val="0"/>
              <w:pBdr>
                <w:top w:val="nil"/>
                <w:left w:val="nil"/>
                <w:bottom w:val="nil"/>
                <w:right w:val="nil"/>
                <w:between w:val="nil"/>
              </w:pBdr>
              <w:rPr>
                <w:rFonts w:asciiTheme="minorHAnsi" w:eastAsiaTheme="minorHAnsi" w:hAnsiTheme="minorHAnsi" w:cstheme="minorBidi"/>
                <w:sz w:val="22"/>
                <w:szCs w:val="22"/>
                <w:highlight w:val="white"/>
                <w:lang w:val="en-GB" w:eastAsia="en-US"/>
              </w:rPr>
            </w:pPr>
            <w:r w:rsidRPr="00B52EF8">
              <w:rPr>
                <w:rFonts w:asciiTheme="minorHAnsi" w:eastAsiaTheme="minorHAnsi" w:hAnsiTheme="minorHAnsi" w:cstheme="minorBidi"/>
                <w:sz w:val="22"/>
                <w:szCs w:val="22"/>
                <w:highlight w:val="white"/>
                <w:lang w:val="en-GB" w:eastAsia="en-US"/>
              </w:rPr>
              <w:t xml:space="preserve">31 full-time nurses and 12 registered </w:t>
            </w:r>
            <w:r w:rsidR="005C31F5" w:rsidRPr="00B52EF8">
              <w:rPr>
                <w:rFonts w:asciiTheme="minorHAnsi" w:eastAsiaTheme="minorHAnsi" w:hAnsiTheme="minorHAnsi" w:cstheme="minorBidi"/>
                <w:sz w:val="22"/>
                <w:szCs w:val="22"/>
                <w:highlight w:val="white"/>
                <w:lang w:val="en-GB" w:eastAsia="en-US"/>
              </w:rPr>
              <w:t xml:space="preserve">nursing </w:t>
            </w:r>
            <w:r w:rsidR="0076291F" w:rsidRPr="00B52EF8">
              <w:rPr>
                <w:rFonts w:asciiTheme="minorHAnsi" w:eastAsiaTheme="minorHAnsi" w:hAnsiTheme="minorHAnsi" w:cstheme="minorBidi"/>
                <w:sz w:val="22"/>
                <w:szCs w:val="22"/>
                <w:highlight w:val="white"/>
                <w:lang w:val="en-GB" w:eastAsia="en-US"/>
              </w:rPr>
              <w:t>assistants</w:t>
            </w:r>
          </w:p>
          <w:p w14:paraId="0C3C40BA" w14:textId="77777777" w:rsidR="004735DC" w:rsidRPr="00B52EF8" w:rsidRDefault="00DC001E">
            <w:pPr>
              <w:widowControl w:val="0"/>
              <w:pBdr>
                <w:top w:val="nil"/>
                <w:left w:val="nil"/>
                <w:bottom w:val="nil"/>
                <w:right w:val="nil"/>
                <w:between w:val="nil"/>
              </w:pBdr>
              <w:rPr>
                <w:rFonts w:asciiTheme="minorHAnsi" w:eastAsiaTheme="minorHAnsi" w:hAnsiTheme="minorHAnsi" w:cstheme="minorBidi"/>
                <w:sz w:val="22"/>
                <w:szCs w:val="22"/>
                <w:highlight w:val="white"/>
                <w:lang w:val="en-GB" w:eastAsia="en-US"/>
              </w:rPr>
            </w:pPr>
            <w:r w:rsidRPr="00B52EF8">
              <w:rPr>
                <w:rFonts w:asciiTheme="minorHAnsi" w:eastAsiaTheme="minorHAnsi" w:hAnsiTheme="minorHAnsi" w:cstheme="minorBidi"/>
                <w:sz w:val="22"/>
                <w:szCs w:val="22"/>
                <w:highlight w:val="white"/>
                <w:lang w:val="en-GB" w:eastAsia="en-US"/>
              </w:rPr>
              <w:t xml:space="preserve">03 </w:t>
            </w:r>
            <w:r w:rsidR="0076291F" w:rsidRPr="00B52EF8">
              <w:rPr>
                <w:highlight w:val="white"/>
                <w:lang w:val="en-GB"/>
              </w:rPr>
              <w:t>Physiotherapists</w:t>
            </w:r>
          </w:p>
          <w:p w14:paraId="7E8BDC1C" w14:textId="00DC596D" w:rsidR="004735DC" w:rsidRPr="00B52EF8" w:rsidRDefault="00DC001E">
            <w:pPr>
              <w:widowControl w:val="0"/>
              <w:pBdr>
                <w:top w:val="nil"/>
                <w:left w:val="nil"/>
                <w:bottom w:val="nil"/>
                <w:right w:val="nil"/>
                <w:between w:val="nil"/>
              </w:pBdr>
              <w:rPr>
                <w:rFonts w:asciiTheme="minorHAnsi" w:eastAsiaTheme="minorHAnsi" w:hAnsiTheme="minorHAnsi" w:cstheme="minorBidi"/>
                <w:sz w:val="22"/>
                <w:szCs w:val="22"/>
                <w:highlight w:val="white"/>
                <w:lang w:val="en-GB" w:eastAsia="en-US"/>
              </w:rPr>
            </w:pPr>
            <w:r w:rsidRPr="00B52EF8">
              <w:rPr>
                <w:rFonts w:asciiTheme="minorHAnsi" w:eastAsiaTheme="minorHAnsi" w:hAnsiTheme="minorHAnsi" w:cstheme="minorBidi"/>
                <w:sz w:val="22"/>
                <w:szCs w:val="22"/>
                <w:highlight w:val="white"/>
                <w:lang w:val="en-GB" w:eastAsia="en-US"/>
              </w:rPr>
              <w:t xml:space="preserve">03 </w:t>
            </w:r>
            <w:r w:rsidR="007952DC">
              <w:rPr>
                <w:rFonts w:asciiTheme="minorHAnsi" w:eastAsiaTheme="minorHAnsi" w:hAnsiTheme="minorHAnsi" w:cstheme="minorBidi"/>
                <w:sz w:val="22"/>
                <w:szCs w:val="22"/>
                <w:highlight w:val="white"/>
                <w:lang w:val="en-GB" w:eastAsia="en-US"/>
              </w:rPr>
              <w:t>Hearing aid technicians</w:t>
            </w:r>
          </w:p>
          <w:p w14:paraId="56881562" w14:textId="77777777" w:rsidR="004735DC" w:rsidRPr="00B52EF8" w:rsidRDefault="00DC001E">
            <w:pPr>
              <w:widowControl w:val="0"/>
              <w:pBdr>
                <w:top w:val="nil"/>
                <w:left w:val="nil"/>
                <w:bottom w:val="nil"/>
                <w:right w:val="nil"/>
                <w:between w:val="nil"/>
              </w:pBdr>
              <w:rPr>
                <w:rFonts w:asciiTheme="minorHAnsi" w:eastAsiaTheme="minorHAnsi" w:hAnsiTheme="minorHAnsi" w:cstheme="minorBidi"/>
                <w:sz w:val="22"/>
                <w:szCs w:val="22"/>
                <w:highlight w:val="white"/>
                <w:lang w:val="en-GB" w:eastAsia="en-US"/>
              </w:rPr>
            </w:pPr>
            <w:r w:rsidRPr="00B52EF8">
              <w:rPr>
                <w:rFonts w:asciiTheme="minorHAnsi" w:eastAsiaTheme="minorHAnsi" w:hAnsiTheme="minorHAnsi" w:cstheme="minorBidi"/>
                <w:sz w:val="22"/>
                <w:szCs w:val="22"/>
                <w:highlight w:val="white"/>
                <w:lang w:val="en-GB" w:eastAsia="en-US"/>
              </w:rPr>
              <w:t xml:space="preserve">01 </w:t>
            </w:r>
            <w:r w:rsidR="00D35F3C" w:rsidRPr="00B52EF8">
              <w:rPr>
                <w:rFonts w:asciiTheme="minorHAnsi" w:eastAsiaTheme="minorHAnsi" w:hAnsiTheme="minorHAnsi" w:cstheme="minorBidi"/>
                <w:sz w:val="22"/>
                <w:szCs w:val="22"/>
                <w:highlight w:val="white"/>
                <w:lang w:val="en-GB" w:eastAsia="en-US"/>
              </w:rPr>
              <w:t>Nutritionists</w:t>
            </w:r>
          </w:p>
          <w:p w14:paraId="3DA92A24" w14:textId="77777777" w:rsidR="004735DC" w:rsidRPr="00B52EF8" w:rsidRDefault="0076291F">
            <w:pPr>
              <w:widowControl w:val="0"/>
              <w:pBdr>
                <w:top w:val="nil"/>
                <w:left w:val="nil"/>
                <w:bottom w:val="nil"/>
                <w:right w:val="nil"/>
                <w:between w:val="nil"/>
              </w:pBdr>
              <w:rPr>
                <w:rFonts w:asciiTheme="minorHAnsi" w:eastAsiaTheme="minorHAnsi" w:hAnsiTheme="minorHAnsi" w:cstheme="minorBidi"/>
                <w:sz w:val="22"/>
                <w:szCs w:val="22"/>
                <w:highlight w:val="white"/>
                <w:lang w:val="en-GB" w:eastAsia="en-US"/>
              </w:rPr>
            </w:pPr>
            <w:r w:rsidRPr="00B52EF8">
              <w:rPr>
                <w:highlight w:val="white"/>
                <w:lang w:val="en-GB"/>
              </w:rPr>
              <w:t xml:space="preserve">09 </w:t>
            </w:r>
            <w:r w:rsidRPr="00B52EF8">
              <w:rPr>
                <w:rFonts w:asciiTheme="minorHAnsi" w:eastAsiaTheme="minorHAnsi" w:hAnsiTheme="minorHAnsi" w:cstheme="minorBidi"/>
                <w:sz w:val="22"/>
                <w:szCs w:val="22"/>
                <w:highlight w:val="white"/>
                <w:lang w:val="en-GB" w:eastAsia="en-US"/>
              </w:rPr>
              <w:t xml:space="preserve">Employees </w:t>
            </w:r>
            <w:r w:rsidR="00DC001E" w:rsidRPr="00B52EF8">
              <w:rPr>
                <w:rFonts w:asciiTheme="minorHAnsi" w:eastAsiaTheme="minorHAnsi" w:hAnsiTheme="minorHAnsi" w:cstheme="minorBidi"/>
                <w:sz w:val="22"/>
                <w:szCs w:val="22"/>
                <w:highlight w:val="white"/>
                <w:lang w:val="en-GB" w:eastAsia="en-US"/>
              </w:rPr>
              <w:t>for prosthetics and orthopaedic technology</w:t>
            </w:r>
          </w:p>
          <w:p w14:paraId="1DC2833E" w14:textId="77777777" w:rsidR="004735DC" w:rsidRPr="00B52EF8" w:rsidRDefault="00DC001E">
            <w:pPr>
              <w:widowControl w:val="0"/>
              <w:pBdr>
                <w:top w:val="nil"/>
                <w:left w:val="nil"/>
                <w:bottom w:val="nil"/>
                <w:right w:val="nil"/>
                <w:between w:val="nil"/>
              </w:pBdr>
              <w:rPr>
                <w:rFonts w:asciiTheme="minorHAnsi" w:eastAsiaTheme="minorHAnsi" w:hAnsiTheme="minorHAnsi" w:cstheme="minorBidi"/>
                <w:sz w:val="22"/>
                <w:szCs w:val="22"/>
                <w:highlight w:val="white"/>
                <w:lang w:val="en-GB" w:eastAsia="en-US"/>
              </w:rPr>
            </w:pPr>
            <w:r w:rsidRPr="00B52EF8">
              <w:rPr>
                <w:rFonts w:asciiTheme="minorHAnsi" w:eastAsiaTheme="minorHAnsi" w:hAnsiTheme="minorHAnsi" w:cstheme="minorBidi"/>
                <w:sz w:val="22"/>
                <w:szCs w:val="22"/>
                <w:highlight w:val="white"/>
                <w:lang w:val="en-GB" w:eastAsia="en-US"/>
              </w:rPr>
              <w:t xml:space="preserve">05 Spiritual and psychosocial </w:t>
            </w:r>
            <w:r w:rsidR="0076291F" w:rsidRPr="00B52EF8">
              <w:rPr>
                <w:rFonts w:asciiTheme="minorHAnsi" w:eastAsiaTheme="minorHAnsi" w:hAnsiTheme="minorHAnsi" w:cstheme="minorBidi"/>
                <w:sz w:val="22"/>
                <w:szCs w:val="22"/>
                <w:highlight w:val="white"/>
                <w:lang w:val="en-GB" w:eastAsia="en-US"/>
              </w:rPr>
              <w:t>counsellors</w:t>
            </w:r>
          </w:p>
          <w:p w14:paraId="4A31A509" w14:textId="77777777" w:rsidR="004735DC" w:rsidRPr="00B52EF8" w:rsidRDefault="00DC001E">
            <w:pPr>
              <w:widowControl w:val="0"/>
              <w:pBdr>
                <w:top w:val="nil"/>
                <w:left w:val="nil"/>
                <w:bottom w:val="nil"/>
                <w:right w:val="nil"/>
                <w:between w:val="nil"/>
              </w:pBdr>
              <w:rPr>
                <w:rFonts w:asciiTheme="minorHAnsi" w:eastAsiaTheme="minorHAnsi" w:hAnsiTheme="minorHAnsi" w:cstheme="minorBidi"/>
                <w:sz w:val="22"/>
                <w:szCs w:val="22"/>
                <w:highlight w:val="white"/>
                <w:lang w:val="en-GB" w:eastAsia="en-US"/>
              </w:rPr>
            </w:pPr>
            <w:r w:rsidRPr="00B52EF8">
              <w:rPr>
                <w:rFonts w:asciiTheme="minorHAnsi" w:eastAsiaTheme="minorHAnsi" w:hAnsiTheme="minorHAnsi" w:cstheme="minorBidi"/>
                <w:sz w:val="22"/>
                <w:szCs w:val="22"/>
                <w:highlight w:val="white"/>
                <w:lang w:val="en-GB" w:eastAsia="en-US"/>
              </w:rPr>
              <w:t xml:space="preserve">24 </w:t>
            </w:r>
            <w:r w:rsidR="0076291F" w:rsidRPr="00B52EF8">
              <w:rPr>
                <w:rFonts w:asciiTheme="minorHAnsi" w:eastAsiaTheme="minorHAnsi" w:hAnsiTheme="minorHAnsi" w:cstheme="minorBidi"/>
                <w:sz w:val="22"/>
                <w:szCs w:val="22"/>
                <w:highlight w:val="white"/>
                <w:lang w:val="en-GB" w:eastAsia="en-US"/>
              </w:rPr>
              <w:t xml:space="preserve">Administrative </w:t>
            </w:r>
            <w:r w:rsidRPr="00B52EF8">
              <w:rPr>
                <w:rFonts w:asciiTheme="minorHAnsi" w:eastAsiaTheme="minorHAnsi" w:hAnsiTheme="minorHAnsi" w:cstheme="minorBidi"/>
                <w:sz w:val="22"/>
                <w:szCs w:val="22"/>
                <w:highlight w:val="white"/>
                <w:lang w:val="en-GB" w:eastAsia="en-US"/>
              </w:rPr>
              <w:t xml:space="preserve">employees </w:t>
            </w:r>
          </w:p>
          <w:p w14:paraId="6D9516FE" w14:textId="77777777" w:rsidR="004735DC" w:rsidRDefault="00DC001E">
            <w:pPr>
              <w:widowControl w:val="0"/>
              <w:pBdr>
                <w:top w:val="nil"/>
                <w:left w:val="nil"/>
                <w:bottom w:val="nil"/>
                <w:right w:val="nil"/>
                <w:between w:val="nil"/>
              </w:pBdr>
              <w:rPr>
                <w:rFonts w:asciiTheme="minorHAnsi" w:eastAsiaTheme="minorHAnsi" w:hAnsiTheme="minorHAnsi" w:cstheme="minorBidi"/>
                <w:sz w:val="22"/>
                <w:szCs w:val="22"/>
                <w:highlight w:val="white"/>
                <w:lang w:eastAsia="en-US"/>
              </w:rPr>
            </w:pPr>
            <w:r w:rsidRPr="00B325C9">
              <w:rPr>
                <w:rFonts w:asciiTheme="minorHAnsi" w:eastAsiaTheme="minorHAnsi" w:hAnsiTheme="minorHAnsi" w:cstheme="minorBidi"/>
                <w:sz w:val="22"/>
                <w:szCs w:val="22"/>
                <w:highlight w:val="white"/>
                <w:lang w:eastAsia="en-US"/>
              </w:rPr>
              <w:t xml:space="preserve">43 </w:t>
            </w:r>
            <w:proofErr w:type="spellStart"/>
            <w:r w:rsidRPr="00B325C9">
              <w:rPr>
                <w:rFonts w:asciiTheme="minorHAnsi" w:eastAsiaTheme="minorHAnsi" w:hAnsiTheme="minorHAnsi" w:cstheme="minorBidi"/>
                <w:sz w:val="22"/>
                <w:szCs w:val="22"/>
                <w:highlight w:val="white"/>
                <w:lang w:eastAsia="en-US"/>
              </w:rPr>
              <w:t>Auxiliary</w:t>
            </w:r>
            <w:proofErr w:type="spellEnd"/>
            <w:r w:rsidRPr="00B325C9">
              <w:rPr>
                <w:rFonts w:asciiTheme="minorHAnsi" w:eastAsiaTheme="minorHAnsi" w:hAnsiTheme="minorHAnsi" w:cstheme="minorBidi"/>
                <w:sz w:val="22"/>
                <w:szCs w:val="22"/>
                <w:highlight w:val="white"/>
                <w:lang w:eastAsia="en-US"/>
              </w:rPr>
              <w:t xml:space="preserve"> </w:t>
            </w:r>
            <w:proofErr w:type="spellStart"/>
            <w:r w:rsidRPr="00B325C9">
              <w:rPr>
                <w:rFonts w:asciiTheme="minorHAnsi" w:eastAsiaTheme="minorHAnsi" w:hAnsiTheme="minorHAnsi" w:cstheme="minorBidi"/>
                <w:sz w:val="22"/>
                <w:szCs w:val="22"/>
                <w:highlight w:val="white"/>
                <w:lang w:eastAsia="en-US"/>
              </w:rPr>
              <w:t>staff</w:t>
            </w:r>
            <w:proofErr w:type="spellEnd"/>
          </w:p>
        </w:tc>
        <w:tc>
          <w:tcPr>
            <w:tcW w:w="2268" w:type="dxa"/>
          </w:tcPr>
          <w:p w14:paraId="0BA00E7B" w14:textId="77777777" w:rsidR="004735DC" w:rsidRDefault="008010E7">
            <w:pPr>
              <w:pStyle w:val="Listenabsatz"/>
              <w:tabs>
                <w:tab w:val="left" w:pos="567"/>
              </w:tabs>
              <w:spacing w:line="264" w:lineRule="auto"/>
              <w:ind w:left="0"/>
              <w:rPr>
                <w:rFonts w:cs="Calibri"/>
                <w:sz w:val="22"/>
                <w:lang w:val="es-ES"/>
              </w:rPr>
            </w:pPr>
            <w:r>
              <w:rPr>
                <w:iCs/>
                <w:sz w:val="22"/>
                <w:lang w:val="es-ES"/>
              </w:rPr>
              <w:lastRenderedPageBreak/>
              <w:t>2023</w:t>
            </w:r>
            <w:r w:rsidR="001610C4" w:rsidRPr="00FE1C03">
              <w:rPr>
                <w:iCs/>
                <w:sz w:val="22"/>
                <w:lang w:val="es-ES"/>
              </w:rPr>
              <w:t xml:space="preserve">: </w:t>
            </w:r>
            <w:r>
              <w:rPr>
                <w:rFonts w:cs="Calibri"/>
                <w:sz w:val="22"/>
                <w:lang w:val="es-ES"/>
              </w:rPr>
              <w:t>2</w:t>
            </w:r>
            <w:r w:rsidR="00E60B16">
              <w:rPr>
                <w:rFonts w:cs="Calibri"/>
                <w:sz w:val="22"/>
                <w:lang w:val="es-ES"/>
              </w:rPr>
              <w:t xml:space="preserve">,281,000 </w:t>
            </w:r>
            <w:r w:rsidR="00DC001E" w:rsidRPr="00FE1C03">
              <w:rPr>
                <w:rFonts w:cs="Calibri"/>
                <w:sz w:val="22"/>
                <w:lang w:val="es-ES"/>
              </w:rPr>
              <w:t>euros</w:t>
            </w:r>
          </w:p>
          <w:p w14:paraId="16583012" w14:textId="77777777" w:rsidR="004735DC" w:rsidRDefault="00E60B16">
            <w:pPr>
              <w:pStyle w:val="Listenabsatz"/>
              <w:tabs>
                <w:tab w:val="left" w:pos="567"/>
              </w:tabs>
              <w:spacing w:line="264" w:lineRule="auto"/>
              <w:ind w:left="0"/>
              <w:rPr>
                <w:rFonts w:cs="Calibri"/>
                <w:sz w:val="22"/>
                <w:lang w:val="es-ES"/>
              </w:rPr>
            </w:pPr>
            <w:r>
              <w:rPr>
                <w:iCs/>
                <w:sz w:val="22"/>
                <w:lang w:val="es-ES"/>
              </w:rPr>
              <w:t>2022</w:t>
            </w:r>
            <w:r w:rsidR="001610C4" w:rsidRPr="00FE1C03">
              <w:rPr>
                <w:iCs/>
                <w:sz w:val="22"/>
                <w:lang w:val="es-ES"/>
              </w:rPr>
              <w:t xml:space="preserve">: </w:t>
            </w:r>
            <w:r>
              <w:rPr>
                <w:rFonts w:cs="Calibri"/>
                <w:sz w:val="22"/>
                <w:lang w:val="es-ES"/>
              </w:rPr>
              <w:t xml:space="preserve">2,561,000 </w:t>
            </w:r>
            <w:r w:rsidR="00DC001E" w:rsidRPr="00FE1C03">
              <w:rPr>
                <w:rFonts w:cs="Calibri"/>
                <w:sz w:val="22"/>
                <w:lang w:val="es-ES"/>
              </w:rPr>
              <w:t>euros</w:t>
            </w:r>
          </w:p>
          <w:p w14:paraId="5038DC88" w14:textId="77777777" w:rsidR="004735DC" w:rsidRDefault="008F13FE">
            <w:pPr>
              <w:pStyle w:val="Listenabsatz"/>
              <w:tabs>
                <w:tab w:val="left" w:pos="567"/>
              </w:tabs>
              <w:spacing w:line="264" w:lineRule="auto"/>
              <w:ind w:left="0"/>
              <w:rPr>
                <w:sz w:val="22"/>
                <w:szCs w:val="18"/>
                <w:lang w:val="es-ES"/>
              </w:rPr>
            </w:pPr>
            <w:r>
              <w:rPr>
                <w:iCs/>
                <w:sz w:val="22"/>
                <w:lang w:val="es-ES"/>
              </w:rPr>
              <w:t>2021</w:t>
            </w:r>
            <w:r w:rsidR="001610C4" w:rsidRPr="00FE1C03">
              <w:rPr>
                <w:iCs/>
                <w:sz w:val="22"/>
                <w:lang w:val="es-ES"/>
              </w:rPr>
              <w:t xml:space="preserve">: </w:t>
            </w:r>
            <w:r>
              <w:rPr>
                <w:rFonts w:cs="Calibri"/>
                <w:sz w:val="22"/>
                <w:lang w:val="es-ES"/>
              </w:rPr>
              <w:t xml:space="preserve">1,210,000 </w:t>
            </w:r>
            <w:r w:rsidR="00DC001E" w:rsidRPr="00FE1C03">
              <w:rPr>
                <w:rFonts w:cs="Calibri"/>
                <w:sz w:val="22"/>
                <w:lang w:val="es-ES"/>
              </w:rPr>
              <w:t>euros</w:t>
            </w:r>
          </w:p>
        </w:tc>
        <w:tc>
          <w:tcPr>
            <w:tcW w:w="2976" w:type="dxa"/>
          </w:tcPr>
          <w:p w14:paraId="30713DE0" w14:textId="77777777" w:rsidR="004735DC" w:rsidRDefault="00DC001E">
            <w:pPr>
              <w:pStyle w:val="Listenabsatz"/>
              <w:tabs>
                <w:tab w:val="left" w:pos="567"/>
              </w:tabs>
              <w:spacing w:line="264" w:lineRule="auto"/>
              <w:ind w:left="0"/>
              <w:rPr>
                <w:i/>
                <w:iCs/>
                <w:sz w:val="22"/>
                <w:szCs w:val="22"/>
                <w:lang w:val="en-GB"/>
              </w:rPr>
            </w:pPr>
            <w:r w:rsidRPr="0003412D">
              <w:rPr>
                <w:i/>
                <w:iCs/>
                <w:sz w:val="22"/>
                <w:szCs w:val="22"/>
                <w:lang w:val="en-GB"/>
              </w:rPr>
              <w:t xml:space="preserve">Cure International </w:t>
            </w:r>
          </w:p>
          <w:p w14:paraId="035F8682" w14:textId="77777777" w:rsidR="004735DC" w:rsidRDefault="00DC001E">
            <w:pPr>
              <w:pStyle w:val="Listenabsatz"/>
              <w:tabs>
                <w:tab w:val="left" w:pos="567"/>
              </w:tabs>
              <w:spacing w:line="264" w:lineRule="auto"/>
              <w:ind w:left="0"/>
              <w:rPr>
                <w:i/>
                <w:iCs/>
                <w:sz w:val="22"/>
                <w:szCs w:val="22"/>
                <w:lang w:val="en-GB"/>
              </w:rPr>
            </w:pPr>
            <w:r w:rsidRPr="0003412D">
              <w:rPr>
                <w:i/>
                <w:iCs/>
                <w:sz w:val="22"/>
                <w:szCs w:val="22"/>
                <w:lang w:val="en-GB"/>
              </w:rPr>
              <w:t>Churches Health Association of Zambia (CHAZ</w:t>
            </w:r>
            <w:r w:rsidR="00FD473E" w:rsidRPr="0003412D">
              <w:rPr>
                <w:i/>
                <w:iCs/>
                <w:sz w:val="22"/>
                <w:szCs w:val="22"/>
                <w:lang w:val="en-GB"/>
              </w:rPr>
              <w:t>)</w:t>
            </w:r>
          </w:p>
          <w:p w14:paraId="02B7CB53" w14:textId="77777777" w:rsidR="004735DC" w:rsidRDefault="00247C32">
            <w:pPr>
              <w:pStyle w:val="Listenabsatz"/>
              <w:tabs>
                <w:tab w:val="left" w:pos="567"/>
              </w:tabs>
              <w:spacing w:line="264" w:lineRule="auto"/>
              <w:ind w:left="0"/>
              <w:rPr>
                <w:sz w:val="22"/>
                <w:szCs w:val="18"/>
                <w:lang w:val="en-GB"/>
              </w:rPr>
            </w:pPr>
            <w:r>
              <w:rPr>
                <w:sz w:val="22"/>
                <w:szCs w:val="18"/>
                <w:lang w:val="en-GB"/>
              </w:rPr>
              <w:t>CBM</w:t>
            </w:r>
          </w:p>
          <w:p w14:paraId="5FFFD510" w14:textId="77777777" w:rsidR="004735DC" w:rsidRDefault="006E0330">
            <w:pPr>
              <w:pStyle w:val="Listenabsatz"/>
              <w:tabs>
                <w:tab w:val="left" w:pos="567"/>
              </w:tabs>
              <w:spacing w:line="264" w:lineRule="auto"/>
              <w:ind w:left="0"/>
              <w:rPr>
                <w:sz w:val="22"/>
                <w:szCs w:val="18"/>
                <w:lang w:val="en-GB"/>
              </w:rPr>
            </w:pPr>
            <w:r>
              <w:rPr>
                <w:sz w:val="22"/>
                <w:szCs w:val="18"/>
                <w:lang w:val="en-GB"/>
              </w:rPr>
              <w:t>BMZ-CBM</w:t>
            </w:r>
          </w:p>
          <w:p w14:paraId="749DC391" w14:textId="77777777" w:rsidR="004735DC" w:rsidRDefault="00DC001E">
            <w:pPr>
              <w:pStyle w:val="Listenabsatz"/>
              <w:tabs>
                <w:tab w:val="left" w:pos="567"/>
              </w:tabs>
              <w:spacing w:line="264" w:lineRule="auto"/>
              <w:ind w:left="0"/>
              <w:rPr>
                <w:i/>
                <w:iCs/>
                <w:sz w:val="22"/>
                <w:szCs w:val="22"/>
                <w:lang w:val="en-GB"/>
              </w:rPr>
            </w:pPr>
            <w:r w:rsidRPr="0003412D">
              <w:rPr>
                <w:i/>
                <w:iCs/>
                <w:sz w:val="22"/>
                <w:szCs w:val="22"/>
                <w:lang w:val="en-GB"/>
              </w:rPr>
              <w:lastRenderedPageBreak/>
              <w:t>Zambbeef</w:t>
            </w:r>
          </w:p>
          <w:p w14:paraId="63649313" w14:textId="77777777" w:rsidR="004735DC" w:rsidRDefault="00DC001E">
            <w:pPr>
              <w:pStyle w:val="Listenabsatz"/>
              <w:tabs>
                <w:tab w:val="left" w:pos="567"/>
              </w:tabs>
              <w:spacing w:line="264" w:lineRule="auto"/>
              <w:ind w:left="0"/>
              <w:rPr>
                <w:i/>
                <w:iCs/>
                <w:sz w:val="22"/>
                <w:szCs w:val="22"/>
                <w:lang w:val="en-GB"/>
              </w:rPr>
            </w:pPr>
            <w:r w:rsidRPr="0003412D">
              <w:rPr>
                <w:i/>
                <w:iCs/>
                <w:sz w:val="22"/>
                <w:szCs w:val="22"/>
                <w:lang w:val="en-GB"/>
              </w:rPr>
              <w:t>Smile</w:t>
            </w:r>
          </w:p>
          <w:p w14:paraId="246B346B" w14:textId="77777777" w:rsidR="004735DC" w:rsidRDefault="00DC001E">
            <w:pPr>
              <w:pStyle w:val="Listenabsatz"/>
              <w:tabs>
                <w:tab w:val="left" w:pos="567"/>
              </w:tabs>
              <w:spacing w:line="264" w:lineRule="auto"/>
              <w:ind w:left="0"/>
              <w:rPr>
                <w:i/>
                <w:iCs/>
                <w:sz w:val="22"/>
                <w:szCs w:val="22"/>
                <w:lang w:val="en-GB"/>
              </w:rPr>
            </w:pPr>
            <w:r w:rsidRPr="0003412D">
              <w:rPr>
                <w:i/>
                <w:iCs/>
                <w:sz w:val="22"/>
                <w:szCs w:val="22"/>
                <w:lang w:val="en-GB"/>
              </w:rPr>
              <w:t>Janus Continental Group</w:t>
            </w:r>
          </w:p>
          <w:p w14:paraId="3FC6B1A8" w14:textId="77777777" w:rsidR="004735DC" w:rsidRDefault="00DC001E">
            <w:pPr>
              <w:pStyle w:val="Listenabsatz"/>
              <w:tabs>
                <w:tab w:val="left" w:pos="567"/>
              </w:tabs>
              <w:spacing w:line="264" w:lineRule="auto"/>
              <w:ind w:left="0"/>
              <w:rPr>
                <w:sz w:val="22"/>
                <w:szCs w:val="18"/>
                <w:lang w:val="en-GB"/>
              </w:rPr>
            </w:pPr>
            <w:r>
              <w:rPr>
                <w:sz w:val="22"/>
                <w:szCs w:val="18"/>
                <w:lang w:val="en-GB"/>
              </w:rPr>
              <w:t>Scottish Government</w:t>
            </w:r>
          </w:p>
          <w:p w14:paraId="449A4A21" w14:textId="77777777" w:rsidR="004735DC" w:rsidRDefault="00DC001E">
            <w:pPr>
              <w:pStyle w:val="Listenabsatz"/>
              <w:tabs>
                <w:tab w:val="left" w:pos="567"/>
              </w:tabs>
              <w:spacing w:line="264" w:lineRule="auto"/>
              <w:ind w:left="0"/>
              <w:rPr>
                <w:sz w:val="22"/>
                <w:szCs w:val="18"/>
                <w:lang w:val="en-GB"/>
              </w:rPr>
            </w:pPr>
            <w:r>
              <w:rPr>
                <w:sz w:val="22"/>
                <w:szCs w:val="18"/>
                <w:lang w:val="en-GB"/>
              </w:rPr>
              <w:t xml:space="preserve">Zambian Ministry of Health </w:t>
            </w:r>
          </w:p>
        </w:tc>
      </w:tr>
    </w:tbl>
    <w:p w14:paraId="118B442E" w14:textId="77777777" w:rsidR="001610C4" w:rsidRPr="00162CB0" w:rsidRDefault="001610C4" w:rsidP="001A4E7B">
      <w:pPr>
        <w:rPr>
          <w:b/>
          <w:color w:val="244061" w:themeColor="accent1" w:themeShade="80"/>
          <w:lang w:val="en-GB"/>
        </w:rPr>
      </w:pPr>
    </w:p>
    <w:p w14:paraId="26C35CAC" w14:textId="77777777" w:rsidR="004735DC" w:rsidRPr="00B52EF8" w:rsidRDefault="00DC001E">
      <w:pPr>
        <w:pStyle w:val="Listenabsatz"/>
        <w:numPr>
          <w:ilvl w:val="1"/>
          <w:numId w:val="1"/>
        </w:numPr>
        <w:spacing w:after="0"/>
        <w:outlineLvl w:val="1"/>
        <w:rPr>
          <w:b/>
          <w:color w:val="244061" w:themeColor="accent1" w:themeShade="80"/>
          <w:sz w:val="24"/>
          <w:lang w:val="en-GB"/>
        </w:rPr>
      </w:pPr>
      <w:r w:rsidRPr="00B52EF8">
        <w:rPr>
          <w:b/>
          <w:color w:val="244061" w:themeColor="accent1" w:themeShade="80"/>
          <w:sz w:val="24"/>
          <w:lang w:val="en-GB"/>
        </w:rPr>
        <w:t xml:space="preserve">Experience in the realisation of similar projects </w:t>
      </w:r>
    </w:p>
    <w:p w14:paraId="2FC702A9" w14:textId="77777777" w:rsidR="004735DC" w:rsidRPr="00B52EF8" w:rsidRDefault="00D06DB8">
      <w:pPr>
        <w:spacing w:after="0" w:line="240" w:lineRule="auto"/>
        <w:jc w:val="both"/>
        <w:rPr>
          <w:highlight w:val="white"/>
          <w:lang w:val="en-GB"/>
        </w:rPr>
      </w:pPr>
      <w:r w:rsidRPr="00B52EF8">
        <w:rPr>
          <w:highlight w:val="white"/>
          <w:lang w:val="en-GB"/>
        </w:rPr>
        <w:t xml:space="preserve">BCH has </w:t>
      </w:r>
      <w:r w:rsidR="00DC001E" w:rsidRPr="00B52EF8">
        <w:rPr>
          <w:highlight w:val="white"/>
          <w:lang w:val="en-GB"/>
        </w:rPr>
        <w:t xml:space="preserve">had experience </w:t>
      </w:r>
      <w:r w:rsidR="00EB2C99" w:rsidRPr="00B52EF8">
        <w:rPr>
          <w:highlight w:val="white"/>
          <w:lang w:val="en-GB"/>
        </w:rPr>
        <w:t xml:space="preserve">in the implementation of BMZ co-financed projects </w:t>
      </w:r>
      <w:r w:rsidR="00DC001E" w:rsidRPr="00B52EF8">
        <w:rPr>
          <w:highlight w:val="white"/>
          <w:lang w:val="en-GB"/>
        </w:rPr>
        <w:t xml:space="preserve">since 2009. </w:t>
      </w:r>
      <w:r w:rsidR="0098497B" w:rsidRPr="00B52EF8">
        <w:rPr>
          <w:highlight w:val="white"/>
          <w:lang w:val="en-GB"/>
        </w:rPr>
        <w:t xml:space="preserve">Together with </w:t>
      </w:r>
      <w:r w:rsidR="00DC001E" w:rsidRPr="00B52EF8">
        <w:rPr>
          <w:highlight w:val="white"/>
          <w:lang w:val="en-GB"/>
        </w:rPr>
        <w:t xml:space="preserve">CBM, </w:t>
      </w:r>
      <w:r w:rsidR="0098497B" w:rsidRPr="00B52EF8">
        <w:rPr>
          <w:highlight w:val="white"/>
          <w:lang w:val="en-GB"/>
        </w:rPr>
        <w:t xml:space="preserve">BMZ supported </w:t>
      </w:r>
      <w:r w:rsidR="000356EE" w:rsidRPr="00B52EF8">
        <w:rPr>
          <w:highlight w:val="white"/>
          <w:lang w:val="en-GB"/>
        </w:rPr>
        <w:t xml:space="preserve">the </w:t>
      </w:r>
      <w:r w:rsidR="00DC001E" w:rsidRPr="00B52EF8">
        <w:rPr>
          <w:b/>
          <w:bCs/>
          <w:highlight w:val="white"/>
          <w:lang w:val="en-GB"/>
        </w:rPr>
        <w:t xml:space="preserve">project </w:t>
      </w:r>
      <w:r w:rsidR="000356EE" w:rsidRPr="00B52EF8">
        <w:rPr>
          <w:b/>
          <w:bCs/>
          <w:highlight w:val="white"/>
          <w:lang w:val="en-GB"/>
        </w:rPr>
        <w:t xml:space="preserve">with the </w:t>
      </w:r>
      <w:r w:rsidR="009F6A87" w:rsidRPr="00B52EF8">
        <w:rPr>
          <w:b/>
          <w:bCs/>
          <w:highlight w:val="white"/>
          <w:lang w:val="en-GB"/>
        </w:rPr>
        <w:t xml:space="preserve">number </w:t>
      </w:r>
      <w:r w:rsidR="00DC001E" w:rsidRPr="00B52EF8">
        <w:rPr>
          <w:b/>
          <w:bCs/>
          <w:highlight w:val="white"/>
          <w:lang w:val="en-GB"/>
        </w:rPr>
        <w:t xml:space="preserve">2009.1578.5 </w:t>
      </w:r>
      <w:r w:rsidR="00DC001E" w:rsidRPr="00B52EF8">
        <w:rPr>
          <w:highlight w:val="white"/>
          <w:lang w:val="en-GB"/>
        </w:rPr>
        <w:t xml:space="preserve">with </w:t>
      </w:r>
      <w:r w:rsidR="000356EE" w:rsidRPr="00B52EF8">
        <w:rPr>
          <w:highlight w:val="white"/>
          <w:lang w:val="en-GB"/>
        </w:rPr>
        <w:t xml:space="preserve">an amount of </w:t>
      </w:r>
      <w:r w:rsidR="00DC001E" w:rsidRPr="00B52EF8">
        <w:rPr>
          <w:highlight w:val="white"/>
          <w:lang w:val="en-GB"/>
        </w:rPr>
        <w:t>EUR 664,860</w:t>
      </w:r>
      <w:r w:rsidR="00DC001E" w:rsidRPr="00B52EF8">
        <w:rPr>
          <w:highlight w:val="white"/>
          <w:lang w:val="en-GB"/>
        </w:rPr>
        <w:t xml:space="preserve">. The funding </w:t>
      </w:r>
      <w:r w:rsidR="009F6A87" w:rsidRPr="00B52EF8">
        <w:rPr>
          <w:highlight w:val="white"/>
          <w:lang w:val="en-GB"/>
        </w:rPr>
        <w:t xml:space="preserve">supported </w:t>
      </w:r>
      <w:r w:rsidR="00DC001E" w:rsidRPr="00B52EF8">
        <w:rPr>
          <w:highlight w:val="white"/>
          <w:lang w:val="en-GB"/>
        </w:rPr>
        <w:t xml:space="preserve">the establishment </w:t>
      </w:r>
      <w:r w:rsidR="004D5CBF" w:rsidRPr="00B52EF8">
        <w:rPr>
          <w:highlight w:val="white"/>
          <w:lang w:val="en-GB"/>
        </w:rPr>
        <w:t xml:space="preserve">of </w:t>
      </w:r>
      <w:r w:rsidR="001737C6" w:rsidRPr="00B52EF8">
        <w:rPr>
          <w:highlight w:val="white"/>
          <w:lang w:val="en-GB"/>
        </w:rPr>
        <w:t xml:space="preserve">tertiary </w:t>
      </w:r>
      <w:r w:rsidR="00DC001E" w:rsidRPr="00B52EF8">
        <w:rPr>
          <w:highlight w:val="white"/>
          <w:lang w:val="en-GB"/>
        </w:rPr>
        <w:t xml:space="preserve">ear and </w:t>
      </w:r>
      <w:r w:rsidR="004D5CBF" w:rsidRPr="00B52EF8">
        <w:rPr>
          <w:highlight w:val="white"/>
          <w:lang w:val="en-GB"/>
        </w:rPr>
        <w:t xml:space="preserve">hearing </w:t>
      </w:r>
      <w:r w:rsidR="00BA32F5" w:rsidRPr="00B52EF8">
        <w:rPr>
          <w:highlight w:val="white"/>
          <w:lang w:val="en-GB"/>
        </w:rPr>
        <w:t>health</w:t>
      </w:r>
      <w:r w:rsidR="004D5CBF" w:rsidRPr="00B52EF8">
        <w:rPr>
          <w:highlight w:val="white"/>
          <w:lang w:val="en-GB"/>
        </w:rPr>
        <w:t xml:space="preserve"> services </w:t>
      </w:r>
      <w:r w:rsidR="00A34FD6" w:rsidRPr="00B52EF8">
        <w:rPr>
          <w:highlight w:val="white"/>
          <w:lang w:val="en-GB"/>
        </w:rPr>
        <w:t xml:space="preserve">at BCH </w:t>
      </w:r>
      <w:r w:rsidR="00C1168C" w:rsidRPr="00B52EF8">
        <w:rPr>
          <w:highlight w:val="white"/>
          <w:lang w:val="en-GB"/>
        </w:rPr>
        <w:t xml:space="preserve">from 2009 to </w:t>
      </w:r>
      <w:r w:rsidR="00D87E71" w:rsidRPr="00B52EF8">
        <w:rPr>
          <w:highlight w:val="white"/>
          <w:lang w:val="en-GB"/>
        </w:rPr>
        <w:t>2012</w:t>
      </w:r>
      <w:r w:rsidR="00DC001E" w:rsidRPr="00B52EF8">
        <w:rPr>
          <w:highlight w:val="white"/>
          <w:lang w:val="en-GB"/>
        </w:rPr>
        <w:t xml:space="preserve">. The funds were used </w:t>
      </w:r>
      <w:r w:rsidR="0069531F" w:rsidRPr="00B52EF8">
        <w:rPr>
          <w:highlight w:val="white"/>
          <w:lang w:val="en-GB"/>
        </w:rPr>
        <w:t xml:space="preserve">to build </w:t>
      </w:r>
      <w:r w:rsidR="00DC001E" w:rsidRPr="00B52EF8">
        <w:rPr>
          <w:highlight w:val="white"/>
          <w:lang w:val="en-GB"/>
        </w:rPr>
        <w:t xml:space="preserve">and </w:t>
      </w:r>
      <w:r w:rsidR="00450978" w:rsidRPr="00B52EF8">
        <w:rPr>
          <w:highlight w:val="white"/>
          <w:lang w:val="en-GB"/>
        </w:rPr>
        <w:t xml:space="preserve">equip </w:t>
      </w:r>
      <w:r w:rsidR="00DC001E" w:rsidRPr="00B52EF8">
        <w:rPr>
          <w:highlight w:val="white"/>
          <w:lang w:val="en-GB"/>
        </w:rPr>
        <w:t xml:space="preserve">an ENT outpatient clinic </w:t>
      </w:r>
      <w:r w:rsidR="0069531F" w:rsidRPr="00B52EF8">
        <w:rPr>
          <w:highlight w:val="white"/>
          <w:lang w:val="en-GB"/>
        </w:rPr>
        <w:t>at BCH</w:t>
      </w:r>
      <w:r w:rsidR="00DC001E" w:rsidRPr="00B52EF8">
        <w:rPr>
          <w:highlight w:val="white"/>
          <w:lang w:val="en-GB"/>
        </w:rPr>
        <w:t xml:space="preserve">, equip </w:t>
      </w:r>
      <w:r w:rsidR="0069531F" w:rsidRPr="00B52EF8">
        <w:rPr>
          <w:highlight w:val="white"/>
          <w:lang w:val="en-GB"/>
        </w:rPr>
        <w:t xml:space="preserve">the </w:t>
      </w:r>
      <w:r w:rsidR="00DC001E" w:rsidRPr="00B52EF8">
        <w:rPr>
          <w:highlight w:val="white"/>
          <w:lang w:val="en-GB"/>
        </w:rPr>
        <w:t xml:space="preserve">ENT operating theatre in the existing operating block </w:t>
      </w:r>
      <w:r w:rsidR="0069531F" w:rsidRPr="00B52EF8">
        <w:rPr>
          <w:highlight w:val="white"/>
          <w:lang w:val="en-GB"/>
        </w:rPr>
        <w:t xml:space="preserve">at BCH </w:t>
      </w:r>
      <w:r w:rsidR="00DC001E" w:rsidRPr="00B52EF8">
        <w:rPr>
          <w:highlight w:val="white"/>
          <w:lang w:val="en-GB"/>
        </w:rPr>
        <w:t xml:space="preserve">and </w:t>
      </w:r>
      <w:r w:rsidR="00400BCE" w:rsidRPr="00B52EF8">
        <w:rPr>
          <w:highlight w:val="white"/>
          <w:lang w:val="en-GB"/>
        </w:rPr>
        <w:t xml:space="preserve">train </w:t>
      </w:r>
      <w:r w:rsidR="00DC001E" w:rsidRPr="00B52EF8">
        <w:rPr>
          <w:highlight w:val="white"/>
          <w:lang w:val="en-GB"/>
        </w:rPr>
        <w:t>medical staff.</w:t>
      </w:r>
    </w:p>
    <w:p w14:paraId="00BDCE83" w14:textId="77777777" w:rsidR="004735DC" w:rsidRPr="00B52EF8" w:rsidRDefault="00DC001E">
      <w:pPr>
        <w:spacing w:after="0" w:line="240" w:lineRule="auto"/>
        <w:jc w:val="both"/>
        <w:rPr>
          <w:highlight w:val="white"/>
          <w:lang w:val="en-GB"/>
        </w:rPr>
      </w:pPr>
      <w:r w:rsidRPr="00B52EF8">
        <w:rPr>
          <w:highlight w:val="white"/>
          <w:lang w:val="en-GB"/>
        </w:rPr>
        <w:t xml:space="preserve">The </w:t>
      </w:r>
      <w:r w:rsidR="00A438C3" w:rsidRPr="00B52EF8">
        <w:rPr>
          <w:highlight w:val="white"/>
          <w:lang w:val="en-GB"/>
        </w:rPr>
        <w:t xml:space="preserve">second </w:t>
      </w:r>
      <w:r w:rsidRPr="00B52EF8">
        <w:rPr>
          <w:highlight w:val="white"/>
          <w:lang w:val="en-GB"/>
        </w:rPr>
        <w:t xml:space="preserve">project, </w:t>
      </w:r>
      <w:r w:rsidR="00A438C3" w:rsidRPr="00B52EF8">
        <w:rPr>
          <w:highlight w:val="white"/>
          <w:lang w:val="en-GB"/>
        </w:rPr>
        <w:t xml:space="preserve">which was </w:t>
      </w:r>
      <w:r w:rsidR="00D70752" w:rsidRPr="00B52EF8">
        <w:rPr>
          <w:highlight w:val="white"/>
          <w:lang w:val="en-GB"/>
        </w:rPr>
        <w:t xml:space="preserve">co-financed by </w:t>
      </w:r>
      <w:r w:rsidRPr="00B52EF8">
        <w:rPr>
          <w:highlight w:val="white"/>
          <w:lang w:val="en-GB"/>
        </w:rPr>
        <w:t xml:space="preserve">BMZ </w:t>
      </w:r>
      <w:r w:rsidR="0040084D" w:rsidRPr="00B52EF8">
        <w:rPr>
          <w:highlight w:val="white"/>
          <w:lang w:val="en-GB"/>
        </w:rPr>
        <w:t xml:space="preserve">and CBM </w:t>
      </w:r>
      <w:r w:rsidRPr="00B52EF8">
        <w:rPr>
          <w:highlight w:val="white"/>
          <w:lang w:val="en-GB"/>
        </w:rPr>
        <w:t xml:space="preserve">between </w:t>
      </w:r>
      <w:r w:rsidR="008314CF" w:rsidRPr="00B52EF8">
        <w:rPr>
          <w:highlight w:val="white"/>
          <w:lang w:val="en-GB"/>
        </w:rPr>
        <w:t xml:space="preserve">09/2018 </w:t>
      </w:r>
      <w:r w:rsidRPr="00B52EF8">
        <w:rPr>
          <w:highlight w:val="white"/>
          <w:lang w:val="en-GB"/>
        </w:rPr>
        <w:t xml:space="preserve">and </w:t>
      </w:r>
      <w:r w:rsidR="00D040DC" w:rsidRPr="00B52EF8">
        <w:rPr>
          <w:highlight w:val="white"/>
          <w:lang w:val="en-GB"/>
        </w:rPr>
        <w:t xml:space="preserve">04/2022 </w:t>
      </w:r>
      <w:r w:rsidR="00382DCA" w:rsidRPr="00B52EF8">
        <w:rPr>
          <w:highlight w:val="white"/>
          <w:lang w:val="en-GB"/>
        </w:rPr>
        <w:t xml:space="preserve">under </w:t>
      </w:r>
      <w:r w:rsidR="00382DCA" w:rsidRPr="00B52EF8">
        <w:rPr>
          <w:b/>
          <w:bCs/>
          <w:highlight w:val="white"/>
          <w:lang w:val="en-GB"/>
        </w:rPr>
        <w:t xml:space="preserve">project number </w:t>
      </w:r>
      <w:r w:rsidR="00DA6AB0" w:rsidRPr="00B52EF8">
        <w:rPr>
          <w:b/>
          <w:bCs/>
          <w:highlight w:val="white"/>
          <w:lang w:val="en-GB"/>
        </w:rPr>
        <w:t>1867</w:t>
      </w:r>
      <w:r w:rsidRPr="00B52EF8">
        <w:rPr>
          <w:highlight w:val="white"/>
          <w:lang w:val="en-GB"/>
        </w:rPr>
        <w:t xml:space="preserve">, had </w:t>
      </w:r>
      <w:r w:rsidR="00D040DC" w:rsidRPr="00B52EF8">
        <w:rPr>
          <w:highlight w:val="white"/>
          <w:lang w:val="en-GB"/>
        </w:rPr>
        <w:t xml:space="preserve">a total volume </w:t>
      </w:r>
      <w:r w:rsidRPr="00B52EF8">
        <w:rPr>
          <w:highlight w:val="white"/>
          <w:lang w:val="en-GB"/>
        </w:rPr>
        <w:t xml:space="preserve">of </w:t>
      </w:r>
      <w:r w:rsidRPr="00B52EF8">
        <w:rPr>
          <w:highlight w:val="white"/>
          <w:lang w:val="en-GB"/>
        </w:rPr>
        <w:t xml:space="preserve">EUR </w:t>
      </w:r>
      <w:r w:rsidR="001761D9" w:rsidRPr="00B52EF8">
        <w:rPr>
          <w:highlight w:val="white"/>
          <w:lang w:val="en-GB"/>
        </w:rPr>
        <w:t>1,000,330</w:t>
      </w:r>
      <w:r w:rsidR="00730098" w:rsidRPr="00B52EF8">
        <w:rPr>
          <w:highlight w:val="white"/>
          <w:lang w:val="en-GB"/>
        </w:rPr>
        <w:t xml:space="preserve">. </w:t>
      </w:r>
      <w:r w:rsidR="00730098" w:rsidRPr="00B52EF8">
        <w:rPr>
          <w:lang w:val="en-GB"/>
        </w:rPr>
        <w:t xml:space="preserve">The </w:t>
      </w:r>
      <w:r w:rsidRPr="00B52EF8">
        <w:rPr>
          <w:highlight w:val="white"/>
          <w:lang w:val="en-GB"/>
        </w:rPr>
        <w:t xml:space="preserve">project </w:t>
      </w:r>
      <w:r w:rsidR="00730098" w:rsidRPr="00B52EF8">
        <w:rPr>
          <w:lang w:val="en-GB"/>
        </w:rPr>
        <w:t xml:space="preserve">strengthened </w:t>
      </w:r>
      <w:r w:rsidRPr="00B52EF8">
        <w:rPr>
          <w:lang w:val="en-GB"/>
        </w:rPr>
        <w:t xml:space="preserve">ENT and audiological medical services in </w:t>
      </w:r>
      <w:r w:rsidR="005E2ED0" w:rsidRPr="00B52EF8">
        <w:rPr>
          <w:lang w:val="en-GB"/>
        </w:rPr>
        <w:t xml:space="preserve">three provinces </w:t>
      </w:r>
      <w:r w:rsidRPr="00B52EF8">
        <w:rPr>
          <w:lang w:val="en-GB"/>
        </w:rPr>
        <w:t xml:space="preserve">of </w:t>
      </w:r>
      <w:r w:rsidR="005E2ED0" w:rsidRPr="00B52EF8">
        <w:rPr>
          <w:lang w:val="en-GB"/>
        </w:rPr>
        <w:t xml:space="preserve">Zambia (Lusaka, </w:t>
      </w:r>
      <w:r w:rsidR="00BA575F" w:rsidRPr="00B52EF8">
        <w:rPr>
          <w:lang w:val="en-GB"/>
        </w:rPr>
        <w:t xml:space="preserve">South and </w:t>
      </w:r>
      <w:r w:rsidR="004D407C" w:rsidRPr="00B52EF8">
        <w:rPr>
          <w:lang w:val="en-GB"/>
        </w:rPr>
        <w:t>Central)</w:t>
      </w:r>
      <w:r w:rsidR="00730098" w:rsidRPr="00B52EF8">
        <w:rPr>
          <w:lang w:val="en-GB"/>
        </w:rPr>
        <w:t xml:space="preserve">. </w:t>
      </w:r>
      <w:r w:rsidR="00101487" w:rsidRPr="00B52EF8">
        <w:rPr>
          <w:lang w:val="en-GB"/>
        </w:rPr>
        <w:t xml:space="preserve">Among other things, </w:t>
      </w:r>
      <w:r w:rsidRPr="00B52EF8">
        <w:rPr>
          <w:highlight w:val="white"/>
          <w:lang w:val="en-GB"/>
        </w:rPr>
        <w:t xml:space="preserve">three large hospitals - the </w:t>
      </w:r>
      <w:r w:rsidRPr="00B52EF8">
        <w:rPr>
          <w:i/>
          <w:iCs/>
          <w:highlight w:val="white"/>
          <w:lang w:val="en-GB"/>
        </w:rPr>
        <w:t xml:space="preserve">University Teaching Hospital </w:t>
      </w:r>
      <w:r w:rsidRPr="00B52EF8">
        <w:rPr>
          <w:highlight w:val="white"/>
          <w:lang w:val="en-GB"/>
        </w:rPr>
        <w:t xml:space="preserve">(UTH) in Lusaka, </w:t>
      </w:r>
      <w:r w:rsidRPr="00B52EF8">
        <w:rPr>
          <w:i/>
          <w:iCs/>
          <w:highlight w:val="white"/>
          <w:lang w:val="en-GB"/>
        </w:rPr>
        <w:t xml:space="preserve">Livingstone Central Hospital </w:t>
      </w:r>
      <w:r w:rsidRPr="00B52EF8">
        <w:rPr>
          <w:highlight w:val="white"/>
          <w:lang w:val="en-GB"/>
        </w:rPr>
        <w:t xml:space="preserve">(LCH) and </w:t>
      </w:r>
      <w:r w:rsidRPr="00B52EF8">
        <w:rPr>
          <w:i/>
          <w:iCs/>
          <w:highlight w:val="white"/>
          <w:lang w:val="en-GB"/>
        </w:rPr>
        <w:t xml:space="preserve">Kabwe Central Hospital </w:t>
      </w:r>
      <w:r w:rsidRPr="00B52EF8">
        <w:rPr>
          <w:highlight w:val="white"/>
          <w:lang w:val="en-GB"/>
        </w:rPr>
        <w:t xml:space="preserve">(KCH) - </w:t>
      </w:r>
      <w:r w:rsidR="00101487" w:rsidRPr="00B52EF8">
        <w:rPr>
          <w:lang w:val="en-GB"/>
        </w:rPr>
        <w:t xml:space="preserve">were </w:t>
      </w:r>
      <w:r w:rsidRPr="00B52EF8">
        <w:rPr>
          <w:highlight w:val="white"/>
          <w:lang w:val="en-GB"/>
        </w:rPr>
        <w:t>equipped with clinical and surgical ENT equipment</w:t>
      </w:r>
      <w:r w:rsidR="00A26AF6" w:rsidRPr="00B52EF8">
        <w:rPr>
          <w:highlight w:val="white"/>
          <w:lang w:val="en-GB"/>
        </w:rPr>
        <w:t xml:space="preserve">, the </w:t>
      </w:r>
      <w:r w:rsidR="004D407C" w:rsidRPr="00B52EF8">
        <w:rPr>
          <w:highlight w:val="white"/>
          <w:lang w:val="en-GB"/>
        </w:rPr>
        <w:t xml:space="preserve">capacities </w:t>
      </w:r>
      <w:r w:rsidR="00A26AF6" w:rsidRPr="00B52EF8">
        <w:rPr>
          <w:highlight w:val="white"/>
          <w:lang w:val="en-GB"/>
        </w:rPr>
        <w:t xml:space="preserve">of health personnel </w:t>
      </w:r>
      <w:r w:rsidR="00C550C2" w:rsidRPr="00B52EF8">
        <w:rPr>
          <w:highlight w:val="white"/>
          <w:lang w:val="en-GB"/>
        </w:rPr>
        <w:t xml:space="preserve">in the field of ear and hearing health were </w:t>
      </w:r>
      <w:r w:rsidR="00153871" w:rsidRPr="00B52EF8">
        <w:rPr>
          <w:highlight w:val="white"/>
          <w:lang w:val="en-GB"/>
        </w:rPr>
        <w:t xml:space="preserve">strengthened and </w:t>
      </w:r>
      <w:r w:rsidR="00712F48" w:rsidRPr="00B52EF8">
        <w:rPr>
          <w:highlight w:val="white"/>
          <w:lang w:val="en-GB"/>
        </w:rPr>
        <w:t xml:space="preserve">audiologists were </w:t>
      </w:r>
      <w:r w:rsidRPr="00B52EF8">
        <w:rPr>
          <w:highlight w:val="white"/>
          <w:lang w:val="en-GB"/>
        </w:rPr>
        <w:t xml:space="preserve">equipped </w:t>
      </w:r>
      <w:r w:rsidR="004F5F5C" w:rsidRPr="00B52EF8">
        <w:rPr>
          <w:highlight w:val="white"/>
          <w:lang w:val="en-GB"/>
        </w:rPr>
        <w:t xml:space="preserve">with the necessary audiological equipment </w:t>
      </w:r>
      <w:r w:rsidR="001957E6" w:rsidRPr="00B52EF8">
        <w:rPr>
          <w:highlight w:val="white"/>
          <w:lang w:val="en-GB"/>
        </w:rPr>
        <w:t xml:space="preserve">and soundproof hearing test booths. </w:t>
      </w:r>
      <w:r w:rsidRPr="00B52EF8">
        <w:rPr>
          <w:highlight w:val="white"/>
          <w:lang w:val="en-GB"/>
        </w:rPr>
        <w:t xml:space="preserve">A temporal bone laboratory was set up at the UTH in Lusaka and </w:t>
      </w:r>
      <w:r w:rsidR="004E1673" w:rsidRPr="00B52EF8">
        <w:rPr>
          <w:highlight w:val="white"/>
          <w:lang w:val="en-GB"/>
        </w:rPr>
        <w:t xml:space="preserve">has since </w:t>
      </w:r>
      <w:r w:rsidRPr="00B52EF8">
        <w:rPr>
          <w:highlight w:val="white"/>
          <w:lang w:val="en-GB"/>
        </w:rPr>
        <w:t xml:space="preserve">contributed to the training of ENT surgeons. In addition, the project supported the implementation of the first ever population-based survey </w:t>
      </w:r>
      <w:r w:rsidR="00CF3EE3" w:rsidRPr="00B52EF8">
        <w:rPr>
          <w:highlight w:val="white"/>
          <w:lang w:val="en-GB"/>
        </w:rPr>
        <w:t xml:space="preserve">in Zambia </w:t>
      </w:r>
      <w:r w:rsidRPr="00B52EF8">
        <w:rPr>
          <w:highlight w:val="white"/>
          <w:lang w:val="en-GB"/>
        </w:rPr>
        <w:t xml:space="preserve">on the prevalence of </w:t>
      </w:r>
      <w:r w:rsidR="00A43812" w:rsidRPr="00B52EF8">
        <w:rPr>
          <w:highlight w:val="white"/>
          <w:lang w:val="en-GB"/>
        </w:rPr>
        <w:t>ear and hearing problems</w:t>
      </w:r>
      <w:r w:rsidRPr="00B52EF8">
        <w:rPr>
          <w:highlight w:val="white"/>
          <w:lang w:val="en-GB"/>
        </w:rPr>
        <w:t xml:space="preserve">, severity and factors associated with hearing loss in </w:t>
      </w:r>
      <w:r w:rsidR="009F679B" w:rsidRPr="00B52EF8">
        <w:rPr>
          <w:highlight w:val="white"/>
          <w:lang w:val="en-GB"/>
        </w:rPr>
        <w:t xml:space="preserve">the </w:t>
      </w:r>
      <w:r w:rsidR="00CB1ABE" w:rsidRPr="00B52EF8">
        <w:rPr>
          <w:highlight w:val="white"/>
          <w:lang w:val="en-GB"/>
        </w:rPr>
        <w:t xml:space="preserve">three </w:t>
      </w:r>
      <w:r w:rsidRPr="00B52EF8">
        <w:rPr>
          <w:highlight w:val="white"/>
          <w:lang w:val="en-GB"/>
        </w:rPr>
        <w:t>target</w:t>
      </w:r>
      <w:r w:rsidR="009F679B" w:rsidRPr="00B52EF8">
        <w:rPr>
          <w:highlight w:val="white"/>
          <w:lang w:val="en-GB"/>
        </w:rPr>
        <w:t xml:space="preserve"> provinces of the programme</w:t>
      </w:r>
      <w:r w:rsidRPr="00B52EF8">
        <w:rPr>
          <w:highlight w:val="white"/>
          <w:lang w:val="en-GB"/>
        </w:rPr>
        <w:t xml:space="preserve">. </w:t>
      </w:r>
    </w:p>
    <w:p w14:paraId="0CA82526" w14:textId="77777777" w:rsidR="000B12A4" w:rsidRPr="00B52EF8" w:rsidRDefault="000B12A4" w:rsidP="00F61E29">
      <w:pPr>
        <w:spacing w:after="0" w:line="240" w:lineRule="auto"/>
        <w:jc w:val="both"/>
        <w:rPr>
          <w:highlight w:val="white"/>
          <w:lang w:val="en-GB"/>
        </w:rPr>
      </w:pPr>
    </w:p>
    <w:tbl>
      <w:tblPr>
        <w:tblW w:w="9615"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2130"/>
        <w:gridCol w:w="4095"/>
        <w:gridCol w:w="1695"/>
        <w:gridCol w:w="1695"/>
      </w:tblGrid>
      <w:tr w:rsidR="003E66FB" w14:paraId="0DEF3133" w14:textId="77777777">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tcPr>
          <w:p w14:paraId="29A5E711" w14:textId="77777777" w:rsidR="004735DC" w:rsidRDefault="00DC001E">
            <w:pPr>
              <w:pBdr>
                <w:top w:val="nil"/>
                <w:left w:val="nil"/>
                <w:bottom w:val="nil"/>
                <w:right w:val="nil"/>
                <w:between w:val="nil"/>
              </w:pBdr>
              <w:spacing w:after="0" w:line="240" w:lineRule="auto"/>
              <w:rPr>
                <w:b/>
                <w:color w:val="000000"/>
              </w:rPr>
            </w:pPr>
            <w:r>
              <w:rPr>
                <w:b/>
                <w:color w:val="000000"/>
              </w:rPr>
              <w:t xml:space="preserve">Term </w:t>
            </w:r>
            <w:r w:rsidR="003E66FB">
              <w:rPr>
                <w:b/>
                <w:color w:val="000000"/>
              </w:rPr>
              <w:t>(</w:t>
            </w:r>
            <w:proofErr w:type="spellStart"/>
            <w:r w:rsidR="003E66FB">
              <w:rPr>
                <w:b/>
                <w:color w:val="000000"/>
              </w:rPr>
              <w:t>from</w:t>
            </w:r>
            <w:proofErr w:type="spellEnd"/>
            <w:r w:rsidR="003E66FB">
              <w:rPr>
                <w:b/>
                <w:color w:val="000000"/>
              </w:rPr>
              <w:t xml:space="preserve"> - </w:t>
            </w:r>
            <w:proofErr w:type="spellStart"/>
            <w:r w:rsidR="003E66FB">
              <w:rPr>
                <w:b/>
                <w:color w:val="000000"/>
              </w:rPr>
              <w:t>to</w:t>
            </w:r>
            <w:proofErr w:type="spellEnd"/>
            <w:r w:rsidR="003E66FB">
              <w:rPr>
                <w:b/>
                <w:color w:val="000000"/>
              </w:rPr>
              <w:t>)</w:t>
            </w:r>
          </w:p>
        </w:tc>
        <w:tc>
          <w:tcPr>
            <w:tcW w:w="40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tcPr>
          <w:p w14:paraId="5C9E485C" w14:textId="77777777" w:rsidR="004735DC" w:rsidRPr="00B52EF8" w:rsidRDefault="00DC001E">
            <w:pPr>
              <w:pBdr>
                <w:top w:val="nil"/>
                <w:left w:val="nil"/>
                <w:bottom w:val="nil"/>
                <w:right w:val="nil"/>
                <w:between w:val="nil"/>
              </w:pBdr>
              <w:spacing w:after="0" w:line="240" w:lineRule="auto"/>
              <w:rPr>
                <w:b/>
                <w:color w:val="000000"/>
                <w:lang w:val="en-GB"/>
              </w:rPr>
            </w:pPr>
            <w:r w:rsidRPr="00B52EF8">
              <w:rPr>
                <w:b/>
                <w:color w:val="000000"/>
                <w:lang w:val="en-GB"/>
              </w:rPr>
              <w:t xml:space="preserve">Title/ </w:t>
            </w:r>
            <w:r w:rsidR="0021631A" w:rsidRPr="00B52EF8">
              <w:rPr>
                <w:b/>
                <w:color w:val="000000"/>
                <w:lang w:val="en-GB"/>
              </w:rPr>
              <w:t xml:space="preserve">content of the </w:t>
            </w:r>
            <w:r w:rsidR="003631CA" w:rsidRPr="00B52EF8">
              <w:rPr>
                <w:b/>
                <w:color w:val="000000"/>
                <w:lang w:val="en-GB"/>
              </w:rPr>
              <w:t>project</w:t>
            </w:r>
          </w:p>
        </w:tc>
        <w:tc>
          <w:tcPr>
            <w:tcW w:w="16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tcPr>
          <w:p w14:paraId="3F4AD710" w14:textId="77777777" w:rsidR="004735DC" w:rsidRDefault="00DC001E">
            <w:pPr>
              <w:pBdr>
                <w:top w:val="nil"/>
                <w:left w:val="nil"/>
                <w:bottom w:val="nil"/>
                <w:right w:val="nil"/>
                <w:between w:val="nil"/>
              </w:pBdr>
              <w:spacing w:after="0" w:line="240" w:lineRule="auto"/>
              <w:rPr>
                <w:b/>
                <w:color w:val="000000"/>
              </w:rPr>
            </w:pPr>
            <w:proofErr w:type="spellStart"/>
            <w:r>
              <w:rPr>
                <w:b/>
                <w:color w:val="000000"/>
              </w:rPr>
              <w:t>Donor</w:t>
            </w:r>
            <w:proofErr w:type="spellEnd"/>
          </w:p>
        </w:tc>
        <w:tc>
          <w:tcPr>
            <w:tcW w:w="16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tcPr>
          <w:p w14:paraId="352956AE" w14:textId="77777777" w:rsidR="004735DC" w:rsidRDefault="00DC001E">
            <w:pPr>
              <w:pBdr>
                <w:top w:val="nil"/>
                <w:left w:val="nil"/>
                <w:bottom w:val="nil"/>
                <w:right w:val="nil"/>
                <w:between w:val="nil"/>
              </w:pBdr>
              <w:spacing w:after="0" w:line="240" w:lineRule="auto"/>
              <w:rPr>
                <w:b/>
                <w:color w:val="000000"/>
              </w:rPr>
            </w:pPr>
            <w:r>
              <w:rPr>
                <w:b/>
                <w:color w:val="000000"/>
              </w:rPr>
              <w:t>Centre circumference</w:t>
            </w:r>
          </w:p>
        </w:tc>
      </w:tr>
      <w:tr w:rsidR="003E66FB" w14:paraId="27FBCA5F" w14:textId="77777777">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3F18CB" w14:textId="77777777" w:rsidR="004735DC" w:rsidRDefault="00D24729">
            <w:pPr>
              <w:pBdr>
                <w:top w:val="nil"/>
                <w:left w:val="nil"/>
                <w:bottom w:val="nil"/>
                <w:right w:val="nil"/>
                <w:between w:val="nil"/>
              </w:pBdr>
              <w:spacing w:after="0" w:line="240" w:lineRule="auto"/>
              <w:rPr>
                <w:color w:val="000000"/>
              </w:rPr>
            </w:pPr>
            <w:r>
              <w:t>2018-2022</w:t>
            </w:r>
          </w:p>
        </w:tc>
        <w:tc>
          <w:tcPr>
            <w:tcW w:w="40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A6DE1E" w14:textId="77777777" w:rsidR="004735DC" w:rsidRPr="00B52EF8" w:rsidRDefault="00DC001E">
            <w:pPr>
              <w:pBdr>
                <w:top w:val="nil"/>
                <w:left w:val="nil"/>
                <w:bottom w:val="nil"/>
                <w:right w:val="nil"/>
                <w:between w:val="nil"/>
              </w:pBdr>
              <w:spacing w:after="0" w:line="240" w:lineRule="auto"/>
              <w:rPr>
                <w:color w:val="000000"/>
                <w:lang w:val="en-GB"/>
              </w:rPr>
            </w:pPr>
            <w:r w:rsidRPr="00B52EF8">
              <w:rPr>
                <w:color w:val="000000"/>
                <w:lang w:val="en-GB"/>
              </w:rPr>
              <w:t>BMZ-ENT project (</w:t>
            </w:r>
            <w:r w:rsidR="007D2B9C" w:rsidRPr="00B52EF8">
              <w:rPr>
                <w:color w:val="000000"/>
                <w:lang w:val="en-GB"/>
              </w:rPr>
              <w:t xml:space="preserve">BMZ number </w:t>
            </w:r>
            <w:r w:rsidR="00A07BB1" w:rsidRPr="00B52EF8">
              <w:rPr>
                <w:b/>
                <w:bCs/>
                <w:color w:val="000000"/>
                <w:lang w:val="en-GB"/>
              </w:rPr>
              <w:t>1867</w:t>
            </w:r>
            <w:r w:rsidRPr="00B52EF8">
              <w:rPr>
                <w:color w:val="000000"/>
                <w:lang w:val="en-GB"/>
              </w:rPr>
              <w:t xml:space="preserve">) </w:t>
            </w:r>
            <w:r w:rsidRPr="00B52EF8">
              <w:rPr>
                <w:lang w:val="en-GB"/>
              </w:rPr>
              <w:t xml:space="preserve">- Strengthening </w:t>
            </w:r>
            <w:r w:rsidRPr="00B52EF8">
              <w:rPr>
                <w:color w:val="000000"/>
                <w:lang w:val="en-GB"/>
              </w:rPr>
              <w:t xml:space="preserve">ENT and audiological medical care in Zambia. </w:t>
            </w:r>
          </w:p>
        </w:tc>
        <w:tc>
          <w:tcPr>
            <w:tcW w:w="16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A3EB7C" w14:textId="77777777" w:rsidR="004735DC" w:rsidRDefault="00DC001E">
            <w:pPr>
              <w:pBdr>
                <w:top w:val="nil"/>
                <w:left w:val="nil"/>
                <w:bottom w:val="nil"/>
                <w:right w:val="nil"/>
                <w:between w:val="nil"/>
              </w:pBdr>
              <w:spacing w:after="0" w:line="240" w:lineRule="auto"/>
              <w:rPr>
                <w:color w:val="000000"/>
              </w:rPr>
            </w:pPr>
            <w:r>
              <w:rPr>
                <w:color w:val="000000"/>
              </w:rPr>
              <w:t xml:space="preserve">BMZ/CBM </w:t>
            </w:r>
          </w:p>
        </w:tc>
        <w:tc>
          <w:tcPr>
            <w:tcW w:w="16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8DAB91" w14:textId="77777777" w:rsidR="004735DC" w:rsidRDefault="003E66FB">
            <w:pPr>
              <w:pBdr>
                <w:top w:val="nil"/>
                <w:left w:val="nil"/>
                <w:bottom w:val="nil"/>
                <w:right w:val="nil"/>
                <w:between w:val="nil"/>
              </w:pBdr>
              <w:spacing w:after="0" w:line="240" w:lineRule="auto"/>
              <w:jc w:val="right"/>
              <w:rPr>
                <w:color w:val="000000"/>
              </w:rPr>
            </w:pPr>
            <w:r>
              <w:t xml:space="preserve">EUR </w:t>
            </w:r>
            <w:r w:rsidR="00DC001E" w:rsidRPr="005A3805">
              <w:rPr>
                <w:highlight w:val="white"/>
              </w:rPr>
              <w:t>1,000,330</w:t>
            </w:r>
          </w:p>
        </w:tc>
      </w:tr>
      <w:tr w:rsidR="003E66FB" w14:paraId="048158A1" w14:textId="77777777">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8F592F" w14:textId="77777777" w:rsidR="004735DC" w:rsidRDefault="00DC001E">
            <w:pPr>
              <w:pBdr>
                <w:top w:val="nil"/>
                <w:left w:val="nil"/>
                <w:bottom w:val="nil"/>
                <w:right w:val="nil"/>
                <w:between w:val="nil"/>
              </w:pBdr>
              <w:spacing w:after="0" w:line="240" w:lineRule="auto"/>
              <w:rPr>
                <w:color w:val="000000"/>
              </w:rPr>
            </w:pPr>
            <w:r>
              <w:rPr>
                <w:color w:val="000000"/>
              </w:rPr>
              <w:t>2017-2022</w:t>
            </w:r>
          </w:p>
        </w:tc>
        <w:tc>
          <w:tcPr>
            <w:tcW w:w="40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5D1C2A" w14:textId="77777777" w:rsidR="004735DC" w:rsidRPr="00B52EF8" w:rsidRDefault="00DC001E">
            <w:pPr>
              <w:pBdr>
                <w:top w:val="nil"/>
                <w:left w:val="nil"/>
                <w:bottom w:val="nil"/>
                <w:right w:val="nil"/>
                <w:between w:val="nil"/>
              </w:pBdr>
              <w:spacing w:after="0" w:line="240" w:lineRule="auto"/>
              <w:rPr>
                <w:color w:val="000000"/>
                <w:lang w:val="en-GB"/>
              </w:rPr>
            </w:pPr>
            <w:proofErr w:type="spellStart"/>
            <w:r w:rsidRPr="00B52EF8">
              <w:rPr>
                <w:color w:val="000000"/>
                <w:lang w:val="en-GB"/>
              </w:rPr>
              <w:t>PrevENT</w:t>
            </w:r>
            <w:proofErr w:type="spellEnd"/>
            <w:r w:rsidRPr="00B52EF8">
              <w:rPr>
                <w:color w:val="000000"/>
                <w:lang w:val="en-GB"/>
              </w:rPr>
              <w:t xml:space="preserve"> project </w:t>
            </w:r>
            <w:r w:rsidRPr="00B52EF8">
              <w:rPr>
                <w:lang w:val="en-GB"/>
              </w:rPr>
              <w:t xml:space="preserve">- </w:t>
            </w:r>
            <w:r w:rsidR="002A1309" w:rsidRPr="00B52EF8">
              <w:rPr>
                <w:color w:val="000000"/>
                <w:lang w:val="en-GB"/>
              </w:rPr>
              <w:t xml:space="preserve">Community-based </w:t>
            </w:r>
            <w:r w:rsidRPr="00B52EF8">
              <w:rPr>
                <w:lang w:val="en-GB"/>
              </w:rPr>
              <w:t>ear and hearing</w:t>
            </w:r>
            <w:r w:rsidR="00500620" w:rsidRPr="00B52EF8">
              <w:rPr>
                <w:lang w:val="en-GB"/>
              </w:rPr>
              <w:t xml:space="preserve"> health care </w:t>
            </w:r>
            <w:r w:rsidRPr="00B52EF8">
              <w:rPr>
                <w:color w:val="000000"/>
                <w:lang w:val="en-GB"/>
              </w:rPr>
              <w:t>and rehabilitation of hearing loss.</w:t>
            </w:r>
          </w:p>
        </w:tc>
        <w:tc>
          <w:tcPr>
            <w:tcW w:w="16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0E6B06" w14:textId="77777777" w:rsidR="004735DC" w:rsidRDefault="00DC001E">
            <w:pPr>
              <w:pBdr>
                <w:top w:val="nil"/>
                <w:left w:val="nil"/>
                <w:bottom w:val="nil"/>
                <w:right w:val="nil"/>
                <w:between w:val="nil"/>
              </w:pBdr>
              <w:spacing w:after="0" w:line="240" w:lineRule="auto"/>
              <w:rPr>
                <w:color w:val="000000"/>
                <w:highlight w:val="white"/>
              </w:rPr>
            </w:pPr>
            <w:proofErr w:type="spellStart"/>
            <w:r>
              <w:rPr>
                <w:color w:val="000000"/>
                <w:highlight w:val="white"/>
              </w:rPr>
              <w:t>Scottish</w:t>
            </w:r>
            <w:proofErr w:type="spellEnd"/>
            <w:r>
              <w:rPr>
                <w:color w:val="000000"/>
                <w:highlight w:val="white"/>
              </w:rPr>
              <w:t xml:space="preserve"> Government/CBM </w:t>
            </w:r>
          </w:p>
        </w:tc>
        <w:tc>
          <w:tcPr>
            <w:tcW w:w="16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2C9CA0" w14:textId="77777777" w:rsidR="004735DC" w:rsidRDefault="00DC001E">
            <w:pPr>
              <w:pBdr>
                <w:top w:val="nil"/>
                <w:left w:val="nil"/>
                <w:bottom w:val="nil"/>
                <w:right w:val="nil"/>
                <w:between w:val="nil"/>
              </w:pBdr>
              <w:spacing w:after="0" w:line="240" w:lineRule="auto"/>
              <w:jc w:val="right"/>
              <w:rPr>
                <w:highlight w:val="white"/>
              </w:rPr>
            </w:pPr>
            <w:r>
              <w:rPr>
                <w:highlight w:val="white"/>
              </w:rPr>
              <w:t>EUR 1,360,000</w:t>
            </w:r>
          </w:p>
        </w:tc>
      </w:tr>
      <w:tr w:rsidR="003E66FB" w14:paraId="436A4132" w14:textId="77777777">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31DC4C" w14:textId="77777777" w:rsidR="004735DC" w:rsidRDefault="00C016B6">
            <w:pPr>
              <w:pBdr>
                <w:top w:val="nil"/>
                <w:left w:val="nil"/>
                <w:bottom w:val="nil"/>
                <w:right w:val="nil"/>
                <w:between w:val="nil"/>
              </w:pBdr>
              <w:spacing w:after="0" w:line="240" w:lineRule="auto"/>
              <w:rPr>
                <w:color w:val="000000"/>
              </w:rPr>
            </w:pPr>
            <w:r>
              <w:rPr>
                <w:color w:val="000000"/>
              </w:rPr>
              <w:t>2018-2023</w:t>
            </w:r>
          </w:p>
        </w:tc>
        <w:tc>
          <w:tcPr>
            <w:tcW w:w="40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DD4F35" w14:textId="77777777" w:rsidR="004735DC" w:rsidRPr="00B52EF8" w:rsidRDefault="00DC001E">
            <w:pPr>
              <w:pBdr>
                <w:top w:val="nil"/>
                <w:left w:val="nil"/>
                <w:bottom w:val="nil"/>
                <w:right w:val="nil"/>
                <w:between w:val="nil"/>
              </w:pBdr>
              <w:spacing w:after="0" w:line="240" w:lineRule="auto"/>
              <w:rPr>
                <w:color w:val="000000"/>
                <w:lang w:val="en-GB"/>
              </w:rPr>
            </w:pPr>
            <w:r w:rsidRPr="00B52EF8">
              <w:rPr>
                <w:color w:val="000000"/>
                <w:lang w:val="en-GB"/>
              </w:rPr>
              <w:t xml:space="preserve">Provision </w:t>
            </w:r>
            <w:r w:rsidRPr="00B52EF8">
              <w:rPr>
                <w:color w:val="000000"/>
                <w:lang w:val="en-GB"/>
              </w:rPr>
              <w:t xml:space="preserve">of clinical </w:t>
            </w:r>
            <w:r w:rsidRPr="00B52EF8">
              <w:rPr>
                <w:color w:val="000000"/>
                <w:lang w:val="en-GB"/>
              </w:rPr>
              <w:t xml:space="preserve">and </w:t>
            </w:r>
            <w:r w:rsidRPr="00B52EF8">
              <w:rPr>
                <w:color w:val="000000"/>
                <w:lang w:val="en-GB"/>
              </w:rPr>
              <w:t xml:space="preserve">surgical </w:t>
            </w:r>
            <w:r w:rsidR="00CB7CA3" w:rsidRPr="00B52EF8">
              <w:rPr>
                <w:color w:val="000000"/>
                <w:lang w:val="en-GB"/>
              </w:rPr>
              <w:t>ENT</w:t>
            </w:r>
            <w:r w:rsidRPr="00B52EF8">
              <w:rPr>
                <w:color w:val="000000"/>
                <w:lang w:val="en-GB"/>
              </w:rPr>
              <w:t xml:space="preserve"> services as well as audiological services for people with </w:t>
            </w:r>
            <w:r w:rsidR="00C016B6" w:rsidRPr="00B52EF8">
              <w:rPr>
                <w:color w:val="000000"/>
                <w:lang w:val="en-GB"/>
              </w:rPr>
              <w:t>hearing</w:t>
            </w:r>
            <w:r w:rsidRPr="00B52EF8">
              <w:rPr>
                <w:color w:val="000000"/>
                <w:lang w:val="en-GB"/>
              </w:rPr>
              <w:t xml:space="preserve"> impairments</w:t>
            </w:r>
          </w:p>
        </w:tc>
        <w:tc>
          <w:tcPr>
            <w:tcW w:w="16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345554" w14:textId="77777777" w:rsidR="004735DC" w:rsidRDefault="00DC001E">
            <w:pPr>
              <w:pBdr>
                <w:top w:val="nil"/>
                <w:left w:val="nil"/>
                <w:bottom w:val="nil"/>
                <w:right w:val="nil"/>
                <w:between w:val="nil"/>
              </w:pBdr>
              <w:spacing w:after="0" w:line="240" w:lineRule="auto"/>
              <w:rPr>
                <w:color w:val="000000"/>
              </w:rPr>
            </w:pPr>
            <w:r w:rsidRPr="00186F46">
              <w:rPr>
                <w:color w:val="000000"/>
              </w:rPr>
              <w:t xml:space="preserve">CBM </w:t>
            </w:r>
          </w:p>
        </w:tc>
        <w:tc>
          <w:tcPr>
            <w:tcW w:w="16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BA76BF" w14:textId="77777777" w:rsidR="004735DC" w:rsidRDefault="00DC001E">
            <w:pPr>
              <w:spacing w:after="0" w:line="240" w:lineRule="auto"/>
              <w:jc w:val="right"/>
              <w:rPr>
                <w:highlight w:val="white"/>
              </w:rPr>
            </w:pPr>
            <w:r w:rsidRPr="00CE300E">
              <w:rPr>
                <w:highlight w:val="white"/>
              </w:rPr>
              <w:t>EUR 1,040,377</w:t>
            </w:r>
          </w:p>
        </w:tc>
      </w:tr>
    </w:tbl>
    <w:p w14:paraId="5E5403C3" w14:textId="77777777" w:rsidR="00F61E29" w:rsidRDefault="00F61E29" w:rsidP="00F61E29">
      <w:pPr>
        <w:pStyle w:val="Listenabsatz"/>
        <w:spacing w:after="0"/>
        <w:ind w:left="792"/>
        <w:outlineLvl w:val="1"/>
        <w:rPr>
          <w:b/>
          <w:color w:val="244061" w:themeColor="accent1" w:themeShade="80"/>
          <w:sz w:val="24"/>
        </w:rPr>
      </w:pPr>
    </w:p>
    <w:p w14:paraId="58213F8F" w14:textId="77777777" w:rsidR="004735DC" w:rsidRPr="00B52EF8" w:rsidRDefault="00DC001E">
      <w:pPr>
        <w:pStyle w:val="Listenabsatz"/>
        <w:numPr>
          <w:ilvl w:val="1"/>
          <w:numId w:val="1"/>
        </w:numPr>
        <w:spacing w:after="0"/>
        <w:outlineLvl w:val="1"/>
        <w:rPr>
          <w:b/>
          <w:color w:val="244061" w:themeColor="accent1" w:themeShade="80"/>
          <w:sz w:val="24"/>
          <w:lang w:val="en-GB"/>
        </w:rPr>
      </w:pPr>
      <w:r w:rsidRPr="00B52EF8">
        <w:rPr>
          <w:b/>
          <w:color w:val="244061" w:themeColor="accent1" w:themeShade="80"/>
          <w:sz w:val="24"/>
          <w:lang w:val="en-GB"/>
        </w:rPr>
        <w:t xml:space="preserve">Relationship between </w:t>
      </w:r>
      <w:r w:rsidR="00A63B40" w:rsidRPr="00B52EF8">
        <w:rPr>
          <w:b/>
          <w:color w:val="244061" w:themeColor="accent1" w:themeShade="80"/>
          <w:sz w:val="24"/>
          <w:lang w:val="en-GB"/>
        </w:rPr>
        <w:t xml:space="preserve">the </w:t>
      </w:r>
      <w:r w:rsidR="009F63A5" w:rsidRPr="00B52EF8">
        <w:rPr>
          <w:b/>
          <w:color w:val="244061" w:themeColor="accent1" w:themeShade="80"/>
          <w:sz w:val="24"/>
          <w:lang w:val="en-GB"/>
        </w:rPr>
        <w:t xml:space="preserve">private </w:t>
      </w:r>
      <w:r w:rsidR="00FF521A" w:rsidRPr="00B52EF8">
        <w:rPr>
          <w:b/>
          <w:color w:val="244061" w:themeColor="accent1" w:themeShade="80"/>
          <w:sz w:val="24"/>
          <w:lang w:val="en-GB"/>
        </w:rPr>
        <w:t xml:space="preserve">German </w:t>
      </w:r>
      <w:r w:rsidRPr="00B52EF8">
        <w:rPr>
          <w:b/>
          <w:color w:val="244061" w:themeColor="accent1" w:themeShade="80"/>
          <w:sz w:val="24"/>
          <w:lang w:val="en-GB"/>
        </w:rPr>
        <w:t xml:space="preserve">executing agency and the </w:t>
      </w:r>
      <w:r w:rsidR="00A63B40" w:rsidRPr="00B52EF8">
        <w:rPr>
          <w:b/>
          <w:color w:val="244061" w:themeColor="accent1" w:themeShade="80"/>
          <w:sz w:val="24"/>
          <w:lang w:val="en-GB"/>
        </w:rPr>
        <w:t xml:space="preserve">local </w:t>
      </w:r>
      <w:r w:rsidR="000178C0" w:rsidRPr="00B52EF8">
        <w:rPr>
          <w:b/>
          <w:color w:val="244061" w:themeColor="accent1" w:themeShade="80"/>
          <w:sz w:val="24"/>
          <w:lang w:val="en-GB"/>
        </w:rPr>
        <w:t>project</w:t>
      </w:r>
      <w:r w:rsidRPr="00B52EF8">
        <w:rPr>
          <w:b/>
          <w:color w:val="244061" w:themeColor="accent1" w:themeShade="80"/>
          <w:sz w:val="24"/>
          <w:lang w:val="en-GB"/>
        </w:rPr>
        <w:t xml:space="preserve"> executing organisation(s)</w:t>
      </w:r>
    </w:p>
    <w:p w14:paraId="0E90241F" w14:textId="77777777" w:rsidR="004735DC" w:rsidRPr="00B52EF8" w:rsidRDefault="00DC001E">
      <w:pPr>
        <w:pStyle w:val="KeinLeerraum"/>
        <w:jc w:val="both"/>
        <w:rPr>
          <w:lang w:val="en-GB"/>
        </w:rPr>
      </w:pPr>
      <w:r w:rsidRPr="00B52EF8">
        <w:rPr>
          <w:lang w:val="en-GB"/>
        </w:rPr>
        <w:t xml:space="preserve">CBM has been active in Zambia since </w:t>
      </w:r>
      <w:r w:rsidR="0057391D" w:rsidRPr="00B52EF8">
        <w:rPr>
          <w:lang w:val="en-GB"/>
        </w:rPr>
        <w:t xml:space="preserve">1977. Supporting people with </w:t>
      </w:r>
      <w:r w:rsidR="00C245BE" w:rsidRPr="00B52EF8">
        <w:rPr>
          <w:lang w:val="en-GB"/>
        </w:rPr>
        <w:t xml:space="preserve">disabilities </w:t>
      </w:r>
      <w:r w:rsidR="00B80234" w:rsidRPr="00B52EF8">
        <w:rPr>
          <w:lang w:val="en-GB"/>
        </w:rPr>
        <w:t xml:space="preserve">in </w:t>
      </w:r>
      <w:r w:rsidR="0057391D" w:rsidRPr="00B52EF8">
        <w:rPr>
          <w:lang w:val="en-GB"/>
        </w:rPr>
        <w:t xml:space="preserve">cooperation with governmental and non-governmental </w:t>
      </w:r>
      <w:r w:rsidR="002A14BD" w:rsidRPr="00B52EF8">
        <w:rPr>
          <w:lang w:val="en-GB"/>
        </w:rPr>
        <w:t xml:space="preserve">Zambian </w:t>
      </w:r>
      <w:r w:rsidR="0057391D" w:rsidRPr="00B52EF8">
        <w:rPr>
          <w:lang w:val="en-GB"/>
        </w:rPr>
        <w:t xml:space="preserve">institutions laid </w:t>
      </w:r>
      <w:r w:rsidR="008C3E50" w:rsidRPr="00B52EF8">
        <w:rPr>
          <w:lang w:val="en-GB"/>
        </w:rPr>
        <w:t xml:space="preserve">the </w:t>
      </w:r>
      <w:r w:rsidR="0057391D" w:rsidRPr="00B52EF8">
        <w:rPr>
          <w:lang w:val="en-GB"/>
        </w:rPr>
        <w:t xml:space="preserve">foundation for sustainable </w:t>
      </w:r>
      <w:r w:rsidR="008C3E50" w:rsidRPr="00B52EF8">
        <w:rPr>
          <w:lang w:val="en-GB"/>
        </w:rPr>
        <w:t xml:space="preserve">inclusion </w:t>
      </w:r>
      <w:r w:rsidR="00446082" w:rsidRPr="00B52EF8">
        <w:rPr>
          <w:lang w:val="en-GB"/>
        </w:rPr>
        <w:t xml:space="preserve">in Zambia. </w:t>
      </w:r>
      <w:r w:rsidR="00D34221" w:rsidRPr="00B52EF8">
        <w:rPr>
          <w:lang w:val="en-GB"/>
        </w:rPr>
        <w:t xml:space="preserve">Since </w:t>
      </w:r>
      <w:r w:rsidR="0057391D" w:rsidRPr="00B52EF8">
        <w:rPr>
          <w:lang w:val="en-GB"/>
        </w:rPr>
        <w:t xml:space="preserve">the 2000s, CBM </w:t>
      </w:r>
      <w:r w:rsidR="00D34221" w:rsidRPr="00B52EF8">
        <w:rPr>
          <w:lang w:val="en-GB"/>
        </w:rPr>
        <w:t xml:space="preserve">has been promoting the development of ear and hearing health services </w:t>
      </w:r>
      <w:r w:rsidR="0057391D" w:rsidRPr="00B52EF8">
        <w:rPr>
          <w:lang w:val="en-GB"/>
        </w:rPr>
        <w:t xml:space="preserve">in Zambia. In collaboration with </w:t>
      </w:r>
      <w:r w:rsidR="00C51999" w:rsidRPr="00B52EF8">
        <w:rPr>
          <w:lang w:val="en-GB"/>
        </w:rPr>
        <w:t xml:space="preserve">the </w:t>
      </w:r>
      <w:r w:rsidR="0057391D" w:rsidRPr="00B52EF8">
        <w:rPr>
          <w:lang w:val="en-GB"/>
        </w:rPr>
        <w:t xml:space="preserve">Cheshire </w:t>
      </w:r>
      <w:r w:rsidR="00103693" w:rsidRPr="00B52EF8">
        <w:rPr>
          <w:i/>
          <w:iCs/>
          <w:lang w:val="en-GB"/>
        </w:rPr>
        <w:t xml:space="preserve">Community Based Rehabilitation (CBR) Programme </w:t>
      </w:r>
      <w:r w:rsidR="0057391D" w:rsidRPr="00B52EF8">
        <w:rPr>
          <w:lang w:val="en-GB"/>
        </w:rPr>
        <w:t xml:space="preserve">and </w:t>
      </w:r>
      <w:r w:rsidR="0057391D" w:rsidRPr="00B52EF8">
        <w:rPr>
          <w:i/>
          <w:iCs/>
          <w:lang w:val="en-GB"/>
        </w:rPr>
        <w:t xml:space="preserve">Beit Cure Hospital, CBM </w:t>
      </w:r>
      <w:r w:rsidR="0057391D" w:rsidRPr="00B52EF8">
        <w:rPr>
          <w:lang w:val="en-GB"/>
        </w:rPr>
        <w:t xml:space="preserve">initiated a training programme for </w:t>
      </w:r>
      <w:r w:rsidR="008E14D8" w:rsidRPr="00B52EF8">
        <w:rPr>
          <w:i/>
          <w:iCs/>
          <w:lang w:val="en-GB"/>
        </w:rPr>
        <w:t xml:space="preserve">community health workers </w:t>
      </w:r>
      <w:r w:rsidR="0057391D" w:rsidRPr="00B52EF8">
        <w:rPr>
          <w:lang w:val="en-GB"/>
        </w:rPr>
        <w:t xml:space="preserve">in primary </w:t>
      </w:r>
      <w:r w:rsidR="00103693" w:rsidRPr="00B52EF8">
        <w:rPr>
          <w:lang w:val="en-GB"/>
        </w:rPr>
        <w:t>ear and hearing health</w:t>
      </w:r>
      <w:r w:rsidR="006412D9" w:rsidRPr="00B52EF8">
        <w:rPr>
          <w:lang w:val="en-GB"/>
        </w:rPr>
        <w:t xml:space="preserve">. </w:t>
      </w:r>
      <w:r w:rsidR="0057391D" w:rsidRPr="00B52EF8">
        <w:rPr>
          <w:lang w:val="en-GB"/>
        </w:rPr>
        <w:t xml:space="preserve">This laid the foundation for a lasting partnership between CBM </w:t>
      </w:r>
      <w:r w:rsidR="006A41F8" w:rsidRPr="00B52EF8">
        <w:rPr>
          <w:lang w:val="en-GB"/>
        </w:rPr>
        <w:t xml:space="preserve">and Beit </w:t>
      </w:r>
      <w:r w:rsidR="0057391D" w:rsidRPr="00B52EF8">
        <w:rPr>
          <w:i/>
          <w:iCs/>
          <w:lang w:val="en-GB"/>
        </w:rPr>
        <w:t>Cure Hospital</w:t>
      </w:r>
      <w:r w:rsidR="0057391D" w:rsidRPr="00B52EF8">
        <w:rPr>
          <w:lang w:val="en-GB"/>
        </w:rPr>
        <w:t>.</w:t>
      </w:r>
    </w:p>
    <w:p w14:paraId="4AC68490" w14:textId="77777777" w:rsidR="004735DC" w:rsidRPr="00B52EF8" w:rsidRDefault="00DC001E">
      <w:pPr>
        <w:spacing w:after="0" w:line="240" w:lineRule="auto"/>
        <w:jc w:val="both"/>
        <w:rPr>
          <w:lang w:val="en-GB"/>
        </w:rPr>
      </w:pPr>
      <w:r w:rsidRPr="00B52EF8">
        <w:rPr>
          <w:lang w:val="en-GB"/>
        </w:rPr>
        <w:lastRenderedPageBreak/>
        <w:t xml:space="preserve">Due to the lack of availability of </w:t>
      </w:r>
      <w:r w:rsidR="0068097A" w:rsidRPr="00B52EF8">
        <w:rPr>
          <w:lang w:val="en-GB"/>
        </w:rPr>
        <w:t xml:space="preserve">quality </w:t>
      </w:r>
      <w:r w:rsidRPr="00B52EF8">
        <w:rPr>
          <w:lang w:val="en-GB"/>
        </w:rPr>
        <w:t xml:space="preserve">ENT services, </w:t>
      </w:r>
      <w:r w:rsidR="0057391D" w:rsidRPr="00B52EF8">
        <w:rPr>
          <w:lang w:val="en-GB"/>
        </w:rPr>
        <w:t xml:space="preserve">CBM </w:t>
      </w:r>
      <w:r w:rsidR="00704469" w:rsidRPr="00B52EF8">
        <w:rPr>
          <w:lang w:val="en-GB"/>
        </w:rPr>
        <w:t xml:space="preserve">began </w:t>
      </w:r>
      <w:r w:rsidR="0057391D" w:rsidRPr="00B52EF8">
        <w:rPr>
          <w:lang w:val="en-GB"/>
        </w:rPr>
        <w:t xml:space="preserve">working with </w:t>
      </w:r>
      <w:r w:rsidR="0057391D" w:rsidRPr="00B52EF8">
        <w:rPr>
          <w:i/>
          <w:iCs/>
          <w:lang w:val="en-GB"/>
        </w:rPr>
        <w:t xml:space="preserve">Beit Cure Hospital in </w:t>
      </w:r>
      <w:r w:rsidR="00704469" w:rsidRPr="00B52EF8">
        <w:rPr>
          <w:lang w:val="en-GB"/>
        </w:rPr>
        <w:t xml:space="preserve">2006 to </w:t>
      </w:r>
      <w:r w:rsidR="00707E73" w:rsidRPr="00B52EF8">
        <w:rPr>
          <w:lang w:val="en-GB"/>
        </w:rPr>
        <w:t xml:space="preserve">plan the development </w:t>
      </w:r>
      <w:r w:rsidR="004A5E71" w:rsidRPr="00B52EF8">
        <w:rPr>
          <w:lang w:val="en-GB"/>
        </w:rPr>
        <w:t xml:space="preserve">of </w:t>
      </w:r>
      <w:r w:rsidR="0057391D" w:rsidRPr="00B52EF8">
        <w:rPr>
          <w:lang w:val="en-GB"/>
        </w:rPr>
        <w:t xml:space="preserve">tertiary ear </w:t>
      </w:r>
      <w:r w:rsidR="004A5E71" w:rsidRPr="00B52EF8">
        <w:rPr>
          <w:lang w:val="en-GB"/>
        </w:rPr>
        <w:t xml:space="preserve">and hearing health services at </w:t>
      </w:r>
      <w:r w:rsidR="0057391D" w:rsidRPr="00B52EF8">
        <w:rPr>
          <w:i/>
          <w:iCs/>
          <w:lang w:val="en-GB"/>
        </w:rPr>
        <w:t xml:space="preserve">Beit Cure Hospital </w:t>
      </w:r>
      <w:r w:rsidR="0057391D" w:rsidRPr="00B52EF8">
        <w:rPr>
          <w:lang w:val="en-GB"/>
        </w:rPr>
        <w:t xml:space="preserve">in Lusaka. The commitment to this vision secured </w:t>
      </w:r>
      <w:r w:rsidR="00A62197" w:rsidRPr="00B52EF8">
        <w:rPr>
          <w:lang w:val="en-GB"/>
        </w:rPr>
        <w:t xml:space="preserve">co-financing </w:t>
      </w:r>
      <w:r w:rsidR="0057391D" w:rsidRPr="00B52EF8">
        <w:rPr>
          <w:lang w:val="en-GB"/>
        </w:rPr>
        <w:t xml:space="preserve">from the German Federal Ministry for Development and Economic Cooperation (BMZ) in April 2009 for a period of four years. To ensure the success of the project, CBM seconded Dr Uta Fröschl, an experienced German ENT surgeon with </w:t>
      </w:r>
      <w:r w:rsidR="007E07E1" w:rsidRPr="00B52EF8">
        <w:rPr>
          <w:lang w:val="en-GB"/>
        </w:rPr>
        <w:t xml:space="preserve">work experience </w:t>
      </w:r>
      <w:r w:rsidR="0057391D" w:rsidRPr="00B52EF8">
        <w:rPr>
          <w:lang w:val="en-GB"/>
        </w:rPr>
        <w:t xml:space="preserve">in Africa, </w:t>
      </w:r>
      <w:r w:rsidR="00DB288C" w:rsidRPr="00B52EF8">
        <w:rPr>
          <w:lang w:val="en-GB"/>
        </w:rPr>
        <w:t xml:space="preserve">to the </w:t>
      </w:r>
      <w:r w:rsidR="0057391D" w:rsidRPr="00B52EF8">
        <w:rPr>
          <w:lang w:val="en-GB"/>
        </w:rPr>
        <w:t xml:space="preserve">Beit </w:t>
      </w:r>
      <w:r w:rsidR="0057391D" w:rsidRPr="00B52EF8">
        <w:rPr>
          <w:i/>
          <w:iCs/>
          <w:lang w:val="en-GB"/>
        </w:rPr>
        <w:t xml:space="preserve">Cure Hospital </w:t>
      </w:r>
      <w:r w:rsidR="00DB288C" w:rsidRPr="00B52EF8">
        <w:rPr>
          <w:lang w:val="en-GB"/>
        </w:rPr>
        <w:t xml:space="preserve">as </w:t>
      </w:r>
      <w:r w:rsidR="00E87995" w:rsidRPr="00B52EF8">
        <w:rPr>
          <w:lang w:val="en-GB"/>
        </w:rPr>
        <w:t xml:space="preserve">head of the </w:t>
      </w:r>
      <w:r w:rsidR="000138E6" w:rsidRPr="00B52EF8">
        <w:rPr>
          <w:lang w:val="en-GB"/>
        </w:rPr>
        <w:t>ENT department</w:t>
      </w:r>
      <w:r w:rsidR="004D3F59" w:rsidRPr="00B52EF8">
        <w:rPr>
          <w:lang w:val="en-GB"/>
        </w:rPr>
        <w:t xml:space="preserve">. </w:t>
      </w:r>
    </w:p>
    <w:p w14:paraId="3CD87735" w14:textId="77777777" w:rsidR="004735DC" w:rsidRPr="00B52EF8" w:rsidRDefault="00DC001E">
      <w:pPr>
        <w:spacing w:after="0" w:line="240" w:lineRule="auto"/>
        <w:jc w:val="both"/>
        <w:rPr>
          <w:lang w:val="en-GB"/>
        </w:rPr>
      </w:pPr>
      <w:r w:rsidRPr="00B52EF8">
        <w:rPr>
          <w:lang w:val="en-GB"/>
        </w:rPr>
        <w:t xml:space="preserve">In 2011, CBM took a decisive step towards sustainability by </w:t>
      </w:r>
      <w:r w:rsidR="00B84BE1" w:rsidRPr="00B52EF8">
        <w:rPr>
          <w:lang w:val="en-GB"/>
        </w:rPr>
        <w:t xml:space="preserve">funding </w:t>
      </w:r>
      <w:r w:rsidR="00F37B03" w:rsidRPr="00B52EF8">
        <w:rPr>
          <w:lang w:val="en-GB"/>
        </w:rPr>
        <w:t xml:space="preserve">a </w:t>
      </w:r>
      <w:r w:rsidRPr="00B52EF8">
        <w:rPr>
          <w:lang w:val="en-GB"/>
        </w:rPr>
        <w:t xml:space="preserve">five-year ENT course at the University of Nairobi for Dr Harrison Phiri. After Dr Phiri's </w:t>
      </w:r>
      <w:r w:rsidR="00E67FE6" w:rsidRPr="00B52EF8">
        <w:rPr>
          <w:lang w:val="en-GB"/>
        </w:rPr>
        <w:t xml:space="preserve">successful graduation </w:t>
      </w:r>
      <w:r w:rsidRPr="00B52EF8">
        <w:rPr>
          <w:lang w:val="en-GB"/>
        </w:rPr>
        <w:t xml:space="preserve">in 2016, </w:t>
      </w:r>
      <w:r w:rsidR="0049426A" w:rsidRPr="00B52EF8">
        <w:rPr>
          <w:lang w:val="en-GB"/>
        </w:rPr>
        <w:t xml:space="preserve">he worked together with Dr </w:t>
      </w:r>
      <w:proofErr w:type="spellStart"/>
      <w:r w:rsidR="0049426A" w:rsidRPr="00B52EF8">
        <w:rPr>
          <w:lang w:val="en-GB"/>
        </w:rPr>
        <w:t>Fröschel</w:t>
      </w:r>
      <w:proofErr w:type="spellEnd"/>
      <w:r w:rsidR="0049426A" w:rsidRPr="00B52EF8">
        <w:rPr>
          <w:lang w:val="en-GB"/>
        </w:rPr>
        <w:t xml:space="preserve"> </w:t>
      </w:r>
      <w:r w:rsidRPr="00B52EF8">
        <w:rPr>
          <w:lang w:val="en-GB"/>
        </w:rPr>
        <w:t xml:space="preserve">for 18 months </w:t>
      </w:r>
      <w:r w:rsidR="0049426A" w:rsidRPr="00B52EF8">
        <w:rPr>
          <w:lang w:val="en-GB"/>
        </w:rPr>
        <w:t xml:space="preserve">and then took over the management of the ENT </w:t>
      </w:r>
      <w:r w:rsidR="0084363E" w:rsidRPr="00B52EF8">
        <w:rPr>
          <w:lang w:val="en-GB"/>
        </w:rPr>
        <w:t xml:space="preserve">department </w:t>
      </w:r>
      <w:r w:rsidR="0049426A" w:rsidRPr="00B52EF8">
        <w:rPr>
          <w:lang w:val="en-GB"/>
        </w:rPr>
        <w:t xml:space="preserve">at BCH </w:t>
      </w:r>
      <w:r w:rsidR="0084363E" w:rsidRPr="00B52EF8">
        <w:rPr>
          <w:lang w:val="en-GB"/>
        </w:rPr>
        <w:t>from her</w:t>
      </w:r>
      <w:r w:rsidR="0049426A" w:rsidRPr="00B52EF8">
        <w:rPr>
          <w:lang w:val="en-GB"/>
        </w:rPr>
        <w:t xml:space="preserve">. </w:t>
      </w:r>
      <w:r w:rsidR="009552CB" w:rsidRPr="00B52EF8">
        <w:rPr>
          <w:lang w:val="en-GB"/>
        </w:rPr>
        <w:t xml:space="preserve">Since then, </w:t>
      </w:r>
      <w:r w:rsidR="00F408E7" w:rsidRPr="00B52EF8">
        <w:rPr>
          <w:lang w:val="en-GB"/>
        </w:rPr>
        <w:t xml:space="preserve">the ENT department has been managed </w:t>
      </w:r>
      <w:r w:rsidRPr="00B52EF8">
        <w:rPr>
          <w:lang w:val="en-GB"/>
        </w:rPr>
        <w:t>under Zambian ownership.</w:t>
      </w:r>
    </w:p>
    <w:p w14:paraId="5761FF80" w14:textId="77777777" w:rsidR="004735DC" w:rsidRPr="00B52EF8" w:rsidRDefault="00DC001E">
      <w:pPr>
        <w:pStyle w:val="KeinLeerraum"/>
        <w:jc w:val="both"/>
        <w:rPr>
          <w:lang w:val="en-GB"/>
        </w:rPr>
      </w:pPr>
      <w:r w:rsidRPr="00B52EF8">
        <w:rPr>
          <w:lang w:val="en-GB"/>
        </w:rPr>
        <w:t xml:space="preserve">Another milestone </w:t>
      </w:r>
      <w:r w:rsidR="00F37259" w:rsidRPr="00B52EF8">
        <w:rPr>
          <w:lang w:val="en-GB"/>
        </w:rPr>
        <w:t xml:space="preserve">in </w:t>
      </w:r>
      <w:r w:rsidR="00201552" w:rsidRPr="00B52EF8">
        <w:rPr>
          <w:lang w:val="en-GB"/>
        </w:rPr>
        <w:t xml:space="preserve">the joint efforts of CBM and </w:t>
      </w:r>
      <w:r w:rsidR="00201552" w:rsidRPr="00B52EF8">
        <w:rPr>
          <w:i/>
          <w:iCs/>
          <w:lang w:val="en-GB"/>
        </w:rPr>
        <w:t xml:space="preserve">Beit Cure Hospital </w:t>
      </w:r>
      <w:r w:rsidR="006412D9" w:rsidRPr="00B52EF8">
        <w:rPr>
          <w:lang w:val="en-GB"/>
        </w:rPr>
        <w:t xml:space="preserve">to </w:t>
      </w:r>
      <w:r w:rsidR="00F37259" w:rsidRPr="00B52EF8">
        <w:rPr>
          <w:lang w:val="en-GB"/>
        </w:rPr>
        <w:t xml:space="preserve">progressively develop </w:t>
      </w:r>
      <w:r w:rsidR="005B5404" w:rsidRPr="00B52EF8">
        <w:rPr>
          <w:lang w:val="en-GB"/>
        </w:rPr>
        <w:t xml:space="preserve">ear </w:t>
      </w:r>
      <w:r w:rsidR="003838FB" w:rsidRPr="00B52EF8">
        <w:rPr>
          <w:lang w:val="en-GB"/>
        </w:rPr>
        <w:t xml:space="preserve">and hearing </w:t>
      </w:r>
      <w:r w:rsidR="009E7FB7" w:rsidRPr="00B52EF8">
        <w:rPr>
          <w:lang w:val="en-GB"/>
        </w:rPr>
        <w:t xml:space="preserve">healthcare in </w:t>
      </w:r>
      <w:r w:rsidR="00201552" w:rsidRPr="00B52EF8">
        <w:rPr>
          <w:lang w:val="en-GB"/>
        </w:rPr>
        <w:t xml:space="preserve">Zambia was </w:t>
      </w:r>
      <w:r w:rsidR="0057391D" w:rsidRPr="00B52EF8">
        <w:rPr>
          <w:lang w:val="en-GB"/>
        </w:rPr>
        <w:t xml:space="preserve">the development and official launch of the National ENT Strategic Plan </w:t>
      </w:r>
      <w:r w:rsidR="006412D9" w:rsidRPr="00B52EF8">
        <w:rPr>
          <w:lang w:val="en-GB"/>
        </w:rPr>
        <w:t xml:space="preserve">2017-2022 </w:t>
      </w:r>
      <w:r w:rsidR="0057391D" w:rsidRPr="00B52EF8">
        <w:rPr>
          <w:lang w:val="en-GB"/>
        </w:rPr>
        <w:t xml:space="preserve">by the Ministry of Health in 2016. </w:t>
      </w:r>
      <w:r w:rsidR="00A651A8" w:rsidRPr="00B52EF8">
        <w:rPr>
          <w:lang w:val="en-GB"/>
        </w:rPr>
        <w:t xml:space="preserve">With financial support from BMZ and </w:t>
      </w:r>
      <w:r w:rsidR="00655581" w:rsidRPr="00B52EF8">
        <w:rPr>
          <w:lang w:val="en-GB"/>
        </w:rPr>
        <w:t xml:space="preserve">the </w:t>
      </w:r>
      <w:r w:rsidR="00BB0F13" w:rsidRPr="00B52EF8">
        <w:rPr>
          <w:lang w:val="en-GB"/>
        </w:rPr>
        <w:t xml:space="preserve">Scottish </w:t>
      </w:r>
      <w:r w:rsidR="00655581" w:rsidRPr="00B52EF8">
        <w:rPr>
          <w:lang w:val="en-GB"/>
        </w:rPr>
        <w:t xml:space="preserve">Government, CBM and Beit </w:t>
      </w:r>
      <w:r w:rsidR="00655581" w:rsidRPr="00B52EF8">
        <w:rPr>
          <w:i/>
          <w:iCs/>
          <w:lang w:val="en-GB"/>
        </w:rPr>
        <w:t>Cure</w:t>
      </w:r>
      <w:r w:rsidR="00655581" w:rsidRPr="00B52EF8">
        <w:rPr>
          <w:lang w:val="en-GB"/>
        </w:rPr>
        <w:t xml:space="preserve"> were able to contribute to the </w:t>
      </w:r>
      <w:r w:rsidR="005E7D10" w:rsidRPr="00B52EF8">
        <w:rPr>
          <w:lang w:val="en-GB"/>
        </w:rPr>
        <w:t xml:space="preserve">implementation of the </w:t>
      </w:r>
      <w:r w:rsidR="0057391D" w:rsidRPr="00B52EF8">
        <w:rPr>
          <w:lang w:val="en-GB"/>
        </w:rPr>
        <w:t xml:space="preserve">multi-year plan for community ear and hearing health </w:t>
      </w:r>
      <w:r w:rsidR="005E7D10" w:rsidRPr="00B52EF8">
        <w:rPr>
          <w:lang w:val="en-GB"/>
        </w:rPr>
        <w:t xml:space="preserve">care </w:t>
      </w:r>
      <w:r w:rsidR="0057391D" w:rsidRPr="00B52EF8">
        <w:rPr>
          <w:lang w:val="en-GB"/>
        </w:rPr>
        <w:t xml:space="preserve">and the strengthening of audiological and ENT medical services in Zambia </w:t>
      </w:r>
      <w:r w:rsidR="00833A2A" w:rsidRPr="00B52EF8">
        <w:rPr>
          <w:lang w:val="en-GB"/>
        </w:rPr>
        <w:t xml:space="preserve">from 2017 to </w:t>
      </w:r>
      <w:r w:rsidR="00F04361" w:rsidRPr="00B52EF8">
        <w:rPr>
          <w:lang w:val="en-GB"/>
        </w:rPr>
        <w:t>early 2023</w:t>
      </w:r>
      <w:r w:rsidR="00BB0F13" w:rsidRPr="00B52EF8">
        <w:rPr>
          <w:lang w:val="en-GB"/>
        </w:rPr>
        <w:t xml:space="preserve">. </w:t>
      </w:r>
    </w:p>
    <w:p w14:paraId="6593A3C5" w14:textId="77777777" w:rsidR="004735DC" w:rsidRPr="00B52EF8" w:rsidRDefault="00DC001E">
      <w:pPr>
        <w:pStyle w:val="KeinLeerraum"/>
        <w:jc w:val="both"/>
        <w:rPr>
          <w:lang w:val="en-GB"/>
        </w:rPr>
      </w:pPr>
      <w:r w:rsidRPr="00B52EF8">
        <w:rPr>
          <w:lang w:val="en-GB"/>
        </w:rPr>
        <w:t xml:space="preserve">The </w:t>
      </w:r>
      <w:r w:rsidR="008838EF" w:rsidRPr="00B52EF8">
        <w:rPr>
          <w:lang w:val="en-GB"/>
        </w:rPr>
        <w:t xml:space="preserve">long-standing cooperation </w:t>
      </w:r>
      <w:r w:rsidR="00976265" w:rsidRPr="00B52EF8">
        <w:rPr>
          <w:lang w:val="en-GB"/>
        </w:rPr>
        <w:t xml:space="preserve">between CBM and </w:t>
      </w:r>
      <w:r w:rsidR="00976265" w:rsidRPr="00B52EF8">
        <w:rPr>
          <w:i/>
          <w:iCs/>
          <w:lang w:val="en-GB"/>
        </w:rPr>
        <w:t xml:space="preserve">Beit Cure Hospital </w:t>
      </w:r>
      <w:r w:rsidRPr="00B52EF8">
        <w:rPr>
          <w:lang w:val="en-GB"/>
        </w:rPr>
        <w:t xml:space="preserve">in the joint endeavour </w:t>
      </w:r>
      <w:r w:rsidR="00947995" w:rsidRPr="00B52EF8">
        <w:rPr>
          <w:lang w:val="en-GB"/>
        </w:rPr>
        <w:t xml:space="preserve">to improve </w:t>
      </w:r>
      <w:r w:rsidR="00CF00B4" w:rsidRPr="00B52EF8">
        <w:rPr>
          <w:lang w:val="en-GB"/>
        </w:rPr>
        <w:t xml:space="preserve">ear </w:t>
      </w:r>
      <w:r w:rsidR="00976265" w:rsidRPr="00B52EF8">
        <w:rPr>
          <w:lang w:val="en-GB"/>
        </w:rPr>
        <w:t xml:space="preserve">and hearing health </w:t>
      </w:r>
      <w:r w:rsidR="00947995" w:rsidRPr="00B52EF8">
        <w:rPr>
          <w:lang w:val="en-GB"/>
        </w:rPr>
        <w:t xml:space="preserve">in Zambia </w:t>
      </w:r>
      <w:r w:rsidR="00E823F7" w:rsidRPr="00B52EF8">
        <w:rPr>
          <w:lang w:val="en-GB"/>
        </w:rPr>
        <w:t xml:space="preserve">is characterised by mutual trust. </w:t>
      </w:r>
    </w:p>
    <w:p w14:paraId="6BFEA756" w14:textId="77777777" w:rsidR="00BB0F13" w:rsidRPr="00B52EF8" w:rsidRDefault="00BB0F13" w:rsidP="00AF3452">
      <w:pPr>
        <w:pStyle w:val="KeinLeerraum"/>
        <w:jc w:val="both"/>
        <w:rPr>
          <w:lang w:val="en-GB"/>
        </w:rPr>
      </w:pPr>
    </w:p>
    <w:p w14:paraId="2366883A" w14:textId="77777777" w:rsidR="004735DC" w:rsidRDefault="00DC001E">
      <w:pPr>
        <w:pStyle w:val="Listenabsatz"/>
        <w:numPr>
          <w:ilvl w:val="0"/>
          <w:numId w:val="1"/>
        </w:numPr>
        <w:spacing w:after="0" w:line="240" w:lineRule="auto"/>
        <w:outlineLvl w:val="1"/>
        <w:rPr>
          <w:b/>
          <w:color w:val="244061" w:themeColor="accent1" w:themeShade="80"/>
          <w:sz w:val="24"/>
        </w:rPr>
      </w:pPr>
      <w:r w:rsidRPr="001855F9">
        <w:rPr>
          <w:b/>
          <w:color w:val="244061" w:themeColor="accent1" w:themeShade="80"/>
          <w:sz w:val="24"/>
        </w:rPr>
        <w:t xml:space="preserve">Initial </w:t>
      </w:r>
      <w:proofErr w:type="spellStart"/>
      <w:r w:rsidRPr="001855F9">
        <w:rPr>
          <w:b/>
          <w:color w:val="244061" w:themeColor="accent1" w:themeShade="80"/>
          <w:sz w:val="24"/>
        </w:rPr>
        <w:t>situation</w:t>
      </w:r>
      <w:proofErr w:type="spellEnd"/>
      <w:r w:rsidRPr="001855F9">
        <w:rPr>
          <w:b/>
          <w:color w:val="244061" w:themeColor="accent1" w:themeShade="80"/>
          <w:sz w:val="24"/>
        </w:rPr>
        <w:t>/</w:t>
      </w:r>
      <w:proofErr w:type="spellStart"/>
      <w:r w:rsidRPr="001855F9">
        <w:rPr>
          <w:b/>
          <w:color w:val="244061" w:themeColor="accent1" w:themeShade="80"/>
          <w:sz w:val="24"/>
        </w:rPr>
        <w:t>problem</w:t>
      </w:r>
      <w:proofErr w:type="spellEnd"/>
      <w:r w:rsidRPr="001855F9">
        <w:rPr>
          <w:b/>
          <w:color w:val="244061" w:themeColor="accent1" w:themeShade="80"/>
          <w:sz w:val="24"/>
        </w:rPr>
        <w:t xml:space="preserve"> </w:t>
      </w:r>
      <w:proofErr w:type="spellStart"/>
      <w:r w:rsidRPr="001855F9">
        <w:rPr>
          <w:b/>
          <w:color w:val="244061" w:themeColor="accent1" w:themeShade="80"/>
          <w:sz w:val="24"/>
        </w:rPr>
        <w:t>analysis</w:t>
      </w:r>
      <w:proofErr w:type="spellEnd"/>
      <w:r w:rsidRPr="001855F9">
        <w:rPr>
          <w:b/>
          <w:color w:val="244061" w:themeColor="accent1" w:themeShade="80"/>
          <w:sz w:val="24"/>
        </w:rPr>
        <w:t xml:space="preserve"> </w:t>
      </w:r>
      <w:r w:rsidRPr="001855F9">
        <w:rPr>
          <w:color w:val="244061" w:themeColor="accent1" w:themeShade="80"/>
          <w:sz w:val="24"/>
        </w:rPr>
        <w:t>(</w:t>
      </w:r>
      <w:proofErr w:type="spellStart"/>
      <w:r w:rsidRPr="001855F9">
        <w:rPr>
          <w:color w:val="244061" w:themeColor="accent1" w:themeShade="80"/>
          <w:sz w:val="24"/>
        </w:rPr>
        <w:t>relevance</w:t>
      </w:r>
      <w:proofErr w:type="spellEnd"/>
      <w:r w:rsidRPr="001855F9">
        <w:rPr>
          <w:color w:val="244061" w:themeColor="accent1" w:themeShade="80"/>
          <w:sz w:val="24"/>
        </w:rPr>
        <w:t>)</w:t>
      </w:r>
    </w:p>
    <w:p w14:paraId="2F84E7D2" w14:textId="77777777" w:rsidR="004735DC" w:rsidRDefault="00DC001E">
      <w:pPr>
        <w:pStyle w:val="Listenabsatz"/>
        <w:numPr>
          <w:ilvl w:val="1"/>
          <w:numId w:val="1"/>
        </w:numPr>
        <w:spacing w:after="0" w:line="240" w:lineRule="auto"/>
        <w:outlineLvl w:val="1"/>
        <w:rPr>
          <w:b/>
          <w:color w:val="244061" w:themeColor="accent1" w:themeShade="80"/>
          <w:sz w:val="24"/>
        </w:rPr>
      </w:pPr>
      <w:r w:rsidRPr="00D2002C">
        <w:rPr>
          <w:b/>
          <w:color w:val="244061" w:themeColor="accent1" w:themeShade="80"/>
          <w:sz w:val="24"/>
        </w:rPr>
        <w:t>Initial situation and problem description</w:t>
      </w:r>
    </w:p>
    <w:p w14:paraId="18BE3976" w14:textId="77777777" w:rsidR="004735DC" w:rsidRPr="00B52EF8" w:rsidRDefault="00DC001E">
      <w:pPr>
        <w:spacing w:after="0" w:line="240" w:lineRule="auto"/>
        <w:jc w:val="both"/>
        <w:rPr>
          <w:highlight w:val="white"/>
          <w:lang w:val="en-GB"/>
        </w:rPr>
      </w:pPr>
      <w:r w:rsidRPr="00B52EF8">
        <w:rPr>
          <w:highlight w:val="white"/>
          <w:lang w:val="en-GB"/>
        </w:rPr>
        <w:t xml:space="preserve">In </w:t>
      </w:r>
      <w:r w:rsidR="00652BE4" w:rsidRPr="00B52EF8">
        <w:rPr>
          <w:highlight w:val="white"/>
          <w:lang w:val="en-GB"/>
        </w:rPr>
        <w:t>the</w:t>
      </w:r>
      <w:r w:rsidRPr="00B52EF8">
        <w:rPr>
          <w:highlight w:val="white"/>
          <w:lang w:val="en-GB"/>
        </w:rPr>
        <w:t xml:space="preserve"> first World </w:t>
      </w:r>
      <w:r w:rsidR="00652BE4" w:rsidRPr="00B52EF8">
        <w:rPr>
          <w:highlight w:val="white"/>
          <w:lang w:val="en-GB"/>
        </w:rPr>
        <w:t xml:space="preserve">Hearing </w:t>
      </w:r>
      <w:r w:rsidRPr="00B52EF8">
        <w:rPr>
          <w:highlight w:val="white"/>
          <w:lang w:val="en-GB"/>
        </w:rPr>
        <w:t xml:space="preserve">Report </w:t>
      </w:r>
      <w:r w:rsidRPr="00B52EF8">
        <w:rPr>
          <w:highlight w:val="white"/>
          <w:lang w:val="en-GB"/>
        </w:rPr>
        <w:t>(2021), the World Health Organisation (WHO) estimates that more than 1.5 billion people (almost 20% of the world's population) currently live with hearing loss; 430 million of these people are hard of hearing. It is estimated that by 2050, almost 2.5 billion people - one in four - will be living with some degree of hearing loss and at least 700 million people will require rehabilitation services. Hearing loss is the third leading cause of the number of years lived with a disability and has a significant imp</w:t>
      </w:r>
      <w:r w:rsidRPr="00B52EF8">
        <w:rPr>
          <w:highlight w:val="white"/>
          <w:lang w:val="en-GB"/>
        </w:rPr>
        <w:t xml:space="preserve">act on an individual's life across the life course. In sub-Saharan Africa, the prevalence of hearing loss is very high. It is estimated that more than 65 million people in the region are affected by hearing impairment (WHO, 2021). </w:t>
      </w:r>
      <w:r w:rsidR="00645299" w:rsidRPr="00B52EF8">
        <w:rPr>
          <w:highlight w:val="white"/>
          <w:lang w:val="en-GB"/>
        </w:rPr>
        <w:t xml:space="preserve">In </w:t>
      </w:r>
      <w:r w:rsidRPr="00B52EF8">
        <w:rPr>
          <w:highlight w:val="white"/>
          <w:lang w:val="en-GB"/>
        </w:rPr>
        <w:t xml:space="preserve">Zambia, </w:t>
      </w:r>
      <w:r w:rsidR="00687C11" w:rsidRPr="00B52EF8">
        <w:rPr>
          <w:highlight w:val="white"/>
          <w:lang w:val="en-GB"/>
        </w:rPr>
        <w:t xml:space="preserve">an estimated </w:t>
      </w:r>
      <w:r w:rsidRPr="00B52EF8">
        <w:rPr>
          <w:highlight w:val="white"/>
          <w:lang w:val="en-GB"/>
        </w:rPr>
        <w:t xml:space="preserve">4-6% of the total population </w:t>
      </w:r>
      <w:r w:rsidR="0099321D" w:rsidRPr="00B52EF8">
        <w:rPr>
          <w:highlight w:val="white"/>
          <w:lang w:val="en-GB"/>
        </w:rPr>
        <w:t>has a hearing impairment</w:t>
      </w:r>
      <w:r w:rsidR="00F41DAA" w:rsidRPr="00B52EF8">
        <w:rPr>
          <w:highlight w:val="white"/>
          <w:lang w:val="en-GB"/>
        </w:rPr>
        <w:t xml:space="preserve">. </w:t>
      </w:r>
      <w:r w:rsidR="00290D8C" w:rsidRPr="00B52EF8">
        <w:rPr>
          <w:highlight w:val="white"/>
          <w:lang w:val="en-GB"/>
        </w:rPr>
        <w:t xml:space="preserve">However, </w:t>
      </w:r>
      <w:r w:rsidR="005359CE" w:rsidRPr="00B52EF8">
        <w:rPr>
          <w:highlight w:val="white"/>
          <w:lang w:val="en-GB"/>
        </w:rPr>
        <w:t xml:space="preserve">specialised </w:t>
      </w:r>
      <w:r w:rsidR="005D3C1C" w:rsidRPr="00B52EF8">
        <w:rPr>
          <w:highlight w:val="white"/>
          <w:lang w:val="en-GB"/>
        </w:rPr>
        <w:t xml:space="preserve">ENT health services </w:t>
      </w:r>
      <w:r w:rsidR="0000385F" w:rsidRPr="00B52EF8">
        <w:rPr>
          <w:highlight w:val="white"/>
          <w:lang w:val="en-GB"/>
        </w:rPr>
        <w:t xml:space="preserve">were </w:t>
      </w:r>
      <w:r w:rsidR="00290D8C" w:rsidRPr="00B52EF8">
        <w:rPr>
          <w:highlight w:val="white"/>
          <w:lang w:val="en-GB"/>
        </w:rPr>
        <w:t xml:space="preserve">not </w:t>
      </w:r>
      <w:r w:rsidR="00660628" w:rsidRPr="00B52EF8">
        <w:rPr>
          <w:highlight w:val="white"/>
          <w:lang w:val="en-GB"/>
        </w:rPr>
        <w:t xml:space="preserve">available in </w:t>
      </w:r>
      <w:r w:rsidR="0000385F" w:rsidRPr="00B52EF8">
        <w:rPr>
          <w:highlight w:val="white"/>
          <w:lang w:val="en-GB"/>
        </w:rPr>
        <w:t xml:space="preserve">Zambia </w:t>
      </w:r>
      <w:r w:rsidR="00290D8C" w:rsidRPr="00B52EF8">
        <w:rPr>
          <w:highlight w:val="white"/>
          <w:lang w:val="en-GB"/>
        </w:rPr>
        <w:t xml:space="preserve">in almost all </w:t>
      </w:r>
      <w:r w:rsidR="006730DF" w:rsidRPr="00B52EF8">
        <w:rPr>
          <w:highlight w:val="white"/>
          <w:lang w:val="en-GB"/>
        </w:rPr>
        <w:t xml:space="preserve">10 </w:t>
      </w:r>
      <w:r w:rsidR="00BA298C" w:rsidRPr="00B52EF8">
        <w:rPr>
          <w:highlight w:val="white"/>
          <w:lang w:val="en-GB"/>
        </w:rPr>
        <w:t xml:space="preserve">provinces </w:t>
      </w:r>
      <w:r w:rsidR="00290D8C" w:rsidRPr="00B52EF8">
        <w:rPr>
          <w:highlight w:val="white"/>
          <w:lang w:val="en-GB"/>
        </w:rPr>
        <w:t xml:space="preserve">of the country </w:t>
      </w:r>
      <w:r w:rsidR="00E72352" w:rsidRPr="00B52EF8">
        <w:rPr>
          <w:highlight w:val="white"/>
          <w:lang w:val="en-GB"/>
        </w:rPr>
        <w:t xml:space="preserve">until the early 2000s </w:t>
      </w:r>
      <w:r w:rsidR="005D3C1C" w:rsidRPr="00B52EF8">
        <w:rPr>
          <w:highlight w:val="white"/>
          <w:lang w:val="en-GB"/>
        </w:rPr>
        <w:t>to ensure treatment</w:t>
      </w:r>
      <w:r w:rsidR="00290D8C" w:rsidRPr="00B52EF8">
        <w:rPr>
          <w:highlight w:val="white"/>
          <w:lang w:val="en-GB"/>
        </w:rPr>
        <w:t xml:space="preserve">. There </w:t>
      </w:r>
      <w:r w:rsidR="000F6310" w:rsidRPr="00B52EF8">
        <w:rPr>
          <w:highlight w:val="white"/>
          <w:lang w:val="en-GB"/>
        </w:rPr>
        <w:t xml:space="preserve">are also major differences in </w:t>
      </w:r>
      <w:r w:rsidR="006730DF" w:rsidRPr="00B52EF8">
        <w:rPr>
          <w:highlight w:val="white"/>
          <w:lang w:val="en-GB"/>
        </w:rPr>
        <w:t xml:space="preserve">healthcare provision </w:t>
      </w:r>
      <w:r w:rsidR="000F6310" w:rsidRPr="00B52EF8">
        <w:rPr>
          <w:highlight w:val="white"/>
          <w:lang w:val="en-GB"/>
        </w:rPr>
        <w:t xml:space="preserve">between rural and </w:t>
      </w:r>
      <w:r w:rsidR="006730DF" w:rsidRPr="00B52EF8">
        <w:rPr>
          <w:highlight w:val="white"/>
          <w:lang w:val="en-GB"/>
        </w:rPr>
        <w:t xml:space="preserve">urban </w:t>
      </w:r>
      <w:r w:rsidR="000F6310" w:rsidRPr="00B52EF8">
        <w:rPr>
          <w:highlight w:val="white"/>
          <w:lang w:val="en-GB"/>
        </w:rPr>
        <w:t xml:space="preserve">areas. The two provinces of Lusaka and Copperbelt are categorised as predominantly urban provinces, while the remaining eight </w:t>
      </w:r>
      <w:proofErr w:type="gramStart"/>
      <w:r w:rsidR="000F6310" w:rsidRPr="00B52EF8">
        <w:rPr>
          <w:highlight w:val="white"/>
          <w:lang w:val="en-GB"/>
        </w:rPr>
        <w:t>are considered to be</w:t>
      </w:r>
      <w:proofErr w:type="gramEnd"/>
      <w:r w:rsidR="000F6310" w:rsidRPr="00B52EF8">
        <w:rPr>
          <w:highlight w:val="white"/>
          <w:lang w:val="en-GB"/>
        </w:rPr>
        <w:t xml:space="preserve"> predominantly rural provinces. People in rural areas </w:t>
      </w:r>
      <w:proofErr w:type="gramStart"/>
      <w:r w:rsidR="000F6310" w:rsidRPr="00B52EF8">
        <w:rPr>
          <w:highlight w:val="white"/>
          <w:lang w:val="en-GB"/>
        </w:rPr>
        <w:t>have to</w:t>
      </w:r>
      <w:proofErr w:type="gramEnd"/>
      <w:r w:rsidR="000F6310" w:rsidRPr="00B52EF8">
        <w:rPr>
          <w:highlight w:val="white"/>
          <w:lang w:val="en-GB"/>
        </w:rPr>
        <w:t xml:space="preserve"> travel long distances to </w:t>
      </w:r>
      <w:r w:rsidR="00206304" w:rsidRPr="00B52EF8">
        <w:rPr>
          <w:highlight w:val="white"/>
          <w:lang w:val="en-GB"/>
        </w:rPr>
        <w:t>access health services</w:t>
      </w:r>
      <w:r w:rsidR="000F6310" w:rsidRPr="00B52EF8">
        <w:rPr>
          <w:highlight w:val="white"/>
          <w:lang w:val="en-GB"/>
        </w:rPr>
        <w:t xml:space="preserve">. The same applies to the distribution of health workers, who are mainly found in urban areas. </w:t>
      </w:r>
    </w:p>
    <w:p w14:paraId="54AF12FF" w14:textId="77777777" w:rsidR="004735DC" w:rsidRPr="00B52EF8" w:rsidRDefault="00DC001E">
      <w:pPr>
        <w:pBdr>
          <w:top w:val="nil"/>
          <w:left w:val="nil"/>
          <w:bottom w:val="nil"/>
          <w:right w:val="nil"/>
          <w:between w:val="nil"/>
        </w:pBdr>
        <w:spacing w:after="0" w:line="240" w:lineRule="auto"/>
        <w:jc w:val="both"/>
        <w:rPr>
          <w:highlight w:val="white"/>
          <w:lang w:val="en-GB"/>
        </w:rPr>
      </w:pPr>
      <w:r w:rsidRPr="00B52EF8">
        <w:rPr>
          <w:highlight w:val="white"/>
          <w:lang w:val="en-GB"/>
        </w:rPr>
        <w:t xml:space="preserve">Together </w:t>
      </w:r>
      <w:r w:rsidR="007762FF" w:rsidRPr="00B52EF8">
        <w:rPr>
          <w:highlight w:val="white"/>
          <w:lang w:val="en-GB"/>
        </w:rPr>
        <w:t xml:space="preserve">with CBM, BCH is working on a long-term strategy </w:t>
      </w:r>
      <w:r w:rsidR="00155DDC" w:rsidRPr="00B52EF8">
        <w:rPr>
          <w:highlight w:val="white"/>
          <w:lang w:val="en-GB"/>
        </w:rPr>
        <w:t xml:space="preserve">to </w:t>
      </w:r>
      <w:r w:rsidR="00376048" w:rsidRPr="00B52EF8">
        <w:rPr>
          <w:highlight w:val="white"/>
          <w:lang w:val="en-GB"/>
        </w:rPr>
        <w:t xml:space="preserve">support </w:t>
      </w:r>
      <w:r w:rsidR="00E72352" w:rsidRPr="00B52EF8">
        <w:rPr>
          <w:highlight w:val="white"/>
          <w:lang w:val="en-GB"/>
        </w:rPr>
        <w:t>the Ministry of Health in the sustainable introduction of ear and hearing health services</w:t>
      </w:r>
      <w:r w:rsidR="00305068" w:rsidRPr="00B52EF8">
        <w:rPr>
          <w:highlight w:val="white"/>
          <w:lang w:val="en-GB"/>
        </w:rPr>
        <w:t>:</w:t>
      </w:r>
    </w:p>
    <w:p w14:paraId="5B78A424" w14:textId="77777777" w:rsidR="004735DC" w:rsidRPr="00B52EF8" w:rsidRDefault="00DC001E">
      <w:pPr>
        <w:pBdr>
          <w:top w:val="nil"/>
          <w:left w:val="nil"/>
          <w:bottom w:val="nil"/>
          <w:right w:val="nil"/>
          <w:between w:val="nil"/>
        </w:pBdr>
        <w:spacing w:after="0" w:line="240" w:lineRule="auto"/>
        <w:jc w:val="both"/>
        <w:rPr>
          <w:lang w:val="en-GB"/>
        </w:rPr>
      </w:pPr>
      <w:r w:rsidRPr="00B52EF8">
        <w:rPr>
          <w:highlight w:val="white"/>
          <w:lang w:val="en-GB"/>
        </w:rPr>
        <w:t xml:space="preserve">A first step </w:t>
      </w:r>
      <w:r w:rsidR="00376048" w:rsidRPr="00B52EF8">
        <w:rPr>
          <w:lang w:val="en-GB"/>
        </w:rPr>
        <w:t xml:space="preserve">was the project (BMZ No. 2009.1578.5) which </w:t>
      </w:r>
      <w:r w:rsidR="006A1D9E" w:rsidRPr="00B52EF8">
        <w:rPr>
          <w:lang w:val="en-GB"/>
        </w:rPr>
        <w:t xml:space="preserve">enabled </w:t>
      </w:r>
      <w:r w:rsidR="00376048" w:rsidRPr="00B52EF8">
        <w:rPr>
          <w:lang w:val="en-GB"/>
        </w:rPr>
        <w:t xml:space="preserve">the establishment of </w:t>
      </w:r>
      <w:r w:rsidR="009C135E" w:rsidRPr="00B52EF8">
        <w:rPr>
          <w:lang w:val="en-GB"/>
        </w:rPr>
        <w:t xml:space="preserve">tertiary </w:t>
      </w:r>
      <w:r w:rsidR="00376048" w:rsidRPr="00B52EF8">
        <w:rPr>
          <w:lang w:val="en-GB"/>
        </w:rPr>
        <w:t xml:space="preserve">ear and hearing health services at BCH in Lusaka. Under the leadership of ENT specialist Dr Uta </w:t>
      </w:r>
      <w:proofErr w:type="spellStart"/>
      <w:r w:rsidR="00376048" w:rsidRPr="00B52EF8">
        <w:rPr>
          <w:lang w:val="en-GB"/>
        </w:rPr>
        <w:t>Fröschel</w:t>
      </w:r>
      <w:proofErr w:type="spellEnd"/>
      <w:r w:rsidR="00376048" w:rsidRPr="00B52EF8">
        <w:rPr>
          <w:lang w:val="en-GB"/>
        </w:rPr>
        <w:t xml:space="preserve">, permanent ear health services were set up at BCH and are now being run by local staff. </w:t>
      </w:r>
    </w:p>
    <w:p w14:paraId="3E3DDB4F" w14:textId="77777777" w:rsidR="004735DC" w:rsidRPr="00B52EF8" w:rsidRDefault="001416DA">
      <w:pPr>
        <w:pBdr>
          <w:top w:val="nil"/>
          <w:left w:val="nil"/>
          <w:bottom w:val="nil"/>
          <w:right w:val="nil"/>
          <w:between w:val="nil"/>
        </w:pBdr>
        <w:spacing w:after="0" w:line="240" w:lineRule="auto"/>
        <w:jc w:val="both"/>
        <w:rPr>
          <w:highlight w:val="white"/>
          <w:lang w:val="en-GB"/>
        </w:rPr>
      </w:pPr>
      <w:r w:rsidRPr="00B52EF8">
        <w:rPr>
          <w:highlight w:val="white"/>
          <w:lang w:val="en-GB"/>
        </w:rPr>
        <w:t xml:space="preserve">The Government of the Republic of Zambia </w:t>
      </w:r>
      <w:r w:rsidR="00393CA2" w:rsidRPr="00B52EF8">
        <w:rPr>
          <w:highlight w:val="white"/>
          <w:lang w:val="en-GB"/>
        </w:rPr>
        <w:t xml:space="preserve">also recognised the need to develop </w:t>
      </w:r>
      <w:r w:rsidR="002076E8" w:rsidRPr="00B52EF8">
        <w:rPr>
          <w:highlight w:val="white"/>
          <w:lang w:val="en-GB"/>
        </w:rPr>
        <w:t xml:space="preserve">ear </w:t>
      </w:r>
      <w:r w:rsidR="00393CA2" w:rsidRPr="00B52EF8">
        <w:rPr>
          <w:highlight w:val="white"/>
          <w:lang w:val="en-GB"/>
        </w:rPr>
        <w:t xml:space="preserve">and hearing health services in Zambia. </w:t>
      </w:r>
      <w:r w:rsidR="003F077B" w:rsidRPr="00B52EF8">
        <w:rPr>
          <w:lang w:val="en-GB"/>
        </w:rPr>
        <w:t xml:space="preserve">In 2014, at the National ENT Conference, the National Ear, Nose and Throat Committee was established, comprising government representatives, various non-governmental organisations (including BCH and CBM), the national organisation of persons with disabilities and the WHO. The committee supported the development of the first National Ear, Nose and Throat Health Strategic Plan (NENTHSP), which was adopted by the Ministry of Health in October 2017 and presented at a nationwide stakeholder workshop supported by CBM in Lusaka in February 2018. </w:t>
      </w:r>
      <w:r w:rsidR="00B95E0C" w:rsidRPr="00B52EF8">
        <w:rPr>
          <w:lang w:val="en-GB"/>
        </w:rPr>
        <w:t xml:space="preserve">The plan provided </w:t>
      </w:r>
      <w:r w:rsidRPr="00B52EF8">
        <w:rPr>
          <w:highlight w:val="white"/>
          <w:lang w:val="en-GB"/>
        </w:rPr>
        <w:t xml:space="preserve">a strategic direction for </w:t>
      </w:r>
      <w:r w:rsidR="00B95E0C" w:rsidRPr="00B52EF8">
        <w:rPr>
          <w:highlight w:val="white"/>
          <w:lang w:val="en-GB"/>
        </w:rPr>
        <w:t xml:space="preserve">the development of </w:t>
      </w:r>
      <w:r w:rsidRPr="00B52EF8">
        <w:rPr>
          <w:highlight w:val="white"/>
          <w:lang w:val="en-GB"/>
        </w:rPr>
        <w:t xml:space="preserve">ENT </w:t>
      </w:r>
      <w:r w:rsidR="00B95E0C" w:rsidRPr="00B52EF8">
        <w:rPr>
          <w:highlight w:val="white"/>
          <w:lang w:val="en-GB"/>
        </w:rPr>
        <w:t xml:space="preserve">services </w:t>
      </w:r>
      <w:r w:rsidRPr="00B52EF8">
        <w:rPr>
          <w:highlight w:val="white"/>
          <w:lang w:val="en-GB"/>
        </w:rPr>
        <w:t xml:space="preserve">and provided baseline information on the state of health infrastructure, human resource capacity, </w:t>
      </w:r>
      <w:r w:rsidR="00360539" w:rsidRPr="00B52EF8">
        <w:rPr>
          <w:highlight w:val="white"/>
          <w:lang w:val="en-GB"/>
        </w:rPr>
        <w:t xml:space="preserve">ear </w:t>
      </w:r>
      <w:r w:rsidR="00CD6F6D" w:rsidRPr="00B52EF8">
        <w:rPr>
          <w:highlight w:val="white"/>
          <w:lang w:val="en-GB"/>
        </w:rPr>
        <w:t xml:space="preserve">and hearing health </w:t>
      </w:r>
      <w:r w:rsidRPr="00B52EF8">
        <w:rPr>
          <w:highlight w:val="white"/>
          <w:lang w:val="en-GB"/>
        </w:rPr>
        <w:t xml:space="preserve">promotion initiatives and </w:t>
      </w:r>
      <w:r w:rsidR="00CD6F6D" w:rsidRPr="00B52EF8">
        <w:rPr>
          <w:highlight w:val="white"/>
          <w:lang w:val="en-GB"/>
        </w:rPr>
        <w:t xml:space="preserve">exposed </w:t>
      </w:r>
      <w:r w:rsidRPr="00B52EF8">
        <w:rPr>
          <w:highlight w:val="white"/>
          <w:lang w:val="en-GB"/>
        </w:rPr>
        <w:t xml:space="preserve">the lack of reliable data </w:t>
      </w:r>
      <w:r w:rsidR="004B3CAE" w:rsidRPr="00B52EF8">
        <w:rPr>
          <w:highlight w:val="white"/>
          <w:lang w:val="en-GB"/>
        </w:rPr>
        <w:t xml:space="preserve">in the </w:t>
      </w:r>
      <w:r w:rsidR="00B715D5" w:rsidRPr="00B52EF8">
        <w:rPr>
          <w:highlight w:val="white"/>
          <w:lang w:val="en-GB"/>
        </w:rPr>
        <w:t xml:space="preserve">ear </w:t>
      </w:r>
      <w:r w:rsidR="004B3CAE" w:rsidRPr="00B52EF8">
        <w:rPr>
          <w:highlight w:val="white"/>
          <w:lang w:val="en-GB"/>
        </w:rPr>
        <w:t>and hearing health sector</w:t>
      </w:r>
      <w:r w:rsidR="00BB5F8A" w:rsidRPr="00B52EF8">
        <w:rPr>
          <w:highlight w:val="white"/>
          <w:lang w:val="en-GB"/>
        </w:rPr>
        <w:t xml:space="preserve">. </w:t>
      </w:r>
    </w:p>
    <w:p w14:paraId="6613448E" w14:textId="77777777" w:rsidR="004735DC" w:rsidRPr="00B52EF8" w:rsidRDefault="00DC001E">
      <w:pPr>
        <w:spacing w:after="0" w:line="240" w:lineRule="auto"/>
        <w:jc w:val="both"/>
        <w:rPr>
          <w:highlight w:val="white"/>
          <w:lang w:val="en-GB"/>
        </w:rPr>
      </w:pPr>
      <w:r w:rsidRPr="00B52EF8">
        <w:rPr>
          <w:highlight w:val="white"/>
          <w:lang w:val="en-GB"/>
        </w:rPr>
        <w:t xml:space="preserve">At the beginning of the </w:t>
      </w:r>
      <w:r w:rsidR="000F3D00" w:rsidRPr="00B52EF8">
        <w:rPr>
          <w:highlight w:val="white"/>
          <w:lang w:val="en-GB"/>
        </w:rPr>
        <w:t>strategic</w:t>
      </w:r>
      <w:r w:rsidRPr="00B52EF8">
        <w:rPr>
          <w:highlight w:val="white"/>
          <w:lang w:val="en-GB"/>
        </w:rPr>
        <w:t xml:space="preserve"> plan, </w:t>
      </w:r>
      <w:r w:rsidR="001A6C5D" w:rsidRPr="00B52EF8">
        <w:rPr>
          <w:highlight w:val="white"/>
          <w:lang w:val="en-GB"/>
        </w:rPr>
        <w:t xml:space="preserve">ear </w:t>
      </w:r>
      <w:r w:rsidR="000F3D00" w:rsidRPr="00B52EF8">
        <w:rPr>
          <w:highlight w:val="white"/>
          <w:lang w:val="en-GB"/>
        </w:rPr>
        <w:t xml:space="preserve">and hearing healthcare </w:t>
      </w:r>
      <w:r w:rsidR="00FA6A81" w:rsidRPr="00B52EF8">
        <w:rPr>
          <w:highlight w:val="white"/>
          <w:lang w:val="en-GB"/>
        </w:rPr>
        <w:t xml:space="preserve">was </w:t>
      </w:r>
      <w:r w:rsidR="00E52066" w:rsidRPr="00B52EF8">
        <w:rPr>
          <w:highlight w:val="white"/>
          <w:lang w:val="en-GB"/>
        </w:rPr>
        <w:t xml:space="preserve">offered in the </w:t>
      </w:r>
      <w:r w:rsidR="00FA6A81" w:rsidRPr="00B52EF8">
        <w:rPr>
          <w:highlight w:val="white"/>
          <w:lang w:val="en-GB"/>
        </w:rPr>
        <w:t xml:space="preserve">following healthcare facilities </w:t>
      </w:r>
      <w:r w:rsidR="00633EA7" w:rsidRPr="00B52EF8">
        <w:rPr>
          <w:highlight w:val="white"/>
          <w:lang w:val="en-GB"/>
        </w:rPr>
        <w:t xml:space="preserve">with varying </w:t>
      </w:r>
      <w:r w:rsidR="00E52066" w:rsidRPr="00B52EF8">
        <w:rPr>
          <w:highlight w:val="white"/>
          <w:lang w:val="en-GB"/>
        </w:rPr>
        <w:t>degrees of specialisation</w:t>
      </w:r>
      <w:r w:rsidR="000F3D00" w:rsidRPr="00B52EF8">
        <w:rPr>
          <w:highlight w:val="white"/>
          <w:lang w:val="en-GB"/>
        </w:rPr>
        <w:t>:</w:t>
      </w:r>
    </w:p>
    <w:p w14:paraId="0C39FA25" w14:textId="77777777" w:rsidR="004735DC" w:rsidRDefault="00DC001E">
      <w:pPr>
        <w:pStyle w:val="Listenabsatz"/>
        <w:numPr>
          <w:ilvl w:val="0"/>
          <w:numId w:val="4"/>
        </w:numPr>
        <w:spacing w:after="0" w:line="240" w:lineRule="auto"/>
        <w:jc w:val="both"/>
        <w:rPr>
          <w:lang w:val="en-GB"/>
        </w:rPr>
      </w:pPr>
      <w:r w:rsidRPr="00DF63EC">
        <w:rPr>
          <w:b/>
          <w:bCs/>
          <w:color w:val="000000" w:themeColor="text1"/>
          <w:lang w:val="en-GB"/>
        </w:rPr>
        <w:t xml:space="preserve">Lusaka Province </w:t>
      </w:r>
      <w:r w:rsidRPr="00C763D0">
        <w:rPr>
          <w:color w:val="000000" w:themeColor="text1"/>
          <w:lang w:val="en-GB"/>
        </w:rPr>
        <w:t xml:space="preserve">- </w:t>
      </w:r>
      <w:r w:rsidRPr="00FE6812">
        <w:rPr>
          <w:i/>
          <w:iCs/>
          <w:color w:val="000000" w:themeColor="text1"/>
          <w:lang w:val="en-GB"/>
        </w:rPr>
        <w:t xml:space="preserve">University </w:t>
      </w:r>
      <w:r w:rsidRPr="00FE6812">
        <w:rPr>
          <w:i/>
          <w:iCs/>
          <w:lang w:val="en-GB"/>
        </w:rPr>
        <w:t xml:space="preserve">Teaching Hospital </w:t>
      </w:r>
      <w:r w:rsidRPr="00C763D0">
        <w:rPr>
          <w:lang w:val="en-GB"/>
        </w:rPr>
        <w:t xml:space="preserve">(UTH), </w:t>
      </w:r>
      <w:r w:rsidRPr="00FE6812">
        <w:rPr>
          <w:i/>
          <w:iCs/>
          <w:lang w:val="en-GB"/>
        </w:rPr>
        <w:t xml:space="preserve">Levy Mwanawasa General Hospital </w:t>
      </w:r>
      <w:r w:rsidRPr="00C763D0">
        <w:rPr>
          <w:lang w:val="en-GB"/>
        </w:rPr>
        <w:t xml:space="preserve">(LMGH) and </w:t>
      </w:r>
      <w:r w:rsidRPr="00FE6812">
        <w:rPr>
          <w:i/>
          <w:iCs/>
          <w:lang w:val="en-GB"/>
        </w:rPr>
        <w:t xml:space="preserve">Beit CURE Hospital </w:t>
      </w:r>
      <w:r w:rsidRPr="00C763D0">
        <w:rPr>
          <w:lang w:val="en-GB"/>
        </w:rPr>
        <w:t>(BCH).</w:t>
      </w:r>
    </w:p>
    <w:p w14:paraId="273E08E7" w14:textId="77777777" w:rsidR="004735DC" w:rsidRPr="00B52EF8" w:rsidRDefault="00DC001E">
      <w:pPr>
        <w:pStyle w:val="Listenabsatz"/>
        <w:numPr>
          <w:ilvl w:val="0"/>
          <w:numId w:val="4"/>
        </w:numPr>
        <w:spacing w:after="0" w:line="240" w:lineRule="auto"/>
        <w:jc w:val="both"/>
        <w:rPr>
          <w:lang w:val="en-GB"/>
        </w:rPr>
      </w:pPr>
      <w:r w:rsidRPr="00B52EF8">
        <w:rPr>
          <w:b/>
          <w:bCs/>
          <w:color w:val="000000" w:themeColor="text1"/>
          <w:lang w:val="en-GB"/>
        </w:rPr>
        <w:lastRenderedPageBreak/>
        <w:t xml:space="preserve">Copperbelt Province </w:t>
      </w:r>
      <w:r w:rsidRPr="00B52EF8">
        <w:rPr>
          <w:color w:val="000000" w:themeColor="text1"/>
          <w:lang w:val="en-GB"/>
        </w:rPr>
        <w:t xml:space="preserve">- Ndola </w:t>
      </w:r>
      <w:r w:rsidRPr="00B52EF8">
        <w:rPr>
          <w:lang w:val="en-GB"/>
        </w:rPr>
        <w:t xml:space="preserve">Central Hospital, including audiology infrastructure, Arthur Davison Children's Hospital and Kitwe Central Hospital </w:t>
      </w:r>
    </w:p>
    <w:p w14:paraId="11E846E2" w14:textId="77777777" w:rsidR="004735DC" w:rsidRDefault="00DC001E">
      <w:pPr>
        <w:pStyle w:val="Listenabsatz"/>
        <w:numPr>
          <w:ilvl w:val="0"/>
          <w:numId w:val="4"/>
        </w:numPr>
        <w:spacing w:after="0" w:line="240" w:lineRule="auto"/>
        <w:jc w:val="both"/>
        <w:rPr>
          <w:i/>
          <w:iCs/>
        </w:rPr>
      </w:pPr>
      <w:r w:rsidRPr="00DF63EC">
        <w:rPr>
          <w:b/>
          <w:bCs/>
          <w:color w:val="000000" w:themeColor="text1"/>
        </w:rPr>
        <w:t xml:space="preserve">Western Province </w:t>
      </w:r>
      <w:r w:rsidRPr="61425B18">
        <w:rPr>
          <w:color w:val="000000" w:themeColor="text1"/>
        </w:rPr>
        <w:t xml:space="preserve">- </w:t>
      </w:r>
      <w:proofErr w:type="spellStart"/>
      <w:r w:rsidRPr="00FE6812">
        <w:rPr>
          <w:i/>
          <w:iCs/>
          <w:color w:val="000000" w:themeColor="text1"/>
        </w:rPr>
        <w:t>Lewanika</w:t>
      </w:r>
      <w:proofErr w:type="spellEnd"/>
      <w:r w:rsidRPr="00FE6812">
        <w:rPr>
          <w:i/>
          <w:iCs/>
          <w:color w:val="000000" w:themeColor="text1"/>
        </w:rPr>
        <w:t xml:space="preserve"> </w:t>
      </w:r>
      <w:r w:rsidRPr="00FE6812">
        <w:rPr>
          <w:i/>
          <w:iCs/>
        </w:rPr>
        <w:t xml:space="preserve">General Hospital </w:t>
      </w:r>
    </w:p>
    <w:p w14:paraId="16F41216" w14:textId="77777777" w:rsidR="004735DC" w:rsidRPr="00B52EF8" w:rsidRDefault="00DC001E">
      <w:pPr>
        <w:spacing w:after="0" w:line="240" w:lineRule="auto"/>
        <w:jc w:val="both"/>
        <w:rPr>
          <w:lang w:val="en-GB"/>
        </w:rPr>
      </w:pPr>
      <w:r w:rsidRPr="00B52EF8">
        <w:rPr>
          <w:lang w:val="en-GB"/>
        </w:rPr>
        <w:t xml:space="preserve">In the other provinces of the country - Central, Eastern, </w:t>
      </w:r>
      <w:proofErr w:type="spellStart"/>
      <w:r w:rsidRPr="00B52EF8">
        <w:rPr>
          <w:lang w:val="en-GB"/>
        </w:rPr>
        <w:t>Luapula</w:t>
      </w:r>
      <w:proofErr w:type="spellEnd"/>
      <w:r w:rsidRPr="00B52EF8">
        <w:rPr>
          <w:lang w:val="en-GB"/>
        </w:rPr>
        <w:t xml:space="preserve">, </w:t>
      </w:r>
      <w:proofErr w:type="spellStart"/>
      <w:r w:rsidRPr="00B52EF8">
        <w:rPr>
          <w:lang w:val="en-GB"/>
        </w:rPr>
        <w:t>Muchinga</w:t>
      </w:r>
      <w:proofErr w:type="spellEnd"/>
      <w:r w:rsidRPr="00B52EF8">
        <w:rPr>
          <w:lang w:val="en-GB"/>
        </w:rPr>
        <w:t xml:space="preserve">, Northern, Southern and North-Western Provinces - there was </w:t>
      </w:r>
      <w:r w:rsidR="009C7629" w:rsidRPr="00B52EF8">
        <w:rPr>
          <w:lang w:val="en-GB"/>
        </w:rPr>
        <w:t xml:space="preserve">no </w:t>
      </w:r>
      <w:r w:rsidRPr="00B52EF8">
        <w:rPr>
          <w:lang w:val="en-GB"/>
        </w:rPr>
        <w:t xml:space="preserve">ENT infrastructure at </w:t>
      </w:r>
      <w:r w:rsidR="009C7629" w:rsidRPr="00B52EF8">
        <w:rPr>
          <w:lang w:val="en-GB"/>
        </w:rPr>
        <w:t xml:space="preserve">all. </w:t>
      </w:r>
    </w:p>
    <w:p w14:paraId="2C66A27F" w14:textId="77777777" w:rsidR="004735DC" w:rsidRPr="00B52EF8" w:rsidRDefault="00DC001E">
      <w:pPr>
        <w:spacing w:after="0" w:line="240" w:lineRule="auto"/>
        <w:jc w:val="both"/>
        <w:rPr>
          <w:lang w:val="en-GB"/>
        </w:rPr>
      </w:pPr>
      <w:r w:rsidRPr="00B52EF8">
        <w:rPr>
          <w:highlight w:val="white"/>
          <w:lang w:val="en-GB"/>
        </w:rPr>
        <w:t xml:space="preserve">Based on the </w:t>
      </w:r>
      <w:r w:rsidRPr="00B52EF8">
        <w:rPr>
          <w:highlight w:val="white"/>
          <w:lang w:val="en-GB"/>
        </w:rPr>
        <w:t xml:space="preserve">strategic plan for ear, nose and throat health, </w:t>
      </w:r>
      <w:r w:rsidRPr="00B52EF8">
        <w:rPr>
          <w:highlight w:val="white"/>
          <w:lang w:val="en-GB"/>
        </w:rPr>
        <w:t xml:space="preserve">CBM and Beit Cure were able to </w:t>
      </w:r>
      <w:r w:rsidR="0076042D" w:rsidRPr="00B52EF8">
        <w:rPr>
          <w:lang w:val="en-GB"/>
        </w:rPr>
        <w:t xml:space="preserve">contribute </w:t>
      </w:r>
      <w:r w:rsidR="0093127B" w:rsidRPr="00B52EF8">
        <w:rPr>
          <w:lang w:val="en-GB"/>
        </w:rPr>
        <w:t xml:space="preserve">to improving ear and hearing health care </w:t>
      </w:r>
      <w:r w:rsidR="00841595" w:rsidRPr="00B52EF8">
        <w:rPr>
          <w:lang w:val="en-GB"/>
        </w:rPr>
        <w:t>in Lusaka</w:t>
      </w:r>
      <w:r w:rsidR="002D35D5" w:rsidRPr="00B52EF8">
        <w:rPr>
          <w:lang w:val="en-GB"/>
        </w:rPr>
        <w:t xml:space="preserve">, </w:t>
      </w:r>
      <w:r w:rsidR="006412D9" w:rsidRPr="00B52EF8">
        <w:rPr>
          <w:lang w:val="en-GB"/>
        </w:rPr>
        <w:t xml:space="preserve">Central Province </w:t>
      </w:r>
      <w:r w:rsidR="00742CAC" w:rsidRPr="00B52EF8">
        <w:rPr>
          <w:color w:val="000000" w:themeColor="text1"/>
          <w:lang w:val="en-GB"/>
        </w:rPr>
        <w:t xml:space="preserve">(three districts) </w:t>
      </w:r>
      <w:r w:rsidR="00841595" w:rsidRPr="00B52EF8">
        <w:rPr>
          <w:lang w:val="en-GB"/>
        </w:rPr>
        <w:t xml:space="preserve">and Southern Province </w:t>
      </w:r>
      <w:r w:rsidR="00742CAC" w:rsidRPr="00B52EF8">
        <w:rPr>
          <w:color w:val="000000" w:themeColor="text1"/>
          <w:lang w:val="en-GB"/>
        </w:rPr>
        <w:t xml:space="preserve">(four districts) </w:t>
      </w:r>
      <w:r w:rsidR="0076042D" w:rsidRPr="00B52EF8">
        <w:rPr>
          <w:lang w:val="en-GB"/>
        </w:rPr>
        <w:t>with financial support from BMZ and the Scottish Government</w:t>
      </w:r>
      <w:r w:rsidR="00841595" w:rsidRPr="00B52EF8">
        <w:rPr>
          <w:lang w:val="en-GB"/>
        </w:rPr>
        <w:t xml:space="preserve">. </w:t>
      </w:r>
      <w:r w:rsidR="003A0B49" w:rsidRPr="00B52EF8">
        <w:rPr>
          <w:lang w:val="en-GB"/>
        </w:rPr>
        <w:t xml:space="preserve">In 2016, the </w:t>
      </w:r>
      <w:r w:rsidR="006412D9" w:rsidRPr="00B52EF8">
        <w:rPr>
          <w:lang w:val="en-GB"/>
        </w:rPr>
        <w:t xml:space="preserve">first </w:t>
      </w:r>
      <w:r w:rsidR="003A0B49" w:rsidRPr="00B52EF8">
        <w:rPr>
          <w:lang w:val="en-GB"/>
        </w:rPr>
        <w:t>two Zambian ENT surgeons graduated from the University of Nairobi and are now spearheading the further development of ear and hearing health in the country</w:t>
      </w:r>
      <w:r w:rsidR="006412D9" w:rsidRPr="00B52EF8">
        <w:rPr>
          <w:lang w:val="en-GB"/>
        </w:rPr>
        <w:t>.</w:t>
      </w:r>
      <w:r w:rsidR="003A0B49" w:rsidRPr="00B52EF8">
        <w:rPr>
          <w:lang w:val="en-GB"/>
        </w:rPr>
        <w:t xml:space="preserve"> Between 2021 and 2022</w:t>
      </w:r>
      <w:r w:rsidR="00110326" w:rsidRPr="00B52EF8">
        <w:rPr>
          <w:lang w:val="en-GB"/>
        </w:rPr>
        <w:t xml:space="preserve">, </w:t>
      </w:r>
      <w:r w:rsidR="003A0B49" w:rsidRPr="00B52EF8">
        <w:rPr>
          <w:lang w:val="en-GB"/>
        </w:rPr>
        <w:t xml:space="preserve">three more specialists graduated, bringing the total number of Zambian ENT surgeons to five. The training of 212 nurses and 265 </w:t>
      </w:r>
      <w:r w:rsidR="008E14D8" w:rsidRPr="00B52EF8">
        <w:rPr>
          <w:i/>
          <w:iCs/>
          <w:lang w:val="en-GB"/>
        </w:rPr>
        <w:t xml:space="preserve">community health workers </w:t>
      </w:r>
      <w:r w:rsidR="008E14D8" w:rsidRPr="00B52EF8">
        <w:rPr>
          <w:lang w:val="en-GB"/>
        </w:rPr>
        <w:t xml:space="preserve">laid </w:t>
      </w:r>
      <w:r w:rsidR="003A0B49" w:rsidRPr="00B52EF8">
        <w:rPr>
          <w:lang w:val="en-GB"/>
        </w:rPr>
        <w:t xml:space="preserve">the foundation for the expansion of ear and hearing health care to other regions of the country. In addition, </w:t>
      </w:r>
      <w:r w:rsidR="0055397D" w:rsidRPr="00B52EF8">
        <w:rPr>
          <w:lang w:val="en-GB"/>
        </w:rPr>
        <w:t xml:space="preserve">14 </w:t>
      </w:r>
      <w:r w:rsidR="003A0B49" w:rsidRPr="00B52EF8">
        <w:rPr>
          <w:lang w:val="en-GB"/>
        </w:rPr>
        <w:t xml:space="preserve">nurses/clinical </w:t>
      </w:r>
      <w:r w:rsidR="003A0B49" w:rsidRPr="00B52EF8">
        <w:rPr>
          <w:i/>
          <w:iCs/>
          <w:lang w:val="en-GB"/>
        </w:rPr>
        <w:t xml:space="preserve">officers </w:t>
      </w:r>
      <w:r w:rsidR="003A0B49" w:rsidRPr="00B52EF8">
        <w:rPr>
          <w:lang w:val="en-GB"/>
        </w:rPr>
        <w:t xml:space="preserve">were trained to become the first </w:t>
      </w:r>
      <w:r w:rsidR="002E04C1" w:rsidRPr="00B52EF8">
        <w:rPr>
          <w:lang w:val="en-GB"/>
        </w:rPr>
        <w:t xml:space="preserve">hearing health care professionals, </w:t>
      </w:r>
      <w:r w:rsidR="00487B26" w:rsidRPr="00B52EF8">
        <w:rPr>
          <w:lang w:val="en-GB"/>
        </w:rPr>
        <w:t>who are now working in Lusaka, Central and South</w:t>
      </w:r>
      <w:r w:rsidR="003A0B49" w:rsidRPr="00B52EF8">
        <w:rPr>
          <w:lang w:val="en-GB"/>
        </w:rPr>
        <w:t xml:space="preserve">. 3 health facilities were equipped as referral centres for clinical and surgical ENT interventions and 6 audiology </w:t>
      </w:r>
      <w:proofErr w:type="gramStart"/>
      <w:r w:rsidR="003A0B49" w:rsidRPr="00B52EF8">
        <w:rPr>
          <w:lang w:val="en-GB"/>
        </w:rPr>
        <w:t>centres</w:t>
      </w:r>
      <w:proofErr w:type="gramEnd"/>
      <w:r w:rsidR="003A0B49" w:rsidRPr="00B52EF8">
        <w:rPr>
          <w:lang w:val="en-GB"/>
        </w:rPr>
        <w:t xml:space="preserve"> and the first state-of-the-art temporal bone laboratory were established at UTH. As part of the BMZ co-financed project, the first population-based prevalence survey on </w:t>
      </w:r>
      <w:r w:rsidR="004C118C" w:rsidRPr="00B52EF8">
        <w:rPr>
          <w:lang w:val="en-GB"/>
        </w:rPr>
        <w:t xml:space="preserve">ear </w:t>
      </w:r>
      <w:r w:rsidR="003A0B49" w:rsidRPr="00B52EF8">
        <w:rPr>
          <w:lang w:val="en-GB"/>
        </w:rPr>
        <w:t xml:space="preserve">and hearing health was also conducted in three provinces. </w:t>
      </w:r>
    </w:p>
    <w:p w14:paraId="7874A711" w14:textId="77777777" w:rsidR="004735DC" w:rsidRPr="00B52EF8" w:rsidRDefault="00DC001E">
      <w:pPr>
        <w:spacing w:after="0" w:line="240" w:lineRule="auto"/>
        <w:jc w:val="both"/>
        <w:rPr>
          <w:lang w:val="en-GB"/>
        </w:rPr>
      </w:pPr>
      <w:r w:rsidRPr="00B52EF8">
        <w:rPr>
          <w:lang w:val="en-GB"/>
        </w:rPr>
        <w:t xml:space="preserve">With </w:t>
      </w:r>
      <w:r w:rsidRPr="00B52EF8">
        <w:rPr>
          <w:lang w:val="en-GB"/>
        </w:rPr>
        <w:t xml:space="preserve">these projects, </w:t>
      </w:r>
      <w:r w:rsidRPr="00B52EF8">
        <w:rPr>
          <w:lang w:val="en-GB"/>
        </w:rPr>
        <w:t xml:space="preserve">BCH and CBM demonstrated to the government and other stakeholders </w:t>
      </w:r>
      <w:r w:rsidRPr="00B52EF8">
        <w:rPr>
          <w:lang w:val="en-GB"/>
        </w:rPr>
        <w:t xml:space="preserve">how </w:t>
      </w:r>
      <w:r w:rsidRPr="00B52EF8">
        <w:rPr>
          <w:lang w:val="en-GB"/>
        </w:rPr>
        <w:t xml:space="preserve">integration of primary ear and hearing health </w:t>
      </w:r>
      <w:r w:rsidRPr="00B52EF8">
        <w:rPr>
          <w:lang w:val="en-GB"/>
        </w:rPr>
        <w:t xml:space="preserve">care </w:t>
      </w:r>
      <w:r w:rsidRPr="00B52EF8">
        <w:rPr>
          <w:lang w:val="en-GB"/>
        </w:rPr>
        <w:t xml:space="preserve">into the country's health system </w:t>
      </w:r>
      <w:r w:rsidRPr="00B52EF8">
        <w:rPr>
          <w:lang w:val="en-GB"/>
        </w:rPr>
        <w:t>can work</w:t>
      </w:r>
      <w:r w:rsidRPr="00B52EF8">
        <w:rPr>
          <w:lang w:val="en-GB"/>
        </w:rPr>
        <w:t xml:space="preserve">. In addition, the projects provided a model for scaling up an effective </w:t>
      </w:r>
      <w:r w:rsidR="00891E87" w:rsidRPr="00B52EF8">
        <w:rPr>
          <w:lang w:val="en-GB"/>
        </w:rPr>
        <w:t xml:space="preserve">ear </w:t>
      </w:r>
      <w:r w:rsidRPr="00B52EF8">
        <w:rPr>
          <w:lang w:val="en-GB"/>
        </w:rPr>
        <w:t xml:space="preserve">and hearing health </w:t>
      </w:r>
      <w:r w:rsidRPr="00B52EF8">
        <w:rPr>
          <w:lang w:val="en-GB"/>
        </w:rPr>
        <w:t>referral system utilising existing government structures</w:t>
      </w:r>
      <w:r w:rsidR="00D62619" w:rsidRPr="00B52EF8">
        <w:rPr>
          <w:lang w:val="en-GB"/>
        </w:rPr>
        <w:t xml:space="preserve">. </w:t>
      </w:r>
    </w:p>
    <w:p w14:paraId="2E3A3B93" w14:textId="77777777" w:rsidR="004735DC" w:rsidRPr="00B52EF8" w:rsidRDefault="00DC001E">
      <w:pPr>
        <w:spacing w:after="0" w:line="240" w:lineRule="auto"/>
        <w:jc w:val="both"/>
        <w:rPr>
          <w:color w:val="000000" w:themeColor="text1"/>
          <w:lang w:val="en-GB"/>
        </w:rPr>
      </w:pPr>
      <w:r w:rsidRPr="00B52EF8">
        <w:rPr>
          <w:color w:val="000000" w:themeColor="text1"/>
          <w:lang w:val="en-GB"/>
        </w:rPr>
        <w:t xml:space="preserve">Based on this </w:t>
      </w:r>
      <w:r w:rsidR="00B0066C" w:rsidRPr="00B52EF8">
        <w:rPr>
          <w:color w:val="000000" w:themeColor="text1"/>
          <w:lang w:val="en-GB"/>
        </w:rPr>
        <w:t xml:space="preserve">experience, the continuing challenges </w:t>
      </w:r>
      <w:r w:rsidR="006412D9" w:rsidRPr="00B52EF8">
        <w:rPr>
          <w:color w:val="000000" w:themeColor="text1"/>
          <w:lang w:val="en-GB"/>
        </w:rPr>
        <w:t xml:space="preserve">in </w:t>
      </w:r>
      <w:r w:rsidR="003D1E38" w:rsidRPr="00B52EF8">
        <w:rPr>
          <w:color w:val="000000" w:themeColor="text1"/>
          <w:lang w:val="en-GB"/>
        </w:rPr>
        <w:t xml:space="preserve">the nationwide </w:t>
      </w:r>
      <w:r w:rsidR="00841595" w:rsidRPr="00B52EF8">
        <w:rPr>
          <w:color w:val="000000" w:themeColor="text1"/>
          <w:lang w:val="en-GB"/>
        </w:rPr>
        <w:t xml:space="preserve">provision of ear and hearing health services to </w:t>
      </w:r>
      <w:r w:rsidR="003D1E38" w:rsidRPr="00B52EF8">
        <w:rPr>
          <w:color w:val="000000" w:themeColor="text1"/>
          <w:lang w:val="en-GB"/>
        </w:rPr>
        <w:t xml:space="preserve">the population </w:t>
      </w:r>
      <w:r w:rsidR="0082013A" w:rsidRPr="00B52EF8">
        <w:rPr>
          <w:color w:val="000000" w:themeColor="text1"/>
          <w:lang w:val="en-GB"/>
        </w:rPr>
        <w:t xml:space="preserve">and the inclusion of people with hearing impairments </w:t>
      </w:r>
      <w:r w:rsidR="00B0066C" w:rsidRPr="00B52EF8">
        <w:rPr>
          <w:color w:val="000000" w:themeColor="text1"/>
          <w:lang w:val="en-GB"/>
        </w:rPr>
        <w:t xml:space="preserve">are to </w:t>
      </w:r>
      <w:r w:rsidR="00B02B68" w:rsidRPr="00B52EF8">
        <w:rPr>
          <w:color w:val="000000" w:themeColor="text1"/>
          <w:lang w:val="en-GB"/>
        </w:rPr>
        <w:t>be</w:t>
      </w:r>
      <w:r w:rsidR="00420A76" w:rsidRPr="00B52EF8">
        <w:rPr>
          <w:color w:val="000000" w:themeColor="text1"/>
          <w:lang w:val="en-GB"/>
        </w:rPr>
        <w:t xml:space="preserve"> further addressed: </w:t>
      </w:r>
    </w:p>
    <w:p w14:paraId="0B0C4EBF" w14:textId="77777777" w:rsidR="004735DC" w:rsidRPr="00B52EF8" w:rsidRDefault="00DC001E">
      <w:pPr>
        <w:pStyle w:val="Listenabsatz"/>
        <w:numPr>
          <w:ilvl w:val="0"/>
          <w:numId w:val="3"/>
        </w:numPr>
        <w:spacing w:after="0" w:line="240" w:lineRule="auto"/>
        <w:jc w:val="both"/>
        <w:rPr>
          <w:color w:val="000000" w:themeColor="text1"/>
          <w:lang w:val="en-GB"/>
        </w:rPr>
      </w:pPr>
      <w:r w:rsidRPr="00B52EF8">
        <w:rPr>
          <w:color w:val="000000" w:themeColor="text1"/>
          <w:lang w:val="en-GB"/>
        </w:rPr>
        <w:t xml:space="preserve">There is still a shortage of </w:t>
      </w:r>
      <w:r w:rsidR="00E35CC5" w:rsidRPr="00B52EF8">
        <w:rPr>
          <w:color w:val="000000" w:themeColor="text1"/>
          <w:lang w:val="en-GB"/>
        </w:rPr>
        <w:t xml:space="preserve">trained </w:t>
      </w:r>
      <w:r w:rsidR="00353E44" w:rsidRPr="00B52EF8">
        <w:rPr>
          <w:color w:val="000000" w:themeColor="text1"/>
          <w:lang w:val="en-GB"/>
        </w:rPr>
        <w:t xml:space="preserve">personnel for </w:t>
      </w:r>
      <w:r w:rsidR="00E957D0" w:rsidRPr="00B52EF8">
        <w:rPr>
          <w:color w:val="000000" w:themeColor="text1"/>
          <w:lang w:val="en-GB"/>
        </w:rPr>
        <w:t xml:space="preserve">ear </w:t>
      </w:r>
      <w:r w:rsidR="00353E44" w:rsidRPr="00B52EF8">
        <w:rPr>
          <w:color w:val="000000" w:themeColor="text1"/>
          <w:lang w:val="en-GB"/>
        </w:rPr>
        <w:t xml:space="preserve">and hearing healthcare, especially in </w:t>
      </w:r>
      <w:r w:rsidR="00241939" w:rsidRPr="00B52EF8">
        <w:rPr>
          <w:color w:val="000000" w:themeColor="text1"/>
          <w:lang w:val="en-GB"/>
        </w:rPr>
        <w:t>rural areas</w:t>
      </w:r>
      <w:r w:rsidR="00191CB1" w:rsidRPr="00B52EF8">
        <w:rPr>
          <w:color w:val="000000" w:themeColor="text1"/>
          <w:lang w:val="en-GB"/>
        </w:rPr>
        <w:t xml:space="preserve">. </w:t>
      </w:r>
    </w:p>
    <w:p w14:paraId="7235AEC7" w14:textId="77777777" w:rsidR="004735DC" w:rsidRPr="00B52EF8" w:rsidRDefault="00DC001E">
      <w:pPr>
        <w:pStyle w:val="Listenabsatz"/>
        <w:numPr>
          <w:ilvl w:val="0"/>
          <w:numId w:val="3"/>
        </w:numPr>
        <w:spacing w:after="0" w:line="240" w:lineRule="auto"/>
        <w:jc w:val="both"/>
        <w:rPr>
          <w:color w:val="000000" w:themeColor="text1"/>
          <w:lang w:val="en-GB"/>
        </w:rPr>
      </w:pPr>
      <w:r w:rsidRPr="00B52EF8">
        <w:rPr>
          <w:color w:val="000000" w:themeColor="text1"/>
          <w:lang w:val="en-GB"/>
        </w:rPr>
        <w:t xml:space="preserve">There are not enough trainers who </w:t>
      </w:r>
      <w:r w:rsidR="00050A47" w:rsidRPr="00B52EF8">
        <w:rPr>
          <w:color w:val="000000" w:themeColor="text1"/>
          <w:lang w:val="en-GB"/>
        </w:rPr>
        <w:t>can ensure the sustainable training of specialised staff</w:t>
      </w:r>
    </w:p>
    <w:p w14:paraId="107F0DBE" w14:textId="77777777" w:rsidR="004735DC" w:rsidRPr="00B52EF8" w:rsidRDefault="00E35CC5">
      <w:pPr>
        <w:pStyle w:val="Listenabsatz"/>
        <w:numPr>
          <w:ilvl w:val="0"/>
          <w:numId w:val="3"/>
        </w:numPr>
        <w:spacing w:after="0" w:line="240" w:lineRule="auto"/>
        <w:jc w:val="both"/>
        <w:rPr>
          <w:color w:val="000000" w:themeColor="text1"/>
          <w:lang w:val="en-GB"/>
        </w:rPr>
      </w:pPr>
      <w:r w:rsidRPr="00B52EF8">
        <w:rPr>
          <w:color w:val="000000" w:themeColor="text1"/>
          <w:lang w:val="en-GB"/>
        </w:rPr>
        <w:t xml:space="preserve">Health centres </w:t>
      </w:r>
      <w:r w:rsidR="00DC001E" w:rsidRPr="00B52EF8">
        <w:rPr>
          <w:color w:val="000000" w:themeColor="text1"/>
          <w:lang w:val="en-GB"/>
        </w:rPr>
        <w:t xml:space="preserve">lack equipment for primary </w:t>
      </w:r>
      <w:r w:rsidR="00E957D0" w:rsidRPr="00B52EF8">
        <w:rPr>
          <w:color w:val="000000" w:themeColor="text1"/>
          <w:lang w:val="en-GB"/>
        </w:rPr>
        <w:t xml:space="preserve">ear </w:t>
      </w:r>
      <w:r w:rsidR="00DC001E" w:rsidRPr="00B52EF8">
        <w:rPr>
          <w:color w:val="000000" w:themeColor="text1"/>
          <w:lang w:val="en-GB"/>
        </w:rPr>
        <w:t>and hearing health care</w:t>
      </w:r>
    </w:p>
    <w:p w14:paraId="753EF8D4" w14:textId="77777777" w:rsidR="004735DC" w:rsidRPr="00B52EF8" w:rsidRDefault="00533DC9">
      <w:pPr>
        <w:pStyle w:val="Listenabsatz"/>
        <w:numPr>
          <w:ilvl w:val="0"/>
          <w:numId w:val="3"/>
        </w:numPr>
        <w:spacing w:after="0" w:line="240" w:lineRule="auto"/>
        <w:jc w:val="both"/>
        <w:rPr>
          <w:color w:val="000000" w:themeColor="text1"/>
          <w:lang w:val="en-GB"/>
        </w:rPr>
      </w:pPr>
      <w:r w:rsidRPr="00B52EF8">
        <w:rPr>
          <w:color w:val="000000" w:themeColor="text1"/>
          <w:lang w:val="en-GB"/>
        </w:rPr>
        <w:t xml:space="preserve">Ear </w:t>
      </w:r>
      <w:r w:rsidR="00EC3DFD" w:rsidRPr="00B52EF8">
        <w:rPr>
          <w:color w:val="000000" w:themeColor="text1"/>
          <w:lang w:val="en-GB"/>
        </w:rPr>
        <w:t xml:space="preserve">and hearing health services </w:t>
      </w:r>
      <w:r w:rsidR="00DC001E" w:rsidRPr="00B52EF8">
        <w:rPr>
          <w:color w:val="000000" w:themeColor="text1"/>
          <w:lang w:val="en-GB"/>
        </w:rPr>
        <w:t xml:space="preserve">are </w:t>
      </w:r>
      <w:r w:rsidRPr="00B52EF8">
        <w:rPr>
          <w:color w:val="000000" w:themeColor="text1"/>
          <w:lang w:val="en-GB"/>
        </w:rPr>
        <w:t xml:space="preserve">underrepresented </w:t>
      </w:r>
      <w:r w:rsidR="00DC001E" w:rsidRPr="00B52EF8">
        <w:rPr>
          <w:color w:val="000000" w:themeColor="text1"/>
          <w:lang w:val="en-GB"/>
        </w:rPr>
        <w:t xml:space="preserve">in the </w:t>
      </w:r>
      <w:r w:rsidR="00EC3DFD" w:rsidRPr="00B52EF8">
        <w:rPr>
          <w:color w:val="000000" w:themeColor="text1"/>
          <w:lang w:val="en-GB"/>
        </w:rPr>
        <w:t>national health plan</w:t>
      </w:r>
    </w:p>
    <w:p w14:paraId="0BDCCFCF" w14:textId="77777777" w:rsidR="004735DC" w:rsidRPr="00B52EF8" w:rsidRDefault="00DC001E">
      <w:pPr>
        <w:pStyle w:val="Listenabsatz"/>
        <w:numPr>
          <w:ilvl w:val="0"/>
          <w:numId w:val="3"/>
        </w:numPr>
        <w:spacing w:after="0" w:line="240" w:lineRule="auto"/>
        <w:jc w:val="both"/>
        <w:rPr>
          <w:color w:val="000000" w:themeColor="text1"/>
          <w:lang w:val="en-GB"/>
        </w:rPr>
      </w:pPr>
      <w:r w:rsidRPr="00B52EF8">
        <w:rPr>
          <w:color w:val="000000" w:themeColor="text1"/>
          <w:lang w:val="en-GB"/>
        </w:rPr>
        <w:t xml:space="preserve">There is a lack of evidence-based </w:t>
      </w:r>
      <w:r w:rsidR="000549AE" w:rsidRPr="00B52EF8">
        <w:rPr>
          <w:color w:val="000000" w:themeColor="text1"/>
          <w:lang w:val="en-GB"/>
        </w:rPr>
        <w:t xml:space="preserve">data </w:t>
      </w:r>
      <w:r w:rsidRPr="00B52EF8">
        <w:rPr>
          <w:color w:val="000000" w:themeColor="text1"/>
          <w:lang w:val="en-GB"/>
        </w:rPr>
        <w:t xml:space="preserve">to </w:t>
      </w:r>
      <w:r w:rsidR="002D002C" w:rsidRPr="00B52EF8">
        <w:rPr>
          <w:color w:val="000000" w:themeColor="text1"/>
          <w:lang w:val="en-GB"/>
        </w:rPr>
        <w:t xml:space="preserve">plan for </w:t>
      </w:r>
      <w:r w:rsidR="007A1012" w:rsidRPr="00B52EF8">
        <w:rPr>
          <w:color w:val="000000" w:themeColor="text1"/>
          <w:lang w:val="en-GB"/>
        </w:rPr>
        <w:t>better integration of ear and hearing health services in the national health plan.</w:t>
      </w:r>
    </w:p>
    <w:p w14:paraId="311CF62B" w14:textId="77777777" w:rsidR="004735DC" w:rsidRPr="00B52EF8" w:rsidRDefault="00DC001E">
      <w:pPr>
        <w:pStyle w:val="Listenabsatz"/>
        <w:numPr>
          <w:ilvl w:val="0"/>
          <w:numId w:val="3"/>
        </w:numPr>
        <w:spacing w:after="0" w:line="240" w:lineRule="auto"/>
        <w:jc w:val="both"/>
        <w:rPr>
          <w:color w:val="000000" w:themeColor="text1"/>
          <w:lang w:val="en-GB"/>
        </w:rPr>
      </w:pPr>
      <w:r w:rsidRPr="00B52EF8">
        <w:rPr>
          <w:color w:val="000000" w:themeColor="text1"/>
          <w:lang w:val="en-GB"/>
        </w:rPr>
        <w:t xml:space="preserve">There is a lack </w:t>
      </w:r>
      <w:r w:rsidR="008606AD" w:rsidRPr="00B52EF8">
        <w:rPr>
          <w:color w:val="000000" w:themeColor="text1"/>
          <w:lang w:val="en-GB"/>
        </w:rPr>
        <w:t xml:space="preserve">of </w:t>
      </w:r>
      <w:r w:rsidR="00EC3DFD" w:rsidRPr="00B52EF8">
        <w:rPr>
          <w:color w:val="000000" w:themeColor="text1"/>
          <w:lang w:val="en-GB"/>
        </w:rPr>
        <w:t xml:space="preserve">awareness for citizen-centred ear and hearing healthcare among government representatives </w:t>
      </w:r>
      <w:r w:rsidR="005C12EA" w:rsidRPr="00B52EF8">
        <w:rPr>
          <w:color w:val="000000" w:themeColor="text1"/>
          <w:lang w:val="en-GB"/>
        </w:rPr>
        <w:t xml:space="preserve">and </w:t>
      </w:r>
      <w:r w:rsidR="00EC3DFD" w:rsidRPr="00B52EF8">
        <w:rPr>
          <w:color w:val="000000" w:themeColor="text1"/>
          <w:lang w:val="en-GB"/>
        </w:rPr>
        <w:t>the media</w:t>
      </w:r>
    </w:p>
    <w:p w14:paraId="3F1C8B6A" w14:textId="77777777" w:rsidR="004735DC" w:rsidRPr="00B52EF8" w:rsidRDefault="00DC001E">
      <w:pPr>
        <w:pStyle w:val="Listenabsatz"/>
        <w:numPr>
          <w:ilvl w:val="0"/>
          <w:numId w:val="3"/>
        </w:numPr>
        <w:spacing w:after="0" w:line="240" w:lineRule="auto"/>
        <w:jc w:val="both"/>
        <w:rPr>
          <w:color w:val="000000" w:themeColor="text1"/>
          <w:lang w:val="en-GB"/>
        </w:rPr>
      </w:pPr>
      <w:r w:rsidRPr="00B52EF8">
        <w:rPr>
          <w:color w:val="000000" w:themeColor="text1"/>
          <w:lang w:val="en-GB"/>
        </w:rPr>
        <w:t xml:space="preserve">Self-advocacy groups </w:t>
      </w:r>
      <w:r w:rsidR="00632A2D" w:rsidRPr="00B52EF8">
        <w:rPr>
          <w:color w:val="000000" w:themeColor="text1"/>
          <w:lang w:val="en-GB"/>
        </w:rPr>
        <w:t xml:space="preserve">of people with hearing impairments </w:t>
      </w:r>
      <w:r w:rsidRPr="00B52EF8">
        <w:rPr>
          <w:color w:val="000000" w:themeColor="text1"/>
          <w:lang w:val="en-GB"/>
        </w:rPr>
        <w:t xml:space="preserve">are inadequately organised and </w:t>
      </w:r>
      <w:r w:rsidR="00632A2D" w:rsidRPr="00B52EF8">
        <w:rPr>
          <w:color w:val="000000" w:themeColor="text1"/>
          <w:lang w:val="en-GB"/>
        </w:rPr>
        <w:t xml:space="preserve">structured to </w:t>
      </w:r>
      <w:r w:rsidRPr="00B52EF8">
        <w:rPr>
          <w:color w:val="000000" w:themeColor="text1"/>
          <w:lang w:val="en-GB"/>
        </w:rPr>
        <w:t xml:space="preserve">represent their </w:t>
      </w:r>
      <w:r w:rsidR="00EC3DFD" w:rsidRPr="00B52EF8">
        <w:rPr>
          <w:color w:val="000000" w:themeColor="text1"/>
          <w:lang w:val="en-GB"/>
        </w:rPr>
        <w:t xml:space="preserve">interests. </w:t>
      </w:r>
    </w:p>
    <w:p w14:paraId="451D3966" w14:textId="77777777" w:rsidR="004735DC" w:rsidRPr="00B52EF8" w:rsidRDefault="00DC001E">
      <w:pPr>
        <w:pStyle w:val="Listenabsatz"/>
        <w:numPr>
          <w:ilvl w:val="0"/>
          <w:numId w:val="3"/>
        </w:numPr>
        <w:spacing w:after="0" w:line="240" w:lineRule="auto"/>
        <w:jc w:val="both"/>
        <w:rPr>
          <w:color w:val="000000" w:themeColor="text1"/>
          <w:lang w:val="en-GB"/>
        </w:rPr>
      </w:pPr>
      <w:r w:rsidRPr="00B52EF8">
        <w:rPr>
          <w:color w:val="000000" w:themeColor="text1"/>
          <w:lang w:val="en-GB"/>
        </w:rPr>
        <w:t>People with hearing</w:t>
      </w:r>
      <w:r w:rsidR="00622468" w:rsidRPr="00B52EF8">
        <w:rPr>
          <w:color w:val="000000" w:themeColor="text1"/>
          <w:lang w:val="en-GB"/>
        </w:rPr>
        <w:t xml:space="preserve"> impairments </w:t>
      </w:r>
      <w:r w:rsidR="007C16AC" w:rsidRPr="00B52EF8">
        <w:rPr>
          <w:color w:val="000000" w:themeColor="text1"/>
          <w:lang w:val="en-GB"/>
        </w:rPr>
        <w:t xml:space="preserve">and their families </w:t>
      </w:r>
      <w:r w:rsidRPr="00B52EF8">
        <w:rPr>
          <w:color w:val="000000" w:themeColor="text1"/>
          <w:lang w:val="en-GB"/>
        </w:rPr>
        <w:t xml:space="preserve">are </w:t>
      </w:r>
      <w:r w:rsidR="00B54759" w:rsidRPr="00B52EF8">
        <w:rPr>
          <w:color w:val="000000" w:themeColor="text1"/>
          <w:lang w:val="en-GB"/>
        </w:rPr>
        <w:t xml:space="preserve">often discriminated against and </w:t>
      </w:r>
      <w:r w:rsidR="00475C19" w:rsidRPr="00B52EF8">
        <w:rPr>
          <w:color w:val="000000" w:themeColor="text1"/>
          <w:lang w:val="en-GB"/>
        </w:rPr>
        <w:t xml:space="preserve">excluded </w:t>
      </w:r>
      <w:r w:rsidR="00B54759" w:rsidRPr="00B52EF8">
        <w:rPr>
          <w:color w:val="000000" w:themeColor="text1"/>
          <w:lang w:val="en-GB"/>
        </w:rPr>
        <w:t xml:space="preserve">from participation in society, meaning that </w:t>
      </w:r>
      <w:r w:rsidR="007C16AC" w:rsidRPr="00B52EF8">
        <w:rPr>
          <w:color w:val="000000" w:themeColor="text1"/>
          <w:lang w:val="en-GB"/>
        </w:rPr>
        <w:t xml:space="preserve">they are disproportionately affected by poverty. </w:t>
      </w:r>
    </w:p>
    <w:p w14:paraId="0D2FDA5F" w14:textId="77777777" w:rsidR="004735DC" w:rsidRPr="00B52EF8" w:rsidRDefault="00DC001E">
      <w:pPr>
        <w:spacing w:after="0" w:line="240" w:lineRule="auto"/>
        <w:jc w:val="both"/>
        <w:rPr>
          <w:lang w:val="en-GB"/>
        </w:rPr>
      </w:pPr>
      <w:r w:rsidRPr="00B52EF8">
        <w:rPr>
          <w:highlight w:val="white"/>
          <w:lang w:val="en-GB"/>
        </w:rPr>
        <w:t xml:space="preserve">This project </w:t>
      </w:r>
      <w:r w:rsidR="00EE7972" w:rsidRPr="00B52EF8">
        <w:rPr>
          <w:highlight w:val="white"/>
          <w:lang w:val="en-GB"/>
        </w:rPr>
        <w:t xml:space="preserve">aims </w:t>
      </w:r>
      <w:r w:rsidR="003716F2" w:rsidRPr="00B52EF8">
        <w:rPr>
          <w:highlight w:val="white"/>
          <w:lang w:val="en-GB"/>
        </w:rPr>
        <w:t xml:space="preserve">to </w:t>
      </w:r>
      <w:r w:rsidR="00D8144E" w:rsidRPr="00B52EF8">
        <w:rPr>
          <w:highlight w:val="white"/>
          <w:lang w:val="en-GB"/>
        </w:rPr>
        <w:t>tackle the above-mentioned challenges on several levels</w:t>
      </w:r>
      <w:r w:rsidR="007341B1" w:rsidRPr="00B52EF8">
        <w:rPr>
          <w:highlight w:val="white"/>
          <w:lang w:val="en-GB"/>
        </w:rPr>
        <w:t xml:space="preserve">, based on the experience already gained. On the one hand, </w:t>
      </w:r>
      <w:r w:rsidR="00D8144E" w:rsidRPr="00B52EF8">
        <w:rPr>
          <w:highlight w:val="white"/>
          <w:lang w:val="en-GB"/>
        </w:rPr>
        <w:t xml:space="preserve">the </w:t>
      </w:r>
      <w:r w:rsidR="009A2BAB" w:rsidRPr="00B52EF8">
        <w:rPr>
          <w:highlight w:val="white"/>
          <w:lang w:val="en-GB"/>
        </w:rPr>
        <w:t xml:space="preserve">achievements that have already been </w:t>
      </w:r>
      <w:r w:rsidR="00D8144E" w:rsidRPr="00B52EF8">
        <w:rPr>
          <w:highlight w:val="white"/>
          <w:lang w:val="en-GB"/>
        </w:rPr>
        <w:t xml:space="preserve">realised </w:t>
      </w:r>
      <w:r w:rsidR="009A2BAB" w:rsidRPr="00B52EF8">
        <w:rPr>
          <w:highlight w:val="white"/>
          <w:lang w:val="en-GB"/>
        </w:rPr>
        <w:t>through previous</w:t>
      </w:r>
      <w:r w:rsidR="003716F2" w:rsidRPr="00B52EF8">
        <w:rPr>
          <w:highlight w:val="white"/>
          <w:lang w:val="en-GB"/>
        </w:rPr>
        <w:t xml:space="preserve"> projects in the provinces of </w:t>
      </w:r>
      <w:r w:rsidR="003716F2" w:rsidRPr="00B52EF8">
        <w:rPr>
          <w:b/>
          <w:bCs/>
          <w:highlight w:val="white"/>
          <w:lang w:val="en-GB"/>
        </w:rPr>
        <w:t xml:space="preserve">Lusaka, </w:t>
      </w:r>
      <w:r w:rsidR="00DF271A" w:rsidRPr="00B52EF8">
        <w:rPr>
          <w:b/>
          <w:bCs/>
          <w:highlight w:val="white"/>
          <w:lang w:val="en-GB"/>
        </w:rPr>
        <w:t xml:space="preserve">Central and South </w:t>
      </w:r>
      <w:r w:rsidR="00D8144E" w:rsidRPr="00B52EF8">
        <w:rPr>
          <w:highlight w:val="white"/>
          <w:lang w:val="en-GB"/>
        </w:rPr>
        <w:t xml:space="preserve">are to be </w:t>
      </w:r>
      <w:r w:rsidR="00DF271A" w:rsidRPr="00B52EF8">
        <w:rPr>
          <w:highlight w:val="white"/>
          <w:lang w:val="en-GB"/>
        </w:rPr>
        <w:t xml:space="preserve">consolidated </w:t>
      </w:r>
      <w:r w:rsidR="005343C0" w:rsidRPr="00B52EF8">
        <w:rPr>
          <w:highlight w:val="white"/>
          <w:lang w:val="en-GB"/>
        </w:rPr>
        <w:t>and further expanded</w:t>
      </w:r>
      <w:r w:rsidR="009A2BAB" w:rsidRPr="00B52EF8">
        <w:rPr>
          <w:highlight w:val="white"/>
          <w:lang w:val="en-GB"/>
        </w:rPr>
        <w:t xml:space="preserve">. </w:t>
      </w:r>
      <w:r w:rsidR="005343C0" w:rsidRPr="00B52EF8">
        <w:rPr>
          <w:highlight w:val="white"/>
          <w:lang w:val="en-GB"/>
        </w:rPr>
        <w:t xml:space="preserve">In the provinces of </w:t>
      </w:r>
      <w:r w:rsidR="001240D0" w:rsidRPr="00B52EF8">
        <w:rPr>
          <w:b/>
          <w:bCs/>
          <w:highlight w:val="white"/>
          <w:lang w:val="en-GB"/>
        </w:rPr>
        <w:t xml:space="preserve">Eastern, </w:t>
      </w:r>
      <w:proofErr w:type="spellStart"/>
      <w:r w:rsidR="001240D0" w:rsidRPr="00B52EF8">
        <w:rPr>
          <w:b/>
          <w:bCs/>
          <w:highlight w:val="white"/>
          <w:lang w:val="en-GB"/>
        </w:rPr>
        <w:t>Muchinga</w:t>
      </w:r>
      <w:proofErr w:type="spellEnd"/>
      <w:r w:rsidR="000F37B2" w:rsidRPr="00B52EF8">
        <w:rPr>
          <w:b/>
          <w:bCs/>
          <w:highlight w:val="white"/>
          <w:lang w:val="en-GB"/>
        </w:rPr>
        <w:t xml:space="preserve">, </w:t>
      </w:r>
      <w:proofErr w:type="spellStart"/>
      <w:r w:rsidR="000F37B2" w:rsidRPr="00B52EF8">
        <w:rPr>
          <w:b/>
          <w:bCs/>
          <w:highlight w:val="white"/>
          <w:lang w:val="en-GB"/>
        </w:rPr>
        <w:t>Luapula</w:t>
      </w:r>
      <w:proofErr w:type="spellEnd"/>
      <w:r w:rsidR="000F37B2" w:rsidRPr="00B52EF8">
        <w:rPr>
          <w:b/>
          <w:bCs/>
          <w:highlight w:val="white"/>
          <w:lang w:val="en-GB"/>
        </w:rPr>
        <w:t xml:space="preserve"> and </w:t>
      </w:r>
      <w:r w:rsidR="001240D0" w:rsidRPr="00B52EF8">
        <w:rPr>
          <w:b/>
          <w:bCs/>
          <w:highlight w:val="white"/>
          <w:lang w:val="en-GB"/>
        </w:rPr>
        <w:t xml:space="preserve">Northern, </w:t>
      </w:r>
      <w:r w:rsidR="00846992" w:rsidRPr="00B52EF8">
        <w:rPr>
          <w:highlight w:val="white"/>
          <w:lang w:val="en-GB"/>
        </w:rPr>
        <w:t xml:space="preserve">ear </w:t>
      </w:r>
      <w:r w:rsidR="005343C0" w:rsidRPr="00B52EF8">
        <w:rPr>
          <w:highlight w:val="white"/>
          <w:lang w:val="en-GB"/>
        </w:rPr>
        <w:t xml:space="preserve">and hearing health care is </w:t>
      </w:r>
      <w:r w:rsidR="00F556BC" w:rsidRPr="00B52EF8">
        <w:rPr>
          <w:highlight w:val="white"/>
          <w:lang w:val="en-GB"/>
        </w:rPr>
        <w:t xml:space="preserve">to be established for the first time </w:t>
      </w:r>
      <w:r w:rsidR="00951EAD" w:rsidRPr="00B52EF8">
        <w:rPr>
          <w:highlight w:val="white"/>
          <w:lang w:val="en-GB"/>
        </w:rPr>
        <w:t xml:space="preserve">and </w:t>
      </w:r>
      <w:r w:rsidR="0046369B" w:rsidRPr="00B52EF8">
        <w:rPr>
          <w:highlight w:val="white"/>
          <w:lang w:val="en-GB"/>
        </w:rPr>
        <w:t xml:space="preserve">sustainable </w:t>
      </w:r>
      <w:r w:rsidR="005D1B01" w:rsidRPr="00B52EF8">
        <w:rPr>
          <w:highlight w:val="white"/>
          <w:lang w:val="en-GB"/>
        </w:rPr>
        <w:t xml:space="preserve">training of </w:t>
      </w:r>
      <w:r w:rsidR="00951EAD" w:rsidRPr="00B52EF8">
        <w:rPr>
          <w:highlight w:val="white"/>
          <w:lang w:val="en-GB"/>
        </w:rPr>
        <w:t xml:space="preserve">ear and hearing health </w:t>
      </w:r>
      <w:r w:rsidR="0046369B" w:rsidRPr="00B52EF8">
        <w:rPr>
          <w:highlight w:val="white"/>
          <w:lang w:val="en-GB"/>
        </w:rPr>
        <w:t xml:space="preserve">personnel is to </w:t>
      </w:r>
      <w:r w:rsidR="00191A3C" w:rsidRPr="00B52EF8">
        <w:rPr>
          <w:highlight w:val="white"/>
          <w:lang w:val="en-GB"/>
        </w:rPr>
        <w:t xml:space="preserve">be introduced. This is based on a </w:t>
      </w:r>
      <w:r w:rsidR="00951EAD" w:rsidRPr="00B52EF8">
        <w:rPr>
          <w:highlight w:val="white"/>
          <w:lang w:val="en-GB"/>
        </w:rPr>
        <w:t xml:space="preserve">hybrid training </w:t>
      </w:r>
      <w:r w:rsidR="00933BF8" w:rsidRPr="00B52EF8">
        <w:rPr>
          <w:highlight w:val="white"/>
          <w:lang w:val="en-GB"/>
        </w:rPr>
        <w:t xml:space="preserve">model, </w:t>
      </w:r>
      <w:r w:rsidR="00951EAD" w:rsidRPr="00B52EF8">
        <w:rPr>
          <w:highlight w:val="white"/>
          <w:lang w:val="en-GB"/>
        </w:rPr>
        <w:t xml:space="preserve">which </w:t>
      </w:r>
      <w:r w:rsidR="00C81DFA" w:rsidRPr="00B52EF8">
        <w:rPr>
          <w:highlight w:val="white"/>
          <w:lang w:val="en-GB"/>
        </w:rPr>
        <w:t xml:space="preserve">is intended to train </w:t>
      </w:r>
      <w:r w:rsidR="00933BF8" w:rsidRPr="00B52EF8">
        <w:rPr>
          <w:highlight w:val="white"/>
          <w:lang w:val="en-GB"/>
        </w:rPr>
        <w:t xml:space="preserve">staff within the framework </w:t>
      </w:r>
      <w:r w:rsidR="00951EAD" w:rsidRPr="00B52EF8">
        <w:rPr>
          <w:highlight w:val="white"/>
          <w:lang w:val="en-GB"/>
        </w:rPr>
        <w:t>of "task-sharing"</w:t>
      </w:r>
      <w:r w:rsidR="00951EAD">
        <w:rPr>
          <w:rStyle w:val="Funotenzeichen"/>
          <w:highlight w:val="white"/>
        </w:rPr>
        <w:footnoteReference w:id="2"/>
      </w:r>
      <w:r w:rsidR="00951EAD" w:rsidRPr="00B52EF8">
        <w:rPr>
          <w:highlight w:val="white"/>
          <w:lang w:val="en-GB"/>
        </w:rPr>
        <w:t xml:space="preserve"> </w:t>
      </w:r>
      <w:proofErr w:type="gramStart"/>
      <w:r w:rsidR="00951EAD" w:rsidRPr="00B52EF8">
        <w:rPr>
          <w:highlight w:val="white"/>
          <w:lang w:val="en-GB"/>
        </w:rPr>
        <w:t>in order to</w:t>
      </w:r>
      <w:proofErr w:type="gramEnd"/>
      <w:r w:rsidR="00951EAD" w:rsidRPr="00B52EF8">
        <w:rPr>
          <w:highlight w:val="white"/>
          <w:lang w:val="en-GB"/>
        </w:rPr>
        <w:t xml:space="preserve"> sustainably counter the shortage of personnel in the ear and hearing health sector</w:t>
      </w:r>
      <w:r w:rsidR="00C81DFA" w:rsidRPr="00B52EF8">
        <w:rPr>
          <w:highlight w:val="white"/>
          <w:lang w:val="en-GB"/>
        </w:rPr>
        <w:t xml:space="preserve">. In </w:t>
      </w:r>
      <w:r w:rsidR="001619A6" w:rsidRPr="00B52EF8">
        <w:rPr>
          <w:highlight w:val="white"/>
          <w:lang w:val="en-GB"/>
        </w:rPr>
        <w:t xml:space="preserve">all target provinces, </w:t>
      </w:r>
      <w:r w:rsidR="00B90953" w:rsidRPr="00B52EF8">
        <w:rPr>
          <w:highlight w:val="white"/>
          <w:lang w:val="en-GB"/>
        </w:rPr>
        <w:t xml:space="preserve">awareness </w:t>
      </w:r>
      <w:r w:rsidR="001619A6" w:rsidRPr="00B52EF8">
        <w:rPr>
          <w:highlight w:val="white"/>
          <w:lang w:val="en-GB"/>
        </w:rPr>
        <w:t xml:space="preserve">of </w:t>
      </w:r>
      <w:r w:rsidR="00911DF8" w:rsidRPr="00B52EF8">
        <w:rPr>
          <w:highlight w:val="white"/>
          <w:lang w:val="en-GB"/>
        </w:rPr>
        <w:t xml:space="preserve">ear and hearing health </w:t>
      </w:r>
      <w:r w:rsidR="008C2FC1" w:rsidRPr="00B52EF8">
        <w:rPr>
          <w:highlight w:val="white"/>
          <w:lang w:val="en-GB"/>
        </w:rPr>
        <w:t xml:space="preserve">and the inclusion of people with disabilities </w:t>
      </w:r>
      <w:r w:rsidR="001619A6" w:rsidRPr="00B52EF8">
        <w:rPr>
          <w:highlight w:val="white"/>
          <w:lang w:val="en-GB"/>
        </w:rPr>
        <w:t xml:space="preserve">is to </w:t>
      </w:r>
      <w:r w:rsidR="00D724A3" w:rsidRPr="00B52EF8">
        <w:rPr>
          <w:highlight w:val="white"/>
          <w:lang w:val="en-GB"/>
        </w:rPr>
        <w:t xml:space="preserve">be </w:t>
      </w:r>
      <w:r w:rsidR="008C2FC1" w:rsidRPr="00B52EF8">
        <w:rPr>
          <w:highlight w:val="white"/>
          <w:lang w:val="en-GB"/>
        </w:rPr>
        <w:t>raised</w:t>
      </w:r>
      <w:r w:rsidR="00D724A3" w:rsidRPr="00B52EF8">
        <w:rPr>
          <w:highlight w:val="white"/>
          <w:lang w:val="en-GB"/>
        </w:rPr>
        <w:t xml:space="preserve">, </w:t>
      </w:r>
      <w:r w:rsidR="00786B4C" w:rsidRPr="00B52EF8">
        <w:rPr>
          <w:highlight w:val="white"/>
          <w:lang w:val="en-GB"/>
        </w:rPr>
        <w:t xml:space="preserve">self-help groups </w:t>
      </w:r>
      <w:proofErr w:type="gramStart"/>
      <w:r w:rsidR="00831F53" w:rsidRPr="00B52EF8">
        <w:rPr>
          <w:highlight w:val="white"/>
          <w:lang w:val="en-GB"/>
        </w:rPr>
        <w:t>established</w:t>
      </w:r>
      <w:proofErr w:type="gramEnd"/>
      <w:r w:rsidR="00831F53" w:rsidRPr="00B52EF8">
        <w:rPr>
          <w:highlight w:val="white"/>
          <w:lang w:val="en-GB"/>
        </w:rPr>
        <w:t xml:space="preserve"> </w:t>
      </w:r>
      <w:r w:rsidR="008C0E91" w:rsidRPr="00B52EF8">
        <w:rPr>
          <w:highlight w:val="white"/>
          <w:lang w:val="en-GB"/>
        </w:rPr>
        <w:t xml:space="preserve">and income-generating </w:t>
      </w:r>
      <w:r w:rsidR="00EE7972" w:rsidRPr="00B52EF8">
        <w:rPr>
          <w:highlight w:val="white"/>
          <w:lang w:val="en-GB"/>
        </w:rPr>
        <w:t>measures promoted</w:t>
      </w:r>
      <w:r w:rsidR="004803B7" w:rsidRPr="00B52EF8">
        <w:rPr>
          <w:lang w:val="en-GB"/>
        </w:rPr>
        <w:t xml:space="preserve">. </w:t>
      </w:r>
      <w:r w:rsidR="004379FB" w:rsidRPr="00B52EF8">
        <w:rPr>
          <w:lang w:val="en-GB"/>
        </w:rPr>
        <w:t xml:space="preserve">In </w:t>
      </w:r>
      <w:proofErr w:type="gramStart"/>
      <w:r w:rsidR="004379FB" w:rsidRPr="00B52EF8">
        <w:rPr>
          <w:lang w:val="en-GB"/>
        </w:rPr>
        <w:t>all of</w:t>
      </w:r>
      <w:proofErr w:type="gramEnd"/>
      <w:r w:rsidR="004379FB" w:rsidRPr="00B52EF8">
        <w:rPr>
          <w:lang w:val="en-GB"/>
        </w:rPr>
        <w:t xml:space="preserve"> these measures, particular attention is paid to ensuring that </w:t>
      </w:r>
      <w:r w:rsidR="004379FB" w:rsidRPr="00B52EF8">
        <w:rPr>
          <w:color w:val="000000" w:themeColor="text1"/>
          <w:lang w:val="en-GB"/>
        </w:rPr>
        <w:t xml:space="preserve">all target groups have equal access to resources, representation and rights. The </w:t>
      </w:r>
      <w:r w:rsidR="001D0016" w:rsidRPr="00B52EF8">
        <w:rPr>
          <w:color w:val="000000" w:themeColor="text1"/>
          <w:lang w:val="en-GB"/>
        </w:rPr>
        <w:t xml:space="preserve">focus of this project is on </w:t>
      </w:r>
      <w:r w:rsidR="00BC7906" w:rsidRPr="00B52EF8">
        <w:rPr>
          <w:color w:val="000000" w:themeColor="text1"/>
          <w:lang w:val="en-GB"/>
        </w:rPr>
        <w:t xml:space="preserve">reducing discrimination </w:t>
      </w:r>
      <w:r w:rsidR="001D0016" w:rsidRPr="00B52EF8">
        <w:rPr>
          <w:color w:val="000000" w:themeColor="text1"/>
          <w:lang w:val="en-GB"/>
        </w:rPr>
        <w:t xml:space="preserve">against </w:t>
      </w:r>
      <w:r w:rsidR="00BC7906" w:rsidRPr="00B52EF8">
        <w:rPr>
          <w:color w:val="000000" w:themeColor="text1"/>
          <w:lang w:val="en-GB"/>
        </w:rPr>
        <w:t xml:space="preserve">marginalised </w:t>
      </w:r>
      <w:r w:rsidR="001D0016" w:rsidRPr="00B52EF8">
        <w:rPr>
          <w:color w:val="000000" w:themeColor="text1"/>
          <w:lang w:val="en-GB"/>
        </w:rPr>
        <w:t xml:space="preserve">groups (people with </w:t>
      </w:r>
      <w:r w:rsidR="00BC7906" w:rsidRPr="00B52EF8">
        <w:rPr>
          <w:color w:val="000000" w:themeColor="text1"/>
          <w:lang w:val="en-GB"/>
        </w:rPr>
        <w:t>hearing impairments</w:t>
      </w:r>
      <w:r w:rsidR="001D0016" w:rsidRPr="00B52EF8">
        <w:rPr>
          <w:color w:val="000000" w:themeColor="text1"/>
          <w:lang w:val="en-GB"/>
        </w:rPr>
        <w:t xml:space="preserve">) </w:t>
      </w:r>
      <w:r w:rsidR="00025897" w:rsidRPr="00B52EF8">
        <w:rPr>
          <w:color w:val="000000" w:themeColor="text1"/>
          <w:lang w:val="en-GB"/>
        </w:rPr>
        <w:t xml:space="preserve">and </w:t>
      </w:r>
      <w:r w:rsidR="00BC7906" w:rsidRPr="00B52EF8">
        <w:rPr>
          <w:color w:val="000000" w:themeColor="text1"/>
          <w:lang w:val="en-GB"/>
        </w:rPr>
        <w:t xml:space="preserve">strengthening the rights of people with disabilities. Women and girls with disabilities </w:t>
      </w:r>
      <w:proofErr w:type="gramStart"/>
      <w:r w:rsidR="00BC7906" w:rsidRPr="00B52EF8">
        <w:rPr>
          <w:color w:val="000000" w:themeColor="text1"/>
          <w:lang w:val="en-GB"/>
        </w:rPr>
        <w:t>in particular are</w:t>
      </w:r>
      <w:proofErr w:type="gramEnd"/>
      <w:r w:rsidR="00BC7906" w:rsidRPr="00B52EF8">
        <w:rPr>
          <w:color w:val="000000" w:themeColor="text1"/>
          <w:lang w:val="en-GB"/>
        </w:rPr>
        <w:t xml:space="preserve"> often in vulnerable situations. For this reason, the programme will ensure that women and girls are sufficiently represented in the </w:t>
      </w:r>
      <w:r w:rsidR="00BC7906" w:rsidRPr="00B52EF8">
        <w:rPr>
          <w:color w:val="000000" w:themeColor="text1"/>
          <w:lang w:val="en-GB"/>
        </w:rPr>
        <w:lastRenderedPageBreak/>
        <w:t xml:space="preserve">management bodies as decision-makers and have equal access to the </w:t>
      </w:r>
      <w:r w:rsidR="004379FB" w:rsidRPr="00B52EF8">
        <w:rPr>
          <w:color w:val="000000" w:themeColor="text1"/>
          <w:lang w:val="en-GB"/>
        </w:rPr>
        <w:t xml:space="preserve">resources </w:t>
      </w:r>
      <w:r w:rsidR="00BC7906" w:rsidRPr="00B52EF8">
        <w:rPr>
          <w:color w:val="000000" w:themeColor="text1"/>
          <w:lang w:val="en-GB"/>
        </w:rPr>
        <w:t xml:space="preserve">of the savings groups, particularly when setting up self-help groups and savings groups. </w:t>
      </w:r>
    </w:p>
    <w:p w14:paraId="7FD91998" w14:textId="77777777" w:rsidR="004379FB" w:rsidRPr="00B52EF8" w:rsidRDefault="004379FB" w:rsidP="00EE57D9">
      <w:pPr>
        <w:spacing w:after="0" w:line="240" w:lineRule="auto"/>
        <w:jc w:val="both"/>
        <w:rPr>
          <w:lang w:val="en-GB"/>
        </w:rPr>
      </w:pPr>
    </w:p>
    <w:p w14:paraId="46B7C711" w14:textId="77777777" w:rsidR="003E5F1F" w:rsidRDefault="00F21580" w:rsidP="00C763D0">
      <w:pPr>
        <w:spacing w:after="0"/>
        <w:jc w:val="center"/>
      </w:pPr>
      <w:r>
        <w:rPr>
          <w:noProof/>
          <w:highlight w:val="white"/>
          <w:lang w:eastAsia="de-DE"/>
        </w:rPr>
        <w:drawing>
          <wp:inline distT="0" distB="0" distL="0" distR="0" wp14:anchorId="0D595C99" wp14:editId="384224B3">
            <wp:extent cx="4953460" cy="3840480"/>
            <wp:effectExtent l="0" t="0" r="0" b="7620"/>
            <wp:docPr id="80423382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3142" cy="3871246"/>
                    </a:xfrm>
                    <a:prstGeom prst="rect">
                      <a:avLst/>
                    </a:prstGeom>
                    <a:noFill/>
                  </pic:spPr>
                </pic:pic>
              </a:graphicData>
            </a:graphic>
          </wp:inline>
        </w:drawing>
      </w:r>
    </w:p>
    <w:p w14:paraId="135CB1EB" w14:textId="77777777" w:rsidR="004735DC" w:rsidRPr="00B52EF8" w:rsidRDefault="00AC3CFA">
      <w:pPr>
        <w:spacing w:after="0"/>
        <w:rPr>
          <w:highlight w:val="white"/>
          <w:lang w:val="en-GB"/>
        </w:rPr>
      </w:pPr>
      <w:r w:rsidRPr="00B52EF8">
        <w:rPr>
          <w:lang w:val="en-GB"/>
        </w:rPr>
        <w:t xml:space="preserve">The </w:t>
      </w:r>
      <w:r w:rsidR="00BF675D" w:rsidRPr="00B52EF8">
        <w:rPr>
          <w:lang w:val="en-GB"/>
        </w:rPr>
        <w:t>population structure in the target areas is made up as follows:</w:t>
      </w:r>
    </w:p>
    <w:p w14:paraId="66223692" w14:textId="77777777" w:rsidR="004735DC" w:rsidRDefault="00DC001E">
      <w:pPr>
        <w:spacing w:after="0"/>
        <w:jc w:val="both"/>
        <w:rPr>
          <w:highlight w:val="white"/>
          <w:lang w:val="en-GB"/>
        </w:rPr>
      </w:pPr>
      <w:r>
        <w:rPr>
          <w:noProof/>
          <w:lang w:eastAsia="de-DE"/>
        </w:rPr>
        <w:drawing>
          <wp:anchor distT="114300" distB="114300" distL="114300" distR="114300" simplePos="0" relativeHeight="251658241" behindDoc="0" locked="0" layoutInCell="1" hidden="0" allowOverlap="1" wp14:anchorId="5C86B151" wp14:editId="364D611E">
            <wp:simplePos x="0" y="0"/>
            <wp:positionH relativeFrom="margin">
              <wp:posOffset>728980</wp:posOffset>
            </wp:positionH>
            <wp:positionV relativeFrom="paragraph">
              <wp:posOffset>114935</wp:posOffset>
            </wp:positionV>
            <wp:extent cx="4827905" cy="1629410"/>
            <wp:effectExtent l="0" t="0" r="0" b="8890"/>
            <wp:wrapSquare wrapText="bothSides" distT="114300" distB="114300" distL="114300" distR="114300"/>
            <wp:docPr id="222" name="Grafik 222" descr="Ein Bild, das Text, Screenshot, Schrift, Zahl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222" name="Grafik 222" descr="Ein Bild, das Text, Screenshot, Schrift, Zahl enthält.&#10;&#10;Automatisch generierte Beschreibung"/>
                    <pic:cNvPicPr preferRelativeResize="0"/>
                  </pic:nvPicPr>
                  <pic:blipFill>
                    <a:blip r:embed="rId13"/>
                    <a:srcRect l="1538" t="4395" r="2615" b="4560"/>
                    <a:stretch>
                      <a:fillRect/>
                    </a:stretch>
                  </pic:blipFill>
                  <pic:spPr>
                    <a:xfrm>
                      <a:off x="0" y="0"/>
                      <a:ext cx="4827905" cy="1629410"/>
                    </a:xfrm>
                    <a:prstGeom prst="rect">
                      <a:avLst/>
                    </a:prstGeom>
                    <a:ln/>
                  </pic:spPr>
                </pic:pic>
              </a:graphicData>
            </a:graphic>
            <wp14:sizeRelH relativeFrom="margin">
              <wp14:pctWidth>0</wp14:pctWidth>
            </wp14:sizeRelH>
            <wp14:sizeRelV relativeFrom="margin">
              <wp14:pctHeight>0</wp14:pctHeight>
            </wp14:sizeRelV>
          </wp:anchor>
        </w:drawing>
      </w:r>
      <w:r w:rsidR="000242CB" w:rsidRPr="00D712A8">
        <w:rPr>
          <w:highlight w:val="white"/>
          <w:lang w:val="en-GB"/>
        </w:rPr>
        <w:t xml:space="preserve"> </w:t>
      </w:r>
      <w:hyperlink r:id="rId14">
        <w:r w:rsidR="000242CB" w:rsidRPr="000242CB">
          <w:rPr>
            <w:color w:val="0563C1"/>
            <w:highlight w:val="white"/>
            <w:u w:val="single"/>
            <w:lang w:val="en-GB"/>
          </w:rPr>
          <w:t>https://www.zamstats.gov.zm/</w:t>
        </w:r>
      </w:hyperlink>
      <w:r w:rsidR="000242CB" w:rsidRPr="000242CB">
        <w:rPr>
          <w:highlight w:val="white"/>
          <w:lang w:val="en-GB"/>
        </w:rPr>
        <w:t xml:space="preserve"> 2022 Census of Population and Housing for Project Catchment Areas</w:t>
      </w:r>
    </w:p>
    <w:p w14:paraId="499473B4" w14:textId="77777777" w:rsidR="003A4E79" w:rsidRPr="000242CB" w:rsidRDefault="003A4E79" w:rsidP="000242CB">
      <w:pPr>
        <w:spacing w:after="0"/>
        <w:jc w:val="both"/>
        <w:rPr>
          <w:highlight w:val="white"/>
          <w:lang w:val="en-GB"/>
        </w:rPr>
      </w:pPr>
    </w:p>
    <w:p w14:paraId="5F27931C" w14:textId="77777777" w:rsidR="004735DC" w:rsidRPr="002E236D" w:rsidRDefault="00DC001E">
      <w:pPr>
        <w:pStyle w:val="Listenabsatz"/>
        <w:numPr>
          <w:ilvl w:val="1"/>
          <w:numId w:val="2"/>
        </w:numPr>
        <w:spacing w:after="0"/>
        <w:ind w:left="851" w:hanging="437"/>
        <w:outlineLvl w:val="1"/>
        <w:rPr>
          <w:b/>
          <w:color w:val="244061" w:themeColor="accent1" w:themeShade="80"/>
          <w:sz w:val="24"/>
          <w:lang w:val="en-GB"/>
        </w:rPr>
      </w:pPr>
      <w:r w:rsidRPr="002E236D">
        <w:rPr>
          <w:b/>
          <w:color w:val="244061" w:themeColor="accent1" w:themeShade="80"/>
          <w:sz w:val="24"/>
          <w:lang w:val="en-GB"/>
        </w:rPr>
        <w:t>Preparation of the project and cooperation with other stakeholders</w:t>
      </w:r>
    </w:p>
    <w:p w14:paraId="0C438765" w14:textId="77777777" w:rsidR="004735DC" w:rsidRPr="002E236D" w:rsidRDefault="00F11A37">
      <w:pPr>
        <w:pBdr>
          <w:top w:val="nil"/>
          <w:left w:val="nil"/>
          <w:bottom w:val="nil"/>
          <w:right w:val="nil"/>
          <w:between w:val="nil"/>
        </w:pBdr>
        <w:spacing w:after="0" w:line="240" w:lineRule="auto"/>
        <w:jc w:val="both"/>
        <w:rPr>
          <w:lang w:val="en-GB"/>
        </w:rPr>
      </w:pPr>
      <w:r w:rsidRPr="002E236D">
        <w:rPr>
          <w:lang w:val="en-GB"/>
        </w:rPr>
        <w:t xml:space="preserve">The National Ear and Hearing Health </w:t>
      </w:r>
      <w:r w:rsidR="003D0599" w:rsidRPr="002E236D">
        <w:rPr>
          <w:lang w:val="en-GB"/>
        </w:rPr>
        <w:t>Committee</w:t>
      </w:r>
      <w:r w:rsidR="0008000C" w:rsidRPr="002E236D">
        <w:rPr>
          <w:lang w:val="en-GB"/>
        </w:rPr>
        <w:t xml:space="preserve">, </w:t>
      </w:r>
      <w:r w:rsidR="00B80C00" w:rsidRPr="002E236D">
        <w:rPr>
          <w:lang w:val="en-GB"/>
        </w:rPr>
        <w:t xml:space="preserve">largely </w:t>
      </w:r>
      <w:r w:rsidR="0008000C" w:rsidRPr="002E236D">
        <w:rPr>
          <w:lang w:val="en-GB"/>
        </w:rPr>
        <w:t xml:space="preserve">represented by Dr Rachel </w:t>
      </w:r>
      <w:proofErr w:type="spellStart"/>
      <w:r w:rsidR="0008000C" w:rsidRPr="002E236D">
        <w:rPr>
          <w:lang w:val="en-GB"/>
        </w:rPr>
        <w:t>Hapunda</w:t>
      </w:r>
      <w:proofErr w:type="spellEnd"/>
      <w:r w:rsidR="0008000C" w:rsidRPr="002E236D">
        <w:rPr>
          <w:lang w:val="en-GB"/>
        </w:rPr>
        <w:t xml:space="preserve"> as the National Ear and Hearing Health Coordinator</w:t>
      </w:r>
      <w:r w:rsidR="00B80C00" w:rsidRPr="002E236D">
        <w:rPr>
          <w:lang w:val="en-GB"/>
        </w:rPr>
        <w:t xml:space="preserve">, has worked with </w:t>
      </w:r>
      <w:r w:rsidR="00BF74C7" w:rsidRPr="002E236D">
        <w:rPr>
          <w:lang w:val="en-GB"/>
        </w:rPr>
        <w:t xml:space="preserve">Beit Cure to </w:t>
      </w:r>
      <w:r w:rsidR="00BB6354" w:rsidRPr="002E236D">
        <w:rPr>
          <w:lang w:val="en-GB"/>
        </w:rPr>
        <w:t xml:space="preserve">develop </w:t>
      </w:r>
      <w:r w:rsidR="00B80C00" w:rsidRPr="002E236D">
        <w:rPr>
          <w:lang w:val="en-GB"/>
        </w:rPr>
        <w:t xml:space="preserve">a proposal to further improve </w:t>
      </w:r>
      <w:r w:rsidR="00BB6354" w:rsidRPr="002E236D">
        <w:rPr>
          <w:lang w:val="en-GB"/>
        </w:rPr>
        <w:t xml:space="preserve">ear and hearing health care in Zambia and has asked CBM </w:t>
      </w:r>
      <w:r w:rsidR="00AD653E" w:rsidRPr="002E236D">
        <w:rPr>
          <w:lang w:val="en-GB"/>
        </w:rPr>
        <w:t xml:space="preserve">for support. </w:t>
      </w:r>
      <w:r w:rsidR="00914C16" w:rsidRPr="002E236D">
        <w:rPr>
          <w:lang w:val="en-GB"/>
        </w:rPr>
        <w:t xml:space="preserve">The proposed project builds </w:t>
      </w:r>
      <w:r w:rsidR="00AA4EE3" w:rsidRPr="002E236D">
        <w:rPr>
          <w:lang w:val="en-GB"/>
        </w:rPr>
        <w:t xml:space="preserve">on </w:t>
      </w:r>
      <w:r w:rsidR="005E2E0C" w:rsidRPr="002E236D">
        <w:rPr>
          <w:lang w:val="en-GB"/>
        </w:rPr>
        <w:t xml:space="preserve">successes already achieved </w:t>
      </w:r>
      <w:proofErr w:type="gramStart"/>
      <w:r w:rsidR="005E2E0C" w:rsidRPr="002E236D">
        <w:rPr>
          <w:lang w:val="en-GB"/>
        </w:rPr>
        <w:t>in the area of</w:t>
      </w:r>
      <w:proofErr w:type="gramEnd"/>
      <w:r w:rsidR="005E2E0C" w:rsidRPr="002E236D">
        <w:rPr>
          <w:lang w:val="en-GB"/>
        </w:rPr>
        <w:t xml:space="preserve"> ear and hearing health</w:t>
      </w:r>
      <w:r w:rsidR="00C41AFD" w:rsidRPr="002E236D">
        <w:rPr>
          <w:lang w:val="en-GB"/>
        </w:rPr>
        <w:t xml:space="preserve">, </w:t>
      </w:r>
      <w:r w:rsidR="001E2591" w:rsidRPr="002E236D">
        <w:rPr>
          <w:lang w:val="en-GB"/>
        </w:rPr>
        <w:t xml:space="preserve">which were </w:t>
      </w:r>
      <w:r w:rsidR="00C41AFD" w:rsidRPr="002E236D">
        <w:rPr>
          <w:lang w:val="en-GB"/>
        </w:rPr>
        <w:t xml:space="preserve">described in the previous chapter. </w:t>
      </w:r>
    </w:p>
    <w:p w14:paraId="15ADE897" w14:textId="77777777" w:rsidR="004735DC" w:rsidRPr="002E236D" w:rsidRDefault="00DC001E">
      <w:pPr>
        <w:pBdr>
          <w:top w:val="nil"/>
          <w:left w:val="nil"/>
          <w:bottom w:val="nil"/>
          <w:right w:val="nil"/>
          <w:between w:val="nil"/>
        </w:pBdr>
        <w:spacing w:after="0" w:line="240" w:lineRule="auto"/>
        <w:jc w:val="both"/>
        <w:rPr>
          <w:lang w:val="en-GB"/>
        </w:rPr>
      </w:pPr>
      <w:r w:rsidRPr="002E236D">
        <w:rPr>
          <w:lang w:val="en-GB"/>
        </w:rPr>
        <w:t xml:space="preserve">The evaluations </w:t>
      </w:r>
      <w:r w:rsidR="007F0ADA" w:rsidRPr="002E236D">
        <w:rPr>
          <w:lang w:val="en-GB"/>
        </w:rPr>
        <w:t xml:space="preserve">of the </w:t>
      </w:r>
      <w:r w:rsidR="008019E8" w:rsidRPr="002E236D">
        <w:rPr>
          <w:lang w:val="en-GB"/>
        </w:rPr>
        <w:t xml:space="preserve">previous projects </w:t>
      </w:r>
      <w:r w:rsidRPr="002E236D">
        <w:rPr>
          <w:lang w:val="en-GB"/>
        </w:rPr>
        <w:t xml:space="preserve">emphasised the potential for expanding ear and hearing </w:t>
      </w:r>
      <w:r w:rsidR="007F0ADA" w:rsidRPr="002E236D">
        <w:rPr>
          <w:lang w:val="en-GB"/>
        </w:rPr>
        <w:t>health</w:t>
      </w:r>
      <w:r w:rsidRPr="002E236D">
        <w:rPr>
          <w:lang w:val="en-GB"/>
        </w:rPr>
        <w:t xml:space="preserve"> care to other parts of the country. </w:t>
      </w:r>
    </w:p>
    <w:p w14:paraId="4BC0937D" w14:textId="77777777" w:rsidR="004735DC" w:rsidRPr="002E236D" w:rsidRDefault="00DC001E">
      <w:pPr>
        <w:pBdr>
          <w:top w:val="nil"/>
          <w:left w:val="nil"/>
          <w:bottom w:val="nil"/>
          <w:right w:val="nil"/>
          <w:between w:val="nil"/>
        </w:pBdr>
        <w:spacing w:after="0" w:line="240" w:lineRule="auto"/>
        <w:jc w:val="both"/>
        <w:rPr>
          <w:lang w:val="en-GB"/>
        </w:rPr>
      </w:pPr>
      <w:r w:rsidRPr="002E236D">
        <w:rPr>
          <w:lang w:val="en-GB"/>
        </w:rPr>
        <w:t xml:space="preserve">Important recommendations from the evaluations </w:t>
      </w:r>
      <w:r w:rsidR="007C1A1F" w:rsidRPr="002E236D">
        <w:rPr>
          <w:lang w:val="en-GB"/>
        </w:rPr>
        <w:t xml:space="preserve">that </w:t>
      </w:r>
      <w:r w:rsidR="00AD3E67" w:rsidRPr="002E236D">
        <w:rPr>
          <w:lang w:val="en-GB"/>
        </w:rPr>
        <w:t xml:space="preserve">were </w:t>
      </w:r>
      <w:proofErr w:type="gramStart"/>
      <w:r w:rsidR="007C1A1F" w:rsidRPr="002E236D">
        <w:rPr>
          <w:lang w:val="en-GB"/>
        </w:rPr>
        <w:t>taken into account</w:t>
      </w:r>
      <w:proofErr w:type="gramEnd"/>
      <w:r w:rsidR="007C1A1F" w:rsidRPr="002E236D">
        <w:rPr>
          <w:lang w:val="en-GB"/>
        </w:rPr>
        <w:t xml:space="preserve"> for the new programme </w:t>
      </w:r>
      <w:r w:rsidRPr="002E236D">
        <w:rPr>
          <w:lang w:val="en-GB"/>
        </w:rPr>
        <w:t>were</w:t>
      </w:r>
    </w:p>
    <w:p w14:paraId="35E709D0" w14:textId="77777777" w:rsidR="004735DC" w:rsidRPr="002E236D" w:rsidRDefault="00DC001E">
      <w:pPr>
        <w:pStyle w:val="paragraph"/>
        <w:numPr>
          <w:ilvl w:val="0"/>
          <w:numId w:val="7"/>
        </w:numPr>
        <w:spacing w:before="0" w:beforeAutospacing="0" w:after="0" w:afterAutospacing="0"/>
        <w:jc w:val="both"/>
        <w:textAlignment w:val="baseline"/>
        <w:rPr>
          <w:rStyle w:val="eop"/>
          <w:rFonts w:ascii="Calibri" w:hAnsi="Calibri" w:cs="Calibri"/>
          <w:sz w:val="22"/>
          <w:szCs w:val="22"/>
          <w:lang w:val="en-GB"/>
        </w:rPr>
      </w:pPr>
      <w:r w:rsidRPr="002E236D">
        <w:rPr>
          <w:rStyle w:val="normaltextrun"/>
          <w:rFonts w:ascii="Calibri" w:hAnsi="Calibri" w:cs="Calibri"/>
          <w:b/>
          <w:bCs/>
          <w:sz w:val="22"/>
          <w:szCs w:val="22"/>
          <w:lang w:val="en-GB"/>
        </w:rPr>
        <w:t xml:space="preserve">Recommendation: </w:t>
      </w:r>
      <w:r w:rsidR="007C1A1F" w:rsidRPr="002E236D">
        <w:rPr>
          <w:rStyle w:val="normaltextrun"/>
          <w:rFonts w:ascii="Calibri" w:hAnsi="Calibri" w:cs="Calibri"/>
          <w:sz w:val="22"/>
          <w:szCs w:val="22"/>
          <w:lang w:val="en-GB"/>
        </w:rPr>
        <w:t xml:space="preserve">The </w:t>
      </w:r>
      <w:r w:rsidR="009C31CC" w:rsidRPr="002E236D">
        <w:rPr>
          <w:rStyle w:val="normaltextrun"/>
          <w:rFonts w:ascii="Calibri" w:hAnsi="Calibri" w:cs="Calibri"/>
          <w:sz w:val="22"/>
          <w:szCs w:val="22"/>
          <w:lang w:val="en-GB"/>
        </w:rPr>
        <w:t xml:space="preserve">ENT prevalence study </w:t>
      </w:r>
      <w:r w:rsidRPr="002E236D">
        <w:rPr>
          <w:rStyle w:val="eop"/>
          <w:rFonts w:ascii="Calibri" w:hAnsi="Calibri" w:cs="Calibri"/>
          <w:sz w:val="22"/>
          <w:szCs w:val="22"/>
          <w:lang w:val="en-GB"/>
        </w:rPr>
        <w:t xml:space="preserve">should be conducted at the beginning of </w:t>
      </w:r>
      <w:r w:rsidR="00845876" w:rsidRPr="002E236D">
        <w:rPr>
          <w:rStyle w:val="eop"/>
          <w:rFonts w:ascii="Calibri" w:hAnsi="Calibri" w:cs="Calibri"/>
          <w:sz w:val="22"/>
          <w:szCs w:val="22"/>
          <w:lang w:val="en-GB"/>
        </w:rPr>
        <w:t xml:space="preserve">the project. </w:t>
      </w:r>
    </w:p>
    <w:p w14:paraId="7B703D83" w14:textId="77777777" w:rsidR="004735DC" w:rsidRPr="002E236D" w:rsidRDefault="00DC001E">
      <w:pPr>
        <w:pStyle w:val="paragraph"/>
        <w:spacing w:before="0" w:beforeAutospacing="0" w:after="0" w:afterAutospacing="0"/>
        <w:ind w:left="720"/>
        <w:jc w:val="both"/>
        <w:textAlignment w:val="baseline"/>
        <w:rPr>
          <w:rFonts w:ascii="Calibri" w:hAnsi="Calibri" w:cs="Calibri"/>
          <w:sz w:val="22"/>
          <w:szCs w:val="22"/>
          <w:lang w:val="en-GB"/>
        </w:rPr>
      </w:pPr>
      <w:r w:rsidRPr="002E236D">
        <w:rPr>
          <w:rStyle w:val="eop"/>
          <w:rFonts w:ascii="Calibri" w:hAnsi="Calibri" w:cs="Calibri"/>
          <w:b/>
          <w:bCs/>
          <w:sz w:val="22"/>
          <w:szCs w:val="22"/>
          <w:lang w:val="en-GB"/>
        </w:rPr>
        <w:t>Implementation</w:t>
      </w:r>
      <w:r w:rsidRPr="002E236D">
        <w:rPr>
          <w:rStyle w:val="eop"/>
          <w:rFonts w:ascii="Calibri" w:hAnsi="Calibri" w:cs="Calibri"/>
          <w:sz w:val="22"/>
          <w:szCs w:val="22"/>
          <w:lang w:val="en-GB"/>
        </w:rPr>
        <w:t xml:space="preserve">: </w:t>
      </w:r>
      <w:r w:rsidR="003A4E79" w:rsidRPr="002E236D">
        <w:rPr>
          <w:rStyle w:val="eop"/>
          <w:rFonts w:ascii="Calibri" w:hAnsi="Calibri" w:cs="Calibri"/>
          <w:sz w:val="22"/>
          <w:szCs w:val="22"/>
          <w:lang w:val="en-GB"/>
        </w:rPr>
        <w:t xml:space="preserve">A </w:t>
      </w:r>
      <w:r w:rsidR="00163391" w:rsidRPr="002E236D">
        <w:rPr>
          <w:rStyle w:val="eop"/>
          <w:rFonts w:ascii="Calibri" w:hAnsi="Calibri" w:cs="Calibri"/>
          <w:sz w:val="22"/>
          <w:szCs w:val="22"/>
          <w:lang w:val="en-GB"/>
        </w:rPr>
        <w:t xml:space="preserve">prevalence study for the provinces of East, </w:t>
      </w:r>
      <w:proofErr w:type="spellStart"/>
      <w:r w:rsidR="00163391" w:rsidRPr="002E236D">
        <w:rPr>
          <w:rStyle w:val="eop"/>
          <w:rFonts w:ascii="Calibri" w:hAnsi="Calibri" w:cs="Calibri"/>
          <w:sz w:val="22"/>
          <w:szCs w:val="22"/>
          <w:lang w:val="en-GB"/>
        </w:rPr>
        <w:t>Muchinga</w:t>
      </w:r>
      <w:proofErr w:type="spellEnd"/>
      <w:r w:rsidR="00163391" w:rsidRPr="002E236D">
        <w:rPr>
          <w:rStyle w:val="eop"/>
          <w:rFonts w:ascii="Calibri" w:hAnsi="Calibri" w:cs="Calibri"/>
          <w:sz w:val="22"/>
          <w:szCs w:val="22"/>
          <w:lang w:val="en-GB"/>
        </w:rPr>
        <w:t xml:space="preserve">, </w:t>
      </w:r>
      <w:proofErr w:type="spellStart"/>
      <w:r w:rsidR="00163391" w:rsidRPr="002E236D">
        <w:rPr>
          <w:rStyle w:val="eop"/>
          <w:rFonts w:ascii="Calibri" w:hAnsi="Calibri" w:cs="Calibri"/>
          <w:sz w:val="22"/>
          <w:szCs w:val="22"/>
          <w:lang w:val="en-GB"/>
        </w:rPr>
        <w:t>Luapula</w:t>
      </w:r>
      <w:proofErr w:type="spellEnd"/>
      <w:r w:rsidR="00163391" w:rsidRPr="002E236D">
        <w:rPr>
          <w:rStyle w:val="eop"/>
          <w:rFonts w:ascii="Calibri" w:hAnsi="Calibri" w:cs="Calibri"/>
          <w:sz w:val="22"/>
          <w:szCs w:val="22"/>
          <w:lang w:val="en-GB"/>
        </w:rPr>
        <w:t xml:space="preserve"> and North </w:t>
      </w:r>
      <w:r w:rsidR="003A4E79" w:rsidRPr="002E236D">
        <w:rPr>
          <w:rStyle w:val="eop"/>
          <w:rFonts w:ascii="Calibri" w:hAnsi="Calibri" w:cs="Calibri"/>
          <w:sz w:val="22"/>
          <w:szCs w:val="22"/>
          <w:lang w:val="en-GB"/>
        </w:rPr>
        <w:t>was not included in the present application as</w:t>
      </w:r>
      <w:r w:rsidR="00630105" w:rsidRPr="002E236D">
        <w:rPr>
          <w:rStyle w:val="eop"/>
          <w:rFonts w:ascii="Calibri" w:hAnsi="Calibri" w:cs="Calibri"/>
          <w:sz w:val="22"/>
          <w:szCs w:val="22"/>
          <w:lang w:val="en-GB"/>
        </w:rPr>
        <w:t xml:space="preserve">, according to </w:t>
      </w:r>
      <w:proofErr w:type="spellStart"/>
      <w:r w:rsidR="00630105" w:rsidRPr="002E236D">
        <w:rPr>
          <w:rStyle w:val="eop"/>
          <w:rFonts w:ascii="Calibri" w:hAnsi="Calibri" w:cs="Calibri"/>
          <w:sz w:val="22"/>
          <w:szCs w:val="22"/>
          <w:lang w:val="en-GB"/>
        </w:rPr>
        <w:t>bengo</w:t>
      </w:r>
      <w:proofErr w:type="spellEnd"/>
      <w:r w:rsidR="00630105" w:rsidRPr="002E236D">
        <w:rPr>
          <w:rStyle w:val="eop"/>
          <w:rFonts w:ascii="Calibri" w:hAnsi="Calibri" w:cs="Calibri"/>
          <w:sz w:val="22"/>
          <w:szCs w:val="22"/>
          <w:lang w:val="en-GB"/>
        </w:rPr>
        <w:t xml:space="preserve">, </w:t>
      </w:r>
      <w:r w:rsidR="00DE2C8F" w:rsidRPr="002E236D">
        <w:rPr>
          <w:rStyle w:val="eop"/>
          <w:rFonts w:ascii="Calibri" w:hAnsi="Calibri" w:cs="Calibri"/>
          <w:sz w:val="22"/>
          <w:szCs w:val="22"/>
          <w:lang w:val="en-GB"/>
        </w:rPr>
        <w:t xml:space="preserve">this </w:t>
      </w:r>
      <w:r w:rsidR="00A648FE" w:rsidRPr="002E236D">
        <w:rPr>
          <w:rStyle w:val="eop"/>
          <w:rFonts w:ascii="Calibri" w:hAnsi="Calibri" w:cs="Calibri"/>
          <w:sz w:val="22"/>
          <w:szCs w:val="22"/>
          <w:lang w:val="en-GB"/>
        </w:rPr>
        <w:t xml:space="preserve">is </w:t>
      </w:r>
      <w:r w:rsidR="00DE2C8F" w:rsidRPr="002E236D">
        <w:rPr>
          <w:rStyle w:val="eop"/>
          <w:rFonts w:ascii="Calibri" w:hAnsi="Calibri" w:cs="Calibri"/>
          <w:sz w:val="22"/>
          <w:szCs w:val="22"/>
          <w:lang w:val="en-GB"/>
        </w:rPr>
        <w:t xml:space="preserve">not </w:t>
      </w:r>
      <w:r w:rsidR="00A648FE" w:rsidRPr="002E236D">
        <w:rPr>
          <w:rStyle w:val="eop"/>
          <w:rFonts w:ascii="Calibri" w:hAnsi="Calibri" w:cs="Calibri"/>
          <w:sz w:val="22"/>
          <w:szCs w:val="22"/>
          <w:lang w:val="en-GB"/>
        </w:rPr>
        <w:t xml:space="preserve">eligible for funding </w:t>
      </w:r>
      <w:r w:rsidR="00630105" w:rsidRPr="002E236D">
        <w:rPr>
          <w:rStyle w:val="eop"/>
          <w:rFonts w:ascii="Calibri" w:hAnsi="Calibri" w:cs="Calibri"/>
          <w:sz w:val="22"/>
          <w:szCs w:val="22"/>
          <w:lang w:val="en-GB"/>
        </w:rPr>
        <w:t xml:space="preserve">under </w:t>
      </w:r>
      <w:r w:rsidR="00DE2C8F" w:rsidRPr="002E236D">
        <w:rPr>
          <w:rStyle w:val="eop"/>
          <w:rFonts w:ascii="Calibri" w:hAnsi="Calibri" w:cs="Calibri"/>
          <w:sz w:val="22"/>
          <w:szCs w:val="22"/>
          <w:lang w:val="en-GB"/>
        </w:rPr>
        <w:t>the private executing agency title</w:t>
      </w:r>
      <w:r w:rsidR="003A4E79" w:rsidRPr="002E236D">
        <w:rPr>
          <w:rStyle w:val="eop"/>
          <w:rFonts w:ascii="Calibri" w:hAnsi="Calibri" w:cs="Calibri"/>
          <w:sz w:val="22"/>
          <w:szCs w:val="22"/>
          <w:lang w:val="en-GB"/>
        </w:rPr>
        <w:t xml:space="preserve">. </w:t>
      </w:r>
    </w:p>
    <w:p w14:paraId="1BF4B956" w14:textId="77777777" w:rsidR="004735DC" w:rsidRPr="002E236D" w:rsidRDefault="00DC001E">
      <w:pPr>
        <w:pStyle w:val="paragraph"/>
        <w:numPr>
          <w:ilvl w:val="0"/>
          <w:numId w:val="7"/>
        </w:numPr>
        <w:spacing w:before="0" w:beforeAutospacing="0" w:after="0" w:afterAutospacing="0"/>
        <w:jc w:val="both"/>
        <w:textAlignment w:val="baseline"/>
        <w:rPr>
          <w:rStyle w:val="eop"/>
          <w:rFonts w:ascii="Calibri" w:hAnsi="Calibri" w:cs="Calibri"/>
          <w:sz w:val="22"/>
          <w:szCs w:val="22"/>
          <w:lang w:val="en-GB"/>
        </w:rPr>
      </w:pPr>
      <w:r w:rsidRPr="002E236D">
        <w:rPr>
          <w:rStyle w:val="normaltextrun"/>
          <w:rFonts w:ascii="Calibri" w:hAnsi="Calibri" w:cs="Calibri"/>
          <w:b/>
          <w:bCs/>
          <w:sz w:val="22"/>
          <w:szCs w:val="22"/>
          <w:lang w:val="en-GB"/>
        </w:rPr>
        <w:lastRenderedPageBreak/>
        <w:t>Recommendation</w:t>
      </w:r>
      <w:r w:rsidRPr="002E236D">
        <w:rPr>
          <w:rStyle w:val="normaltextrun"/>
          <w:rFonts w:ascii="Calibri" w:hAnsi="Calibri" w:cs="Calibri"/>
          <w:sz w:val="22"/>
          <w:szCs w:val="22"/>
          <w:lang w:val="en-GB"/>
        </w:rPr>
        <w:t xml:space="preserve">: </w:t>
      </w:r>
      <w:r w:rsidR="009C31CC" w:rsidRPr="002E236D">
        <w:rPr>
          <w:rStyle w:val="normaltextrun"/>
          <w:rFonts w:ascii="Calibri" w:hAnsi="Calibri" w:cs="Calibri"/>
          <w:sz w:val="22"/>
          <w:szCs w:val="22"/>
          <w:lang w:val="en-GB"/>
        </w:rPr>
        <w:t xml:space="preserve">Educational institutions lack qualified </w:t>
      </w:r>
      <w:r w:rsidRPr="002E236D">
        <w:rPr>
          <w:rStyle w:val="normaltextrun"/>
          <w:rFonts w:ascii="Calibri" w:hAnsi="Calibri" w:cs="Calibri"/>
          <w:sz w:val="22"/>
          <w:szCs w:val="22"/>
          <w:lang w:val="en-GB"/>
        </w:rPr>
        <w:t xml:space="preserve">teachers </w:t>
      </w:r>
      <w:r w:rsidR="00F7337B" w:rsidRPr="002E236D">
        <w:rPr>
          <w:rStyle w:val="normaltextrun"/>
          <w:rFonts w:ascii="Calibri" w:hAnsi="Calibri" w:cs="Calibri"/>
          <w:sz w:val="22"/>
          <w:szCs w:val="22"/>
          <w:lang w:val="en-GB"/>
        </w:rPr>
        <w:t xml:space="preserve">with knowledge in the field of ear and hearing health, </w:t>
      </w:r>
      <w:r w:rsidR="009C31CC" w:rsidRPr="002E236D">
        <w:rPr>
          <w:rStyle w:val="normaltextrun"/>
          <w:rFonts w:ascii="Calibri" w:hAnsi="Calibri" w:cs="Calibri"/>
          <w:sz w:val="22"/>
          <w:szCs w:val="22"/>
          <w:lang w:val="en-GB"/>
        </w:rPr>
        <w:t>which is why cooperation with universities to train teachers is recommended.</w:t>
      </w:r>
    </w:p>
    <w:p w14:paraId="1676DDB4" w14:textId="77777777" w:rsidR="004735DC" w:rsidRPr="002E236D" w:rsidRDefault="00DC001E">
      <w:pPr>
        <w:pStyle w:val="paragraph"/>
        <w:spacing w:before="0" w:beforeAutospacing="0" w:after="0" w:afterAutospacing="0"/>
        <w:ind w:left="720"/>
        <w:jc w:val="both"/>
        <w:textAlignment w:val="baseline"/>
        <w:rPr>
          <w:rFonts w:ascii="Calibri" w:hAnsi="Calibri" w:cs="Calibri"/>
          <w:sz w:val="22"/>
          <w:szCs w:val="22"/>
          <w:lang w:val="en-GB"/>
        </w:rPr>
      </w:pPr>
      <w:r w:rsidRPr="002E236D">
        <w:rPr>
          <w:rFonts w:ascii="Calibri" w:hAnsi="Calibri" w:cs="Calibri"/>
          <w:b/>
          <w:bCs/>
          <w:sz w:val="22"/>
          <w:szCs w:val="22"/>
          <w:lang w:val="en-GB"/>
        </w:rPr>
        <w:t>Implementation</w:t>
      </w:r>
      <w:r w:rsidRPr="002E236D">
        <w:rPr>
          <w:rFonts w:ascii="Calibri" w:hAnsi="Calibri" w:cs="Calibri"/>
          <w:sz w:val="22"/>
          <w:szCs w:val="22"/>
          <w:lang w:val="en-GB"/>
        </w:rPr>
        <w:t xml:space="preserve">: </w:t>
      </w:r>
      <w:r w:rsidR="00335115" w:rsidRPr="002E236D">
        <w:rPr>
          <w:rFonts w:ascii="Calibri" w:hAnsi="Calibri" w:cs="Calibri"/>
          <w:sz w:val="22"/>
          <w:szCs w:val="22"/>
          <w:lang w:val="en-GB"/>
        </w:rPr>
        <w:t xml:space="preserve">This application </w:t>
      </w:r>
      <w:r w:rsidR="003A4E79" w:rsidRPr="002E236D">
        <w:rPr>
          <w:rFonts w:ascii="Calibri" w:hAnsi="Calibri" w:cs="Calibri"/>
          <w:sz w:val="22"/>
          <w:szCs w:val="22"/>
          <w:lang w:val="en-GB"/>
        </w:rPr>
        <w:t xml:space="preserve">introduces an innovative training concept in which trainers are trained to </w:t>
      </w:r>
      <w:r w:rsidR="00E0018C" w:rsidRPr="002E236D">
        <w:rPr>
          <w:rFonts w:ascii="Calibri" w:hAnsi="Calibri" w:cs="Calibri"/>
          <w:sz w:val="22"/>
          <w:szCs w:val="22"/>
          <w:lang w:val="en-GB"/>
        </w:rPr>
        <w:t xml:space="preserve">ensure </w:t>
      </w:r>
      <w:r w:rsidR="004443FD" w:rsidRPr="002E236D">
        <w:rPr>
          <w:rFonts w:ascii="Calibri" w:hAnsi="Calibri" w:cs="Calibri"/>
          <w:sz w:val="22"/>
          <w:szCs w:val="22"/>
          <w:lang w:val="en-GB"/>
        </w:rPr>
        <w:t xml:space="preserve">the </w:t>
      </w:r>
      <w:r w:rsidR="003A4E79" w:rsidRPr="002E236D">
        <w:rPr>
          <w:rFonts w:ascii="Calibri" w:hAnsi="Calibri" w:cs="Calibri"/>
          <w:sz w:val="22"/>
          <w:szCs w:val="22"/>
          <w:lang w:val="en-GB"/>
        </w:rPr>
        <w:t xml:space="preserve">long-term training of ear and hearing health personnel. As part of the concept, international </w:t>
      </w:r>
      <w:r w:rsidR="0092721B" w:rsidRPr="002E236D">
        <w:rPr>
          <w:rFonts w:ascii="Calibri" w:hAnsi="Calibri" w:cs="Calibri"/>
          <w:sz w:val="22"/>
          <w:szCs w:val="22"/>
          <w:lang w:val="en-GB"/>
        </w:rPr>
        <w:t xml:space="preserve">universities will be </w:t>
      </w:r>
      <w:r w:rsidR="00C26D36" w:rsidRPr="002E236D">
        <w:rPr>
          <w:rFonts w:ascii="Calibri" w:hAnsi="Calibri" w:cs="Calibri"/>
          <w:sz w:val="22"/>
          <w:szCs w:val="22"/>
          <w:lang w:val="en-GB"/>
        </w:rPr>
        <w:t xml:space="preserve">involved </w:t>
      </w:r>
      <w:r w:rsidR="003A4E79" w:rsidRPr="002E236D">
        <w:rPr>
          <w:rFonts w:ascii="Calibri" w:hAnsi="Calibri" w:cs="Calibri"/>
          <w:sz w:val="22"/>
          <w:szCs w:val="22"/>
          <w:lang w:val="en-GB"/>
        </w:rPr>
        <w:t xml:space="preserve">in the initial training </w:t>
      </w:r>
      <w:proofErr w:type="gramStart"/>
      <w:r w:rsidR="003A4E79" w:rsidRPr="002E236D">
        <w:rPr>
          <w:rFonts w:ascii="Calibri" w:hAnsi="Calibri" w:cs="Calibri"/>
          <w:sz w:val="22"/>
          <w:szCs w:val="22"/>
          <w:lang w:val="en-GB"/>
        </w:rPr>
        <w:t>in order to</w:t>
      </w:r>
      <w:proofErr w:type="gramEnd"/>
      <w:r w:rsidR="003A4E79" w:rsidRPr="002E236D">
        <w:rPr>
          <w:rFonts w:ascii="Calibri" w:hAnsi="Calibri" w:cs="Calibri"/>
          <w:sz w:val="22"/>
          <w:szCs w:val="22"/>
          <w:lang w:val="en-GB"/>
        </w:rPr>
        <w:t xml:space="preserve"> cover parts of the training that cannot currently be provided by Zambian teaching staff. The newly trained specialists will ensure </w:t>
      </w:r>
      <w:r w:rsidR="00C26D36" w:rsidRPr="002E236D">
        <w:rPr>
          <w:rFonts w:ascii="Calibri" w:hAnsi="Calibri" w:cs="Calibri"/>
          <w:sz w:val="22"/>
          <w:szCs w:val="22"/>
          <w:lang w:val="en-GB"/>
        </w:rPr>
        <w:t xml:space="preserve">the </w:t>
      </w:r>
      <w:r w:rsidR="003A4E79" w:rsidRPr="002E236D">
        <w:rPr>
          <w:rFonts w:ascii="Calibri" w:hAnsi="Calibri" w:cs="Calibri"/>
          <w:sz w:val="22"/>
          <w:szCs w:val="22"/>
          <w:lang w:val="en-GB"/>
        </w:rPr>
        <w:t xml:space="preserve">training </w:t>
      </w:r>
      <w:r w:rsidR="00F2113D" w:rsidRPr="002E236D">
        <w:rPr>
          <w:rFonts w:ascii="Calibri" w:hAnsi="Calibri" w:cs="Calibri"/>
          <w:sz w:val="22"/>
          <w:szCs w:val="22"/>
          <w:lang w:val="en-GB"/>
        </w:rPr>
        <w:t xml:space="preserve">of further specialised staff, </w:t>
      </w:r>
      <w:r w:rsidR="003A4E79" w:rsidRPr="002E236D">
        <w:rPr>
          <w:rFonts w:ascii="Calibri" w:hAnsi="Calibri" w:cs="Calibri"/>
          <w:sz w:val="22"/>
          <w:szCs w:val="22"/>
          <w:lang w:val="en-GB"/>
        </w:rPr>
        <w:t xml:space="preserve">which can then take place without international </w:t>
      </w:r>
      <w:r w:rsidR="00F47A52" w:rsidRPr="002E236D">
        <w:rPr>
          <w:rFonts w:ascii="Calibri" w:hAnsi="Calibri" w:cs="Calibri"/>
          <w:sz w:val="22"/>
          <w:szCs w:val="22"/>
          <w:lang w:val="en-GB"/>
        </w:rPr>
        <w:t>experts</w:t>
      </w:r>
      <w:r w:rsidR="00F2113D" w:rsidRPr="002E236D">
        <w:rPr>
          <w:rFonts w:ascii="Calibri" w:hAnsi="Calibri" w:cs="Calibri"/>
          <w:sz w:val="22"/>
          <w:szCs w:val="22"/>
          <w:lang w:val="en-GB"/>
        </w:rPr>
        <w:t>.</w:t>
      </w:r>
    </w:p>
    <w:p w14:paraId="6924047A" w14:textId="77777777" w:rsidR="004735DC" w:rsidRPr="002E236D" w:rsidRDefault="00DC001E">
      <w:pPr>
        <w:pStyle w:val="paragraph"/>
        <w:numPr>
          <w:ilvl w:val="0"/>
          <w:numId w:val="7"/>
        </w:numPr>
        <w:spacing w:before="0" w:beforeAutospacing="0" w:after="0" w:afterAutospacing="0"/>
        <w:jc w:val="both"/>
        <w:textAlignment w:val="baseline"/>
        <w:rPr>
          <w:rStyle w:val="normaltextrun"/>
          <w:rFonts w:ascii="Calibri" w:hAnsi="Calibri" w:cs="Calibri"/>
          <w:sz w:val="22"/>
          <w:szCs w:val="22"/>
          <w:lang w:val="en-GB"/>
        </w:rPr>
      </w:pPr>
      <w:r w:rsidRPr="002E236D">
        <w:rPr>
          <w:rStyle w:val="normaltextrun"/>
          <w:rFonts w:ascii="Calibri" w:hAnsi="Calibri" w:cs="Calibri"/>
          <w:b/>
          <w:bCs/>
          <w:sz w:val="22"/>
          <w:szCs w:val="22"/>
          <w:lang w:val="en-GB"/>
        </w:rPr>
        <w:t xml:space="preserve">Recommendation: </w:t>
      </w:r>
      <w:r w:rsidRPr="002E236D">
        <w:rPr>
          <w:rStyle w:val="normaltextrun"/>
          <w:rFonts w:ascii="Calibri" w:hAnsi="Calibri" w:cs="Calibri"/>
          <w:sz w:val="22"/>
          <w:szCs w:val="22"/>
          <w:lang w:val="en-GB"/>
        </w:rPr>
        <w:t xml:space="preserve">For </w:t>
      </w:r>
      <w:r w:rsidR="009C31CC" w:rsidRPr="002E236D">
        <w:rPr>
          <w:rStyle w:val="normaltextrun"/>
          <w:rFonts w:ascii="Calibri" w:hAnsi="Calibri" w:cs="Calibri"/>
          <w:sz w:val="22"/>
          <w:szCs w:val="22"/>
          <w:lang w:val="en-GB"/>
        </w:rPr>
        <w:t xml:space="preserve">medical equipment, it is important </w:t>
      </w:r>
      <w:r w:rsidR="00AB7E02" w:rsidRPr="002E236D">
        <w:rPr>
          <w:rStyle w:val="normaltextrun"/>
          <w:rFonts w:ascii="Calibri" w:hAnsi="Calibri" w:cs="Calibri"/>
          <w:sz w:val="22"/>
          <w:szCs w:val="22"/>
          <w:lang w:val="en-GB"/>
        </w:rPr>
        <w:t xml:space="preserve">to </w:t>
      </w:r>
      <w:r w:rsidR="009C31CC" w:rsidRPr="002E236D">
        <w:rPr>
          <w:rStyle w:val="normaltextrun"/>
          <w:rFonts w:ascii="Calibri" w:hAnsi="Calibri" w:cs="Calibri"/>
          <w:sz w:val="22"/>
          <w:szCs w:val="22"/>
          <w:lang w:val="en-GB"/>
        </w:rPr>
        <w:t>establish sustainable calibration processes for the devices and to strengthen local capabilities for repairing and maintaining the devices.</w:t>
      </w:r>
    </w:p>
    <w:p w14:paraId="25CC9E1B" w14:textId="77777777" w:rsidR="004735DC" w:rsidRPr="002E236D" w:rsidRDefault="00DC001E">
      <w:pPr>
        <w:pStyle w:val="paragraph"/>
        <w:spacing w:before="0" w:beforeAutospacing="0" w:after="0" w:afterAutospacing="0"/>
        <w:ind w:left="720"/>
        <w:jc w:val="both"/>
        <w:textAlignment w:val="baseline"/>
        <w:rPr>
          <w:rFonts w:ascii="Calibri" w:hAnsi="Calibri" w:cs="Calibri"/>
          <w:sz w:val="22"/>
          <w:szCs w:val="22"/>
          <w:lang w:val="en-GB"/>
        </w:rPr>
      </w:pPr>
      <w:r w:rsidRPr="002E236D">
        <w:rPr>
          <w:rStyle w:val="normaltextrun"/>
          <w:rFonts w:ascii="Calibri" w:hAnsi="Calibri" w:cs="Calibri"/>
          <w:b/>
          <w:bCs/>
          <w:sz w:val="22"/>
          <w:szCs w:val="22"/>
          <w:lang w:val="en-GB"/>
        </w:rPr>
        <w:t xml:space="preserve">Implementation: </w:t>
      </w:r>
      <w:r w:rsidR="00686DC0" w:rsidRPr="002E236D">
        <w:rPr>
          <w:rStyle w:val="normaltextrun"/>
          <w:rFonts w:ascii="Calibri" w:hAnsi="Calibri" w:cs="Calibri"/>
          <w:sz w:val="22"/>
          <w:szCs w:val="22"/>
          <w:lang w:val="en-GB"/>
        </w:rPr>
        <w:t xml:space="preserve">In this proposal, it is planned to hand over </w:t>
      </w:r>
      <w:r w:rsidR="00F71FEB" w:rsidRPr="002E236D">
        <w:rPr>
          <w:rStyle w:val="normaltextrun"/>
          <w:rFonts w:ascii="Calibri" w:hAnsi="Calibri" w:cs="Calibri"/>
          <w:sz w:val="22"/>
          <w:szCs w:val="22"/>
          <w:lang w:val="en-GB"/>
        </w:rPr>
        <w:t xml:space="preserve">responsibility for these tasks to the Ministry of Health in the long term. Corresponding lobbying activities are planned in the application. </w:t>
      </w:r>
      <w:r w:rsidR="000A50AF" w:rsidRPr="002E236D">
        <w:rPr>
          <w:rStyle w:val="normaltextrun"/>
          <w:rFonts w:ascii="Calibri" w:hAnsi="Calibri" w:cs="Calibri"/>
          <w:sz w:val="22"/>
          <w:szCs w:val="22"/>
          <w:lang w:val="en-GB"/>
        </w:rPr>
        <w:t xml:space="preserve">For devices from the previous project, the costs for calibration are already shared with the Ministry of Health </w:t>
      </w:r>
      <w:r w:rsidR="006E150D" w:rsidRPr="002E236D">
        <w:rPr>
          <w:rStyle w:val="normaltextrun"/>
          <w:rFonts w:ascii="Calibri" w:hAnsi="Calibri" w:cs="Calibri"/>
          <w:sz w:val="22"/>
          <w:szCs w:val="22"/>
          <w:lang w:val="en-GB"/>
        </w:rPr>
        <w:t xml:space="preserve">according to a cost-sharing model. </w:t>
      </w:r>
    </w:p>
    <w:p w14:paraId="35DA26DC" w14:textId="77777777" w:rsidR="004735DC" w:rsidRPr="002E236D" w:rsidRDefault="00DC001E">
      <w:pPr>
        <w:pStyle w:val="paragraph"/>
        <w:numPr>
          <w:ilvl w:val="0"/>
          <w:numId w:val="7"/>
        </w:numPr>
        <w:spacing w:before="0" w:beforeAutospacing="0" w:after="0" w:afterAutospacing="0"/>
        <w:jc w:val="both"/>
        <w:textAlignment w:val="baseline"/>
        <w:rPr>
          <w:rStyle w:val="eop"/>
          <w:rFonts w:ascii="Calibri" w:hAnsi="Calibri" w:cs="Calibri"/>
          <w:sz w:val="22"/>
          <w:szCs w:val="22"/>
          <w:lang w:val="en-GB"/>
        </w:rPr>
      </w:pPr>
      <w:r w:rsidRPr="002E236D">
        <w:rPr>
          <w:rStyle w:val="normaltextrun"/>
          <w:rFonts w:ascii="Calibri" w:hAnsi="Calibri" w:cs="Calibri"/>
          <w:b/>
          <w:bCs/>
          <w:sz w:val="22"/>
          <w:szCs w:val="22"/>
          <w:lang w:val="en-GB"/>
        </w:rPr>
        <w:t xml:space="preserve">Recommendation: </w:t>
      </w:r>
      <w:r w:rsidR="009C31CC" w:rsidRPr="002E236D">
        <w:rPr>
          <w:rStyle w:val="normaltextrun"/>
          <w:rFonts w:ascii="Calibri" w:hAnsi="Calibri" w:cs="Calibri"/>
          <w:sz w:val="22"/>
          <w:szCs w:val="22"/>
          <w:lang w:val="en-GB"/>
        </w:rPr>
        <w:t xml:space="preserve">A stronger contribution to mobilising the Ministry of Health to enable the inclusion </w:t>
      </w:r>
      <w:r w:rsidRPr="002E236D">
        <w:rPr>
          <w:rStyle w:val="normaltextrun"/>
          <w:rFonts w:ascii="Calibri" w:hAnsi="Calibri" w:cs="Calibri"/>
          <w:sz w:val="22"/>
          <w:szCs w:val="22"/>
          <w:lang w:val="en-GB"/>
        </w:rPr>
        <w:t xml:space="preserve">of </w:t>
      </w:r>
      <w:r w:rsidR="005A1FB8" w:rsidRPr="002E236D">
        <w:rPr>
          <w:rStyle w:val="normaltextrun"/>
          <w:rFonts w:ascii="Calibri" w:hAnsi="Calibri" w:cs="Calibri"/>
          <w:sz w:val="22"/>
          <w:szCs w:val="22"/>
          <w:lang w:val="en-GB"/>
        </w:rPr>
        <w:t xml:space="preserve">ENT medicines </w:t>
      </w:r>
      <w:r w:rsidR="009C31CC" w:rsidRPr="002E236D">
        <w:rPr>
          <w:rStyle w:val="normaltextrun"/>
          <w:rFonts w:ascii="Calibri" w:hAnsi="Calibri" w:cs="Calibri"/>
          <w:sz w:val="22"/>
          <w:szCs w:val="22"/>
          <w:lang w:val="en-GB"/>
        </w:rPr>
        <w:t>in the list of essential materials and medicines for healthcare facilities.</w:t>
      </w:r>
    </w:p>
    <w:p w14:paraId="0D11907B" w14:textId="77777777" w:rsidR="004735DC" w:rsidRPr="002E236D" w:rsidRDefault="00DC001E">
      <w:pPr>
        <w:pStyle w:val="paragraph"/>
        <w:spacing w:before="0" w:beforeAutospacing="0" w:after="0" w:afterAutospacing="0"/>
        <w:ind w:left="720"/>
        <w:jc w:val="both"/>
        <w:textAlignment w:val="baseline"/>
        <w:rPr>
          <w:rFonts w:ascii="Calibri" w:hAnsi="Calibri" w:cs="Calibri"/>
          <w:sz w:val="22"/>
          <w:szCs w:val="22"/>
          <w:lang w:val="en-GB"/>
        </w:rPr>
      </w:pPr>
      <w:r w:rsidRPr="002E236D">
        <w:rPr>
          <w:rStyle w:val="normaltextrun"/>
          <w:rFonts w:ascii="Calibri" w:hAnsi="Calibri" w:cs="Calibri"/>
          <w:b/>
          <w:bCs/>
          <w:sz w:val="22"/>
          <w:szCs w:val="22"/>
          <w:lang w:val="en-GB"/>
        </w:rPr>
        <w:t xml:space="preserve">Implementation: </w:t>
      </w:r>
      <w:r w:rsidR="005A1FB8" w:rsidRPr="002E236D">
        <w:rPr>
          <w:rFonts w:ascii="Calibri" w:hAnsi="Calibri" w:cs="Calibri"/>
          <w:sz w:val="22"/>
          <w:szCs w:val="22"/>
          <w:lang w:val="en-GB"/>
        </w:rPr>
        <w:t>In this application, more lobbying activities were planned under sub-objective 2</w:t>
      </w:r>
      <w:r w:rsidR="002F272F" w:rsidRPr="002E236D">
        <w:rPr>
          <w:rFonts w:ascii="Calibri" w:hAnsi="Calibri" w:cs="Calibri"/>
          <w:sz w:val="22"/>
          <w:szCs w:val="22"/>
          <w:lang w:val="en-GB"/>
        </w:rPr>
        <w:t>.</w:t>
      </w:r>
    </w:p>
    <w:p w14:paraId="75E067E4" w14:textId="77777777" w:rsidR="004735DC" w:rsidRPr="002E236D" w:rsidRDefault="00DC001E">
      <w:pPr>
        <w:pStyle w:val="paragraph"/>
        <w:numPr>
          <w:ilvl w:val="0"/>
          <w:numId w:val="7"/>
        </w:numPr>
        <w:spacing w:before="0" w:beforeAutospacing="0" w:after="0" w:afterAutospacing="0"/>
        <w:jc w:val="both"/>
        <w:textAlignment w:val="baseline"/>
        <w:rPr>
          <w:rStyle w:val="normaltextrun"/>
          <w:rFonts w:ascii="Calibri" w:hAnsi="Calibri" w:cs="Calibri"/>
          <w:sz w:val="22"/>
          <w:szCs w:val="22"/>
          <w:lang w:val="en-GB"/>
        </w:rPr>
      </w:pPr>
      <w:r w:rsidRPr="002E236D">
        <w:rPr>
          <w:rStyle w:val="normaltextrun"/>
          <w:rFonts w:ascii="Calibri" w:hAnsi="Calibri" w:cs="Calibri"/>
          <w:b/>
          <w:bCs/>
          <w:sz w:val="22"/>
          <w:szCs w:val="22"/>
          <w:lang w:val="en-GB"/>
        </w:rPr>
        <w:t>Recommendation</w:t>
      </w:r>
      <w:r w:rsidR="002A11CA" w:rsidRPr="002E236D">
        <w:rPr>
          <w:rStyle w:val="normaltextrun"/>
          <w:rFonts w:ascii="Calibri" w:hAnsi="Calibri" w:cs="Calibri"/>
          <w:sz w:val="22"/>
          <w:szCs w:val="22"/>
          <w:lang w:val="en-GB"/>
        </w:rPr>
        <w:t xml:space="preserve">: </w:t>
      </w:r>
      <w:r w:rsidR="009C31CC" w:rsidRPr="002E236D">
        <w:rPr>
          <w:rStyle w:val="normaltextrun"/>
          <w:rFonts w:ascii="Calibri" w:hAnsi="Calibri" w:cs="Calibri"/>
          <w:sz w:val="22"/>
          <w:szCs w:val="22"/>
          <w:lang w:val="en-GB"/>
        </w:rPr>
        <w:t>The shortage of ENT surgeons persists despite the further training of specialists and has been identified as the greatest obstacle to ENT care in Zambia. The evaluation team therefore recommends building on the achievements of the project with further measures.</w:t>
      </w:r>
    </w:p>
    <w:p w14:paraId="3CFE9249" w14:textId="77777777" w:rsidR="004735DC" w:rsidRPr="002E236D" w:rsidRDefault="00DC001E">
      <w:pPr>
        <w:pStyle w:val="paragraph"/>
        <w:spacing w:before="0" w:beforeAutospacing="0" w:after="0" w:afterAutospacing="0"/>
        <w:ind w:left="720"/>
        <w:jc w:val="both"/>
        <w:textAlignment w:val="baseline"/>
        <w:rPr>
          <w:rFonts w:ascii="Calibri" w:hAnsi="Calibri" w:cs="Calibri"/>
          <w:sz w:val="22"/>
          <w:szCs w:val="22"/>
          <w:lang w:val="en-GB"/>
        </w:rPr>
      </w:pPr>
      <w:r w:rsidRPr="002E236D">
        <w:rPr>
          <w:rStyle w:val="normaltextrun"/>
          <w:rFonts w:ascii="Calibri" w:hAnsi="Calibri" w:cs="Calibri"/>
          <w:b/>
          <w:bCs/>
          <w:sz w:val="22"/>
          <w:szCs w:val="22"/>
          <w:lang w:val="en-GB"/>
        </w:rPr>
        <w:t xml:space="preserve">Implementation: </w:t>
      </w:r>
      <w:r w:rsidR="00C171A4" w:rsidRPr="002E236D">
        <w:rPr>
          <w:rStyle w:val="normaltextrun"/>
          <w:rFonts w:ascii="Calibri" w:hAnsi="Calibri" w:cs="Calibri"/>
          <w:sz w:val="22"/>
          <w:szCs w:val="22"/>
          <w:lang w:val="en-GB"/>
        </w:rPr>
        <w:t>In</w:t>
      </w:r>
      <w:r w:rsidR="00D32C1D" w:rsidRPr="002E236D">
        <w:rPr>
          <w:rStyle w:val="normaltextrun"/>
          <w:rFonts w:ascii="Calibri" w:hAnsi="Calibri" w:cs="Calibri"/>
          <w:sz w:val="22"/>
          <w:szCs w:val="22"/>
          <w:lang w:val="en-GB"/>
        </w:rPr>
        <w:t xml:space="preserve"> this application, </w:t>
      </w:r>
      <w:r w:rsidR="00856D0F" w:rsidRPr="002E236D">
        <w:rPr>
          <w:rStyle w:val="normaltextrun"/>
          <w:rFonts w:ascii="Calibri" w:hAnsi="Calibri" w:cs="Calibri"/>
          <w:sz w:val="22"/>
          <w:szCs w:val="22"/>
          <w:lang w:val="en-GB"/>
        </w:rPr>
        <w:t xml:space="preserve">ENT </w:t>
      </w:r>
      <w:r w:rsidR="00C171A4" w:rsidRPr="002E236D">
        <w:rPr>
          <w:rStyle w:val="normaltextrun"/>
          <w:rFonts w:ascii="Calibri" w:hAnsi="Calibri" w:cs="Calibri"/>
          <w:sz w:val="22"/>
          <w:szCs w:val="22"/>
          <w:lang w:val="en-GB"/>
        </w:rPr>
        <w:t xml:space="preserve">doctors </w:t>
      </w:r>
      <w:r w:rsidR="00856D0F" w:rsidRPr="002E236D">
        <w:rPr>
          <w:rStyle w:val="normaltextrun"/>
          <w:rFonts w:ascii="Calibri" w:hAnsi="Calibri" w:cs="Calibri"/>
          <w:sz w:val="22"/>
          <w:szCs w:val="22"/>
          <w:lang w:val="en-GB"/>
        </w:rPr>
        <w:t xml:space="preserve">will receive </w:t>
      </w:r>
      <w:r w:rsidR="00F80C0F" w:rsidRPr="002E236D">
        <w:rPr>
          <w:rStyle w:val="normaltextrun"/>
          <w:rFonts w:ascii="Calibri" w:hAnsi="Calibri" w:cs="Calibri"/>
          <w:sz w:val="22"/>
          <w:szCs w:val="22"/>
          <w:lang w:val="en-GB"/>
        </w:rPr>
        <w:t xml:space="preserve">further </w:t>
      </w:r>
      <w:r w:rsidR="00E42431" w:rsidRPr="002E236D">
        <w:rPr>
          <w:rStyle w:val="normaltextrun"/>
          <w:rFonts w:ascii="Calibri" w:hAnsi="Calibri" w:cs="Calibri"/>
          <w:sz w:val="22"/>
          <w:szCs w:val="22"/>
          <w:lang w:val="en-GB"/>
        </w:rPr>
        <w:t xml:space="preserve">training </w:t>
      </w:r>
      <w:proofErr w:type="gramStart"/>
      <w:r w:rsidR="00E42431" w:rsidRPr="002E236D">
        <w:rPr>
          <w:rStyle w:val="normaltextrun"/>
          <w:rFonts w:ascii="Calibri" w:hAnsi="Calibri" w:cs="Calibri"/>
          <w:sz w:val="22"/>
          <w:szCs w:val="22"/>
          <w:lang w:val="en-GB"/>
        </w:rPr>
        <w:t xml:space="preserve">on the subject of </w:t>
      </w:r>
      <w:r w:rsidR="00845876" w:rsidRPr="002E236D">
        <w:rPr>
          <w:rStyle w:val="normaltextrun"/>
          <w:rFonts w:ascii="Calibri" w:hAnsi="Calibri" w:cs="Calibri"/>
          <w:sz w:val="22"/>
          <w:szCs w:val="22"/>
          <w:lang w:val="en-GB"/>
        </w:rPr>
        <w:t>ENT</w:t>
      </w:r>
      <w:proofErr w:type="gramEnd"/>
      <w:r w:rsidR="00845876" w:rsidRPr="002E236D">
        <w:rPr>
          <w:rStyle w:val="normaltextrun"/>
          <w:rFonts w:ascii="Calibri" w:hAnsi="Calibri" w:cs="Calibri"/>
          <w:sz w:val="22"/>
          <w:szCs w:val="22"/>
          <w:lang w:val="en-GB"/>
        </w:rPr>
        <w:t xml:space="preserve"> surgery</w:t>
      </w:r>
      <w:r w:rsidRPr="002E236D">
        <w:rPr>
          <w:rStyle w:val="normaltextrun"/>
          <w:rFonts w:ascii="Calibri" w:hAnsi="Calibri" w:cs="Calibri"/>
          <w:sz w:val="22"/>
          <w:szCs w:val="22"/>
          <w:lang w:val="en-GB"/>
        </w:rPr>
        <w:t xml:space="preserve">. </w:t>
      </w:r>
    </w:p>
    <w:p w14:paraId="0D3EC91F" w14:textId="77777777" w:rsidR="009C31CC" w:rsidRPr="002E236D" w:rsidRDefault="009C31CC" w:rsidP="00AB7178">
      <w:pPr>
        <w:pBdr>
          <w:top w:val="nil"/>
          <w:left w:val="nil"/>
          <w:bottom w:val="nil"/>
          <w:right w:val="nil"/>
          <w:between w:val="nil"/>
        </w:pBdr>
        <w:spacing w:after="0" w:line="240" w:lineRule="auto"/>
        <w:jc w:val="both"/>
        <w:rPr>
          <w:lang w:val="en-GB"/>
        </w:rPr>
      </w:pPr>
    </w:p>
    <w:p w14:paraId="3CB6727E" w14:textId="77777777" w:rsidR="004735DC" w:rsidRDefault="00DC001E">
      <w:pPr>
        <w:pBdr>
          <w:top w:val="nil"/>
          <w:left w:val="nil"/>
          <w:bottom w:val="nil"/>
          <w:right w:val="nil"/>
          <w:between w:val="nil"/>
        </w:pBdr>
        <w:spacing w:after="0" w:line="240" w:lineRule="auto"/>
        <w:jc w:val="both"/>
      </w:pPr>
      <w:r w:rsidRPr="002E236D">
        <w:rPr>
          <w:lang w:val="en-GB"/>
        </w:rPr>
        <w:t xml:space="preserve">Due to the lengthy evaluation of the previous project, </w:t>
      </w:r>
      <w:r w:rsidR="00845876" w:rsidRPr="002E236D">
        <w:rPr>
          <w:lang w:val="en-GB"/>
        </w:rPr>
        <w:t xml:space="preserve">a feasibility study was also commissioned to </w:t>
      </w:r>
      <w:r w:rsidR="00AB7178" w:rsidRPr="002E236D">
        <w:rPr>
          <w:lang w:val="en-GB"/>
        </w:rPr>
        <w:t>cover the project's catchment area</w:t>
      </w:r>
      <w:r w:rsidR="00A10264" w:rsidRPr="002E236D">
        <w:rPr>
          <w:lang w:val="en-GB"/>
        </w:rPr>
        <w:t xml:space="preserve">. </w:t>
      </w:r>
      <w:r w:rsidR="00805BE8" w:rsidRPr="002E236D">
        <w:rPr>
          <w:lang w:val="en-GB"/>
        </w:rPr>
        <w:t>Key recommendations from the feasibility study were incorporated into the project concept</w:t>
      </w:r>
      <w:r w:rsidR="002E1747" w:rsidRPr="002E236D">
        <w:rPr>
          <w:lang w:val="en-GB"/>
        </w:rPr>
        <w:t xml:space="preserve">. </w:t>
      </w:r>
      <w:r w:rsidR="002E1747">
        <w:t xml:space="preserve">These </w:t>
      </w:r>
      <w:proofErr w:type="spellStart"/>
      <w:r w:rsidR="002E1747">
        <w:t>are</w:t>
      </w:r>
      <w:proofErr w:type="spellEnd"/>
      <w:r w:rsidR="002E1747">
        <w:t xml:space="preserve"> </w:t>
      </w:r>
      <w:proofErr w:type="spellStart"/>
      <w:r w:rsidR="002E1747">
        <w:t>the</w:t>
      </w:r>
      <w:proofErr w:type="spellEnd"/>
      <w:r w:rsidR="002E1747">
        <w:t xml:space="preserve"> </w:t>
      </w:r>
      <w:proofErr w:type="spellStart"/>
      <w:r w:rsidR="00F01FFA">
        <w:t>following</w:t>
      </w:r>
      <w:proofErr w:type="spellEnd"/>
      <w:r w:rsidR="00F01FFA">
        <w:t xml:space="preserve"> </w:t>
      </w:r>
      <w:r w:rsidR="002E1747">
        <w:t xml:space="preserve">in particular: </w:t>
      </w:r>
    </w:p>
    <w:p w14:paraId="3E532982" w14:textId="77777777" w:rsidR="004735DC" w:rsidRPr="002E236D" w:rsidRDefault="00DC001E">
      <w:pPr>
        <w:numPr>
          <w:ilvl w:val="0"/>
          <w:numId w:val="8"/>
        </w:numPr>
        <w:spacing w:after="0" w:line="240" w:lineRule="auto"/>
        <w:jc w:val="both"/>
        <w:rPr>
          <w:rFonts w:eastAsia="Calibri" w:cs="Arial"/>
          <w:lang w:val="en-GB"/>
        </w:rPr>
      </w:pPr>
      <w:r w:rsidRPr="002E236D">
        <w:rPr>
          <w:rFonts w:eastAsia="Calibri" w:cs="Arial"/>
          <w:b/>
          <w:bCs/>
          <w:lang w:val="en-GB"/>
        </w:rPr>
        <w:t xml:space="preserve">Avoiding </w:t>
      </w:r>
      <w:r w:rsidRPr="002E236D">
        <w:rPr>
          <w:rFonts w:eastAsia="Calibri" w:cs="Arial"/>
          <w:b/>
          <w:bCs/>
          <w:lang w:val="en-GB"/>
        </w:rPr>
        <w:t>overloading the healthcare system</w:t>
      </w:r>
      <w:r w:rsidRPr="002E236D">
        <w:rPr>
          <w:rFonts w:eastAsia="Calibri" w:cs="Arial"/>
          <w:lang w:val="en-GB"/>
        </w:rPr>
        <w:t xml:space="preserve">: </w:t>
      </w:r>
      <w:proofErr w:type="gramStart"/>
      <w:r w:rsidRPr="002E236D">
        <w:rPr>
          <w:rFonts w:eastAsia="Calibri" w:cs="Arial"/>
          <w:lang w:val="en-GB"/>
        </w:rPr>
        <w:t xml:space="preserve">In </w:t>
      </w:r>
      <w:r w:rsidRPr="002E236D">
        <w:rPr>
          <w:rFonts w:eastAsia="Calibri" w:cs="Arial"/>
          <w:lang w:val="en-GB"/>
        </w:rPr>
        <w:t xml:space="preserve">order </w:t>
      </w:r>
      <w:r w:rsidR="005C25CD" w:rsidRPr="002E236D">
        <w:rPr>
          <w:rFonts w:eastAsia="Calibri" w:cs="Arial"/>
          <w:lang w:val="en-GB"/>
        </w:rPr>
        <w:t>to</w:t>
      </w:r>
      <w:proofErr w:type="gramEnd"/>
      <w:r w:rsidR="005C25CD" w:rsidRPr="002E236D">
        <w:rPr>
          <w:rFonts w:eastAsia="Calibri" w:cs="Arial"/>
          <w:lang w:val="en-GB"/>
        </w:rPr>
        <w:t xml:space="preserve"> </w:t>
      </w:r>
      <w:r w:rsidR="00AC5954" w:rsidRPr="002E236D">
        <w:rPr>
          <w:rFonts w:eastAsia="Calibri" w:cs="Arial"/>
          <w:lang w:val="en-GB"/>
        </w:rPr>
        <w:t>avoid overloading the healthcare system</w:t>
      </w:r>
      <w:r w:rsidR="00482176" w:rsidRPr="002E236D">
        <w:rPr>
          <w:rFonts w:eastAsia="Calibri" w:cs="Arial"/>
          <w:lang w:val="en-GB"/>
        </w:rPr>
        <w:t xml:space="preserve">, </w:t>
      </w:r>
      <w:r w:rsidR="002D60BB" w:rsidRPr="002E236D">
        <w:rPr>
          <w:rFonts w:eastAsia="Calibri" w:cs="Arial"/>
          <w:lang w:val="en-GB"/>
        </w:rPr>
        <w:t xml:space="preserve">almost all training courses </w:t>
      </w:r>
      <w:r w:rsidR="00527300" w:rsidRPr="002E236D">
        <w:rPr>
          <w:rFonts w:eastAsia="Calibri" w:cs="Arial"/>
          <w:lang w:val="en-GB"/>
        </w:rPr>
        <w:t xml:space="preserve">in this application </w:t>
      </w:r>
      <w:r w:rsidR="00AC5954" w:rsidRPr="002E236D">
        <w:rPr>
          <w:rFonts w:eastAsia="Calibri" w:cs="Arial"/>
          <w:lang w:val="en-GB"/>
        </w:rPr>
        <w:t xml:space="preserve">are </w:t>
      </w:r>
      <w:r w:rsidR="002D60BB" w:rsidRPr="002E236D">
        <w:rPr>
          <w:rFonts w:eastAsia="Calibri" w:cs="Arial"/>
          <w:lang w:val="en-GB"/>
        </w:rPr>
        <w:t>offered using a hybrid model (online and face-to-face)</w:t>
      </w:r>
      <w:r w:rsidR="004A1733" w:rsidRPr="002E236D">
        <w:rPr>
          <w:rFonts w:eastAsia="Calibri" w:cs="Arial"/>
          <w:lang w:val="en-GB"/>
        </w:rPr>
        <w:t xml:space="preserve">. In addition, </w:t>
      </w:r>
      <w:r w:rsidR="009E3E46" w:rsidRPr="002E236D">
        <w:rPr>
          <w:rFonts w:eastAsia="Calibri" w:cs="Arial"/>
          <w:lang w:val="en-GB"/>
        </w:rPr>
        <w:t xml:space="preserve">the </w:t>
      </w:r>
      <w:r w:rsidR="00527644" w:rsidRPr="002E236D">
        <w:rPr>
          <w:rFonts w:eastAsia="Calibri" w:cs="Arial"/>
          <w:lang w:val="en-GB"/>
        </w:rPr>
        <w:t xml:space="preserve">ENT specialists are </w:t>
      </w:r>
      <w:r w:rsidR="004B561B" w:rsidRPr="002E236D">
        <w:rPr>
          <w:rFonts w:eastAsia="Calibri" w:cs="Arial"/>
          <w:lang w:val="en-GB"/>
        </w:rPr>
        <w:t xml:space="preserve">relieved </w:t>
      </w:r>
      <w:r w:rsidR="009E3E46" w:rsidRPr="002E236D">
        <w:rPr>
          <w:rFonts w:eastAsia="Calibri" w:cs="Arial"/>
          <w:lang w:val="en-GB"/>
        </w:rPr>
        <w:t xml:space="preserve">by the qualification of </w:t>
      </w:r>
      <w:r w:rsidR="009C5C6A" w:rsidRPr="002E236D">
        <w:rPr>
          <w:rFonts w:eastAsia="Calibri" w:cs="Arial"/>
          <w:lang w:val="en-GB"/>
        </w:rPr>
        <w:t xml:space="preserve">additional </w:t>
      </w:r>
      <w:r w:rsidR="009E3E46" w:rsidRPr="002E236D">
        <w:rPr>
          <w:rFonts w:eastAsia="Calibri" w:cs="Arial"/>
          <w:lang w:val="en-GB"/>
        </w:rPr>
        <w:t xml:space="preserve">healthcare personnel </w:t>
      </w:r>
      <w:r w:rsidR="004B561B" w:rsidRPr="002E236D">
        <w:rPr>
          <w:rFonts w:eastAsia="Calibri" w:cs="Arial"/>
          <w:lang w:val="en-GB"/>
        </w:rPr>
        <w:t xml:space="preserve">for the implementation of primary treatments </w:t>
      </w:r>
      <w:r w:rsidR="006A3B07" w:rsidRPr="002E236D">
        <w:rPr>
          <w:rFonts w:eastAsia="Calibri" w:cs="Arial"/>
          <w:lang w:val="en-GB"/>
        </w:rPr>
        <w:t>(</w:t>
      </w:r>
      <w:r w:rsidR="002D7555" w:rsidRPr="002E236D">
        <w:rPr>
          <w:rFonts w:eastAsia="Calibri" w:cs="Arial"/>
          <w:i/>
          <w:iCs/>
          <w:lang w:val="en-GB"/>
        </w:rPr>
        <w:t xml:space="preserve">task-sharing </w:t>
      </w:r>
      <w:r w:rsidR="002D7555" w:rsidRPr="002E236D">
        <w:rPr>
          <w:rFonts w:eastAsia="Calibri" w:cs="Arial"/>
          <w:lang w:val="en-GB"/>
        </w:rPr>
        <w:t>concept</w:t>
      </w:r>
      <w:r w:rsidR="006A3B07" w:rsidRPr="002E236D">
        <w:rPr>
          <w:rFonts w:eastAsia="Calibri" w:cs="Arial"/>
          <w:lang w:val="en-GB"/>
        </w:rPr>
        <w:t>)</w:t>
      </w:r>
      <w:r w:rsidR="004B561B" w:rsidRPr="002E236D">
        <w:rPr>
          <w:rFonts w:eastAsia="Calibri" w:cs="Arial"/>
          <w:lang w:val="en-GB"/>
        </w:rPr>
        <w:t xml:space="preserve">. Telemedicine </w:t>
      </w:r>
      <w:r w:rsidR="00527300" w:rsidRPr="002E236D">
        <w:rPr>
          <w:rFonts w:eastAsia="Calibri" w:cs="Arial"/>
          <w:lang w:val="en-GB"/>
        </w:rPr>
        <w:t xml:space="preserve">provides healthcare staff with regular support from ENT specialists. </w:t>
      </w:r>
    </w:p>
    <w:p w14:paraId="176C42FC" w14:textId="77777777" w:rsidR="004735DC" w:rsidRDefault="00DC001E">
      <w:pPr>
        <w:numPr>
          <w:ilvl w:val="0"/>
          <w:numId w:val="8"/>
        </w:numPr>
        <w:spacing w:after="0" w:line="240" w:lineRule="auto"/>
        <w:jc w:val="both"/>
        <w:rPr>
          <w:rFonts w:eastAsia="Calibri" w:cs="Arial"/>
        </w:rPr>
      </w:pPr>
      <w:r w:rsidRPr="002E236D">
        <w:rPr>
          <w:rFonts w:eastAsia="Calibri" w:cs="Arial"/>
          <w:b/>
          <w:bCs/>
          <w:lang w:val="en-GB"/>
        </w:rPr>
        <w:t>Reducing inequality in access to services</w:t>
      </w:r>
      <w:r w:rsidRPr="002E236D">
        <w:rPr>
          <w:rFonts w:eastAsia="Calibri" w:cs="Arial"/>
          <w:lang w:val="en-GB"/>
        </w:rPr>
        <w:t xml:space="preserve">: To address inequity in access to specialised ear and </w:t>
      </w:r>
      <w:r w:rsidRPr="002E236D">
        <w:rPr>
          <w:rFonts w:eastAsia="Calibri" w:cs="Arial"/>
          <w:lang w:val="en-GB"/>
        </w:rPr>
        <w:t xml:space="preserve">hearing health services, </w:t>
      </w:r>
      <w:r w:rsidR="00242DA1" w:rsidRPr="002E236D">
        <w:rPr>
          <w:rFonts w:eastAsia="Calibri" w:cs="Arial"/>
          <w:lang w:val="en-GB"/>
        </w:rPr>
        <w:t xml:space="preserve">this proposal includes </w:t>
      </w:r>
      <w:r w:rsidRPr="002E236D">
        <w:rPr>
          <w:rFonts w:eastAsia="Calibri" w:cs="Arial"/>
          <w:lang w:val="en-GB"/>
        </w:rPr>
        <w:t xml:space="preserve">a mobile health model </w:t>
      </w:r>
      <w:r w:rsidR="002A11CA" w:rsidRPr="002E236D">
        <w:rPr>
          <w:rFonts w:eastAsia="Calibri" w:cs="Arial"/>
          <w:lang w:val="en-GB"/>
        </w:rPr>
        <w:t xml:space="preserve">that combines hands-on training with </w:t>
      </w:r>
      <w:r w:rsidR="000567FC" w:rsidRPr="002E236D">
        <w:rPr>
          <w:rFonts w:eastAsia="Calibri" w:cs="Arial"/>
          <w:i/>
          <w:iCs/>
          <w:lang w:val="en-GB"/>
        </w:rPr>
        <w:t xml:space="preserve">outreach </w:t>
      </w:r>
      <w:r w:rsidR="002A11CA" w:rsidRPr="002E236D">
        <w:rPr>
          <w:rFonts w:eastAsia="Calibri" w:cs="Arial"/>
          <w:lang w:val="en-GB"/>
        </w:rPr>
        <w:t xml:space="preserve">and </w:t>
      </w:r>
      <w:r w:rsidR="002A11CA" w:rsidRPr="002E236D">
        <w:rPr>
          <w:rFonts w:eastAsia="Calibri" w:cs="Arial"/>
          <w:i/>
          <w:iCs/>
          <w:lang w:val="en-GB"/>
        </w:rPr>
        <w:t>screenings</w:t>
      </w:r>
      <w:r w:rsidRPr="002E236D">
        <w:rPr>
          <w:rFonts w:eastAsia="Calibri" w:cs="Arial"/>
          <w:lang w:val="en-GB"/>
        </w:rPr>
        <w:t xml:space="preserve">, which is </w:t>
      </w:r>
      <w:r w:rsidR="002A11CA" w:rsidRPr="002E236D">
        <w:rPr>
          <w:rFonts w:eastAsia="Calibri" w:cs="Arial"/>
          <w:lang w:val="en-GB"/>
        </w:rPr>
        <w:t xml:space="preserve">further </w:t>
      </w:r>
      <w:r w:rsidRPr="002E236D">
        <w:rPr>
          <w:rFonts w:eastAsia="Calibri" w:cs="Arial"/>
          <w:lang w:val="en-GB"/>
        </w:rPr>
        <w:t xml:space="preserve">complemented by telehealth services. </w:t>
      </w:r>
      <w:r w:rsidR="002B6A0A" w:rsidRPr="00445D74">
        <w:rPr>
          <w:rFonts w:eastAsia="Calibri" w:cs="Arial"/>
        </w:rPr>
        <w:t xml:space="preserve">These </w:t>
      </w:r>
      <w:proofErr w:type="spellStart"/>
      <w:r w:rsidR="002B6A0A" w:rsidRPr="00445D74">
        <w:rPr>
          <w:rFonts w:eastAsia="Calibri" w:cs="Arial"/>
        </w:rPr>
        <w:t>activities</w:t>
      </w:r>
      <w:proofErr w:type="spellEnd"/>
      <w:r w:rsidR="002B6A0A" w:rsidRPr="00445D74">
        <w:rPr>
          <w:rFonts w:eastAsia="Calibri" w:cs="Arial"/>
        </w:rPr>
        <w:t xml:space="preserve"> bring </w:t>
      </w:r>
      <w:proofErr w:type="spellStart"/>
      <w:r w:rsidR="002B6A0A" w:rsidRPr="00445D74">
        <w:rPr>
          <w:rFonts w:eastAsia="Calibri" w:cs="Arial"/>
        </w:rPr>
        <w:t>services</w:t>
      </w:r>
      <w:proofErr w:type="spellEnd"/>
      <w:r w:rsidR="002B6A0A" w:rsidRPr="00445D74">
        <w:rPr>
          <w:rFonts w:eastAsia="Calibri" w:cs="Arial"/>
        </w:rPr>
        <w:t xml:space="preserve"> closer to the rural population.</w:t>
      </w:r>
    </w:p>
    <w:p w14:paraId="2F528076" w14:textId="77777777" w:rsidR="004735DC" w:rsidRPr="002E236D" w:rsidRDefault="00DC001E">
      <w:pPr>
        <w:numPr>
          <w:ilvl w:val="0"/>
          <w:numId w:val="8"/>
        </w:numPr>
        <w:spacing w:after="0" w:line="240" w:lineRule="auto"/>
        <w:jc w:val="both"/>
        <w:rPr>
          <w:rFonts w:eastAsia="Calibri" w:cs="Arial"/>
          <w:lang w:val="en-GB"/>
        </w:rPr>
      </w:pPr>
      <w:r w:rsidRPr="002E236D">
        <w:rPr>
          <w:rFonts w:eastAsia="Calibri" w:cs="Arial"/>
          <w:b/>
          <w:bCs/>
          <w:lang w:val="en-GB"/>
        </w:rPr>
        <w:t>Combating potential stigmatisation</w:t>
      </w:r>
      <w:r w:rsidRPr="002E236D">
        <w:rPr>
          <w:rFonts w:eastAsia="Calibri" w:cs="Arial"/>
          <w:lang w:val="en-GB"/>
        </w:rPr>
        <w:t xml:space="preserve">: To </w:t>
      </w:r>
      <w:r w:rsidR="006225F5" w:rsidRPr="002E236D">
        <w:rPr>
          <w:rFonts w:eastAsia="Calibri" w:cs="Arial"/>
          <w:lang w:val="en-GB"/>
        </w:rPr>
        <w:t xml:space="preserve">counteract the </w:t>
      </w:r>
      <w:r w:rsidRPr="002E236D">
        <w:rPr>
          <w:rFonts w:eastAsia="Calibri" w:cs="Arial"/>
          <w:lang w:val="en-GB"/>
        </w:rPr>
        <w:t xml:space="preserve">stigmatisation </w:t>
      </w:r>
      <w:r w:rsidR="006225F5" w:rsidRPr="002E236D">
        <w:rPr>
          <w:rFonts w:eastAsia="Calibri" w:cs="Arial"/>
          <w:lang w:val="en-GB"/>
        </w:rPr>
        <w:t>of people with hearing impairments</w:t>
      </w:r>
      <w:r w:rsidR="00C73B93" w:rsidRPr="002E236D">
        <w:rPr>
          <w:rFonts w:eastAsia="Calibri" w:cs="Arial"/>
          <w:lang w:val="en-GB"/>
        </w:rPr>
        <w:t xml:space="preserve">, </w:t>
      </w:r>
      <w:r w:rsidRPr="002E236D">
        <w:rPr>
          <w:rFonts w:eastAsia="Calibri" w:cs="Arial"/>
          <w:lang w:val="en-GB"/>
        </w:rPr>
        <w:t xml:space="preserve">campaigns </w:t>
      </w:r>
      <w:r w:rsidR="006225F5" w:rsidRPr="002E236D">
        <w:rPr>
          <w:rFonts w:eastAsia="Calibri" w:cs="Arial"/>
          <w:lang w:val="en-GB"/>
        </w:rPr>
        <w:t xml:space="preserve">are planned in the target communities </w:t>
      </w:r>
      <w:r w:rsidR="0085326E" w:rsidRPr="002E236D">
        <w:rPr>
          <w:rFonts w:eastAsia="Calibri" w:cs="Arial"/>
          <w:lang w:val="en-GB"/>
        </w:rPr>
        <w:t xml:space="preserve">to raise awareness of the inclusion of people with disabilities </w:t>
      </w:r>
      <w:r w:rsidR="00663EB3" w:rsidRPr="002E236D">
        <w:rPr>
          <w:rFonts w:eastAsia="Calibri" w:cs="Arial"/>
          <w:lang w:val="en-GB"/>
        </w:rPr>
        <w:t>in sub-objective 2</w:t>
      </w:r>
      <w:r w:rsidR="00123C30" w:rsidRPr="002E236D">
        <w:rPr>
          <w:rFonts w:eastAsia="Calibri" w:cs="Arial"/>
          <w:lang w:val="en-GB"/>
        </w:rPr>
        <w:t xml:space="preserve">, as well as </w:t>
      </w:r>
      <w:r w:rsidR="002D7555" w:rsidRPr="002E236D">
        <w:rPr>
          <w:rFonts w:eastAsia="Calibri" w:cs="Arial"/>
          <w:lang w:val="en-GB"/>
        </w:rPr>
        <w:t>activities to improve their income opportunities</w:t>
      </w:r>
      <w:r w:rsidRPr="002E236D">
        <w:rPr>
          <w:rFonts w:eastAsia="Calibri" w:cs="Arial"/>
          <w:lang w:val="en-GB"/>
        </w:rPr>
        <w:t>.</w:t>
      </w:r>
    </w:p>
    <w:p w14:paraId="0B16EA37" w14:textId="77777777" w:rsidR="004735DC" w:rsidRPr="002E236D" w:rsidRDefault="00DC001E">
      <w:pPr>
        <w:numPr>
          <w:ilvl w:val="0"/>
          <w:numId w:val="8"/>
        </w:numPr>
        <w:spacing w:after="0" w:line="240" w:lineRule="auto"/>
        <w:jc w:val="both"/>
        <w:rPr>
          <w:rFonts w:eastAsia="Calibri" w:cs="Arial"/>
          <w:lang w:val="en-GB"/>
        </w:rPr>
      </w:pPr>
      <w:r w:rsidRPr="002E236D">
        <w:rPr>
          <w:rFonts w:eastAsia="Calibri" w:cs="Arial"/>
          <w:b/>
          <w:bCs/>
          <w:lang w:val="en-GB"/>
        </w:rPr>
        <w:t xml:space="preserve">Extended involvement </w:t>
      </w:r>
      <w:r w:rsidRPr="002E236D">
        <w:rPr>
          <w:rFonts w:eastAsia="Calibri" w:cs="Arial"/>
          <w:b/>
          <w:bCs/>
          <w:lang w:val="en-GB"/>
        </w:rPr>
        <w:t>of interest groups</w:t>
      </w:r>
      <w:r w:rsidRPr="002E236D">
        <w:rPr>
          <w:rFonts w:eastAsia="Calibri" w:cs="Arial"/>
          <w:lang w:val="en-GB"/>
        </w:rPr>
        <w:t xml:space="preserve">: </w:t>
      </w:r>
      <w:r w:rsidR="0057072B" w:rsidRPr="002E236D">
        <w:rPr>
          <w:rFonts w:eastAsia="Calibri" w:cs="Arial"/>
          <w:lang w:val="en-GB"/>
        </w:rPr>
        <w:t xml:space="preserve">To ensure the </w:t>
      </w:r>
      <w:r w:rsidRPr="002E236D">
        <w:rPr>
          <w:rFonts w:eastAsia="Calibri" w:cs="Arial"/>
          <w:lang w:val="en-GB"/>
        </w:rPr>
        <w:t xml:space="preserve">active involvement of local authorities, </w:t>
      </w:r>
      <w:r w:rsidRPr="002E236D">
        <w:rPr>
          <w:rFonts w:eastAsia="Calibri" w:cs="Arial"/>
          <w:i/>
          <w:iCs/>
          <w:lang w:val="en-GB"/>
        </w:rPr>
        <w:t xml:space="preserve">Ward Development Committees, Community Welfare Assistant Committees </w:t>
      </w:r>
      <w:r w:rsidRPr="002E236D">
        <w:rPr>
          <w:rFonts w:eastAsia="Calibri" w:cs="Arial"/>
          <w:lang w:val="en-GB"/>
        </w:rPr>
        <w:t xml:space="preserve">and the </w:t>
      </w:r>
      <w:r w:rsidRPr="002E236D">
        <w:rPr>
          <w:rFonts w:eastAsia="Calibri" w:cs="Arial"/>
          <w:i/>
          <w:iCs/>
          <w:lang w:val="en-GB"/>
        </w:rPr>
        <w:t xml:space="preserve">Department of Social Welfare, </w:t>
      </w:r>
      <w:r w:rsidR="0057072B" w:rsidRPr="002E236D">
        <w:rPr>
          <w:rFonts w:eastAsia="Calibri" w:cs="Arial"/>
          <w:lang w:val="en-GB"/>
        </w:rPr>
        <w:t xml:space="preserve">regular coordination meetings with all stakeholders are planned </w:t>
      </w:r>
      <w:r w:rsidR="002A11CA" w:rsidRPr="002E236D">
        <w:rPr>
          <w:rFonts w:eastAsia="Calibri" w:cs="Arial"/>
          <w:lang w:val="en-GB"/>
        </w:rPr>
        <w:t>in sub-objective 2</w:t>
      </w:r>
      <w:r w:rsidRPr="002E236D">
        <w:rPr>
          <w:rFonts w:eastAsia="Calibri" w:cs="Arial"/>
          <w:lang w:val="en-GB"/>
        </w:rPr>
        <w:t xml:space="preserve">. </w:t>
      </w:r>
    </w:p>
    <w:p w14:paraId="0923EE11" w14:textId="77777777" w:rsidR="004735DC" w:rsidRPr="002E236D" w:rsidRDefault="00DC001E">
      <w:pPr>
        <w:numPr>
          <w:ilvl w:val="0"/>
          <w:numId w:val="8"/>
        </w:numPr>
        <w:spacing w:after="0" w:line="240" w:lineRule="auto"/>
        <w:jc w:val="both"/>
        <w:rPr>
          <w:rFonts w:eastAsia="Calibri" w:cs="Arial"/>
          <w:lang w:val="en-GB"/>
        </w:rPr>
      </w:pPr>
      <w:r w:rsidRPr="002E236D">
        <w:rPr>
          <w:rFonts w:eastAsia="Calibri" w:cs="Arial"/>
          <w:b/>
          <w:bCs/>
          <w:lang w:val="en-GB"/>
        </w:rPr>
        <w:t>Integrated awareness campaigns in rural and urban areas</w:t>
      </w:r>
      <w:r w:rsidRPr="002E236D">
        <w:rPr>
          <w:rFonts w:eastAsia="Calibri" w:cs="Arial"/>
          <w:lang w:val="en-GB"/>
        </w:rPr>
        <w:t xml:space="preserve">: </w:t>
      </w:r>
      <w:r w:rsidR="00242399" w:rsidRPr="002E236D">
        <w:rPr>
          <w:rFonts w:eastAsia="Calibri" w:cs="Arial"/>
          <w:lang w:val="en-GB"/>
        </w:rPr>
        <w:t xml:space="preserve">This proposal </w:t>
      </w:r>
      <w:r w:rsidR="00C01530" w:rsidRPr="002E236D">
        <w:rPr>
          <w:rFonts w:eastAsia="Calibri" w:cs="Arial"/>
          <w:lang w:val="en-GB"/>
        </w:rPr>
        <w:t xml:space="preserve">plans </w:t>
      </w:r>
      <w:r w:rsidR="00242399" w:rsidRPr="002E236D">
        <w:rPr>
          <w:rFonts w:eastAsia="Calibri" w:cs="Arial"/>
          <w:lang w:val="en-GB"/>
        </w:rPr>
        <w:t xml:space="preserve">to </w:t>
      </w:r>
      <w:r w:rsidRPr="002E236D">
        <w:rPr>
          <w:rFonts w:eastAsia="Calibri" w:cs="Arial"/>
          <w:lang w:val="en-GB"/>
        </w:rPr>
        <w:t xml:space="preserve">utilise local radio and community events in rural areas and television, radio and social media in urban areas to effectively disseminate information about ear and hearing health </w:t>
      </w:r>
      <w:r w:rsidRPr="002E236D">
        <w:rPr>
          <w:rFonts w:eastAsia="Calibri" w:cs="Arial"/>
          <w:lang w:val="en-GB"/>
        </w:rPr>
        <w:t xml:space="preserve">care. </w:t>
      </w:r>
    </w:p>
    <w:p w14:paraId="4270AA7D" w14:textId="77777777" w:rsidR="004735DC" w:rsidRPr="002E236D" w:rsidRDefault="00DC001E">
      <w:pPr>
        <w:pBdr>
          <w:top w:val="nil"/>
          <w:left w:val="nil"/>
          <w:bottom w:val="nil"/>
          <w:right w:val="nil"/>
          <w:between w:val="nil"/>
        </w:pBdr>
        <w:spacing w:after="0" w:line="240" w:lineRule="auto"/>
        <w:jc w:val="both"/>
        <w:rPr>
          <w:lang w:val="en-GB"/>
        </w:rPr>
      </w:pPr>
      <w:r w:rsidRPr="002E236D">
        <w:rPr>
          <w:lang w:val="en-GB"/>
        </w:rPr>
        <w:t xml:space="preserve">Beyond the project evaluation and feasibility study, </w:t>
      </w:r>
      <w:r w:rsidR="005D4788" w:rsidRPr="002E236D">
        <w:rPr>
          <w:lang w:val="en-GB"/>
        </w:rPr>
        <w:t xml:space="preserve">the new project </w:t>
      </w:r>
      <w:r w:rsidRPr="002E236D">
        <w:rPr>
          <w:lang w:val="en-GB"/>
        </w:rPr>
        <w:t xml:space="preserve">was </w:t>
      </w:r>
      <w:r w:rsidR="005D4788" w:rsidRPr="002E236D">
        <w:rPr>
          <w:lang w:val="en-GB"/>
        </w:rPr>
        <w:t xml:space="preserve">planned </w:t>
      </w:r>
      <w:r w:rsidRPr="002E236D">
        <w:rPr>
          <w:lang w:val="en-GB"/>
        </w:rPr>
        <w:t xml:space="preserve">with key stakeholders, including government institutions </w:t>
      </w:r>
      <w:r w:rsidR="0029096C" w:rsidRPr="002E236D">
        <w:rPr>
          <w:lang w:val="en-GB"/>
        </w:rPr>
        <w:t xml:space="preserve">(National Ear and Hearing Health </w:t>
      </w:r>
      <w:r w:rsidR="00D07595" w:rsidRPr="002E236D">
        <w:rPr>
          <w:lang w:val="en-GB"/>
        </w:rPr>
        <w:t>Coordinator</w:t>
      </w:r>
      <w:r w:rsidR="0029096C" w:rsidRPr="002E236D">
        <w:rPr>
          <w:lang w:val="en-GB"/>
        </w:rPr>
        <w:t xml:space="preserve">) </w:t>
      </w:r>
      <w:r w:rsidRPr="002E236D">
        <w:rPr>
          <w:lang w:val="en-GB"/>
        </w:rPr>
        <w:t xml:space="preserve">and organisations </w:t>
      </w:r>
      <w:r w:rsidR="0029096C" w:rsidRPr="002E236D">
        <w:rPr>
          <w:lang w:val="en-GB"/>
        </w:rPr>
        <w:t>of persons with disabilities</w:t>
      </w:r>
      <w:r w:rsidR="00BB1184" w:rsidRPr="002E236D">
        <w:rPr>
          <w:lang w:val="en-GB"/>
        </w:rPr>
        <w:t xml:space="preserve">, </w:t>
      </w:r>
      <w:r w:rsidR="006E3686" w:rsidRPr="002E236D">
        <w:rPr>
          <w:lang w:val="en-GB"/>
        </w:rPr>
        <w:t>represented by ZAFOD (</w:t>
      </w:r>
      <w:r w:rsidR="006E3686" w:rsidRPr="002E236D">
        <w:rPr>
          <w:i/>
          <w:iCs/>
          <w:lang w:val="en-GB"/>
        </w:rPr>
        <w:t xml:space="preserve">Zambian Federation of </w:t>
      </w:r>
      <w:r w:rsidR="006B1085" w:rsidRPr="002E236D">
        <w:rPr>
          <w:i/>
          <w:iCs/>
          <w:lang w:val="en-GB"/>
        </w:rPr>
        <w:t xml:space="preserve">Organisations </w:t>
      </w:r>
      <w:r w:rsidR="006E3686" w:rsidRPr="002E236D">
        <w:rPr>
          <w:i/>
          <w:iCs/>
          <w:lang w:val="en-GB"/>
        </w:rPr>
        <w:t>of Persons with Disability</w:t>
      </w:r>
      <w:r w:rsidR="006B1085" w:rsidRPr="002E236D">
        <w:rPr>
          <w:lang w:val="en-GB"/>
        </w:rPr>
        <w:t xml:space="preserve">) </w:t>
      </w:r>
      <w:r w:rsidR="005D4788" w:rsidRPr="002E236D">
        <w:rPr>
          <w:lang w:val="en-GB"/>
        </w:rPr>
        <w:t xml:space="preserve">in </w:t>
      </w:r>
      <w:r w:rsidR="006D7433" w:rsidRPr="002E236D">
        <w:rPr>
          <w:lang w:val="en-GB"/>
        </w:rPr>
        <w:t xml:space="preserve">cross-sectoral </w:t>
      </w:r>
      <w:r w:rsidRPr="002E236D">
        <w:rPr>
          <w:lang w:val="en-GB"/>
        </w:rPr>
        <w:t xml:space="preserve">meetings, which provided valuable information for </w:t>
      </w:r>
      <w:r w:rsidR="00A763D2" w:rsidRPr="002E236D">
        <w:rPr>
          <w:lang w:val="en-GB"/>
        </w:rPr>
        <w:t>the orientation of the activities</w:t>
      </w:r>
      <w:r w:rsidR="00F47234" w:rsidRPr="002E236D">
        <w:rPr>
          <w:lang w:val="en-GB"/>
        </w:rPr>
        <w:t xml:space="preserve">, such as the </w:t>
      </w:r>
      <w:r w:rsidR="009E7F22" w:rsidRPr="002E236D">
        <w:rPr>
          <w:lang w:val="en-GB"/>
        </w:rPr>
        <w:t xml:space="preserve">design of the training of </w:t>
      </w:r>
      <w:r w:rsidR="00DE3E61" w:rsidRPr="002E236D">
        <w:rPr>
          <w:lang w:val="en-GB"/>
        </w:rPr>
        <w:t xml:space="preserve">health personnel </w:t>
      </w:r>
      <w:r w:rsidR="00882F04" w:rsidRPr="002E236D">
        <w:rPr>
          <w:lang w:val="en-GB"/>
        </w:rPr>
        <w:t xml:space="preserve">as a hybrid model </w:t>
      </w:r>
      <w:r w:rsidR="00F948C2" w:rsidRPr="002E236D">
        <w:rPr>
          <w:lang w:val="en-GB"/>
        </w:rPr>
        <w:t xml:space="preserve">(face-to-face and online) </w:t>
      </w:r>
      <w:r w:rsidR="00882F04" w:rsidRPr="002E236D">
        <w:rPr>
          <w:lang w:val="en-GB"/>
        </w:rPr>
        <w:t xml:space="preserve">and </w:t>
      </w:r>
      <w:r w:rsidR="00717CE4" w:rsidRPr="002E236D">
        <w:rPr>
          <w:lang w:val="en-GB"/>
        </w:rPr>
        <w:t xml:space="preserve">the sensitisation of teachers for the identification of </w:t>
      </w:r>
      <w:r w:rsidR="00F948C2" w:rsidRPr="002E236D">
        <w:rPr>
          <w:lang w:val="en-GB"/>
        </w:rPr>
        <w:t>children with hearing difficulties</w:t>
      </w:r>
      <w:r w:rsidRPr="002E236D">
        <w:rPr>
          <w:lang w:val="en-GB"/>
        </w:rPr>
        <w:t xml:space="preserve">. </w:t>
      </w:r>
      <w:r w:rsidR="009F5707" w:rsidRPr="002E236D">
        <w:rPr>
          <w:lang w:val="en-GB"/>
        </w:rPr>
        <w:t xml:space="preserve">In a joint planning workshop </w:t>
      </w:r>
      <w:r w:rsidR="00987E9D" w:rsidRPr="002E236D">
        <w:rPr>
          <w:lang w:val="en-GB"/>
        </w:rPr>
        <w:t xml:space="preserve">at the beginning of November 2023, which was </w:t>
      </w:r>
      <w:r w:rsidR="009F5707" w:rsidRPr="002E236D">
        <w:rPr>
          <w:lang w:val="en-GB"/>
        </w:rPr>
        <w:t xml:space="preserve">also attended by the consultant for the </w:t>
      </w:r>
      <w:r w:rsidR="000472D5" w:rsidRPr="002E236D">
        <w:rPr>
          <w:lang w:val="en-GB"/>
        </w:rPr>
        <w:t xml:space="preserve">feasibility study, </w:t>
      </w:r>
      <w:r w:rsidR="007B16E3" w:rsidRPr="002E236D">
        <w:rPr>
          <w:lang w:val="en-GB"/>
        </w:rPr>
        <w:t xml:space="preserve">the most important issues </w:t>
      </w:r>
      <w:r w:rsidR="00434B74" w:rsidRPr="002E236D">
        <w:rPr>
          <w:lang w:val="en-GB"/>
        </w:rPr>
        <w:t xml:space="preserve">were </w:t>
      </w:r>
      <w:r w:rsidR="007B16E3" w:rsidRPr="002E236D">
        <w:rPr>
          <w:lang w:val="en-GB"/>
        </w:rPr>
        <w:t xml:space="preserve">discussed once </w:t>
      </w:r>
      <w:proofErr w:type="gramStart"/>
      <w:r w:rsidR="007B16E3" w:rsidRPr="002E236D">
        <w:rPr>
          <w:lang w:val="en-GB"/>
        </w:rPr>
        <w:t>again</w:t>
      </w:r>
      <w:proofErr w:type="gramEnd"/>
      <w:r w:rsidR="007B16E3" w:rsidRPr="002E236D">
        <w:rPr>
          <w:lang w:val="en-GB"/>
        </w:rPr>
        <w:t xml:space="preserve"> and the </w:t>
      </w:r>
      <w:r w:rsidR="00853AB7" w:rsidRPr="002E236D">
        <w:rPr>
          <w:lang w:val="en-GB"/>
        </w:rPr>
        <w:t xml:space="preserve">project concept was finalised together. </w:t>
      </w:r>
    </w:p>
    <w:p w14:paraId="77494C9B" w14:textId="77777777" w:rsidR="004735DC" w:rsidRPr="002E236D" w:rsidRDefault="005F203A">
      <w:pPr>
        <w:spacing w:after="0" w:line="240" w:lineRule="auto"/>
        <w:jc w:val="both"/>
        <w:rPr>
          <w:lang w:val="en-GB"/>
        </w:rPr>
      </w:pPr>
      <w:r w:rsidRPr="002E236D">
        <w:rPr>
          <w:lang w:val="en-GB"/>
        </w:rPr>
        <w:lastRenderedPageBreak/>
        <w:t xml:space="preserve">Cooperation with the </w:t>
      </w:r>
      <w:r w:rsidR="00AB7178" w:rsidRPr="002E236D">
        <w:rPr>
          <w:lang w:val="en-GB"/>
        </w:rPr>
        <w:t>Ministry of Health</w:t>
      </w:r>
      <w:r w:rsidRPr="002E236D">
        <w:rPr>
          <w:lang w:val="en-GB"/>
        </w:rPr>
        <w:t xml:space="preserve">, the Ministry of Education and the Ministry of Social Affairs is very important in the </w:t>
      </w:r>
      <w:r w:rsidR="00DC001E" w:rsidRPr="002E236D">
        <w:rPr>
          <w:lang w:val="en-GB"/>
        </w:rPr>
        <w:t xml:space="preserve">planning </w:t>
      </w:r>
      <w:r w:rsidRPr="002E236D">
        <w:rPr>
          <w:lang w:val="en-GB"/>
        </w:rPr>
        <w:t xml:space="preserve">and implementation of </w:t>
      </w:r>
      <w:r w:rsidR="00DC001E" w:rsidRPr="002E236D">
        <w:rPr>
          <w:lang w:val="en-GB"/>
        </w:rPr>
        <w:t xml:space="preserve">the project. </w:t>
      </w:r>
      <w:r w:rsidR="00AB7178" w:rsidRPr="002E236D">
        <w:rPr>
          <w:lang w:val="en-GB"/>
        </w:rPr>
        <w:t xml:space="preserve">The partnership between </w:t>
      </w:r>
      <w:r w:rsidR="00050E5F" w:rsidRPr="002E236D">
        <w:rPr>
          <w:lang w:val="en-GB"/>
        </w:rPr>
        <w:t xml:space="preserve">BCH </w:t>
      </w:r>
      <w:r w:rsidR="00AB7178" w:rsidRPr="002E236D">
        <w:rPr>
          <w:lang w:val="en-GB"/>
        </w:rPr>
        <w:t xml:space="preserve">and the Zambian government has strengthened over the years, as demonstrated by the </w:t>
      </w:r>
      <w:r w:rsidR="00A14751" w:rsidRPr="002E236D">
        <w:rPr>
          <w:lang w:val="en-GB"/>
        </w:rPr>
        <w:t xml:space="preserve">ongoing renewal of </w:t>
      </w:r>
      <w:r w:rsidR="00E4105C" w:rsidRPr="002E236D">
        <w:rPr>
          <w:lang w:val="en-GB"/>
        </w:rPr>
        <w:t xml:space="preserve">the MoU </w:t>
      </w:r>
      <w:r w:rsidR="00AB7178" w:rsidRPr="002E236D">
        <w:rPr>
          <w:lang w:val="en-GB"/>
        </w:rPr>
        <w:t xml:space="preserve">first signed in 2009. </w:t>
      </w:r>
      <w:r w:rsidR="00E4105C" w:rsidRPr="002E236D">
        <w:rPr>
          <w:lang w:val="en-GB"/>
        </w:rPr>
        <w:t xml:space="preserve">BCH </w:t>
      </w:r>
      <w:r w:rsidR="00AB7178" w:rsidRPr="002E236D">
        <w:rPr>
          <w:lang w:val="en-GB"/>
        </w:rPr>
        <w:t xml:space="preserve">will continue to </w:t>
      </w:r>
      <w:r w:rsidR="00E4105C" w:rsidRPr="002E236D">
        <w:rPr>
          <w:lang w:val="en-GB"/>
        </w:rPr>
        <w:t xml:space="preserve">work with the </w:t>
      </w:r>
      <w:r w:rsidR="00AB7178" w:rsidRPr="002E236D">
        <w:rPr>
          <w:lang w:val="en-GB"/>
        </w:rPr>
        <w:t xml:space="preserve">government structures as part of the project, with the selection of health centres and health workers to be included in the project being done jointly with the </w:t>
      </w:r>
      <w:r w:rsidR="0051660E" w:rsidRPr="002E236D">
        <w:rPr>
          <w:lang w:val="en-GB"/>
        </w:rPr>
        <w:t xml:space="preserve">government </w:t>
      </w:r>
      <w:r w:rsidR="00AB7178" w:rsidRPr="002E236D">
        <w:rPr>
          <w:lang w:val="en-GB"/>
        </w:rPr>
        <w:t xml:space="preserve">at </w:t>
      </w:r>
      <w:r w:rsidR="00D7079B" w:rsidRPr="002E236D">
        <w:rPr>
          <w:lang w:val="en-GB"/>
        </w:rPr>
        <w:t>national</w:t>
      </w:r>
      <w:r w:rsidR="00AB7178" w:rsidRPr="002E236D">
        <w:rPr>
          <w:lang w:val="en-GB"/>
        </w:rPr>
        <w:t xml:space="preserve">, provincial and district levels. This inclusive approach is also </w:t>
      </w:r>
      <w:r w:rsidR="00322A4C" w:rsidRPr="002E236D">
        <w:rPr>
          <w:lang w:val="en-GB"/>
        </w:rPr>
        <w:t>applied</w:t>
      </w:r>
      <w:r w:rsidR="00AB7178" w:rsidRPr="002E236D">
        <w:rPr>
          <w:lang w:val="en-GB"/>
        </w:rPr>
        <w:t xml:space="preserve"> to other line ministries such as the Ministry of Social Affairs and the Ministry of Education to ensure that beneficiaries of the project not only receive health services but also have access to social services and can participate in the school screening programme. The </w:t>
      </w:r>
      <w:r w:rsidR="00C15B6D" w:rsidRPr="002E236D">
        <w:rPr>
          <w:lang w:val="en-GB"/>
        </w:rPr>
        <w:t xml:space="preserve">close </w:t>
      </w:r>
      <w:r w:rsidR="00AB7178" w:rsidRPr="002E236D">
        <w:rPr>
          <w:lang w:val="en-GB"/>
        </w:rPr>
        <w:t xml:space="preserve">collaboration aims to promote ownership and sustainability of the </w:t>
      </w:r>
      <w:r w:rsidR="00251942" w:rsidRPr="002E236D">
        <w:rPr>
          <w:lang w:val="en-GB"/>
        </w:rPr>
        <w:t>project activities.</w:t>
      </w:r>
    </w:p>
    <w:p w14:paraId="520CD649" w14:textId="77777777" w:rsidR="004735DC" w:rsidRPr="002E236D" w:rsidRDefault="00DC001E">
      <w:pPr>
        <w:spacing w:after="0" w:line="240" w:lineRule="auto"/>
        <w:jc w:val="both"/>
        <w:rPr>
          <w:lang w:val="en-GB"/>
        </w:rPr>
      </w:pPr>
      <w:r w:rsidRPr="002E236D">
        <w:rPr>
          <w:lang w:val="en-GB"/>
        </w:rPr>
        <w:t xml:space="preserve">In addition, cooperation with the Zambian </w:t>
      </w:r>
      <w:r w:rsidR="00AB7178" w:rsidRPr="002E236D">
        <w:rPr>
          <w:lang w:val="en-GB"/>
        </w:rPr>
        <w:t xml:space="preserve">Association </w:t>
      </w:r>
      <w:r w:rsidR="00470B82" w:rsidRPr="002E236D">
        <w:rPr>
          <w:lang w:val="en-GB"/>
        </w:rPr>
        <w:t xml:space="preserve">of Organisations of Persons with Disabilities </w:t>
      </w:r>
      <w:r w:rsidR="00AB7178" w:rsidRPr="002E236D">
        <w:rPr>
          <w:lang w:val="en-GB"/>
        </w:rPr>
        <w:t xml:space="preserve">(ZAFOD) </w:t>
      </w:r>
      <w:r w:rsidRPr="002E236D">
        <w:rPr>
          <w:lang w:val="en-GB"/>
        </w:rPr>
        <w:t xml:space="preserve">is of central importance to the project. </w:t>
      </w:r>
      <w:r w:rsidR="00AB7178" w:rsidRPr="002E236D">
        <w:rPr>
          <w:lang w:val="en-GB"/>
        </w:rPr>
        <w:t xml:space="preserve">BCH will work with ZAFOD to promote </w:t>
      </w:r>
      <w:r w:rsidR="00562CD1" w:rsidRPr="002E236D">
        <w:rPr>
          <w:lang w:val="en-GB"/>
        </w:rPr>
        <w:t xml:space="preserve">the inclusion </w:t>
      </w:r>
      <w:r w:rsidR="00AB7178" w:rsidRPr="002E236D">
        <w:rPr>
          <w:lang w:val="en-GB"/>
        </w:rPr>
        <w:t xml:space="preserve">of people with hearing disabilities. </w:t>
      </w:r>
      <w:r w:rsidR="00B57219" w:rsidRPr="002E236D">
        <w:rPr>
          <w:lang w:val="en-GB"/>
        </w:rPr>
        <w:t xml:space="preserve">Planned activities </w:t>
      </w:r>
      <w:r w:rsidR="00AB7178" w:rsidRPr="002E236D">
        <w:rPr>
          <w:lang w:val="en-GB"/>
        </w:rPr>
        <w:t xml:space="preserve">include joint awareness-raising campaigns </w:t>
      </w:r>
      <w:r w:rsidR="002E2092" w:rsidRPr="002E236D">
        <w:rPr>
          <w:lang w:val="en-GB"/>
        </w:rPr>
        <w:t xml:space="preserve">and </w:t>
      </w:r>
      <w:r w:rsidR="00B27AEC" w:rsidRPr="002E236D">
        <w:rPr>
          <w:lang w:val="en-GB"/>
        </w:rPr>
        <w:t xml:space="preserve">income-generating </w:t>
      </w:r>
      <w:r w:rsidR="002D7555" w:rsidRPr="002E236D">
        <w:rPr>
          <w:lang w:val="en-GB"/>
        </w:rPr>
        <w:t xml:space="preserve">activities </w:t>
      </w:r>
      <w:r w:rsidR="00AB7178" w:rsidRPr="002E236D">
        <w:rPr>
          <w:lang w:val="en-GB"/>
        </w:rPr>
        <w:t xml:space="preserve">for people with </w:t>
      </w:r>
      <w:r w:rsidR="00B57219" w:rsidRPr="002E236D">
        <w:rPr>
          <w:lang w:val="en-GB"/>
        </w:rPr>
        <w:t>hearing impairments</w:t>
      </w:r>
      <w:r w:rsidR="007729C0" w:rsidRPr="002E236D">
        <w:rPr>
          <w:lang w:val="en-GB"/>
        </w:rPr>
        <w:t xml:space="preserve">. ZAFOD will </w:t>
      </w:r>
      <w:r w:rsidR="00693075" w:rsidRPr="002E236D">
        <w:rPr>
          <w:lang w:val="en-GB"/>
        </w:rPr>
        <w:t xml:space="preserve">support </w:t>
      </w:r>
      <w:r w:rsidR="007729C0" w:rsidRPr="002E236D">
        <w:rPr>
          <w:lang w:val="en-GB"/>
        </w:rPr>
        <w:t xml:space="preserve">BCH </w:t>
      </w:r>
      <w:r w:rsidR="00693075" w:rsidRPr="002E236D">
        <w:rPr>
          <w:lang w:val="en-GB"/>
        </w:rPr>
        <w:t xml:space="preserve">in lobbying </w:t>
      </w:r>
      <w:r w:rsidR="00AB7178" w:rsidRPr="002E236D">
        <w:rPr>
          <w:lang w:val="en-GB"/>
        </w:rPr>
        <w:t xml:space="preserve">for health services tailored </w:t>
      </w:r>
      <w:r w:rsidR="00D43AB7" w:rsidRPr="002E236D">
        <w:rPr>
          <w:lang w:val="en-GB"/>
        </w:rPr>
        <w:t xml:space="preserve">for people with hearing </w:t>
      </w:r>
      <w:r w:rsidR="00AB7178" w:rsidRPr="002E236D">
        <w:rPr>
          <w:lang w:val="en-GB"/>
        </w:rPr>
        <w:t>impairments</w:t>
      </w:r>
      <w:r w:rsidR="00693075" w:rsidRPr="002E236D">
        <w:rPr>
          <w:lang w:val="en-GB"/>
        </w:rPr>
        <w:t xml:space="preserve">. </w:t>
      </w:r>
    </w:p>
    <w:p w14:paraId="518591A6" w14:textId="77777777" w:rsidR="00D0667A" w:rsidRPr="002E236D" w:rsidRDefault="00D0667A" w:rsidP="00625C54">
      <w:pPr>
        <w:spacing w:after="0" w:line="240" w:lineRule="auto"/>
        <w:rPr>
          <w:highlight w:val="yellow"/>
          <w:lang w:val="en-GB"/>
        </w:rPr>
      </w:pPr>
    </w:p>
    <w:p w14:paraId="0C317310" w14:textId="77777777" w:rsidR="004735DC" w:rsidRPr="002E236D" w:rsidRDefault="00625C54">
      <w:pPr>
        <w:spacing w:after="0" w:line="240" w:lineRule="auto"/>
        <w:jc w:val="both"/>
        <w:rPr>
          <w:lang w:val="en-GB"/>
        </w:rPr>
      </w:pPr>
      <w:r w:rsidRPr="002E236D">
        <w:rPr>
          <w:lang w:val="en-GB"/>
        </w:rPr>
        <w:t xml:space="preserve">BCH </w:t>
      </w:r>
      <w:r w:rsidR="00DC001E" w:rsidRPr="002E236D">
        <w:rPr>
          <w:lang w:val="en-GB"/>
        </w:rPr>
        <w:t>has taken</w:t>
      </w:r>
      <w:r w:rsidRPr="002E236D">
        <w:rPr>
          <w:lang w:val="en-GB"/>
        </w:rPr>
        <w:t xml:space="preserve"> full </w:t>
      </w:r>
      <w:r w:rsidR="00DC001E" w:rsidRPr="002E236D">
        <w:rPr>
          <w:lang w:val="en-GB"/>
        </w:rPr>
        <w:t>account of</w:t>
      </w:r>
      <w:r w:rsidRPr="002E236D">
        <w:rPr>
          <w:lang w:val="en-GB"/>
        </w:rPr>
        <w:t xml:space="preserve"> gender-specific aspects </w:t>
      </w:r>
      <w:r w:rsidR="00DC001E" w:rsidRPr="002E236D">
        <w:rPr>
          <w:lang w:val="en-GB"/>
        </w:rPr>
        <w:t>in all activity planning</w:t>
      </w:r>
      <w:r w:rsidR="00AB6561" w:rsidRPr="002E236D">
        <w:rPr>
          <w:lang w:val="en-GB"/>
        </w:rPr>
        <w:t xml:space="preserve">. Wherever possible, participants in training courses should be equally represented. </w:t>
      </w:r>
      <w:r w:rsidR="00927300" w:rsidRPr="002E236D">
        <w:rPr>
          <w:lang w:val="en-GB"/>
        </w:rPr>
        <w:t xml:space="preserve">All project </w:t>
      </w:r>
      <w:r w:rsidRPr="002E236D">
        <w:rPr>
          <w:lang w:val="en-GB"/>
        </w:rPr>
        <w:t xml:space="preserve">data </w:t>
      </w:r>
      <w:r w:rsidR="00927300" w:rsidRPr="002E236D">
        <w:rPr>
          <w:lang w:val="en-GB"/>
        </w:rPr>
        <w:t xml:space="preserve">is collected </w:t>
      </w:r>
      <w:r w:rsidRPr="002E236D">
        <w:rPr>
          <w:lang w:val="en-GB"/>
        </w:rPr>
        <w:t xml:space="preserve">and </w:t>
      </w:r>
      <w:r w:rsidR="00B057CF" w:rsidRPr="002E236D">
        <w:rPr>
          <w:lang w:val="en-GB"/>
        </w:rPr>
        <w:t xml:space="preserve">analysed </w:t>
      </w:r>
      <w:r w:rsidR="00927300" w:rsidRPr="002E236D">
        <w:rPr>
          <w:lang w:val="en-GB"/>
        </w:rPr>
        <w:t xml:space="preserve">disaggregated by gender. </w:t>
      </w:r>
    </w:p>
    <w:p w14:paraId="6017D38C" w14:textId="77777777" w:rsidR="00625C54" w:rsidRPr="002E236D" w:rsidRDefault="00625C54" w:rsidP="00AB7178">
      <w:pPr>
        <w:spacing w:after="0" w:line="240" w:lineRule="auto"/>
        <w:rPr>
          <w:highlight w:val="yellow"/>
          <w:lang w:val="en-GB"/>
        </w:rPr>
      </w:pPr>
    </w:p>
    <w:p w14:paraId="0D1B9E8B" w14:textId="77777777" w:rsidR="004735DC" w:rsidRDefault="00DC001E">
      <w:pPr>
        <w:pStyle w:val="Listenabsatz"/>
        <w:numPr>
          <w:ilvl w:val="0"/>
          <w:numId w:val="1"/>
        </w:numPr>
        <w:spacing w:after="0"/>
        <w:outlineLvl w:val="0"/>
        <w:rPr>
          <w:b/>
          <w:color w:val="244061" w:themeColor="accent1" w:themeShade="80"/>
          <w:sz w:val="24"/>
        </w:rPr>
      </w:pPr>
      <w:proofErr w:type="spellStart"/>
      <w:r>
        <w:rPr>
          <w:b/>
          <w:color w:val="244061" w:themeColor="accent1" w:themeShade="80"/>
          <w:sz w:val="24"/>
        </w:rPr>
        <w:t>Direct</w:t>
      </w:r>
      <w:proofErr w:type="spellEnd"/>
      <w:r>
        <w:rPr>
          <w:b/>
          <w:color w:val="244061" w:themeColor="accent1" w:themeShade="80"/>
          <w:sz w:val="24"/>
        </w:rPr>
        <w:t>/</w:t>
      </w:r>
      <w:proofErr w:type="spellStart"/>
      <w:r>
        <w:rPr>
          <w:b/>
          <w:color w:val="244061" w:themeColor="accent1" w:themeShade="80"/>
          <w:sz w:val="24"/>
        </w:rPr>
        <w:t>indirect</w:t>
      </w:r>
      <w:proofErr w:type="spellEnd"/>
      <w:r>
        <w:rPr>
          <w:b/>
          <w:color w:val="244061" w:themeColor="accent1" w:themeShade="80"/>
          <w:sz w:val="24"/>
        </w:rPr>
        <w:t xml:space="preserve"> </w:t>
      </w:r>
      <w:proofErr w:type="spellStart"/>
      <w:r>
        <w:rPr>
          <w:b/>
          <w:color w:val="244061" w:themeColor="accent1" w:themeShade="80"/>
          <w:sz w:val="24"/>
        </w:rPr>
        <w:t>target</w:t>
      </w:r>
      <w:proofErr w:type="spellEnd"/>
      <w:r>
        <w:rPr>
          <w:b/>
          <w:color w:val="244061" w:themeColor="accent1" w:themeShade="80"/>
          <w:sz w:val="24"/>
        </w:rPr>
        <w:t xml:space="preserve"> </w:t>
      </w:r>
      <w:proofErr w:type="spellStart"/>
      <w:r>
        <w:rPr>
          <w:b/>
          <w:color w:val="244061" w:themeColor="accent1" w:themeShade="80"/>
          <w:sz w:val="24"/>
        </w:rPr>
        <w:t>group</w:t>
      </w:r>
      <w:proofErr w:type="spellEnd"/>
      <w:r>
        <w:rPr>
          <w:b/>
          <w:color w:val="244061" w:themeColor="accent1" w:themeShade="80"/>
          <w:sz w:val="24"/>
        </w:rPr>
        <w:t xml:space="preserve"> </w:t>
      </w:r>
    </w:p>
    <w:p w14:paraId="779DF78F" w14:textId="77777777" w:rsidR="004735DC" w:rsidRPr="002E236D" w:rsidRDefault="00DC001E">
      <w:pPr>
        <w:spacing w:after="0" w:line="240" w:lineRule="auto"/>
        <w:jc w:val="both"/>
        <w:rPr>
          <w:lang w:val="en-GB"/>
        </w:rPr>
      </w:pPr>
      <w:r w:rsidRPr="002E236D">
        <w:rPr>
          <w:lang w:val="en-GB"/>
        </w:rPr>
        <w:t xml:space="preserve">The direct target group comprises </w:t>
      </w:r>
      <w:r w:rsidRPr="002E236D">
        <w:rPr>
          <w:b/>
          <w:bCs/>
          <w:lang w:val="en-GB"/>
        </w:rPr>
        <w:t xml:space="preserve">594,000 </w:t>
      </w:r>
      <w:r w:rsidRPr="002E236D">
        <w:rPr>
          <w:lang w:val="en-GB"/>
        </w:rPr>
        <w:t xml:space="preserve">adults and children in the seven </w:t>
      </w:r>
      <w:r w:rsidR="00FC5BC9" w:rsidRPr="002E236D">
        <w:rPr>
          <w:lang w:val="en-GB"/>
        </w:rPr>
        <w:t>target</w:t>
      </w:r>
      <w:r w:rsidRPr="002E236D">
        <w:rPr>
          <w:lang w:val="en-GB"/>
        </w:rPr>
        <w:t xml:space="preserve"> regions </w:t>
      </w:r>
      <w:r w:rsidRPr="002E236D">
        <w:rPr>
          <w:lang w:val="en-GB"/>
        </w:rPr>
        <w:t xml:space="preserve">who will be screened for ear and hearing problems and referred to appropriate services as needed. This figure </w:t>
      </w:r>
      <w:proofErr w:type="gramStart"/>
      <w:r w:rsidRPr="002E236D">
        <w:rPr>
          <w:lang w:val="en-GB"/>
        </w:rPr>
        <w:t>is based on the assumption</w:t>
      </w:r>
      <w:proofErr w:type="gramEnd"/>
      <w:r w:rsidRPr="002E236D">
        <w:rPr>
          <w:lang w:val="en-GB"/>
        </w:rPr>
        <w:t xml:space="preserve"> that each of the 120 newly trained community </w:t>
      </w:r>
      <w:r w:rsidRPr="002E236D">
        <w:rPr>
          <w:i/>
          <w:iCs/>
          <w:lang w:val="en-GB"/>
        </w:rPr>
        <w:t xml:space="preserve">health workers </w:t>
      </w:r>
      <w:r w:rsidRPr="002E236D">
        <w:rPr>
          <w:lang w:val="en-GB"/>
        </w:rPr>
        <w:t>will be able to screen 100 people per month for 36 months (</w:t>
      </w:r>
      <w:r w:rsidR="00FC5BC9" w:rsidRPr="002E236D">
        <w:rPr>
          <w:lang w:val="en-GB"/>
        </w:rPr>
        <w:t xml:space="preserve">totalling </w:t>
      </w:r>
      <w:r w:rsidRPr="002E236D">
        <w:rPr>
          <w:lang w:val="en-GB"/>
        </w:rPr>
        <w:t xml:space="preserve">432,000 people). The 30 </w:t>
      </w:r>
      <w:r w:rsidRPr="002E236D">
        <w:rPr>
          <w:i/>
          <w:iCs/>
          <w:lang w:val="en-GB"/>
        </w:rPr>
        <w:t xml:space="preserve">community </w:t>
      </w:r>
      <w:r w:rsidR="0066479E" w:rsidRPr="002E236D">
        <w:rPr>
          <w:i/>
          <w:iCs/>
          <w:lang w:val="en-GB"/>
        </w:rPr>
        <w:t xml:space="preserve">health </w:t>
      </w:r>
      <w:r w:rsidRPr="002E236D">
        <w:rPr>
          <w:i/>
          <w:iCs/>
          <w:lang w:val="en-GB"/>
        </w:rPr>
        <w:t xml:space="preserve">workers </w:t>
      </w:r>
      <w:r w:rsidRPr="002E236D">
        <w:rPr>
          <w:lang w:val="en-GB"/>
        </w:rPr>
        <w:t>already trained in the previous projects will continue to screen people in Lusaka, Central and South Provinces for the duration of the project (162,000 people).</w:t>
      </w:r>
    </w:p>
    <w:p w14:paraId="022F2A94" w14:textId="77777777" w:rsidR="004735DC" w:rsidRPr="002E236D" w:rsidRDefault="00DC001E">
      <w:pPr>
        <w:spacing w:after="0" w:line="240" w:lineRule="auto"/>
        <w:jc w:val="both"/>
        <w:rPr>
          <w:lang w:val="en-GB"/>
        </w:rPr>
      </w:pPr>
      <w:r w:rsidRPr="002E236D">
        <w:rPr>
          <w:lang w:val="en-GB"/>
        </w:rPr>
        <w:t xml:space="preserve">Other </w:t>
      </w:r>
      <w:r w:rsidR="00037B68" w:rsidRPr="002E236D">
        <w:rPr>
          <w:lang w:val="en-GB"/>
        </w:rPr>
        <w:t xml:space="preserve">direct </w:t>
      </w:r>
      <w:r w:rsidR="00B47848" w:rsidRPr="002E236D">
        <w:rPr>
          <w:lang w:val="en-GB"/>
        </w:rPr>
        <w:t>target</w:t>
      </w:r>
      <w:r w:rsidR="008353B4" w:rsidRPr="002E236D">
        <w:rPr>
          <w:lang w:val="en-GB"/>
        </w:rPr>
        <w:t xml:space="preserve"> groups are</w:t>
      </w:r>
    </w:p>
    <w:p w14:paraId="66812C88" w14:textId="77777777" w:rsidR="004735DC" w:rsidRPr="002E236D" w:rsidRDefault="00DC001E">
      <w:pPr>
        <w:spacing w:after="0" w:line="240" w:lineRule="auto"/>
        <w:jc w:val="both"/>
        <w:rPr>
          <w:lang w:val="en-GB"/>
        </w:rPr>
      </w:pPr>
      <w:r w:rsidRPr="002E236D">
        <w:rPr>
          <w:b/>
          <w:bCs/>
          <w:lang w:val="en-GB"/>
        </w:rPr>
        <w:t xml:space="preserve">266 </w:t>
      </w:r>
      <w:r w:rsidR="00F43B87" w:rsidRPr="002E236D">
        <w:rPr>
          <w:lang w:val="en-GB"/>
        </w:rPr>
        <w:t xml:space="preserve">healthcare professionals such as ENT doctors, </w:t>
      </w:r>
      <w:r w:rsidR="0066749A" w:rsidRPr="002E236D">
        <w:rPr>
          <w:lang w:val="en-GB"/>
        </w:rPr>
        <w:t xml:space="preserve">nurses </w:t>
      </w:r>
      <w:r w:rsidR="00F43B87" w:rsidRPr="002E236D">
        <w:rPr>
          <w:lang w:val="en-GB"/>
        </w:rPr>
        <w:t xml:space="preserve">and </w:t>
      </w:r>
      <w:r w:rsidR="004330E3" w:rsidRPr="002E236D">
        <w:rPr>
          <w:i/>
          <w:iCs/>
          <w:lang w:val="en-GB"/>
        </w:rPr>
        <w:t xml:space="preserve">clinical officers </w:t>
      </w:r>
      <w:r w:rsidR="004F1328" w:rsidRPr="002E236D">
        <w:rPr>
          <w:lang w:val="en-GB"/>
        </w:rPr>
        <w:t xml:space="preserve">and community health workers </w:t>
      </w:r>
      <w:r w:rsidR="004814D7" w:rsidRPr="002E236D">
        <w:rPr>
          <w:lang w:val="en-GB"/>
        </w:rPr>
        <w:t>trained in ear and hearing healthcare</w:t>
      </w:r>
      <w:r w:rsidR="00F43B87" w:rsidRPr="002E236D">
        <w:rPr>
          <w:lang w:val="en-GB"/>
        </w:rPr>
        <w:t xml:space="preserve">. </w:t>
      </w:r>
    </w:p>
    <w:p w14:paraId="0496432A" w14:textId="77777777" w:rsidR="004735DC" w:rsidRPr="002E236D" w:rsidRDefault="00DC001E">
      <w:pPr>
        <w:spacing w:after="0" w:line="240" w:lineRule="auto"/>
        <w:jc w:val="both"/>
        <w:rPr>
          <w:lang w:val="en-GB"/>
        </w:rPr>
      </w:pPr>
      <w:r w:rsidRPr="002E236D">
        <w:rPr>
          <w:b/>
          <w:bCs/>
          <w:lang w:val="en-GB"/>
        </w:rPr>
        <w:t xml:space="preserve">270 </w:t>
      </w:r>
      <w:r w:rsidR="00766E06" w:rsidRPr="002E236D">
        <w:rPr>
          <w:lang w:val="en-GB"/>
        </w:rPr>
        <w:t xml:space="preserve">people with hearing impairments and their families </w:t>
      </w:r>
      <w:r w:rsidR="00384200" w:rsidRPr="002E236D">
        <w:rPr>
          <w:lang w:val="en-GB"/>
        </w:rPr>
        <w:t xml:space="preserve">who are </w:t>
      </w:r>
      <w:r w:rsidR="00766E06" w:rsidRPr="002E236D">
        <w:rPr>
          <w:lang w:val="en-GB"/>
        </w:rPr>
        <w:t xml:space="preserve">organised in self-help </w:t>
      </w:r>
      <w:proofErr w:type="gramStart"/>
      <w:r w:rsidR="00766E06" w:rsidRPr="002E236D">
        <w:rPr>
          <w:lang w:val="en-GB"/>
        </w:rPr>
        <w:t>groups;</w:t>
      </w:r>
      <w:proofErr w:type="gramEnd"/>
    </w:p>
    <w:p w14:paraId="139B6000" w14:textId="77777777" w:rsidR="004735DC" w:rsidRPr="002E236D" w:rsidRDefault="00DC001E">
      <w:pPr>
        <w:spacing w:after="0" w:line="240" w:lineRule="auto"/>
        <w:jc w:val="both"/>
        <w:rPr>
          <w:b/>
          <w:bCs/>
          <w:lang w:val="en-GB"/>
        </w:rPr>
      </w:pPr>
      <w:r w:rsidRPr="002E236D">
        <w:rPr>
          <w:b/>
          <w:bCs/>
          <w:lang w:val="en-GB"/>
        </w:rPr>
        <w:t xml:space="preserve">210 </w:t>
      </w:r>
      <w:r w:rsidR="002748F6" w:rsidRPr="002E236D">
        <w:rPr>
          <w:lang w:val="en-GB"/>
        </w:rPr>
        <w:t xml:space="preserve">people with hearing impairments </w:t>
      </w:r>
      <w:r w:rsidR="00384200" w:rsidRPr="002E236D">
        <w:rPr>
          <w:lang w:val="en-GB"/>
        </w:rPr>
        <w:t>who pursue</w:t>
      </w:r>
      <w:r w:rsidR="00F705F3" w:rsidRPr="002E236D">
        <w:rPr>
          <w:lang w:val="en-GB"/>
        </w:rPr>
        <w:t xml:space="preserve"> income-generating activities</w:t>
      </w:r>
    </w:p>
    <w:p w14:paraId="4ABEAD40" w14:textId="77777777" w:rsidR="004735DC" w:rsidRPr="002E236D" w:rsidRDefault="00DC001E">
      <w:pPr>
        <w:spacing w:after="0" w:line="240" w:lineRule="auto"/>
        <w:jc w:val="both"/>
        <w:rPr>
          <w:lang w:val="en-GB"/>
        </w:rPr>
      </w:pPr>
      <w:r w:rsidRPr="002E236D">
        <w:rPr>
          <w:b/>
          <w:bCs/>
          <w:lang w:val="en-GB"/>
        </w:rPr>
        <w:t>1,</w:t>
      </w:r>
      <w:r w:rsidR="007A5A88" w:rsidRPr="002E236D">
        <w:rPr>
          <w:lang w:val="en-GB"/>
        </w:rPr>
        <w:t xml:space="preserve">000 teachers </w:t>
      </w:r>
      <w:r w:rsidR="00A42BC8" w:rsidRPr="002E236D">
        <w:rPr>
          <w:lang w:val="en-GB"/>
        </w:rPr>
        <w:t xml:space="preserve">and </w:t>
      </w:r>
    </w:p>
    <w:p w14:paraId="10095482" w14:textId="77777777" w:rsidR="004735DC" w:rsidRPr="002E236D" w:rsidRDefault="00DC001E">
      <w:pPr>
        <w:spacing w:after="0" w:line="240" w:lineRule="auto"/>
        <w:jc w:val="both"/>
        <w:rPr>
          <w:lang w:val="en-GB"/>
        </w:rPr>
      </w:pPr>
      <w:r w:rsidRPr="002E236D">
        <w:rPr>
          <w:b/>
          <w:bCs/>
          <w:lang w:val="en-GB"/>
        </w:rPr>
        <w:t xml:space="preserve">30 </w:t>
      </w:r>
      <w:r w:rsidR="00A42BC8" w:rsidRPr="002E236D">
        <w:rPr>
          <w:lang w:val="en-GB"/>
        </w:rPr>
        <w:t xml:space="preserve">decision-makers/media representatives </w:t>
      </w:r>
      <w:r w:rsidR="007A5A88" w:rsidRPr="002E236D">
        <w:rPr>
          <w:lang w:val="en-GB"/>
        </w:rPr>
        <w:t xml:space="preserve">who </w:t>
      </w:r>
      <w:r w:rsidR="00A42BC8" w:rsidRPr="002E236D">
        <w:rPr>
          <w:lang w:val="en-GB"/>
        </w:rPr>
        <w:t xml:space="preserve">are </w:t>
      </w:r>
      <w:r w:rsidR="007A5A88" w:rsidRPr="002E236D">
        <w:rPr>
          <w:lang w:val="en-GB"/>
        </w:rPr>
        <w:t>sensitised to ear and hearing health</w:t>
      </w:r>
      <w:r w:rsidR="00B47848" w:rsidRPr="002E236D">
        <w:rPr>
          <w:lang w:val="en-GB"/>
        </w:rPr>
        <w:t>.</w:t>
      </w:r>
    </w:p>
    <w:p w14:paraId="50FBB40D" w14:textId="77777777" w:rsidR="009248DB" w:rsidRPr="002E236D" w:rsidRDefault="009248DB" w:rsidP="00C30996">
      <w:pPr>
        <w:spacing w:after="0" w:line="240" w:lineRule="auto"/>
        <w:jc w:val="both"/>
        <w:rPr>
          <w:lang w:val="en-GB"/>
        </w:rPr>
      </w:pPr>
    </w:p>
    <w:p w14:paraId="633732BC" w14:textId="77777777" w:rsidR="004735DC" w:rsidRPr="002E236D" w:rsidRDefault="00DC001E">
      <w:pPr>
        <w:spacing w:after="0" w:line="240" w:lineRule="auto"/>
        <w:jc w:val="both"/>
        <w:rPr>
          <w:lang w:val="en-GB"/>
        </w:rPr>
      </w:pPr>
      <w:r w:rsidRPr="002E236D">
        <w:rPr>
          <w:lang w:val="en-GB"/>
        </w:rPr>
        <w:t xml:space="preserve">In total, the direct </w:t>
      </w:r>
      <w:r w:rsidRPr="002E236D">
        <w:rPr>
          <w:lang w:val="en-GB"/>
        </w:rPr>
        <w:t xml:space="preserve">target group amounts to </w:t>
      </w:r>
      <w:r w:rsidR="00193C71" w:rsidRPr="002E236D">
        <w:rPr>
          <w:b/>
          <w:bCs/>
          <w:u w:val="single"/>
          <w:lang w:val="en-GB"/>
        </w:rPr>
        <w:t>595,</w:t>
      </w:r>
      <w:r w:rsidR="009B340B" w:rsidRPr="002E236D">
        <w:rPr>
          <w:b/>
          <w:bCs/>
          <w:u w:val="single"/>
          <w:lang w:val="en-GB"/>
        </w:rPr>
        <w:t>776</w:t>
      </w:r>
    </w:p>
    <w:p w14:paraId="57A2323C" w14:textId="77777777" w:rsidR="009A1E63" w:rsidRPr="002E236D" w:rsidRDefault="009A1E63" w:rsidP="00C30996">
      <w:pPr>
        <w:spacing w:after="0" w:line="240" w:lineRule="auto"/>
        <w:jc w:val="both"/>
        <w:rPr>
          <w:lang w:val="en-GB"/>
        </w:rPr>
      </w:pPr>
    </w:p>
    <w:p w14:paraId="046DFCC5" w14:textId="77777777" w:rsidR="004735DC" w:rsidRPr="002E236D" w:rsidRDefault="00DC001E">
      <w:pPr>
        <w:spacing w:after="0" w:line="240" w:lineRule="auto"/>
        <w:jc w:val="both"/>
        <w:rPr>
          <w:lang w:val="en-GB"/>
        </w:rPr>
      </w:pPr>
      <w:r w:rsidRPr="002E236D">
        <w:rPr>
          <w:lang w:val="en-GB"/>
        </w:rPr>
        <w:t xml:space="preserve">Indirectly, the project benefits </w:t>
      </w:r>
      <w:r w:rsidR="00692BE2" w:rsidRPr="002E236D">
        <w:rPr>
          <w:lang w:val="en-GB"/>
        </w:rPr>
        <w:t xml:space="preserve">all family members </w:t>
      </w:r>
      <w:r w:rsidRPr="002E236D">
        <w:rPr>
          <w:lang w:val="en-GB"/>
        </w:rPr>
        <w:t xml:space="preserve">of </w:t>
      </w:r>
      <w:r w:rsidR="00692BE2" w:rsidRPr="002E236D">
        <w:rPr>
          <w:lang w:val="en-GB"/>
        </w:rPr>
        <w:t xml:space="preserve">people with hearing impairments, </w:t>
      </w:r>
      <w:r w:rsidR="001F1CC0" w:rsidRPr="002E236D">
        <w:rPr>
          <w:lang w:val="en-GB"/>
        </w:rPr>
        <w:t xml:space="preserve">whose improved life situation also has a positive effect on the entire family. </w:t>
      </w:r>
    </w:p>
    <w:p w14:paraId="0A86C44C" w14:textId="77777777" w:rsidR="00FC3D65" w:rsidRPr="002E236D" w:rsidRDefault="00FC3D65" w:rsidP="00C30996">
      <w:pPr>
        <w:spacing w:after="0" w:line="240" w:lineRule="auto"/>
        <w:jc w:val="both"/>
        <w:rPr>
          <w:lang w:val="en-GB"/>
        </w:rPr>
      </w:pPr>
    </w:p>
    <w:p w14:paraId="6F2549F5" w14:textId="77777777" w:rsidR="004735DC" w:rsidRPr="002E236D" w:rsidRDefault="00DC001E">
      <w:pPr>
        <w:spacing w:after="0" w:line="240" w:lineRule="auto"/>
        <w:jc w:val="both"/>
        <w:rPr>
          <w:lang w:val="en-GB"/>
        </w:rPr>
      </w:pPr>
      <w:r w:rsidRPr="002E236D">
        <w:rPr>
          <w:lang w:val="en-GB"/>
        </w:rPr>
        <w:t xml:space="preserve">The </w:t>
      </w:r>
      <w:r w:rsidR="00640072" w:rsidRPr="002E236D">
        <w:rPr>
          <w:lang w:val="en-GB"/>
        </w:rPr>
        <w:t xml:space="preserve">Ministry of Health and the </w:t>
      </w:r>
      <w:r w:rsidR="00AE2628" w:rsidRPr="002E236D">
        <w:rPr>
          <w:lang w:val="en-GB"/>
        </w:rPr>
        <w:t xml:space="preserve">Ministry of Education have </w:t>
      </w:r>
      <w:r w:rsidRPr="002E236D">
        <w:rPr>
          <w:lang w:val="en-GB"/>
        </w:rPr>
        <w:t xml:space="preserve">an important mediating role to play. </w:t>
      </w:r>
      <w:r w:rsidR="00AE2628" w:rsidRPr="002E236D">
        <w:rPr>
          <w:lang w:val="en-GB"/>
        </w:rPr>
        <w:t xml:space="preserve">They </w:t>
      </w:r>
      <w:r w:rsidR="00337391" w:rsidRPr="002E236D">
        <w:rPr>
          <w:lang w:val="en-GB"/>
        </w:rPr>
        <w:t xml:space="preserve">ensure the effectiveness of the </w:t>
      </w:r>
      <w:r w:rsidR="008A4548" w:rsidRPr="002E236D">
        <w:rPr>
          <w:lang w:val="en-GB"/>
        </w:rPr>
        <w:t xml:space="preserve">planned </w:t>
      </w:r>
      <w:r w:rsidR="00FD363B" w:rsidRPr="002E236D">
        <w:rPr>
          <w:lang w:val="en-GB"/>
        </w:rPr>
        <w:t>measures</w:t>
      </w:r>
      <w:r w:rsidR="008A4548" w:rsidRPr="002E236D">
        <w:rPr>
          <w:lang w:val="en-GB"/>
        </w:rPr>
        <w:t xml:space="preserve">. Their close involvement in the project </w:t>
      </w:r>
      <w:r w:rsidR="002A11CA" w:rsidRPr="002E236D">
        <w:rPr>
          <w:lang w:val="en-GB"/>
        </w:rPr>
        <w:t xml:space="preserve">also ensures </w:t>
      </w:r>
      <w:r w:rsidR="00BC1E7D" w:rsidRPr="002E236D">
        <w:rPr>
          <w:lang w:val="en-GB"/>
        </w:rPr>
        <w:t xml:space="preserve">the </w:t>
      </w:r>
      <w:r w:rsidR="00232BD4" w:rsidRPr="002E236D">
        <w:rPr>
          <w:lang w:val="en-GB"/>
        </w:rPr>
        <w:t>ongoing development of ear and hearing healthcare that is close to the people</w:t>
      </w:r>
      <w:r w:rsidR="00FD363B" w:rsidRPr="002E236D">
        <w:rPr>
          <w:lang w:val="en-GB"/>
        </w:rPr>
        <w:t xml:space="preserve">. </w:t>
      </w:r>
    </w:p>
    <w:p w14:paraId="04933E9C" w14:textId="77777777" w:rsidR="00AE2628" w:rsidRPr="002E236D" w:rsidRDefault="00AE2628" w:rsidP="00155FA3">
      <w:pPr>
        <w:spacing w:after="0" w:line="240" w:lineRule="auto"/>
        <w:jc w:val="both"/>
        <w:rPr>
          <w:b/>
          <w:color w:val="244061" w:themeColor="accent1" w:themeShade="80"/>
          <w:sz w:val="24"/>
          <w:lang w:val="en-GB"/>
        </w:rPr>
      </w:pPr>
    </w:p>
    <w:p w14:paraId="1FD58ADD" w14:textId="77777777" w:rsidR="004735DC" w:rsidRPr="002E236D" w:rsidRDefault="00DC001E">
      <w:pPr>
        <w:pStyle w:val="Listenabsatz"/>
        <w:numPr>
          <w:ilvl w:val="0"/>
          <w:numId w:val="1"/>
        </w:numPr>
        <w:outlineLvl w:val="0"/>
        <w:rPr>
          <w:color w:val="244061" w:themeColor="accent1" w:themeShade="80"/>
          <w:sz w:val="24"/>
          <w:lang w:val="en-GB"/>
        </w:rPr>
      </w:pPr>
      <w:r w:rsidRPr="002E236D">
        <w:rPr>
          <w:b/>
          <w:color w:val="244061" w:themeColor="accent1" w:themeShade="80"/>
          <w:sz w:val="24"/>
          <w:lang w:val="en-GB"/>
        </w:rPr>
        <w:t xml:space="preserve">Impact matrix </w:t>
      </w:r>
      <w:r w:rsidRPr="002E236D">
        <w:rPr>
          <w:color w:val="244061" w:themeColor="accent1" w:themeShade="80"/>
          <w:sz w:val="24"/>
          <w:lang w:val="en-GB"/>
        </w:rPr>
        <w:t>(significance and effectiveness)</w:t>
      </w:r>
    </w:p>
    <w:tbl>
      <w:tblPr>
        <w:tblW w:w="981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2552"/>
        <w:gridCol w:w="2835"/>
        <w:gridCol w:w="2126"/>
      </w:tblGrid>
      <w:tr w:rsidR="0093351E" w:rsidRPr="000B2E84" w14:paraId="2E50D273" w14:textId="0C04B583" w:rsidTr="00DC001E">
        <w:tc>
          <w:tcPr>
            <w:tcW w:w="2297" w:type="dxa"/>
            <w:vMerge w:val="restart"/>
            <w:shd w:val="clear" w:color="auto" w:fill="DBE5F1" w:themeFill="accent1" w:themeFillTint="33"/>
          </w:tcPr>
          <w:p w14:paraId="5E3D0FDC" w14:textId="77777777" w:rsidR="0093351E" w:rsidRDefault="0093351E">
            <w:pPr>
              <w:tabs>
                <w:tab w:val="left" w:pos="567"/>
              </w:tabs>
              <w:spacing w:after="0" w:line="240" w:lineRule="auto"/>
              <w:rPr>
                <w:rFonts w:cs="Calibri"/>
                <w:b/>
                <w:color w:val="A6A6A6" w:themeColor="background1" w:themeShade="A6"/>
                <w:szCs w:val="20"/>
              </w:rPr>
            </w:pPr>
            <w:r w:rsidRPr="005A0843">
              <w:rPr>
                <w:rFonts w:cs="Calibri"/>
                <w:b/>
                <w:color w:val="A6A6A6" w:themeColor="background1" w:themeShade="A6"/>
                <w:szCs w:val="20"/>
              </w:rPr>
              <w:t>Overall</w:t>
            </w:r>
            <w:r w:rsidRPr="005A0843">
              <w:rPr>
                <w:b/>
                <w:szCs w:val="20"/>
              </w:rPr>
              <w:t xml:space="preserve"> </w:t>
            </w:r>
            <w:proofErr w:type="spellStart"/>
            <w:r w:rsidRPr="005A0843">
              <w:rPr>
                <w:b/>
                <w:szCs w:val="20"/>
              </w:rPr>
              <w:t>objective</w:t>
            </w:r>
            <w:proofErr w:type="spellEnd"/>
            <w:r w:rsidRPr="005A0843">
              <w:rPr>
                <w:b/>
                <w:szCs w:val="20"/>
              </w:rPr>
              <w:t xml:space="preserve"> </w:t>
            </w:r>
          </w:p>
          <w:p w14:paraId="67964103" w14:textId="77777777" w:rsidR="0093351E" w:rsidRPr="000B2E84" w:rsidRDefault="0093351E" w:rsidP="005A0843">
            <w:pPr>
              <w:pStyle w:val="Listenabsatz"/>
              <w:tabs>
                <w:tab w:val="left" w:pos="567"/>
              </w:tabs>
              <w:spacing w:after="0" w:line="240" w:lineRule="auto"/>
              <w:ind w:left="360"/>
              <w:contextualSpacing w:val="0"/>
              <w:rPr>
                <w:rFonts w:cstheme="minorHAnsi"/>
              </w:rPr>
            </w:pPr>
          </w:p>
        </w:tc>
        <w:tc>
          <w:tcPr>
            <w:tcW w:w="5387" w:type="dxa"/>
            <w:gridSpan w:val="2"/>
            <w:shd w:val="clear" w:color="auto" w:fill="DBE5F1" w:themeFill="accent1" w:themeFillTint="33"/>
          </w:tcPr>
          <w:p w14:paraId="0A4904FB" w14:textId="77777777" w:rsidR="0093351E" w:rsidRDefault="0093351E">
            <w:pPr>
              <w:pStyle w:val="Listenabsatz"/>
              <w:tabs>
                <w:tab w:val="left" w:pos="567"/>
              </w:tabs>
              <w:spacing w:after="0" w:line="240" w:lineRule="auto"/>
              <w:ind w:left="0"/>
              <w:contextualSpacing w:val="0"/>
              <w:rPr>
                <w:rFonts w:cstheme="minorHAnsi"/>
              </w:rPr>
            </w:pPr>
            <w:proofErr w:type="spellStart"/>
            <w:r w:rsidRPr="000B2E84">
              <w:rPr>
                <w:rFonts w:cstheme="minorHAnsi"/>
                <w:b/>
              </w:rPr>
              <w:t>Indicators</w:t>
            </w:r>
            <w:proofErr w:type="spellEnd"/>
            <w:r w:rsidRPr="000B2E84">
              <w:rPr>
                <w:rFonts w:cstheme="minorHAnsi"/>
                <w:b/>
              </w:rPr>
              <w:t xml:space="preserve"> </w:t>
            </w:r>
            <w:r w:rsidRPr="000B2E84">
              <w:rPr>
                <w:rFonts w:cstheme="minorHAnsi"/>
                <w:b/>
                <w:color w:val="808080" w:themeColor="background1" w:themeShade="80"/>
              </w:rPr>
              <w:t>OPTIONAL</w:t>
            </w:r>
          </w:p>
        </w:tc>
        <w:tc>
          <w:tcPr>
            <w:tcW w:w="2126" w:type="dxa"/>
            <w:shd w:val="clear" w:color="auto" w:fill="DBE5F1" w:themeFill="accent1" w:themeFillTint="33"/>
          </w:tcPr>
          <w:p w14:paraId="24C505A0" w14:textId="77777777" w:rsidR="00DC001E" w:rsidRDefault="00E5555D">
            <w:pPr>
              <w:pStyle w:val="Listenabsatz"/>
              <w:tabs>
                <w:tab w:val="left" w:pos="567"/>
              </w:tabs>
              <w:spacing w:after="0" w:line="240" w:lineRule="auto"/>
              <w:ind w:left="0"/>
              <w:contextualSpacing w:val="0"/>
              <w:rPr>
                <w:rFonts w:cstheme="minorHAnsi"/>
                <w:b/>
              </w:rPr>
            </w:pPr>
            <w:r>
              <w:rPr>
                <w:rFonts w:cstheme="minorHAnsi"/>
                <w:b/>
              </w:rPr>
              <w:t xml:space="preserve">CBM STANDARD </w:t>
            </w:r>
          </w:p>
          <w:p w14:paraId="2BB40AFA" w14:textId="746D6B94" w:rsidR="0093351E" w:rsidRPr="000B2E84" w:rsidRDefault="00E5555D">
            <w:pPr>
              <w:pStyle w:val="Listenabsatz"/>
              <w:tabs>
                <w:tab w:val="left" w:pos="567"/>
              </w:tabs>
              <w:spacing w:after="0" w:line="240" w:lineRule="auto"/>
              <w:ind w:left="0"/>
              <w:contextualSpacing w:val="0"/>
              <w:rPr>
                <w:rFonts w:cstheme="minorHAnsi"/>
                <w:b/>
              </w:rPr>
            </w:pPr>
            <w:r>
              <w:rPr>
                <w:rFonts w:cstheme="minorHAnsi"/>
                <w:b/>
              </w:rPr>
              <w:t>INDICATORS</w:t>
            </w:r>
          </w:p>
        </w:tc>
      </w:tr>
      <w:tr w:rsidR="0093351E" w:rsidRPr="000B2E84" w14:paraId="43F7E24F" w14:textId="15E69A56" w:rsidTr="00DC001E">
        <w:tc>
          <w:tcPr>
            <w:tcW w:w="2297" w:type="dxa"/>
            <w:vMerge/>
            <w:shd w:val="clear" w:color="auto" w:fill="DBE5F1" w:themeFill="accent1" w:themeFillTint="33"/>
          </w:tcPr>
          <w:p w14:paraId="6DA64145" w14:textId="77777777" w:rsidR="0093351E" w:rsidRPr="000B2E84" w:rsidRDefault="0093351E" w:rsidP="00CC7FE7">
            <w:pPr>
              <w:pStyle w:val="Listenabsatz"/>
              <w:tabs>
                <w:tab w:val="left" w:pos="567"/>
              </w:tabs>
              <w:spacing w:after="0" w:line="240" w:lineRule="auto"/>
              <w:ind w:left="0"/>
              <w:contextualSpacing w:val="0"/>
              <w:rPr>
                <w:rFonts w:cstheme="minorHAnsi"/>
              </w:rPr>
            </w:pPr>
          </w:p>
        </w:tc>
        <w:tc>
          <w:tcPr>
            <w:tcW w:w="2552" w:type="dxa"/>
            <w:shd w:val="clear" w:color="auto" w:fill="auto"/>
          </w:tcPr>
          <w:p w14:paraId="1E22D673" w14:textId="77777777" w:rsidR="0093351E" w:rsidRDefault="0093351E">
            <w:pPr>
              <w:spacing w:after="0" w:line="240" w:lineRule="auto"/>
              <w:rPr>
                <w:rFonts w:cstheme="minorHAnsi"/>
              </w:rPr>
            </w:pPr>
            <w:r w:rsidRPr="000B2E84">
              <w:rPr>
                <w:rFonts w:cstheme="minorHAnsi"/>
              </w:rPr>
              <w:t xml:space="preserve">Initial </w:t>
            </w:r>
            <w:proofErr w:type="spellStart"/>
            <w:r w:rsidRPr="000B2E84">
              <w:rPr>
                <w:rFonts w:cstheme="minorHAnsi"/>
              </w:rPr>
              <w:t>value</w:t>
            </w:r>
            <w:proofErr w:type="spellEnd"/>
            <w:r w:rsidRPr="000B2E84">
              <w:rPr>
                <w:rFonts w:cstheme="minorHAnsi"/>
              </w:rPr>
              <w:t xml:space="preserve"> (</w:t>
            </w:r>
            <w:proofErr w:type="spellStart"/>
            <w:r w:rsidRPr="000B2E84">
              <w:rPr>
                <w:rFonts w:cstheme="minorHAnsi"/>
              </w:rPr>
              <w:t>actual</w:t>
            </w:r>
            <w:proofErr w:type="spellEnd"/>
            <w:r w:rsidRPr="000B2E84">
              <w:rPr>
                <w:rFonts w:cstheme="minorHAnsi"/>
              </w:rPr>
              <w:t>)</w:t>
            </w:r>
          </w:p>
          <w:p w14:paraId="3989C049" w14:textId="77777777" w:rsidR="0093351E" w:rsidRDefault="0093351E">
            <w:pPr>
              <w:pStyle w:val="Listenabsatz"/>
              <w:tabs>
                <w:tab w:val="left" w:pos="567"/>
              </w:tabs>
              <w:spacing w:after="0" w:line="240" w:lineRule="auto"/>
              <w:ind w:left="0"/>
              <w:contextualSpacing w:val="0"/>
              <w:rPr>
                <w:rFonts w:cstheme="minorHAnsi"/>
              </w:rPr>
            </w:pPr>
            <w:r w:rsidRPr="000B2E84">
              <w:rPr>
                <w:rFonts w:cstheme="minorHAnsi"/>
              </w:rPr>
              <w:t>(quantitative and qualitative)</w:t>
            </w:r>
          </w:p>
          <w:p w14:paraId="74A2876F" w14:textId="77777777" w:rsidR="0093351E" w:rsidRPr="000B2E84" w:rsidRDefault="0093351E" w:rsidP="00CC7FE7">
            <w:pPr>
              <w:pStyle w:val="Listenabsatz"/>
              <w:tabs>
                <w:tab w:val="left" w:pos="567"/>
              </w:tabs>
              <w:spacing w:after="0" w:line="240" w:lineRule="auto"/>
              <w:ind w:left="0"/>
              <w:contextualSpacing w:val="0"/>
              <w:rPr>
                <w:rFonts w:cstheme="minorHAnsi"/>
              </w:rPr>
            </w:pPr>
          </w:p>
        </w:tc>
        <w:tc>
          <w:tcPr>
            <w:tcW w:w="2835" w:type="dxa"/>
            <w:shd w:val="clear" w:color="auto" w:fill="auto"/>
          </w:tcPr>
          <w:p w14:paraId="1A32A224" w14:textId="77777777" w:rsidR="0093351E" w:rsidRDefault="0093351E">
            <w:pPr>
              <w:spacing w:after="0" w:line="240" w:lineRule="auto"/>
              <w:rPr>
                <w:rFonts w:cstheme="minorHAnsi"/>
              </w:rPr>
            </w:pPr>
            <w:r w:rsidRPr="000B2E84">
              <w:rPr>
                <w:rFonts w:cstheme="minorHAnsi"/>
              </w:rPr>
              <w:t xml:space="preserve">Target </w:t>
            </w:r>
            <w:proofErr w:type="spellStart"/>
            <w:r w:rsidRPr="000B2E84">
              <w:rPr>
                <w:rFonts w:cstheme="minorHAnsi"/>
              </w:rPr>
              <w:t>value</w:t>
            </w:r>
            <w:proofErr w:type="spellEnd"/>
            <w:r w:rsidRPr="000B2E84">
              <w:rPr>
                <w:rFonts w:cstheme="minorHAnsi"/>
              </w:rPr>
              <w:t xml:space="preserve"> (</w:t>
            </w:r>
            <w:proofErr w:type="spellStart"/>
            <w:r w:rsidRPr="000B2E84">
              <w:rPr>
                <w:rFonts w:cstheme="minorHAnsi"/>
              </w:rPr>
              <w:t>target</w:t>
            </w:r>
            <w:proofErr w:type="spellEnd"/>
            <w:r w:rsidRPr="000B2E84">
              <w:rPr>
                <w:rFonts w:cstheme="minorHAnsi"/>
              </w:rPr>
              <w:t xml:space="preserve">) </w:t>
            </w:r>
          </w:p>
          <w:p w14:paraId="2382F973" w14:textId="77777777" w:rsidR="0093351E" w:rsidRDefault="0093351E">
            <w:pPr>
              <w:pStyle w:val="Listenabsatz"/>
              <w:tabs>
                <w:tab w:val="left" w:pos="567"/>
              </w:tabs>
              <w:spacing w:after="0" w:line="240" w:lineRule="auto"/>
              <w:ind w:left="0"/>
              <w:contextualSpacing w:val="0"/>
              <w:rPr>
                <w:rFonts w:cstheme="minorHAnsi"/>
              </w:rPr>
            </w:pPr>
            <w:r w:rsidRPr="000B2E84">
              <w:rPr>
                <w:rFonts w:cstheme="minorHAnsi"/>
              </w:rPr>
              <w:t>(quantitative and qualitative)</w:t>
            </w:r>
          </w:p>
          <w:p w14:paraId="72A8775B" w14:textId="77777777" w:rsidR="0093351E" w:rsidRPr="000B2E84" w:rsidRDefault="0093351E" w:rsidP="00CC7FE7">
            <w:pPr>
              <w:pStyle w:val="Listenabsatz"/>
              <w:tabs>
                <w:tab w:val="left" w:pos="567"/>
              </w:tabs>
              <w:spacing w:after="0" w:line="240" w:lineRule="auto"/>
              <w:ind w:left="0"/>
              <w:contextualSpacing w:val="0"/>
              <w:rPr>
                <w:rFonts w:cstheme="minorHAnsi"/>
              </w:rPr>
            </w:pPr>
          </w:p>
        </w:tc>
        <w:tc>
          <w:tcPr>
            <w:tcW w:w="2126" w:type="dxa"/>
          </w:tcPr>
          <w:p w14:paraId="4ABB92FC" w14:textId="77777777" w:rsidR="0093351E" w:rsidRPr="000B2E84" w:rsidRDefault="0093351E">
            <w:pPr>
              <w:spacing w:after="0" w:line="240" w:lineRule="auto"/>
              <w:rPr>
                <w:rFonts w:cstheme="minorHAnsi"/>
              </w:rPr>
            </w:pPr>
          </w:p>
        </w:tc>
      </w:tr>
      <w:tr w:rsidR="0093351E" w:rsidRPr="002E236D" w14:paraId="73377686" w14:textId="622592F9" w:rsidTr="00DC001E">
        <w:tc>
          <w:tcPr>
            <w:tcW w:w="2297" w:type="dxa"/>
            <w:shd w:val="clear" w:color="auto" w:fill="auto"/>
          </w:tcPr>
          <w:p w14:paraId="17B1BB1B" w14:textId="77777777" w:rsidR="0093351E" w:rsidRPr="002E236D" w:rsidRDefault="0093351E">
            <w:pPr>
              <w:spacing w:after="0" w:line="240" w:lineRule="auto"/>
              <w:ind w:right="340"/>
              <w:rPr>
                <w:rFonts w:cstheme="minorHAnsi"/>
                <w:lang w:val="en-GB"/>
              </w:rPr>
            </w:pPr>
            <w:r w:rsidRPr="002E236D">
              <w:rPr>
                <w:rFonts w:cstheme="minorHAnsi"/>
                <w:lang w:val="en-GB"/>
              </w:rPr>
              <w:lastRenderedPageBreak/>
              <w:t xml:space="preserve">The quality of life of people with a hearing impairment or at risk of hearing impairment in the provinces of Central, East, </w:t>
            </w:r>
            <w:proofErr w:type="spellStart"/>
            <w:r w:rsidRPr="002E236D">
              <w:rPr>
                <w:rFonts w:cstheme="minorHAnsi"/>
                <w:lang w:val="en-GB"/>
              </w:rPr>
              <w:t>Luapula</w:t>
            </w:r>
            <w:proofErr w:type="spellEnd"/>
            <w:r w:rsidRPr="002E236D">
              <w:rPr>
                <w:rFonts w:cstheme="minorHAnsi"/>
                <w:lang w:val="en-GB"/>
              </w:rPr>
              <w:t xml:space="preserve">, Lusaka, North, </w:t>
            </w:r>
            <w:proofErr w:type="spellStart"/>
            <w:r w:rsidRPr="002E236D">
              <w:rPr>
                <w:rFonts w:cstheme="minorHAnsi"/>
                <w:lang w:val="en-GB"/>
              </w:rPr>
              <w:t>Muchinga</w:t>
            </w:r>
            <w:proofErr w:type="spellEnd"/>
            <w:r w:rsidRPr="002E236D">
              <w:rPr>
                <w:rFonts w:cstheme="minorHAnsi"/>
                <w:lang w:val="en-GB"/>
              </w:rPr>
              <w:t xml:space="preserve"> and South in Zambia has improved.</w:t>
            </w:r>
          </w:p>
        </w:tc>
        <w:tc>
          <w:tcPr>
            <w:tcW w:w="2552" w:type="dxa"/>
            <w:shd w:val="clear" w:color="auto" w:fill="D9D9D9" w:themeFill="background1" w:themeFillShade="D9"/>
          </w:tcPr>
          <w:p w14:paraId="1863BC73" w14:textId="77777777" w:rsidR="0093351E" w:rsidRPr="002E236D" w:rsidRDefault="0093351E" w:rsidP="00CC7FE7">
            <w:pPr>
              <w:spacing w:after="0" w:line="240" w:lineRule="auto"/>
              <w:rPr>
                <w:rFonts w:cstheme="minorHAnsi"/>
                <w:color w:val="000000" w:themeColor="text1"/>
                <w:lang w:val="en-GB" w:eastAsia="zh-CN"/>
              </w:rPr>
            </w:pPr>
          </w:p>
        </w:tc>
        <w:tc>
          <w:tcPr>
            <w:tcW w:w="2835" w:type="dxa"/>
            <w:shd w:val="clear" w:color="auto" w:fill="D9D9D9" w:themeFill="background1" w:themeFillShade="D9"/>
          </w:tcPr>
          <w:p w14:paraId="45413FC0" w14:textId="77777777" w:rsidR="0093351E" w:rsidRPr="002E236D" w:rsidRDefault="0093351E" w:rsidP="00CC7FE7">
            <w:pPr>
              <w:spacing w:after="0" w:line="240" w:lineRule="auto"/>
              <w:rPr>
                <w:rFonts w:cstheme="minorHAnsi"/>
                <w:lang w:val="en-GB"/>
              </w:rPr>
            </w:pPr>
          </w:p>
        </w:tc>
        <w:tc>
          <w:tcPr>
            <w:tcW w:w="2126" w:type="dxa"/>
            <w:shd w:val="clear" w:color="auto" w:fill="D9D9D9" w:themeFill="background1" w:themeFillShade="D9"/>
          </w:tcPr>
          <w:p w14:paraId="56843678" w14:textId="77777777" w:rsidR="0093351E" w:rsidRPr="002E236D" w:rsidRDefault="0093351E" w:rsidP="00CC7FE7">
            <w:pPr>
              <w:spacing w:after="0" w:line="240" w:lineRule="auto"/>
              <w:rPr>
                <w:rFonts w:cstheme="minorHAnsi"/>
                <w:lang w:val="en-GB"/>
              </w:rPr>
            </w:pPr>
          </w:p>
        </w:tc>
      </w:tr>
      <w:tr w:rsidR="0093351E" w:rsidRPr="000B2E84" w14:paraId="0FAFA476" w14:textId="59E6B6F7" w:rsidTr="00DC001E">
        <w:tc>
          <w:tcPr>
            <w:tcW w:w="2297" w:type="dxa"/>
            <w:vMerge w:val="restart"/>
            <w:shd w:val="clear" w:color="auto" w:fill="DBE5F1" w:themeFill="accent1" w:themeFillTint="33"/>
          </w:tcPr>
          <w:p w14:paraId="31CAE15A" w14:textId="14E9601B" w:rsidR="0093351E" w:rsidRDefault="0093351E">
            <w:pPr>
              <w:pStyle w:val="Listenabsatz"/>
              <w:tabs>
                <w:tab w:val="left" w:pos="567"/>
              </w:tabs>
              <w:spacing w:after="0" w:line="240" w:lineRule="auto"/>
              <w:ind w:left="0"/>
              <w:contextualSpacing w:val="0"/>
              <w:rPr>
                <w:rFonts w:cstheme="minorHAnsi"/>
                <w:b/>
                <w:color w:val="A6A6A6" w:themeColor="background1" w:themeShade="A6"/>
              </w:rPr>
            </w:pPr>
            <w:r w:rsidRPr="002E236D">
              <w:rPr>
                <w:rFonts w:cstheme="minorHAnsi"/>
                <w:b/>
              </w:rPr>
              <w:t xml:space="preserve">Project </w:t>
            </w:r>
            <w:proofErr w:type="spellStart"/>
            <w:r>
              <w:rPr>
                <w:rFonts w:cstheme="minorHAnsi"/>
                <w:b/>
              </w:rPr>
              <w:t>O</w:t>
            </w:r>
            <w:r w:rsidRPr="00B4349E">
              <w:rPr>
                <w:rFonts w:cstheme="minorHAnsi"/>
                <w:b/>
              </w:rPr>
              <w:t>bjective</w:t>
            </w:r>
            <w:proofErr w:type="spellEnd"/>
            <w:r w:rsidRPr="00B4349E">
              <w:rPr>
                <w:rFonts w:cstheme="minorHAnsi"/>
                <w:b/>
              </w:rPr>
              <w:t xml:space="preserve">  </w:t>
            </w:r>
          </w:p>
          <w:p w14:paraId="4F33F81C" w14:textId="77777777" w:rsidR="0093351E" w:rsidRPr="000B2E84" w:rsidRDefault="0093351E" w:rsidP="00CC7FE7">
            <w:pPr>
              <w:pStyle w:val="Listenabsatz"/>
              <w:tabs>
                <w:tab w:val="left" w:pos="567"/>
              </w:tabs>
              <w:spacing w:after="0" w:line="240" w:lineRule="auto"/>
              <w:ind w:left="0"/>
              <w:contextualSpacing w:val="0"/>
              <w:rPr>
                <w:rFonts w:cstheme="minorHAnsi"/>
              </w:rPr>
            </w:pPr>
          </w:p>
        </w:tc>
        <w:tc>
          <w:tcPr>
            <w:tcW w:w="5387" w:type="dxa"/>
            <w:gridSpan w:val="2"/>
            <w:shd w:val="clear" w:color="auto" w:fill="DBE5F1" w:themeFill="accent1" w:themeFillTint="33"/>
          </w:tcPr>
          <w:p w14:paraId="17C22FC7" w14:textId="77777777" w:rsidR="0093351E" w:rsidRDefault="0093351E">
            <w:pPr>
              <w:pStyle w:val="Listenabsatz"/>
              <w:tabs>
                <w:tab w:val="left" w:pos="567"/>
              </w:tabs>
              <w:spacing w:after="0" w:line="240" w:lineRule="auto"/>
              <w:ind w:left="0"/>
              <w:contextualSpacing w:val="0"/>
              <w:rPr>
                <w:rFonts w:cstheme="minorHAnsi"/>
              </w:rPr>
            </w:pPr>
            <w:proofErr w:type="spellStart"/>
            <w:r w:rsidRPr="000B2E84">
              <w:rPr>
                <w:rFonts w:cstheme="minorHAnsi"/>
                <w:b/>
              </w:rPr>
              <w:t>Indicators</w:t>
            </w:r>
            <w:proofErr w:type="spellEnd"/>
            <w:r w:rsidRPr="000B2E84">
              <w:rPr>
                <w:rFonts w:cstheme="minorHAnsi"/>
                <w:b/>
              </w:rPr>
              <w:t xml:space="preserve"> </w:t>
            </w:r>
          </w:p>
        </w:tc>
        <w:tc>
          <w:tcPr>
            <w:tcW w:w="2126" w:type="dxa"/>
            <w:shd w:val="clear" w:color="auto" w:fill="DBE5F1" w:themeFill="accent1" w:themeFillTint="33"/>
          </w:tcPr>
          <w:p w14:paraId="0305FA73" w14:textId="77777777" w:rsidR="0093351E" w:rsidRPr="000B2E84" w:rsidRDefault="0093351E">
            <w:pPr>
              <w:pStyle w:val="Listenabsatz"/>
              <w:tabs>
                <w:tab w:val="left" w:pos="567"/>
              </w:tabs>
              <w:spacing w:after="0" w:line="240" w:lineRule="auto"/>
              <w:ind w:left="0"/>
              <w:contextualSpacing w:val="0"/>
              <w:rPr>
                <w:rFonts w:cstheme="minorHAnsi"/>
                <w:b/>
              </w:rPr>
            </w:pPr>
          </w:p>
        </w:tc>
      </w:tr>
      <w:tr w:rsidR="0093351E" w:rsidRPr="000B2E84" w14:paraId="47C568FC" w14:textId="11B2996B" w:rsidTr="00DC001E">
        <w:tc>
          <w:tcPr>
            <w:tcW w:w="2297" w:type="dxa"/>
            <w:vMerge/>
            <w:shd w:val="clear" w:color="auto" w:fill="DBE5F1" w:themeFill="accent1" w:themeFillTint="33"/>
          </w:tcPr>
          <w:p w14:paraId="6044FB10" w14:textId="77777777" w:rsidR="0093351E" w:rsidRPr="000B2E84" w:rsidRDefault="0093351E" w:rsidP="00CC7FE7">
            <w:pPr>
              <w:pStyle w:val="Listenabsatz"/>
              <w:tabs>
                <w:tab w:val="left" w:pos="567"/>
              </w:tabs>
              <w:spacing w:after="0" w:line="240" w:lineRule="auto"/>
              <w:ind w:left="0"/>
              <w:contextualSpacing w:val="0"/>
              <w:rPr>
                <w:rFonts w:cstheme="minorHAnsi"/>
              </w:rPr>
            </w:pPr>
          </w:p>
        </w:tc>
        <w:tc>
          <w:tcPr>
            <w:tcW w:w="2552" w:type="dxa"/>
            <w:shd w:val="clear" w:color="auto" w:fill="auto"/>
          </w:tcPr>
          <w:p w14:paraId="5160777E" w14:textId="77777777" w:rsidR="0093351E" w:rsidRDefault="0093351E">
            <w:pPr>
              <w:spacing w:after="0" w:line="240" w:lineRule="auto"/>
              <w:rPr>
                <w:rFonts w:cstheme="minorHAnsi"/>
                <w:b/>
                <w:bCs/>
              </w:rPr>
            </w:pPr>
            <w:r w:rsidRPr="001D00C5">
              <w:rPr>
                <w:rFonts w:cstheme="minorHAnsi"/>
                <w:b/>
                <w:bCs/>
              </w:rPr>
              <w:t xml:space="preserve">Initial </w:t>
            </w:r>
            <w:proofErr w:type="spellStart"/>
            <w:r w:rsidRPr="001D00C5">
              <w:rPr>
                <w:rFonts w:cstheme="minorHAnsi"/>
                <w:b/>
                <w:bCs/>
              </w:rPr>
              <w:t>value</w:t>
            </w:r>
            <w:proofErr w:type="spellEnd"/>
            <w:r w:rsidRPr="001D00C5">
              <w:rPr>
                <w:rFonts w:cstheme="minorHAnsi"/>
                <w:b/>
                <w:bCs/>
              </w:rPr>
              <w:t xml:space="preserve"> (</w:t>
            </w:r>
            <w:proofErr w:type="spellStart"/>
            <w:r w:rsidRPr="001D00C5">
              <w:rPr>
                <w:rFonts w:cstheme="minorHAnsi"/>
                <w:b/>
                <w:bCs/>
              </w:rPr>
              <w:t>actual</w:t>
            </w:r>
            <w:proofErr w:type="spellEnd"/>
            <w:r w:rsidRPr="001D00C5">
              <w:rPr>
                <w:rFonts w:cstheme="minorHAnsi"/>
                <w:b/>
                <w:bCs/>
              </w:rPr>
              <w:t>)</w:t>
            </w:r>
          </w:p>
          <w:p w14:paraId="7CD4FF13" w14:textId="77777777" w:rsidR="0093351E" w:rsidRDefault="0093351E">
            <w:pPr>
              <w:pStyle w:val="Listenabsatz"/>
              <w:tabs>
                <w:tab w:val="left" w:pos="567"/>
              </w:tabs>
              <w:spacing w:after="0" w:line="240" w:lineRule="auto"/>
              <w:ind w:left="0"/>
              <w:contextualSpacing w:val="0"/>
              <w:rPr>
                <w:rFonts w:cstheme="minorHAnsi"/>
                <w:b/>
                <w:bCs/>
              </w:rPr>
            </w:pPr>
            <w:r w:rsidRPr="001D00C5">
              <w:rPr>
                <w:rFonts w:cstheme="minorHAnsi"/>
                <w:b/>
                <w:bCs/>
              </w:rPr>
              <w:t>(quantitative and qualitative)</w:t>
            </w:r>
          </w:p>
          <w:p w14:paraId="124A8819" w14:textId="77777777" w:rsidR="0093351E" w:rsidRPr="001D00C5" w:rsidRDefault="0093351E" w:rsidP="00CC7FE7">
            <w:pPr>
              <w:pStyle w:val="Listenabsatz"/>
              <w:tabs>
                <w:tab w:val="left" w:pos="567"/>
              </w:tabs>
              <w:spacing w:after="0" w:line="240" w:lineRule="auto"/>
              <w:ind w:left="0"/>
              <w:contextualSpacing w:val="0"/>
              <w:rPr>
                <w:rFonts w:cstheme="minorHAnsi"/>
                <w:b/>
                <w:bCs/>
              </w:rPr>
            </w:pPr>
          </w:p>
        </w:tc>
        <w:tc>
          <w:tcPr>
            <w:tcW w:w="2835" w:type="dxa"/>
            <w:shd w:val="clear" w:color="auto" w:fill="auto"/>
          </w:tcPr>
          <w:p w14:paraId="5053D4DD" w14:textId="77777777" w:rsidR="0093351E" w:rsidRDefault="0093351E">
            <w:pPr>
              <w:spacing w:after="0" w:line="240" w:lineRule="auto"/>
              <w:rPr>
                <w:rFonts w:cstheme="minorHAnsi"/>
                <w:b/>
                <w:bCs/>
              </w:rPr>
            </w:pPr>
            <w:r w:rsidRPr="001D00C5">
              <w:rPr>
                <w:rFonts w:cstheme="minorHAnsi"/>
                <w:b/>
                <w:bCs/>
              </w:rPr>
              <w:t xml:space="preserve">Target </w:t>
            </w:r>
            <w:proofErr w:type="spellStart"/>
            <w:r w:rsidRPr="001D00C5">
              <w:rPr>
                <w:rFonts w:cstheme="minorHAnsi"/>
                <w:b/>
                <w:bCs/>
              </w:rPr>
              <w:t>value</w:t>
            </w:r>
            <w:proofErr w:type="spellEnd"/>
            <w:r w:rsidRPr="001D00C5">
              <w:rPr>
                <w:rFonts w:cstheme="minorHAnsi"/>
                <w:b/>
                <w:bCs/>
              </w:rPr>
              <w:t xml:space="preserve"> (</w:t>
            </w:r>
            <w:proofErr w:type="spellStart"/>
            <w:r w:rsidRPr="001D00C5">
              <w:rPr>
                <w:rFonts w:cstheme="minorHAnsi"/>
                <w:b/>
                <w:bCs/>
              </w:rPr>
              <w:t>target</w:t>
            </w:r>
            <w:proofErr w:type="spellEnd"/>
            <w:r w:rsidRPr="001D00C5">
              <w:rPr>
                <w:rFonts w:cstheme="minorHAnsi"/>
                <w:b/>
                <w:bCs/>
              </w:rPr>
              <w:t xml:space="preserve">) </w:t>
            </w:r>
          </w:p>
          <w:p w14:paraId="3B19FB73" w14:textId="77777777" w:rsidR="0093351E" w:rsidRDefault="0093351E">
            <w:pPr>
              <w:pStyle w:val="Listenabsatz"/>
              <w:tabs>
                <w:tab w:val="left" w:pos="567"/>
              </w:tabs>
              <w:spacing w:after="0" w:line="240" w:lineRule="auto"/>
              <w:ind w:left="0"/>
              <w:contextualSpacing w:val="0"/>
              <w:rPr>
                <w:rFonts w:cstheme="minorHAnsi"/>
                <w:b/>
                <w:bCs/>
              </w:rPr>
            </w:pPr>
            <w:r w:rsidRPr="001D00C5">
              <w:rPr>
                <w:rFonts w:cstheme="minorHAnsi"/>
                <w:b/>
                <w:bCs/>
              </w:rPr>
              <w:t>(quantitative and qualitative)</w:t>
            </w:r>
          </w:p>
          <w:p w14:paraId="6ED04A75" w14:textId="77777777" w:rsidR="0093351E" w:rsidRPr="001D00C5" w:rsidRDefault="0093351E" w:rsidP="00CC7FE7">
            <w:pPr>
              <w:pStyle w:val="Listenabsatz"/>
              <w:tabs>
                <w:tab w:val="left" w:pos="567"/>
              </w:tabs>
              <w:spacing w:after="0" w:line="240" w:lineRule="auto"/>
              <w:ind w:left="0"/>
              <w:contextualSpacing w:val="0"/>
              <w:rPr>
                <w:rFonts w:cstheme="minorHAnsi"/>
                <w:b/>
                <w:bCs/>
              </w:rPr>
            </w:pPr>
          </w:p>
        </w:tc>
        <w:tc>
          <w:tcPr>
            <w:tcW w:w="2126" w:type="dxa"/>
          </w:tcPr>
          <w:p w14:paraId="0BB448A9" w14:textId="77777777" w:rsidR="0093351E" w:rsidRPr="001D00C5" w:rsidRDefault="0093351E">
            <w:pPr>
              <w:spacing w:after="0" w:line="240" w:lineRule="auto"/>
              <w:rPr>
                <w:rFonts w:cstheme="minorHAnsi"/>
                <w:b/>
                <w:bCs/>
              </w:rPr>
            </w:pPr>
          </w:p>
        </w:tc>
      </w:tr>
      <w:tr w:rsidR="00DC001E" w:rsidRPr="00ED0040" w14:paraId="3721A5B9" w14:textId="2A0702D2" w:rsidTr="00DC001E">
        <w:tc>
          <w:tcPr>
            <w:tcW w:w="2297" w:type="dxa"/>
            <w:vMerge w:val="restart"/>
            <w:shd w:val="clear" w:color="auto" w:fill="auto"/>
          </w:tcPr>
          <w:p w14:paraId="7B595666" w14:textId="52ABC702" w:rsidR="00DC001E" w:rsidRPr="002E236D" w:rsidRDefault="00DC001E">
            <w:pPr>
              <w:pBdr>
                <w:top w:val="nil"/>
                <w:left w:val="nil"/>
                <w:bottom w:val="nil"/>
                <w:right w:val="nil"/>
                <w:between w:val="nil"/>
              </w:pBdr>
              <w:spacing w:line="240" w:lineRule="auto"/>
              <w:jc w:val="both"/>
              <w:rPr>
                <w:rFonts w:cstheme="minorHAnsi"/>
                <w:lang w:val="en-GB"/>
              </w:rPr>
            </w:pPr>
            <w:r w:rsidRPr="002E236D">
              <w:rPr>
                <w:rFonts w:cstheme="minorHAnsi"/>
                <w:lang w:val="en-GB"/>
              </w:rPr>
              <w:t xml:space="preserve">People who suffer from a hearing impairment or are at risk of </w:t>
            </w:r>
            <w:r>
              <w:rPr>
                <w:rFonts w:cstheme="minorHAnsi"/>
                <w:lang w:val="en-GB"/>
              </w:rPr>
              <w:t xml:space="preserve">acquiring </w:t>
            </w:r>
            <w:r w:rsidRPr="002E236D">
              <w:rPr>
                <w:rFonts w:cstheme="minorHAnsi"/>
                <w:lang w:val="en-GB"/>
              </w:rPr>
              <w:t xml:space="preserve">one make use of competent medical counselling and treatment in the target areas, and people with hearing impairments demand their rights. </w:t>
            </w:r>
          </w:p>
        </w:tc>
        <w:tc>
          <w:tcPr>
            <w:tcW w:w="2552" w:type="dxa"/>
            <w:shd w:val="clear" w:color="auto" w:fill="auto"/>
          </w:tcPr>
          <w:p w14:paraId="2D547281" w14:textId="77777777" w:rsidR="00DC001E" w:rsidRPr="002E236D" w:rsidRDefault="00DC001E">
            <w:pPr>
              <w:spacing w:after="0" w:line="240" w:lineRule="auto"/>
              <w:jc w:val="both"/>
              <w:rPr>
                <w:rFonts w:cstheme="minorHAnsi"/>
                <w:lang w:val="en-GB"/>
              </w:rPr>
            </w:pPr>
            <w:r w:rsidRPr="002E236D">
              <w:rPr>
                <w:rFonts w:cstheme="minorHAnsi"/>
                <w:lang w:val="en-GB"/>
              </w:rPr>
              <w:t xml:space="preserve">Currently, about 3,000 people per month (100 people per month for every 30 community health workers) with ear and hearing problems in the Central, South and Lusaka provinces are examined and treated if necessary. </w:t>
            </w:r>
          </w:p>
        </w:tc>
        <w:tc>
          <w:tcPr>
            <w:tcW w:w="2835" w:type="dxa"/>
            <w:shd w:val="clear" w:color="auto" w:fill="auto"/>
          </w:tcPr>
          <w:p w14:paraId="1BB984A0" w14:textId="77777777" w:rsidR="00DC001E" w:rsidRDefault="00DC001E">
            <w:pPr>
              <w:spacing w:after="0" w:line="240" w:lineRule="auto"/>
              <w:jc w:val="both"/>
              <w:rPr>
                <w:rFonts w:cstheme="minorHAnsi"/>
              </w:rPr>
            </w:pPr>
            <w:r w:rsidRPr="002E236D">
              <w:rPr>
                <w:rFonts w:cstheme="minorHAnsi"/>
                <w:lang w:val="en-GB"/>
              </w:rPr>
              <w:t xml:space="preserve">By the end of the project, around 15,000 people per month (100 people per 120 newly trained community health workers and 30 already trained community health workers in Central, South and Lusaka Provinces) in all project areas will be examined for ear and hearing problems and treated accordingly if necessary. </w:t>
            </w:r>
            <w:r w:rsidRPr="00B4349E">
              <w:rPr>
                <w:rFonts w:cstheme="minorHAnsi"/>
              </w:rPr>
              <w:t>(</w:t>
            </w:r>
            <w:proofErr w:type="spellStart"/>
            <w:r w:rsidRPr="00B4349E">
              <w:rPr>
                <w:rFonts w:cstheme="minorHAnsi"/>
              </w:rPr>
              <w:t>For</w:t>
            </w:r>
            <w:proofErr w:type="spellEnd"/>
            <w:r w:rsidRPr="00B4349E">
              <w:rPr>
                <w:rFonts w:cstheme="minorHAnsi"/>
              </w:rPr>
              <w:t xml:space="preserve"> a total </w:t>
            </w:r>
            <w:proofErr w:type="spellStart"/>
            <w:r w:rsidRPr="00B4349E">
              <w:rPr>
                <w:rFonts w:cstheme="minorHAnsi"/>
              </w:rPr>
              <w:t>of</w:t>
            </w:r>
            <w:proofErr w:type="spellEnd"/>
            <w:r w:rsidRPr="00B4349E">
              <w:rPr>
                <w:rFonts w:cstheme="minorHAnsi"/>
              </w:rPr>
              <w:t xml:space="preserve"> </w:t>
            </w:r>
            <w:r w:rsidRPr="00B4349E">
              <w:t xml:space="preserve">594,000, </w:t>
            </w:r>
            <w:proofErr w:type="spellStart"/>
            <w:r w:rsidRPr="00B4349E">
              <w:t>see</w:t>
            </w:r>
            <w:proofErr w:type="spellEnd"/>
            <w:r w:rsidRPr="00B4349E">
              <w:t xml:space="preserve"> </w:t>
            </w:r>
            <w:proofErr w:type="spellStart"/>
            <w:r w:rsidRPr="00B4349E">
              <w:t>target</w:t>
            </w:r>
            <w:proofErr w:type="spellEnd"/>
            <w:r w:rsidRPr="00B4349E">
              <w:t xml:space="preserve"> </w:t>
            </w:r>
            <w:proofErr w:type="spellStart"/>
            <w:r w:rsidRPr="00B4349E">
              <w:t>group</w:t>
            </w:r>
            <w:proofErr w:type="spellEnd"/>
            <w:r w:rsidRPr="00B4349E">
              <w:t xml:space="preserve"> </w:t>
            </w:r>
            <w:proofErr w:type="spellStart"/>
            <w:r w:rsidRPr="00B4349E">
              <w:t>chapter</w:t>
            </w:r>
            <w:proofErr w:type="spellEnd"/>
            <w:r w:rsidRPr="00B4349E">
              <w:t>)</w:t>
            </w:r>
          </w:p>
        </w:tc>
        <w:tc>
          <w:tcPr>
            <w:tcW w:w="2126" w:type="dxa"/>
            <w:vMerge w:val="restart"/>
          </w:tcPr>
          <w:p w14:paraId="6A03F08D" w14:textId="63CB60A6" w:rsidR="00DC001E" w:rsidRPr="002E236D" w:rsidRDefault="00DC001E" w:rsidP="00DC001E">
            <w:pPr>
              <w:spacing w:after="0" w:line="240" w:lineRule="auto"/>
              <w:rPr>
                <w:rFonts w:cstheme="minorHAnsi"/>
                <w:lang w:val="en-GB"/>
              </w:rPr>
            </w:pPr>
            <w:r w:rsidRPr="00DC001E">
              <w:rPr>
                <w:rFonts w:cstheme="minorHAnsi"/>
              </w:rPr>
              <w:t>IND6000 Total number of persons reached by ear and/or hearing care services (screened/examined/treated)</w:t>
            </w:r>
          </w:p>
        </w:tc>
      </w:tr>
      <w:tr w:rsidR="00DC001E" w:rsidRPr="002E236D" w14:paraId="079C78B9" w14:textId="5F3AF5A0" w:rsidTr="00DC001E">
        <w:tc>
          <w:tcPr>
            <w:tcW w:w="2297" w:type="dxa"/>
            <w:vMerge/>
            <w:shd w:val="clear" w:color="auto" w:fill="auto"/>
          </w:tcPr>
          <w:p w14:paraId="20DF7B82" w14:textId="77777777" w:rsidR="00DC001E" w:rsidRPr="00ED0040" w:rsidRDefault="00DC001E" w:rsidP="00CC7FE7">
            <w:pPr>
              <w:pBdr>
                <w:top w:val="nil"/>
                <w:left w:val="nil"/>
                <w:bottom w:val="nil"/>
                <w:right w:val="nil"/>
                <w:between w:val="nil"/>
              </w:pBdr>
              <w:spacing w:line="240" w:lineRule="auto"/>
              <w:jc w:val="both"/>
              <w:rPr>
                <w:rFonts w:cstheme="minorHAnsi"/>
                <w:highlight w:val="white"/>
                <w:lang w:val="en-GB"/>
              </w:rPr>
            </w:pPr>
          </w:p>
        </w:tc>
        <w:tc>
          <w:tcPr>
            <w:tcW w:w="2552" w:type="dxa"/>
            <w:shd w:val="clear" w:color="auto" w:fill="auto"/>
          </w:tcPr>
          <w:p w14:paraId="3891E0C6" w14:textId="77777777" w:rsidR="00DC001E" w:rsidRPr="002E236D" w:rsidRDefault="00DC001E">
            <w:pPr>
              <w:spacing w:after="0" w:line="240" w:lineRule="auto"/>
              <w:jc w:val="both"/>
              <w:rPr>
                <w:rFonts w:cstheme="minorHAnsi"/>
                <w:lang w:val="en-GB"/>
              </w:rPr>
            </w:pPr>
            <w:r w:rsidRPr="002E236D">
              <w:rPr>
                <w:rFonts w:cstheme="minorHAnsi"/>
                <w:lang w:val="en-GB"/>
              </w:rPr>
              <w:t xml:space="preserve">The training and further education of healthcare professionals in the field of ear and hearing health is currently not sustainably anchored in the training system. </w:t>
            </w:r>
          </w:p>
        </w:tc>
        <w:tc>
          <w:tcPr>
            <w:tcW w:w="2835" w:type="dxa"/>
            <w:shd w:val="clear" w:color="auto" w:fill="auto"/>
          </w:tcPr>
          <w:p w14:paraId="4F68EEC2" w14:textId="77777777" w:rsidR="00DC001E" w:rsidRPr="002E236D" w:rsidRDefault="00DC001E">
            <w:pPr>
              <w:spacing w:after="0" w:line="240" w:lineRule="auto"/>
              <w:jc w:val="both"/>
              <w:rPr>
                <w:rFonts w:cstheme="minorHAnsi"/>
                <w:lang w:val="en-GB"/>
              </w:rPr>
            </w:pPr>
            <w:r w:rsidRPr="002E236D">
              <w:rPr>
                <w:rFonts w:cstheme="minorHAnsi"/>
                <w:lang w:val="en-GB"/>
              </w:rPr>
              <w:t xml:space="preserve">A hybrid training system for task sharing in the ear and hearing health sector is functional at the end of the third project year and </w:t>
            </w:r>
            <w:r w:rsidRPr="002E236D">
              <w:rPr>
                <w:lang w:val="en-GB"/>
              </w:rPr>
              <w:t xml:space="preserve">certified </w:t>
            </w:r>
            <w:r w:rsidRPr="002E236D">
              <w:rPr>
                <w:rFonts w:cstheme="minorHAnsi"/>
                <w:lang w:val="en-GB"/>
              </w:rPr>
              <w:t xml:space="preserve">by the </w:t>
            </w:r>
            <w:r w:rsidRPr="002E236D">
              <w:rPr>
                <w:lang w:val="en-GB"/>
              </w:rPr>
              <w:t xml:space="preserve">Zambian Qualification Authority. </w:t>
            </w:r>
            <w:r w:rsidRPr="002E236D">
              <w:rPr>
                <w:rFonts w:cstheme="minorHAnsi"/>
                <w:lang w:val="en-GB"/>
              </w:rPr>
              <w:t xml:space="preserve">The 9 trained audiology officers and the 8 trained hearing care professionals started training further audiology officers and hearing care professionals in the fourth year of the project. </w:t>
            </w:r>
          </w:p>
        </w:tc>
        <w:tc>
          <w:tcPr>
            <w:tcW w:w="2126" w:type="dxa"/>
            <w:vMerge/>
          </w:tcPr>
          <w:p w14:paraId="73EDE4D9" w14:textId="77777777" w:rsidR="00DC001E" w:rsidRPr="002E236D" w:rsidRDefault="00DC001E">
            <w:pPr>
              <w:spacing w:after="0" w:line="240" w:lineRule="auto"/>
              <w:jc w:val="both"/>
              <w:rPr>
                <w:rFonts w:cstheme="minorHAnsi"/>
                <w:lang w:val="en-GB"/>
              </w:rPr>
            </w:pPr>
          </w:p>
        </w:tc>
      </w:tr>
      <w:tr w:rsidR="00DC001E" w:rsidRPr="002E236D" w14:paraId="0B0AB53C" w14:textId="3F008727" w:rsidTr="00DC001E">
        <w:tc>
          <w:tcPr>
            <w:tcW w:w="2297" w:type="dxa"/>
            <w:vMerge/>
            <w:shd w:val="clear" w:color="auto" w:fill="auto"/>
          </w:tcPr>
          <w:p w14:paraId="18D0086F" w14:textId="77777777" w:rsidR="00DC001E" w:rsidRPr="002E236D" w:rsidRDefault="00DC001E" w:rsidP="00CC7FE7">
            <w:pPr>
              <w:pBdr>
                <w:top w:val="nil"/>
                <w:left w:val="nil"/>
                <w:bottom w:val="nil"/>
                <w:right w:val="nil"/>
                <w:between w:val="nil"/>
              </w:pBdr>
              <w:spacing w:line="240" w:lineRule="auto"/>
              <w:jc w:val="both"/>
              <w:rPr>
                <w:rFonts w:cstheme="minorHAnsi"/>
                <w:highlight w:val="white"/>
                <w:lang w:val="en-GB"/>
              </w:rPr>
            </w:pPr>
          </w:p>
        </w:tc>
        <w:tc>
          <w:tcPr>
            <w:tcW w:w="2552" w:type="dxa"/>
            <w:shd w:val="clear" w:color="auto" w:fill="auto"/>
          </w:tcPr>
          <w:p w14:paraId="7FE038C7" w14:textId="77777777" w:rsidR="00DC001E" w:rsidRPr="002E236D" w:rsidRDefault="00DC001E">
            <w:pPr>
              <w:spacing w:after="0" w:line="240" w:lineRule="auto"/>
              <w:jc w:val="both"/>
              <w:rPr>
                <w:rFonts w:cstheme="minorHAnsi"/>
                <w:lang w:val="en-GB"/>
              </w:rPr>
            </w:pPr>
            <w:r w:rsidRPr="002E236D">
              <w:rPr>
                <w:rFonts w:cstheme="minorHAnsi"/>
                <w:lang w:val="en-GB"/>
              </w:rPr>
              <w:t xml:space="preserve">In the province of Lusaka, there is currently only one self-help group for people with hearing impairments that campaigns for the rights of people with hearing impairments. </w:t>
            </w:r>
          </w:p>
        </w:tc>
        <w:tc>
          <w:tcPr>
            <w:tcW w:w="2835" w:type="dxa"/>
            <w:shd w:val="clear" w:color="auto" w:fill="auto"/>
          </w:tcPr>
          <w:p w14:paraId="57EF1BCF" w14:textId="77777777" w:rsidR="00DC001E" w:rsidRPr="002E236D" w:rsidRDefault="00DC001E">
            <w:pPr>
              <w:spacing w:after="0" w:line="240" w:lineRule="auto"/>
              <w:rPr>
                <w:rFonts w:cstheme="minorHAnsi"/>
                <w:lang w:val="en-GB"/>
              </w:rPr>
            </w:pPr>
            <w:r w:rsidRPr="002E236D">
              <w:rPr>
                <w:rFonts w:cstheme="minorHAnsi"/>
                <w:lang w:val="en-GB"/>
              </w:rPr>
              <w:t xml:space="preserve">The 18 newly founded self-help groups for people with hearing impairments in the provinces of Central South, </w:t>
            </w:r>
            <w:proofErr w:type="spellStart"/>
            <w:r w:rsidRPr="002E236D">
              <w:rPr>
                <w:rFonts w:cstheme="minorHAnsi"/>
                <w:lang w:val="en-GB"/>
              </w:rPr>
              <w:t>Luapula</w:t>
            </w:r>
            <w:proofErr w:type="spellEnd"/>
            <w:r w:rsidRPr="002E236D">
              <w:rPr>
                <w:rFonts w:cstheme="minorHAnsi"/>
                <w:lang w:val="en-GB"/>
              </w:rPr>
              <w:t xml:space="preserve">, North, </w:t>
            </w:r>
            <w:proofErr w:type="spellStart"/>
            <w:r w:rsidRPr="002E236D">
              <w:rPr>
                <w:rFonts w:cstheme="minorHAnsi"/>
                <w:lang w:val="en-GB"/>
              </w:rPr>
              <w:t>Muchinga</w:t>
            </w:r>
            <w:proofErr w:type="spellEnd"/>
            <w:r w:rsidRPr="002E236D">
              <w:rPr>
                <w:rFonts w:cstheme="minorHAnsi"/>
                <w:lang w:val="en-GB"/>
              </w:rPr>
              <w:t xml:space="preserve"> and East organise at least one activity per year from </w:t>
            </w:r>
            <w:r w:rsidRPr="002E236D">
              <w:rPr>
                <w:rFonts w:cstheme="minorHAnsi"/>
                <w:lang w:val="en-GB"/>
              </w:rPr>
              <w:lastRenderedPageBreak/>
              <w:t xml:space="preserve">the third year of the project to demand their rights. </w:t>
            </w:r>
          </w:p>
        </w:tc>
        <w:tc>
          <w:tcPr>
            <w:tcW w:w="2126" w:type="dxa"/>
            <w:vMerge/>
          </w:tcPr>
          <w:p w14:paraId="124DBB83" w14:textId="77777777" w:rsidR="00DC001E" w:rsidRPr="002E236D" w:rsidRDefault="00DC001E">
            <w:pPr>
              <w:spacing w:after="0" w:line="240" w:lineRule="auto"/>
              <w:rPr>
                <w:rFonts w:cstheme="minorHAnsi"/>
                <w:lang w:val="en-GB"/>
              </w:rPr>
            </w:pPr>
          </w:p>
        </w:tc>
      </w:tr>
      <w:tr w:rsidR="00DC001E" w:rsidRPr="00E03E46" w14:paraId="22A32E4A" w14:textId="0C0B3896" w:rsidTr="00DC001E">
        <w:tc>
          <w:tcPr>
            <w:tcW w:w="2297" w:type="dxa"/>
            <w:vMerge/>
            <w:shd w:val="clear" w:color="auto" w:fill="auto"/>
          </w:tcPr>
          <w:p w14:paraId="34D77AE4" w14:textId="77777777" w:rsidR="00DC001E" w:rsidRPr="002E236D" w:rsidRDefault="00DC001E" w:rsidP="00CC7FE7">
            <w:pPr>
              <w:pBdr>
                <w:top w:val="nil"/>
                <w:left w:val="nil"/>
                <w:bottom w:val="nil"/>
                <w:right w:val="nil"/>
                <w:between w:val="nil"/>
              </w:pBdr>
              <w:spacing w:line="240" w:lineRule="auto"/>
              <w:jc w:val="both"/>
              <w:rPr>
                <w:rFonts w:cstheme="minorHAnsi"/>
                <w:highlight w:val="white"/>
                <w:lang w:val="en-GB"/>
              </w:rPr>
            </w:pPr>
          </w:p>
        </w:tc>
        <w:tc>
          <w:tcPr>
            <w:tcW w:w="2552" w:type="dxa"/>
            <w:shd w:val="clear" w:color="auto" w:fill="auto"/>
          </w:tcPr>
          <w:p w14:paraId="49924A3B" w14:textId="77777777" w:rsidR="00DC001E" w:rsidRPr="002E236D" w:rsidRDefault="00DC001E">
            <w:pPr>
              <w:spacing w:after="0" w:line="240" w:lineRule="auto"/>
              <w:rPr>
                <w:rFonts w:cstheme="minorHAnsi"/>
                <w:lang w:val="en-GB"/>
              </w:rPr>
            </w:pPr>
            <w:r w:rsidRPr="002E236D">
              <w:rPr>
                <w:rFonts w:cstheme="minorHAnsi"/>
                <w:lang w:val="en-GB"/>
              </w:rPr>
              <w:t>In the existing self-help group for people with hearing impairments in Lusaka Province, no income-generating measures are being implemented. Existing savings groups in the target regions are not inclusive.</w:t>
            </w:r>
          </w:p>
        </w:tc>
        <w:tc>
          <w:tcPr>
            <w:tcW w:w="2835" w:type="dxa"/>
            <w:shd w:val="clear" w:color="auto" w:fill="auto"/>
          </w:tcPr>
          <w:p w14:paraId="0C368544" w14:textId="77777777" w:rsidR="00DC001E" w:rsidRDefault="00DC001E">
            <w:pPr>
              <w:spacing w:after="0" w:line="240" w:lineRule="auto"/>
              <w:jc w:val="both"/>
              <w:rPr>
                <w:rFonts w:cstheme="minorHAnsi"/>
              </w:rPr>
            </w:pPr>
            <w:r w:rsidRPr="002E236D">
              <w:rPr>
                <w:rFonts w:cstheme="minorHAnsi"/>
                <w:lang w:val="en-GB"/>
              </w:rPr>
              <w:t xml:space="preserve">At the end of the project, at least 168 members (80%) of the 14 savings groups that have been set up are carrying out income-generating activities. </w:t>
            </w:r>
            <w:r w:rsidRPr="00B4349E">
              <w:rPr>
                <w:rFonts w:cstheme="minorHAnsi"/>
              </w:rPr>
              <w:t xml:space="preserve">4 </w:t>
            </w:r>
            <w:proofErr w:type="spellStart"/>
            <w:r w:rsidRPr="00B4349E">
              <w:rPr>
                <w:rFonts w:cstheme="minorHAnsi"/>
              </w:rPr>
              <w:t>existing</w:t>
            </w:r>
            <w:proofErr w:type="spellEnd"/>
            <w:r w:rsidRPr="00B4349E">
              <w:rPr>
                <w:rFonts w:cstheme="minorHAnsi"/>
              </w:rPr>
              <w:t xml:space="preserve"> </w:t>
            </w:r>
            <w:proofErr w:type="spellStart"/>
            <w:r w:rsidRPr="00B4349E">
              <w:rPr>
                <w:rFonts w:cstheme="minorHAnsi"/>
              </w:rPr>
              <w:t>savings</w:t>
            </w:r>
            <w:proofErr w:type="spellEnd"/>
            <w:r w:rsidRPr="00B4349E">
              <w:rPr>
                <w:rFonts w:cstheme="minorHAnsi"/>
              </w:rPr>
              <w:t xml:space="preserve"> </w:t>
            </w:r>
            <w:proofErr w:type="spellStart"/>
            <w:r w:rsidRPr="00B4349E">
              <w:rPr>
                <w:rFonts w:cstheme="minorHAnsi"/>
              </w:rPr>
              <w:t>groups</w:t>
            </w:r>
            <w:proofErr w:type="spellEnd"/>
            <w:r w:rsidRPr="00B4349E">
              <w:rPr>
                <w:rFonts w:cstheme="minorHAnsi"/>
              </w:rPr>
              <w:t xml:space="preserve"> </w:t>
            </w:r>
            <w:proofErr w:type="spellStart"/>
            <w:r w:rsidRPr="00B4349E">
              <w:rPr>
                <w:rFonts w:cstheme="minorHAnsi"/>
              </w:rPr>
              <w:t>have</w:t>
            </w:r>
            <w:proofErr w:type="spellEnd"/>
            <w:r w:rsidRPr="00B4349E">
              <w:rPr>
                <w:rFonts w:cstheme="minorHAnsi"/>
              </w:rPr>
              <w:t xml:space="preserve"> </w:t>
            </w:r>
            <w:proofErr w:type="spellStart"/>
            <w:r w:rsidRPr="00B4349E">
              <w:rPr>
                <w:rFonts w:cstheme="minorHAnsi"/>
              </w:rPr>
              <w:t>included</w:t>
            </w:r>
            <w:proofErr w:type="spellEnd"/>
            <w:r w:rsidRPr="00B4349E">
              <w:rPr>
                <w:rFonts w:cstheme="minorHAnsi"/>
              </w:rPr>
              <w:t xml:space="preserve"> </w:t>
            </w:r>
            <w:proofErr w:type="spellStart"/>
            <w:r w:rsidRPr="00B4349E">
              <w:rPr>
                <w:rFonts w:cstheme="minorHAnsi"/>
              </w:rPr>
              <w:t>people</w:t>
            </w:r>
            <w:proofErr w:type="spellEnd"/>
            <w:r w:rsidRPr="00B4349E">
              <w:rPr>
                <w:rFonts w:cstheme="minorHAnsi"/>
              </w:rPr>
              <w:t xml:space="preserve"> </w:t>
            </w:r>
            <w:proofErr w:type="spellStart"/>
            <w:r w:rsidRPr="00B4349E">
              <w:rPr>
                <w:rFonts w:cstheme="minorHAnsi"/>
              </w:rPr>
              <w:t>with</w:t>
            </w:r>
            <w:proofErr w:type="spellEnd"/>
            <w:r w:rsidRPr="00B4349E">
              <w:rPr>
                <w:rFonts w:cstheme="minorHAnsi"/>
              </w:rPr>
              <w:t xml:space="preserve"> </w:t>
            </w:r>
            <w:proofErr w:type="spellStart"/>
            <w:r w:rsidRPr="00B4349E">
              <w:rPr>
                <w:rFonts w:cstheme="minorHAnsi"/>
              </w:rPr>
              <w:t>hearing</w:t>
            </w:r>
            <w:proofErr w:type="spellEnd"/>
            <w:r w:rsidRPr="00B4349E">
              <w:rPr>
                <w:rFonts w:cstheme="minorHAnsi"/>
              </w:rPr>
              <w:t xml:space="preserve"> </w:t>
            </w:r>
            <w:proofErr w:type="spellStart"/>
            <w:r w:rsidRPr="00B4349E">
              <w:rPr>
                <w:rFonts w:cstheme="minorHAnsi"/>
              </w:rPr>
              <w:t>impairments</w:t>
            </w:r>
            <w:proofErr w:type="spellEnd"/>
            <w:r>
              <w:rPr>
                <w:rFonts w:cstheme="minorHAnsi"/>
              </w:rPr>
              <w:t xml:space="preserve">. </w:t>
            </w:r>
          </w:p>
        </w:tc>
        <w:tc>
          <w:tcPr>
            <w:tcW w:w="2126" w:type="dxa"/>
            <w:vMerge/>
          </w:tcPr>
          <w:p w14:paraId="258697F4" w14:textId="77777777" w:rsidR="00DC001E" w:rsidRPr="002E236D" w:rsidRDefault="00DC001E">
            <w:pPr>
              <w:spacing w:after="0" w:line="240" w:lineRule="auto"/>
              <w:jc w:val="both"/>
              <w:rPr>
                <w:rFonts w:cstheme="minorHAnsi"/>
                <w:lang w:val="en-GB"/>
              </w:rPr>
            </w:pPr>
          </w:p>
        </w:tc>
      </w:tr>
      <w:tr w:rsidR="0093351E" w:rsidRPr="000B2E84" w14:paraId="3CEAD54E" w14:textId="4D6ACA1B" w:rsidTr="00DC001E">
        <w:tc>
          <w:tcPr>
            <w:tcW w:w="2297" w:type="dxa"/>
            <w:vMerge w:val="restart"/>
            <w:shd w:val="clear" w:color="auto" w:fill="DBE5F1" w:themeFill="accent1" w:themeFillTint="33"/>
          </w:tcPr>
          <w:p w14:paraId="69338347" w14:textId="77777777" w:rsidR="0093351E" w:rsidRDefault="0093351E">
            <w:pPr>
              <w:pStyle w:val="Listenabsatz"/>
              <w:tabs>
                <w:tab w:val="left" w:pos="567"/>
              </w:tabs>
              <w:spacing w:after="0" w:line="240" w:lineRule="auto"/>
              <w:ind w:left="0"/>
              <w:contextualSpacing w:val="0"/>
              <w:rPr>
                <w:rFonts w:cstheme="minorHAnsi"/>
                <w:b/>
              </w:rPr>
            </w:pPr>
            <w:proofErr w:type="spellStart"/>
            <w:r w:rsidRPr="000B2E84">
              <w:rPr>
                <w:rFonts w:cstheme="minorHAnsi"/>
                <w:b/>
              </w:rPr>
              <w:t>Subgoals</w:t>
            </w:r>
            <w:proofErr w:type="spellEnd"/>
          </w:p>
          <w:p w14:paraId="7840360C" w14:textId="77777777" w:rsidR="0093351E" w:rsidRPr="000B2E84" w:rsidRDefault="0093351E" w:rsidP="00CC7FE7">
            <w:pPr>
              <w:pStyle w:val="Listenabsatz"/>
              <w:tabs>
                <w:tab w:val="left" w:pos="567"/>
              </w:tabs>
              <w:spacing w:after="0" w:line="240" w:lineRule="auto"/>
              <w:ind w:left="0"/>
              <w:contextualSpacing w:val="0"/>
              <w:rPr>
                <w:rFonts w:cstheme="minorHAnsi"/>
              </w:rPr>
            </w:pPr>
          </w:p>
        </w:tc>
        <w:tc>
          <w:tcPr>
            <w:tcW w:w="5387" w:type="dxa"/>
            <w:gridSpan w:val="2"/>
            <w:shd w:val="clear" w:color="auto" w:fill="DBE5F1" w:themeFill="accent1" w:themeFillTint="33"/>
          </w:tcPr>
          <w:p w14:paraId="526662D8" w14:textId="77777777" w:rsidR="0093351E" w:rsidRDefault="0093351E">
            <w:pPr>
              <w:pStyle w:val="Listenabsatz"/>
              <w:tabs>
                <w:tab w:val="left" w:pos="567"/>
              </w:tabs>
              <w:spacing w:after="0" w:line="240" w:lineRule="auto"/>
              <w:ind w:left="0"/>
              <w:contextualSpacing w:val="0"/>
              <w:rPr>
                <w:rFonts w:cstheme="minorHAnsi"/>
              </w:rPr>
            </w:pPr>
            <w:proofErr w:type="spellStart"/>
            <w:r w:rsidRPr="000B2E84">
              <w:rPr>
                <w:rFonts w:cstheme="minorHAnsi"/>
                <w:b/>
              </w:rPr>
              <w:t>Indicators</w:t>
            </w:r>
            <w:proofErr w:type="spellEnd"/>
          </w:p>
        </w:tc>
        <w:tc>
          <w:tcPr>
            <w:tcW w:w="2126" w:type="dxa"/>
            <w:shd w:val="clear" w:color="auto" w:fill="DBE5F1" w:themeFill="accent1" w:themeFillTint="33"/>
          </w:tcPr>
          <w:p w14:paraId="14D85EBA" w14:textId="77777777" w:rsidR="0093351E" w:rsidRPr="000B2E84" w:rsidRDefault="0093351E">
            <w:pPr>
              <w:pStyle w:val="Listenabsatz"/>
              <w:tabs>
                <w:tab w:val="left" w:pos="567"/>
              </w:tabs>
              <w:spacing w:after="0" w:line="240" w:lineRule="auto"/>
              <w:ind w:left="0"/>
              <w:contextualSpacing w:val="0"/>
              <w:rPr>
                <w:rFonts w:cstheme="minorHAnsi"/>
                <w:b/>
              </w:rPr>
            </w:pPr>
          </w:p>
        </w:tc>
      </w:tr>
      <w:tr w:rsidR="0093351E" w:rsidRPr="000B2E84" w14:paraId="5BEAC823" w14:textId="0402D04C" w:rsidTr="00DC001E">
        <w:trPr>
          <w:trHeight w:val="56"/>
        </w:trPr>
        <w:tc>
          <w:tcPr>
            <w:tcW w:w="2297" w:type="dxa"/>
            <w:vMerge/>
            <w:shd w:val="clear" w:color="auto" w:fill="auto"/>
          </w:tcPr>
          <w:p w14:paraId="1805ED33" w14:textId="77777777" w:rsidR="0093351E" w:rsidRPr="008E7D21" w:rsidRDefault="0093351E" w:rsidP="00CC7FE7">
            <w:pPr>
              <w:pStyle w:val="Listenabsatz"/>
              <w:tabs>
                <w:tab w:val="left" w:pos="567"/>
              </w:tabs>
              <w:spacing w:after="0" w:line="240" w:lineRule="auto"/>
              <w:ind w:left="0"/>
              <w:contextualSpacing w:val="0"/>
              <w:rPr>
                <w:rFonts w:cstheme="minorHAnsi"/>
              </w:rPr>
            </w:pPr>
          </w:p>
        </w:tc>
        <w:tc>
          <w:tcPr>
            <w:tcW w:w="2552" w:type="dxa"/>
            <w:shd w:val="clear" w:color="auto" w:fill="auto"/>
          </w:tcPr>
          <w:p w14:paraId="36698B87" w14:textId="77777777" w:rsidR="0093351E" w:rsidRDefault="0093351E">
            <w:pPr>
              <w:spacing w:after="0" w:line="240" w:lineRule="auto"/>
              <w:rPr>
                <w:rFonts w:cstheme="minorHAnsi"/>
                <w:b/>
                <w:bCs/>
              </w:rPr>
            </w:pPr>
            <w:r w:rsidRPr="008E7D21">
              <w:rPr>
                <w:rFonts w:cstheme="minorHAnsi"/>
                <w:b/>
                <w:bCs/>
              </w:rPr>
              <w:t xml:space="preserve">Initial </w:t>
            </w:r>
            <w:proofErr w:type="spellStart"/>
            <w:r w:rsidRPr="008E7D21">
              <w:rPr>
                <w:rFonts w:cstheme="minorHAnsi"/>
                <w:b/>
                <w:bCs/>
              </w:rPr>
              <w:t>value</w:t>
            </w:r>
            <w:proofErr w:type="spellEnd"/>
            <w:r w:rsidRPr="008E7D21">
              <w:rPr>
                <w:rFonts w:cstheme="minorHAnsi"/>
                <w:b/>
                <w:bCs/>
              </w:rPr>
              <w:t xml:space="preserve"> (</w:t>
            </w:r>
            <w:proofErr w:type="spellStart"/>
            <w:r w:rsidRPr="008E7D21">
              <w:rPr>
                <w:rFonts w:cstheme="minorHAnsi"/>
                <w:b/>
                <w:bCs/>
              </w:rPr>
              <w:t>actual</w:t>
            </w:r>
            <w:proofErr w:type="spellEnd"/>
            <w:r w:rsidRPr="008E7D21">
              <w:rPr>
                <w:rFonts w:cstheme="minorHAnsi"/>
                <w:b/>
                <w:bCs/>
              </w:rPr>
              <w:t>)</w:t>
            </w:r>
          </w:p>
          <w:p w14:paraId="0A1A9742" w14:textId="77777777" w:rsidR="0093351E" w:rsidRDefault="0093351E">
            <w:pPr>
              <w:pStyle w:val="Listenabsatz"/>
              <w:tabs>
                <w:tab w:val="left" w:pos="567"/>
              </w:tabs>
              <w:spacing w:after="0" w:line="240" w:lineRule="auto"/>
              <w:ind w:left="0"/>
              <w:contextualSpacing w:val="0"/>
              <w:rPr>
                <w:rFonts w:cstheme="minorHAnsi"/>
                <w:b/>
                <w:bCs/>
              </w:rPr>
            </w:pPr>
            <w:r w:rsidRPr="008E7D21">
              <w:rPr>
                <w:rFonts w:cstheme="minorHAnsi"/>
                <w:b/>
                <w:bCs/>
              </w:rPr>
              <w:t>(quantitative and qualitative)</w:t>
            </w:r>
          </w:p>
        </w:tc>
        <w:tc>
          <w:tcPr>
            <w:tcW w:w="2835" w:type="dxa"/>
            <w:shd w:val="clear" w:color="auto" w:fill="auto"/>
          </w:tcPr>
          <w:p w14:paraId="392970F4" w14:textId="77777777" w:rsidR="0093351E" w:rsidRDefault="0093351E">
            <w:pPr>
              <w:spacing w:after="0" w:line="240" w:lineRule="auto"/>
              <w:rPr>
                <w:rFonts w:cstheme="minorHAnsi"/>
                <w:b/>
                <w:bCs/>
              </w:rPr>
            </w:pPr>
            <w:r w:rsidRPr="008E7D21">
              <w:rPr>
                <w:rFonts w:cstheme="minorHAnsi"/>
                <w:b/>
                <w:bCs/>
              </w:rPr>
              <w:t xml:space="preserve">Target </w:t>
            </w:r>
            <w:proofErr w:type="spellStart"/>
            <w:r w:rsidRPr="008E7D21">
              <w:rPr>
                <w:rFonts w:cstheme="minorHAnsi"/>
                <w:b/>
                <w:bCs/>
              </w:rPr>
              <w:t>value</w:t>
            </w:r>
            <w:proofErr w:type="spellEnd"/>
            <w:r w:rsidRPr="008E7D21">
              <w:rPr>
                <w:rFonts w:cstheme="minorHAnsi"/>
                <w:b/>
                <w:bCs/>
              </w:rPr>
              <w:t xml:space="preserve"> (</w:t>
            </w:r>
            <w:proofErr w:type="spellStart"/>
            <w:r w:rsidRPr="008E7D21">
              <w:rPr>
                <w:rFonts w:cstheme="minorHAnsi"/>
                <w:b/>
                <w:bCs/>
              </w:rPr>
              <w:t>target</w:t>
            </w:r>
            <w:proofErr w:type="spellEnd"/>
            <w:r w:rsidRPr="008E7D21">
              <w:rPr>
                <w:rFonts w:cstheme="minorHAnsi"/>
                <w:b/>
                <w:bCs/>
              </w:rPr>
              <w:t xml:space="preserve">) </w:t>
            </w:r>
          </w:p>
          <w:p w14:paraId="05DF2067" w14:textId="77777777" w:rsidR="0093351E" w:rsidRDefault="0093351E">
            <w:pPr>
              <w:pStyle w:val="Listenabsatz"/>
              <w:tabs>
                <w:tab w:val="left" w:pos="567"/>
              </w:tabs>
              <w:spacing w:after="0" w:line="240" w:lineRule="auto"/>
              <w:ind w:left="0"/>
              <w:contextualSpacing w:val="0"/>
              <w:rPr>
                <w:rFonts w:cstheme="minorHAnsi"/>
                <w:b/>
                <w:bCs/>
              </w:rPr>
            </w:pPr>
            <w:r w:rsidRPr="008E7D21">
              <w:rPr>
                <w:rFonts w:cstheme="minorHAnsi"/>
                <w:b/>
                <w:bCs/>
              </w:rPr>
              <w:t>(quantitative and qualitative)</w:t>
            </w:r>
          </w:p>
        </w:tc>
        <w:tc>
          <w:tcPr>
            <w:tcW w:w="2126" w:type="dxa"/>
          </w:tcPr>
          <w:p w14:paraId="7AFDB4DE" w14:textId="77777777" w:rsidR="0093351E" w:rsidRPr="008E7D21" w:rsidRDefault="0093351E">
            <w:pPr>
              <w:spacing w:after="0" w:line="240" w:lineRule="auto"/>
              <w:rPr>
                <w:rFonts w:cstheme="minorHAnsi"/>
                <w:b/>
                <w:bCs/>
              </w:rPr>
            </w:pPr>
          </w:p>
        </w:tc>
      </w:tr>
      <w:tr w:rsidR="00DC001E" w:rsidRPr="002E236D" w14:paraId="3682727C" w14:textId="05AC1429" w:rsidTr="00DC001E">
        <w:tc>
          <w:tcPr>
            <w:tcW w:w="2297" w:type="dxa"/>
            <w:vMerge w:val="restart"/>
            <w:shd w:val="clear" w:color="auto" w:fill="auto"/>
          </w:tcPr>
          <w:p w14:paraId="590CD3CF" w14:textId="77777777" w:rsidR="00DC001E" w:rsidRPr="002E236D" w:rsidRDefault="00DC001E">
            <w:pPr>
              <w:pStyle w:val="Listenabsatz"/>
              <w:numPr>
                <w:ilvl w:val="0"/>
                <w:numId w:val="17"/>
              </w:numPr>
              <w:spacing w:after="0" w:line="240" w:lineRule="auto"/>
              <w:rPr>
                <w:sz w:val="24"/>
                <w:szCs w:val="24"/>
                <w:lang w:val="en-GB"/>
              </w:rPr>
            </w:pPr>
            <w:r w:rsidRPr="002E236D">
              <w:rPr>
                <w:rFonts w:cstheme="minorHAnsi"/>
                <w:lang w:val="en-GB" w:eastAsia="zh-CN"/>
              </w:rPr>
              <w:t>A cascade training model for capacity building and task sharing in ear and hearing health care was introduced in the target regions.</w:t>
            </w:r>
            <w:r w:rsidRPr="002E236D">
              <w:rPr>
                <w:sz w:val="24"/>
                <w:szCs w:val="24"/>
                <w:lang w:val="en-GB"/>
              </w:rPr>
              <w:t xml:space="preserve">  </w:t>
            </w:r>
          </w:p>
        </w:tc>
        <w:tc>
          <w:tcPr>
            <w:tcW w:w="2552" w:type="dxa"/>
            <w:shd w:val="clear" w:color="auto" w:fill="auto"/>
          </w:tcPr>
          <w:p w14:paraId="5C269805" w14:textId="77777777" w:rsidR="00DC001E" w:rsidRPr="002E236D" w:rsidRDefault="00DC001E">
            <w:pPr>
              <w:spacing w:after="0" w:line="240" w:lineRule="auto"/>
              <w:jc w:val="both"/>
              <w:rPr>
                <w:rFonts w:cstheme="minorHAnsi"/>
                <w:lang w:val="en-GB" w:eastAsia="zh-CN"/>
              </w:rPr>
            </w:pPr>
            <w:r w:rsidRPr="002E236D">
              <w:rPr>
                <w:rFonts w:cstheme="minorHAnsi"/>
                <w:lang w:val="en-GB" w:eastAsia="zh-CN"/>
              </w:rPr>
              <w:t xml:space="preserve">At the end of the project, 8 ENT doctors have strengthened their capacity to perform complicated </w:t>
            </w:r>
            <w:r w:rsidRPr="002E236D">
              <w:rPr>
                <w:lang w:val="en-GB"/>
              </w:rPr>
              <w:t>surgical procedures and integrate this knowledge into the training of ENT doctors at UTH</w:t>
            </w:r>
            <w:r w:rsidRPr="002E236D">
              <w:rPr>
                <w:rFonts w:cstheme="minorHAnsi"/>
                <w:lang w:val="en-GB" w:eastAsia="zh-CN"/>
              </w:rPr>
              <w:t xml:space="preserve">. </w:t>
            </w:r>
          </w:p>
        </w:tc>
        <w:tc>
          <w:tcPr>
            <w:tcW w:w="2835" w:type="dxa"/>
            <w:shd w:val="clear" w:color="auto" w:fill="auto"/>
          </w:tcPr>
          <w:p w14:paraId="4FA2E044" w14:textId="77777777" w:rsidR="00DC001E" w:rsidRPr="002E236D" w:rsidRDefault="00DC001E">
            <w:pPr>
              <w:spacing w:after="0" w:line="240" w:lineRule="auto"/>
              <w:jc w:val="both"/>
              <w:rPr>
                <w:rFonts w:cstheme="minorHAnsi"/>
                <w:lang w:val="en-GB" w:eastAsia="zh-CN"/>
              </w:rPr>
            </w:pPr>
            <w:r w:rsidRPr="002E236D">
              <w:rPr>
                <w:rFonts w:cstheme="minorHAnsi"/>
                <w:lang w:val="en-GB" w:eastAsia="zh-CN"/>
              </w:rPr>
              <w:t xml:space="preserve">At the end of the project, 8 ENT doctors will have strengthened capacities to perform complicated </w:t>
            </w:r>
            <w:r w:rsidRPr="002E236D">
              <w:rPr>
                <w:lang w:val="en-GB"/>
              </w:rPr>
              <w:t>surgical procedures and integrate this knowledge into the training of ENT doctors at UTH</w:t>
            </w:r>
            <w:r w:rsidRPr="002E236D">
              <w:rPr>
                <w:rFonts w:cstheme="minorHAnsi"/>
                <w:lang w:val="en-GB" w:eastAsia="zh-CN"/>
              </w:rPr>
              <w:t>.</w:t>
            </w:r>
          </w:p>
        </w:tc>
        <w:tc>
          <w:tcPr>
            <w:tcW w:w="2126" w:type="dxa"/>
            <w:vMerge w:val="restart"/>
          </w:tcPr>
          <w:p w14:paraId="1561981B" w14:textId="77777777" w:rsidR="00DC001E" w:rsidRPr="00DC001E" w:rsidRDefault="00DC001E" w:rsidP="00DC001E">
            <w:pPr>
              <w:spacing w:after="0"/>
              <w:rPr>
                <w:rFonts w:cstheme="minorHAnsi"/>
                <w:lang w:eastAsia="zh-CN"/>
              </w:rPr>
            </w:pPr>
            <w:r w:rsidRPr="00DC001E">
              <w:rPr>
                <w:rFonts w:cstheme="minorHAnsi"/>
                <w:lang w:eastAsia="zh-CN"/>
              </w:rPr>
              <w:t>IND6008 No. of ENT specialists and audio logical professionals trained or in training.</w:t>
            </w:r>
          </w:p>
          <w:p w14:paraId="365E6C98" w14:textId="77777777" w:rsidR="00DC001E" w:rsidRDefault="00DC001E" w:rsidP="00DC001E">
            <w:pPr>
              <w:spacing w:after="0"/>
              <w:rPr>
                <w:rFonts w:cstheme="minorHAnsi"/>
                <w:lang w:eastAsia="zh-CN"/>
              </w:rPr>
            </w:pPr>
          </w:p>
          <w:p w14:paraId="5C14FB54" w14:textId="145C5CBD" w:rsidR="00DC001E" w:rsidRPr="00DC001E" w:rsidRDefault="00DC001E" w:rsidP="00DC001E">
            <w:pPr>
              <w:spacing w:after="0"/>
              <w:rPr>
                <w:rFonts w:cstheme="minorHAnsi"/>
                <w:lang w:val="en-GB" w:eastAsia="zh-CN"/>
              </w:rPr>
            </w:pPr>
            <w:r w:rsidRPr="00DC001E">
              <w:rPr>
                <w:rFonts w:cstheme="minorHAnsi"/>
                <w:lang w:val="en-GB" w:eastAsia="zh-CN"/>
              </w:rPr>
              <w:t>IND 6010 No. of other persons trained to deliver Ear and Hearing Care services, excluding ENT specialists and audio</w:t>
            </w:r>
            <w:r w:rsidRPr="00DC001E">
              <w:rPr>
                <w:rStyle w:val="Formatvorlage6"/>
                <w:rFonts w:ascii="Source Sans Pro" w:eastAsia="Calibri" w:hAnsi="Source Sans Pro"/>
                <w:bCs/>
                <w:sz w:val="22"/>
                <w:lang w:val="en-GB"/>
              </w:rPr>
              <w:t xml:space="preserve"> </w:t>
            </w:r>
            <w:r w:rsidRPr="00DC001E">
              <w:rPr>
                <w:rFonts w:cstheme="minorHAnsi"/>
                <w:lang w:val="en-GB" w:eastAsia="zh-CN"/>
              </w:rPr>
              <w:t>logical professionals.</w:t>
            </w:r>
          </w:p>
          <w:p w14:paraId="358E1135" w14:textId="77777777" w:rsidR="00DC001E" w:rsidRPr="002E236D" w:rsidRDefault="00DC001E">
            <w:pPr>
              <w:spacing w:after="0" w:line="240" w:lineRule="auto"/>
              <w:jc w:val="both"/>
              <w:rPr>
                <w:rFonts w:cstheme="minorHAnsi"/>
                <w:lang w:val="en-GB" w:eastAsia="zh-CN"/>
              </w:rPr>
            </w:pPr>
          </w:p>
        </w:tc>
      </w:tr>
      <w:tr w:rsidR="00DC001E" w:rsidRPr="002E236D" w14:paraId="7724644A" w14:textId="5300533E" w:rsidTr="00DC001E">
        <w:tc>
          <w:tcPr>
            <w:tcW w:w="2297" w:type="dxa"/>
            <w:vMerge/>
            <w:shd w:val="clear" w:color="auto" w:fill="auto"/>
          </w:tcPr>
          <w:p w14:paraId="456EDA76" w14:textId="77777777" w:rsidR="00DC001E" w:rsidRPr="002E236D" w:rsidRDefault="00DC001E" w:rsidP="00F45AA1">
            <w:pPr>
              <w:pStyle w:val="Listenabsatz"/>
              <w:numPr>
                <w:ilvl w:val="0"/>
                <w:numId w:val="17"/>
              </w:numPr>
              <w:spacing w:after="0" w:line="240" w:lineRule="auto"/>
              <w:rPr>
                <w:sz w:val="24"/>
                <w:szCs w:val="24"/>
                <w:lang w:val="en-GB"/>
              </w:rPr>
            </w:pPr>
          </w:p>
        </w:tc>
        <w:tc>
          <w:tcPr>
            <w:tcW w:w="2552" w:type="dxa"/>
            <w:shd w:val="clear" w:color="auto" w:fill="auto"/>
          </w:tcPr>
          <w:p w14:paraId="48BFAB6C" w14:textId="77777777" w:rsidR="00DC001E" w:rsidRPr="002E236D" w:rsidRDefault="00DC001E">
            <w:pPr>
              <w:spacing w:after="0" w:line="240" w:lineRule="auto"/>
              <w:jc w:val="both"/>
              <w:rPr>
                <w:rFonts w:cstheme="minorHAnsi"/>
                <w:lang w:val="en-GB" w:eastAsia="zh-CN"/>
              </w:rPr>
            </w:pPr>
            <w:r w:rsidRPr="002E236D">
              <w:rPr>
                <w:rFonts w:cstheme="minorHAnsi"/>
                <w:lang w:val="en-GB" w:eastAsia="zh-CN"/>
              </w:rPr>
              <w:t xml:space="preserve">There is currently only one </w:t>
            </w:r>
            <w:r w:rsidRPr="002E236D">
              <w:rPr>
                <w:rFonts w:cstheme="minorHAnsi"/>
                <w:i/>
                <w:iCs/>
                <w:lang w:val="en-GB" w:eastAsia="zh-CN"/>
              </w:rPr>
              <w:t xml:space="preserve">Audiology Officer in Zambia </w:t>
            </w:r>
          </w:p>
        </w:tc>
        <w:tc>
          <w:tcPr>
            <w:tcW w:w="2835" w:type="dxa"/>
            <w:shd w:val="clear" w:color="auto" w:fill="auto"/>
          </w:tcPr>
          <w:p w14:paraId="7C201DCE" w14:textId="77777777" w:rsidR="00DC001E" w:rsidRPr="002E236D" w:rsidRDefault="00DC001E">
            <w:pPr>
              <w:spacing w:after="0" w:line="240" w:lineRule="auto"/>
              <w:jc w:val="both"/>
              <w:rPr>
                <w:rFonts w:cstheme="minorHAnsi"/>
                <w:lang w:val="en-GB" w:eastAsia="zh-CN"/>
              </w:rPr>
            </w:pPr>
            <w:r w:rsidRPr="002E236D">
              <w:rPr>
                <w:rFonts w:cstheme="minorHAnsi"/>
                <w:lang w:val="en-GB" w:eastAsia="zh-CN"/>
              </w:rPr>
              <w:t xml:space="preserve">At the end of the project, a hybrid training model was </w:t>
            </w:r>
            <w:r w:rsidRPr="002E236D">
              <w:rPr>
                <w:rFonts w:cstheme="minorHAnsi"/>
                <w:lang w:val="en-GB"/>
              </w:rPr>
              <w:t xml:space="preserve">introduced </w:t>
            </w:r>
            <w:r w:rsidRPr="002E236D">
              <w:rPr>
                <w:rFonts w:cstheme="minorHAnsi"/>
                <w:lang w:val="en-GB" w:eastAsia="zh-CN"/>
              </w:rPr>
              <w:t xml:space="preserve">for the sustainable training of </w:t>
            </w:r>
            <w:r w:rsidRPr="002E236D">
              <w:rPr>
                <w:rFonts w:cstheme="minorHAnsi"/>
                <w:i/>
                <w:iCs/>
                <w:lang w:val="en-GB"/>
              </w:rPr>
              <w:t xml:space="preserve">audiology officers, </w:t>
            </w:r>
            <w:r w:rsidRPr="002E236D">
              <w:rPr>
                <w:rFonts w:cstheme="minorHAnsi"/>
                <w:lang w:val="en-GB"/>
              </w:rPr>
              <w:t xml:space="preserve">and 9 </w:t>
            </w:r>
            <w:r w:rsidRPr="002E236D">
              <w:rPr>
                <w:rFonts w:cstheme="minorHAnsi"/>
                <w:i/>
                <w:iCs/>
                <w:lang w:val="en-GB"/>
              </w:rPr>
              <w:t xml:space="preserve">audiology officers </w:t>
            </w:r>
            <w:r w:rsidRPr="002E236D">
              <w:rPr>
                <w:rFonts w:cstheme="minorHAnsi"/>
                <w:lang w:val="en-GB"/>
              </w:rPr>
              <w:t xml:space="preserve">(at least 50% women) were trained to fulfil their role adequately in accordance with the task-sharing model. </w:t>
            </w:r>
          </w:p>
        </w:tc>
        <w:tc>
          <w:tcPr>
            <w:tcW w:w="2126" w:type="dxa"/>
            <w:vMerge/>
          </w:tcPr>
          <w:p w14:paraId="4E865747" w14:textId="77777777" w:rsidR="00DC001E" w:rsidRPr="002E236D" w:rsidRDefault="00DC001E">
            <w:pPr>
              <w:spacing w:after="0" w:line="240" w:lineRule="auto"/>
              <w:jc w:val="both"/>
              <w:rPr>
                <w:rFonts w:cstheme="minorHAnsi"/>
                <w:lang w:val="en-GB" w:eastAsia="zh-CN"/>
              </w:rPr>
            </w:pPr>
          </w:p>
        </w:tc>
      </w:tr>
      <w:tr w:rsidR="00DC001E" w:rsidRPr="002E236D" w14:paraId="2751EE82" w14:textId="4FBA2CA8" w:rsidTr="00DC001E">
        <w:tc>
          <w:tcPr>
            <w:tcW w:w="2297" w:type="dxa"/>
            <w:vMerge/>
            <w:shd w:val="clear" w:color="auto" w:fill="auto"/>
          </w:tcPr>
          <w:p w14:paraId="4A285FD8" w14:textId="77777777" w:rsidR="00DC001E" w:rsidRPr="002E236D" w:rsidRDefault="00DC001E" w:rsidP="00F45AA1">
            <w:pPr>
              <w:pStyle w:val="Listenabsatz"/>
              <w:numPr>
                <w:ilvl w:val="0"/>
                <w:numId w:val="17"/>
              </w:numPr>
              <w:spacing w:after="0" w:line="240" w:lineRule="auto"/>
              <w:rPr>
                <w:sz w:val="24"/>
                <w:szCs w:val="24"/>
                <w:lang w:val="en-GB"/>
              </w:rPr>
            </w:pPr>
          </w:p>
        </w:tc>
        <w:tc>
          <w:tcPr>
            <w:tcW w:w="2552" w:type="dxa"/>
            <w:shd w:val="clear" w:color="auto" w:fill="auto"/>
          </w:tcPr>
          <w:p w14:paraId="09F1D024" w14:textId="77777777" w:rsidR="00DC001E" w:rsidRPr="002E236D" w:rsidRDefault="00DC001E">
            <w:pPr>
              <w:spacing w:after="0" w:line="240" w:lineRule="auto"/>
              <w:jc w:val="both"/>
              <w:rPr>
                <w:rFonts w:cstheme="minorHAnsi"/>
                <w:lang w:val="en-GB" w:eastAsia="zh-CN"/>
              </w:rPr>
            </w:pPr>
            <w:r w:rsidRPr="002E236D">
              <w:rPr>
                <w:rFonts w:cstheme="minorHAnsi"/>
                <w:lang w:val="en-GB" w:eastAsia="zh-CN"/>
              </w:rPr>
              <w:t xml:space="preserve">There are currently 14 hearing care professionals in Zambia </w:t>
            </w:r>
            <w:r w:rsidRPr="002E236D">
              <w:rPr>
                <w:lang w:val="en-GB"/>
              </w:rPr>
              <w:t xml:space="preserve">working </w:t>
            </w:r>
            <w:r w:rsidRPr="002E236D">
              <w:rPr>
                <w:rFonts w:cstheme="minorHAnsi"/>
                <w:lang w:val="en-GB" w:eastAsia="zh-CN"/>
              </w:rPr>
              <w:t xml:space="preserve">in the provinces of </w:t>
            </w:r>
            <w:r w:rsidRPr="002E236D">
              <w:rPr>
                <w:lang w:val="en-GB"/>
              </w:rPr>
              <w:t xml:space="preserve">Lusaka, Central and South. There are currently no hearing care professionals in the provinces of </w:t>
            </w:r>
            <w:proofErr w:type="spellStart"/>
            <w:r w:rsidRPr="002E236D">
              <w:rPr>
                <w:lang w:val="en-GB"/>
              </w:rPr>
              <w:t>Luapula</w:t>
            </w:r>
            <w:proofErr w:type="spellEnd"/>
            <w:r w:rsidRPr="002E236D">
              <w:rPr>
                <w:lang w:val="en-GB"/>
              </w:rPr>
              <w:t xml:space="preserve">, North, </w:t>
            </w:r>
            <w:proofErr w:type="spellStart"/>
            <w:r w:rsidRPr="002E236D">
              <w:rPr>
                <w:lang w:val="en-GB"/>
              </w:rPr>
              <w:t>Muchinga</w:t>
            </w:r>
            <w:proofErr w:type="spellEnd"/>
            <w:r w:rsidRPr="002E236D">
              <w:rPr>
                <w:lang w:val="en-GB"/>
              </w:rPr>
              <w:t xml:space="preserve"> and East</w:t>
            </w:r>
          </w:p>
        </w:tc>
        <w:tc>
          <w:tcPr>
            <w:tcW w:w="2835" w:type="dxa"/>
            <w:shd w:val="clear" w:color="auto" w:fill="auto"/>
          </w:tcPr>
          <w:p w14:paraId="1CCAB36C" w14:textId="77777777" w:rsidR="00DC001E" w:rsidRPr="002E236D" w:rsidRDefault="00DC001E">
            <w:pPr>
              <w:spacing w:after="0" w:line="240" w:lineRule="auto"/>
              <w:jc w:val="both"/>
              <w:rPr>
                <w:rFonts w:cstheme="minorHAnsi"/>
                <w:lang w:val="en-GB" w:eastAsia="zh-CN"/>
              </w:rPr>
            </w:pPr>
            <w:r w:rsidRPr="002E236D">
              <w:rPr>
                <w:rFonts w:cstheme="minorHAnsi"/>
                <w:lang w:val="en-GB" w:eastAsia="zh-CN"/>
              </w:rPr>
              <w:t xml:space="preserve">At the end of the project, a hybrid training model for the sustainable training of </w:t>
            </w:r>
            <w:r w:rsidRPr="002E236D">
              <w:rPr>
                <w:rFonts w:cstheme="minorHAnsi"/>
                <w:lang w:val="en-GB"/>
              </w:rPr>
              <w:t xml:space="preserve">hearing care professionals has been introduced and 8 </w:t>
            </w:r>
            <w:r w:rsidRPr="002E236D">
              <w:rPr>
                <w:rFonts w:cstheme="minorHAnsi"/>
                <w:lang w:val="en-GB" w:eastAsia="zh-CN"/>
              </w:rPr>
              <w:t xml:space="preserve">hearing care professionals </w:t>
            </w:r>
            <w:r w:rsidRPr="002E236D">
              <w:rPr>
                <w:rFonts w:cstheme="minorHAnsi"/>
                <w:lang w:val="en-GB"/>
              </w:rPr>
              <w:t xml:space="preserve">(at least 50% female) have been trained to adequately fulfil their role according to the task-sharing model in the provinces of </w:t>
            </w:r>
            <w:proofErr w:type="spellStart"/>
            <w:r w:rsidRPr="002E236D">
              <w:rPr>
                <w:lang w:val="en-GB"/>
              </w:rPr>
              <w:t>Luapula</w:t>
            </w:r>
            <w:proofErr w:type="spellEnd"/>
            <w:r w:rsidRPr="002E236D">
              <w:rPr>
                <w:lang w:val="en-GB"/>
              </w:rPr>
              <w:t xml:space="preserve">, North, </w:t>
            </w:r>
            <w:proofErr w:type="spellStart"/>
            <w:r w:rsidRPr="002E236D">
              <w:rPr>
                <w:lang w:val="en-GB"/>
              </w:rPr>
              <w:t>Muchinga</w:t>
            </w:r>
            <w:proofErr w:type="spellEnd"/>
            <w:r w:rsidRPr="002E236D">
              <w:rPr>
                <w:lang w:val="en-GB"/>
              </w:rPr>
              <w:t xml:space="preserve"> and East.</w:t>
            </w:r>
          </w:p>
        </w:tc>
        <w:tc>
          <w:tcPr>
            <w:tcW w:w="2126" w:type="dxa"/>
            <w:vMerge/>
          </w:tcPr>
          <w:p w14:paraId="3450044C" w14:textId="77777777" w:rsidR="00DC001E" w:rsidRPr="002E236D" w:rsidRDefault="00DC001E">
            <w:pPr>
              <w:spacing w:after="0" w:line="240" w:lineRule="auto"/>
              <w:jc w:val="both"/>
              <w:rPr>
                <w:rFonts w:cstheme="minorHAnsi"/>
                <w:lang w:val="en-GB" w:eastAsia="zh-CN"/>
              </w:rPr>
            </w:pPr>
          </w:p>
        </w:tc>
      </w:tr>
      <w:tr w:rsidR="00DC001E" w:rsidRPr="002E236D" w14:paraId="79322DE5" w14:textId="6E7275CE" w:rsidTr="00DC001E">
        <w:tc>
          <w:tcPr>
            <w:tcW w:w="2297" w:type="dxa"/>
            <w:vMerge/>
            <w:shd w:val="clear" w:color="auto" w:fill="auto"/>
          </w:tcPr>
          <w:p w14:paraId="0D37B484" w14:textId="77777777" w:rsidR="00DC001E" w:rsidRPr="002E236D" w:rsidRDefault="00DC001E" w:rsidP="00F45AA1">
            <w:pPr>
              <w:pStyle w:val="Listenabsatz"/>
              <w:numPr>
                <w:ilvl w:val="0"/>
                <w:numId w:val="17"/>
              </w:numPr>
              <w:spacing w:after="0" w:line="240" w:lineRule="auto"/>
              <w:rPr>
                <w:sz w:val="24"/>
                <w:szCs w:val="24"/>
                <w:lang w:val="en-GB"/>
              </w:rPr>
            </w:pPr>
          </w:p>
        </w:tc>
        <w:tc>
          <w:tcPr>
            <w:tcW w:w="2552" w:type="dxa"/>
            <w:shd w:val="clear" w:color="auto" w:fill="auto"/>
          </w:tcPr>
          <w:p w14:paraId="2D14E3C7" w14:textId="77777777" w:rsidR="00DC001E" w:rsidRPr="002E236D" w:rsidRDefault="00DC001E">
            <w:pPr>
              <w:spacing w:after="0" w:line="240" w:lineRule="auto"/>
              <w:jc w:val="both"/>
              <w:rPr>
                <w:rFonts w:cstheme="minorHAnsi"/>
                <w:lang w:val="en-GB" w:eastAsia="zh-CN"/>
              </w:rPr>
            </w:pPr>
            <w:r w:rsidRPr="002E236D">
              <w:rPr>
                <w:rFonts w:cstheme="minorHAnsi"/>
                <w:lang w:val="en-GB" w:eastAsia="zh-CN"/>
              </w:rPr>
              <w:t>At present, healthcare staff are not adequately trained to take on the tasks of the task-sharing concept for ear and hearing health services.</w:t>
            </w:r>
          </w:p>
        </w:tc>
        <w:tc>
          <w:tcPr>
            <w:tcW w:w="2835" w:type="dxa"/>
            <w:shd w:val="clear" w:color="auto" w:fill="auto"/>
          </w:tcPr>
          <w:p w14:paraId="15730923" w14:textId="77777777" w:rsidR="00DC001E" w:rsidRPr="002E236D" w:rsidRDefault="00DC001E">
            <w:pPr>
              <w:spacing w:after="0" w:line="240" w:lineRule="auto"/>
              <w:jc w:val="both"/>
              <w:rPr>
                <w:rFonts w:cstheme="minorHAnsi"/>
                <w:lang w:val="en-GB" w:eastAsia="zh-CN"/>
              </w:rPr>
            </w:pPr>
            <w:r w:rsidRPr="002E236D">
              <w:rPr>
                <w:rFonts w:cstheme="minorHAnsi"/>
                <w:lang w:val="en-GB" w:eastAsia="zh-CN"/>
              </w:rPr>
              <w:t xml:space="preserve">121 </w:t>
            </w:r>
            <w:r w:rsidRPr="002E236D">
              <w:rPr>
                <w:rFonts w:cstheme="minorHAnsi"/>
                <w:i/>
                <w:iCs/>
                <w:lang w:val="en-GB" w:eastAsia="zh-CN"/>
              </w:rPr>
              <w:t xml:space="preserve">nurses/clinical officers </w:t>
            </w:r>
            <w:r w:rsidRPr="002E236D">
              <w:rPr>
                <w:rFonts w:cstheme="minorHAnsi"/>
                <w:lang w:val="en-GB"/>
              </w:rPr>
              <w:t xml:space="preserve">(at least 50% female) </w:t>
            </w:r>
            <w:r w:rsidRPr="002E236D">
              <w:rPr>
                <w:rFonts w:cstheme="minorHAnsi"/>
                <w:lang w:val="en-GB" w:eastAsia="zh-CN"/>
              </w:rPr>
              <w:t xml:space="preserve">and 120 </w:t>
            </w:r>
            <w:r w:rsidRPr="002E236D">
              <w:rPr>
                <w:rFonts w:cstheme="minorHAnsi"/>
                <w:i/>
                <w:iCs/>
                <w:lang w:val="en-GB" w:eastAsia="zh-CN"/>
              </w:rPr>
              <w:t xml:space="preserve">community health workers </w:t>
            </w:r>
            <w:r w:rsidRPr="002E236D">
              <w:rPr>
                <w:rFonts w:cstheme="minorHAnsi"/>
                <w:lang w:val="en-GB"/>
              </w:rPr>
              <w:t xml:space="preserve">(at least 50% female) </w:t>
            </w:r>
            <w:r w:rsidRPr="002E236D">
              <w:rPr>
                <w:rFonts w:cstheme="minorHAnsi"/>
                <w:lang w:val="en-GB" w:eastAsia="zh-CN"/>
              </w:rPr>
              <w:t xml:space="preserve">are empowered to provide or adequately refer primary ear and </w:t>
            </w:r>
            <w:r w:rsidRPr="002E236D">
              <w:rPr>
                <w:rFonts w:cstheme="minorHAnsi"/>
                <w:lang w:val="en-GB" w:eastAsia="zh-CN"/>
              </w:rPr>
              <w:lastRenderedPageBreak/>
              <w:t>hearing health services according to the task-sharing model in the target regions.</w:t>
            </w:r>
          </w:p>
        </w:tc>
        <w:tc>
          <w:tcPr>
            <w:tcW w:w="2126" w:type="dxa"/>
            <w:vMerge/>
          </w:tcPr>
          <w:p w14:paraId="381E5BC5" w14:textId="77777777" w:rsidR="00DC001E" w:rsidRPr="002E236D" w:rsidRDefault="00DC001E">
            <w:pPr>
              <w:spacing w:after="0" w:line="240" w:lineRule="auto"/>
              <w:jc w:val="both"/>
              <w:rPr>
                <w:rFonts w:cstheme="minorHAnsi"/>
                <w:lang w:val="en-GB" w:eastAsia="zh-CN"/>
              </w:rPr>
            </w:pPr>
          </w:p>
        </w:tc>
      </w:tr>
      <w:tr w:rsidR="00DC001E" w:rsidRPr="002E236D" w14:paraId="03CC96BB" w14:textId="6A99E42B" w:rsidTr="00DC001E">
        <w:tc>
          <w:tcPr>
            <w:tcW w:w="2297" w:type="dxa"/>
            <w:vMerge/>
            <w:shd w:val="clear" w:color="auto" w:fill="auto"/>
          </w:tcPr>
          <w:p w14:paraId="1517B483" w14:textId="77777777" w:rsidR="00DC001E" w:rsidRPr="002E236D" w:rsidRDefault="00DC001E" w:rsidP="00CC7FE7">
            <w:pPr>
              <w:spacing w:after="0" w:line="240" w:lineRule="auto"/>
              <w:ind w:left="284"/>
              <w:rPr>
                <w:rFonts w:cstheme="minorHAnsi"/>
                <w:lang w:val="en-GB"/>
              </w:rPr>
            </w:pPr>
          </w:p>
        </w:tc>
        <w:tc>
          <w:tcPr>
            <w:tcW w:w="2552" w:type="dxa"/>
            <w:shd w:val="clear" w:color="auto" w:fill="auto"/>
          </w:tcPr>
          <w:p w14:paraId="4974C50E" w14:textId="77777777" w:rsidR="00DC001E" w:rsidRPr="002E236D" w:rsidRDefault="00DC001E">
            <w:pPr>
              <w:spacing w:after="0" w:line="240" w:lineRule="auto"/>
              <w:rPr>
                <w:lang w:val="en-GB"/>
              </w:rPr>
            </w:pPr>
            <w:r w:rsidRPr="002E236D">
              <w:rPr>
                <w:lang w:val="en-GB"/>
              </w:rPr>
              <w:t xml:space="preserve">In the provinces of </w:t>
            </w:r>
            <w:proofErr w:type="spellStart"/>
            <w:r w:rsidRPr="002E236D">
              <w:rPr>
                <w:lang w:val="en-GB"/>
              </w:rPr>
              <w:t>Luapula</w:t>
            </w:r>
            <w:proofErr w:type="spellEnd"/>
            <w:r w:rsidRPr="002E236D">
              <w:rPr>
                <w:lang w:val="en-GB"/>
              </w:rPr>
              <w:t xml:space="preserve">, North, </w:t>
            </w:r>
            <w:proofErr w:type="spellStart"/>
            <w:r w:rsidRPr="002E236D">
              <w:rPr>
                <w:lang w:val="en-GB"/>
              </w:rPr>
              <w:t>Muchinga</w:t>
            </w:r>
            <w:proofErr w:type="spellEnd"/>
            <w:r w:rsidRPr="002E236D">
              <w:rPr>
                <w:lang w:val="en-GB"/>
              </w:rPr>
              <w:t xml:space="preserve"> and East there are currently no basic ENT medical facilities and no audiology centres</w:t>
            </w:r>
          </w:p>
        </w:tc>
        <w:tc>
          <w:tcPr>
            <w:tcW w:w="2835" w:type="dxa"/>
            <w:shd w:val="clear" w:color="auto" w:fill="auto"/>
          </w:tcPr>
          <w:p w14:paraId="1FB87E28" w14:textId="77777777" w:rsidR="00DC001E" w:rsidRPr="002E236D" w:rsidRDefault="00DC001E">
            <w:pPr>
              <w:spacing w:after="0" w:line="240" w:lineRule="auto"/>
              <w:rPr>
                <w:rFonts w:cstheme="minorHAnsi"/>
                <w:lang w:val="en-GB" w:eastAsia="zh-CN"/>
              </w:rPr>
            </w:pPr>
            <w:r w:rsidRPr="002E236D">
              <w:rPr>
                <w:rFonts w:cstheme="minorHAnsi"/>
                <w:lang w:val="en-GB" w:eastAsia="zh-CN"/>
              </w:rPr>
              <w:t>120 municipal healthcare facilities have basic ENT equipment and 4 audiology centres with the corresponding equipment are set up and operational.</w:t>
            </w:r>
          </w:p>
        </w:tc>
        <w:tc>
          <w:tcPr>
            <w:tcW w:w="2126" w:type="dxa"/>
            <w:vMerge/>
          </w:tcPr>
          <w:p w14:paraId="2CD328FA" w14:textId="77777777" w:rsidR="00DC001E" w:rsidRPr="002E236D" w:rsidRDefault="00DC001E">
            <w:pPr>
              <w:spacing w:after="0" w:line="240" w:lineRule="auto"/>
              <w:rPr>
                <w:rFonts w:cstheme="minorHAnsi"/>
                <w:lang w:val="en-GB" w:eastAsia="zh-CN"/>
              </w:rPr>
            </w:pPr>
          </w:p>
        </w:tc>
      </w:tr>
      <w:tr w:rsidR="00EA1F48" w:rsidRPr="002E236D" w14:paraId="10F16E51" w14:textId="3FFED2A8" w:rsidTr="00DC001E">
        <w:tc>
          <w:tcPr>
            <w:tcW w:w="2297" w:type="dxa"/>
            <w:vMerge w:val="restart"/>
            <w:shd w:val="clear" w:color="auto" w:fill="auto"/>
          </w:tcPr>
          <w:p w14:paraId="5ABF4160" w14:textId="77777777" w:rsidR="00EA1F48" w:rsidRPr="002E236D" w:rsidRDefault="00EA1F48">
            <w:pPr>
              <w:pStyle w:val="Listenabsatz"/>
              <w:numPr>
                <w:ilvl w:val="0"/>
                <w:numId w:val="17"/>
              </w:numPr>
              <w:spacing w:after="0" w:line="240" w:lineRule="auto"/>
              <w:rPr>
                <w:rFonts w:cstheme="minorHAnsi"/>
                <w:lang w:val="en-GB" w:eastAsia="zh-CN"/>
              </w:rPr>
            </w:pPr>
            <w:r w:rsidRPr="002E236D">
              <w:rPr>
                <w:rFonts w:cstheme="minorHAnsi"/>
                <w:lang w:val="en-GB" w:eastAsia="zh-CN"/>
              </w:rPr>
              <w:t>Key stakeholders, including organisations of people with disabilities, government agencies and media representatives, have strengthened their capacity to actively advocate for citizen-centred ear and hearing healthcare and inclusion of people with hearing impairments.</w:t>
            </w:r>
          </w:p>
        </w:tc>
        <w:tc>
          <w:tcPr>
            <w:tcW w:w="2552" w:type="dxa"/>
            <w:shd w:val="clear" w:color="auto" w:fill="auto"/>
          </w:tcPr>
          <w:p w14:paraId="763BD79D" w14:textId="77777777" w:rsidR="00EA1F48" w:rsidRPr="002E236D" w:rsidRDefault="00EA1F48">
            <w:pPr>
              <w:spacing w:after="0" w:line="240" w:lineRule="auto"/>
              <w:jc w:val="both"/>
              <w:rPr>
                <w:rFonts w:cstheme="minorHAnsi"/>
                <w:lang w:val="en-GB" w:eastAsia="zh-CN"/>
              </w:rPr>
            </w:pPr>
            <w:r w:rsidRPr="002E236D">
              <w:rPr>
                <w:rFonts w:cstheme="minorHAnsi"/>
                <w:lang w:val="en-GB"/>
              </w:rPr>
              <w:t>Based on the experience from the previous project, it is estimated that only 5% of the population in the catchment area have a sound knowledge of ear and hearing health and an understanding of the needs of people with hearing impairments (see Chapter 5.3 for studies on the survey of the level of knowledge).</w:t>
            </w:r>
          </w:p>
        </w:tc>
        <w:tc>
          <w:tcPr>
            <w:tcW w:w="2835" w:type="dxa"/>
            <w:shd w:val="clear" w:color="auto" w:fill="auto"/>
          </w:tcPr>
          <w:p w14:paraId="70CB96C5" w14:textId="77777777" w:rsidR="00EA1F48" w:rsidRPr="002E236D" w:rsidRDefault="00EA1F48">
            <w:pPr>
              <w:spacing w:after="0" w:line="240" w:lineRule="auto"/>
              <w:jc w:val="both"/>
              <w:rPr>
                <w:rFonts w:cstheme="minorHAnsi"/>
                <w:lang w:val="en-GB"/>
              </w:rPr>
            </w:pPr>
            <w:r w:rsidRPr="002E236D">
              <w:rPr>
                <w:rFonts w:cstheme="minorHAnsi"/>
                <w:lang w:val="en-GB"/>
              </w:rPr>
              <w:t xml:space="preserve">By the end of the 4th year of the project, 50% of respondents had improved their knowledge of ear and hearing health and their understanding of inclusion of people with hearing impairments in the community compared to the pre-study </w:t>
            </w:r>
          </w:p>
          <w:p w14:paraId="4D6403C5" w14:textId="77777777" w:rsidR="00EA1F48" w:rsidRPr="002E236D" w:rsidRDefault="00EA1F48">
            <w:pPr>
              <w:spacing w:after="0" w:line="240" w:lineRule="auto"/>
              <w:rPr>
                <w:rFonts w:cstheme="minorHAnsi"/>
                <w:lang w:val="en-GB" w:eastAsia="zh-CN"/>
              </w:rPr>
            </w:pPr>
            <w:r w:rsidRPr="002E236D">
              <w:rPr>
                <w:rFonts w:cstheme="minorHAnsi"/>
                <w:lang w:val="en-GB"/>
              </w:rPr>
              <w:t>(See chapter 5.3. for studies on the survey of the state of knowledge).</w:t>
            </w:r>
          </w:p>
        </w:tc>
        <w:tc>
          <w:tcPr>
            <w:tcW w:w="2126" w:type="dxa"/>
            <w:vMerge w:val="restart"/>
          </w:tcPr>
          <w:p w14:paraId="01ECACCE" w14:textId="77777777" w:rsidR="00EA1F48" w:rsidRDefault="00EA1F48" w:rsidP="00EA1F48">
            <w:pPr>
              <w:spacing w:after="0" w:line="240" w:lineRule="auto"/>
              <w:jc w:val="both"/>
              <w:rPr>
                <w:rFonts w:cstheme="minorHAnsi"/>
                <w:lang w:val="en-GB"/>
              </w:rPr>
            </w:pPr>
            <w:r w:rsidRPr="00EA1F48">
              <w:rPr>
                <w:rFonts w:cstheme="minorHAnsi"/>
                <w:lang w:val="en-GB"/>
              </w:rPr>
              <w:t>IND2006 No. of members in parent to parent, peer support and/or self-help groups.</w:t>
            </w:r>
          </w:p>
          <w:p w14:paraId="6A96EE35" w14:textId="77777777" w:rsidR="00DC001E" w:rsidRPr="00EA1F48" w:rsidRDefault="00DC001E" w:rsidP="00EA1F48">
            <w:pPr>
              <w:spacing w:after="0" w:line="240" w:lineRule="auto"/>
              <w:jc w:val="both"/>
              <w:rPr>
                <w:rFonts w:cstheme="minorHAnsi"/>
                <w:lang w:val="en-GB"/>
              </w:rPr>
            </w:pPr>
          </w:p>
          <w:p w14:paraId="6FAE174D" w14:textId="77777777" w:rsidR="00EA1F48" w:rsidRDefault="00EA1F48" w:rsidP="00EA1F48">
            <w:pPr>
              <w:spacing w:after="0" w:line="240" w:lineRule="auto"/>
              <w:jc w:val="both"/>
              <w:rPr>
                <w:rFonts w:cstheme="minorHAnsi"/>
                <w:lang w:val="en-GB"/>
              </w:rPr>
            </w:pPr>
            <w:r w:rsidRPr="00EA1F48">
              <w:rPr>
                <w:rFonts w:cstheme="minorHAnsi"/>
                <w:lang w:val="en-GB"/>
              </w:rPr>
              <w:t>IND2007 No. of all community level government participants in community based inclusive. Development/disability inclusion trainings.</w:t>
            </w:r>
          </w:p>
          <w:p w14:paraId="23EE5DD5" w14:textId="77777777" w:rsidR="00DC001E" w:rsidRPr="00EA1F48" w:rsidRDefault="00DC001E" w:rsidP="00EA1F48">
            <w:pPr>
              <w:spacing w:after="0" w:line="240" w:lineRule="auto"/>
              <w:jc w:val="both"/>
              <w:rPr>
                <w:rFonts w:cstheme="minorHAnsi"/>
                <w:lang w:val="en-GB"/>
              </w:rPr>
            </w:pPr>
          </w:p>
          <w:p w14:paraId="2DE44FE6" w14:textId="04C0D539" w:rsidR="00EA1F48" w:rsidRPr="002E236D" w:rsidRDefault="00EA1F48" w:rsidP="00EA1F48">
            <w:pPr>
              <w:spacing w:after="0" w:line="240" w:lineRule="auto"/>
              <w:jc w:val="both"/>
              <w:rPr>
                <w:rFonts w:cstheme="minorHAnsi"/>
                <w:lang w:val="en-GB"/>
              </w:rPr>
            </w:pPr>
            <w:r w:rsidRPr="00EA1F48">
              <w:rPr>
                <w:rFonts w:cstheme="minorHAnsi"/>
                <w:lang w:val="en-GB"/>
              </w:rPr>
              <w:t>IND0005 No. of campaigns in the community to create awareness about disability rights, prevention and services</w:t>
            </w:r>
          </w:p>
        </w:tc>
      </w:tr>
      <w:tr w:rsidR="00EA1F48" w:rsidRPr="002E236D" w14:paraId="113EF5C1" w14:textId="0BBDF553" w:rsidTr="00DC001E">
        <w:tc>
          <w:tcPr>
            <w:tcW w:w="2297" w:type="dxa"/>
            <w:vMerge/>
            <w:shd w:val="clear" w:color="auto" w:fill="auto"/>
          </w:tcPr>
          <w:p w14:paraId="1921D36C" w14:textId="77777777" w:rsidR="00EA1F48" w:rsidRPr="002E236D" w:rsidRDefault="00EA1F48" w:rsidP="00F45AA1">
            <w:pPr>
              <w:pStyle w:val="Listenabsatz"/>
              <w:numPr>
                <w:ilvl w:val="0"/>
                <w:numId w:val="17"/>
              </w:numPr>
              <w:spacing w:after="0" w:line="240" w:lineRule="auto"/>
              <w:rPr>
                <w:rFonts w:cstheme="minorHAnsi"/>
                <w:lang w:val="en-GB"/>
              </w:rPr>
            </w:pPr>
          </w:p>
        </w:tc>
        <w:tc>
          <w:tcPr>
            <w:tcW w:w="2552" w:type="dxa"/>
            <w:shd w:val="clear" w:color="auto" w:fill="auto"/>
          </w:tcPr>
          <w:p w14:paraId="41B8A057" w14:textId="77777777" w:rsidR="00EA1F48" w:rsidRPr="002E236D" w:rsidRDefault="00EA1F48">
            <w:pPr>
              <w:spacing w:after="0" w:line="240" w:lineRule="auto"/>
              <w:rPr>
                <w:lang w:val="en-GB"/>
              </w:rPr>
            </w:pPr>
            <w:r w:rsidRPr="002E236D">
              <w:rPr>
                <w:rFonts w:cstheme="minorHAnsi"/>
                <w:lang w:val="en-GB" w:eastAsia="zh-CN"/>
              </w:rPr>
              <w:t xml:space="preserve">People with hearing impairments are only networked with each other in Lusaka through a self-help group </w:t>
            </w:r>
            <w:proofErr w:type="gramStart"/>
            <w:r w:rsidRPr="002E236D">
              <w:rPr>
                <w:rFonts w:cstheme="minorHAnsi"/>
                <w:lang w:val="en-GB" w:eastAsia="zh-CN"/>
              </w:rPr>
              <w:t>in order to</w:t>
            </w:r>
            <w:proofErr w:type="gramEnd"/>
            <w:r w:rsidRPr="002E236D">
              <w:rPr>
                <w:rFonts w:cstheme="minorHAnsi"/>
                <w:lang w:val="en-GB" w:eastAsia="zh-CN"/>
              </w:rPr>
              <w:t xml:space="preserve"> support each other and exchange experiences</w:t>
            </w:r>
          </w:p>
        </w:tc>
        <w:tc>
          <w:tcPr>
            <w:tcW w:w="2835" w:type="dxa"/>
            <w:shd w:val="clear" w:color="auto" w:fill="auto"/>
          </w:tcPr>
          <w:p w14:paraId="62EBF5BB" w14:textId="77777777" w:rsidR="00EA1F48" w:rsidRPr="002E236D" w:rsidRDefault="00EA1F48">
            <w:pPr>
              <w:spacing w:after="0" w:line="240" w:lineRule="auto"/>
              <w:rPr>
                <w:rFonts w:cstheme="minorHAnsi"/>
                <w:lang w:val="en-GB" w:eastAsia="zh-CN"/>
              </w:rPr>
            </w:pPr>
            <w:r w:rsidRPr="002E236D">
              <w:rPr>
                <w:rFonts w:cstheme="minorHAnsi"/>
                <w:lang w:val="en-GB" w:eastAsia="zh-CN"/>
              </w:rPr>
              <w:t xml:space="preserve">By the end of the project, 270 people in the provinces of Central South, </w:t>
            </w:r>
            <w:proofErr w:type="spellStart"/>
            <w:r w:rsidRPr="002E236D">
              <w:rPr>
                <w:lang w:val="en-GB"/>
              </w:rPr>
              <w:t>Luapula</w:t>
            </w:r>
            <w:proofErr w:type="spellEnd"/>
            <w:r w:rsidRPr="002E236D">
              <w:rPr>
                <w:lang w:val="en-GB"/>
              </w:rPr>
              <w:t xml:space="preserve">, North, </w:t>
            </w:r>
            <w:proofErr w:type="spellStart"/>
            <w:r w:rsidRPr="002E236D">
              <w:rPr>
                <w:lang w:val="en-GB"/>
              </w:rPr>
              <w:t>Muchinga</w:t>
            </w:r>
            <w:proofErr w:type="spellEnd"/>
            <w:r w:rsidRPr="002E236D">
              <w:rPr>
                <w:lang w:val="en-GB"/>
              </w:rPr>
              <w:t xml:space="preserve"> and East are networked in 18 self-help groups for people with hearing impairments, whose leadership structure is staffed by at least one woman, and regularly exchange information.</w:t>
            </w:r>
          </w:p>
        </w:tc>
        <w:tc>
          <w:tcPr>
            <w:tcW w:w="2126" w:type="dxa"/>
            <w:vMerge/>
          </w:tcPr>
          <w:p w14:paraId="11791DF6" w14:textId="77777777" w:rsidR="00EA1F48" w:rsidRPr="002E236D" w:rsidRDefault="00EA1F48">
            <w:pPr>
              <w:spacing w:after="0" w:line="240" w:lineRule="auto"/>
              <w:rPr>
                <w:rFonts w:cstheme="minorHAnsi"/>
                <w:lang w:val="en-GB" w:eastAsia="zh-CN"/>
              </w:rPr>
            </w:pPr>
          </w:p>
        </w:tc>
      </w:tr>
      <w:tr w:rsidR="00EA1F48" w:rsidRPr="002E236D" w14:paraId="4CC509AA" w14:textId="6953D8B2" w:rsidTr="00DC001E">
        <w:tc>
          <w:tcPr>
            <w:tcW w:w="2297" w:type="dxa"/>
            <w:vMerge/>
            <w:shd w:val="clear" w:color="auto" w:fill="auto"/>
          </w:tcPr>
          <w:p w14:paraId="3766B964" w14:textId="77777777" w:rsidR="00EA1F48" w:rsidRPr="002E236D" w:rsidRDefault="00EA1F48" w:rsidP="00F45AA1">
            <w:pPr>
              <w:pStyle w:val="Listenabsatz"/>
              <w:numPr>
                <w:ilvl w:val="0"/>
                <w:numId w:val="17"/>
              </w:numPr>
              <w:spacing w:after="0" w:line="240" w:lineRule="auto"/>
              <w:rPr>
                <w:sz w:val="24"/>
                <w:szCs w:val="24"/>
                <w:lang w:val="en-GB"/>
              </w:rPr>
            </w:pPr>
          </w:p>
        </w:tc>
        <w:tc>
          <w:tcPr>
            <w:tcW w:w="2552" w:type="dxa"/>
            <w:shd w:val="clear" w:color="auto" w:fill="auto"/>
          </w:tcPr>
          <w:p w14:paraId="7AE307B8" w14:textId="77777777" w:rsidR="00EA1F48" w:rsidRPr="002E236D" w:rsidRDefault="00EA1F48">
            <w:pPr>
              <w:spacing w:after="0" w:line="240" w:lineRule="auto"/>
              <w:rPr>
                <w:lang w:val="en-GB"/>
              </w:rPr>
            </w:pPr>
            <w:r w:rsidRPr="002E236D">
              <w:rPr>
                <w:rFonts w:cs="Arial"/>
                <w:szCs w:val="20"/>
                <w:lang w:val="en-GB" w:eastAsia="zh-CN"/>
              </w:rPr>
              <w:t>People with hearing impairments and their families often have no access to financial resources/savings and no platform to discuss economic issues</w:t>
            </w:r>
          </w:p>
        </w:tc>
        <w:tc>
          <w:tcPr>
            <w:tcW w:w="2835" w:type="dxa"/>
            <w:shd w:val="clear" w:color="auto" w:fill="auto"/>
          </w:tcPr>
          <w:p w14:paraId="72AC083D" w14:textId="77777777" w:rsidR="00EA1F48" w:rsidRPr="002E236D" w:rsidRDefault="00EA1F48">
            <w:pPr>
              <w:spacing w:after="0" w:line="240" w:lineRule="auto"/>
              <w:rPr>
                <w:rFonts w:cstheme="minorHAnsi"/>
                <w:lang w:val="en-GB" w:eastAsia="zh-CN"/>
              </w:rPr>
            </w:pPr>
            <w:r w:rsidRPr="002E236D">
              <w:rPr>
                <w:lang w:val="en-GB"/>
              </w:rPr>
              <w:t>14 groups for income-generating activities for people with hearing impairments and carers of children with hearing impairments, whose management structure is staffed by at least one woman, are established and operational</w:t>
            </w:r>
          </w:p>
        </w:tc>
        <w:tc>
          <w:tcPr>
            <w:tcW w:w="2126" w:type="dxa"/>
            <w:vMerge/>
          </w:tcPr>
          <w:p w14:paraId="50AD1D4C" w14:textId="77777777" w:rsidR="00EA1F48" w:rsidRPr="002E236D" w:rsidRDefault="00EA1F48">
            <w:pPr>
              <w:spacing w:after="0" w:line="240" w:lineRule="auto"/>
              <w:rPr>
                <w:lang w:val="en-GB"/>
              </w:rPr>
            </w:pPr>
          </w:p>
        </w:tc>
      </w:tr>
      <w:tr w:rsidR="00EA1F48" w:rsidRPr="002E236D" w14:paraId="1BFAD88C" w14:textId="2C3ABF75" w:rsidTr="00DC001E">
        <w:tc>
          <w:tcPr>
            <w:tcW w:w="2297" w:type="dxa"/>
            <w:vMerge/>
            <w:shd w:val="clear" w:color="auto" w:fill="auto"/>
          </w:tcPr>
          <w:p w14:paraId="3E10A230" w14:textId="77777777" w:rsidR="00EA1F48" w:rsidRPr="002E236D" w:rsidRDefault="00EA1F48" w:rsidP="00F45AA1">
            <w:pPr>
              <w:pStyle w:val="Listenabsatz"/>
              <w:numPr>
                <w:ilvl w:val="0"/>
                <w:numId w:val="17"/>
              </w:numPr>
              <w:spacing w:after="0" w:line="240" w:lineRule="auto"/>
              <w:rPr>
                <w:sz w:val="24"/>
                <w:szCs w:val="24"/>
                <w:lang w:val="en-GB"/>
              </w:rPr>
            </w:pPr>
          </w:p>
        </w:tc>
        <w:tc>
          <w:tcPr>
            <w:tcW w:w="2552" w:type="dxa"/>
            <w:shd w:val="clear" w:color="auto" w:fill="auto"/>
          </w:tcPr>
          <w:p w14:paraId="1F2AE6B4" w14:textId="77777777" w:rsidR="00EA1F48" w:rsidRPr="002E236D" w:rsidRDefault="00EA1F48">
            <w:pPr>
              <w:spacing w:after="0" w:line="240" w:lineRule="auto"/>
              <w:rPr>
                <w:lang w:val="en-GB"/>
              </w:rPr>
            </w:pPr>
            <w:r w:rsidRPr="002E236D">
              <w:rPr>
                <w:lang w:val="en-GB"/>
              </w:rPr>
              <w:t>Currently, teachers are not sufficiently informed about ear and hearing problems and their treatment options.</w:t>
            </w:r>
          </w:p>
        </w:tc>
        <w:tc>
          <w:tcPr>
            <w:tcW w:w="2835" w:type="dxa"/>
            <w:shd w:val="clear" w:color="auto" w:fill="auto"/>
          </w:tcPr>
          <w:p w14:paraId="4BE14402" w14:textId="300C69D2" w:rsidR="00EA1F48" w:rsidRPr="002E236D" w:rsidRDefault="00EA1F48">
            <w:pPr>
              <w:spacing w:after="0" w:line="240" w:lineRule="auto"/>
              <w:rPr>
                <w:rFonts w:cstheme="minorHAnsi"/>
                <w:lang w:val="en-GB" w:eastAsia="zh-CN"/>
              </w:rPr>
            </w:pPr>
            <w:r w:rsidRPr="002E236D">
              <w:rPr>
                <w:rFonts w:cstheme="minorHAnsi"/>
                <w:lang w:val="en-GB" w:eastAsia="zh-CN"/>
              </w:rPr>
              <w:t xml:space="preserve">1,000 teachers </w:t>
            </w:r>
            <w:r w:rsidRPr="002E236D">
              <w:rPr>
                <w:rFonts w:cstheme="minorHAnsi"/>
                <w:lang w:val="en-GB"/>
              </w:rPr>
              <w:t xml:space="preserve">(at least 50% of whom are female) </w:t>
            </w:r>
            <w:r w:rsidRPr="002E236D">
              <w:rPr>
                <w:rFonts w:cstheme="minorHAnsi"/>
                <w:lang w:val="en-GB" w:eastAsia="zh-CN"/>
              </w:rPr>
              <w:t>are sensitised to ear and hearing health and can identify children with hearing problems and refer them appropriately.</w:t>
            </w:r>
          </w:p>
        </w:tc>
        <w:tc>
          <w:tcPr>
            <w:tcW w:w="2126" w:type="dxa"/>
            <w:vMerge/>
          </w:tcPr>
          <w:p w14:paraId="64CFC1AB" w14:textId="77777777" w:rsidR="00EA1F48" w:rsidRPr="002E236D" w:rsidRDefault="00EA1F48">
            <w:pPr>
              <w:spacing w:after="0" w:line="240" w:lineRule="auto"/>
              <w:rPr>
                <w:rFonts w:cstheme="minorHAnsi"/>
                <w:lang w:val="en-GB" w:eastAsia="zh-CN"/>
              </w:rPr>
            </w:pPr>
          </w:p>
        </w:tc>
      </w:tr>
      <w:tr w:rsidR="00EA1F48" w:rsidRPr="002E236D" w14:paraId="65BA6A93" w14:textId="46557C62" w:rsidTr="00DC001E">
        <w:tc>
          <w:tcPr>
            <w:tcW w:w="2297" w:type="dxa"/>
            <w:vMerge/>
            <w:shd w:val="clear" w:color="auto" w:fill="auto"/>
          </w:tcPr>
          <w:p w14:paraId="015221D8" w14:textId="77777777" w:rsidR="00EA1F48" w:rsidRPr="002E236D" w:rsidRDefault="00EA1F48" w:rsidP="00DE4A1A">
            <w:pPr>
              <w:pStyle w:val="Listenabsatz"/>
              <w:numPr>
                <w:ilvl w:val="0"/>
                <w:numId w:val="17"/>
              </w:numPr>
              <w:spacing w:after="0" w:line="240" w:lineRule="auto"/>
              <w:rPr>
                <w:sz w:val="24"/>
                <w:szCs w:val="24"/>
                <w:lang w:val="en-GB"/>
              </w:rPr>
            </w:pPr>
          </w:p>
        </w:tc>
        <w:tc>
          <w:tcPr>
            <w:tcW w:w="2552" w:type="dxa"/>
            <w:shd w:val="clear" w:color="auto" w:fill="auto"/>
          </w:tcPr>
          <w:p w14:paraId="46E90AAC" w14:textId="77777777" w:rsidR="00EA1F48" w:rsidRPr="002E236D" w:rsidRDefault="00EA1F48">
            <w:pPr>
              <w:spacing w:after="0" w:line="240" w:lineRule="auto"/>
              <w:rPr>
                <w:lang w:val="en-GB"/>
              </w:rPr>
            </w:pPr>
            <w:r w:rsidRPr="002E236D">
              <w:rPr>
                <w:lang w:val="en-GB"/>
              </w:rPr>
              <w:t xml:space="preserve">Decision-makers and media representatives are not sufficiently informed </w:t>
            </w:r>
            <w:r w:rsidRPr="002E236D">
              <w:rPr>
                <w:lang w:val="en-GB"/>
              </w:rPr>
              <w:lastRenderedPageBreak/>
              <w:t>about the needs of people with hearing impairments and are therefore unable to adequately advocate for their interests.</w:t>
            </w:r>
          </w:p>
        </w:tc>
        <w:tc>
          <w:tcPr>
            <w:tcW w:w="2835" w:type="dxa"/>
            <w:shd w:val="clear" w:color="auto" w:fill="auto"/>
          </w:tcPr>
          <w:p w14:paraId="754B52F5" w14:textId="77777777" w:rsidR="00EA1F48" w:rsidRPr="002E236D" w:rsidRDefault="00EA1F48">
            <w:pPr>
              <w:spacing w:after="0" w:line="240" w:lineRule="auto"/>
              <w:rPr>
                <w:rFonts w:cstheme="minorHAnsi"/>
                <w:lang w:val="en-GB" w:eastAsia="zh-CN"/>
              </w:rPr>
            </w:pPr>
            <w:r w:rsidRPr="002E236D">
              <w:rPr>
                <w:rFonts w:cstheme="minorHAnsi"/>
                <w:lang w:val="en-GB" w:eastAsia="zh-CN"/>
              </w:rPr>
              <w:lastRenderedPageBreak/>
              <w:t xml:space="preserve">30 decision-makers and media representatives are </w:t>
            </w:r>
            <w:r w:rsidRPr="002E236D">
              <w:rPr>
                <w:rFonts w:cstheme="minorHAnsi"/>
                <w:lang w:val="en-GB" w:eastAsia="zh-CN"/>
              </w:rPr>
              <w:lastRenderedPageBreak/>
              <w:t xml:space="preserve">strengthened in their capacity to advocate for the inclusion and medical care of people with hearing impairments </w:t>
            </w:r>
          </w:p>
        </w:tc>
        <w:tc>
          <w:tcPr>
            <w:tcW w:w="2126" w:type="dxa"/>
            <w:vMerge/>
          </w:tcPr>
          <w:p w14:paraId="58919A76" w14:textId="77777777" w:rsidR="00EA1F48" w:rsidRPr="002E236D" w:rsidRDefault="00EA1F48">
            <w:pPr>
              <w:spacing w:after="0" w:line="240" w:lineRule="auto"/>
              <w:rPr>
                <w:rFonts w:cstheme="minorHAnsi"/>
                <w:lang w:val="en-GB" w:eastAsia="zh-CN"/>
              </w:rPr>
            </w:pPr>
          </w:p>
        </w:tc>
      </w:tr>
      <w:tr w:rsidR="00EA1F48" w:rsidRPr="002E236D" w14:paraId="22425CBC" w14:textId="22E16C65" w:rsidTr="00DC001E">
        <w:tc>
          <w:tcPr>
            <w:tcW w:w="2297" w:type="dxa"/>
            <w:vMerge/>
            <w:shd w:val="clear" w:color="auto" w:fill="auto"/>
          </w:tcPr>
          <w:p w14:paraId="3B97870F" w14:textId="77777777" w:rsidR="00EA1F48" w:rsidRPr="002E236D" w:rsidRDefault="00EA1F48" w:rsidP="00DE4A1A">
            <w:pPr>
              <w:pStyle w:val="Listenabsatz"/>
              <w:numPr>
                <w:ilvl w:val="0"/>
                <w:numId w:val="17"/>
              </w:numPr>
              <w:spacing w:after="0" w:line="240" w:lineRule="auto"/>
              <w:rPr>
                <w:sz w:val="24"/>
                <w:szCs w:val="24"/>
                <w:lang w:val="en-GB"/>
              </w:rPr>
            </w:pPr>
          </w:p>
        </w:tc>
        <w:tc>
          <w:tcPr>
            <w:tcW w:w="2552" w:type="dxa"/>
            <w:shd w:val="clear" w:color="auto" w:fill="auto"/>
          </w:tcPr>
          <w:p w14:paraId="3F251561" w14:textId="45F32D3F" w:rsidR="00EA1F48" w:rsidRPr="002E236D" w:rsidRDefault="00EA1F48">
            <w:pPr>
              <w:spacing w:after="0" w:line="240" w:lineRule="auto"/>
              <w:rPr>
                <w:lang w:val="en-GB"/>
              </w:rPr>
            </w:pPr>
            <w:r w:rsidRPr="002E236D">
              <w:rPr>
                <w:lang w:val="en-GB"/>
              </w:rPr>
              <w:t>There are currently few information opportunities for the population in the target communities about inclusion and ear and hearing health.</w:t>
            </w:r>
          </w:p>
        </w:tc>
        <w:tc>
          <w:tcPr>
            <w:tcW w:w="2835" w:type="dxa"/>
            <w:shd w:val="clear" w:color="auto" w:fill="auto"/>
          </w:tcPr>
          <w:p w14:paraId="0CB1F64B" w14:textId="77777777" w:rsidR="00EA1F48" w:rsidRPr="002E236D" w:rsidRDefault="00EA1F48">
            <w:pPr>
              <w:spacing w:after="0" w:line="240" w:lineRule="auto"/>
              <w:rPr>
                <w:rFonts w:cstheme="minorHAnsi"/>
                <w:lang w:val="en-GB" w:eastAsia="zh-CN"/>
              </w:rPr>
            </w:pPr>
            <w:r w:rsidRPr="002E236D">
              <w:rPr>
                <w:rFonts w:cstheme="minorHAnsi"/>
                <w:lang w:val="en-GB" w:eastAsia="zh-CN"/>
              </w:rPr>
              <w:t>The population in the target communities has access to information about ear and hearing health and inclusion via TV, radio, information brochures and social media</w:t>
            </w:r>
          </w:p>
        </w:tc>
        <w:tc>
          <w:tcPr>
            <w:tcW w:w="2126" w:type="dxa"/>
            <w:vMerge/>
          </w:tcPr>
          <w:p w14:paraId="3D0824C0" w14:textId="77777777" w:rsidR="00EA1F48" w:rsidRPr="002E236D" w:rsidRDefault="00EA1F48">
            <w:pPr>
              <w:spacing w:after="0" w:line="240" w:lineRule="auto"/>
              <w:rPr>
                <w:rFonts w:cstheme="minorHAnsi"/>
                <w:lang w:val="en-GB" w:eastAsia="zh-CN"/>
              </w:rPr>
            </w:pPr>
          </w:p>
        </w:tc>
      </w:tr>
    </w:tbl>
    <w:p w14:paraId="66EC68B1" w14:textId="77777777" w:rsidR="00FD05FC" w:rsidRPr="002E236D" w:rsidRDefault="00FD05FC" w:rsidP="005629AC">
      <w:pPr>
        <w:rPr>
          <w:b/>
          <w:color w:val="244061" w:themeColor="accent1" w:themeShade="80"/>
          <w:sz w:val="24"/>
          <w:lang w:val="en-GB"/>
        </w:rPr>
      </w:pPr>
    </w:p>
    <w:p w14:paraId="16794AAF" w14:textId="77777777" w:rsidR="004735DC" w:rsidRPr="002E236D" w:rsidRDefault="00DC001E">
      <w:pPr>
        <w:pStyle w:val="Listenabsatz"/>
        <w:numPr>
          <w:ilvl w:val="0"/>
          <w:numId w:val="1"/>
        </w:numPr>
        <w:outlineLvl w:val="0"/>
        <w:rPr>
          <w:color w:val="244061" w:themeColor="accent1" w:themeShade="80"/>
          <w:sz w:val="24"/>
          <w:lang w:val="en-GB"/>
        </w:rPr>
      </w:pPr>
      <w:r w:rsidRPr="002E236D">
        <w:rPr>
          <w:b/>
          <w:color w:val="244061" w:themeColor="accent1" w:themeShade="80"/>
          <w:sz w:val="24"/>
          <w:lang w:val="en-GB"/>
        </w:rPr>
        <w:t xml:space="preserve">Measures to achieve objectives </w:t>
      </w:r>
      <w:r w:rsidRPr="002E236D">
        <w:rPr>
          <w:color w:val="244061" w:themeColor="accent1" w:themeShade="80"/>
          <w:sz w:val="24"/>
          <w:lang w:val="en-GB"/>
        </w:rPr>
        <w:t>(effectiveness and efficiency</w:t>
      </w:r>
      <w:r w:rsidRPr="002E236D">
        <w:rPr>
          <w:b/>
          <w:color w:val="244061" w:themeColor="accent1" w:themeShade="80"/>
          <w:sz w:val="24"/>
          <w:lang w:val="en-GB"/>
        </w:rPr>
        <w:t xml:space="preserve">) </w:t>
      </w:r>
    </w:p>
    <w:p w14:paraId="4632E321" w14:textId="77777777" w:rsidR="004735DC" w:rsidRDefault="00DC001E">
      <w:pPr>
        <w:pStyle w:val="Listenabsatz"/>
        <w:numPr>
          <w:ilvl w:val="1"/>
          <w:numId w:val="1"/>
        </w:numPr>
        <w:spacing w:after="0"/>
        <w:outlineLvl w:val="1"/>
        <w:rPr>
          <w:b/>
          <w:color w:val="244061" w:themeColor="accent1" w:themeShade="80"/>
          <w:sz w:val="24"/>
        </w:rPr>
      </w:pPr>
      <w:proofErr w:type="spellStart"/>
      <w:r w:rsidRPr="008239B5">
        <w:rPr>
          <w:b/>
          <w:color w:val="244061" w:themeColor="accent1" w:themeShade="80"/>
          <w:sz w:val="24"/>
        </w:rPr>
        <w:t>Timetable</w:t>
      </w:r>
      <w:proofErr w:type="spellEnd"/>
      <w:r w:rsidRPr="008239B5">
        <w:rPr>
          <w:b/>
          <w:color w:val="244061" w:themeColor="accent1" w:themeShade="80"/>
          <w:sz w:val="24"/>
        </w:rPr>
        <w:t xml:space="preserve"> and </w:t>
      </w:r>
      <w:proofErr w:type="spellStart"/>
      <w:r w:rsidRPr="008239B5">
        <w:rPr>
          <w:b/>
          <w:color w:val="244061" w:themeColor="accent1" w:themeShade="80"/>
          <w:sz w:val="24"/>
        </w:rPr>
        <w:t>measures</w:t>
      </w:r>
      <w:proofErr w:type="spellEnd"/>
      <w:r w:rsidRPr="008239B5">
        <w:rPr>
          <w:b/>
          <w:color w:val="244061" w:themeColor="accent1" w:themeShade="80"/>
          <w:sz w:val="24"/>
        </w:rPr>
        <w:t xml:space="preserve"> </w:t>
      </w:r>
    </w:p>
    <w:p w14:paraId="294054BD" w14:textId="77777777" w:rsidR="005629AC" w:rsidRPr="00120E47" w:rsidRDefault="005629AC" w:rsidP="005629AC">
      <w:pPr>
        <w:spacing w:after="120" w:line="264" w:lineRule="auto"/>
        <w:ind w:right="-286"/>
        <w:rPr>
          <w:color w:val="808080" w:themeColor="background1" w:themeShade="80"/>
          <w:szCs w:val="18"/>
        </w:rPr>
      </w:pPr>
    </w:p>
    <w:tbl>
      <w:tblPr>
        <w:tblW w:w="10017"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2"/>
        <w:gridCol w:w="283"/>
        <w:gridCol w:w="284"/>
        <w:gridCol w:w="283"/>
        <w:gridCol w:w="284"/>
        <w:gridCol w:w="283"/>
        <w:gridCol w:w="252"/>
        <w:gridCol w:w="293"/>
        <w:gridCol w:w="298"/>
        <w:gridCol w:w="293"/>
        <w:gridCol w:w="293"/>
        <w:gridCol w:w="293"/>
        <w:gridCol w:w="294"/>
        <w:gridCol w:w="293"/>
        <w:gridCol w:w="293"/>
        <w:gridCol w:w="293"/>
        <w:gridCol w:w="236"/>
        <w:gridCol w:w="274"/>
        <w:gridCol w:w="275"/>
        <w:gridCol w:w="274"/>
        <w:gridCol w:w="257"/>
        <w:gridCol w:w="7"/>
      </w:tblGrid>
      <w:tr w:rsidR="005629AC" w:rsidRPr="00830B85" w14:paraId="5F073912" w14:textId="77777777" w:rsidTr="00B80363">
        <w:trPr>
          <w:trHeight w:val="391"/>
        </w:trPr>
        <w:tc>
          <w:tcPr>
            <w:tcW w:w="4382" w:type="dxa"/>
            <w:tcBorders>
              <w:bottom w:val="nil"/>
            </w:tcBorders>
            <w:shd w:val="clear" w:color="auto" w:fill="DBE5F1" w:themeFill="accent1" w:themeFillTint="33"/>
            <w:vAlign w:val="center"/>
          </w:tcPr>
          <w:p w14:paraId="23FF91C8" w14:textId="77777777" w:rsidR="004735DC" w:rsidRDefault="00DC001E">
            <w:pPr>
              <w:spacing w:after="0" w:line="264" w:lineRule="auto"/>
              <w:rPr>
                <w:b/>
                <w:strike/>
              </w:rPr>
            </w:pPr>
            <w:r w:rsidRPr="00B80363">
              <w:rPr>
                <w:b/>
              </w:rPr>
              <w:t xml:space="preserve">Measures </w:t>
            </w:r>
          </w:p>
        </w:tc>
        <w:tc>
          <w:tcPr>
            <w:tcW w:w="1134" w:type="dxa"/>
            <w:gridSpan w:val="4"/>
            <w:tcBorders>
              <w:bottom w:val="nil"/>
            </w:tcBorders>
            <w:shd w:val="clear" w:color="auto" w:fill="DBE5F1" w:themeFill="accent1" w:themeFillTint="33"/>
            <w:vAlign w:val="center"/>
          </w:tcPr>
          <w:p w14:paraId="1E886533" w14:textId="77777777" w:rsidR="004735DC" w:rsidRDefault="00DC001E">
            <w:pPr>
              <w:spacing w:after="0" w:line="264" w:lineRule="auto"/>
              <w:ind w:left="-87"/>
              <w:jc w:val="center"/>
              <w:rPr>
                <w:b/>
              </w:rPr>
            </w:pPr>
            <w:r w:rsidRPr="00B80363">
              <w:rPr>
                <w:b/>
              </w:rPr>
              <w:t>1st project year</w:t>
            </w:r>
          </w:p>
        </w:tc>
        <w:tc>
          <w:tcPr>
            <w:tcW w:w="1126" w:type="dxa"/>
            <w:gridSpan w:val="4"/>
            <w:tcBorders>
              <w:bottom w:val="nil"/>
            </w:tcBorders>
            <w:shd w:val="clear" w:color="auto" w:fill="DBE5F1" w:themeFill="accent1" w:themeFillTint="33"/>
            <w:vAlign w:val="center"/>
          </w:tcPr>
          <w:p w14:paraId="719F0A33" w14:textId="77777777" w:rsidR="004735DC" w:rsidRDefault="00DC001E">
            <w:pPr>
              <w:spacing w:after="0" w:line="264" w:lineRule="auto"/>
              <w:ind w:left="-87"/>
              <w:jc w:val="center"/>
              <w:rPr>
                <w:b/>
              </w:rPr>
            </w:pPr>
            <w:r w:rsidRPr="00B80363">
              <w:rPr>
                <w:b/>
              </w:rPr>
              <w:t>2nd project year</w:t>
            </w:r>
          </w:p>
        </w:tc>
        <w:tc>
          <w:tcPr>
            <w:tcW w:w="1173" w:type="dxa"/>
            <w:gridSpan w:val="4"/>
            <w:tcBorders>
              <w:bottom w:val="nil"/>
            </w:tcBorders>
            <w:shd w:val="clear" w:color="auto" w:fill="DBE5F1" w:themeFill="accent1" w:themeFillTint="33"/>
            <w:vAlign w:val="center"/>
          </w:tcPr>
          <w:p w14:paraId="7D573AF6" w14:textId="77777777" w:rsidR="004735DC" w:rsidRDefault="00DC001E">
            <w:pPr>
              <w:spacing w:after="0" w:line="264" w:lineRule="auto"/>
              <w:ind w:left="-87"/>
              <w:jc w:val="center"/>
              <w:rPr>
                <w:b/>
              </w:rPr>
            </w:pPr>
            <w:r w:rsidRPr="00B80363">
              <w:rPr>
                <w:b/>
              </w:rPr>
              <w:t>3rd project year</w:t>
            </w:r>
          </w:p>
        </w:tc>
        <w:tc>
          <w:tcPr>
            <w:tcW w:w="1115" w:type="dxa"/>
            <w:gridSpan w:val="4"/>
            <w:tcBorders>
              <w:bottom w:val="nil"/>
            </w:tcBorders>
            <w:shd w:val="clear" w:color="auto" w:fill="DBE5F1" w:themeFill="accent1" w:themeFillTint="33"/>
            <w:vAlign w:val="center"/>
          </w:tcPr>
          <w:p w14:paraId="167DFA10" w14:textId="77777777" w:rsidR="004735DC" w:rsidRDefault="00DC001E">
            <w:pPr>
              <w:spacing w:after="0" w:line="264" w:lineRule="auto"/>
              <w:ind w:left="-87"/>
              <w:jc w:val="center"/>
              <w:rPr>
                <w:b/>
              </w:rPr>
            </w:pPr>
            <w:r w:rsidRPr="00B80363">
              <w:rPr>
                <w:b/>
              </w:rPr>
              <w:t>4th project year</w:t>
            </w:r>
          </w:p>
        </w:tc>
        <w:tc>
          <w:tcPr>
            <w:tcW w:w="1087" w:type="dxa"/>
            <w:gridSpan w:val="5"/>
            <w:tcBorders>
              <w:bottom w:val="nil"/>
            </w:tcBorders>
            <w:shd w:val="clear" w:color="auto" w:fill="DBE5F1" w:themeFill="accent1" w:themeFillTint="33"/>
          </w:tcPr>
          <w:p w14:paraId="79EEF3AD" w14:textId="77777777" w:rsidR="004735DC" w:rsidRDefault="00DC001E">
            <w:pPr>
              <w:spacing w:after="0" w:line="264" w:lineRule="auto"/>
              <w:ind w:left="-87"/>
              <w:jc w:val="center"/>
              <w:rPr>
                <w:b/>
              </w:rPr>
            </w:pPr>
            <w:r w:rsidRPr="00B80363">
              <w:rPr>
                <w:b/>
              </w:rPr>
              <w:t>5th project year</w:t>
            </w:r>
          </w:p>
        </w:tc>
      </w:tr>
      <w:tr w:rsidR="001A1B2B" w:rsidRPr="002E236D" w14:paraId="37107A7F" w14:textId="77777777" w:rsidTr="006E275A">
        <w:trPr>
          <w:gridAfter w:val="1"/>
          <w:wAfter w:w="7" w:type="dxa"/>
          <w:trHeight w:val="391"/>
        </w:trPr>
        <w:tc>
          <w:tcPr>
            <w:tcW w:w="10010" w:type="dxa"/>
            <w:gridSpan w:val="21"/>
            <w:shd w:val="clear" w:color="auto" w:fill="auto"/>
            <w:vAlign w:val="center"/>
          </w:tcPr>
          <w:p w14:paraId="33253FE1" w14:textId="77777777" w:rsidR="004735DC" w:rsidRPr="002E236D" w:rsidRDefault="00DC001E">
            <w:pPr>
              <w:spacing w:after="0" w:line="264" w:lineRule="auto"/>
              <w:rPr>
                <w:lang w:val="en-GB"/>
              </w:rPr>
            </w:pPr>
            <w:r w:rsidRPr="002E236D">
              <w:rPr>
                <w:b/>
                <w:color w:val="244061" w:themeColor="accent1" w:themeShade="80"/>
                <w:sz w:val="24"/>
                <w:u w:val="single"/>
                <w:lang w:val="en-GB"/>
              </w:rPr>
              <w:t xml:space="preserve">Sub-objective </w:t>
            </w:r>
            <w:r w:rsidR="006C42D9" w:rsidRPr="002E236D">
              <w:rPr>
                <w:b/>
                <w:color w:val="244061" w:themeColor="accent1" w:themeShade="80"/>
                <w:sz w:val="24"/>
                <w:lang w:val="en-GB"/>
              </w:rPr>
              <w:t>1</w:t>
            </w:r>
            <w:r w:rsidRPr="002E236D">
              <w:rPr>
                <w:b/>
                <w:color w:val="244061" w:themeColor="accent1" w:themeShade="80"/>
                <w:sz w:val="24"/>
                <w:u w:val="single"/>
                <w:lang w:val="en-GB"/>
              </w:rPr>
              <w:t xml:space="preserve">: </w:t>
            </w:r>
            <w:r w:rsidR="006C42D9" w:rsidRPr="002E236D">
              <w:rPr>
                <w:b/>
                <w:color w:val="244061" w:themeColor="accent1" w:themeShade="80"/>
                <w:sz w:val="24"/>
                <w:lang w:val="en-GB"/>
              </w:rPr>
              <w:tab/>
              <w:t xml:space="preserve">A cascade training model for capacity building and </w:t>
            </w:r>
            <w:r w:rsidR="006C42D9" w:rsidRPr="002E236D">
              <w:rPr>
                <w:b/>
                <w:i/>
                <w:iCs/>
                <w:color w:val="244061" w:themeColor="accent1" w:themeShade="80"/>
                <w:sz w:val="24"/>
                <w:lang w:val="en-GB"/>
              </w:rPr>
              <w:t xml:space="preserve">task sharing </w:t>
            </w:r>
            <w:r w:rsidR="006C42D9" w:rsidRPr="002E236D">
              <w:rPr>
                <w:b/>
                <w:color w:val="244061" w:themeColor="accent1" w:themeShade="80"/>
                <w:sz w:val="24"/>
                <w:lang w:val="en-GB"/>
              </w:rPr>
              <w:t>in ear and hearing health care is in place.</w:t>
            </w:r>
          </w:p>
        </w:tc>
      </w:tr>
      <w:tr w:rsidR="00B80363" w:rsidRPr="002E236D" w14:paraId="085EC924" w14:textId="77777777" w:rsidTr="002E4796">
        <w:trPr>
          <w:gridAfter w:val="1"/>
          <w:wAfter w:w="7" w:type="dxa"/>
          <w:trHeight w:val="391"/>
        </w:trPr>
        <w:tc>
          <w:tcPr>
            <w:tcW w:w="4382" w:type="dxa"/>
            <w:shd w:val="clear" w:color="auto" w:fill="auto"/>
            <w:vAlign w:val="center"/>
          </w:tcPr>
          <w:p w14:paraId="0E383939" w14:textId="77777777" w:rsidR="004735DC" w:rsidRPr="002E236D" w:rsidRDefault="00DC001E">
            <w:pPr>
              <w:spacing w:after="0" w:line="264" w:lineRule="auto"/>
              <w:rPr>
                <w:lang w:val="en-GB"/>
              </w:rPr>
            </w:pPr>
            <w:r w:rsidRPr="002E236D">
              <w:rPr>
                <w:lang w:val="en-GB"/>
              </w:rPr>
              <w:t xml:space="preserve">1.1 </w:t>
            </w:r>
            <w:r w:rsidR="00CD7F6A" w:rsidRPr="002E236D">
              <w:rPr>
                <w:lang w:val="en-GB"/>
              </w:rPr>
              <w:t xml:space="preserve">Training in ear </w:t>
            </w:r>
            <w:r w:rsidR="0066081E" w:rsidRPr="002E236D">
              <w:rPr>
                <w:lang w:val="en-GB"/>
              </w:rPr>
              <w:t xml:space="preserve">surgery </w:t>
            </w:r>
            <w:r w:rsidR="00CD7F6A" w:rsidRPr="002E236D">
              <w:rPr>
                <w:lang w:val="en-GB"/>
              </w:rPr>
              <w:t>for ENT specialists</w:t>
            </w:r>
          </w:p>
        </w:tc>
        <w:tc>
          <w:tcPr>
            <w:tcW w:w="283" w:type="dxa"/>
            <w:shd w:val="clear" w:color="auto" w:fill="D9D9D9" w:themeFill="background1" w:themeFillShade="D9"/>
            <w:vAlign w:val="center"/>
          </w:tcPr>
          <w:p w14:paraId="1DF80671" w14:textId="77777777" w:rsidR="005629AC" w:rsidRPr="002E236D" w:rsidRDefault="005629AC" w:rsidP="006E275A">
            <w:pPr>
              <w:spacing w:after="0" w:line="264" w:lineRule="auto"/>
              <w:jc w:val="center"/>
              <w:rPr>
                <w:lang w:val="en-GB"/>
              </w:rPr>
            </w:pPr>
          </w:p>
        </w:tc>
        <w:tc>
          <w:tcPr>
            <w:tcW w:w="284" w:type="dxa"/>
            <w:shd w:val="clear" w:color="auto" w:fill="D9D9D9" w:themeFill="background1" w:themeFillShade="D9"/>
            <w:vAlign w:val="center"/>
          </w:tcPr>
          <w:p w14:paraId="4F1BE282" w14:textId="77777777" w:rsidR="005629AC" w:rsidRPr="002E236D" w:rsidRDefault="005629AC" w:rsidP="006E275A">
            <w:pPr>
              <w:spacing w:after="0" w:line="264" w:lineRule="auto"/>
              <w:jc w:val="center"/>
              <w:rPr>
                <w:lang w:val="en-GB"/>
              </w:rPr>
            </w:pPr>
          </w:p>
        </w:tc>
        <w:tc>
          <w:tcPr>
            <w:tcW w:w="283" w:type="dxa"/>
            <w:shd w:val="clear" w:color="auto" w:fill="auto"/>
            <w:vAlign w:val="center"/>
          </w:tcPr>
          <w:p w14:paraId="7BCD7DAC" w14:textId="77777777" w:rsidR="005629AC" w:rsidRPr="002E236D" w:rsidRDefault="005629AC" w:rsidP="006E275A">
            <w:pPr>
              <w:spacing w:after="0" w:line="264" w:lineRule="auto"/>
              <w:jc w:val="center"/>
              <w:rPr>
                <w:lang w:val="en-GB"/>
              </w:rPr>
            </w:pPr>
          </w:p>
        </w:tc>
        <w:tc>
          <w:tcPr>
            <w:tcW w:w="284" w:type="dxa"/>
            <w:shd w:val="clear" w:color="auto" w:fill="auto"/>
            <w:vAlign w:val="center"/>
          </w:tcPr>
          <w:p w14:paraId="155B37A2" w14:textId="77777777" w:rsidR="005629AC" w:rsidRPr="002E236D" w:rsidRDefault="005629AC" w:rsidP="006E275A">
            <w:pPr>
              <w:spacing w:after="0" w:line="264" w:lineRule="auto"/>
              <w:jc w:val="center"/>
              <w:rPr>
                <w:lang w:val="en-GB"/>
              </w:rPr>
            </w:pPr>
          </w:p>
        </w:tc>
        <w:tc>
          <w:tcPr>
            <w:tcW w:w="283" w:type="dxa"/>
            <w:shd w:val="clear" w:color="auto" w:fill="auto"/>
            <w:vAlign w:val="center"/>
          </w:tcPr>
          <w:p w14:paraId="6771F6F9" w14:textId="77777777" w:rsidR="005629AC" w:rsidRPr="002E236D" w:rsidRDefault="005629AC" w:rsidP="006E275A">
            <w:pPr>
              <w:spacing w:after="0" w:line="264" w:lineRule="auto"/>
              <w:jc w:val="center"/>
              <w:rPr>
                <w:lang w:val="en-GB"/>
              </w:rPr>
            </w:pPr>
          </w:p>
        </w:tc>
        <w:tc>
          <w:tcPr>
            <w:tcW w:w="252" w:type="dxa"/>
            <w:shd w:val="clear" w:color="auto" w:fill="8DB3E2" w:themeFill="text2" w:themeFillTint="66"/>
            <w:vAlign w:val="center"/>
          </w:tcPr>
          <w:p w14:paraId="1A1CA658" w14:textId="77777777" w:rsidR="005629AC" w:rsidRPr="002E236D" w:rsidRDefault="005629AC" w:rsidP="006E275A">
            <w:pPr>
              <w:spacing w:after="0" w:line="264" w:lineRule="auto"/>
              <w:jc w:val="center"/>
              <w:rPr>
                <w:lang w:val="en-GB"/>
              </w:rPr>
            </w:pPr>
          </w:p>
        </w:tc>
        <w:tc>
          <w:tcPr>
            <w:tcW w:w="293" w:type="dxa"/>
            <w:shd w:val="clear" w:color="auto" w:fill="auto"/>
            <w:vAlign w:val="center"/>
          </w:tcPr>
          <w:p w14:paraId="5826496C" w14:textId="77777777" w:rsidR="005629AC" w:rsidRPr="002E236D" w:rsidRDefault="005629AC" w:rsidP="006E275A">
            <w:pPr>
              <w:spacing w:after="0" w:line="264" w:lineRule="auto"/>
              <w:jc w:val="center"/>
              <w:rPr>
                <w:lang w:val="en-GB"/>
              </w:rPr>
            </w:pPr>
          </w:p>
        </w:tc>
        <w:tc>
          <w:tcPr>
            <w:tcW w:w="298" w:type="dxa"/>
            <w:shd w:val="clear" w:color="auto" w:fill="auto"/>
            <w:vAlign w:val="center"/>
          </w:tcPr>
          <w:p w14:paraId="4FDB8AB3" w14:textId="77777777" w:rsidR="005629AC" w:rsidRPr="002E236D" w:rsidRDefault="005629AC" w:rsidP="006E275A">
            <w:pPr>
              <w:spacing w:after="0" w:line="264" w:lineRule="auto"/>
              <w:jc w:val="center"/>
              <w:rPr>
                <w:lang w:val="en-GB"/>
              </w:rPr>
            </w:pPr>
          </w:p>
        </w:tc>
        <w:tc>
          <w:tcPr>
            <w:tcW w:w="293" w:type="dxa"/>
            <w:shd w:val="clear" w:color="auto" w:fill="auto"/>
            <w:vAlign w:val="center"/>
          </w:tcPr>
          <w:p w14:paraId="3464E665" w14:textId="77777777" w:rsidR="005629AC" w:rsidRPr="002E236D" w:rsidRDefault="005629AC" w:rsidP="006E275A">
            <w:pPr>
              <w:spacing w:after="0" w:line="264" w:lineRule="auto"/>
              <w:jc w:val="center"/>
              <w:rPr>
                <w:lang w:val="en-GB"/>
              </w:rPr>
            </w:pPr>
          </w:p>
        </w:tc>
        <w:tc>
          <w:tcPr>
            <w:tcW w:w="293" w:type="dxa"/>
            <w:shd w:val="clear" w:color="auto" w:fill="8DB3E2" w:themeFill="text2" w:themeFillTint="66"/>
            <w:vAlign w:val="center"/>
          </w:tcPr>
          <w:p w14:paraId="1DE783B7" w14:textId="77777777" w:rsidR="005629AC" w:rsidRPr="002E236D" w:rsidRDefault="005629AC" w:rsidP="006E275A">
            <w:pPr>
              <w:spacing w:after="0" w:line="264" w:lineRule="auto"/>
              <w:jc w:val="center"/>
              <w:rPr>
                <w:lang w:val="en-GB"/>
              </w:rPr>
            </w:pPr>
          </w:p>
        </w:tc>
        <w:tc>
          <w:tcPr>
            <w:tcW w:w="293" w:type="dxa"/>
            <w:shd w:val="clear" w:color="auto" w:fill="auto"/>
            <w:vAlign w:val="center"/>
          </w:tcPr>
          <w:p w14:paraId="55B4C0D9" w14:textId="77777777" w:rsidR="005629AC" w:rsidRPr="002E236D" w:rsidRDefault="005629AC" w:rsidP="006E275A">
            <w:pPr>
              <w:spacing w:after="0" w:line="264" w:lineRule="auto"/>
              <w:jc w:val="center"/>
              <w:rPr>
                <w:lang w:val="en-GB"/>
              </w:rPr>
            </w:pPr>
          </w:p>
        </w:tc>
        <w:tc>
          <w:tcPr>
            <w:tcW w:w="294" w:type="dxa"/>
            <w:shd w:val="clear" w:color="auto" w:fill="auto"/>
            <w:vAlign w:val="center"/>
          </w:tcPr>
          <w:p w14:paraId="1257159C" w14:textId="77777777" w:rsidR="005629AC" w:rsidRPr="002E236D" w:rsidRDefault="005629AC" w:rsidP="006E275A">
            <w:pPr>
              <w:spacing w:after="0" w:line="264" w:lineRule="auto"/>
              <w:jc w:val="center"/>
              <w:rPr>
                <w:lang w:val="en-GB"/>
              </w:rPr>
            </w:pPr>
          </w:p>
        </w:tc>
        <w:tc>
          <w:tcPr>
            <w:tcW w:w="293" w:type="dxa"/>
            <w:shd w:val="clear" w:color="auto" w:fill="auto"/>
            <w:vAlign w:val="center"/>
          </w:tcPr>
          <w:p w14:paraId="31E4ADCE" w14:textId="77777777" w:rsidR="005629AC" w:rsidRPr="002E236D" w:rsidRDefault="005629AC" w:rsidP="006E275A">
            <w:pPr>
              <w:spacing w:after="0" w:line="264" w:lineRule="auto"/>
              <w:jc w:val="center"/>
              <w:rPr>
                <w:lang w:val="en-GB"/>
              </w:rPr>
            </w:pPr>
          </w:p>
        </w:tc>
        <w:tc>
          <w:tcPr>
            <w:tcW w:w="293" w:type="dxa"/>
            <w:shd w:val="clear" w:color="auto" w:fill="auto"/>
            <w:vAlign w:val="center"/>
          </w:tcPr>
          <w:p w14:paraId="2CEC9127" w14:textId="77777777" w:rsidR="005629AC" w:rsidRPr="002E236D" w:rsidRDefault="005629AC" w:rsidP="006E275A">
            <w:pPr>
              <w:spacing w:after="0" w:line="264" w:lineRule="auto"/>
              <w:jc w:val="center"/>
              <w:rPr>
                <w:lang w:val="en-GB"/>
              </w:rPr>
            </w:pPr>
          </w:p>
        </w:tc>
        <w:tc>
          <w:tcPr>
            <w:tcW w:w="293" w:type="dxa"/>
            <w:shd w:val="clear" w:color="auto" w:fill="auto"/>
            <w:vAlign w:val="center"/>
          </w:tcPr>
          <w:p w14:paraId="0A894C6E" w14:textId="77777777" w:rsidR="005629AC" w:rsidRPr="002E236D" w:rsidRDefault="005629AC" w:rsidP="006E275A">
            <w:pPr>
              <w:spacing w:after="0" w:line="264" w:lineRule="auto"/>
              <w:jc w:val="center"/>
              <w:rPr>
                <w:lang w:val="en-GB"/>
              </w:rPr>
            </w:pPr>
          </w:p>
        </w:tc>
        <w:tc>
          <w:tcPr>
            <w:tcW w:w="236" w:type="dxa"/>
            <w:shd w:val="clear" w:color="auto" w:fill="auto"/>
            <w:vAlign w:val="center"/>
          </w:tcPr>
          <w:p w14:paraId="5045C178" w14:textId="77777777" w:rsidR="005629AC" w:rsidRPr="002E236D" w:rsidRDefault="005629AC" w:rsidP="006E275A">
            <w:pPr>
              <w:spacing w:after="0" w:line="264" w:lineRule="auto"/>
              <w:jc w:val="center"/>
              <w:rPr>
                <w:lang w:val="en-GB"/>
              </w:rPr>
            </w:pPr>
          </w:p>
        </w:tc>
        <w:tc>
          <w:tcPr>
            <w:tcW w:w="274" w:type="dxa"/>
          </w:tcPr>
          <w:p w14:paraId="1F1C0A90" w14:textId="77777777" w:rsidR="005629AC" w:rsidRPr="002E236D" w:rsidRDefault="005629AC" w:rsidP="006E275A">
            <w:pPr>
              <w:spacing w:after="0" w:line="264" w:lineRule="auto"/>
              <w:jc w:val="center"/>
              <w:rPr>
                <w:lang w:val="en-GB"/>
              </w:rPr>
            </w:pPr>
          </w:p>
        </w:tc>
        <w:tc>
          <w:tcPr>
            <w:tcW w:w="275" w:type="dxa"/>
          </w:tcPr>
          <w:p w14:paraId="11CDF45B" w14:textId="77777777" w:rsidR="005629AC" w:rsidRPr="002E236D" w:rsidRDefault="005629AC" w:rsidP="006E275A">
            <w:pPr>
              <w:spacing w:after="0" w:line="264" w:lineRule="auto"/>
              <w:jc w:val="center"/>
              <w:rPr>
                <w:lang w:val="en-GB"/>
              </w:rPr>
            </w:pPr>
          </w:p>
        </w:tc>
        <w:tc>
          <w:tcPr>
            <w:tcW w:w="274" w:type="dxa"/>
          </w:tcPr>
          <w:p w14:paraId="252409D2" w14:textId="77777777" w:rsidR="005629AC" w:rsidRPr="002E236D" w:rsidRDefault="005629AC" w:rsidP="006E275A">
            <w:pPr>
              <w:spacing w:after="0" w:line="264" w:lineRule="auto"/>
              <w:jc w:val="center"/>
              <w:rPr>
                <w:lang w:val="en-GB"/>
              </w:rPr>
            </w:pPr>
          </w:p>
        </w:tc>
        <w:tc>
          <w:tcPr>
            <w:tcW w:w="257" w:type="dxa"/>
          </w:tcPr>
          <w:p w14:paraId="7299910E" w14:textId="77777777" w:rsidR="005629AC" w:rsidRPr="002E236D" w:rsidRDefault="005629AC" w:rsidP="006E275A">
            <w:pPr>
              <w:spacing w:after="0" w:line="264" w:lineRule="auto"/>
              <w:jc w:val="center"/>
              <w:rPr>
                <w:lang w:val="en-GB"/>
              </w:rPr>
            </w:pPr>
          </w:p>
        </w:tc>
      </w:tr>
      <w:tr w:rsidR="00B80363" w:rsidRPr="002E236D" w14:paraId="7B0FBFD0" w14:textId="77777777" w:rsidTr="003F4A91">
        <w:trPr>
          <w:gridAfter w:val="1"/>
          <w:wAfter w:w="7" w:type="dxa"/>
          <w:trHeight w:val="391"/>
        </w:trPr>
        <w:tc>
          <w:tcPr>
            <w:tcW w:w="4382" w:type="dxa"/>
            <w:shd w:val="clear" w:color="auto" w:fill="auto"/>
            <w:vAlign w:val="center"/>
          </w:tcPr>
          <w:p w14:paraId="375711B7" w14:textId="77777777" w:rsidR="004735DC" w:rsidRPr="002E236D" w:rsidRDefault="00DC001E">
            <w:pPr>
              <w:spacing w:after="0" w:line="264" w:lineRule="auto"/>
              <w:rPr>
                <w:lang w:val="en-GB"/>
              </w:rPr>
            </w:pPr>
            <w:r w:rsidRPr="002E236D">
              <w:rPr>
                <w:lang w:val="en-GB"/>
              </w:rPr>
              <w:t xml:space="preserve">1.2 </w:t>
            </w:r>
            <w:r w:rsidR="00F40910" w:rsidRPr="002E236D">
              <w:rPr>
                <w:lang w:val="en-GB"/>
              </w:rPr>
              <w:t xml:space="preserve">In-service </w:t>
            </w:r>
            <w:r w:rsidR="009B44CA" w:rsidRPr="002E236D">
              <w:rPr>
                <w:lang w:val="en-GB"/>
              </w:rPr>
              <w:t xml:space="preserve">training to become an </w:t>
            </w:r>
            <w:r w:rsidR="009B44CA" w:rsidRPr="002E236D">
              <w:rPr>
                <w:i/>
                <w:iCs/>
                <w:lang w:val="en-GB"/>
              </w:rPr>
              <w:t>Audiology Officer</w:t>
            </w:r>
          </w:p>
        </w:tc>
        <w:tc>
          <w:tcPr>
            <w:tcW w:w="283" w:type="dxa"/>
            <w:shd w:val="clear" w:color="auto" w:fill="D9D9D9" w:themeFill="background1" w:themeFillShade="D9"/>
            <w:vAlign w:val="center"/>
          </w:tcPr>
          <w:p w14:paraId="224F76B2" w14:textId="77777777" w:rsidR="005629AC" w:rsidRPr="002E236D" w:rsidRDefault="005629AC" w:rsidP="006E275A">
            <w:pPr>
              <w:spacing w:after="0" w:line="264" w:lineRule="auto"/>
              <w:jc w:val="center"/>
              <w:rPr>
                <w:lang w:val="en-GB"/>
              </w:rPr>
            </w:pPr>
          </w:p>
        </w:tc>
        <w:tc>
          <w:tcPr>
            <w:tcW w:w="284" w:type="dxa"/>
            <w:shd w:val="clear" w:color="auto" w:fill="D9D9D9" w:themeFill="background1" w:themeFillShade="D9"/>
            <w:vAlign w:val="center"/>
          </w:tcPr>
          <w:p w14:paraId="5D893CA4" w14:textId="77777777" w:rsidR="005629AC" w:rsidRPr="002E236D" w:rsidRDefault="005629AC" w:rsidP="006E275A">
            <w:pPr>
              <w:spacing w:after="0" w:line="264" w:lineRule="auto"/>
              <w:jc w:val="center"/>
              <w:rPr>
                <w:lang w:val="en-GB"/>
              </w:rPr>
            </w:pPr>
          </w:p>
        </w:tc>
        <w:tc>
          <w:tcPr>
            <w:tcW w:w="283" w:type="dxa"/>
            <w:shd w:val="clear" w:color="auto" w:fill="auto"/>
            <w:vAlign w:val="center"/>
          </w:tcPr>
          <w:p w14:paraId="74E83F55" w14:textId="77777777" w:rsidR="005629AC" w:rsidRPr="002E236D" w:rsidRDefault="005629AC" w:rsidP="006E275A">
            <w:pPr>
              <w:spacing w:after="0" w:line="264" w:lineRule="auto"/>
              <w:jc w:val="center"/>
              <w:rPr>
                <w:lang w:val="en-GB"/>
              </w:rPr>
            </w:pPr>
          </w:p>
        </w:tc>
        <w:tc>
          <w:tcPr>
            <w:tcW w:w="284" w:type="dxa"/>
            <w:shd w:val="clear" w:color="auto" w:fill="auto"/>
            <w:vAlign w:val="center"/>
          </w:tcPr>
          <w:p w14:paraId="0CD2A554" w14:textId="77777777" w:rsidR="005629AC" w:rsidRPr="002E236D" w:rsidRDefault="005629AC" w:rsidP="006E275A">
            <w:pPr>
              <w:spacing w:after="0" w:line="264" w:lineRule="auto"/>
              <w:jc w:val="center"/>
              <w:rPr>
                <w:lang w:val="en-GB"/>
              </w:rPr>
            </w:pPr>
          </w:p>
        </w:tc>
        <w:tc>
          <w:tcPr>
            <w:tcW w:w="283" w:type="dxa"/>
            <w:shd w:val="clear" w:color="auto" w:fill="8DB3E2" w:themeFill="text2" w:themeFillTint="66"/>
            <w:vAlign w:val="center"/>
          </w:tcPr>
          <w:p w14:paraId="081D4E54" w14:textId="77777777" w:rsidR="005629AC" w:rsidRPr="002E236D" w:rsidRDefault="005629AC" w:rsidP="006E275A">
            <w:pPr>
              <w:spacing w:after="0" w:line="264" w:lineRule="auto"/>
              <w:jc w:val="center"/>
              <w:rPr>
                <w:lang w:val="en-GB"/>
              </w:rPr>
            </w:pPr>
          </w:p>
        </w:tc>
        <w:tc>
          <w:tcPr>
            <w:tcW w:w="252" w:type="dxa"/>
            <w:shd w:val="clear" w:color="auto" w:fill="8DB3E2" w:themeFill="text2" w:themeFillTint="66"/>
            <w:vAlign w:val="center"/>
          </w:tcPr>
          <w:p w14:paraId="67529294" w14:textId="77777777" w:rsidR="005629AC" w:rsidRPr="002E236D" w:rsidRDefault="005629AC" w:rsidP="006E275A">
            <w:pPr>
              <w:spacing w:after="0" w:line="264" w:lineRule="auto"/>
              <w:jc w:val="center"/>
              <w:rPr>
                <w:lang w:val="en-GB"/>
              </w:rPr>
            </w:pPr>
          </w:p>
        </w:tc>
        <w:tc>
          <w:tcPr>
            <w:tcW w:w="293" w:type="dxa"/>
            <w:shd w:val="clear" w:color="auto" w:fill="8DB3E2" w:themeFill="text2" w:themeFillTint="66"/>
            <w:vAlign w:val="center"/>
          </w:tcPr>
          <w:p w14:paraId="65CE1C18" w14:textId="77777777" w:rsidR="005629AC" w:rsidRPr="002E236D" w:rsidRDefault="005629AC" w:rsidP="006E275A">
            <w:pPr>
              <w:spacing w:after="0" w:line="264" w:lineRule="auto"/>
              <w:jc w:val="center"/>
              <w:rPr>
                <w:lang w:val="en-GB"/>
              </w:rPr>
            </w:pPr>
          </w:p>
        </w:tc>
        <w:tc>
          <w:tcPr>
            <w:tcW w:w="298" w:type="dxa"/>
            <w:shd w:val="clear" w:color="auto" w:fill="8DB3E2" w:themeFill="text2" w:themeFillTint="66"/>
            <w:vAlign w:val="center"/>
          </w:tcPr>
          <w:p w14:paraId="2F18A6E0" w14:textId="77777777" w:rsidR="005629AC" w:rsidRPr="002E236D" w:rsidRDefault="005629AC" w:rsidP="006E275A">
            <w:pPr>
              <w:spacing w:after="0" w:line="264" w:lineRule="auto"/>
              <w:jc w:val="center"/>
              <w:rPr>
                <w:lang w:val="en-GB"/>
              </w:rPr>
            </w:pPr>
          </w:p>
        </w:tc>
        <w:tc>
          <w:tcPr>
            <w:tcW w:w="293" w:type="dxa"/>
            <w:shd w:val="clear" w:color="auto" w:fill="8DB3E2" w:themeFill="text2" w:themeFillTint="66"/>
            <w:vAlign w:val="center"/>
          </w:tcPr>
          <w:p w14:paraId="5FC6B744" w14:textId="77777777" w:rsidR="005629AC" w:rsidRPr="002E236D" w:rsidRDefault="005629AC" w:rsidP="006E275A">
            <w:pPr>
              <w:spacing w:after="0" w:line="264" w:lineRule="auto"/>
              <w:jc w:val="center"/>
              <w:rPr>
                <w:lang w:val="en-GB"/>
              </w:rPr>
            </w:pPr>
          </w:p>
        </w:tc>
        <w:tc>
          <w:tcPr>
            <w:tcW w:w="293" w:type="dxa"/>
            <w:shd w:val="clear" w:color="auto" w:fill="8DB3E2" w:themeFill="text2" w:themeFillTint="66"/>
            <w:vAlign w:val="center"/>
          </w:tcPr>
          <w:p w14:paraId="65718803" w14:textId="77777777" w:rsidR="005629AC" w:rsidRPr="002E236D" w:rsidRDefault="005629AC" w:rsidP="006E275A">
            <w:pPr>
              <w:spacing w:after="0" w:line="264" w:lineRule="auto"/>
              <w:jc w:val="center"/>
              <w:rPr>
                <w:lang w:val="en-GB"/>
              </w:rPr>
            </w:pPr>
          </w:p>
        </w:tc>
        <w:tc>
          <w:tcPr>
            <w:tcW w:w="293" w:type="dxa"/>
            <w:shd w:val="clear" w:color="auto" w:fill="8DB3E2" w:themeFill="text2" w:themeFillTint="66"/>
            <w:vAlign w:val="center"/>
          </w:tcPr>
          <w:p w14:paraId="4F7BD2E6" w14:textId="77777777" w:rsidR="005629AC" w:rsidRPr="002E236D" w:rsidRDefault="005629AC" w:rsidP="006E275A">
            <w:pPr>
              <w:spacing w:after="0" w:line="264" w:lineRule="auto"/>
              <w:jc w:val="center"/>
              <w:rPr>
                <w:lang w:val="en-GB"/>
              </w:rPr>
            </w:pPr>
          </w:p>
        </w:tc>
        <w:tc>
          <w:tcPr>
            <w:tcW w:w="294" w:type="dxa"/>
            <w:shd w:val="clear" w:color="auto" w:fill="8DB3E2" w:themeFill="text2" w:themeFillTint="66"/>
            <w:vAlign w:val="center"/>
          </w:tcPr>
          <w:p w14:paraId="5C56AC67" w14:textId="77777777" w:rsidR="005629AC" w:rsidRPr="002E236D" w:rsidRDefault="005629AC" w:rsidP="006E275A">
            <w:pPr>
              <w:spacing w:after="0" w:line="264" w:lineRule="auto"/>
              <w:jc w:val="center"/>
              <w:rPr>
                <w:lang w:val="en-GB"/>
              </w:rPr>
            </w:pPr>
          </w:p>
        </w:tc>
        <w:tc>
          <w:tcPr>
            <w:tcW w:w="293" w:type="dxa"/>
            <w:shd w:val="clear" w:color="auto" w:fill="8DB3E2" w:themeFill="text2" w:themeFillTint="66"/>
            <w:vAlign w:val="center"/>
          </w:tcPr>
          <w:p w14:paraId="0420C603" w14:textId="77777777" w:rsidR="005629AC" w:rsidRPr="002E236D" w:rsidRDefault="005629AC" w:rsidP="006E275A">
            <w:pPr>
              <w:spacing w:after="0" w:line="264" w:lineRule="auto"/>
              <w:jc w:val="center"/>
              <w:rPr>
                <w:lang w:val="en-GB"/>
              </w:rPr>
            </w:pPr>
          </w:p>
        </w:tc>
        <w:tc>
          <w:tcPr>
            <w:tcW w:w="293" w:type="dxa"/>
            <w:shd w:val="clear" w:color="auto" w:fill="8DB3E2" w:themeFill="text2" w:themeFillTint="66"/>
            <w:vAlign w:val="center"/>
          </w:tcPr>
          <w:p w14:paraId="7859055A" w14:textId="77777777" w:rsidR="005629AC" w:rsidRPr="002E236D" w:rsidRDefault="005629AC" w:rsidP="006E275A">
            <w:pPr>
              <w:spacing w:after="0" w:line="264" w:lineRule="auto"/>
              <w:jc w:val="center"/>
              <w:rPr>
                <w:lang w:val="en-GB"/>
              </w:rPr>
            </w:pPr>
          </w:p>
        </w:tc>
        <w:tc>
          <w:tcPr>
            <w:tcW w:w="293" w:type="dxa"/>
            <w:shd w:val="clear" w:color="auto" w:fill="8DB3E2" w:themeFill="text2" w:themeFillTint="66"/>
            <w:vAlign w:val="center"/>
          </w:tcPr>
          <w:p w14:paraId="0A2F4A9B" w14:textId="77777777" w:rsidR="005629AC" w:rsidRPr="002E236D" w:rsidRDefault="005629AC" w:rsidP="006E275A">
            <w:pPr>
              <w:spacing w:after="0" w:line="264" w:lineRule="auto"/>
              <w:jc w:val="center"/>
              <w:rPr>
                <w:lang w:val="en-GB"/>
              </w:rPr>
            </w:pPr>
          </w:p>
        </w:tc>
        <w:tc>
          <w:tcPr>
            <w:tcW w:w="236" w:type="dxa"/>
            <w:shd w:val="clear" w:color="auto" w:fill="8DB3E2" w:themeFill="text2" w:themeFillTint="66"/>
            <w:vAlign w:val="center"/>
          </w:tcPr>
          <w:p w14:paraId="534DC7FE" w14:textId="77777777" w:rsidR="005629AC" w:rsidRPr="002E236D" w:rsidRDefault="005629AC" w:rsidP="006E275A">
            <w:pPr>
              <w:spacing w:after="0" w:line="264" w:lineRule="auto"/>
              <w:jc w:val="center"/>
              <w:rPr>
                <w:lang w:val="en-GB"/>
              </w:rPr>
            </w:pPr>
          </w:p>
        </w:tc>
        <w:tc>
          <w:tcPr>
            <w:tcW w:w="274" w:type="dxa"/>
          </w:tcPr>
          <w:p w14:paraId="69FE3124" w14:textId="77777777" w:rsidR="005629AC" w:rsidRPr="002E236D" w:rsidRDefault="005629AC" w:rsidP="006E275A">
            <w:pPr>
              <w:spacing w:after="0" w:line="264" w:lineRule="auto"/>
              <w:jc w:val="center"/>
              <w:rPr>
                <w:lang w:val="en-GB"/>
              </w:rPr>
            </w:pPr>
          </w:p>
        </w:tc>
        <w:tc>
          <w:tcPr>
            <w:tcW w:w="275" w:type="dxa"/>
          </w:tcPr>
          <w:p w14:paraId="57B0120F" w14:textId="77777777" w:rsidR="005629AC" w:rsidRPr="002E236D" w:rsidRDefault="005629AC" w:rsidP="006E275A">
            <w:pPr>
              <w:spacing w:after="0" w:line="264" w:lineRule="auto"/>
              <w:jc w:val="center"/>
              <w:rPr>
                <w:lang w:val="en-GB"/>
              </w:rPr>
            </w:pPr>
          </w:p>
        </w:tc>
        <w:tc>
          <w:tcPr>
            <w:tcW w:w="274" w:type="dxa"/>
          </w:tcPr>
          <w:p w14:paraId="18B1BD71" w14:textId="77777777" w:rsidR="005629AC" w:rsidRPr="002E236D" w:rsidRDefault="005629AC" w:rsidP="006E275A">
            <w:pPr>
              <w:spacing w:after="0" w:line="264" w:lineRule="auto"/>
              <w:jc w:val="center"/>
              <w:rPr>
                <w:lang w:val="en-GB"/>
              </w:rPr>
            </w:pPr>
          </w:p>
        </w:tc>
        <w:tc>
          <w:tcPr>
            <w:tcW w:w="257" w:type="dxa"/>
          </w:tcPr>
          <w:p w14:paraId="75BD526B" w14:textId="77777777" w:rsidR="005629AC" w:rsidRPr="002E236D" w:rsidRDefault="005629AC" w:rsidP="006E275A">
            <w:pPr>
              <w:spacing w:after="0" w:line="264" w:lineRule="auto"/>
              <w:jc w:val="center"/>
              <w:rPr>
                <w:lang w:val="en-GB"/>
              </w:rPr>
            </w:pPr>
          </w:p>
        </w:tc>
      </w:tr>
      <w:tr w:rsidR="00B80363" w:rsidRPr="002E236D" w14:paraId="256F8E73" w14:textId="77777777" w:rsidTr="003F4A91">
        <w:trPr>
          <w:gridAfter w:val="1"/>
          <w:wAfter w:w="7" w:type="dxa"/>
          <w:trHeight w:val="391"/>
        </w:trPr>
        <w:tc>
          <w:tcPr>
            <w:tcW w:w="4382" w:type="dxa"/>
            <w:shd w:val="clear" w:color="auto" w:fill="auto"/>
            <w:vAlign w:val="center"/>
          </w:tcPr>
          <w:p w14:paraId="263E92F6" w14:textId="77777777" w:rsidR="004735DC" w:rsidRPr="002E236D" w:rsidRDefault="00DC001E">
            <w:pPr>
              <w:spacing w:after="0" w:line="264" w:lineRule="auto"/>
              <w:rPr>
                <w:lang w:val="en-GB"/>
              </w:rPr>
            </w:pPr>
            <w:r w:rsidRPr="002E236D">
              <w:rPr>
                <w:lang w:val="en-GB"/>
              </w:rPr>
              <w:t xml:space="preserve">1.3 </w:t>
            </w:r>
            <w:r w:rsidR="00F40910" w:rsidRPr="002E236D">
              <w:rPr>
                <w:lang w:val="en-GB"/>
              </w:rPr>
              <w:t xml:space="preserve">In-service </w:t>
            </w:r>
            <w:r w:rsidR="00E26D73" w:rsidRPr="002E236D">
              <w:rPr>
                <w:lang w:val="en-GB"/>
              </w:rPr>
              <w:t>training to become a hearing aid acoustician</w:t>
            </w:r>
          </w:p>
        </w:tc>
        <w:tc>
          <w:tcPr>
            <w:tcW w:w="283" w:type="dxa"/>
            <w:shd w:val="clear" w:color="auto" w:fill="D9D9D9" w:themeFill="background1" w:themeFillShade="D9"/>
            <w:vAlign w:val="center"/>
          </w:tcPr>
          <w:p w14:paraId="4998BFB5" w14:textId="77777777" w:rsidR="005629AC" w:rsidRPr="002E236D" w:rsidRDefault="005629AC" w:rsidP="006E275A">
            <w:pPr>
              <w:spacing w:after="0" w:line="264" w:lineRule="auto"/>
              <w:jc w:val="center"/>
              <w:rPr>
                <w:lang w:val="en-GB"/>
              </w:rPr>
            </w:pPr>
          </w:p>
        </w:tc>
        <w:tc>
          <w:tcPr>
            <w:tcW w:w="284" w:type="dxa"/>
            <w:shd w:val="clear" w:color="auto" w:fill="D9D9D9" w:themeFill="background1" w:themeFillShade="D9"/>
            <w:vAlign w:val="center"/>
          </w:tcPr>
          <w:p w14:paraId="03FF6284" w14:textId="77777777" w:rsidR="005629AC" w:rsidRPr="002E236D" w:rsidRDefault="005629AC" w:rsidP="006E275A">
            <w:pPr>
              <w:spacing w:after="0" w:line="264" w:lineRule="auto"/>
              <w:jc w:val="center"/>
              <w:rPr>
                <w:lang w:val="en-GB"/>
              </w:rPr>
            </w:pPr>
          </w:p>
        </w:tc>
        <w:tc>
          <w:tcPr>
            <w:tcW w:w="283" w:type="dxa"/>
            <w:shd w:val="clear" w:color="auto" w:fill="auto"/>
            <w:vAlign w:val="center"/>
          </w:tcPr>
          <w:p w14:paraId="77731AAC" w14:textId="77777777" w:rsidR="005629AC" w:rsidRPr="002E236D" w:rsidRDefault="005629AC" w:rsidP="006E275A">
            <w:pPr>
              <w:spacing w:after="0" w:line="264" w:lineRule="auto"/>
              <w:jc w:val="center"/>
              <w:rPr>
                <w:lang w:val="en-GB"/>
              </w:rPr>
            </w:pPr>
          </w:p>
        </w:tc>
        <w:tc>
          <w:tcPr>
            <w:tcW w:w="284" w:type="dxa"/>
            <w:shd w:val="clear" w:color="auto" w:fill="auto"/>
            <w:vAlign w:val="center"/>
          </w:tcPr>
          <w:p w14:paraId="15D32595" w14:textId="77777777" w:rsidR="005629AC" w:rsidRPr="002E236D" w:rsidRDefault="005629AC" w:rsidP="006E275A">
            <w:pPr>
              <w:spacing w:after="0" w:line="264" w:lineRule="auto"/>
              <w:jc w:val="center"/>
              <w:rPr>
                <w:lang w:val="en-GB"/>
              </w:rPr>
            </w:pPr>
          </w:p>
        </w:tc>
        <w:tc>
          <w:tcPr>
            <w:tcW w:w="283" w:type="dxa"/>
            <w:shd w:val="clear" w:color="auto" w:fill="8DB3E2" w:themeFill="text2" w:themeFillTint="66"/>
            <w:vAlign w:val="center"/>
          </w:tcPr>
          <w:p w14:paraId="60558A96" w14:textId="77777777" w:rsidR="005629AC" w:rsidRPr="002E236D" w:rsidRDefault="005629AC" w:rsidP="006E275A">
            <w:pPr>
              <w:spacing w:after="0" w:line="264" w:lineRule="auto"/>
              <w:jc w:val="center"/>
              <w:rPr>
                <w:lang w:val="en-GB"/>
              </w:rPr>
            </w:pPr>
          </w:p>
        </w:tc>
        <w:tc>
          <w:tcPr>
            <w:tcW w:w="252" w:type="dxa"/>
            <w:shd w:val="clear" w:color="auto" w:fill="8DB3E2" w:themeFill="text2" w:themeFillTint="66"/>
            <w:vAlign w:val="center"/>
          </w:tcPr>
          <w:p w14:paraId="4CB284F1" w14:textId="77777777" w:rsidR="005629AC" w:rsidRPr="002E236D" w:rsidRDefault="005629AC" w:rsidP="006E275A">
            <w:pPr>
              <w:spacing w:after="0" w:line="264" w:lineRule="auto"/>
              <w:jc w:val="center"/>
              <w:rPr>
                <w:lang w:val="en-GB"/>
              </w:rPr>
            </w:pPr>
          </w:p>
        </w:tc>
        <w:tc>
          <w:tcPr>
            <w:tcW w:w="293" w:type="dxa"/>
            <w:shd w:val="clear" w:color="auto" w:fill="8DB3E2" w:themeFill="text2" w:themeFillTint="66"/>
            <w:vAlign w:val="center"/>
          </w:tcPr>
          <w:p w14:paraId="77A2F354" w14:textId="77777777" w:rsidR="005629AC" w:rsidRPr="002E236D" w:rsidRDefault="005629AC" w:rsidP="006E275A">
            <w:pPr>
              <w:spacing w:after="0" w:line="264" w:lineRule="auto"/>
              <w:jc w:val="center"/>
              <w:rPr>
                <w:lang w:val="en-GB"/>
              </w:rPr>
            </w:pPr>
          </w:p>
        </w:tc>
        <w:tc>
          <w:tcPr>
            <w:tcW w:w="298" w:type="dxa"/>
            <w:shd w:val="clear" w:color="auto" w:fill="8DB3E2" w:themeFill="text2" w:themeFillTint="66"/>
            <w:vAlign w:val="center"/>
          </w:tcPr>
          <w:p w14:paraId="415DDF4B" w14:textId="77777777" w:rsidR="005629AC" w:rsidRPr="002E236D" w:rsidRDefault="005629AC" w:rsidP="006E275A">
            <w:pPr>
              <w:spacing w:after="0" w:line="264" w:lineRule="auto"/>
              <w:jc w:val="center"/>
              <w:rPr>
                <w:lang w:val="en-GB"/>
              </w:rPr>
            </w:pPr>
          </w:p>
        </w:tc>
        <w:tc>
          <w:tcPr>
            <w:tcW w:w="293" w:type="dxa"/>
            <w:shd w:val="clear" w:color="auto" w:fill="8DB3E2" w:themeFill="text2" w:themeFillTint="66"/>
            <w:vAlign w:val="center"/>
          </w:tcPr>
          <w:p w14:paraId="494C0ACD" w14:textId="77777777" w:rsidR="005629AC" w:rsidRPr="002E236D" w:rsidRDefault="005629AC" w:rsidP="006E275A">
            <w:pPr>
              <w:spacing w:after="0" w:line="264" w:lineRule="auto"/>
              <w:jc w:val="center"/>
              <w:rPr>
                <w:lang w:val="en-GB"/>
              </w:rPr>
            </w:pPr>
          </w:p>
        </w:tc>
        <w:tc>
          <w:tcPr>
            <w:tcW w:w="293" w:type="dxa"/>
            <w:shd w:val="clear" w:color="auto" w:fill="8DB3E2" w:themeFill="text2" w:themeFillTint="66"/>
            <w:vAlign w:val="center"/>
          </w:tcPr>
          <w:p w14:paraId="05472A0D" w14:textId="77777777" w:rsidR="005629AC" w:rsidRPr="002E236D" w:rsidRDefault="005629AC" w:rsidP="006E275A">
            <w:pPr>
              <w:spacing w:after="0" w:line="264" w:lineRule="auto"/>
              <w:jc w:val="center"/>
              <w:rPr>
                <w:lang w:val="en-GB"/>
              </w:rPr>
            </w:pPr>
          </w:p>
        </w:tc>
        <w:tc>
          <w:tcPr>
            <w:tcW w:w="293" w:type="dxa"/>
            <w:shd w:val="clear" w:color="auto" w:fill="8DB3E2" w:themeFill="text2" w:themeFillTint="66"/>
            <w:vAlign w:val="center"/>
          </w:tcPr>
          <w:p w14:paraId="1624E474" w14:textId="77777777" w:rsidR="005629AC" w:rsidRPr="002E236D" w:rsidRDefault="005629AC" w:rsidP="006E275A">
            <w:pPr>
              <w:spacing w:after="0" w:line="264" w:lineRule="auto"/>
              <w:jc w:val="center"/>
              <w:rPr>
                <w:lang w:val="en-GB"/>
              </w:rPr>
            </w:pPr>
          </w:p>
        </w:tc>
        <w:tc>
          <w:tcPr>
            <w:tcW w:w="294" w:type="dxa"/>
            <w:shd w:val="clear" w:color="auto" w:fill="8DB3E2" w:themeFill="text2" w:themeFillTint="66"/>
            <w:vAlign w:val="center"/>
          </w:tcPr>
          <w:p w14:paraId="205D04AB" w14:textId="77777777" w:rsidR="005629AC" w:rsidRPr="002E236D" w:rsidRDefault="005629AC" w:rsidP="006E275A">
            <w:pPr>
              <w:spacing w:after="0" w:line="264" w:lineRule="auto"/>
              <w:jc w:val="center"/>
              <w:rPr>
                <w:lang w:val="en-GB"/>
              </w:rPr>
            </w:pPr>
          </w:p>
        </w:tc>
        <w:tc>
          <w:tcPr>
            <w:tcW w:w="293" w:type="dxa"/>
            <w:shd w:val="clear" w:color="auto" w:fill="auto"/>
            <w:vAlign w:val="center"/>
          </w:tcPr>
          <w:p w14:paraId="2B88D563" w14:textId="77777777" w:rsidR="005629AC" w:rsidRPr="002E236D" w:rsidRDefault="005629AC" w:rsidP="006E275A">
            <w:pPr>
              <w:spacing w:after="0" w:line="264" w:lineRule="auto"/>
              <w:jc w:val="center"/>
              <w:rPr>
                <w:lang w:val="en-GB"/>
              </w:rPr>
            </w:pPr>
          </w:p>
        </w:tc>
        <w:tc>
          <w:tcPr>
            <w:tcW w:w="293" w:type="dxa"/>
            <w:shd w:val="clear" w:color="auto" w:fill="auto"/>
            <w:vAlign w:val="center"/>
          </w:tcPr>
          <w:p w14:paraId="3B6EF275" w14:textId="77777777" w:rsidR="005629AC" w:rsidRPr="002E236D" w:rsidRDefault="005629AC" w:rsidP="006E275A">
            <w:pPr>
              <w:spacing w:after="0" w:line="264" w:lineRule="auto"/>
              <w:jc w:val="center"/>
              <w:rPr>
                <w:lang w:val="en-GB"/>
              </w:rPr>
            </w:pPr>
          </w:p>
        </w:tc>
        <w:tc>
          <w:tcPr>
            <w:tcW w:w="293" w:type="dxa"/>
            <w:shd w:val="clear" w:color="auto" w:fill="auto"/>
            <w:vAlign w:val="center"/>
          </w:tcPr>
          <w:p w14:paraId="2A5854E3" w14:textId="77777777" w:rsidR="005629AC" w:rsidRPr="002E236D" w:rsidRDefault="005629AC" w:rsidP="006E275A">
            <w:pPr>
              <w:spacing w:after="0" w:line="264" w:lineRule="auto"/>
              <w:jc w:val="center"/>
              <w:rPr>
                <w:lang w:val="en-GB"/>
              </w:rPr>
            </w:pPr>
          </w:p>
        </w:tc>
        <w:tc>
          <w:tcPr>
            <w:tcW w:w="236" w:type="dxa"/>
            <w:shd w:val="clear" w:color="auto" w:fill="auto"/>
            <w:vAlign w:val="center"/>
          </w:tcPr>
          <w:p w14:paraId="19BD4EE6" w14:textId="77777777" w:rsidR="005629AC" w:rsidRPr="002E236D" w:rsidRDefault="005629AC" w:rsidP="006E275A">
            <w:pPr>
              <w:spacing w:after="0" w:line="264" w:lineRule="auto"/>
              <w:jc w:val="center"/>
              <w:rPr>
                <w:lang w:val="en-GB"/>
              </w:rPr>
            </w:pPr>
          </w:p>
        </w:tc>
        <w:tc>
          <w:tcPr>
            <w:tcW w:w="274" w:type="dxa"/>
          </w:tcPr>
          <w:p w14:paraId="0E889D82" w14:textId="77777777" w:rsidR="005629AC" w:rsidRPr="002E236D" w:rsidRDefault="005629AC" w:rsidP="006E275A">
            <w:pPr>
              <w:spacing w:after="0" w:line="264" w:lineRule="auto"/>
              <w:jc w:val="center"/>
              <w:rPr>
                <w:lang w:val="en-GB"/>
              </w:rPr>
            </w:pPr>
          </w:p>
        </w:tc>
        <w:tc>
          <w:tcPr>
            <w:tcW w:w="275" w:type="dxa"/>
          </w:tcPr>
          <w:p w14:paraId="2A0F3070" w14:textId="77777777" w:rsidR="005629AC" w:rsidRPr="002E236D" w:rsidRDefault="005629AC" w:rsidP="006E275A">
            <w:pPr>
              <w:spacing w:after="0" w:line="264" w:lineRule="auto"/>
              <w:jc w:val="center"/>
              <w:rPr>
                <w:lang w:val="en-GB"/>
              </w:rPr>
            </w:pPr>
          </w:p>
        </w:tc>
        <w:tc>
          <w:tcPr>
            <w:tcW w:w="274" w:type="dxa"/>
          </w:tcPr>
          <w:p w14:paraId="23C1F29C" w14:textId="77777777" w:rsidR="005629AC" w:rsidRPr="002E236D" w:rsidRDefault="005629AC" w:rsidP="006E275A">
            <w:pPr>
              <w:spacing w:after="0" w:line="264" w:lineRule="auto"/>
              <w:jc w:val="center"/>
              <w:rPr>
                <w:lang w:val="en-GB"/>
              </w:rPr>
            </w:pPr>
          </w:p>
        </w:tc>
        <w:tc>
          <w:tcPr>
            <w:tcW w:w="257" w:type="dxa"/>
          </w:tcPr>
          <w:p w14:paraId="62850DCE" w14:textId="77777777" w:rsidR="005629AC" w:rsidRPr="002E236D" w:rsidRDefault="005629AC" w:rsidP="006E275A">
            <w:pPr>
              <w:spacing w:after="0" w:line="264" w:lineRule="auto"/>
              <w:jc w:val="center"/>
              <w:rPr>
                <w:lang w:val="en-GB"/>
              </w:rPr>
            </w:pPr>
          </w:p>
        </w:tc>
      </w:tr>
      <w:tr w:rsidR="00B80363" w:rsidRPr="002E236D" w14:paraId="7B1998BD" w14:textId="77777777" w:rsidTr="00A15593">
        <w:trPr>
          <w:gridAfter w:val="1"/>
          <w:wAfter w:w="7" w:type="dxa"/>
          <w:trHeight w:val="391"/>
        </w:trPr>
        <w:tc>
          <w:tcPr>
            <w:tcW w:w="4382" w:type="dxa"/>
            <w:shd w:val="clear" w:color="auto" w:fill="auto"/>
            <w:vAlign w:val="center"/>
          </w:tcPr>
          <w:p w14:paraId="43B899DC" w14:textId="77777777" w:rsidR="004735DC" w:rsidRPr="002E236D" w:rsidRDefault="00DC001E">
            <w:pPr>
              <w:spacing w:after="0" w:line="264" w:lineRule="auto"/>
              <w:rPr>
                <w:lang w:val="en-GB"/>
              </w:rPr>
            </w:pPr>
            <w:r w:rsidRPr="002E236D">
              <w:rPr>
                <w:lang w:val="en-GB"/>
              </w:rPr>
              <w:t xml:space="preserve">1.4 </w:t>
            </w:r>
            <w:r w:rsidR="00F27E24" w:rsidRPr="002E236D">
              <w:rPr>
                <w:lang w:val="en-GB"/>
              </w:rPr>
              <w:t>Training of nurses in primary ear and hearing health care</w:t>
            </w:r>
          </w:p>
        </w:tc>
        <w:tc>
          <w:tcPr>
            <w:tcW w:w="283" w:type="dxa"/>
            <w:shd w:val="clear" w:color="auto" w:fill="D9D9D9" w:themeFill="background1" w:themeFillShade="D9"/>
            <w:vAlign w:val="center"/>
          </w:tcPr>
          <w:p w14:paraId="1BF35CB9" w14:textId="77777777" w:rsidR="005629AC" w:rsidRPr="002E236D" w:rsidRDefault="005629AC" w:rsidP="006E275A">
            <w:pPr>
              <w:spacing w:after="0" w:line="264" w:lineRule="auto"/>
              <w:jc w:val="center"/>
              <w:rPr>
                <w:lang w:val="en-GB"/>
              </w:rPr>
            </w:pPr>
          </w:p>
        </w:tc>
        <w:tc>
          <w:tcPr>
            <w:tcW w:w="284" w:type="dxa"/>
            <w:shd w:val="clear" w:color="auto" w:fill="D9D9D9" w:themeFill="background1" w:themeFillShade="D9"/>
            <w:vAlign w:val="center"/>
          </w:tcPr>
          <w:p w14:paraId="6238E9D7" w14:textId="77777777" w:rsidR="005629AC" w:rsidRPr="002E236D" w:rsidRDefault="005629AC" w:rsidP="006E275A">
            <w:pPr>
              <w:spacing w:after="0" w:line="264" w:lineRule="auto"/>
              <w:jc w:val="center"/>
              <w:rPr>
                <w:lang w:val="en-GB"/>
              </w:rPr>
            </w:pPr>
          </w:p>
        </w:tc>
        <w:tc>
          <w:tcPr>
            <w:tcW w:w="283" w:type="dxa"/>
            <w:shd w:val="clear" w:color="auto" w:fill="auto"/>
            <w:vAlign w:val="center"/>
          </w:tcPr>
          <w:p w14:paraId="3C6FC5A2" w14:textId="77777777" w:rsidR="005629AC" w:rsidRPr="002E236D" w:rsidRDefault="005629AC" w:rsidP="006E275A">
            <w:pPr>
              <w:spacing w:after="0" w:line="264" w:lineRule="auto"/>
              <w:jc w:val="center"/>
              <w:rPr>
                <w:lang w:val="en-GB"/>
              </w:rPr>
            </w:pPr>
          </w:p>
        </w:tc>
        <w:tc>
          <w:tcPr>
            <w:tcW w:w="284" w:type="dxa"/>
            <w:shd w:val="clear" w:color="auto" w:fill="auto"/>
            <w:vAlign w:val="center"/>
          </w:tcPr>
          <w:p w14:paraId="26FD9A3D" w14:textId="77777777" w:rsidR="005629AC" w:rsidRPr="002E236D" w:rsidRDefault="005629AC" w:rsidP="006E275A">
            <w:pPr>
              <w:spacing w:after="0" w:line="264" w:lineRule="auto"/>
              <w:jc w:val="center"/>
              <w:rPr>
                <w:lang w:val="en-GB"/>
              </w:rPr>
            </w:pPr>
          </w:p>
        </w:tc>
        <w:tc>
          <w:tcPr>
            <w:tcW w:w="283" w:type="dxa"/>
            <w:shd w:val="clear" w:color="auto" w:fill="8DB3E2" w:themeFill="text2" w:themeFillTint="66"/>
            <w:vAlign w:val="center"/>
          </w:tcPr>
          <w:p w14:paraId="6A12ED73" w14:textId="77777777" w:rsidR="005629AC" w:rsidRPr="002E236D" w:rsidRDefault="005629AC" w:rsidP="006E275A">
            <w:pPr>
              <w:spacing w:after="0" w:line="264" w:lineRule="auto"/>
              <w:jc w:val="center"/>
              <w:rPr>
                <w:lang w:val="en-GB"/>
              </w:rPr>
            </w:pPr>
          </w:p>
        </w:tc>
        <w:tc>
          <w:tcPr>
            <w:tcW w:w="252" w:type="dxa"/>
            <w:shd w:val="clear" w:color="auto" w:fill="8DB3E2" w:themeFill="text2" w:themeFillTint="66"/>
            <w:vAlign w:val="center"/>
          </w:tcPr>
          <w:p w14:paraId="732C4611" w14:textId="77777777" w:rsidR="005629AC" w:rsidRPr="002E236D" w:rsidRDefault="005629AC" w:rsidP="006E275A">
            <w:pPr>
              <w:spacing w:after="0" w:line="264" w:lineRule="auto"/>
              <w:jc w:val="center"/>
              <w:rPr>
                <w:lang w:val="en-GB"/>
              </w:rPr>
            </w:pPr>
          </w:p>
        </w:tc>
        <w:tc>
          <w:tcPr>
            <w:tcW w:w="293" w:type="dxa"/>
            <w:shd w:val="clear" w:color="auto" w:fill="8DB3E2" w:themeFill="text2" w:themeFillTint="66"/>
            <w:vAlign w:val="center"/>
          </w:tcPr>
          <w:p w14:paraId="0488EC98" w14:textId="77777777" w:rsidR="005629AC" w:rsidRPr="002E236D" w:rsidRDefault="005629AC" w:rsidP="006E275A">
            <w:pPr>
              <w:spacing w:after="0" w:line="264" w:lineRule="auto"/>
              <w:jc w:val="center"/>
              <w:rPr>
                <w:lang w:val="en-GB"/>
              </w:rPr>
            </w:pPr>
          </w:p>
        </w:tc>
        <w:tc>
          <w:tcPr>
            <w:tcW w:w="298" w:type="dxa"/>
            <w:shd w:val="clear" w:color="auto" w:fill="8DB3E2" w:themeFill="text2" w:themeFillTint="66"/>
            <w:vAlign w:val="center"/>
          </w:tcPr>
          <w:p w14:paraId="13E944C9" w14:textId="77777777" w:rsidR="005629AC" w:rsidRPr="002E236D" w:rsidRDefault="005629AC" w:rsidP="006E275A">
            <w:pPr>
              <w:spacing w:after="0" w:line="264" w:lineRule="auto"/>
              <w:jc w:val="center"/>
              <w:rPr>
                <w:lang w:val="en-GB"/>
              </w:rPr>
            </w:pPr>
          </w:p>
        </w:tc>
        <w:tc>
          <w:tcPr>
            <w:tcW w:w="293" w:type="dxa"/>
            <w:shd w:val="clear" w:color="auto" w:fill="8DB3E2" w:themeFill="text2" w:themeFillTint="66"/>
            <w:vAlign w:val="center"/>
          </w:tcPr>
          <w:p w14:paraId="77008405" w14:textId="77777777" w:rsidR="005629AC" w:rsidRPr="002E236D" w:rsidRDefault="005629AC" w:rsidP="006E275A">
            <w:pPr>
              <w:spacing w:after="0" w:line="264" w:lineRule="auto"/>
              <w:jc w:val="center"/>
              <w:rPr>
                <w:lang w:val="en-GB"/>
              </w:rPr>
            </w:pPr>
          </w:p>
        </w:tc>
        <w:tc>
          <w:tcPr>
            <w:tcW w:w="293" w:type="dxa"/>
            <w:shd w:val="clear" w:color="auto" w:fill="8DB3E2" w:themeFill="text2" w:themeFillTint="66"/>
            <w:vAlign w:val="center"/>
          </w:tcPr>
          <w:p w14:paraId="69D5AC13" w14:textId="77777777" w:rsidR="005629AC" w:rsidRPr="002E236D" w:rsidRDefault="005629AC" w:rsidP="006E275A">
            <w:pPr>
              <w:spacing w:after="0" w:line="264" w:lineRule="auto"/>
              <w:jc w:val="center"/>
              <w:rPr>
                <w:lang w:val="en-GB"/>
              </w:rPr>
            </w:pPr>
          </w:p>
        </w:tc>
        <w:tc>
          <w:tcPr>
            <w:tcW w:w="293" w:type="dxa"/>
            <w:shd w:val="clear" w:color="auto" w:fill="8DB3E2" w:themeFill="text2" w:themeFillTint="66"/>
            <w:vAlign w:val="center"/>
          </w:tcPr>
          <w:p w14:paraId="45374346" w14:textId="77777777" w:rsidR="005629AC" w:rsidRPr="002E236D" w:rsidRDefault="005629AC" w:rsidP="006E275A">
            <w:pPr>
              <w:spacing w:after="0" w:line="264" w:lineRule="auto"/>
              <w:jc w:val="center"/>
              <w:rPr>
                <w:lang w:val="en-GB"/>
              </w:rPr>
            </w:pPr>
          </w:p>
        </w:tc>
        <w:tc>
          <w:tcPr>
            <w:tcW w:w="294" w:type="dxa"/>
            <w:shd w:val="clear" w:color="auto" w:fill="8DB3E2" w:themeFill="text2" w:themeFillTint="66"/>
            <w:vAlign w:val="center"/>
          </w:tcPr>
          <w:p w14:paraId="741C9D42" w14:textId="77777777" w:rsidR="005629AC" w:rsidRPr="002E236D" w:rsidRDefault="005629AC" w:rsidP="006E275A">
            <w:pPr>
              <w:spacing w:after="0" w:line="264" w:lineRule="auto"/>
              <w:jc w:val="center"/>
              <w:rPr>
                <w:lang w:val="en-GB"/>
              </w:rPr>
            </w:pPr>
          </w:p>
        </w:tc>
        <w:tc>
          <w:tcPr>
            <w:tcW w:w="293" w:type="dxa"/>
            <w:shd w:val="clear" w:color="auto" w:fill="8DB3E2" w:themeFill="text2" w:themeFillTint="66"/>
            <w:vAlign w:val="center"/>
          </w:tcPr>
          <w:p w14:paraId="08C9DC19" w14:textId="77777777" w:rsidR="005629AC" w:rsidRPr="002E236D" w:rsidRDefault="005629AC" w:rsidP="006E275A">
            <w:pPr>
              <w:spacing w:after="0" w:line="264" w:lineRule="auto"/>
              <w:jc w:val="center"/>
              <w:rPr>
                <w:lang w:val="en-GB"/>
              </w:rPr>
            </w:pPr>
          </w:p>
        </w:tc>
        <w:tc>
          <w:tcPr>
            <w:tcW w:w="293" w:type="dxa"/>
            <w:shd w:val="clear" w:color="auto" w:fill="8DB3E2" w:themeFill="text2" w:themeFillTint="66"/>
            <w:vAlign w:val="center"/>
          </w:tcPr>
          <w:p w14:paraId="430D6CF2" w14:textId="77777777" w:rsidR="005629AC" w:rsidRPr="002E236D" w:rsidRDefault="005629AC" w:rsidP="006E275A">
            <w:pPr>
              <w:spacing w:after="0" w:line="264" w:lineRule="auto"/>
              <w:jc w:val="center"/>
              <w:rPr>
                <w:lang w:val="en-GB"/>
              </w:rPr>
            </w:pPr>
          </w:p>
        </w:tc>
        <w:tc>
          <w:tcPr>
            <w:tcW w:w="293" w:type="dxa"/>
            <w:shd w:val="clear" w:color="auto" w:fill="8DB3E2" w:themeFill="text2" w:themeFillTint="66"/>
            <w:vAlign w:val="center"/>
          </w:tcPr>
          <w:p w14:paraId="75194CCA" w14:textId="77777777" w:rsidR="005629AC" w:rsidRPr="002E236D" w:rsidRDefault="005629AC" w:rsidP="006E275A">
            <w:pPr>
              <w:spacing w:after="0" w:line="264" w:lineRule="auto"/>
              <w:jc w:val="center"/>
              <w:rPr>
                <w:lang w:val="en-GB"/>
              </w:rPr>
            </w:pPr>
          </w:p>
        </w:tc>
        <w:tc>
          <w:tcPr>
            <w:tcW w:w="236" w:type="dxa"/>
            <w:shd w:val="clear" w:color="auto" w:fill="8DB3E2" w:themeFill="text2" w:themeFillTint="66"/>
            <w:vAlign w:val="center"/>
          </w:tcPr>
          <w:p w14:paraId="66A3C928" w14:textId="77777777" w:rsidR="005629AC" w:rsidRPr="002E236D" w:rsidRDefault="005629AC" w:rsidP="006E275A">
            <w:pPr>
              <w:spacing w:after="0" w:line="264" w:lineRule="auto"/>
              <w:jc w:val="center"/>
              <w:rPr>
                <w:lang w:val="en-GB"/>
              </w:rPr>
            </w:pPr>
          </w:p>
        </w:tc>
        <w:tc>
          <w:tcPr>
            <w:tcW w:w="274" w:type="dxa"/>
          </w:tcPr>
          <w:p w14:paraId="3468F366" w14:textId="77777777" w:rsidR="005629AC" w:rsidRPr="002E236D" w:rsidRDefault="005629AC" w:rsidP="006E275A">
            <w:pPr>
              <w:spacing w:after="0" w:line="264" w:lineRule="auto"/>
              <w:jc w:val="center"/>
              <w:rPr>
                <w:lang w:val="en-GB"/>
              </w:rPr>
            </w:pPr>
          </w:p>
        </w:tc>
        <w:tc>
          <w:tcPr>
            <w:tcW w:w="275" w:type="dxa"/>
          </w:tcPr>
          <w:p w14:paraId="394E712A" w14:textId="77777777" w:rsidR="005629AC" w:rsidRPr="002E236D" w:rsidRDefault="005629AC" w:rsidP="006E275A">
            <w:pPr>
              <w:spacing w:after="0" w:line="264" w:lineRule="auto"/>
              <w:jc w:val="center"/>
              <w:rPr>
                <w:lang w:val="en-GB"/>
              </w:rPr>
            </w:pPr>
          </w:p>
        </w:tc>
        <w:tc>
          <w:tcPr>
            <w:tcW w:w="274" w:type="dxa"/>
          </w:tcPr>
          <w:p w14:paraId="11581B52" w14:textId="77777777" w:rsidR="005629AC" w:rsidRPr="002E236D" w:rsidRDefault="005629AC" w:rsidP="006E275A">
            <w:pPr>
              <w:spacing w:after="0" w:line="264" w:lineRule="auto"/>
              <w:jc w:val="center"/>
              <w:rPr>
                <w:lang w:val="en-GB"/>
              </w:rPr>
            </w:pPr>
          </w:p>
        </w:tc>
        <w:tc>
          <w:tcPr>
            <w:tcW w:w="257" w:type="dxa"/>
          </w:tcPr>
          <w:p w14:paraId="7C1CE211" w14:textId="77777777" w:rsidR="005629AC" w:rsidRPr="002E236D" w:rsidRDefault="005629AC" w:rsidP="006E275A">
            <w:pPr>
              <w:spacing w:after="0" w:line="264" w:lineRule="auto"/>
              <w:jc w:val="center"/>
              <w:rPr>
                <w:lang w:val="en-GB"/>
              </w:rPr>
            </w:pPr>
          </w:p>
        </w:tc>
      </w:tr>
      <w:tr w:rsidR="00B80363" w:rsidRPr="002E236D" w14:paraId="4AB85780" w14:textId="77777777" w:rsidTr="00A15593">
        <w:trPr>
          <w:gridAfter w:val="1"/>
          <w:wAfter w:w="7" w:type="dxa"/>
          <w:trHeight w:val="391"/>
        </w:trPr>
        <w:tc>
          <w:tcPr>
            <w:tcW w:w="4382" w:type="dxa"/>
            <w:shd w:val="clear" w:color="auto" w:fill="auto"/>
            <w:vAlign w:val="center"/>
          </w:tcPr>
          <w:p w14:paraId="20058086" w14:textId="77777777" w:rsidR="004735DC" w:rsidRPr="002E236D" w:rsidRDefault="00DC001E">
            <w:pPr>
              <w:spacing w:after="0" w:line="264" w:lineRule="auto"/>
              <w:rPr>
                <w:lang w:val="en-GB"/>
              </w:rPr>
            </w:pPr>
            <w:r w:rsidRPr="002E236D">
              <w:rPr>
                <w:lang w:val="en-GB"/>
              </w:rPr>
              <w:t>1.5 Training of community health workers in primary ear and hearing health care</w:t>
            </w:r>
          </w:p>
        </w:tc>
        <w:tc>
          <w:tcPr>
            <w:tcW w:w="283" w:type="dxa"/>
            <w:shd w:val="clear" w:color="auto" w:fill="D9D9D9" w:themeFill="background1" w:themeFillShade="D9"/>
            <w:vAlign w:val="center"/>
          </w:tcPr>
          <w:p w14:paraId="0E2063E2" w14:textId="77777777" w:rsidR="005629AC" w:rsidRPr="002E236D" w:rsidRDefault="005629AC" w:rsidP="006E275A">
            <w:pPr>
              <w:spacing w:after="0" w:line="264" w:lineRule="auto"/>
              <w:jc w:val="center"/>
              <w:rPr>
                <w:lang w:val="en-GB"/>
              </w:rPr>
            </w:pPr>
          </w:p>
        </w:tc>
        <w:tc>
          <w:tcPr>
            <w:tcW w:w="284" w:type="dxa"/>
            <w:shd w:val="clear" w:color="auto" w:fill="D9D9D9" w:themeFill="background1" w:themeFillShade="D9"/>
            <w:vAlign w:val="center"/>
          </w:tcPr>
          <w:p w14:paraId="0BA4885B" w14:textId="77777777" w:rsidR="005629AC" w:rsidRPr="002E236D" w:rsidRDefault="005629AC" w:rsidP="006E275A">
            <w:pPr>
              <w:spacing w:after="0" w:line="264" w:lineRule="auto"/>
              <w:jc w:val="center"/>
              <w:rPr>
                <w:lang w:val="en-GB"/>
              </w:rPr>
            </w:pPr>
          </w:p>
        </w:tc>
        <w:tc>
          <w:tcPr>
            <w:tcW w:w="283" w:type="dxa"/>
            <w:shd w:val="clear" w:color="auto" w:fill="auto"/>
            <w:vAlign w:val="center"/>
          </w:tcPr>
          <w:p w14:paraId="420FC7D3" w14:textId="77777777" w:rsidR="005629AC" w:rsidRPr="002E236D" w:rsidRDefault="005629AC" w:rsidP="006E275A">
            <w:pPr>
              <w:spacing w:after="0" w:line="264" w:lineRule="auto"/>
              <w:jc w:val="center"/>
              <w:rPr>
                <w:lang w:val="en-GB"/>
              </w:rPr>
            </w:pPr>
          </w:p>
        </w:tc>
        <w:tc>
          <w:tcPr>
            <w:tcW w:w="284" w:type="dxa"/>
            <w:shd w:val="clear" w:color="auto" w:fill="auto"/>
            <w:vAlign w:val="center"/>
          </w:tcPr>
          <w:p w14:paraId="7271CF67" w14:textId="77777777" w:rsidR="005629AC" w:rsidRPr="002E236D" w:rsidRDefault="005629AC" w:rsidP="006E275A">
            <w:pPr>
              <w:spacing w:after="0" w:line="264" w:lineRule="auto"/>
              <w:jc w:val="center"/>
              <w:rPr>
                <w:lang w:val="en-GB"/>
              </w:rPr>
            </w:pPr>
          </w:p>
        </w:tc>
        <w:tc>
          <w:tcPr>
            <w:tcW w:w="283" w:type="dxa"/>
            <w:shd w:val="clear" w:color="auto" w:fill="8DB3E2" w:themeFill="text2" w:themeFillTint="66"/>
            <w:vAlign w:val="center"/>
          </w:tcPr>
          <w:p w14:paraId="132E95E3" w14:textId="77777777" w:rsidR="005629AC" w:rsidRPr="002E236D" w:rsidRDefault="005629AC" w:rsidP="006E275A">
            <w:pPr>
              <w:spacing w:after="0" w:line="264" w:lineRule="auto"/>
              <w:jc w:val="center"/>
              <w:rPr>
                <w:lang w:val="en-GB"/>
              </w:rPr>
            </w:pPr>
          </w:p>
        </w:tc>
        <w:tc>
          <w:tcPr>
            <w:tcW w:w="252" w:type="dxa"/>
            <w:shd w:val="clear" w:color="auto" w:fill="8DB3E2" w:themeFill="text2" w:themeFillTint="66"/>
            <w:vAlign w:val="center"/>
          </w:tcPr>
          <w:p w14:paraId="7D38D57E" w14:textId="77777777" w:rsidR="005629AC" w:rsidRPr="002E236D" w:rsidRDefault="005629AC" w:rsidP="006E275A">
            <w:pPr>
              <w:spacing w:after="0" w:line="264" w:lineRule="auto"/>
              <w:jc w:val="center"/>
              <w:rPr>
                <w:lang w:val="en-GB"/>
              </w:rPr>
            </w:pPr>
          </w:p>
        </w:tc>
        <w:tc>
          <w:tcPr>
            <w:tcW w:w="293" w:type="dxa"/>
            <w:shd w:val="clear" w:color="auto" w:fill="8DB3E2" w:themeFill="text2" w:themeFillTint="66"/>
            <w:vAlign w:val="center"/>
          </w:tcPr>
          <w:p w14:paraId="08632D2D" w14:textId="77777777" w:rsidR="005629AC" w:rsidRPr="002E236D" w:rsidRDefault="005629AC" w:rsidP="006E275A">
            <w:pPr>
              <w:spacing w:after="0" w:line="264" w:lineRule="auto"/>
              <w:jc w:val="center"/>
              <w:rPr>
                <w:lang w:val="en-GB"/>
              </w:rPr>
            </w:pPr>
          </w:p>
        </w:tc>
        <w:tc>
          <w:tcPr>
            <w:tcW w:w="298" w:type="dxa"/>
            <w:shd w:val="clear" w:color="auto" w:fill="8DB3E2" w:themeFill="text2" w:themeFillTint="66"/>
            <w:vAlign w:val="center"/>
          </w:tcPr>
          <w:p w14:paraId="5FC8C820" w14:textId="77777777" w:rsidR="005629AC" w:rsidRPr="002E236D" w:rsidRDefault="005629AC" w:rsidP="006E275A">
            <w:pPr>
              <w:spacing w:after="0" w:line="264" w:lineRule="auto"/>
              <w:jc w:val="center"/>
              <w:rPr>
                <w:lang w:val="en-GB"/>
              </w:rPr>
            </w:pPr>
          </w:p>
        </w:tc>
        <w:tc>
          <w:tcPr>
            <w:tcW w:w="293" w:type="dxa"/>
            <w:shd w:val="clear" w:color="auto" w:fill="8DB3E2" w:themeFill="text2" w:themeFillTint="66"/>
            <w:vAlign w:val="center"/>
          </w:tcPr>
          <w:p w14:paraId="34B256FB" w14:textId="77777777" w:rsidR="005629AC" w:rsidRPr="002E236D" w:rsidRDefault="005629AC" w:rsidP="006E275A">
            <w:pPr>
              <w:spacing w:after="0" w:line="264" w:lineRule="auto"/>
              <w:jc w:val="center"/>
              <w:rPr>
                <w:lang w:val="en-GB"/>
              </w:rPr>
            </w:pPr>
          </w:p>
        </w:tc>
        <w:tc>
          <w:tcPr>
            <w:tcW w:w="293" w:type="dxa"/>
            <w:shd w:val="clear" w:color="auto" w:fill="8DB3E2" w:themeFill="text2" w:themeFillTint="66"/>
            <w:vAlign w:val="center"/>
          </w:tcPr>
          <w:p w14:paraId="38BFAF7B" w14:textId="77777777" w:rsidR="005629AC" w:rsidRPr="002E236D" w:rsidRDefault="005629AC" w:rsidP="006E275A">
            <w:pPr>
              <w:spacing w:after="0" w:line="264" w:lineRule="auto"/>
              <w:jc w:val="center"/>
              <w:rPr>
                <w:lang w:val="en-GB"/>
              </w:rPr>
            </w:pPr>
          </w:p>
        </w:tc>
        <w:tc>
          <w:tcPr>
            <w:tcW w:w="293" w:type="dxa"/>
            <w:shd w:val="clear" w:color="auto" w:fill="8DB3E2" w:themeFill="text2" w:themeFillTint="66"/>
            <w:vAlign w:val="center"/>
          </w:tcPr>
          <w:p w14:paraId="2CBBC26C" w14:textId="77777777" w:rsidR="005629AC" w:rsidRPr="002E236D" w:rsidRDefault="005629AC" w:rsidP="006E275A">
            <w:pPr>
              <w:spacing w:after="0" w:line="264" w:lineRule="auto"/>
              <w:jc w:val="center"/>
              <w:rPr>
                <w:lang w:val="en-GB"/>
              </w:rPr>
            </w:pPr>
          </w:p>
        </w:tc>
        <w:tc>
          <w:tcPr>
            <w:tcW w:w="294" w:type="dxa"/>
            <w:shd w:val="clear" w:color="auto" w:fill="8DB3E2" w:themeFill="text2" w:themeFillTint="66"/>
            <w:vAlign w:val="center"/>
          </w:tcPr>
          <w:p w14:paraId="3A1E80AD" w14:textId="77777777" w:rsidR="005629AC" w:rsidRPr="002E236D" w:rsidRDefault="005629AC" w:rsidP="006E275A">
            <w:pPr>
              <w:spacing w:after="0" w:line="264" w:lineRule="auto"/>
              <w:jc w:val="center"/>
              <w:rPr>
                <w:lang w:val="en-GB"/>
              </w:rPr>
            </w:pPr>
          </w:p>
        </w:tc>
        <w:tc>
          <w:tcPr>
            <w:tcW w:w="293" w:type="dxa"/>
            <w:shd w:val="clear" w:color="auto" w:fill="auto"/>
            <w:vAlign w:val="center"/>
          </w:tcPr>
          <w:p w14:paraId="3F3B45B7" w14:textId="77777777" w:rsidR="005629AC" w:rsidRPr="002E236D" w:rsidRDefault="005629AC" w:rsidP="006E275A">
            <w:pPr>
              <w:spacing w:after="0" w:line="264" w:lineRule="auto"/>
              <w:jc w:val="center"/>
              <w:rPr>
                <w:lang w:val="en-GB"/>
              </w:rPr>
            </w:pPr>
          </w:p>
        </w:tc>
        <w:tc>
          <w:tcPr>
            <w:tcW w:w="293" w:type="dxa"/>
            <w:shd w:val="clear" w:color="auto" w:fill="auto"/>
            <w:vAlign w:val="center"/>
          </w:tcPr>
          <w:p w14:paraId="5FEE414A" w14:textId="77777777" w:rsidR="005629AC" w:rsidRPr="002E236D" w:rsidRDefault="005629AC" w:rsidP="006E275A">
            <w:pPr>
              <w:spacing w:after="0" w:line="264" w:lineRule="auto"/>
              <w:jc w:val="center"/>
              <w:rPr>
                <w:lang w:val="en-GB"/>
              </w:rPr>
            </w:pPr>
          </w:p>
        </w:tc>
        <w:tc>
          <w:tcPr>
            <w:tcW w:w="293" w:type="dxa"/>
            <w:shd w:val="clear" w:color="auto" w:fill="auto"/>
            <w:vAlign w:val="center"/>
          </w:tcPr>
          <w:p w14:paraId="524B9C7B" w14:textId="77777777" w:rsidR="005629AC" w:rsidRPr="002E236D" w:rsidRDefault="005629AC" w:rsidP="006E275A">
            <w:pPr>
              <w:spacing w:after="0" w:line="264" w:lineRule="auto"/>
              <w:jc w:val="center"/>
              <w:rPr>
                <w:lang w:val="en-GB"/>
              </w:rPr>
            </w:pPr>
          </w:p>
        </w:tc>
        <w:tc>
          <w:tcPr>
            <w:tcW w:w="236" w:type="dxa"/>
            <w:shd w:val="clear" w:color="auto" w:fill="auto"/>
            <w:vAlign w:val="center"/>
          </w:tcPr>
          <w:p w14:paraId="39BF0A67" w14:textId="77777777" w:rsidR="005629AC" w:rsidRPr="002E236D" w:rsidRDefault="005629AC" w:rsidP="006E275A">
            <w:pPr>
              <w:spacing w:after="0" w:line="264" w:lineRule="auto"/>
              <w:jc w:val="center"/>
              <w:rPr>
                <w:lang w:val="en-GB"/>
              </w:rPr>
            </w:pPr>
          </w:p>
        </w:tc>
        <w:tc>
          <w:tcPr>
            <w:tcW w:w="274" w:type="dxa"/>
          </w:tcPr>
          <w:p w14:paraId="70FEE496" w14:textId="77777777" w:rsidR="005629AC" w:rsidRPr="002E236D" w:rsidRDefault="005629AC" w:rsidP="006E275A">
            <w:pPr>
              <w:spacing w:after="0" w:line="264" w:lineRule="auto"/>
              <w:jc w:val="center"/>
              <w:rPr>
                <w:lang w:val="en-GB"/>
              </w:rPr>
            </w:pPr>
          </w:p>
        </w:tc>
        <w:tc>
          <w:tcPr>
            <w:tcW w:w="275" w:type="dxa"/>
          </w:tcPr>
          <w:p w14:paraId="7D944028" w14:textId="77777777" w:rsidR="005629AC" w:rsidRPr="002E236D" w:rsidRDefault="005629AC" w:rsidP="006E275A">
            <w:pPr>
              <w:spacing w:after="0" w:line="264" w:lineRule="auto"/>
              <w:jc w:val="center"/>
              <w:rPr>
                <w:lang w:val="en-GB"/>
              </w:rPr>
            </w:pPr>
          </w:p>
        </w:tc>
        <w:tc>
          <w:tcPr>
            <w:tcW w:w="274" w:type="dxa"/>
          </w:tcPr>
          <w:p w14:paraId="3B6E2D80" w14:textId="77777777" w:rsidR="005629AC" w:rsidRPr="002E236D" w:rsidRDefault="005629AC" w:rsidP="006E275A">
            <w:pPr>
              <w:spacing w:after="0" w:line="264" w:lineRule="auto"/>
              <w:jc w:val="center"/>
              <w:rPr>
                <w:lang w:val="en-GB"/>
              </w:rPr>
            </w:pPr>
          </w:p>
        </w:tc>
        <w:tc>
          <w:tcPr>
            <w:tcW w:w="257" w:type="dxa"/>
          </w:tcPr>
          <w:p w14:paraId="0CD461CB" w14:textId="77777777" w:rsidR="005629AC" w:rsidRPr="002E236D" w:rsidRDefault="005629AC" w:rsidP="006E275A">
            <w:pPr>
              <w:spacing w:after="0" w:line="264" w:lineRule="auto"/>
              <w:jc w:val="center"/>
              <w:rPr>
                <w:lang w:val="en-GB"/>
              </w:rPr>
            </w:pPr>
          </w:p>
        </w:tc>
      </w:tr>
      <w:tr w:rsidR="00C66CF8" w:rsidRPr="00830B85" w14:paraId="2A185F4A" w14:textId="77777777" w:rsidTr="002B5104">
        <w:trPr>
          <w:gridAfter w:val="1"/>
          <w:wAfter w:w="7" w:type="dxa"/>
          <w:trHeight w:val="391"/>
        </w:trPr>
        <w:tc>
          <w:tcPr>
            <w:tcW w:w="4382" w:type="dxa"/>
            <w:shd w:val="clear" w:color="auto" w:fill="auto"/>
            <w:vAlign w:val="center"/>
          </w:tcPr>
          <w:p w14:paraId="1D01B087" w14:textId="77777777" w:rsidR="004735DC" w:rsidRDefault="00DC001E">
            <w:pPr>
              <w:spacing w:after="0" w:line="264" w:lineRule="auto"/>
            </w:pPr>
            <w:r w:rsidRPr="001B3E7A">
              <w:t xml:space="preserve">1.6 </w:t>
            </w:r>
            <w:r w:rsidR="006A03F8">
              <w:t xml:space="preserve">Mentoring </w:t>
            </w:r>
            <w:proofErr w:type="spellStart"/>
            <w:r w:rsidR="006A03F8">
              <w:t>during</w:t>
            </w:r>
            <w:proofErr w:type="spellEnd"/>
            <w:r w:rsidR="006A03F8">
              <w:t xml:space="preserve"> </w:t>
            </w:r>
            <w:proofErr w:type="spellStart"/>
            <w:r w:rsidR="00D35F3C">
              <w:t>surgical</w:t>
            </w:r>
            <w:proofErr w:type="spellEnd"/>
            <w:r w:rsidR="00D35F3C">
              <w:t xml:space="preserve"> </w:t>
            </w:r>
            <w:r w:rsidRPr="001B3E7A">
              <w:t>camps</w:t>
            </w:r>
          </w:p>
        </w:tc>
        <w:tc>
          <w:tcPr>
            <w:tcW w:w="283" w:type="dxa"/>
            <w:shd w:val="clear" w:color="auto" w:fill="D9D9D9" w:themeFill="background1" w:themeFillShade="D9"/>
            <w:vAlign w:val="center"/>
          </w:tcPr>
          <w:p w14:paraId="64DDFB84" w14:textId="77777777" w:rsidR="00C66CF8" w:rsidRPr="00830B85" w:rsidRDefault="00C66CF8" w:rsidP="006E275A">
            <w:pPr>
              <w:spacing w:after="0" w:line="264" w:lineRule="auto"/>
              <w:jc w:val="center"/>
            </w:pPr>
          </w:p>
        </w:tc>
        <w:tc>
          <w:tcPr>
            <w:tcW w:w="284" w:type="dxa"/>
            <w:shd w:val="clear" w:color="auto" w:fill="D9D9D9" w:themeFill="background1" w:themeFillShade="D9"/>
            <w:vAlign w:val="center"/>
          </w:tcPr>
          <w:p w14:paraId="3306D3F1" w14:textId="77777777" w:rsidR="00C66CF8" w:rsidRPr="00830B85" w:rsidRDefault="00C66CF8" w:rsidP="006E275A">
            <w:pPr>
              <w:spacing w:after="0" w:line="264" w:lineRule="auto"/>
              <w:jc w:val="center"/>
            </w:pPr>
          </w:p>
        </w:tc>
        <w:tc>
          <w:tcPr>
            <w:tcW w:w="283" w:type="dxa"/>
            <w:shd w:val="clear" w:color="auto" w:fill="auto"/>
            <w:vAlign w:val="center"/>
          </w:tcPr>
          <w:p w14:paraId="27FD87FD" w14:textId="77777777" w:rsidR="00C66CF8" w:rsidRPr="00830B85" w:rsidRDefault="00C66CF8" w:rsidP="006E275A">
            <w:pPr>
              <w:spacing w:after="0" w:line="264" w:lineRule="auto"/>
              <w:jc w:val="center"/>
            </w:pPr>
          </w:p>
        </w:tc>
        <w:tc>
          <w:tcPr>
            <w:tcW w:w="284" w:type="dxa"/>
            <w:shd w:val="clear" w:color="auto" w:fill="auto"/>
            <w:vAlign w:val="center"/>
          </w:tcPr>
          <w:p w14:paraId="4456BAAB" w14:textId="77777777" w:rsidR="00C66CF8" w:rsidRPr="00830B85" w:rsidRDefault="00C66CF8" w:rsidP="006E275A">
            <w:pPr>
              <w:spacing w:after="0" w:line="264" w:lineRule="auto"/>
              <w:jc w:val="center"/>
            </w:pPr>
          </w:p>
        </w:tc>
        <w:tc>
          <w:tcPr>
            <w:tcW w:w="283" w:type="dxa"/>
            <w:shd w:val="clear" w:color="auto" w:fill="8DB3E2" w:themeFill="text2" w:themeFillTint="66"/>
            <w:vAlign w:val="center"/>
          </w:tcPr>
          <w:p w14:paraId="4E441015" w14:textId="77777777" w:rsidR="00C66CF8" w:rsidRPr="00830B85" w:rsidRDefault="00C66CF8" w:rsidP="006E275A">
            <w:pPr>
              <w:spacing w:after="0" w:line="264" w:lineRule="auto"/>
              <w:jc w:val="center"/>
            </w:pPr>
          </w:p>
        </w:tc>
        <w:tc>
          <w:tcPr>
            <w:tcW w:w="252" w:type="dxa"/>
            <w:shd w:val="clear" w:color="auto" w:fill="8DB3E2" w:themeFill="text2" w:themeFillTint="66"/>
            <w:vAlign w:val="center"/>
          </w:tcPr>
          <w:p w14:paraId="2429C6EE" w14:textId="77777777" w:rsidR="00C66CF8" w:rsidRPr="00830B85" w:rsidRDefault="00C66CF8" w:rsidP="006E275A">
            <w:pPr>
              <w:spacing w:after="0" w:line="264" w:lineRule="auto"/>
              <w:jc w:val="center"/>
            </w:pPr>
          </w:p>
        </w:tc>
        <w:tc>
          <w:tcPr>
            <w:tcW w:w="293" w:type="dxa"/>
            <w:shd w:val="clear" w:color="auto" w:fill="8DB3E2" w:themeFill="text2" w:themeFillTint="66"/>
            <w:vAlign w:val="center"/>
          </w:tcPr>
          <w:p w14:paraId="71C14F02" w14:textId="77777777" w:rsidR="00C66CF8" w:rsidRPr="00830B85" w:rsidRDefault="00C66CF8" w:rsidP="006E275A">
            <w:pPr>
              <w:spacing w:after="0" w:line="264" w:lineRule="auto"/>
              <w:jc w:val="center"/>
            </w:pPr>
          </w:p>
        </w:tc>
        <w:tc>
          <w:tcPr>
            <w:tcW w:w="298" w:type="dxa"/>
            <w:shd w:val="clear" w:color="auto" w:fill="8DB3E2" w:themeFill="text2" w:themeFillTint="66"/>
            <w:vAlign w:val="center"/>
          </w:tcPr>
          <w:p w14:paraId="2000E28F" w14:textId="77777777" w:rsidR="00C66CF8" w:rsidRPr="00830B85" w:rsidRDefault="00C66CF8" w:rsidP="006E275A">
            <w:pPr>
              <w:spacing w:after="0" w:line="264" w:lineRule="auto"/>
              <w:jc w:val="center"/>
            </w:pPr>
          </w:p>
        </w:tc>
        <w:tc>
          <w:tcPr>
            <w:tcW w:w="293" w:type="dxa"/>
            <w:shd w:val="clear" w:color="auto" w:fill="8DB3E2" w:themeFill="text2" w:themeFillTint="66"/>
            <w:vAlign w:val="center"/>
          </w:tcPr>
          <w:p w14:paraId="5D0051E7" w14:textId="77777777" w:rsidR="00C66CF8" w:rsidRPr="00830B85" w:rsidRDefault="00C66CF8" w:rsidP="006E275A">
            <w:pPr>
              <w:spacing w:after="0" w:line="264" w:lineRule="auto"/>
              <w:jc w:val="center"/>
            </w:pPr>
          </w:p>
        </w:tc>
        <w:tc>
          <w:tcPr>
            <w:tcW w:w="293" w:type="dxa"/>
            <w:shd w:val="clear" w:color="auto" w:fill="8DB3E2" w:themeFill="text2" w:themeFillTint="66"/>
            <w:vAlign w:val="center"/>
          </w:tcPr>
          <w:p w14:paraId="7052EF78" w14:textId="77777777" w:rsidR="00C66CF8" w:rsidRPr="00830B85" w:rsidRDefault="00C66CF8" w:rsidP="006E275A">
            <w:pPr>
              <w:spacing w:after="0" w:line="264" w:lineRule="auto"/>
              <w:jc w:val="center"/>
            </w:pPr>
          </w:p>
        </w:tc>
        <w:tc>
          <w:tcPr>
            <w:tcW w:w="293" w:type="dxa"/>
            <w:shd w:val="clear" w:color="auto" w:fill="8DB3E2" w:themeFill="text2" w:themeFillTint="66"/>
            <w:vAlign w:val="center"/>
          </w:tcPr>
          <w:p w14:paraId="38B9C5A8" w14:textId="77777777" w:rsidR="00C66CF8" w:rsidRPr="00830B85" w:rsidRDefault="00C66CF8" w:rsidP="006E275A">
            <w:pPr>
              <w:spacing w:after="0" w:line="264" w:lineRule="auto"/>
              <w:jc w:val="center"/>
            </w:pPr>
          </w:p>
        </w:tc>
        <w:tc>
          <w:tcPr>
            <w:tcW w:w="294" w:type="dxa"/>
            <w:shd w:val="clear" w:color="auto" w:fill="8DB3E2" w:themeFill="text2" w:themeFillTint="66"/>
            <w:vAlign w:val="center"/>
          </w:tcPr>
          <w:p w14:paraId="49E089A2" w14:textId="77777777" w:rsidR="00C66CF8" w:rsidRPr="00830B85" w:rsidRDefault="00C66CF8" w:rsidP="006E275A">
            <w:pPr>
              <w:spacing w:after="0" w:line="264" w:lineRule="auto"/>
              <w:jc w:val="center"/>
            </w:pPr>
          </w:p>
        </w:tc>
        <w:tc>
          <w:tcPr>
            <w:tcW w:w="293" w:type="dxa"/>
            <w:shd w:val="clear" w:color="auto" w:fill="8DB3E2" w:themeFill="text2" w:themeFillTint="66"/>
            <w:vAlign w:val="center"/>
          </w:tcPr>
          <w:p w14:paraId="460CF041" w14:textId="77777777" w:rsidR="00C66CF8" w:rsidRPr="00830B85" w:rsidRDefault="00C66CF8" w:rsidP="006E275A">
            <w:pPr>
              <w:spacing w:after="0" w:line="264" w:lineRule="auto"/>
              <w:jc w:val="center"/>
            </w:pPr>
          </w:p>
        </w:tc>
        <w:tc>
          <w:tcPr>
            <w:tcW w:w="293" w:type="dxa"/>
            <w:shd w:val="clear" w:color="auto" w:fill="8DB3E2" w:themeFill="text2" w:themeFillTint="66"/>
            <w:vAlign w:val="center"/>
          </w:tcPr>
          <w:p w14:paraId="7969D6BC" w14:textId="77777777" w:rsidR="00C66CF8" w:rsidRPr="00830B85" w:rsidRDefault="00C66CF8" w:rsidP="006E275A">
            <w:pPr>
              <w:spacing w:after="0" w:line="264" w:lineRule="auto"/>
              <w:jc w:val="center"/>
            </w:pPr>
          </w:p>
        </w:tc>
        <w:tc>
          <w:tcPr>
            <w:tcW w:w="293" w:type="dxa"/>
            <w:shd w:val="clear" w:color="auto" w:fill="8DB3E2" w:themeFill="text2" w:themeFillTint="66"/>
            <w:vAlign w:val="center"/>
          </w:tcPr>
          <w:p w14:paraId="6C5FE46D" w14:textId="77777777" w:rsidR="00C66CF8" w:rsidRPr="00830B85" w:rsidRDefault="00C66CF8" w:rsidP="006E275A">
            <w:pPr>
              <w:spacing w:after="0" w:line="264" w:lineRule="auto"/>
              <w:jc w:val="center"/>
            </w:pPr>
          </w:p>
        </w:tc>
        <w:tc>
          <w:tcPr>
            <w:tcW w:w="236" w:type="dxa"/>
            <w:shd w:val="clear" w:color="auto" w:fill="8DB3E2" w:themeFill="text2" w:themeFillTint="66"/>
            <w:vAlign w:val="center"/>
          </w:tcPr>
          <w:p w14:paraId="35CB2CCC" w14:textId="77777777" w:rsidR="00C66CF8" w:rsidRPr="00830B85" w:rsidRDefault="00C66CF8" w:rsidP="006E275A">
            <w:pPr>
              <w:spacing w:after="0" w:line="264" w:lineRule="auto"/>
              <w:jc w:val="center"/>
            </w:pPr>
          </w:p>
        </w:tc>
        <w:tc>
          <w:tcPr>
            <w:tcW w:w="274" w:type="dxa"/>
            <w:shd w:val="clear" w:color="auto" w:fill="auto"/>
          </w:tcPr>
          <w:p w14:paraId="4E826A0C" w14:textId="77777777" w:rsidR="00C66CF8" w:rsidRPr="00830B85" w:rsidRDefault="00C66CF8" w:rsidP="006E275A">
            <w:pPr>
              <w:spacing w:after="0" w:line="264" w:lineRule="auto"/>
              <w:jc w:val="center"/>
            </w:pPr>
          </w:p>
        </w:tc>
        <w:tc>
          <w:tcPr>
            <w:tcW w:w="275" w:type="dxa"/>
            <w:shd w:val="clear" w:color="auto" w:fill="auto"/>
          </w:tcPr>
          <w:p w14:paraId="7C2B2353" w14:textId="77777777" w:rsidR="00C66CF8" w:rsidRPr="00830B85" w:rsidRDefault="00C66CF8" w:rsidP="006E275A">
            <w:pPr>
              <w:spacing w:after="0" w:line="264" w:lineRule="auto"/>
              <w:jc w:val="center"/>
            </w:pPr>
          </w:p>
        </w:tc>
        <w:tc>
          <w:tcPr>
            <w:tcW w:w="274" w:type="dxa"/>
            <w:shd w:val="clear" w:color="auto" w:fill="auto"/>
          </w:tcPr>
          <w:p w14:paraId="1DF7269C" w14:textId="77777777" w:rsidR="00C66CF8" w:rsidRPr="00830B85" w:rsidRDefault="00C66CF8" w:rsidP="006E275A">
            <w:pPr>
              <w:spacing w:after="0" w:line="264" w:lineRule="auto"/>
              <w:jc w:val="center"/>
            </w:pPr>
          </w:p>
        </w:tc>
        <w:tc>
          <w:tcPr>
            <w:tcW w:w="257" w:type="dxa"/>
            <w:shd w:val="clear" w:color="auto" w:fill="auto"/>
          </w:tcPr>
          <w:p w14:paraId="2D90E11A" w14:textId="77777777" w:rsidR="00C66CF8" w:rsidRPr="00830B85" w:rsidRDefault="00C66CF8" w:rsidP="006E275A">
            <w:pPr>
              <w:spacing w:after="0" w:line="264" w:lineRule="auto"/>
              <w:jc w:val="center"/>
            </w:pPr>
          </w:p>
        </w:tc>
      </w:tr>
      <w:tr w:rsidR="00C66CF8" w:rsidRPr="002E236D" w14:paraId="603B1F8D" w14:textId="77777777" w:rsidTr="008A00C4">
        <w:trPr>
          <w:gridAfter w:val="1"/>
          <w:wAfter w:w="7" w:type="dxa"/>
          <w:trHeight w:val="391"/>
        </w:trPr>
        <w:tc>
          <w:tcPr>
            <w:tcW w:w="4382" w:type="dxa"/>
            <w:shd w:val="clear" w:color="auto" w:fill="auto"/>
            <w:vAlign w:val="center"/>
          </w:tcPr>
          <w:p w14:paraId="040C603F" w14:textId="77777777" w:rsidR="004735DC" w:rsidRPr="002E236D" w:rsidRDefault="00DC001E">
            <w:pPr>
              <w:spacing w:after="0" w:line="264" w:lineRule="auto"/>
              <w:rPr>
                <w:lang w:val="en-GB"/>
              </w:rPr>
            </w:pPr>
            <w:r w:rsidRPr="002E236D">
              <w:rPr>
                <w:lang w:val="en-GB"/>
              </w:rPr>
              <w:t>1.</w:t>
            </w:r>
            <w:r w:rsidR="008F6360" w:rsidRPr="002E236D">
              <w:rPr>
                <w:lang w:val="en-GB"/>
              </w:rPr>
              <w:t xml:space="preserve">7 </w:t>
            </w:r>
            <w:r w:rsidRPr="002E236D">
              <w:rPr>
                <w:lang w:val="en-GB"/>
              </w:rPr>
              <w:t>Mentoring of trained staff during community and school screenings</w:t>
            </w:r>
          </w:p>
        </w:tc>
        <w:tc>
          <w:tcPr>
            <w:tcW w:w="283" w:type="dxa"/>
            <w:shd w:val="clear" w:color="auto" w:fill="D9D9D9" w:themeFill="background1" w:themeFillShade="D9"/>
            <w:vAlign w:val="center"/>
          </w:tcPr>
          <w:p w14:paraId="69D4F380" w14:textId="77777777" w:rsidR="00C66CF8" w:rsidRPr="002E236D" w:rsidRDefault="00C66CF8" w:rsidP="006E275A">
            <w:pPr>
              <w:spacing w:after="0" w:line="264" w:lineRule="auto"/>
              <w:jc w:val="center"/>
              <w:rPr>
                <w:lang w:val="en-GB"/>
              </w:rPr>
            </w:pPr>
          </w:p>
        </w:tc>
        <w:tc>
          <w:tcPr>
            <w:tcW w:w="284" w:type="dxa"/>
            <w:shd w:val="clear" w:color="auto" w:fill="D9D9D9" w:themeFill="background1" w:themeFillShade="D9"/>
            <w:vAlign w:val="center"/>
          </w:tcPr>
          <w:p w14:paraId="298E728F" w14:textId="77777777" w:rsidR="00C66CF8" w:rsidRPr="002E236D" w:rsidRDefault="00C66CF8" w:rsidP="006E275A">
            <w:pPr>
              <w:spacing w:after="0" w:line="264" w:lineRule="auto"/>
              <w:jc w:val="center"/>
              <w:rPr>
                <w:lang w:val="en-GB"/>
              </w:rPr>
            </w:pPr>
          </w:p>
        </w:tc>
        <w:tc>
          <w:tcPr>
            <w:tcW w:w="283" w:type="dxa"/>
            <w:shd w:val="clear" w:color="auto" w:fill="auto"/>
            <w:vAlign w:val="center"/>
          </w:tcPr>
          <w:p w14:paraId="58CD917E" w14:textId="77777777" w:rsidR="00C66CF8" w:rsidRPr="002E236D" w:rsidRDefault="00C66CF8" w:rsidP="006E275A">
            <w:pPr>
              <w:spacing w:after="0" w:line="264" w:lineRule="auto"/>
              <w:jc w:val="center"/>
              <w:rPr>
                <w:lang w:val="en-GB"/>
              </w:rPr>
            </w:pPr>
          </w:p>
        </w:tc>
        <w:tc>
          <w:tcPr>
            <w:tcW w:w="284" w:type="dxa"/>
            <w:shd w:val="clear" w:color="auto" w:fill="auto"/>
            <w:vAlign w:val="center"/>
          </w:tcPr>
          <w:p w14:paraId="61537BCB" w14:textId="77777777" w:rsidR="00C66CF8" w:rsidRPr="002E236D" w:rsidRDefault="00C66CF8" w:rsidP="006E275A">
            <w:pPr>
              <w:spacing w:after="0" w:line="264" w:lineRule="auto"/>
              <w:jc w:val="center"/>
              <w:rPr>
                <w:lang w:val="en-GB"/>
              </w:rPr>
            </w:pPr>
          </w:p>
        </w:tc>
        <w:tc>
          <w:tcPr>
            <w:tcW w:w="283" w:type="dxa"/>
            <w:shd w:val="clear" w:color="auto" w:fill="8DB3E2" w:themeFill="text2" w:themeFillTint="66"/>
            <w:vAlign w:val="center"/>
          </w:tcPr>
          <w:p w14:paraId="5AC0FF99" w14:textId="77777777" w:rsidR="00C66CF8" w:rsidRPr="002E236D" w:rsidRDefault="00C66CF8" w:rsidP="006E275A">
            <w:pPr>
              <w:spacing w:after="0" w:line="264" w:lineRule="auto"/>
              <w:jc w:val="center"/>
              <w:rPr>
                <w:lang w:val="en-GB"/>
              </w:rPr>
            </w:pPr>
          </w:p>
        </w:tc>
        <w:tc>
          <w:tcPr>
            <w:tcW w:w="252" w:type="dxa"/>
            <w:shd w:val="clear" w:color="auto" w:fill="8DB3E2" w:themeFill="text2" w:themeFillTint="66"/>
            <w:vAlign w:val="center"/>
          </w:tcPr>
          <w:p w14:paraId="391A7D27" w14:textId="77777777" w:rsidR="00C66CF8" w:rsidRPr="002E236D" w:rsidRDefault="00C66CF8" w:rsidP="006E275A">
            <w:pPr>
              <w:spacing w:after="0" w:line="264" w:lineRule="auto"/>
              <w:jc w:val="center"/>
              <w:rPr>
                <w:lang w:val="en-GB"/>
              </w:rPr>
            </w:pPr>
          </w:p>
        </w:tc>
        <w:tc>
          <w:tcPr>
            <w:tcW w:w="293" w:type="dxa"/>
            <w:shd w:val="clear" w:color="auto" w:fill="8DB3E2" w:themeFill="text2" w:themeFillTint="66"/>
            <w:vAlign w:val="center"/>
          </w:tcPr>
          <w:p w14:paraId="48402293" w14:textId="77777777" w:rsidR="00C66CF8" w:rsidRPr="002E236D" w:rsidRDefault="00C66CF8" w:rsidP="006E275A">
            <w:pPr>
              <w:spacing w:after="0" w:line="264" w:lineRule="auto"/>
              <w:jc w:val="center"/>
              <w:rPr>
                <w:lang w:val="en-GB"/>
              </w:rPr>
            </w:pPr>
          </w:p>
        </w:tc>
        <w:tc>
          <w:tcPr>
            <w:tcW w:w="298" w:type="dxa"/>
            <w:shd w:val="clear" w:color="auto" w:fill="8DB3E2" w:themeFill="text2" w:themeFillTint="66"/>
            <w:vAlign w:val="center"/>
          </w:tcPr>
          <w:p w14:paraId="5F7B4056" w14:textId="77777777" w:rsidR="00C66CF8" w:rsidRPr="002E236D" w:rsidRDefault="00C66CF8" w:rsidP="006E275A">
            <w:pPr>
              <w:spacing w:after="0" w:line="264" w:lineRule="auto"/>
              <w:jc w:val="center"/>
              <w:rPr>
                <w:lang w:val="en-GB"/>
              </w:rPr>
            </w:pPr>
          </w:p>
        </w:tc>
        <w:tc>
          <w:tcPr>
            <w:tcW w:w="293" w:type="dxa"/>
            <w:shd w:val="clear" w:color="auto" w:fill="8DB3E2" w:themeFill="text2" w:themeFillTint="66"/>
            <w:vAlign w:val="center"/>
          </w:tcPr>
          <w:p w14:paraId="16600267" w14:textId="77777777" w:rsidR="00C66CF8" w:rsidRPr="002E236D" w:rsidRDefault="00C66CF8" w:rsidP="006E275A">
            <w:pPr>
              <w:spacing w:after="0" w:line="264" w:lineRule="auto"/>
              <w:jc w:val="center"/>
              <w:rPr>
                <w:lang w:val="en-GB"/>
              </w:rPr>
            </w:pPr>
          </w:p>
        </w:tc>
        <w:tc>
          <w:tcPr>
            <w:tcW w:w="293" w:type="dxa"/>
            <w:shd w:val="clear" w:color="auto" w:fill="8DB3E2" w:themeFill="text2" w:themeFillTint="66"/>
            <w:vAlign w:val="center"/>
          </w:tcPr>
          <w:p w14:paraId="7C48F71E" w14:textId="77777777" w:rsidR="00C66CF8" w:rsidRPr="002E236D" w:rsidRDefault="00C66CF8" w:rsidP="006E275A">
            <w:pPr>
              <w:spacing w:after="0" w:line="264" w:lineRule="auto"/>
              <w:jc w:val="center"/>
              <w:rPr>
                <w:lang w:val="en-GB"/>
              </w:rPr>
            </w:pPr>
          </w:p>
        </w:tc>
        <w:tc>
          <w:tcPr>
            <w:tcW w:w="293" w:type="dxa"/>
            <w:shd w:val="clear" w:color="auto" w:fill="8DB3E2" w:themeFill="text2" w:themeFillTint="66"/>
            <w:vAlign w:val="center"/>
          </w:tcPr>
          <w:p w14:paraId="163D219A" w14:textId="77777777" w:rsidR="00C66CF8" w:rsidRPr="002E236D" w:rsidRDefault="00C66CF8" w:rsidP="006E275A">
            <w:pPr>
              <w:spacing w:after="0" w:line="264" w:lineRule="auto"/>
              <w:jc w:val="center"/>
              <w:rPr>
                <w:lang w:val="en-GB"/>
              </w:rPr>
            </w:pPr>
          </w:p>
        </w:tc>
        <w:tc>
          <w:tcPr>
            <w:tcW w:w="294" w:type="dxa"/>
            <w:shd w:val="clear" w:color="auto" w:fill="8DB3E2" w:themeFill="text2" w:themeFillTint="66"/>
            <w:vAlign w:val="center"/>
          </w:tcPr>
          <w:p w14:paraId="423ED368" w14:textId="77777777" w:rsidR="00C66CF8" w:rsidRPr="002E236D" w:rsidRDefault="00C66CF8" w:rsidP="006E275A">
            <w:pPr>
              <w:spacing w:after="0" w:line="264" w:lineRule="auto"/>
              <w:jc w:val="center"/>
              <w:rPr>
                <w:lang w:val="en-GB"/>
              </w:rPr>
            </w:pPr>
          </w:p>
        </w:tc>
        <w:tc>
          <w:tcPr>
            <w:tcW w:w="293" w:type="dxa"/>
            <w:shd w:val="clear" w:color="auto" w:fill="8DB3E2" w:themeFill="text2" w:themeFillTint="66"/>
            <w:vAlign w:val="center"/>
          </w:tcPr>
          <w:p w14:paraId="7F411B0A" w14:textId="77777777" w:rsidR="00C66CF8" w:rsidRPr="002E236D" w:rsidRDefault="00C66CF8" w:rsidP="006E275A">
            <w:pPr>
              <w:spacing w:after="0" w:line="264" w:lineRule="auto"/>
              <w:jc w:val="center"/>
              <w:rPr>
                <w:lang w:val="en-GB"/>
              </w:rPr>
            </w:pPr>
          </w:p>
        </w:tc>
        <w:tc>
          <w:tcPr>
            <w:tcW w:w="293" w:type="dxa"/>
            <w:shd w:val="clear" w:color="auto" w:fill="8DB3E2" w:themeFill="text2" w:themeFillTint="66"/>
            <w:vAlign w:val="center"/>
          </w:tcPr>
          <w:p w14:paraId="7FB73BCD" w14:textId="77777777" w:rsidR="00C66CF8" w:rsidRPr="002E236D" w:rsidRDefault="00C66CF8" w:rsidP="006E275A">
            <w:pPr>
              <w:spacing w:after="0" w:line="264" w:lineRule="auto"/>
              <w:jc w:val="center"/>
              <w:rPr>
                <w:lang w:val="en-GB"/>
              </w:rPr>
            </w:pPr>
          </w:p>
        </w:tc>
        <w:tc>
          <w:tcPr>
            <w:tcW w:w="293" w:type="dxa"/>
            <w:shd w:val="clear" w:color="auto" w:fill="8DB3E2" w:themeFill="text2" w:themeFillTint="66"/>
            <w:vAlign w:val="center"/>
          </w:tcPr>
          <w:p w14:paraId="337E1A57" w14:textId="77777777" w:rsidR="00C66CF8" w:rsidRPr="002E236D" w:rsidRDefault="00C66CF8" w:rsidP="006E275A">
            <w:pPr>
              <w:spacing w:after="0" w:line="264" w:lineRule="auto"/>
              <w:jc w:val="center"/>
              <w:rPr>
                <w:lang w:val="en-GB"/>
              </w:rPr>
            </w:pPr>
          </w:p>
        </w:tc>
        <w:tc>
          <w:tcPr>
            <w:tcW w:w="236" w:type="dxa"/>
            <w:shd w:val="clear" w:color="auto" w:fill="8DB3E2" w:themeFill="text2" w:themeFillTint="66"/>
            <w:vAlign w:val="center"/>
          </w:tcPr>
          <w:p w14:paraId="07C5409E" w14:textId="77777777" w:rsidR="00C66CF8" w:rsidRPr="002E236D" w:rsidRDefault="00C66CF8" w:rsidP="006E275A">
            <w:pPr>
              <w:spacing w:after="0" w:line="264" w:lineRule="auto"/>
              <w:jc w:val="center"/>
              <w:rPr>
                <w:lang w:val="en-GB"/>
              </w:rPr>
            </w:pPr>
          </w:p>
        </w:tc>
        <w:tc>
          <w:tcPr>
            <w:tcW w:w="274" w:type="dxa"/>
            <w:shd w:val="clear" w:color="auto" w:fill="8DB3E2" w:themeFill="text2" w:themeFillTint="66"/>
          </w:tcPr>
          <w:p w14:paraId="354CAC0A" w14:textId="77777777" w:rsidR="00C66CF8" w:rsidRPr="002E236D" w:rsidRDefault="00C66CF8" w:rsidP="006E275A">
            <w:pPr>
              <w:spacing w:after="0" w:line="264" w:lineRule="auto"/>
              <w:jc w:val="center"/>
              <w:rPr>
                <w:lang w:val="en-GB"/>
              </w:rPr>
            </w:pPr>
          </w:p>
        </w:tc>
        <w:tc>
          <w:tcPr>
            <w:tcW w:w="275" w:type="dxa"/>
            <w:shd w:val="clear" w:color="auto" w:fill="8DB3E2" w:themeFill="text2" w:themeFillTint="66"/>
          </w:tcPr>
          <w:p w14:paraId="5970CFC7" w14:textId="77777777" w:rsidR="00C66CF8" w:rsidRPr="002E236D" w:rsidRDefault="00C66CF8" w:rsidP="006E275A">
            <w:pPr>
              <w:spacing w:after="0" w:line="264" w:lineRule="auto"/>
              <w:jc w:val="center"/>
              <w:rPr>
                <w:lang w:val="en-GB"/>
              </w:rPr>
            </w:pPr>
          </w:p>
        </w:tc>
        <w:tc>
          <w:tcPr>
            <w:tcW w:w="274" w:type="dxa"/>
            <w:shd w:val="clear" w:color="auto" w:fill="8DB3E2" w:themeFill="text2" w:themeFillTint="66"/>
          </w:tcPr>
          <w:p w14:paraId="57DFDE75" w14:textId="77777777" w:rsidR="00C66CF8" w:rsidRPr="002E236D" w:rsidRDefault="00C66CF8" w:rsidP="006E275A">
            <w:pPr>
              <w:spacing w:after="0" w:line="264" w:lineRule="auto"/>
              <w:jc w:val="center"/>
              <w:rPr>
                <w:lang w:val="en-GB"/>
              </w:rPr>
            </w:pPr>
          </w:p>
        </w:tc>
        <w:tc>
          <w:tcPr>
            <w:tcW w:w="257" w:type="dxa"/>
            <w:shd w:val="clear" w:color="auto" w:fill="8DB3E2" w:themeFill="text2" w:themeFillTint="66"/>
          </w:tcPr>
          <w:p w14:paraId="42660E30" w14:textId="77777777" w:rsidR="00C66CF8" w:rsidRPr="002E236D" w:rsidRDefault="00C66CF8" w:rsidP="006E275A">
            <w:pPr>
              <w:spacing w:after="0" w:line="264" w:lineRule="auto"/>
              <w:jc w:val="center"/>
              <w:rPr>
                <w:lang w:val="en-GB"/>
              </w:rPr>
            </w:pPr>
          </w:p>
        </w:tc>
      </w:tr>
      <w:tr w:rsidR="00C66CF8" w:rsidRPr="002E236D" w14:paraId="083D2D35" w14:textId="77777777" w:rsidTr="008A00C4">
        <w:trPr>
          <w:gridAfter w:val="1"/>
          <w:wAfter w:w="7" w:type="dxa"/>
          <w:trHeight w:val="391"/>
        </w:trPr>
        <w:tc>
          <w:tcPr>
            <w:tcW w:w="4382" w:type="dxa"/>
            <w:shd w:val="clear" w:color="auto" w:fill="auto"/>
            <w:vAlign w:val="center"/>
          </w:tcPr>
          <w:p w14:paraId="57365570" w14:textId="77777777" w:rsidR="004735DC" w:rsidRPr="002E236D" w:rsidRDefault="00DC001E">
            <w:pPr>
              <w:spacing w:after="0" w:line="264" w:lineRule="auto"/>
              <w:rPr>
                <w:lang w:val="en-GB"/>
              </w:rPr>
            </w:pPr>
            <w:r w:rsidRPr="002E236D">
              <w:rPr>
                <w:lang w:val="en-GB"/>
              </w:rPr>
              <w:t>1.</w:t>
            </w:r>
            <w:r w:rsidR="008F6360" w:rsidRPr="002E236D">
              <w:rPr>
                <w:lang w:val="en-GB"/>
              </w:rPr>
              <w:t xml:space="preserve">8 </w:t>
            </w:r>
            <w:r w:rsidRPr="002E236D">
              <w:rPr>
                <w:lang w:val="en-GB"/>
              </w:rPr>
              <w:t xml:space="preserve">Procurement of tents for </w:t>
            </w:r>
            <w:r w:rsidRPr="002E236D">
              <w:rPr>
                <w:i/>
                <w:iCs/>
                <w:lang w:val="en-GB"/>
              </w:rPr>
              <w:t xml:space="preserve">outreaches </w:t>
            </w:r>
            <w:r w:rsidRPr="002E236D">
              <w:rPr>
                <w:lang w:val="en-GB"/>
              </w:rPr>
              <w:t xml:space="preserve">and </w:t>
            </w:r>
            <w:r w:rsidRPr="002E236D">
              <w:rPr>
                <w:i/>
                <w:iCs/>
                <w:lang w:val="en-GB"/>
              </w:rPr>
              <w:t>screenings</w:t>
            </w:r>
          </w:p>
        </w:tc>
        <w:tc>
          <w:tcPr>
            <w:tcW w:w="283" w:type="dxa"/>
            <w:shd w:val="clear" w:color="auto" w:fill="D9D9D9" w:themeFill="background1" w:themeFillShade="D9"/>
            <w:vAlign w:val="center"/>
          </w:tcPr>
          <w:p w14:paraId="5A789522" w14:textId="77777777" w:rsidR="00C66CF8" w:rsidRPr="002E236D" w:rsidRDefault="00C66CF8" w:rsidP="006E275A">
            <w:pPr>
              <w:spacing w:after="0" w:line="264" w:lineRule="auto"/>
              <w:jc w:val="center"/>
              <w:rPr>
                <w:lang w:val="en-GB"/>
              </w:rPr>
            </w:pPr>
          </w:p>
        </w:tc>
        <w:tc>
          <w:tcPr>
            <w:tcW w:w="284" w:type="dxa"/>
            <w:shd w:val="clear" w:color="auto" w:fill="D9D9D9" w:themeFill="background1" w:themeFillShade="D9"/>
            <w:vAlign w:val="center"/>
          </w:tcPr>
          <w:p w14:paraId="5EFE2552" w14:textId="77777777" w:rsidR="00C66CF8" w:rsidRPr="002E236D" w:rsidRDefault="00C66CF8" w:rsidP="006E275A">
            <w:pPr>
              <w:spacing w:after="0" w:line="264" w:lineRule="auto"/>
              <w:jc w:val="center"/>
              <w:rPr>
                <w:lang w:val="en-GB"/>
              </w:rPr>
            </w:pPr>
          </w:p>
        </w:tc>
        <w:tc>
          <w:tcPr>
            <w:tcW w:w="283" w:type="dxa"/>
            <w:shd w:val="clear" w:color="auto" w:fill="auto"/>
            <w:vAlign w:val="center"/>
          </w:tcPr>
          <w:p w14:paraId="56EAB12D" w14:textId="77777777" w:rsidR="00C66CF8" w:rsidRPr="002E236D" w:rsidRDefault="00C66CF8" w:rsidP="006E275A">
            <w:pPr>
              <w:spacing w:after="0" w:line="264" w:lineRule="auto"/>
              <w:jc w:val="center"/>
              <w:rPr>
                <w:lang w:val="en-GB"/>
              </w:rPr>
            </w:pPr>
          </w:p>
        </w:tc>
        <w:tc>
          <w:tcPr>
            <w:tcW w:w="284" w:type="dxa"/>
            <w:shd w:val="clear" w:color="auto" w:fill="auto"/>
            <w:vAlign w:val="center"/>
          </w:tcPr>
          <w:p w14:paraId="049BE4E4" w14:textId="77777777" w:rsidR="00C66CF8" w:rsidRPr="002E236D" w:rsidRDefault="00C66CF8" w:rsidP="006E275A">
            <w:pPr>
              <w:spacing w:after="0" w:line="264" w:lineRule="auto"/>
              <w:jc w:val="center"/>
              <w:rPr>
                <w:lang w:val="en-GB"/>
              </w:rPr>
            </w:pPr>
          </w:p>
        </w:tc>
        <w:tc>
          <w:tcPr>
            <w:tcW w:w="283" w:type="dxa"/>
            <w:shd w:val="clear" w:color="auto" w:fill="8DB3E2" w:themeFill="text2" w:themeFillTint="66"/>
            <w:vAlign w:val="center"/>
          </w:tcPr>
          <w:p w14:paraId="6BA8B4A0" w14:textId="77777777" w:rsidR="00C66CF8" w:rsidRPr="002E236D" w:rsidRDefault="00C66CF8" w:rsidP="006E275A">
            <w:pPr>
              <w:spacing w:after="0" w:line="264" w:lineRule="auto"/>
              <w:jc w:val="center"/>
              <w:rPr>
                <w:lang w:val="en-GB"/>
              </w:rPr>
            </w:pPr>
          </w:p>
        </w:tc>
        <w:tc>
          <w:tcPr>
            <w:tcW w:w="252" w:type="dxa"/>
            <w:shd w:val="clear" w:color="auto" w:fill="auto"/>
            <w:vAlign w:val="center"/>
          </w:tcPr>
          <w:p w14:paraId="42264800" w14:textId="77777777" w:rsidR="00C66CF8" w:rsidRPr="002E236D" w:rsidRDefault="00C66CF8" w:rsidP="006E275A">
            <w:pPr>
              <w:spacing w:after="0" w:line="264" w:lineRule="auto"/>
              <w:jc w:val="center"/>
              <w:rPr>
                <w:lang w:val="en-GB"/>
              </w:rPr>
            </w:pPr>
          </w:p>
        </w:tc>
        <w:tc>
          <w:tcPr>
            <w:tcW w:w="293" w:type="dxa"/>
            <w:shd w:val="clear" w:color="auto" w:fill="auto"/>
            <w:vAlign w:val="center"/>
          </w:tcPr>
          <w:p w14:paraId="51A4F4CD" w14:textId="77777777" w:rsidR="00C66CF8" w:rsidRPr="002E236D" w:rsidRDefault="00C66CF8" w:rsidP="006E275A">
            <w:pPr>
              <w:spacing w:after="0" w:line="264" w:lineRule="auto"/>
              <w:jc w:val="center"/>
              <w:rPr>
                <w:lang w:val="en-GB"/>
              </w:rPr>
            </w:pPr>
          </w:p>
        </w:tc>
        <w:tc>
          <w:tcPr>
            <w:tcW w:w="298" w:type="dxa"/>
            <w:shd w:val="clear" w:color="auto" w:fill="auto"/>
            <w:vAlign w:val="center"/>
          </w:tcPr>
          <w:p w14:paraId="40503D48" w14:textId="77777777" w:rsidR="00C66CF8" w:rsidRPr="002E236D" w:rsidRDefault="00C66CF8" w:rsidP="006E275A">
            <w:pPr>
              <w:spacing w:after="0" w:line="264" w:lineRule="auto"/>
              <w:jc w:val="center"/>
              <w:rPr>
                <w:lang w:val="en-GB"/>
              </w:rPr>
            </w:pPr>
          </w:p>
        </w:tc>
        <w:tc>
          <w:tcPr>
            <w:tcW w:w="293" w:type="dxa"/>
            <w:shd w:val="clear" w:color="auto" w:fill="auto"/>
            <w:vAlign w:val="center"/>
          </w:tcPr>
          <w:p w14:paraId="614BC0B5" w14:textId="77777777" w:rsidR="00C66CF8" w:rsidRPr="002E236D" w:rsidRDefault="00C66CF8" w:rsidP="006E275A">
            <w:pPr>
              <w:spacing w:after="0" w:line="264" w:lineRule="auto"/>
              <w:jc w:val="center"/>
              <w:rPr>
                <w:lang w:val="en-GB"/>
              </w:rPr>
            </w:pPr>
          </w:p>
        </w:tc>
        <w:tc>
          <w:tcPr>
            <w:tcW w:w="293" w:type="dxa"/>
            <w:shd w:val="clear" w:color="auto" w:fill="auto"/>
            <w:vAlign w:val="center"/>
          </w:tcPr>
          <w:p w14:paraId="322CB985" w14:textId="77777777" w:rsidR="00C66CF8" w:rsidRPr="002E236D" w:rsidRDefault="00C66CF8" w:rsidP="006E275A">
            <w:pPr>
              <w:spacing w:after="0" w:line="264" w:lineRule="auto"/>
              <w:jc w:val="center"/>
              <w:rPr>
                <w:lang w:val="en-GB"/>
              </w:rPr>
            </w:pPr>
          </w:p>
        </w:tc>
        <w:tc>
          <w:tcPr>
            <w:tcW w:w="293" w:type="dxa"/>
            <w:shd w:val="clear" w:color="auto" w:fill="auto"/>
            <w:vAlign w:val="center"/>
          </w:tcPr>
          <w:p w14:paraId="78D5EE04" w14:textId="77777777" w:rsidR="00C66CF8" w:rsidRPr="002E236D" w:rsidRDefault="00C66CF8" w:rsidP="006E275A">
            <w:pPr>
              <w:spacing w:after="0" w:line="264" w:lineRule="auto"/>
              <w:jc w:val="center"/>
              <w:rPr>
                <w:lang w:val="en-GB"/>
              </w:rPr>
            </w:pPr>
          </w:p>
        </w:tc>
        <w:tc>
          <w:tcPr>
            <w:tcW w:w="294" w:type="dxa"/>
            <w:shd w:val="clear" w:color="auto" w:fill="auto"/>
            <w:vAlign w:val="center"/>
          </w:tcPr>
          <w:p w14:paraId="42191354" w14:textId="77777777" w:rsidR="00C66CF8" w:rsidRPr="002E236D" w:rsidRDefault="00C66CF8" w:rsidP="006E275A">
            <w:pPr>
              <w:spacing w:after="0" w:line="264" w:lineRule="auto"/>
              <w:jc w:val="center"/>
              <w:rPr>
                <w:lang w:val="en-GB"/>
              </w:rPr>
            </w:pPr>
          </w:p>
        </w:tc>
        <w:tc>
          <w:tcPr>
            <w:tcW w:w="293" w:type="dxa"/>
            <w:shd w:val="clear" w:color="auto" w:fill="auto"/>
            <w:vAlign w:val="center"/>
          </w:tcPr>
          <w:p w14:paraId="57074B5D" w14:textId="77777777" w:rsidR="00C66CF8" w:rsidRPr="002E236D" w:rsidRDefault="00C66CF8" w:rsidP="006E275A">
            <w:pPr>
              <w:spacing w:after="0" w:line="264" w:lineRule="auto"/>
              <w:jc w:val="center"/>
              <w:rPr>
                <w:lang w:val="en-GB"/>
              </w:rPr>
            </w:pPr>
          </w:p>
        </w:tc>
        <w:tc>
          <w:tcPr>
            <w:tcW w:w="293" w:type="dxa"/>
            <w:shd w:val="clear" w:color="auto" w:fill="auto"/>
            <w:vAlign w:val="center"/>
          </w:tcPr>
          <w:p w14:paraId="4DE3246C" w14:textId="77777777" w:rsidR="00C66CF8" w:rsidRPr="002E236D" w:rsidRDefault="00C66CF8" w:rsidP="006E275A">
            <w:pPr>
              <w:spacing w:after="0" w:line="264" w:lineRule="auto"/>
              <w:jc w:val="center"/>
              <w:rPr>
                <w:lang w:val="en-GB"/>
              </w:rPr>
            </w:pPr>
          </w:p>
        </w:tc>
        <w:tc>
          <w:tcPr>
            <w:tcW w:w="293" w:type="dxa"/>
            <w:shd w:val="clear" w:color="auto" w:fill="auto"/>
            <w:vAlign w:val="center"/>
          </w:tcPr>
          <w:p w14:paraId="1DF923D2" w14:textId="77777777" w:rsidR="00C66CF8" w:rsidRPr="002E236D" w:rsidRDefault="00C66CF8" w:rsidP="006E275A">
            <w:pPr>
              <w:spacing w:after="0" w:line="264" w:lineRule="auto"/>
              <w:jc w:val="center"/>
              <w:rPr>
                <w:lang w:val="en-GB"/>
              </w:rPr>
            </w:pPr>
          </w:p>
        </w:tc>
        <w:tc>
          <w:tcPr>
            <w:tcW w:w="236" w:type="dxa"/>
            <w:shd w:val="clear" w:color="auto" w:fill="auto"/>
            <w:vAlign w:val="center"/>
          </w:tcPr>
          <w:p w14:paraId="79DFE7EF" w14:textId="77777777" w:rsidR="00C66CF8" w:rsidRPr="002E236D" w:rsidRDefault="00C66CF8" w:rsidP="006E275A">
            <w:pPr>
              <w:spacing w:after="0" w:line="264" w:lineRule="auto"/>
              <w:jc w:val="center"/>
              <w:rPr>
                <w:lang w:val="en-GB"/>
              </w:rPr>
            </w:pPr>
          </w:p>
        </w:tc>
        <w:tc>
          <w:tcPr>
            <w:tcW w:w="274" w:type="dxa"/>
          </w:tcPr>
          <w:p w14:paraId="1DD1A1F4" w14:textId="77777777" w:rsidR="00C66CF8" w:rsidRPr="002E236D" w:rsidRDefault="00C66CF8" w:rsidP="006E275A">
            <w:pPr>
              <w:spacing w:after="0" w:line="264" w:lineRule="auto"/>
              <w:jc w:val="center"/>
              <w:rPr>
                <w:lang w:val="en-GB"/>
              </w:rPr>
            </w:pPr>
          </w:p>
        </w:tc>
        <w:tc>
          <w:tcPr>
            <w:tcW w:w="275" w:type="dxa"/>
          </w:tcPr>
          <w:p w14:paraId="0E3ED74C" w14:textId="77777777" w:rsidR="00C66CF8" w:rsidRPr="002E236D" w:rsidRDefault="00C66CF8" w:rsidP="006E275A">
            <w:pPr>
              <w:spacing w:after="0" w:line="264" w:lineRule="auto"/>
              <w:jc w:val="center"/>
              <w:rPr>
                <w:lang w:val="en-GB"/>
              </w:rPr>
            </w:pPr>
          </w:p>
        </w:tc>
        <w:tc>
          <w:tcPr>
            <w:tcW w:w="274" w:type="dxa"/>
          </w:tcPr>
          <w:p w14:paraId="1BD6474B" w14:textId="77777777" w:rsidR="00C66CF8" w:rsidRPr="002E236D" w:rsidRDefault="00C66CF8" w:rsidP="006E275A">
            <w:pPr>
              <w:spacing w:after="0" w:line="264" w:lineRule="auto"/>
              <w:jc w:val="center"/>
              <w:rPr>
                <w:lang w:val="en-GB"/>
              </w:rPr>
            </w:pPr>
          </w:p>
        </w:tc>
        <w:tc>
          <w:tcPr>
            <w:tcW w:w="257" w:type="dxa"/>
          </w:tcPr>
          <w:p w14:paraId="0679C312" w14:textId="77777777" w:rsidR="00C66CF8" w:rsidRPr="002E236D" w:rsidRDefault="00C66CF8" w:rsidP="006E275A">
            <w:pPr>
              <w:spacing w:after="0" w:line="264" w:lineRule="auto"/>
              <w:jc w:val="center"/>
              <w:rPr>
                <w:lang w:val="en-GB"/>
              </w:rPr>
            </w:pPr>
          </w:p>
        </w:tc>
      </w:tr>
      <w:tr w:rsidR="00C66CF8" w:rsidRPr="002E236D" w14:paraId="4E4C8EFA" w14:textId="77777777" w:rsidTr="008A00C4">
        <w:trPr>
          <w:gridAfter w:val="1"/>
          <w:wAfter w:w="7" w:type="dxa"/>
          <w:trHeight w:val="391"/>
        </w:trPr>
        <w:tc>
          <w:tcPr>
            <w:tcW w:w="4382" w:type="dxa"/>
            <w:shd w:val="clear" w:color="auto" w:fill="auto"/>
            <w:vAlign w:val="center"/>
          </w:tcPr>
          <w:p w14:paraId="2DFC0F6A" w14:textId="77777777" w:rsidR="004735DC" w:rsidRPr="002E236D" w:rsidRDefault="00DC001E">
            <w:pPr>
              <w:spacing w:after="0" w:line="264" w:lineRule="auto"/>
              <w:rPr>
                <w:lang w:val="en-GB"/>
              </w:rPr>
            </w:pPr>
            <w:r w:rsidRPr="002E236D">
              <w:rPr>
                <w:lang w:val="en-GB"/>
              </w:rPr>
              <w:t>1.</w:t>
            </w:r>
            <w:r w:rsidR="008F6360" w:rsidRPr="002E236D">
              <w:rPr>
                <w:lang w:val="en-GB"/>
              </w:rPr>
              <w:t xml:space="preserve">9 </w:t>
            </w:r>
            <w:r w:rsidRPr="002E236D">
              <w:rPr>
                <w:lang w:val="en-GB"/>
              </w:rPr>
              <w:t>Support for trained nurses/clinical officers and community health workers through telemedicine</w:t>
            </w:r>
          </w:p>
        </w:tc>
        <w:tc>
          <w:tcPr>
            <w:tcW w:w="283" w:type="dxa"/>
            <w:shd w:val="clear" w:color="auto" w:fill="D9D9D9" w:themeFill="background1" w:themeFillShade="D9"/>
            <w:vAlign w:val="center"/>
          </w:tcPr>
          <w:p w14:paraId="39E82216" w14:textId="77777777" w:rsidR="00C66CF8" w:rsidRPr="002E236D" w:rsidRDefault="00C66CF8" w:rsidP="006E275A">
            <w:pPr>
              <w:spacing w:after="0" w:line="264" w:lineRule="auto"/>
              <w:jc w:val="center"/>
              <w:rPr>
                <w:lang w:val="en-GB"/>
              </w:rPr>
            </w:pPr>
          </w:p>
        </w:tc>
        <w:tc>
          <w:tcPr>
            <w:tcW w:w="284" w:type="dxa"/>
            <w:shd w:val="clear" w:color="auto" w:fill="D9D9D9" w:themeFill="background1" w:themeFillShade="D9"/>
            <w:vAlign w:val="center"/>
          </w:tcPr>
          <w:p w14:paraId="197071E6" w14:textId="77777777" w:rsidR="00C66CF8" w:rsidRPr="002E236D" w:rsidRDefault="00C66CF8" w:rsidP="006E275A">
            <w:pPr>
              <w:spacing w:after="0" w:line="264" w:lineRule="auto"/>
              <w:jc w:val="center"/>
              <w:rPr>
                <w:lang w:val="en-GB"/>
              </w:rPr>
            </w:pPr>
          </w:p>
        </w:tc>
        <w:tc>
          <w:tcPr>
            <w:tcW w:w="283" w:type="dxa"/>
            <w:shd w:val="clear" w:color="auto" w:fill="auto"/>
            <w:vAlign w:val="center"/>
          </w:tcPr>
          <w:p w14:paraId="09CE381C" w14:textId="77777777" w:rsidR="00C66CF8" w:rsidRPr="002E236D" w:rsidRDefault="00C66CF8" w:rsidP="006E275A">
            <w:pPr>
              <w:spacing w:after="0" w:line="264" w:lineRule="auto"/>
              <w:jc w:val="center"/>
              <w:rPr>
                <w:lang w:val="en-GB"/>
              </w:rPr>
            </w:pPr>
          </w:p>
        </w:tc>
        <w:tc>
          <w:tcPr>
            <w:tcW w:w="284" w:type="dxa"/>
            <w:shd w:val="clear" w:color="auto" w:fill="auto"/>
            <w:vAlign w:val="center"/>
          </w:tcPr>
          <w:p w14:paraId="474B3C73" w14:textId="77777777" w:rsidR="00C66CF8" w:rsidRPr="002E236D" w:rsidRDefault="00C66CF8" w:rsidP="006E275A">
            <w:pPr>
              <w:spacing w:after="0" w:line="264" w:lineRule="auto"/>
              <w:jc w:val="center"/>
              <w:rPr>
                <w:lang w:val="en-GB"/>
              </w:rPr>
            </w:pPr>
          </w:p>
        </w:tc>
        <w:tc>
          <w:tcPr>
            <w:tcW w:w="283" w:type="dxa"/>
            <w:shd w:val="clear" w:color="auto" w:fill="8DB3E2" w:themeFill="text2" w:themeFillTint="66"/>
            <w:vAlign w:val="center"/>
          </w:tcPr>
          <w:p w14:paraId="2C5ADD0C" w14:textId="77777777" w:rsidR="00C66CF8" w:rsidRPr="002E236D" w:rsidRDefault="00C66CF8" w:rsidP="006E275A">
            <w:pPr>
              <w:spacing w:after="0" w:line="264" w:lineRule="auto"/>
              <w:jc w:val="center"/>
              <w:rPr>
                <w:lang w:val="en-GB"/>
              </w:rPr>
            </w:pPr>
          </w:p>
        </w:tc>
        <w:tc>
          <w:tcPr>
            <w:tcW w:w="252" w:type="dxa"/>
            <w:shd w:val="clear" w:color="auto" w:fill="8DB3E2" w:themeFill="text2" w:themeFillTint="66"/>
            <w:vAlign w:val="center"/>
          </w:tcPr>
          <w:p w14:paraId="34DEE3F6" w14:textId="77777777" w:rsidR="00C66CF8" w:rsidRPr="002E236D" w:rsidRDefault="00C66CF8" w:rsidP="006E275A">
            <w:pPr>
              <w:spacing w:after="0" w:line="264" w:lineRule="auto"/>
              <w:jc w:val="center"/>
              <w:rPr>
                <w:lang w:val="en-GB"/>
              </w:rPr>
            </w:pPr>
          </w:p>
        </w:tc>
        <w:tc>
          <w:tcPr>
            <w:tcW w:w="293" w:type="dxa"/>
            <w:shd w:val="clear" w:color="auto" w:fill="8DB3E2" w:themeFill="text2" w:themeFillTint="66"/>
            <w:vAlign w:val="center"/>
          </w:tcPr>
          <w:p w14:paraId="65DC1C99" w14:textId="77777777" w:rsidR="00C66CF8" w:rsidRPr="002E236D" w:rsidRDefault="00C66CF8" w:rsidP="006E275A">
            <w:pPr>
              <w:spacing w:after="0" w:line="264" w:lineRule="auto"/>
              <w:jc w:val="center"/>
              <w:rPr>
                <w:lang w:val="en-GB"/>
              </w:rPr>
            </w:pPr>
          </w:p>
        </w:tc>
        <w:tc>
          <w:tcPr>
            <w:tcW w:w="298" w:type="dxa"/>
            <w:shd w:val="clear" w:color="auto" w:fill="8DB3E2" w:themeFill="text2" w:themeFillTint="66"/>
            <w:vAlign w:val="center"/>
          </w:tcPr>
          <w:p w14:paraId="4841F751" w14:textId="77777777" w:rsidR="00C66CF8" w:rsidRPr="002E236D" w:rsidRDefault="00C66CF8" w:rsidP="006E275A">
            <w:pPr>
              <w:spacing w:after="0" w:line="264" w:lineRule="auto"/>
              <w:jc w:val="center"/>
              <w:rPr>
                <w:lang w:val="en-GB"/>
              </w:rPr>
            </w:pPr>
          </w:p>
        </w:tc>
        <w:tc>
          <w:tcPr>
            <w:tcW w:w="293" w:type="dxa"/>
            <w:shd w:val="clear" w:color="auto" w:fill="8DB3E2" w:themeFill="text2" w:themeFillTint="66"/>
            <w:vAlign w:val="center"/>
          </w:tcPr>
          <w:p w14:paraId="25B9C12F" w14:textId="77777777" w:rsidR="00C66CF8" w:rsidRPr="002E236D" w:rsidRDefault="00C66CF8" w:rsidP="006E275A">
            <w:pPr>
              <w:spacing w:after="0" w:line="264" w:lineRule="auto"/>
              <w:jc w:val="center"/>
              <w:rPr>
                <w:lang w:val="en-GB"/>
              </w:rPr>
            </w:pPr>
          </w:p>
        </w:tc>
        <w:tc>
          <w:tcPr>
            <w:tcW w:w="293" w:type="dxa"/>
            <w:shd w:val="clear" w:color="auto" w:fill="8DB3E2" w:themeFill="text2" w:themeFillTint="66"/>
            <w:vAlign w:val="center"/>
          </w:tcPr>
          <w:p w14:paraId="6234EAFC" w14:textId="77777777" w:rsidR="00C66CF8" w:rsidRPr="002E236D" w:rsidRDefault="00C66CF8" w:rsidP="006E275A">
            <w:pPr>
              <w:spacing w:after="0" w:line="264" w:lineRule="auto"/>
              <w:jc w:val="center"/>
              <w:rPr>
                <w:lang w:val="en-GB"/>
              </w:rPr>
            </w:pPr>
          </w:p>
        </w:tc>
        <w:tc>
          <w:tcPr>
            <w:tcW w:w="293" w:type="dxa"/>
            <w:shd w:val="clear" w:color="auto" w:fill="8DB3E2" w:themeFill="text2" w:themeFillTint="66"/>
            <w:vAlign w:val="center"/>
          </w:tcPr>
          <w:p w14:paraId="2327A741" w14:textId="77777777" w:rsidR="00C66CF8" w:rsidRPr="002E236D" w:rsidRDefault="00C66CF8" w:rsidP="006E275A">
            <w:pPr>
              <w:spacing w:after="0" w:line="264" w:lineRule="auto"/>
              <w:jc w:val="center"/>
              <w:rPr>
                <w:lang w:val="en-GB"/>
              </w:rPr>
            </w:pPr>
          </w:p>
        </w:tc>
        <w:tc>
          <w:tcPr>
            <w:tcW w:w="294" w:type="dxa"/>
            <w:shd w:val="clear" w:color="auto" w:fill="8DB3E2" w:themeFill="text2" w:themeFillTint="66"/>
            <w:vAlign w:val="center"/>
          </w:tcPr>
          <w:p w14:paraId="43483D0F" w14:textId="77777777" w:rsidR="00C66CF8" w:rsidRPr="002E236D" w:rsidRDefault="00C66CF8" w:rsidP="006E275A">
            <w:pPr>
              <w:spacing w:after="0" w:line="264" w:lineRule="auto"/>
              <w:jc w:val="center"/>
              <w:rPr>
                <w:lang w:val="en-GB"/>
              </w:rPr>
            </w:pPr>
          </w:p>
        </w:tc>
        <w:tc>
          <w:tcPr>
            <w:tcW w:w="293" w:type="dxa"/>
            <w:shd w:val="clear" w:color="auto" w:fill="8DB3E2" w:themeFill="text2" w:themeFillTint="66"/>
            <w:vAlign w:val="center"/>
          </w:tcPr>
          <w:p w14:paraId="455B3720" w14:textId="77777777" w:rsidR="00C66CF8" w:rsidRPr="002E236D" w:rsidRDefault="00C66CF8" w:rsidP="006E275A">
            <w:pPr>
              <w:spacing w:after="0" w:line="264" w:lineRule="auto"/>
              <w:jc w:val="center"/>
              <w:rPr>
                <w:lang w:val="en-GB"/>
              </w:rPr>
            </w:pPr>
          </w:p>
        </w:tc>
        <w:tc>
          <w:tcPr>
            <w:tcW w:w="293" w:type="dxa"/>
            <w:shd w:val="clear" w:color="auto" w:fill="8DB3E2" w:themeFill="text2" w:themeFillTint="66"/>
            <w:vAlign w:val="center"/>
          </w:tcPr>
          <w:p w14:paraId="575E95D3" w14:textId="77777777" w:rsidR="00C66CF8" w:rsidRPr="002E236D" w:rsidRDefault="00C66CF8" w:rsidP="006E275A">
            <w:pPr>
              <w:spacing w:after="0" w:line="264" w:lineRule="auto"/>
              <w:jc w:val="center"/>
              <w:rPr>
                <w:lang w:val="en-GB"/>
              </w:rPr>
            </w:pPr>
          </w:p>
        </w:tc>
        <w:tc>
          <w:tcPr>
            <w:tcW w:w="293" w:type="dxa"/>
            <w:shd w:val="clear" w:color="auto" w:fill="8DB3E2" w:themeFill="text2" w:themeFillTint="66"/>
            <w:vAlign w:val="center"/>
          </w:tcPr>
          <w:p w14:paraId="62A69944" w14:textId="77777777" w:rsidR="00C66CF8" w:rsidRPr="002E236D" w:rsidRDefault="00C66CF8" w:rsidP="006E275A">
            <w:pPr>
              <w:spacing w:after="0" w:line="264" w:lineRule="auto"/>
              <w:jc w:val="center"/>
              <w:rPr>
                <w:lang w:val="en-GB"/>
              </w:rPr>
            </w:pPr>
          </w:p>
        </w:tc>
        <w:tc>
          <w:tcPr>
            <w:tcW w:w="236" w:type="dxa"/>
            <w:shd w:val="clear" w:color="auto" w:fill="8DB3E2" w:themeFill="text2" w:themeFillTint="66"/>
            <w:vAlign w:val="center"/>
          </w:tcPr>
          <w:p w14:paraId="2C52A8D6" w14:textId="77777777" w:rsidR="00C66CF8" w:rsidRPr="002E236D" w:rsidRDefault="00C66CF8" w:rsidP="006E275A">
            <w:pPr>
              <w:spacing w:after="0" w:line="264" w:lineRule="auto"/>
              <w:jc w:val="center"/>
              <w:rPr>
                <w:lang w:val="en-GB"/>
              </w:rPr>
            </w:pPr>
          </w:p>
        </w:tc>
        <w:tc>
          <w:tcPr>
            <w:tcW w:w="274" w:type="dxa"/>
            <w:shd w:val="clear" w:color="auto" w:fill="8DB3E2" w:themeFill="text2" w:themeFillTint="66"/>
          </w:tcPr>
          <w:p w14:paraId="7A23D921" w14:textId="77777777" w:rsidR="00C66CF8" w:rsidRPr="002E236D" w:rsidRDefault="00C66CF8" w:rsidP="006E275A">
            <w:pPr>
              <w:spacing w:after="0" w:line="264" w:lineRule="auto"/>
              <w:jc w:val="center"/>
              <w:rPr>
                <w:lang w:val="en-GB"/>
              </w:rPr>
            </w:pPr>
          </w:p>
        </w:tc>
        <w:tc>
          <w:tcPr>
            <w:tcW w:w="275" w:type="dxa"/>
            <w:shd w:val="clear" w:color="auto" w:fill="8DB3E2" w:themeFill="text2" w:themeFillTint="66"/>
          </w:tcPr>
          <w:p w14:paraId="4C4DBA74" w14:textId="77777777" w:rsidR="00C66CF8" w:rsidRPr="002E236D" w:rsidRDefault="00C66CF8" w:rsidP="006E275A">
            <w:pPr>
              <w:spacing w:after="0" w:line="264" w:lineRule="auto"/>
              <w:jc w:val="center"/>
              <w:rPr>
                <w:lang w:val="en-GB"/>
              </w:rPr>
            </w:pPr>
          </w:p>
        </w:tc>
        <w:tc>
          <w:tcPr>
            <w:tcW w:w="274" w:type="dxa"/>
            <w:shd w:val="clear" w:color="auto" w:fill="8DB3E2" w:themeFill="text2" w:themeFillTint="66"/>
          </w:tcPr>
          <w:p w14:paraId="5CF6CA88" w14:textId="77777777" w:rsidR="00C66CF8" w:rsidRPr="002E236D" w:rsidRDefault="00C66CF8" w:rsidP="006E275A">
            <w:pPr>
              <w:spacing w:after="0" w:line="264" w:lineRule="auto"/>
              <w:jc w:val="center"/>
              <w:rPr>
                <w:lang w:val="en-GB"/>
              </w:rPr>
            </w:pPr>
          </w:p>
        </w:tc>
        <w:tc>
          <w:tcPr>
            <w:tcW w:w="257" w:type="dxa"/>
            <w:shd w:val="clear" w:color="auto" w:fill="8DB3E2" w:themeFill="text2" w:themeFillTint="66"/>
          </w:tcPr>
          <w:p w14:paraId="02C4ADCF" w14:textId="77777777" w:rsidR="00C66CF8" w:rsidRPr="002E236D" w:rsidRDefault="00C66CF8" w:rsidP="006E275A">
            <w:pPr>
              <w:spacing w:after="0" w:line="264" w:lineRule="auto"/>
              <w:jc w:val="center"/>
              <w:rPr>
                <w:lang w:val="en-GB"/>
              </w:rPr>
            </w:pPr>
          </w:p>
        </w:tc>
      </w:tr>
      <w:tr w:rsidR="00283E36" w:rsidRPr="002E236D" w14:paraId="6DDBF78C" w14:textId="77777777" w:rsidTr="009175E9">
        <w:trPr>
          <w:gridAfter w:val="1"/>
          <w:wAfter w:w="7" w:type="dxa"/>
          <w:trHeight w:val="391"/>
        </w:trPr>
        <w:tc>
          <w:tcPr>
            <w:tcW w:w="4382" w:type="dxa"/>
            <w:shd w:val="clear" w:color="auto" w:fill="auto"/>
            <w:vAlign w:val="center"/>
          </w:tcPr>
          <w:p w14:paraId="6A15F02D" w14:textId="77777777" w:rsidR="004735DC" w:rsidRPr="002E236D" w:rsidRDefault="00DC001E">
            <w:pPr>
              <w:spacing w:after="0" w:line="264" w:lineRule="auto"/>
              <w:rPr>
                <w:lang w:val="en-GB"/>
              </w:rPr>
            </w:pPr>
            <w:r w:rsidRPr="002E236D">
              <w:rPr>
                <w:lang w:val="en-GB"/>
              </w:rPr>
              <w:t>1.</w:t>
            </w:r>
            <w:r w:rsidR="008F6360" w:rsidRPr="002E236D">
              <w:rPr>
                <w:lang w:val="en-GB"/>
              </w:rPr>
              <w:t>10</w:t>
            </w:r>
            <w:r w:rsidRPr="002E236D">
              <w:rPr>
                <w:lang w:val="en-GB"/>
              </w:rPr>
              <w:t>. Equipment of municipal healthcare facilities</w:t>
            </w:r>
          </w:p>
        </w:tc>
        <w:tc>
          <w:tcPr>
            <w:tcW w:w="283" w:type="dxa"/>
            <w:shd w:val="clear" w:color="auto" w:fill="D9D9D9" w:themeFill="background1" w:themeFillShade="D9"/>
            <w:vAlign w:val="center"/>
          </w:tcPr>
          <w:p w14:paraId="66ABD9A5" w14:textId="77777777" w:rsidR="00283E36" w:rsidRPr="002E236D" w:rsidRDefault="00283E36" w:rsidP="006E275A">
            <w:pPr>
              <w:spacing w:after="0" w:line="264" w:lineRule="auto"/>
              <w:jc w:val="center"/>
              <w:rPr>
                <w:lang w:val="en-GB"/>
              </w:rPr>
            </w:pPr>
          </w:p>
        </w:tc>
        <w:tc>
          <w:tcPr>
            <w:tcW w:w="284" w:type="dxa"/>
            <w:shd w:val="clear" w:color="auto" w:fill="D9D9D9" w:themeFill="background1" w:themeFillShade="D9"/>
            <w:vAlign w:val="center"/>
          </w:tcPr>
          <w:p w14:paraId="69C96CF9" w14:textId="77777777" w:rsidR="00283E36" w:rsidRPr="002E236D" w:rsidRDefault="00283E36" w:rsidP="006E275A">
            <w:pPr>
              <w:spacing w:after="0" w:line="264" w:lineRule="auto"/>
              <w:jc w:val="center"/>
              <w:rPr>
                <w:lang w:val="en-GB"/>
              </w:rPr>
            </w:pPr>
          </w:p>
        </w:tc>
        <w:tc>
          <w:tcPr>
            <w:tcW w:w="283" w:type="dxa"/>
            <w:shd w:val="clear" w:color="auto" w:fill="auto"/>
            <w:vAlign w:val="center"/>
          </w:tcPr>
          <w:p w14:paraId="6F668B15" w14:textId="77777777" w:rsidR="00283E36" w:rsidRPr="002E236D" w:rsidRDefault="00283E36" w:rsidP="006E275A">
            <w:pPr>
              <w:spacing w:after="0" w:line="264" w:lineRule="auto"/>
              <w:jc w:val="center"/>
              <w:rPr>
                <w:lang w:val="en-GB"/>
              </w:rPr>
            </w:pPr>
          </w:p>
        </w:tc>
        <w:tc>
          <w:tcPr>
            <w:tcW w:w="284" w:type="dxa"/>
            <w:shd w:val="clear" w:color="auto" w:fill="auto"/>
            <w:vAlign w:val="center"/>
          </w:tcPr>
          <w:p w14:paraId="4BF2A3C8" w14:textId="77777777" w:rsidR="00283E36" w:rsidRPr="002E236D" w:rsidRDefault="00283E36" w:rsidP="006E275A">
            <w:pPr>
              <w:spacing w:after="0" w:line="264" w:lineRule="auto"/>
              <w:jc w:val="center"/>
              <w:rPr>
                <w:lang w:val="en-GB"/>
              </w:rPr>
            </w:pPr>
          </w:p>
        </w:tc>
        <w:tc>
          <w:tcPr>
            <w:tcW w:w="283" w:type="dxa"/>
            <w:shd w:val="clear" w:color="auto" w:fill="8DB3E2" w:themeFill="text2" w:themeFillTint="66"/>
            <w:vAlign w:val="center"/>
          </w:tcPr>
          <w:p w14:paraId="368212F0" w14:textId="77777777" w:rsidR="00283E36" w:rsidRPr="002E236D" w:rsidRDefault="00283E36" w:rsidP="006E275A">
            <w:pPr>
              <w:spacing w:after="0" w:line="264" w:lineRule="auto"/>
              <w:jc w:val="center"/>
              <w:rPr>
                <w:lang w:val="en-GB"/>
              </w:rPr>
            </w:pPr>
          </w:p>
        </w:tc>
        <w:tc>
          <w:tcPr>
            <w:tcW w:w="252" w:type="dxa"/>
            <w:shd w:val="clear" w:color="auto" w:fill="8DB3E2" w:themeFill="text2" w:themeFillTint="66"/>
            <w:vAlign w:val="center"/>
          </w:tcPr>
          <w:p w14:paraId="371D4E84" w14:textId="77777777" w:rsidR="00283E36" w:rsidRPr="002E236D" w:rsidRDefault="00283E36" w:rsidP="006E275A">
            <w:pPr>
              <w:spacing w:after="0" w:line="264" w:lineRule="auto"/>
              <w:jc w:val="center"/>
              <w:rPr>
                <w:lang w:val="en-GB"/>
              </w:rPr>
            </w:pPr>
          </w:p>
        </w:tc>
        <w:tc>
          <w:tcPr>
            <w:tcW w:w="293" w:type="dxa"/>
            <w:shd w:val="clear" w:color="auto" w:fill="8DB3E2" w:themeFill="text2" w:themeFillTint="66"/>
            <w:vAlign w:val="center"/>
          </w:tcPr>
          <w:p w14:paraId="7A59E2CF" w14:textId="77777777" w:rsidR="00283E36" w:rsidRPr="002E236D" w:rsidRDefault="00283E36" w:rsidP="006E275A">
            <w:pPr>
              <w:spacing w:after="0" w:line="264" w:lineRule="auto"/>
              <w:jc w:val="center"/>
              <w:rPr>
                <w:lang w:val="en-GB"/>
              </w:rPr>
            </w:pPr>
          </w:p>
        </w:tc>
        <w:tc>
          <w:tcPr>
            <w:tcW w:w="298" w:type="dxa"/>
            <w:shd w:val="clear" w:color="auto" w:fill="8DB3E2" w:themeFill="text2" w:themeFillTint="66"/>
            <w:vAlign w:val="center"/>
          </w:tcPr>
          <w:p w14:paraId="655F1CA1" w14:textId="77777777" w:rsidR="00283E36" w:rsidRPr="002E236D" w:rsidRDefault="00283E36" w:rsidP="006E275A">
            <w:pPr>
              <w:spacing w:after="0" w:line="264" w:lineRule="auto"/>
              <w:jc w:val="center"/>
              <w:rPr>
                <w:lang w:val="en-GB"/>
              </w:rPr>
            </w:pPr>
          </w:p>
        </w:tc>
        <w:tc>
          <w:tcPr>
            <w:tcW w:w="293" w:type="dxa"/>
            <w:shd w:val="clear" w:color="auto" w:fill="auto"/>
            <w:vAlign w:val="center"/>
          </w:tcPr>
          <w:p w14:paraId="0CDA2907" w14:textId="77777777" w:rsidR="00283E36" w:rsidRPr="002E236D" w:rsidRDefault="00283E36" w:rsidP="006E275A">
            <w:pPr>
              <w:spacing w:after="0" w:line="264" w:lineRule="auto"/>
              <w:jc w:val="center"/>
              <w:rPr>
                <w:lang w:val="en-GB"/>
              </w:rPr>
            </w:pPr>
          </w:p>
        </w:tc>
        <w:tc>
          <w:tcPr>
            <w:tcW w:w="293" w:type="dxa"/>
            <w:shd w:val="clear" w:color="auto" w:fill="auto"/>
            <w:vAlign w:val="center"/>
          </w:tcPr>
          <w:p w14:paraId="2864B189" w14:textId="77777777" w:rsidR="00283E36" w:rsidRPr="002E236D" w:rsidRDefault="00283E36" w:rsidP="006E275A">
            <w:pPr>
              <w:spacing w:after="0" w:line="264" w:lineRule="auto"/>
              <w:jc w:val="center"/>
              <w:rPr>
                <w:lang w:val="en-GB"/>
              </w:rPr>
            </w:pPr>
          </w:p>
        </w:tc>
        <w:tc>
          <w:tcPr>
            <w:tcW w:w="293" w:type="dxa"/>
            <w:shd w:val="clear" w:color="auto" w:fill="auto"/>
            <w:vAlign w:val="center"/>
          </w:tcPr>
          <w:p w14:paraId="39FB8CE4" w14:textId="77777777" w:rsidR="00283E36" w:rsidRPr="002E236D" w:rsidRDefault="00283E36" w:rsidP="006E275A">
            <w:pPr>
              <w:spacing w:after="0" w:line="264" w:lineRule="auto"/>
              <w:jc w:val="center"/>
              <w:rPr>
                <w:lang w:val="en-GB"/>
              </w:rPr>
            </w:pPr>
          </w:p>
        </w:tc>
        <w:tc>
          <w:tcPr>
            <w:tcW w:w="294" w:type="dxa"/>
            <w:shd w:val="clear" w:color="auto" w:fill="auto"/>
            <w:vAlign w:val="center"/>
          </w:tcPr>
          <w:p w14:paraId="0258E28B" w14:textId="77777777" w:rsidR="00283E36" w:rsidRPr="002E236D" w:rsidRDefault="00283E36" w:rsidP="006E275A">
            <w:pPr>
              <w:spacing w:after="0" w:line="264" w:lineRule="auto"/>
              <w:jc w:val="center"/>
              <w:rPr>
                <w:lang w:val="en-GB"/>
              </w:rPr>
            </w:pPr>
          </w:p>
        </w:tc>
        <w:tc>
          <w:tcPr>
            <w:tcW w:w="293" w:type="dxa"/>
            <w:shd w:val="clear" w:color="auto" w:fill="auto"/>
            <w:vAlign w:val="center"/>
          </w:tcPr>
          <w:p w14:paraId="26F7AE90" w14:textId="77777777" w:rsidR="00283E36" w:rsidRPr="002E236D" w:rsidRDefault="00283E36" w:rsidP="006E275A">
            <w:pPr>
              <w:spacing w:after="0" w:line="264" w:lineRule="auto"/>
              <w:jc w:val="center"/>
              <w:rPr>
                <w:lang w:val="en-GB"/>
              </w:rPr>
            </w:pPr>
          </w:p>
        </w:tc>
        <w:tc>
          <w:tcPr>
            <w:tcW w:w="293" w:type="dxa"/>
            <w:shd w:val="clear" w:color="auto" w:fill="auto"/>
            <w:vAlign w:val="center"/>
          </w:tcPr>
          <w:p w14:paraId="06F08969" w14:textId="77777777" w:rsidR="00283E36" w:rsidRPr="002E236D" w:rsidRDefault="00283E36" w:rsidP="006E275A">
            <w:pPr>
              <w:spacing w:after="0" w:line="264" w:lineRule="auto"/>
              <w:jc w:val="center"/>
              <w:rPr>
                <w:lang w:val="en-GB"/>
              </w:rPr>
            </w:pPr>
          </w:p>
        </w:tc>
        <w:tc>
          <w:tcPr>
            <w:tcW w:w="293" w:type="dxa"/>
            <w:shd w:val="clear" w:color="auto" w:fill="auto"/>
            <w:vAlign w:val="center"/>
          </w:tcPr>
          <w:p w14:paraId="54D42303" w14:textId="77777777" w:rsidR="00283E36" w:rsidRPr="002E236D" w:rsidRDefault="00283E36" w:rsidP="006E275A">
            <w:pPr>
              <w:spacing w:after="0" w:line="264" w:lineRule="auto"/>
              <w:jc w:val="center"/>
              <w:rPr>
                <w:lang w:val="en-GB"/>
              </w:rPr>
            </w:pPr>
          </w:p>
        </w:tc>
        <w:tc>
          <w:tcPr>
            <w:tcW w:w="236" w:type="dxa"/>
            <w:shd w:val="clear" w:color="auto" w:fill="auto"/>
            <w:vAlign w:val="center"/>
          </w:tcPr>
          <w:p w14:paraId="695007D3" w14:textId="77777777" w:rsidR="00283E36" w:rsidRPr="002E236D" w:rsidRDefault="00283E36" w:rsidP="006E275A">
            <w:pPr>
              <w:spacing w:after="0" w:line="264" w:lineRule="auto"/>
              <w:jc w:val="center"/>
              <w:rPr>
                <w:lang w:val="en-GB"/>
              </w:rPr>
            </w:pPr>
          </w:p>
        </w:tc>
        <w:tc>
          <w:tcPr>
            <w:tcW w:w="274" w:type="dxa"/>
          </w:tcPr>
          <w:p w14:paraId="3E490C69" w14:textId="77777777" w:rsidR="00283E36" w:rsidRPr="002E236D" w:rsidRDefault="00283E36" w:rsidP="006E275A">
            <w:pPr>
              <w:spacing w:after="0" w:line="264" w:lineRule="auto"/>
              <w:jc w:val="center"/>
              <w:rPr>
                <w:lang w:val="en-GB"/>
              </w:rPr>
            </w:pPr>
          </w:p>
        </w:tc>
        <w:tc>
          <w:tcPr>
            <w:tcW w:w="275" w:type="dxa"/>
          </w:tcPr>
          <w:p w14:paraId="136DDB0F" w14:textId="77777777" w:rsidR="00283E36" w:rsidRPr="002E236D" w:rsidRDefault="00283E36" w:rsidP="006E275A">
            <w:pPr>
              <w:spacing w:after="0" w:line="264" w:lineRule="auto"/>
              <w:jc w:val="center"/>
              <w:rPr>
                <w:lang w:val="en-GB"/>
              </w:rPr>
            </w:pPr>
          </w:p>
        </w:tc>
        <w:tc>
          <w:tcPr>
            <w:tcW w:w="274" w:type="dxa"/>
          </w:tcPr>
          <w:p w14:paraId="787989CA" w14:textId="77777777" w:rsidR="00283E36" w:rsidRPr="002E236D" w:rsidRDefault="00283E36" w:rsidP="006E275A">
            <w:pPr>
              <w:spacing w:after="0" w:line="264" w:lineRule="auto"/>
              <w:jc w:val="center"/>
              <w:rPr>
                <w:lang w:val="en-GB"/>
              </w:rPr>
            </w:pPr>
          </w:p>
        </w:tc>
        <w:tc>
          <w:tcPr>
            <w:tcW w:w="257" w:type="dxa"/>
          </w:tcPr>
          <w:p w14:paraId="69A80530" w14:textId="77777777" w:rsidR="00283E36" w:rsidRPr="002E236D" w:rsidRDefault="00283E36" w:rsidP="006E275A">
            <w:pPr>
              <w:spacing w:after="0" w:line="264" w:lineRule="auto"/>
              <w:jc w:val="center"/>
              <w:rPr>
                <w:lang w:val="en-GB"/>
              </w:rPr>
            </w:pPr>
          </w:p>
        </w:tc>
      </w:tr>
      <w:tr w:rsidR="00283E36" w:rsidRPr="002E236D" w14:paraId="608BB975" w14:textId="77777777" w:rsidTr="008A00C4">
        <w:trPr>
          <w:gridAfter w:val="1"/>
          <w:wAfter w:w="7" w:type="dxa"/>
          <w:trHeight w:val="391"/>
        </w:trPr>
        <w:tc>
          <w:tcPr>
            <w:tcW w:w="4382" w:type="dxa"/>
            <w:shd w:val="clear" w:color="auto" w:fill="auto"/>
            <w:vAlign w:val="center"/>
          </w:tcPr>
          <w:p w14:paraId="2AB4B264" w14:textId="77777777" w:rsidR="004735DC" w:rsidRPr="002E236D" w:rsidRDefault="00DC001E">
            <w:pPr>
              <w:spacing w:after="0" w:line="264" w:lineRule="auto"/>
              <w:rPr>
                <w:lang w:val="en-GB"/>
              </w:rPr>
            </w:pPr>
            <w:r w:rsidRPr="002E236D">
              <w:rPr>
                <w:lang w:val="en-GB"/>
              </w:rPr>
              <w:t>1.</w:t>
            </w:r>
            <w:r w:rsidR="008F6360" w:rsidRPr="002E236D">
              <w:rPr>
                <w:lang w:val="en-GB"/>
              </w:rPr>
              <w:t>11</w:t>
            </w:r>
            <w:r w:rsidRPr="002E236D">
              <w:rPr>
                <w:lang w:val="en-GB"/>
              </w:rPr>
              <w:t>. Construction of hearing test booths and procurement of audiology equipment</w:t>
            </w:r>
          </w:p>
        </w:tc>
        <w:tc>
          <w:tcPr>
            <w:tcW w:w="283" w:type="dxa"/>
            <w:shd w:val="clear" w:color="auto" w:fill="D9D9D9" w:themeFill="background1" w:themeFillShade="D9"/>
            <w:vAlign w:val="center"/>
          </w:tcPr>
          <w:p w14:paraId="712C7BF8" w14:textId="77777777" w:rsidR="00283E36" w:rsidRPr="002E236D" w:rsidRDefault="00283E36" w:rsidP="006E275A">
            <w:pPr>
              <w:spacing w:after="0" w:line="264" w:lineRule="auto"/>
              <w:jc w:val="center"/>
              <w:rPr>
                <w:lang w:val="en-GB"/>
              </w:rPr>
            </w:pPr>
          </w:p>
        </w:tc>
        <w:tc>
          <w:tcPr>
            <w:tcW w:w="284" w:type="dxa"/>
            <w:shd w:val="clear" w:color="auto" w:fill="D9D9D9" w:themeFill="background1" w:themeFillShade="D9"/>
            <w:vAlign w:val="center"/>
          </w:tcPr>
          <w:p w14:paraId="529CCA89" w14:textId="77777777" w:rsidR="00283E36" w:rsidRPr="002E236D" w:rsidRDefault="00283E36" w:rsidP="006E275A">
            <w:pPr>
              <w:spacing w:after="0" w:line="264" w:lineRule="auto"/>
              <w:jc w:val="center"/>
              <w:rPr>
                <w:lang w:val="en-GB"/>
              </w:rPr>
            </w:pPr>
          </w:p>
        </w:tc>
        <w:tc>
          <w:tcPr>
            <w:tcW w:w="283" w:type="dxa"/>
            <w:shd w:val="clear" w:color="auto" w:fill="8DB3E2" w:themeFill="text2" w:themeFillTint="66"/>
            <w:vAlign w:val="center"/>
          </w:tcPr>
          <w:p w14:paraId="6412C3E8" w14:textId="77777777" w:rsidR="00283E36" w:rsidRPr="002E236D" w:rsidRDefault="00283E36" w:rsidP="006E275A">
            <w:pPr>
              <w:spacing w:after="0" w:line="264" w:lineRule="auto"/>
              <w:jc w:val="center"/>
              <w:rPr>
                <w:lang w:val="en-GB"/>
              </w:rPr>
            </w:pPr>
          </w:p>
        </w:tc>
        <w:tc>
          <w:tcPr>
            <w:tcW w:w="284" w:type="dxa"/>
            <w:shd w:val="clear" w:color="auto" w:fill="8DB3E2" w:themeFill="text2" w:themeFillTint="66"/>
            <w:vAlign w:val="center"/>
          </w:tcPr>
          <w:p w14:paraId="3EF288D4" w14:textId="77777777" w:rsidR="00283E36" w:rsidRPr="002E236D" w:rsidRDefault="00283E36" w:rsidP="006E275A">
            <w:pPr>
              <w:spacing w:after="0" w:line="264" w:lineRule="auto"/>
              <w:jc w:val="center"/>
              <w:rPr>
                <w:lang w:val="en-GB"/>
              </w:rPr>
            </w:pPr>
          </w:p>
        </w:tc>
        <w:tc>
          <w:tcPr>
            <w:tcW w:w="283" w:type="dxa"/>
            <w:shd w:val="clear" w:color="auto" w:fill="8DB3E2" w:themeFill="text2" w:themeFillTint="66"/>
            <w:vAlign w:val="center"/>
          </w:tcPr>
          <w:p w14:paraId="7977F5EB" w14:textId="77777777" w:rsidR="00283E36" w:rsidRPr="002E236D" w:rsidRDefault="00283E36" w:rsidP="006E275A">
            <w:pPr>
              <w:spacing w:after="0" w:line="264" w:lineRule="auto"/>
              <w:jc w:val="center"/>
              <w:rPr>
                <w:lang w:val="en-GB"/>
              </w:rPr>
            </w:pPr>
          </w:p>
        </w:tc>
        <w:tc>
          <w:tcPr>
            <w:tcW w:w="252" w:type="dxa"/>
            <w:shd w:val="clear" w:color="auto" w:fill="8DB3E2" w:themeFill="text2" w:themeFillTint="66"/>
            <w:vAlign w:val="center"/>
          </w:tcPr>
          <w:p w14:paraId="0A222E76" w14:textId="77777777" w:rsidR="00283E36" w:rsidRPr="002E236D" w:rsidRDefault="00283E36" w:rsidP="006E275A">
            <w:pPr>
              <w:spacing w:after="0" w:line="264" w:lineRule="auto"/>
              <w:jc w:val="center"/>
              <w:rPr>
                <w:lang w:val="en-GB"/>
              </w:rPr>
            </w:pPr>
          </w:p>
        </w:tc>
        <w:tc>
          <w:tcPr>
            <w:tcW w:w="293" w:type="dxa"/>
            <w:shd w:val="clear" w:color="auto" w:fill="auto"/>
            <w:vAlign w:val="center"/>
          </w:tcPr>
          <w:p w14:paraId="5C5D2288" w14:textId="77777777" w:rsidR="00283E36" w:rsidRPr="002E236D" w:rsidRDefault="00283E36" w:rsidP="006E275A">
            <w:pPr>
              <w:spacing w:after="0" w:line="264" w:lineRule="auto"/>
              <w:jc w:val="center"/>
              <w:rPr>
                <w:lang w:val="en-GB"/>
              </w:rPr>
            </w:pPr>
          </w:p>
        </w:tc>
        <w:tc>
          <w:tcPr>
            <w:tcW w:w="298" w:type="dxa"/>
            <w:shd w:val="clear" w:color="auto" w:fill="auto"/>
            <w:vAlign w:val="center"/>
          </w:tcPr>
          <w:p w14:paraId="7C02A80D" w14:textId="77777777" w:rsidR="00283E36" w:rsidRPr="002E236D" w:rsidRDefault="00283E36" w:rsidP="006E275A">
            <w:pPr>
              <w:spacing w:after="0" w:line="264" w:lineRule="auto"/>
              <w:jc w:val="center"/>
              <w:rPr>
                <w:lang w:val="en-GB"/>
              </w:rPr>
            </w:pPr>
          </w:p>
        </w:tc>
        <w:tc>
          <w:tcPr>
            <w:tcW w:w="293" w:type="dxa"/>
            <w:shd w:val="clear" w:color="auto" w:fill="auto"/>
            <w:vAlign w:val="center"/>
          </w:tcPr>
          <w:p w14:paraId="0CF5E31A" w14:textId="77777777" w:rsidR="00283E36" w:rsidRPr="002E236D" w:rsidRDefault="00283E36" w:rsidP="006E275A">
            <w:pPr>
              <w:spacing w:after="0" w:line="264" w:lineRule="auto"/>
              <w:jc w:val="center"/>
              <w:rPr>
                <w:lang w:val="en-GB"/>
              </w:rPr>
            </w:pPr>
          </w:p>
        </w:tc>
        <w:tc>
          <w:tcPr>
            <w:tcW w:w="293" w:type="dxa"/>
            <w:shd w:val="clear" w:color="auto" w:fill="auto"/>
            <w:vAlign w:val="center"/>
          </w:tcPr>
          <w:p w14:paraId="501610F8" w14:textId="77777777" w:rsidR="00283E36" w:rsidRPr="002E236D" w:rsidRDefault="00283E36" w:rsidP="006E275A">
            <w:pPr>
              <w:spacing w:after="0" w:line="264" w:lineRule="auto"/>
              <w:jc w:val="center"/>
              <w:rPr>
                <w:lang w:val="en-GB"/>
              </w:rPr>
            </w:pPr>
          </w:p>
        </w:tc>
        <w:tc>
          <w:tcPr>
            <w:tcW w:w="293" w:type="dxa"/>
            <w:shd w:val="clear" w:color="auto" w:fill="auto"/>
            <w:vAlign w:val="center"/>
          </w:tcPr>
          <w:p w14:paraId="7995E098" w14:textId="77777777" w:rsidR="00283E36" w:rsidRPr="002E236D" w:rsidRDefault="00283E36" w:rsidP="006E275A">
            <w:pPr>
              <w:spacing w:after="0" w:line="264" w:lineRule="auto"/>
              <w:jc w:val="center"/>
              <w:rPr>
                <w:lang w:val="en-GB"/>
              </w:rPr>
            </w:pPr>
          </w:p>
        </w:tc>
        <w:tc>
          <w:tcPr>
            <w:tcW w:w="294" w:type="dxa"/>
            <w:shd w:val="clear" w:color="auto" w:fill="auto"/>
            <w:vAlign w:val="center"/>
          </w:tcPr>
          <w:p w14:paraId="05D613A5" w14:textId="77777777" w:rsidR="00283E36" w:rsidRPr="002E236D" w:rsidRDefault="00283E36" w:rsidP="006E275A">
            <w:pPr>
              <w:spacing w:after="0" w:line="264" w:lineRule="auto"/>
              <w:jc w:val="center"/>
              <w:rPr>
                <w:lang w:val="en-GB"/>
              </w:rPr>
            </w:pPr>
          </w:p>
        </w:tc>
        <w:tc>
          <w:tcPr>
            <w:tcW w:w="293" w:type="dxa"/>
            <w:shd w:val="clear" w:color="auto" w:fill="auto"/>
            <w:vAlign w:val="center"/>
          </w:tcPr>
          <w:p w14:paraId="00BC4E21" w14:textId="77777777" w:rsidR="00283E36" w:rsidRPr="002E236D" w:rsidRDefault="00283E36" w:rsidP="006E275A">
            <w:pPr>
              <w:spacing w:after="0" w:line="264" w:lineRule="auto"/>
              <w:jc w:val="center"/>
              <w:rPr>
                <w:lang w:val="en-GB"/>
              </w:rPr>
            </w:pPr>
          </w:p>
        </w:tc>
        <w:tc>
          <w:tcPr>
            <w:tcW w:w="293" w:type="dxa"/>
            <w:shd w:val="clear" w:color="auto" w:fill="auto"/>
            <w:vAlign w:val="center"/>
          </w:tcPr>
          <w:p w14:paraId="530DE968" w14:textId="77777777" w:rsidR="00283E36" w:rsidRPr="002E236D" w:rsidRDefault="00283E36" w:rsidP="006E275A">
            <w:pPr>
              <w:spacing w:after="0" w:line="264" w:lineRule="auto"/>
              <w:jc w:val="center"/>
              <w:rPr>
                <w:lang w:val="en-GB"/>
              </w:rPr>
            </w:pPr>
          </w:p>
        </w:tc>
        <w:tc>
          <w:tcPr>
            <w:tcW w:w="293" w:type="dxa"/>
            <w:shd w:val="clear" w:color="auto" w:fill="auto"/>
            <w:vAlign w:val="center"/>
          </w:tcPr>
          <w:p w14:paraId="57C01512" w14:textId="77777777" w:rsidR="00283E36" w:rsidRPr="002E236D" w:rsidRDefault="00283E36" w:rsidP="006E275A">
            <w:pPr>
              <w:spacing w:after="0" w:line="264" w:lineRule="auto"/>
              <w:jc w:val="center"/>
              <w:rPr>
                <w:lang w:val="en-GB"/>
              </w:rPr>
            </w:pPr>
          </w:p>
        </w:tc>
        <w:tc>
          <w:tcPr>
            <w:tcW w:w="236" w:type="dxa"/>
            <w:shd w:val="clear" w:color="auto" w:fill="auto"/>
            <w:vAlign w:val="center"/>
          </w:tcPr>
          <w:p w14:paraId="7EF5341E" w14:textId="77777777" w:rsidR="00283E36" w:rsidRPr="002E236D" w:rsidRDefault="00283E36" w:rsidP="006E275A">
            <w:pPr>
              <w:spacing w:after="0" w:line="264" w:lineRule="auto"/>
              <w:jc w:val="center"/>
              <w:rPr>
                <w:lang w:val="en-GB"/>
              </w:rPr>
            </w:pPr>
          </w:p>
        </w:tc>
        <w:tc>
          <w:tcPr>
            <w:tcW w:w="274" w:type="dxa"/>
          </w:tcPr>
          <w:p w14:paraId="1FDD6846" w14:textId="77777777" w:rsidR="00283E36" w:rsidRPr="002E236D" w:rsidRDefault="00283E36" w:rsidP="006E275A">
            <w:pPr>
              <w:spacing w:after="0" w:line="264" w:lineRule="auto"/>
              <w:jc w:val="center"/>
              <w:rPr>
                <w:lang w:val="en-GB"/>
              </w:rPr>
            </w:pPr>
          </w:p>
        </w:tc>
        <w:tc>
          <w:tcPr>
            <w:tcW w:w="275" w:type="dxa"/>
          </w:tcPr>
          <w:p w14:paraId="0BF60532" w14:textId="77777777" w:rsidR="00283E36" w:rsidRPr="002E236D" w:rsidRDefault="00283E36" w:rsidP="006E275A">
            <w:pPr>
              <w:spacing w:after="0" w:line="264" w:lineRule="auto"/>
              <w:jc w:val="center"/>
              <w:rPr>
                <w:lang w:val="en-GB"/>
              </w:rPr>
            </w:pPr>
          </w:p>
        </w:tc>
        <w:tc>
          <w:tcPr>
            <w:tcW w:w="274" w:type="dxa"/>
          </w:tcPr>
          <w:p w14:paraId="783218BE" w14:textId="77777777" w:rsidR="00283E36" w:rsidRPr="002E236D" w:rsidRDefault="00283E36" w:rsidP="006E275A">
            <w:pPr>
              <w:spacing w:after="0" w:line="264" w:lineRule="auto"/>
              <w:jc w:val="center"/>
              <w:rPr>
                <w:lang w:val="en-GB"/>
              </w:rPr>
            </w:pPr>
          </w:p>
        </w:tc>
        <w:tc>
          <w:tcPr>
            <w:tcW w:w="257" w:type="dxa"/>
          </w:tcPr>
          <w:p w14:paraId="34EC191A" w14:textId="77777777" w:rsidR="00283E36" w:rsidRPr="002E236D" w:rsidRDefault="00283E36" w:rsidP="006E275A">
            <w:pPr>
              <w:spacing w:after="0" w:line="264" w:lineRule="auto"/>
              <w:jc w:val="center"/>
              <w:rPr>
                <w:lang w:val="en-GB"/>
              </w:rPr>
            </w:pPr>
          </w:p>
        </w:tc>
      </w:tr>
      <w:tr w:rsidR="00283E36" w:rsidRPr="002E236D" w14:paraId="7B569EBD" w14:textId="77777777" w:rsidTr="008A00C4">
        <w:trPr>
          <w:gridAfter w:val="1"/>
          <w:wAfter w:w="7" w:type="dxa"/>
          <w:trHeight w:val="391"/>
        </w:trPr>
        <w:tc>
          <w:tcPr>
            <w:tcW w:w="4382" w:type="dxa"/>
            <w:shd w:val="clear" w:color="auto" w:fill="auto"/>
            <w:vAlign w:val="center"/>
          </w:tcPr>
          <w:p w14:paraId="6B56B47D" w14:textId="02B1F2B9" w:rsidR="004735DC" w:rsidRPr="002E236D" w:rsidRDefault="00DC001E">
            <w:pPr>
              <w:spacing w:after="0" w:line="264" w:lineRule="auto"/>
              <w:rPr>
                <w:lang w:val="en-GB"/>
              </w:rPr>
            </w:pPr>
            <w:r w:rsidRPr="002E236D">
              <w:rPr>
                <w:lang w:val="en-GB"/>
              </w:rPr>
              <w:t>1</w:t>
            </w:r>
            <w:r w:rsidRPr="002E236D">
              <w:rPr>
                <w:lang w:val="en-GB"/>
              </w:rPr>
              <w:t>.</w:t>
            </w:r>
            <w:r w:rsidR="008F6360" w:rsidRPr="002E236D">
              <w:rPr>
                <w:lang w:val="en-GB"/>
              </w:rPr>
              <w:t>12</w:t>
            </w:r>
            <w:r w:rsidRPr="002E236D">
              <w:rPr>
                <w:lang w:val="en-GB"/>
              </w:rPr>
              <w:t xml:space="preserve">. Procurement </w:t>
            </w:r>
            <w:r w:rsidR="00D35F3C" w:rsidRPr="002E236D">
              <w:rPr>
                <w:lang w:val="en-GB"/>
              </w:rPr>
              <w:t xml:space="preserve">of </w:t>
            </w:r>
            <w:r w:rsidRPr="002E236D">
              <w:rPr>
                <w:lang w:val="en-GB"/>
              </w:rPr>
              <w:t xml:space="preserve">laptops </w:t>
            </w:r>
            <w:r w:rsidRPr="002E236D">
              <w:rPr>
                <w:lang w:val="en-GB"/>
              </w:rPr>
              <w:t xml:space="preserve">for </w:t>
            </w:r>
            <w:r w:rsidR="007952DC">
              <w:rPr>
                <w:lang w:val="en-GB"/>
              </w:rPr>
              <w:t>hearing aid technicians</w:t>
            </w:r>
            <w:r w:rsidR="00DC1E52" w:rsidRPr="002E236D">
              <w:rPr>
                <w:lang w:val="en-GB"/>
              </w:rPr>
              <w:t xml:space="preserve"> and </w:t>
            </w:r>
            <w:r w:rsidR="00DC1E52" w:rsidRPr="002E236D">
              <w:rPr>
                <w:i/>
                <w:iCs/>
                <w:lang w:val="en-GB"/>
              </w:rPr>
              <w:t>audiology officers</w:t>
            </w:r>
          </w:p>
        </w:tc>
        <w:tc>
          <w:tcPr>
            <w:tcW w:w="283" w:type="dxa"/>
            <w:shd w:val="clear" w:color="auto" w:fill="D9D9D9" w:themeFill="background1" w:themeFillShade="D9"/>
            <w:vAlign w:val="center"/>
          </w:tcPr>
          <w:p w14:paraId="78570A54" w14:textId="77777777" w:rsidR="00283E36" w:rsidRPr="002E236D" w:rsidRDefault="00283E36" w:rsidP="006E275A">
            <w:pPr>
              <w:spacing w:after="0" w:line="264" w:lineRule="auto"/>
              <w:jc w:val="center"/>
              <w:rPr>
                <w:lang w:val="en-GB"/>
              </w:rPr>
            </w:pPr>
          </w:p>
        </w:tc>
        <w:tc>
          <w:tcPr>
            <w:tcW w:w="284" w:type="dxa"/>
            <w:shd w:val="clear" w:color="auto" w:fill="D9D9D9" w:themeFill="background1" w:themeFillShade="D9"/>
            <w:vAlign w:val="center"/>
          </w:tcPr>
          <w:p w14:paraId="3E344083" w14:textId="77777777" w:rsidR="00283E36" w:rsidRPr="002E236D" w:rsidRDefault="00283E36" w:rsidP="006E275A">
            <w:pPr>
              <w:spacing w:after="0" w:line="264" w:lineRule="auto"/>
              <w:jc w:val="center"/>
              <w:rPr>
                <w:lang w:val="en-GB"/>
              </w:rPr>
            </w:pPr>
          </w:p>
        </w:tc>
        <w:tc>
          <w:tcPr>
            <w:tcW w:w="283" w:type="dxa"/>
            <w:shd w:val="clear" w:color="auto" w:fill="8DB3E2" w:themeFill="text2" w:themeFillTint="66"/>
            <w:vAlign w:val="center"/>
          </w:tcPr>
          <w:p w14:paraId="759BAF23" w14:textId="77777777" w:rsidR="00283E36" w:rsidRPr="002E236D" w:rsidRDefault="00283E36" w:rsidP="006E275A">
            <w:pPr>
              <w:spacing w:after="0" w:line="264" w:lineRule="auto"/>
              <w:jc w:val="center"/>
              <w:rPr>
                <w:lang w:val="en-GB"/>
              </w:rPr>
            </w:pPr>
          </w:p>
        </w:tc>
        <w:tc>
          <w:tcPr>
            <w:tcW w:w="284" w:type="dxa"/>
            <w:shd w:val="clear" w:color="auto" w:fill="8DB3E2" w:themeFill="text2" w:themeFillTint="66"/>
            <w:vAlign w:val="center"/>
          </w:tcPr>
          <w:p w14:paraId="709AD1D7" w14:textId="77777777" w:rsidR="00283E36" w:rsidRPr="002E236D" w:rsidRDefault="00283E36" w:rsidP="006E275A">
            <w:pPr>
              <w:spacing w:after="0" w:line="264" w:lineRule="auto"/>
              <w:jc w:val="center"/>
              <w:rPr>
                <w:lang w:val="en-GB"/>
              </w:rPr>
            </w:pPr>
          </w:p>
        </w:tc>
        <w:tc>
          <w:tcPr>
            <w:tcW w:w="283" w:type="dxa"/>
            <w:shd w:val="clear" w:color="auto" w:fill="8DB3E2" w:themeFill="text2" w:themeFillTint="66"/>
            <w:vAlign w:val="center"/>
          </w:tcPr>
          <w:p w14:paraId="7E711652" w14:textId="77777777" w:rsidR="00283E36" w:rsidRPr="002E236D" w:rsidRDefault="00283E36" w:rsidP="006E275A">
            <w:pPr>
              <w:spacing w:after="0" w:line="264" w:lineRule="auto"/>
              <w:jc w:val="center"/>
              <w:rPr>
                <w:lang w:val="en-GB"/>
              </w:rPr>
            </w:pPr>
          </w:p>
        </w:tc>
        <w:tc>
          <w:tcPr>
            <w:tcW w:w="252" w:type="dxa"/>
            <w:shd w:val="clear" w:color="auto" w:fill="8DB3E2" w:themeFill="text2" w:themeFillTint="66"/>
            <w:vAlign w:val="center"/>
          </w:tcPr>
          <w:p w14:paraId="5372334F" w14:textId="77777777" w:rsidR="00283E36" w:rsidRPr="002E236D" w:rsidRDefault="00283E36" w:rsidP="006E275A">
            <w:pPr>
              <w:spacing w:after="0" w:line="264" w:lineRule="auto"/>
              <w:jc w:val="center"/>
              <w:rPr>
                <w:lang w:val="en-GB"/>
              </w:rPr>
            </w:pPr>
          </w:p>
        </w:tc>
        <w:tc>
          <w:tcPr>
            <w:tcW w:w="293" w:type="dxa"/>
            <w:shd w:val="clear" w:color="auto" w:fill="auto"/>
            <w:vAlign w:val="center"/>
          </w:tcPr>
          <w:p w14:paraId="5F2750B6" w14:textId="77777777" w:rsidR="00283E36" w:rsidRPr="002E236D" w:rsidRDefault="00283E36" w:rsidP="006E275A">
            <w:pPr>
              <w:spacing w:after="0" w:line="264" w:lineRule="auto"/>
              <w:jc w:val="center"/>
              <w:rPr>
                <w:lang w:val="en-GB"/>
              </w:rPr>
            </w:pPr>
          </w:p>
        </w:tc>
        <w:tc>
          <w:tcPr>
            <w:tcW w:w="298" w:type="dxa"/>
            <w:shd w:val="clear" w:color="auto" w:fill="auto"/>
            <w:vAlign w:val="center"/>
          </w:tcPr>
          <w:p w14:paraId="02504F5B" w14:textId="77777777" w:rsidR="00283E36" w:rsidRPr="002E236D" w:rsidRDefault="00283E36" w:rsidP="006E275A">
            <w:pPr>
              <w:spacing w:after="0" w:line="264" w:lineRule="auto"/>
              <w:jc w:val="center"/>
              <w:rPr>
                <w:lang w:val="en-GB"/>
              </w:rPr>
            </w:pPr>
          </w:p>
        </w:tc>
        <w:tc>
          <w:tcPr>
            <w:tcW w:w="293" w:type="dxa"/>
            <w:shd w:val="clear" w:color="auto" w:fill="auto"/>
            <w:vAlign w:val="center"/>
          </w:tcPr>
          <w:p w14:paraId="5E01057D" w14:textId="77777777" w:rsidR="00283E36" w:rsidRPr="002E236D" w:rsidRDefault="00283E36" w:rsidP="006E275A">
            <w:pPr>
              <w:spacing w:after="0" w:line="264" w:lineRule="auto"/>
              <w:jc w:val="center"/>
              <w:rPr>
                <w:lang w:val="en-GB"/>
              </w:rPr>
            </w:pPr>
          </w:p>
        </w:tc>
        <w:tc>
          <w:tcPr>
            <w:tcW w:w="293" w:type="dxa"/>
            <w:shd w:val="clear" w:color="auto" w:fill="auto"/>
            <w:vAlign w:val="center"/>
          </w:tcPr>
          <w:p w14:paraId="683C656D" w14:textId="77777777" w:rsidR="00283E36" w:rsidRPr="002E236D" w:rsidRDefault="00283E36" w:rsidP="006E275A">
            <w:pPr>
              <w:spacing w:after="0" w:line="264" w:lineRule="auto"/>
              <w:jc w:val="center"/>
              <w:rPr>
                <w:lang w:val="en-GB"/>
              </w:rPr>
            </w:pPr>
          </w:p>
        </w:tc>
        <w:tc>
          <w:tcPr>
            <w:tcW w:w="293" w:type="dxa"/>
            <w:shd w:val="clear" w:color="auto" w:fill="auto"/>
            <w:vAlign w:val="center"/>
          </w:tcPr>
          <w:p w14:paraId="700BEF58" w14:textId="77777777" w:rsidR="00283E36" w:rsidRPr="002E236D" w:rsidRDefault="00283E36" w:rsidP="006E275A">
            <w:pPr>
              <w:spacing w:after="0" w:line="264" w:lineRule="auto"/>
              <w:jc w:val="center"/>
              <w:rPr>
                <w:lang w:val="en-GB"/>
              </w:rPr>
            </w:pPr>
          </w:p>
        </w:tc>
        <w:tc>
          <w:tcPr>
            <w:tcW w:w="294" w:type="dxa"/>
            <w:shd w:val="clear" w:color="auto" w:fill="auto"/>
            <w:vAlign w:val="center"/>
          </w:tcPr>
          <w:p w14:paraId="14EA00A0" w14:textId="77777777" w:rsidR="00283E36" w:rsidRPr="002E236D" w:rsidRDefault="00283E36" w:rsidP="006E275A">
            <w:pPr>
              <w:spacing w:after="0" w:line="264" w:lineRule="auto"/>
              <w:jc w:val="center"/>
              <w:rPr>
                <w:lang w:val="en-GB"/>
              </w:rPr>
            </w:pPr>
          </w:p>
        </w:tc>
        <w:tc>
          <w:tcPr>
            <w:tcW w:w="293" w:type="dxa"/>
            <w:shd w:val="clear" w:color="auto" w:fill="auto"/>
            <w:vAlign w:val="center"/>
          </w:tcPr>
          <w:p w14:paraId="7026C520" w14:textId="77777777" w:rsidR="00283E36" w:rsidRPr="002E236D" w:rsidRDefault="00283E36" w:rsidP="006E275A">
            <w:pPr>
              <w:spacing w:after="0" w:line="264" w:lineRule="auto"/>
              <w:jc w:val="center"/>
              <w:rPr>
                <w:lang w:val="en-GB"/>
              </w:rPr>
            </w:pPr>
          </w:p>
        </w:tc>
        <w:tc>
          <w:tcPr>
            <w:tcW w:w="293" w:type="dxa"/>
            <w:shd w:val="clear" w:color="auto" w:fill="auto"/>
            <w:vAlign w:val="center"/>
          </w:tcPr>
          <w:p w14:paraId="1A655603" w14:textId="77777777" w:rsidR="00283E36" w:rsidRPr="002E236D" w:rsidRDefault="00283E36" w:rsidP="006E275A">
            <w:pPr>
              <w:spacing w:after="0" w:line="264" w:lineRule="auto"/>
              <w:jc w:val="center"/>
              <w:rPr>
                <w:lang w:val="en-GB"/>
              </w:rPr>
            </w:pPr>
          </w:p>
        </w:tc>
        <w:tc>
          <w:tcPr>
            <w:tcW w:w="293" w:type="dxa"/>
            <w:shd w:val="clear" w:color="auto" w:fill="auto"/>
            <w:vAlign w:val="center"/>
          </w:tcPr>
          <w:p w14:paraId="3CA16E75" w14:textId="77777777" w:rsidR="00283E36" w:rsidRPr="002E236D" w:rsidRDefault="00283E36" w:rsidP="006E275A">
            <w:pPr>
              <w:spacing w:after="0" w:line="264" w:lineRule="auto"/>
              <w:jc w:val="center"/>
              <w:rPr>
                <w:lang w:val="en-GB"/>
              </w:rPr>
            </w:pPr>
          </w:p>
        </w:tc>
        <w:tc>
          <w:tcPr>
            <w:tcW w:w="236" w:type="dxa"/>
            <w:shd w:val="clear" w:color="auto" w:fill="auto"/>
            <w:vAlign w:val="center"/>
          </w:tcPr>
          <w:p w14:paraId="18174F48" w14:textId="77777777" w:rsidR="00283E36" w:rsidRPr="002E236D" w:rsidRDefault="00283E36" w:rsidP="006E275A">
            <w:pPr>
              <w:spacing w:after="0" w:line="264" w:lineRule="auto"/>
              <w:jc w:val="center"/>
              <w:rPr>
                <w:lang w:val="en-GB"/>
              </w:rPr>
            </w:pPr>
          </w:p>
        </w:tc>
        <w:tc>
          <w:tcPr>
            <w:tcW w:w="274" w:type="dxa"/>
          </w:tcPr>
          <w:p w14:paraId="5149294A" w14:textId="77777777" w:rsidR="00283E36" w:rsidRPr="002E236D" w:rsidRDefault="00283E36" w:rsidP="006E275A">
            <w:pPr>
              <w:spacing w:after="0" w:line="264" w:lineRule="auto"/>
              <w:jc w:val="center"/>
              <w:rPr>
                <w:lang w:val="en-GB"/>
              </w:rPr>
            </w:pPr>
          </w:p>
        </w:tc>
        <w:tc>
          <w:tcPr>
            <w:tcW w:w="275" w:type="dxa"/>
          </w:tcPr>
          <w:p w14:paraId="7EC1D532" w14:textId="77777777" w:rsidR="00283E36" w:rsidRPr="002E236D" w:rsidRDefault="00283E36" w:rsidP="006E275A">
            <w:pPr>
              <w:spacing w:after="0" w:line="264" w:lineRule="auto"/>
              <w:jc w:val="center"/>
              <w:rPr>
                <w:lang w:val="en-GB"/>
              </w:rPr>
            </w:pPr>
          </w:p>
        </w:tc>
        <w:tc>
          <w:tcPr>
            <w:tcW w:w="274" w:type="dxa"/>
          </w:tcPr>
          <w:p w14:paraId="6D1CCCC8" w14:textId="77777777" w:rsidR="00283E36" w:rsidRPr="002E236D" w:rsidRDefault="00283E36" w:rsidP="006E275A">
            <w:pPr>
              <w:spacing w:after="0" w:line="264" w:lineRule="auto"/>
              <w:jc w:val="center"/>
              <w:rPr>
                <w:lang w:val="en-GB"/>
              </w:rPr>
            </w:pPr>
          </w:p>
        </w:tc>
        <w:tc>
          <w:tcPr>
            <w:tcW w:w="257" w:type="dxa"/>
          </w:tcPr>
          <w:p w14:paraId="04E90AF9" w14:textId="77777777" w:rsidR="00283E36" w:rsidRPr="002E236D" w:rsidRDefault="00283E36" w:rsidP="006E275A">
            <w:pPr>
              <w:spacing w:after="0" w:line="264" w:lineRule="auto"/>
              <w:jc w:val="center"/>
              <w:rPr>
                <w:lang w:val="en-GB"/>
              </w:rPr>
            </w:pPr>
          </w:p>
        </w:tc>
      </w:tr>
      <w:tr w:rsidR="00E15FE9" w:rsidRPr="002E236D" w14:paraId="4347932C" w14:textId="77777777" w:rsidTr="006E275A">
        <w:trPr>
          <w:gridAfter w:val="1"/>
          <w:wAfter w:w="7" w:type="dxa"/>
          <w:trHeight w:val="391"/>
        </w:trPr>
        <w:tc>
          <w:tcPr>
            <w:tcW w:w="10010" w:type="dxa"/>
            <w:gridSpan w:val="21"/>
            <w:shd w:val="clear" w:color="auto" w:fill="auto"/>
            <w:vAlign w:val="center"/>
          </w:tcPr>
          <w:p w14:paraId="45149FE9" w14:textId="77777777" w:rsidR="004735DC" w:rsidRPr="002E236D" w:rsidRDefault="00DC001E">
            <w:pPr>
              <w:spacing w:after="0" w:line="264" w:lineRule="auto"/>
              <w:jc w:val="both"/>
              <w:rPr>
                <w:lang w:val="en-GB"/>
              </w:rPr>
            </w:pPr>
            <w:r w:rsidRPr="002E236D">
              <w:rPr>
                <w:b/>
                <w:color w:val="244061" w:themeColor="accent1" w:themeShade="80"/>
                <w:sz w:val="24"/>
                <w:u w:val="single"/>
                <w:lang w:val="en-GB"/>
              </w:rPr>
              <w:t xml:space="preserve">Target 2: </w:t>
            </w:r>
            <w:r w:rsidRPr="002E236D">
              <w:rPr>
                <w:b/>
                <w:color w:val="244061" w:themeColor="accent1" w:themeShade="80"/>
                <w:sz w:val="24"/>
                <w:lang w:val="en-GB"/>
              </w:rPr>
              <w:t>Key stakeholders, including organisations of persons with disabilities, government agencies and media representatives, have strengthened their capacity to actively advocate for citizen-centred ear and hearing health care and inclusion of persons with hearing impairments</w:t>
            </w:r>
            <w:r w:rsidRPr="002E236D">
              <w:rPr>
                <w:lang w:val="en-GB"/>
              </w:rPr>
              <w:t>.</w:t>
            </w:r>
          </w:p>
        </w:tc>
      </w:tr>
      <w:tr w:rsidR="002B6D80" w:rsidRPr="00830B85" w14:paraId="5BBE25B9" w14:textId="77777777" w:rsidTr="008A00C4">
        <w:trPr>
          <w:gridAfter w:val="1"/>
          <w:wAfter w:w="7" w:type="dxa"/>
          <w:trHeight w:val="391"/>
        </w:trPr>
        <w:tc>
          <w:tcPr>
            <w:tcW w:w="4382" w:type="dxa"/>
            <w:shd w:val="clear" w:color="auto" w:fill="auto"/>
            <w:vAlign w:val="center"/>
          </w:tcPr>
          <w:p w14:paraId="2BE5DD8C" w14:textId="77777777" w:rsidR="004735DC" w:rsidRDefault="00DC001E">
            <w:pPr>
              <w:spacing w:after="0" w:line="264" w:lineRule="auto"/>
            </w:pPr>
            <w:r w:rsidRPr="00F1079E">
              <w:lastRenderedPageBreak/>
              <w:t>2.1 Community mapping</w:t>
            </w:r>
          </w:p>
        </w:tc>
        <w:tc>
          <w:tcPr>
            <w:tcW w:w="283" w:type="dxa"/>
            <w:shd w:val="clear" w:color="auto" w:fill="D9D9D9" w:themeFill="background1" w:themeFillShade="D9"/>
            <w:vAlign w:val="center"/>
          </w:tcPr>
          <w:p w14:paraId="2C71002E" w14:textId="77777777" w:rsidR="002B6D80" w:rsidRPr="00830B85" w:rsidRDefault="002B6D80" w:rsidP="006E275A">
            <w:pPr>
              <w:spacing w:after="0" w:line="264" w:lineRule="auto"/>
              <w:jc w:val="center"/>
            </w:pPr>
          </w:p>
        </w:tc>
        <w:tc>
          <w:tcPr>
            <w:tcW w:w="284" w:type="dxa"/>
            <w:shd w:val="clear" w:color="auto" w:fill="D9D9D9" w:themeFill="background1" w:themeFillShade="D9"/>
            <w:vAlign w:val="center"/>
          </w:tcPr>
          <w:p w14:paraId="0620A0A8" w14:textId="77777777" w:rsidR="002B6D80" w:rsidRPr="00830B85" w:rsidRDefault="002B6D80" w:rsidP="006E275A">
            <w:pPr>
              <w:spacing w:after="0" w:line="264" w:lineRule="auto"/>
              <w:jc w:val="center"/>
            </w:pPr>
          </w:p>
        </w:tc>
        <w:tc>
          <w:tcPr>
            <w:tcW w:w="283" w:type="dxa"/>
            <w:shd w:val="clear" w:color="auto" w:fill="auto"/>
            <w:vAlign w:val="center"/>
          </w:tcPr>
          <w:p w14:paraId="2CC00C7F" w14:textId="77777777" w:rsidR="002B6D80" w:rsidRPr="00830B85" w:rsidRDefault="002B6D80" w:rsidP="006E275A">
            <w:pPr>
              <w:spacing w:after="0" w:line="264" w:lineRule="auto"/>
              <w:jc w:val="center"/>
            </w:pPr>
          </w:p>
        </w:tc>
        <w:tc>
          <w:tcPr>
            <w:tcW w:w="284" w:type="dxa"/>
            <w:shd w:val="clear" w:color="auto" w:fill="auto"/>
            <w:vAlign w:val="center"/>
          </w:tcPr>
          <w:p w14:paraId="5EAC3834" w14:textId="77777777" w:rsidR="002B6D80" w:rsidRPr="00830B85" w:rsidRDefault="002B6D80" w:rsidP="006E275A">
            <w:pPr>
              <w:spacing w:after="0" w:line="264" w:lineRule="auto"/>
              <w:jc w:val="center"/>
            </w:pPr>
          </w:p>
        </w:tc>
        <w:tc>
          <w:tcPr>
            <w:tcW w:w="283" w:type="dxa"/>
            <w:shd w:val="clear" w:color="auto" w:fill="8DB3E2" w:themeFill="text2" w:themeFillTint="66"/>
            <w:vAlign w:val="center"/>
          </w:tcPr>
          <w:p w14:paraId="0FF51B74" w14:textId="77777777" w:rsidR="002B6D80" w:rsidRPr="00830B85" w:rsidRDefault="002B6D80" w:rsidP="006E275A">
            <w:pPr>
              <w:spacing w:after="0" w:line="264" w:lineRule="auto"/>
              <w:jc w:val="center"/>
            </w:pPr>
          </w:p>
        </w:tc>
        <w:tc>
          <w:tcPr>
            <w:tcW w:w="252" w:type="dxa"/>
            <w:shd w:val="clear" w:color="auto" w:fill="8DB3E2" w:themeFill="text2" w:themeFillTint="66"/>
            <w:vAlign w:val="center"/>
          </w:tcPr>
          <w:p w14:paraId="492AEE95" w14:textId="77777777" w:rsidR="002B6D80" w:rsidRPr="00830B85" w:rsidRDefault="002B6D80" w:rsidP="006E275A">
            <w:pPr>
              <w:spacing w:after="0" w:line="264" w:lineRule="auto"/>
              <w:jc w:val="center"/>
            </w:pPr>
          </w:p>
        </w:tc>
        <w:tc>
          <w:tcPr>
            <w:tcW w:w="293" w:type="dxa"/>
            <w:shd w:val="clear" w:color="auto" w:fill="8DB3E2" w:themeFill="text2" w:themeFillTint="66"/>
            <w:vAlign w:val="center"/>
          </w:tcPr>
          <w:p w14:paraId="0F0FA1E0" w14:textId="77777777" w:rsidR="002B6D80" w:rsidRPr="00830B85" w:rsidRDefault="002B6D80" w:rsidP="006E275A">
            <w:pPr>
              <w:spacing w:after="0" w:line="264" w:lineRule="auto"/>
              <w:jc w:val="center"/>
            </w:pPr>
          </w:p>
        </w:tc>
        <w:tc>
          <w:tcPr>
            <w:tcW w:w="298" w:type="dxa"/>
            <w:shd w:val="clear" w:color="auto" w:fill="8DB3E2" w:themeFill="text2" w:themeFillTint="66"/>
            <w:vAlign w:val="center"/>
          </w:tcPr>
          <w:p w14:paraId="65C1B662" w14:textId="77777777" w:rsidR="002B6D80" w:rsidRPr="00830B85" w:rsidRDefault="002B6D80" w:rsidP="006E275A">
            <w:pPr>
              <w:spacing w:after="0" w:line="264" w:lineRule="auto"/>
              <w:jc w:val="center"/>
            </w:pPr>
          </w:p>
        </w:tc>
        <w:tc>
          <w:tcPr>
            <w:tcW w:w="293" w:type="dxa"/>
            <w:shd w:val="clear" w:color="auto" w:fill="8DB3E2" w:themeFill="text2" w:themeFillTint="66"/>
            <w:vAlign w:val="center"/>
          </w:tcPr>
          <w:p w14:paraId="537ECDA7" w14:textId="77777777" w:rsidR="002B6D80" w:rsidRPr="00830B85" w:rsidRDefault="002B6D80" w:rsidP="006E275A">
            <w:pPr>
              <w:spacing w:after="0" w:line="264" w:lineRule="auto"/>
              <w:jc w:val="center"/>
            </w:pPr>
          </w:p>
        </w:tc>
        <w:tc>
          <w:tcPr>
            <w:tcW w:w="293" w:type="dxa"/>
            <w:shd w:val="clear" w:color="auto" w:fill="8DB3E2" w:themeFill="text2" w:themeFillTint="66"/>
            <w:vAlign w:val="center"/>
          </w:tcPr>
          <w:p w14:paraId="42A469C4" w14:textId="77777777" w:rsidR="002B6D80" w:rsidRPr="00830B85" w:rsidRDefault="002B6D80" w:rsidP="006E275A">
            <w:pPr>
              <w:spacing w:after="0" w:line="264" w:lineRule="auto"/>
              <w:jc w:val="center"/>
            </w:pPr>
          </w:p>
        </w:tc>
        <w:tc>
          <w:tcPr>
            <w:tcW w:w="293" w:type="dxa"/>
            <w:shd w:val="clear" w:color="auto" w:fill="8DB3E2" w:themeFill="text2" w:themeFillTint="66"/>
            <w:vAlign w:val="center"/>
          </w:tcPr>
          <w:p w14:paraId="387A65D6" w14:textId="77777777" w:rsidR="002B6D80" w:rsidRPr="00830B85" w:rsidRDefault="002B6D80" w:rsidP="006E275A">
            <w:pPr>
              <w:spacing w:after="0" w:line="264" w:lineRule="auto"/>
              <w:jc w:val="center"/>
            </w:pPr>
          </w:p>
        </w:tc>
        <w:tc>
          <w:tcPr>
            <w:tcW w:w="294" w:type="dxa"/>
            <w:shd w:val="clear" w:color="auto" w:fill="8DB3E2" w:themeFill="text2" w:themeFillTint="66"/>
            <w:vAlign w:val="center"/>
          </w:tcPr>
          <w:p w14:paraId="4AA19038" w14:textId="77777777" w:rsidR="002B6D80" w:rsidRPr="00830B85" w:rsidRDefault="002B6D80" w:rsidP="006E275A">
            <w:pPr>
              <w:spacing w:after="0" w:line="264" w:lineRule="auto"/>
              <w:jc w:val="center"/>
            </w:pPr>
          </w:p>
        </w:tc>
        <w:tc>
          <w:tcPr>
            <w:tcW w:w="293" w:type="dxa"/>
            <w:shd w:val="clear" w:color="auto" w:fill="auto"/>
            <w:vAlign w:val="center"/>
          </w:tcPr>
          <w:p w14:paraId="33268724" w14:textId="77777777" w:rsidR="002B6D80" w:rsidRPr="00830B85" w:rsidRDefault="002B6D80" w:rsidP="006E275A">
            <w:pPr>
              <w:spacing w:after="0" w:line="264" w:lineRule="auto"/>
              <w:jc w:val="center"/>
            </w:pPr>
          </w:p>
        </w:tc>
        <w:tc>
          <w:tcPr>
            <w:tcW w:w="293" w:type="dxa"/>
            <w:shd w:val="clear" w:color="auto" w:fill="auto"/>
            <w:vAlign w:val="center"/>
          </w:tcPr>
          <w:p w14:paraId="681B3EE7" w14:textId="77777777" w:rsidR="002B6D80" w:rsidRPr="00830B85" w:rsidRDefault="002B6D80" w:rsidP="006E275A">
            <w:pPr>
              <w:spacing w:after="0" w:line="264" w:lineRule="auto"/>
              <w:jc w:val="center"/>
            </w:pPr>
          </w:p>
        </w:tc>
        <w:tc>
          <w:tcPr>
            <w:tcW w:w="293" w:type="dxa"/>
            <w:shd w:val="clear" w:color="auto" w:fill="auto"/>
            <w:vAlign w:val="center"/>
          </w:tcPr>
          <w:p w14:paraId="7849010D" w14:textId="77777777" w:rsidR="002B6D80" w:rsidRPr="00830B85" w:rsidRDefault="002B6D80" w:rsidP="006E275A">
            <w:pPr>
              <w:spacing w:after="0" w:line="264" w:lineRule="auto"/>
              <w:jc w:val="center"/>
            </w:pPr>
          </w:p>
        </w:tc>
        <w:tc>
          <w:tcPr>
            <w:tcW w:w="236" w:type="dxa"/>
            <w:shd w:val="clear" w:color="auto" w:fill="auto"/>
            <w:vAlign w:val="center"/>
          </w:tcPr>
          <w:p w14:paraId="23BA4776" w14:textId="77777777" w:rsidR="002B6D80" w:rsidRPr="00830B85" w:rsidRDefault="002B6D80" w:rsidP="006E275A">
            <w:pPr>
              <w:spacing w:after="0" w:line="264" w:lineRule="auto"/>
              <w:jc w:val="center"/>
            </w:pPr>
          </w:p>
        </w:tc>
        <w:tc>
          <w:tcPr>
            <w:tcW w:w="274" w:type="dxa"/>
          </w:tcPr>
          <w:p w14:paraId="3C543789" w14:textId="77777777" w:rsidR="002B6D80" w:rsidRPr="00830B85" w:rsidRDefault="002B6D80" w:rsidP="006E275A">
            <w:pPr>
              <w:spacing w:after="0" w:line="264" w:lineRule="auto"/>
              <w:jc w:val="center"/>
            </w:pPr>
          </w:p>
        </w:tc>
        <w:tc>
          <w:tcPr>
            <w:tcW w:w="275" w:type="dxa"/>
          </w:tcPr>
          <w:p w14:paraId="05E3490E" w14:textId="77777777" w:rsidR="002B6D80" w:rsidRPr="00830B85" w:rsidRDefault="002B6D80" w:rsidP="006E275A">
            <w:pPr>
              <w:spacing w:after="0" w:line="264" w:lineRule="auto"/>
              <w:jc w:val="center"/>
            </w:pPr>
          </w:p>
        </w:tc>
        <w:tc>
          <w:tcPr>
            <w:tcW w:w="274" w:type="dxa"/>
          </w:tcPr>
          <w:p w14:paraId="7B766018" w14:textId="77777777" w:rsidR="002B6D80" w:rsidRPr="00830B85" w:rsidRDefault="002B6D80" w:rsidP="006E275A">
            <w:pPr>
              <w:spacing w:after="0" w:line="264" w:lineRule="auto"/>
              <w:jc w:val="center"/>
            </w:pPr>
          </w:p>
        </w:tc>
        <w:tc>
          <w:tcPr>
            <w:tcW w:w="257" w:type="dxa"/>
          </w:tcPr>
          <w:p w14:paraId="075179E6" w14:textId="77777777" w:rsidR="002B6D80" w:rsidRPr="00830B85" w:rsidRDefault="002B6D80" w:rsidP="006E275A">
            <w:pPr>
              <w:spacing w:after="0" w:line="264" w:lineRule="auto"/>
              <w:jc w:val="center"/>
            </w:pPr>
          </w:p>
        </w:tc>
      </w:tr>
      <w:tr w:rsidR="002B6D80" w:rsidRPr="002E236D" w14:paraId="05D63C82" w14:textId="77777777" w:rsidTr="00607139">
        <w:trPr>
          <w:gridAfter w:val="1"/>
          <w:wAfter w:w="7" w:type="dxa"/>
          <w:trHeight w:val="391"/>
        </w:trPr>
        <w:tc>
          <w:tcPr>
            <w:tcW w:w="4382" w:type="dxa"/>
            <w:shd w:val="clear" w:color="auto" w:fill="auto"/>
            <w:vAlign w:val="center"/>
          </w:tcPr>
          <w:p w14:paraId="28BA1AC0" w14:textId="77777777" w:rsidR="004735DC" w:rsidRPr="002E236D" w:rsidRDefault="00DC001E">
            <w:pPr>
              <w:spacing w:after="0" w:line="264" w:lineRule="auto"/>
              <w:rPr>
                <w:lang w:val="en-GB"/>
              </w:rPr>
            </w:pPr>
            <w:r w:rsidRPr="002E236D">
              <w:rPr>
                <w:lang w:val="en-GB"/>
              </w:rPr>
              <w:t>2.2 Promotion of self-help groups</w:t>
            </w:r>
          </w:p>
        </w:tc>
        <w:tc>
          <w:tcPr>
            <w:tcW w:w="283" w:type="dxa"/>
            <w:shd w:val="clear" w:color="auto" w:fill="D9D9D9" w:themeFill="background1" w:themeFillShade="D9"/>
            <w:vAlign w:val="center"/>
          </w:tcPr>
          <w:p w14:paraId="06A10AD9" w14:textId="77777777" w:rsidR="002B6D80" w:rsidRPr="002E236D" w:rsidRDefault="002B6D80" w:rsidP="006E275A">
            <w:pPr>
              <w:spacing w:after="0" w:line="264" w:lineRule="auto"/>
              <w:jc w:val="center"/>
              <w:rPr>
                <w:lang w:val="en-GB"/>
              </w:rPr>
            </w:pPr>
          </w:p>
        </w:tc>
        <w:tc>
          <w:tcPr>
            <w:tcW w:w="284" w:type="dxa"/>
            <w:shd w:val="clear" w:color="auto" w:fill="D9D9D9" w:themeFill="background1" w:themeFillShade="D9"/>
            <w:vAlign w:val="center"/>
          </w:tcPr>
          <w:p w14:paraId="6B29EB2A" w14:textId="77777777" w:rsidR="002B6D80" w:rsidRPr="002E236D" w:rsidRDefault="002B6D80" w:rsidP="006E275A">
            <w:pPr>
              <w:spacing w:after="0" w:line="264" w:lineRule="auto"/>
              <w:jc w:val="center"/>
              <w:rPr>
                <w:lang w:val="en-GB"/>
              </w:rPr>
            </w:pPr>
          </w:p>
        </w:tc>
        <w:tc>
          <w:tcPr>
            <w:tcW w:w="283" w:type="dxa"/>
            <w:shd w:val="clear" w:color="auto" w:fill="auto"/>
            <w:vAlign w:val="center"/>
          </w:tcPr>
          <w:p w14:paraId="422F9D46" w14:textId="77777777" w:rsidR="002B6D80" w:rsidRPr="002E236D" w:rsidRDefault="002B6D80" w:rsidP="006E275A">
            <w:pPr>
              <w:spacing w:after="0" w:line="264" w:lineRule="auto"/>
              <w:jc w:val="center"/>
              <w:rPr>
                <w:lang w:val="en-GB"/>
              </w:rPr>
            </w:pPr>
          </w:p>
        </w:tc>
        <w:tc>
          <w:tcPr>
            <w:tcW w:w="284" w:type="dxa"/>
            <w:shd w:val="clear" w:color="auto" w:fill="auto"/>
            <w:vAlign w:val="center"/>
          </w:tcPr>
          <w:p w14:paraId="37B15960" w14:textId="77777777" w:rsidR="002B6D80" w:rsidRPr="002E236D" w:rsidRDefault="002B6D80" w:rsidP="006E275A">
            <w:pPr>
              <w:spacing w:after="0" w:line="264" w:lineRule="auto"/>
              <w:jc w:val="center"/>
              <w:rPr>
                <w:lang w:val="en-GB"/>
              </w:rPr>
            </w:pPr>
          </w:p>
        </w:tc>
        <w:tc>
          <w:tcPr>
            <w:tcW w:w="283" w:type="dxa"/>
            <w:shd w:val="clear" w:color="auto" w:fill="8DB3E2" w:themeFill="text2" w:themeFillTint="66"/>
            <w:vAlign w:val="center"/>
          </w:tcPr>
          <w:p w14:paraId="29BE94A3" w14:textId="77777777" w:rsidR="002B6D80" w:rsidRPr="002E236D" w:rsidRDefault="002B6D80" w:rsidP="006E275A">
            <w:pPr>
              <w:spacing w:after="0" w:line="264" w:lineRule="auto"/>
              <w:jc w:val="center"/>
              <w:rPr>
                <w:lang w:val="en-GB"/>
              </w:rPr>
            </w:pPr>
          </w:p>
        </w:tc>
        <w:tc>
          <w:tcPr>
            <w:tcW w:w="252" w:type="dxa"/>
            <w:shd w:val="clear" w:color="auto" w:fill="8DB3E2" w:themeFill="text2" w:themeFillTint="66"/>
            <w:vAlign w:val="center"/>
          </w:tcPr>
          <w:p w14:paraId="0F59061D" w14:textId="77777777" w:rsidR="002B6D80" w:rsidRPr="002E236D" w:rsidRDefault="002B6D80" w:rsidP="006E275A">
            <w:pPr>
              <w:spacing w:after="0" w:line="264" w:lineRule="auto"/>
              <w:jc w:val="center"/>
              <w:rPr>
                <w:lang w:val="en-GB"/>
              </w:rPr>
            </w:pPr>
          </w:p>
        </w:tc>
        <w:tc>
          <w:tcPr>
            <w:tcW w:w="293" w:type="dxa"/>
            <w:shd w:val="clear" w:color="auto" w:fill="8DB3E2" w:themeFill="text2" w:themeFillTint="66"/>
            <w:vAlign w:val="center"/>
          </w:tcPr>
          <w:p w14:paraId="654C324B" w14:textId="77777777" w:rsidR="002B6D80" w:rsidRPr="002E236D" w:rsidRDefault="002B6D80" w:rsidP="006E275A">
            <w:pPr>
              <w:spacing w:after="0" w:line="264" w:lineRule="auto"/>
              <w:jc w:val="center"/>
              <w:rPr>
                <w:lang w:val="en-GB"/>
              </w:rPr>
            </w:pPr>
          </w:p>
        </w:tc>
        <w:tc>
          <w:tcPr>
            <w:tcW w:w="298" w:type="dxa"/>
            <w:shd w:val="clear" w:color="auto" w:fill="8DB3E2" w:themeFill="text2" w:themeFillTint="66"/>
            <w:vAlign w:val="center"/>
          </w:tcPr>
          <w:p w14:paraId="37324415" w14:textId="77777777" w:rsidR="002B6D80" w:rsidRPr="002E236D" w:rsidRDefault="002B6D80" w:rsidP="006E275A">
            <w:pPr>
              <w:spacing w:after="0" w:line="264" w:lineRule="auto"/>
              <w:jc w:val="center"/>
              <w:rPr>
                <w:lang w:val="en-GB"/>
              </w:rPr>
            </w:pPr>
          </w:p>
        </w:tc>
        <w:tc>
          <w:tcPr>
            <w:tcW w:w="293" w:type="dxa"/>
            <w:shd w:val="clear" w:color="auto" w:fill="8DB3E2" w:themeFill="text2" w:themeFillTint="66"/>
            <w:vAlign w:val="center"/>
          </w:tcPr>
          <w:p w14:paraId="1E6AB57E" w14:textId="77777777" w:rsidR="002B6D80" w:rsidRPr="002E236D" w:rsidRDefault="002B6D80" w:rsidP="006E275A">
            <w:pPr>
              <w:spacing w:after="0" w:line="264" w:lineRule="auto"/>
              <w:jc w:val="center"/>
              <w:rPr>
                <w:lang w:val="en-GB"/>
              </w:rPr>
            </w:pPr>
          </w:p>
        </w:tc>
        <w:tc>
          <w:tcPr>
            <w:tcW w:w="293" w:type="dxa"/>
            <w:shd w:val="clear" w:color="auto" w:fill="8DB3E2" w:themeFill="text2" w:themeFillTint="66"/>
            <w:vAlign w:val="center"/>
          </w:tcPr>
          <w:p w14:paraId="7EC170C5" w14:textId="77777777" w:rsidR="002B6D80" w:rsidRPr="002E236D" w:rsidRDefault="002B6D80" w:rsidP="006E275A">
            <w:pPr>
              <w:spacing w:after="0" w:line="264" w:lineRule="auto"/>
              <w:jc w:val="center"/>
              <w:rPr>
                <w:lang w:val="en-GB"/>
              </w:rPr>
            </w:pPr>
          </w:p>
        </w:tc>
        <w:tc>
          <w:tcPr>
            <w:tcW w:w="293" w:type="dxa"/>
            <w:shd w:val="clear" w:color="auto" w:fill="8DB3E2" w:themeFill="text2" w:themeFillTint="66"/>
            <w:vAlign w:val="center"/>
          </w:tcPr>
          <w:p w14:paraId="5E103924" w14:textId="77777777" w:rsidR="002B6D80" w:rsidRPr="002E236D" w:rsidRDefault="002B6D80" w:rsidP="006E275A">
            <w:pPr>
              <w:spacing w:after="0" w:line="264" w:lineRule="auto"/>
              <w:jc w:val="center"/>
              <w:rPr>
                <w:lang w:val="en-GB"/>
              </w:rPr>
            </w:pPr>
          </w:p>
        </w:tc>
        <w:tc>
          <w:tcPr>
            <w:tcW w:w="294" w:type="dxa"/>
            <w:shd w:val="clear" w:color="auto" w:fill="8DB3E2" w:themeFill="text2" w:themeFillTint="66"/>
            <w:vAlign w:val="center"/>
          </w:tcPr>
          <w:p w14:paraId="2F6CF26B" w14:textId="77777777" w:rsidR="002B6D80" w:rsidRPr="002E236D" w:rsidRDefault="002B6D80" w:rsidP="006E275A">
            <w:pPr>
              <w:spacing w:after="0" w:line="264" w:lineRule="auto"/>
              <w:jc w:val="center"/>
              <w:rPr>
                <w:lang w:val="en-GB"/>
              </w:rPr>
            </w:pPr>
          </w:p>
        </w:tc>
        <w:tc>
          <w:tcPr>
            <w:tcW w:w="293" w:type="dxa"/>
            <w:shd w:val="clear" w:color="auto" w:fill="auto"/>
            <w:vAlign w:val="center"/>
          </w:tcPr>
          <w:p w14:paraId="019CD2A2" w14:textId="77777777" w:rsidR="002B6D80" w:rsidRPr="002E236D" w:rsidRDefault="002B6D80" w:rsidP="006E275A">
            <w:pPr>
              <w:spacing w:after="0" w:line="264" w:lineRule="auto"/>
              <w:jc w:val="center"/>
              <w:rPr>
                <w:lang w:val="en-GB"/>
              </w:rPr>
            </w:pPr>
          </w:p>
        </w:tc>
        <w:tc>
          <w:tcPr>
            <w:tcW w:w="293" w:type="dxa"/>
            <w:shd w:val="clear" w:color="auto" w:fill="auto"/>
            <w:vAlign w:val="center"/>
          </w:tcPr>
          <w:p w14:paraId="78494992" w14:textId="77777777" w:rsidR="002B6D80" w:rsidRPr="002E236D" w:rsidRDefault="002B6D80" w:rsidP="006E275A">
            <w:pPr>
              <w:spacing w:after="0" w:line="264" w:lineRule="auto"/>
              <w:jc w:val="center"/>
              <w:rPr>
                <w:lang w:val="en-GB"/>
              </w:rPr>
            </w:pPr>
          </w:p>
        </w:tc>
        <w:tc>
          <w:tcPr>
            <w:tcW w:w="293" w:type="dxa"/>
            <w:shd w:val="clear" w:color="auto" w:fill="auto"/>
            <w:vAlign w:val="center"/>
          </w:tcPr>
          <w:p w14:paraId="2E985323" w14:textId="77777777" w:rsidR="002B6D80" w:rsidRPr="002E236D" w:rsidRDefault="002B6D80" w:rsidP="006E275A">
            <w:pPr>
              <w:spacing w:after="0" w:line="264" w:lineRule="auto"/>
              <w:jc w:val="center"/>
              <w:rPr>
                <w:lang w:val="en-GB"/>
              </w:rPr>
            </w:pPr>
          </w:p>
        </w:tc>
        <w:tc>
          <w:tcPr>
            <w:tcW w:w="236" w:type="dxa"/>
            <w:shd w:val="clear" w:color="auto" w:fill="auto"/>
            <w:vAlign w:val="center"/>
          </w:tcPr>
          <w:p w14:paraId="24BA36B7" w14:textId="77777777" w:rsidR="002B6D80" w:rsidRPr="002E236D" w:rsidRDefault="002B6D80" w:rsidP="006E275A">
            <w:pPr>
              <w:spacing w:after="0" w:line="264" w:lineRule="auto"/>
              <w:jc w:val="center"/>
              <w:rPr>
                <w:lang w:val="en-GB"/>
              </w:rPr>
            </w:pPr>
          </w:p>
        </w:tc>
        <w:tc>
          <w:tcPr>
            <w:tcW w:w="274" w:type="dxa"/>
            <w:shd w:val="clear" w:color="auto" w:fill="auto"/>
          </w:tcPr>
          <w:p w14:paraId="16D1CB85" w14:textId="77777777" w:rsidR="002B6D80" w:rsidRPr="002E236D" w:rsidRDefault="002B6D80" w:rsidP="006E275A">
            <w:pPr>
              <w:spacing w:after="0" w:line="264" w:lineRule="auto"/>
              <w:jc w:val="center"/>
              <w:rPr>
                <w:lang w:val="en-GB"/>
              </w:rPr>
            </w:pPr>
          </w:p>
        </w:tc>
        <w:tc>
          <w:tcPr>
            <w:tcW w:w="275" w:type="dxa"/>
            <w:shd w:val="clear" w:color="auto" w:fill="auto"/>
          </w:tcPr>
          <w:p w14:paraId="09797A45" w14:textId="77777777" w:rsidR="002B6D80" w:rsidRPr="002E236D" w:rsidRDefault="002B6D80" w:rsidP="006E275A">
            <w:pPr>
              <w:spacing w:after="0" w:line="264" w:lineRule="auto"/>
              <w:jc w:val="center"/>
              <w:rPr>
                <w:lang w:val="en-GB"/>
              </w:rPr>
            </w:pPr>
          </w:p>
        </w:tc>
        <w:tc>
          <w:tcPr>
            <w:tcW w:w="274" w:type="dxa"/>
            <w:shd w:val="clear" w:color="auto" w:fill="auto"/>
          </w:tcPr>
          <w:p w14:paraId="14547173" w14:textId="77777777" w:rsidR="002B6D80" w:rsidRPr="002E236D" w:rsidRDefault="002B6D80" w:rsidP="006E275A">
            <w:pPr>
              <w:spacing w:after="0" w:line="264" w:lineRule="auto"/>
              <w:jc w:val="center"/>
              <w:rPr>
                <w:lang w:val="en-GB"/>
              </w:rPr>
            </w:pPr>
          </w:p>
        </w:tc>
        <w:tc>
          <w:tcPr>
            <w:tcW w:w="257" w:type="dxa"/>
            <w:shd w:val="clear" w:color="auto" w:fill="auto"/>
          </w:tcPr>
          <w:p w14:paraId="06910E17" w14:textId="77777777" w:rsidR="002B6D80" w:rsidRPr="002E236D" w:rsidRDefault="002B6D80" w:rsidP="006E275A">
            <w:pPr>
              <w:spacing w:after="0" w:line="264" w:lineRule="auto"/>
              <w:jc w:val="center"/>
              <w:rPr>
                <w:lang w:val="en-GB"/>
              </w:rPr>
            </w:pPr>
          </w:p>
        </w:tc>
      </w:tr>
      <w:tr w:rsidR="00840E6A" w:rsidRPr="002E236D" w14:paraId="339C1BDE" w14:textId="77777777" w:rsidTr="00C92909">
        <w:trPr>
          <w:gridAfter w:val="1"/>
          <w:wAfter w:w="7" w:type="dxa"/>
          <w:trHeight w:val="391"/>
        </w:trPr>
        <w:tc>
          <w:tcPr>
            <w:tcW w:w="4382" w:type="dxa"/>
            <w:shd w:val="clear" w:color="auto" w:fill="auto"/>
            <w:vAlign w:val="center"/>
          </w:tcPr>
          <w:p w14:paraId="06DC0AE4" w14:textId="77777777" w:rsidR="004735DC" w:rsidRPr="002E236D" w:rsidRDefault="00DC001E">
            <w:pPr>
              <w:spacing w:after="0" w:line="264" w:lineRule="auto"/>
              <w:rPr>
                <w:highlight w:val="yellow"/>
                <w:lang w:val="en-GB"/>
              </w:rPr>
            </w:pPr>
            <w:r w:rsidRPr="002E236D">
              <w:rPr>
                <w:lang w:val="en-GB"/>
              </w:rPr>
              <w:t xml:space="preserve">2.3 </w:t>
            </w:r>
            <w:r w:rsidR="00DA4345" w:rsidRPr="002E236D">
              <w:rPr>
                <w:lang w:val="en-GB"/>
              </w:rPr>
              <w:t xml:space="preserve">Further training for income-generating measures </w:t>
            </w:r>
          </w:p>
        </w:tc>
        <w:tc>
          <w:tcPr>
            <w:tcW w:w="283" w:type="dxa"/>
            <w:shd w:val="clear" w:color="auto" w:fill="D9D9D9" w:themeFill="background1" w:themeFillShade="D9"/>
            <w:vAlign w:val="center"/>
          </w:tcPr>
          <w:p w14:paraId="429A8121" w14:textId="77777777" w:rsidR="00840E6A" w:rsidRPr="002E236D" w:rsidRDefault="00840E6A" w:rsidP="006E275A">
            <w:pPr>
              <w:spacing w:after="0" w:line="264" w:lineRule="auto"/>
              <w:jc w:val="center"/>
              <w:rPr>
                <w:lang w:val="en-GB"/>
              </w:rPr>
            </w:pPr>
          </w:p>
        </w:tc>
        <w:tc>
          <w:tcPr>
            <w:tcW w:w="284" w:type="dxa"/>
            <w:shd w:val="clear" w:color="auto" w:fill="D9D9D9" w:themeFill="background1" w:themeFillShade="D9"/>
            <w:vAlign w:val="center"/>
          </w:tcPr>
          <w:p w14:paraId="3C58A096" w14:textId="77777777" w:rsidR="00840E6A" w:rsidRPr="002E236D" w:rsidRDefault="00840E6A" w:rsidP="006E275A">
            <w:pPr>
              <w:spacing w:after="0" w:line="264" w:lineRule="auto"/>
              <w:jc w:val="center"/>
              <w:rPr>
                <w:lang w:val="en-GB"/>
              </w:rPr>
            </w:pPr>
          </w:p>
        </w:tc>
        <w:tc>
          <w:tcPr>
            <w:tcW w:w="283" w:type="dxa"/>
            <w:shd w:val="clear" w:color="auto" w:fill="auto"/>
            <w:vAlign w:val="center"/>
          </w:tcPr>
          <w:p w14:paraId="2F156CEA" w14:textId="77777777" w:rsidR="00840E6A" w:rsidRPr="002E236D" w:rsidRDefault="00840E6A" w:rsidP="006E275A">
            <w:pPr>
              <w:spacing w:after="0" w:line="264" w:lineRule="auto"/>
              <w:jc w:val="center"/>
              <w:rPr>
                <w:lang w:val="en-GB"/>
              </w:rPr>
            </w:pPr>
          </w:p>
        </w:tc>
        <w:tc>
          <w:tcPr>
            <w:tcW w:w="284" w:type="dxa"/>
            <w:shd w:val="clear" w:color="auto" w:fill="auto"/>
            <w:vAlign w:val="center"/>
          </w:tcPr>
          <w:p w14:paraId="64001F5A" w14:textId="77777777" w:rsidR="00840E6A" w:rsidRPr="002E236D" w:rsidRDefault="00840E6A" w:rsidP="006E275A">
            <w:pPr>
              <w:spacing w:after="0" w:line="264" w:lineRule="auto"/>
              <w:jc w:val="center"/>
              <w:rPr>
                <w:lang w:val="en-GB"/>
              </w:rPr>
            </w:pPr>
          </w:p>
        </w:tc>
        <w:tc>
          <w:tcPr>
            <w:tcW w:w="283" w:type="dxa"/>
            <w:shd w:val="clear" w:color="auto" w:fill="8DB3E2" w:themeFill="text2" w:themeFillTint="66"/>
            <w:vAlign w:val="center"/>
          </w:tcPr>
          <w:p w14:paraId="73BFB16F" w14:textId="77777777" w:rsidR="00840E6A" w:rsidRPr="002E236D" w:rsidRDefault="00840E6A" w:rsidP="006E275A">
            <w:pPr>
              <w:spacing w:after="0" w:line="264" w:lineRule="auto"/>
              <w:jc w:val="center"/>
              <w:rPr>
                <w:lang w:val="en-GB"/>
              </w:rPr>
            </w:pPr>
          </w:p>
        </w:tc>
        <w:tc>
          <w:tcPr>
            <w:tcW w:w="252" w:type="dxa"/>
            <w:shd w:val="clear" w:color="auto" w:fill="8DB3E2" w:themeFill="text2" w:themeFillTint="66"/>
            <w:vAlign w:val="center"/>
          </w:tcPr>
          <w:p w14:paraId="1C06E530" w14:textId="77777777" w:rsidR="00840E6A" w:rsidRPr="002E236D" w:rsidRDefault="00840E6A" w:rsidP="006E275A">
            <w:pPr>
              <w:spacing w:after="0" w:line="264" w:lineRule="auto"/>
              <w:jc w:val="center"/>
              <w:rPr>
                <w:lang w:val="en-GB"/>
              </w:rPr>
            </w:pPr>
          </w:p>
        </w:tc>
        <w:tc>
          <w:tcPr>
            <w:tcW w:w="293" w:type="dxa"/>
            <w:shd w:val="clear" w:color="auto" w:fill="8DB3E2" w:themeFill="text2" w:themeFillTint="66"/>
            <w:vAlign w:val="center"/>
          </w:tcPr>
          <w:p w14:paraId="4F9331A3" w14:textId="77777777" w:rsidR="00840E6A" w:rsidRPr="002E236D" w:rsidRDefault="00840E6A" w:rsidP="006E275A">
            <w:pPr>
              <w:spacing w:after="0" w:line="264" w:lineRule="auto"/>
              <w:jc w:val="center"/>
              <w:rPr>
                <w:lang w:val="en-GB"/>
              </w:rPr>
            </w:pPr>
          </w:p>
        </w:tc>
        <w:tc>
          <w:tcPr>
            <w:tcW w:w="298" w:type="dxa"/>
            <w:shd w:val="clear" w:color="auto" w:fill="8DB3E2" w:themeFill="text2" w:themeFillTint="66"/>
            <w:vAlign w:val="center"/>
          </w:tcPr>
          <w:p w14:paraId="5CE413D4" w14:textId="77777777" w:rsidR="00840E6A" w:rsidRPr="002E236D" w:rsidRDefault="00840E6A" w:rsidP="006E275A">
            <w:pPr>
              <w:spacing w:after="0" w:line="264" w:lineRule="auto"/>
              <w:jc w:val="center"/>
              <w:rPr>
                <w:lang w:val="en-GB"/>
              </w:rPr>
            </w:pPr>
          </w:p>
        </w:tc>
        <w:tc>
          <w:tcPr>
            <w:tcW w:w="293" w:type="dxa"/>
            <w:shd w:val="clear" w:color="auto" w:fill="DBE5F1" w:themeFill="accent1" w:themeFillTint="33"/>
            <w:vAlign w:val="center"/>
          </w:tcPr>
          <w:p w14:paraId="34D98F26" w14:textId="77777777" w:rsidR="00840E6A" w:rsidRPr="002E236D" w:rsidRDefault="00840E6A" w:rsidP="006E275A">
            <w:pPr>
              <w:spacing w:after="0" w:line="264" w:lineRule="auto"/>
              <w:jc w:val="center"/>
              <w:rPr>
                <w:lang w:val="en-GB"/>
              </w:rPr>
            </w:pPr>
          </w:p>
        </w:tc>
        <w:tc>
          <w:tcPr>
            <w:tcW w:w="293" w:type="dxa"/>
            <w:shd w:val="clear" w:color="auto" w:fill="DBE5F1" w:themeFill="accent1" w:themeFillTint="33"/>
            <w:vAlign w:val="center"/>
          </w:tcPr>
          <w:p w14:paraId="19556432" w14:textId="77777777" w:rsidR="00840E6A" w:rsidRPr="002E236D" w:rsidRDefault="00840E6A" w:rsidP="006E275A">
            <w:pPr>
              <w:spacing w:after="0" w:line="264" w:lineRule="auto"/>
              <w:jc w:val="center"/>
              <w:rPr>
                <w:lang w:val="en-GB"/>
              </w:rPr>
            </w:pPr>
          </w:p>
        </w:tc>
        <w:tc>
          <w:tcPr>
            <w:tcW w:w="293" w:type="dxa"/>
            <w:shd w:val="clear" w:color="auto" w:fill="DBE5F1" w:themeFill="accent1" w:themeFillTint="33"/>
            <w:vAlign w:val="center"/>
          </w:tcPr>
          <w:p w14:paraId="7BF19F43" w14:textId="77777777" w:rsidR="00840E6A" w:rsidRPr="002E236D" w:rsidRDefault="00840E6A" w:rsidP="006E275A">
            <w:pPr>
              <w:spacing w:after="0" w:line="264" w:lineRule="auto"/>
              <w:jc w:val="center"/>
              <w:rPr>
                <w:lang w:val="en-GB"/>
              </w:rPr>
            </w:pPr>
          </w:p>
        </w:tc>
        <w:tc>
          <w:tcPr>
            <w:tcW w:w="294" w:type="dxa"/>
            <w:shd w:val="clear" w:color="auto" w:fill="DBE5F1" w:themeFill="accent1" w:themeFillTint="33"/>
            <w:vAlign w:val="center"/>
          </w:tcPr>
          <w:p w14:paraId="7F77CA04" w14:textId="77777777" w:rsidR="00840E6A" w:rsidRPr="002E236D" w:rsidRDefault="00840E6A" w:rsidP="006E275A">
            <w:pPr>
              <w:spacing w:after="0" w:line="264" w:lineRule="auto"/>
              <w:jc w:val="center"/>
              <w:rPr>
                <w:lang w:val="en-GB"/>
              </w:rPr>
            </w:pPr>
          </w:p>
        </w:tc>
        <w:tc>
          <w:tcPr>
            <w:tcW w:w="293" w:type="dxa"/>
            <w:shd w:val="clear" w:color="auto" w:fill="DBE5F1" w:themeFill="accent1" w:themeFillTint="33"/>
            <w:vAlign w:val="center"/>
          </w:tcPr>
          <w:p w14:paraId="318E053F" w14:textId="77777777" w:rsidR="00840E6A" w:rsidRPr="002E236D" w:rsidRDefault="00840E6A" w:rsidP="006E275A">
            <w:pPr>
              <w:spacing w:after="0" w:line="264" w:lineRule="auto"/>
              <w:jc w:val="center"/>
              <w:rPr>
                <w:lang w:val="en-GB"/>
              </w:rPr>
            </w:pPr>
          </w:p>
        </w:tc>
        <w:tc>
          <w:tcPr>
            <w:tcW w:w="293" w:type="dxa"/>
            <w:shd w:val="clear" w:color="auto" w:fill="DBE5F1" w:themeFill="accent1" w:themeFillTint="33"/>
            <w:vAlign w:val="center"/>
          </w:tcPr>
          <w:p w14:paraId="306C1D3A" w14:textId="77777777" w:rsidR="00840E6A" w:rsidRPr="002E236D" w:rsidRDefault="00840E6A" w:rsidP="006E275A">
            <w:pPr>
              <w:spacing w:after="0" w:line="264" w:lineRule="auto"/>
              <w:jc w:val="center"/>
              <w:rPr>
                <w:lang w:val="en-GB"/>
              </w:rPr>
            </w:pPr>
          </w:p>
        </w:tc>
        <w:tc>
          <w:tcPr>
            <w:tcW w:w="293" w:type="dxa"/>
            <w:shd w:val="clear" w:color="auto" w:fill="DBE5F1" w:themeFill="accent1" w:themeFillTint="33"/>
            <w:vAlign w:val="center"/>
          </w:tcPr>
          <w:p w14:paraId="3EA9FDA8" w14:textId="77777777" w:rsidR="00840E6A" w:rsidRPr="002E236D" w:rsidRDefault="00840E6A" w:rsidP="006E275A">
            <w:pPr>
              <w:spacing w:after="0" w:line="264" w:lineRule="auto"/>
              <w:jc w:val="center"/>
              <w:rPr>
                <w:lang w:val="en-GB"/>
              </w:rPr>
            </w:pPr>
          </w:p>
        </w:tc>
        <w:tc>
          <w:tcPr>
            <w:tcW w:w="236" w:type="dxa"/>
            <w:shd w:val="clear" w:color="auto" w:fill="DBE5F1" w:themeFill="accent1" w:themeFillTint="33"/>
            <w:vAlign w:val="center"/>
          </w:tcPr>
          <w:p w14:paraId="1A74E9BB" w14:textId="77777777" w:rsidR="00840E6A" w:rsidRPr="002E236D" w:rsidRDefault="00840E6A" w:rsidP="006E275A">
            <w:pPr>
              <w:spacing w:after="0" w:line="264" w:lineRule="auto"/>
              <w:jc w:val="center"/>
              <w:rPr>
                <w:lang w:val="en-GB"/>
              </w:rPr>
            </w:pPr>
          </w:p>
        </w:tc>
        <w:tc>
          <w:tcPr>
            <w:tcW w:w="274" w:type="dxa"/>
            <w:shd w:val="clear" w:color="auto" w:fill="DBE5F1" w:themeFill="accent1" w:themeFillTint="33"/>
          </w:tcPr>
          <w:p w14:paraId="12375A4B" w14:textId="77777777" w:rsidR="00840E6A" w:rsidRPr="002E236D" w:rsidRDefault="00840E6A" w:rsidP="006E275A">
            <w:pPr>
              <w:spacing w:after="0" w:line="264" w:lineRule="auto"/>
              <w:jc w:val="center"/>
              <w:rPr>
                <w:lang w:val="en-GB"/>
              </w:rPr>
            </w:pPr>
          </w:p>
        </w:tc>
        <w:tc>
          <w:tcPr>
            <w:tcW w:w="275" w:type="dxa"/>
            <w:shd w:val="clear" w:color="auto" w:fill="DBE5F1" w:themeFill="accent1" w:themeFillTint="33"/>
          </w:tcPr>
          <w:p w14:paraId="708F9AED" w14:textId="77777777" w:rsidR="00840E6A" w:rsidRPr="002E236D" w:rsidRDefault="00840E6A" w:rsidP="006E275A">
            <w:pPr>
              <w:spacing w:after="0" w:line="264" w:lineRule="auto"/>
              <w:jc w:val="center"/>
              <w:rPr>
                <w:lang w:val="en-GB"/>
              </w:rPr>
            </w:pPr>
          </w:p>
        </w:tc>
        <w:tc>
          <w:tcPr>
            <w:tcW w:w="274" w:type="dxa"/>
            <w:shd w:val="clear" w:color="auto" w:fill="DBE5F1" w:themeFill="accent1" w:themeFillTint="33"/>
          </w:tcPr>
          <w:p w14:paraId="50377254" w14:textId="77777777" w:rsidR="00840E6A" w:rsidRPr="002E236D" w:rsidRDefault="00840E6A" w:rsidP="006E275A">
            <w:pPr>
              <w:spacing w:after="0" w:line="264" w:lineRule="auto"/>
              <w:jc w:val="center"/>
              <w:rPr>
                <w:lang w:val="en-GB"/>
              </w:rPr>
            </w:pPr>
          </w:p>
        </w:tc>
        <w:tc>
          <w:tcPr>
            <w:tcW w:w="257" w:type="dxa"/>
            <w:shd w:val="clear" w:color="auto" w:fill="DBE5F1" w:themeFill="accent1" w:themeFillTint="33"/>
          </w:tcPr>
          <w:p w14:paraId="7A29E0A5" w14:textId="77777777" w:rsidR="00840E6A" w:rsidRPr="002E236D" w:rsidRDefault="00840E6A" w:rsidP="006E275A">
            <w:pPr>
              <w:spacing w:after="0" w:line="264" w:lineRule="auto"/>
              <w:jc w:val="center"/>
              <w:rPr>
                <w:lang w:val="en-GB"/>
              </w:rPr>
            </w:pPr>
          </w:p>
        </w:tc>
      </w:tr>
      <w:tr w:rsidR="00840E6A" w:rsidRPr="002E236D" w14:paraId="1DC5C355" w14:textId="77777777" w:rsidTr="009C6AE9">
        <w:trPr>
          <w:gridAfter w:val="1"/>
          <w:wAfter w:w="7" w:type="dxa"/>
          <w:trHeight w:val="391"/>
        </w:trPr>
        <w:tc>
          <w:tcPr>
            <w:tcW w:w="4382" w:type="dxa"/>
            <w:shd w:val="clear" w:color="auto" w:fill="auto"/>
            <w:vAlign w:val="center"/>
          </w:tcPr>
          <w:p w14:paraId="06E5EC4B" w14:textId="77777777" w:rsidR="004735DC" w:rsidRPr="002E236D" w:rsidRDefault="00DC001E">
            <w:pPr>
              <w:spacing w:after="0" w:line="264" w:lineRule="auto"/>
              <w:rPr>
                <w:highlight w:val="yellow"/>
                <w:lang w:val="en-GB"/>
              </w:rPr>
            </w:pPr>
            <w:r w:rsidRPr="002E236D">
              <w:rPr>
                <w:lang w:val="en-GB"/>
              </w:rPr>
              <w:t xml:space="preserve">2.4 </w:t>
            </w:r>
            <w:r w:rsidR="00DA4345" w:rsidRPr="002E236D">
              <w:rPr>
                <w:lang w:val="en-GB"/>
              </w:rPr>
              <w:t xml:space="preserve">Investment costs for income-generating measures </w:t>
            </w:r>
          </w:p>
        </w:tc>
        <w:tc>
          <w:tcPr>
            <w:tcW w:w="283" w:type="dxa"/>
            <w:shd w:val="clear" w:color="auto" w:fill="D9D9D9" w:themeFill="background1" w:themeFillShade="D9"/>
            <w:vAlign w:val="center"/>
          </w:tcPr>
          <w:p w14:paraId="3DA6A827" w14:textId="77777777" w:rsidR="00840E6A" w:rsidRPr="002E236D" w:rsidRDefault="00840E6A" w:rsidP="006E275A">
            <w:pPr>
              <w:spacing w:after="0" w:line="264" w:lineRule="auto"/>
              <w:jc w:val="center"/>
              <w:rPr>
                <w:lang w:val="en-GB"/>
              </w:rPr>
            </w:pPr>
          </w:p>
        </w:tc>
        <w:tc>
          <w:tcPr>
            <w:tcW w:w="284" w:type="dxa"/>
            <w:shd w:val="clear" w:color="auto" w:fill="D9D9D9" w:themeFill="background1" w:themeFillShade="D9"/>
            <w:vAlign w:val="center"/>
          </w:tcPr>
          <w:p w14:paraId="3D8DAEC5" w14:textId="77777777" w:rsidR="00840E6A" w:rsidRPr="002E236D" w:rsidRDefault="00840E6A" w:rsidP="006E275A">
            <w:pPr>
              <w:spacing w:after="0" w:line="264" w:lineRule="auto"/>
              <w:jc w:val="center"/>
              <w:rPr>
                <w:lang w:val="en-GB"/>
              </w:rPr>
            </w:pPr>
          </w:p>
        </w:tc>
        <w:tc>
          <w:tcPr>
            <w:tcW w:w="283" w:type="dxa"/>
            <w:shd w:val="clear" w:color="auto" w:fill="auto"/>
            <w:vAlign w:val="center"/>
          </w:tcPr>
          <w:p w14:paraId="7F7683CB" w14:textId="77777777" w:rsidR="00840E6A" w:rsidRPr="002E236D" w:rsidRDefault="00840E6A" w:rsidP="006E275A">
            <w:pPr>
              <w:spacing w:after="0" w:line="264" w:lineRule="auto"/>
              <w:jc w:val="center"/>
              <w:rPr>
                <w:lang w:val="en-GB"/>
              </w:rPr>
            </w:pPr>
          </w:p>
        </w:tc>
        <w:tc>
          <w:tcPr>
            <w:tcW w:w="284" w:type="dxa"/>
            <w:shd w:val="clear" w:color="auto" w:fill="auto"/>
            <w:vAlign w:val="center"/>
          </w:tcPr>
          <w:p w14:paraId="00AB06D9" w14:textId="77777777" w:rsidR="00840E6A" w:rsidRPr="002E236D" w:rsidRDefault="00840E6A" w:rsidP="006E275A">
            <w:pPr>
              <w:spacing w:after="0" w:line="264" w:lineRule="auto"/>
              <w:jc w:val="center"/>
              <w:rPr>
                <w:lang w:val="en-GB"/>
              </w:rPr>
            </w:pPr>
          </w:p>
        </w:tc>
        <w:tc>
          <w:tcPr>
            <w:tcW w:w="283" w:type="dxa"/>
            <w:shd w:val="clear" w:color="auto" w:fill="8DB3E2" w:themeFill="text2" w:themeFillTint="66"/>
            <w:vAlign w:val="center"/>
          </w:tcPr>
          <w:p w14:paraId="3C326F4D" w14:textId="77777777" w:rsidR="00840E6A" w:rsidRPr="002E236D" w:rsidRDefault="00840E6A" w:rsidP="006E275A">
            <w:pPr>
              <w:spacing w:after="0" w:line="264" w:lineRule="auto"/>
              <w:jc w:val="center"/>
              <w:rPr>
                <w:lang w:val="en-GB"/>
              </w:rPr>
            </w:pPr>
          </w:p>
        </w:tc>
        <w:tc>
          <w:tcPr>
            <w:tcW w:w="252" w:type="dxa"/>
            <w:shd w:val="clear" w:color="auto" w:fill="8DB3E2" w:themeFill="text2" w:themeFillTint="66"/>
            <w:vAlign w:val="center"/>
          </w:tcPr>
          <w:p w14:paraId="75E4A6DA" w14:textId="77777777" w:rsidR="00840E6A" w:rsidRPr="002E236D" w:rsidRDefault="00840E6A" w:rsidP="006E275A">
            <w:pPr>
              <w:spacing w:after="0" w:line="264" w:lineRule="auto"/>
              <w:jc w:val="center"/>
              <w:rPr>
                <w:lang w:val="en-GB"/>
              </w:rPr>
            </w:pPr>
          </w:p>
        </w:tc>
        <w:tc>
          <w:tcPr>
            <w:tcW w:w="293" w:type="dxa"/>
            <w:shd w:val="clear" w:color="auto" w:fill="8DB3E2" w:themeFill="text2" w:themeFillTint="66"/>
            <w:vAlign w:val="center"/>
          </w:tcPr>
          <w:p w14:paraId="5FE1E23E" w14:textId="77777777" w:rsidR="00840E6A" w:rsidRPr="002E236D" w:rsidRDefault="00840E6A" w:rsidP="006E275A">
            <w:pPr>
              <w:spacing w:after="0" w:line="264" w:lineRule="auto"/>
              <w:jc w:val="center"/>
              <w:rPr>
                <w:lang w:val="en-GB"/>
              </w:rPr>
            </w:pPr>
          </w:p>
        </w:tc>
        <w:tc>
          <w:tcPr>
            <w:tcW w:w="298" w:type="dxa"/>
            <w:shd w:val="clear" w:color="auto" w:fill="8DB3E2" w:themeFill="text2" w:themeFillTint="66"/>
            <w:vAlign w:val="center"/>
          </w:tcPr>
          <w:p w14:paraId="77B157D6" w14:textId="77777777" w:rsidR="00840E6A" w:rsidRPr="002E236D" w:rsidRDefault="00840E6A" w:rsidP="006E275A">
            <w:pPr>
              <w:spacing w:after="0" w:line="264" w:lineRule="auto"/>
              <w:jc w:val="center"/>
              <w:rPr>
                <w:lang w:val="en-GB"/>
              </w:rPr>
            </w:pPr>
          </w:p>
        </w:tc>
        <w:tc>
          <w:tcPr>
            <w:tcW w:w="293" w:type="dxa"/>
            <w:shd w:val="clear" w:color="auto" w:fill="8DB3E2" w:themeFill="text2" w:themeFillTint="66"/>
            <w:vAlign w:val="center"/>
          </w:tcPr>
          <w:p w14:paraId="69839B7C" w14:textId="77777777" w:rsidR="00840E6A" w:rsidRPr="002E236D" w:rsidRDefault="00840E6A" w:rsidP="006E275A">
            <w:pPr>
              <w:spacing w:after="0" w:line="264" w:lineRule="auto"/>
              <w:jc w:val="center"/>
              <w:rPr>
                <w:lang w:val="en-GB"/>
              </w:rPr>
            </w:pPr>
          </w:p>
        </w:tc>
        <w:tc>
          <w:tcPr>
            <w:tcW w:w="293" w:type="dxa"/>
            <w:shd w:val="clear" w:color="auto" w:fill="8DB3E2" w:themeFill="text2" w:themeFillTint="66"/>
            <w:vAlign w:val="center"/>
          </w:tcPr>
          <w:p w14:paraId="78F0CFDE" w14:textId="77777777" w:rsidR="00840E6A" w:rsidRPr="002E236D" w:rsidRDefault="00840E6A" w:rsidP="006E275A">
            <w:pPr>
              <w:spacing w:after="0" w:line="264" w:lineRule="auto"/>
              <w:jc w:val="center"/>
              <w:rPr>
                <w:lang w:val="en-GB"/>
              </w:rPr>
            </w:pPr>
          </w:p>
        </w:tc>
        <w:tc>
          <w:tcPr>
            <w:tcW w:w="293" w:type="dxa"/>
            <w:shd w:val="clear" w:color="auto" w:fill="8DB3E2" w:themeFill="text2" w:themeFillTint="66"/>
            <w:vAlign w:val="center"/>
          </w:tcPr>
          <w:p w14:paraId="49636019" w14:textId="77777777" w:rsidR="00840E6A" w:rsidRPr="002E236D" w:rsidRDefault="00840E6A" w:rsidP="006E275A">
            <w:pPr>
              <w:spacing w:after="0" w:line="264" w:lineRule="auto"/>
              <w:jc w:val="center"/>
              <w:rPr>
                <w:lang w:val="en-GB"/>
              </w:rPr>
            </w:pPr>
          </w:p>
        </w:tc>
        <w:tc>
          <w:tcPr>
            <w:tcW w:w="294" w:type="dxa"/>
            <w:shd w:val="clear" w:color="auto" w:fill="8DB3E2" w:themeFill="text2" w:themeFillTint="66"/>
            <w:vAlign w:val="center"/>
          </w:tcPr>
          <w:p w14:paraId="046A8104" w14:textId="77777777" w:rsidR="00840E6A" w:rsidRPr="002E236D" w:rsidRDefault="00840E6A" w:rsidP="006E275A">
            <w:pPr>
              <w:spacing w:after="0" w:line="264" w:lineRule="auto"/>
              <w:jc w:val="center"/>
              <w:rPr>
                <w:lang w:val="en-GB"/>
              </w:rPr>
            </w:pPr>
          </w:p>
        </w:tc>
        <w:tc>
          <w:tcPr>
            <w:tcW w:w="293" w:type="dxa"/>
            <w:shd w:val="clear" w:color="auto" w:fill="auto"/>
            <w:vAlign w:val="center"/>
          </w:tcPr>
          <w:p w14:paraId="04E43971" w14:textId="77777777" w:rsidR="00840E6A" w:rsidRPr="002E236D" w:rsidRDefault="00840E6A" w:rsidP="006E275A">
            <w:pPr>
              <w:spacing w:after="0" w:line="264" w:lineRule="auto"/>
              <w:jc w:val="center"/>
              <w:rPr>
                <w:lang w:val="en-GB"/>
              </w:rPr>
            </w:pPr>
          </w:p>
        </w:tc>
        <w:tc>
          <w:tcPr>
            <w:tcW w:w="293" w:type="dxa"/>
            <w:shd w:val="clear" w:color="auto" w:fill="auto"/>
            <w:vAlign w:val="center"/>
          </w:tcPr>
          <w:p w14:paraId="427C665D" w14:textId="77777777" w:rsidR="00840E6A" w:rsidRPr="002E236D" w:rsidRDefault="00840E6A" w:rsidP="006E275A">
            <w:pPr>
              <w:spacing w:after="0" w:line="264" w:lineRule="auto"/>
              <w:jc w:val="center"/>
              <w:rPr>
                <w:lang w:val="en-GB"/>
              </w:rPr>
            </w:pPr>
          </w:p>
        </w:tc>
        <w:tc>
          <w:tcPr>
            <w:tcW w:w="293" w:type="dxa"/>
            <w:shd w:val="clear" w:color="auto" w:fill="auto"/>
            <w:vAlign w:val="center"/>
          </w:tcPr>
          <w:p w14:paraId="396FCE1C" w14:textId="77777777" w:rsidR="00840E6A" w:rsidRPr="002E236D" w:rsidRDefault="00840E6A" w:rsidP="006E275A">
            <w:pPr>
              <w:spacing w:after="0" w:line="264" w:lineRule="auto"/>
              <w:jc w:val="center"/>
              <w:rPr>
                <w:lang w:val="en-GB"/>
              </w:rPr>
            </w:pPr>
          </w:p>
        </w:tc>
        <w:tc>
          <w:tcPr>
            <w:tcW w:w="236" w:type="dxa"/>
            <w:shd w:val="clear" w:color="auto" w:fill="auto"/>
            <w:vAlign w:val="center"/>
          </w:tcPr>
          <w:p w14:paraId="1142D739" w14:textId="77777777" w:rsidR="00840E6A" w:rsidRPr="002E236D" w:rsidRDefault="00840E6A" w:rsidP="006E275A">
            <w:pPr>
              <w:spacing w:after="0" w:line="264" w:lineRule="auto"/>
              <w:jc w:val="center"/>
              <w:rPr>
                <w:lang w:val="en-GB"/>
              </w:rPr>
            </w:pPr>
          </w:p>
        </w:tc>
        <w:tc>
          <w:tcPr>
            <w:tcW w:w="274" w:type="dxa"/>
            <w:shd w:val="clear" w:color="auto" w:fill="auto"/>
          </w:tcPr>
          <w:p w14:paraId="4C477162" w14:textId="77777777" w:rsidR="00840E6A" w:rsidRPr="002E236D" w:rsidRDefault="00840E6A" w:rsidP="006E275A">
            <w:pPr>
              <w:spacing w:after="0" w:line="264" w:lineRule="auto"/>
              <w:jc w:val="center"/>
              <w:rPr>
                <w:lang w:val="en-GB"/>
              </w:rPr>
            </w:pPr>
          </w:p>
        </w:tc>
        <w:tc>
          <w:tcPr>
            <w:tcW w:w="275" w:type="dxa"/>
            <w:shd w:val="clear" w:color="auto" w:fill="auto"/>
          </w:tcPr>
          <w:p w14:paraId="6BD5A7F9" w14:textId="77777777" w:rsidR="00840E6A" w:rsidRPr="002E236D" w:rsidRDefault="00840E6A" w:rsidP="006E275A">
            <w:pPr>
              <w:spacing w:after="0" w:line="264" w:lineRule="auto"/>
              <w:jc w:val="center"/>
              <w:rPr>
                <w:lang w:val="en-GB"/>
              </w:rPr>
            </w:pPr>
          </w:p>
        </w:tc>
        <w:tc>
          <w:tcPr>
            <w:tcW w:w="274" w:type="dxa"/>
            <w:shd w:val="clear" w:color="auto" w:fill="auto"/>
          </w:tcPr>
          <w:p w14:paraId="7E99E075" w14:textId="77777777" w:rsidR="00840E6A" w:rsidRPr="002E236D" w:rsidRDefault="00840E6A" w:rsidP="006E275A">
            <w:pPr>
              <w:spacing w:after="0" w:line="264" w:lineRule="auto"/>
              <w:jc w:val="center"/>
              <w:rPr>
                <w:lang w:val="en-GB"/>
              </w:rPr>
            </w:pPr>
          </w:p>
        </w:tc>
        <w:tc>
          <w:tcPr>
            <w:tcW w:w="257" w:type="dxa"/>
            <w:shd w:val="clear" w:color="auto" w:fill="auto"/>
          </w:tcPr>
          <w:p w14:paraId="7044E302" w14:textId="77777777" w:rsidR="00840E6A" w:rsidRPr="002E236D" w:rsidRDefault="00840E6A" w:rsidP="006E275A">
            <w:pPr>
              <w:spacing w:after="0" w:line="264" w:lineRule="auto"/>
              <w:jc w:val="center"/>
              <w:rPr>
                <w:lang w:val="en-GB"/>
              </w:rPr>
            </w:pPr>
          </w:p>
        </w:tc>
      </w:tr>
      <w:tr w:rsidR="002B6D80" w:rsidRPr="002E236D" w14:paraId="2B8ABD1C" w14:textId="77777777" w:rsidTr="007B30B7">
        <w:trPr>
          <w:gridAfter w:val="1"/>
          <w:wAfter w:w="7" w:type="dxa"/>
          <w:trHeight w:val="391"/>
        </w:trPr>
        <w:tc>
          <w:tcPr>
            <w:tcW w:w="4382" w:type="dxa"/>
            <w:shd w:val="clear" w:color="auto" w:fill="auto"/>
            <w:vAlign w:val="center"/>
          </w:tcPr>
          <w:p w14:paraId="46E3543E" w14:textId="77777777" w:rsidR="004735DC" w:rsidRPr="002E236D" w:rsidRDefault="00DC001E">
            <w:pPr>
              <w:spacing w:after="0" w:line="264" w:lineRule="auto"/>
              <w:rPr>
                <w:lang w:val="en-GB"/>
              </w:rPr>
            </w:pPr>
            <w:r w:rsidRPr="002E236D">
              <w:rPr>
                <w:lang w:val="en-GB"/>
              </w:rPr>
              <w:t>2.</w:t>
            </w:r>
            <w:r w:rsidR="00B138A4" w:rsidRPr="002E236D">
              <w:rPr>
                <w:lang w:val="en-GB"/>
              </w:rPr>
              <w:t xml:space="preserve">5 </w:t>
            </w:r>
            <w:r w:rsidRPr="002E236D">
              <w:rPr>
                <w:lang w:val="en-GB"/>
              </w:rPr>
              <w:t>Sensitisation of teachers to ear and hearing health</w:t>
            </w:r>
          </w:p>
        </w:tc>
        <w:tc>
          <w:tcPr>
            <w:tcW w:w="283" w:type="dxa"/>
            <w:shd w:val="clear" w:color="auto" w:fill="D9D9D9" w:themeFill="background1" w:themeFillShade="D9"/>
            <w:vAlign w:val="center"/>
          </w:tcPr>
          <w:p w14:paraId="1A23A97D" w14:textId="77777777" w:rsidR="002B6D80" w:rsidRPr="002E236D" w:rsidRDefault="002B6D80" w:rsidP="006E275A">
            <w:pPr>
              <w:spacing w:after="0" w:line="264" w:lineRule="auto"/>
              <w:jc w:val="center"/>
              <w:rPr>
                <w:lang w:val="en-GB"/>
              </w:rPr>
            </w:pPr>
          </w:p>
        </w:tc>
        <w:tc>
          <w:tcPr>
            <w:tcW w:w="284" w:type="dxa"/>
            <w:shd w:val="clear" w:color="auto" w:fill="D9D9D9" w:themeFill="background1" w:themeFillShade="D9"/>
            <w:vAlign w:val="center"/>
          </w:tcPr>
          <w:p w14:paraId="6529E784" w14:textId="77777777" w:rsidR="002B6D80" w:rsidRPr="002E236D" w:rsidRDefault="002B6D80" w:rsidP="006E275A">
            <w:pPr>
              <w:spacing w:after="0" w:line="264" w:lineRule="auto"/>
              <w:jc w:val="center"/>
              <w:rPr>
                <w:lang w:val="en-GB"/>
              </w:rPr>
            </w:pPr>
          </w:p>
        </w:tc>
        <w:tc>
          <w:tcPr>
            <w:tcW w:w="283" w:type="dxa"/>
            <w:shd w:val="clear" w:color="auto" w:fill="auto"/>
            <w:vAlign w:val="center"/>
          </w:tcPr>
          <w:p w14:paraId="13A39B42" w14:textId="77777777" w:rsidR="002B6D80" w:rsidRPr="002E236D" w:rsidRDefault="002B6D80" w:rsidP="006E275A">
            <w:pPr>
              <w:spacing w:after="0" w:line="264" w:lineRule="auto"/>
              <w:jc w:val="center"/>
              <w:rPr>
                <w:lang w:val="en-GB"/>
              </w:rPr>
            </w:pPr>
          </w:p>
        </w:tc>
        <w:tc>
          <w:tcPr>
            <w:tcW w:w="284" w:type="dxa"/>
            <w:shd w:val="clear" w:color="auto" w:fill="auto"/>
            <w:vAlign w:val="center"/>
          </w:tcPr>
          <w:p w14:paraId="0687E076" w14:textId="77777777" w:rsidR="002B6D80" w:rsidRPr="002E236D" w:rsidRDefault="002B6D80" w:rsidP="006E275A">
            <w:pPr>
              <w:spacing w:after="0" w:line="264" w:lineRule="auto"/>
              <w:jc w:val="center"/>
              <w:rPr>
                <w:lang w:val="en-GB"/>
              </w:rPr>
            </w:pPr>
          </w:p>
        </w:tc>
        <w:tc>
          <w:tcPr>
            <w:tcW w:w="283" w:type="dxa"/>
            <w:shd w:val="clear" w:color="auto" w:fill="8DB3E2" w:themeFill="text2" w:themeFillTint="66"/>
            <w:vAlign w:val="center"/>
          </w:tcPr>
          <w:p w14:paraId="25BACC29" w14:textId="77777777" w:rsidR="002B6D80" w:rsidRPr="002E236D" w:rsidRDefault="002B6D80" w:rsidP="006E275A">
            <w:pPr>
              <w:spacing w:after="0" w:line="264" w:lineRule="auto"/>
              <w:jc w:val="center"/>
              <w:rPr>
                <w:lang w:val="en-GB"/>
              </w:rPr>
            </w:pPr>
          </w:p>
        </w:tc>
        <w:tc>
          <w:tcPr>
            <w:tcW w:w="252" w:type="dxa"/>
            <w:shd w:val="clear" w:color="auto" w:fill="8DB3E2" w:themeFill="text2" w:themeFillTint="66"/>
            <w:vAlign w:val="center"/>
          </w:tcPr>
          <w:p w14:paraId="0A370AB4" w14:textId="77777777" w:rsidR="002B6D80" w:rsidRPr="002E236D" w:rsidRDefault="002B6D80" w:rsidP="006E275A">
            <w:pPr>
              <w:spacing w:after="0" w:line="264" w:lineRule="auto"/>
              <w:jc w:val="center"/>
              <w:rPr>
                <w:lang w:val="en-GB"/>
              </w:rPr>
            </w:pPr>
          </w:p>
        </w:tc>
        <w:tc>
          <w:tcPr>
            <w:tcW w:w="293" w:type="dxa"/>
            <w:shd w:val="clear" w:color="auto" w:fill="8DB3E2" w:themeFill="text2" w:themeFillTint="66"/>
            <w:vAlign w:val="center"/>
          </w:tcPr>
          <w:p w14:paraId="7CA24BA4" w14:textId="77777777" w:rsidR="002B6D80" w:rsidRPr="002E236D" w:rsidRDefault="002B6D80" w:rsidP="006E275A">
            <w:pPr>
              <w:spacing w:after="0" w:line="264" w:lineRule="auto"/>
              <w:jc w:val="center"/>
              <w:rPr>
                <w:lang w:val="en-GB"/>
              </w:rPr>
            </w:pPr>
          </w:p>
        </w:tc>
        <w:tc>
          <w:tcPr>
            <w:tcW w:w="298" w:type="dxa"/>
            <w:shd w:val="clear" w:color="auto" w:fill="8DB3E2" w:themeFill="text2" w:themeFillTint="66"/>
            <w:vAlign w:val="center"/>
          </w:tcPr>
          <w:p w14:paraId="793CD1E1" w14:textId="77777777" w:rsidR="002B6D80" w:rsidRPr="002E236D" w:rsidRDefault="002B6D80" w:rsidP="006E275A">
            <w:pPr>
              <w:spacing w:after="0" w:line="264" w:lineRule="auto"/>
              <w:jc w:val="center"/>
              <w:rPr>
                <w:lang w:val="en-GB"/>
              </w:rPr>
            </w:pPr>
          </w:p>
        </w:tc>
        <w:tc>
          <w:tcPr>
            <w:tcW w:w="293" w:type="dxa"/>
            <w:shd w:val="clear" w:color="auto" w:fill="8DB3E2" w:themeFill="text2" w:themeFillTint="66"/>
            <w:vAlign w:val="center"/>
          </w:tcPr>
          <w:p w14:paraId="2D4C95F5" w14:textId="77777777" w:rsidR="002B6D80" w:rsidRPr="002E236D" w:rsidRDefault="002B6D80" w:rsidP="006E275A">
            <w:pPr>
              <w:spacing w:after="0" w:line="264" w:lineRule="auto"/>
              <w:jc w:val="center"/>
              <w:rPr>
                <w:lang w:val="en-GB"/>
              </w:rPr>
            </w:pPr>
          </w:p>
        </w:tc>
        <w:tc>
          <w:tcPr>
            <w:tcW w:w="293" w:type="dxa"/>
            <w:shd w:val="clear" w:color="auto" w:fill="8DB3E2" w:themeFill="text2" w:themeFillTint="66"/>
            <w:vAlign w:val="center"/>
          </w:tcPr>
          <w:p w14:paraId="6E219D29" w14:textId="77777777" w:rsidR="002B6D80" w:rsidRPr="002E236D" w:rsidRDefault="002B6D80" w:rsidP="006E275A">
            <w:pPr>
              <w:spacing w:after="0" w:line="264" w:lineRule="auto"/>
              <w:jc w:val="center"/>
              <w:rPr>
                <w:lang w:val="en-GB"/>
              </w:rPr>
            </w:pPr>
          </w:p>
        </w:tc>
        <w:tc>
          <w:tcPr>
            <w:tcW w:w="293" w:type="dxa"/>
            <w:shd w:val="clear" w:color="auto" w:fill="8DB3E2" w:themeFill="text2" w:themeFillTint="66"/>
            <w:vAlign w:val="center"/>
          </w:tcPr>
          <w:p w14:paraId="1A9720D6" w14:textId="77777777" w:rsidR="002B6D80" w:rsidRPr="002E236D" w:rsidRDefault="002B6D80" w:rsidP="006E275A">
            <w:pPr>
              <w:spacing w:after="0" w:line="264" w:lineRule="auto"/>
              <w:jc w:val="center"/>
              <w:rPr>
                <w:lang w:val="en-GB"/>
              </w:rPr>
            </w:pPr>
          </w:p>
        </w:tc>
        <w:tc>
          <w:tcPr>
            <w:tcW w:w="294" w:type="dxa"/>
            <w:shd w:val="clear" w:color="auto" w:fill="8DB3E2" w:themeFill="text2" w:themeFillTint="66"/>
            <w:vAlign w:val="center"/>
          </w:tcPr>
          <w:p w14:paraId="32D37DCC" w14:textId="77777777" w:rsidR="002B6D80" w:rsidRPr="002E236D" w:rsidRDefault="002B6D80" w:rsidP="006E275A">
            <w:pPr>
              <w:spacing w:after="0" w:line="264" w:lineRule="auto"/>
              <w:jc w:val="center"/>
              <w:rPr>
                <w:lang w:val="en-GB"/>
              </w:rPr>
            </w:pPr>
          </w:p>
        </w:tc>
        <w:tc>
          <w:tcPr>
            <w:tcW w:w="293" w:type="dxa"/>
            <w:shd w:val="clear" w:color="auto" w:fill="8DB3E2" w:themeFill="text2" w:themeFillTint="66"/>
            <w:vAlign w:val="center"/>
          </w:tcPr>
          <w:p w14:paraId="768DBC98" w14:textId="77777777" w:rsidR="002B6D80" w:rsidRPr="002E236D" w:rsidRDefault="002B6D80" w:rsidP="006E275A">
            <w:pPr>
              <w:spacing w:after="0" w:line="264" w:lineRule="auto"/>
              <w:jc w:val="center"/>
              <w:rPr>
                <w:lang w:val="en-GB"/>
              </w:rPr>
            </w:pPr>
          </w:p>
        </w:tc>
        <w:tc>
          <w:tcPr>
            <w:tcW w:w="293" w:type="dxa"/>
            <w:shd w:val="clear" w:color="auto" w:fill="8DB3E2" w:themeFill="text2" w:themeFillTint="66"/>
            <w:vAlign w:val="center"/>
          </w:tcPr>
          <w:p w14:paraId="368909FB" w14:textId="77777777" w:rsidR="002B6D80" w:rsidRPr="002E236D" w:rsidRDefault="002B6D80" w:rsidP="006E275A">
            <w:pPr>
              <w:spacing w:after="0" w:line="264" w:lineRule="auto"/>
              <w:jc w:val="center"/>
              <w:rPr>
                <w:lang w:val="en-GB"/>
              </w:rPr>
            </w:pPr>
          </w:p>
        </w:tc>
        <w:tc>
          <w:tcPr>
            <w:tcW w:w="293" w:type="dxa"/>
            <w:shd w:val="clear" w:color="auto" w:fill="8DB3E2" w:themeFill="text2" w:themeFillTint="66"/>
            <w:vAlign w:val="center"/>
          </w:tcPr>
          <w:p w14:paraId="4250B847" w14:textId="77777777" w:rsidR="002B6D80" w:rsidRPr="002E236D" w:rsidRDefault="002B6D80" w:rsidP="006E275A">
            <w:pPr>
              <w:spacing w:after="0" w:line="264" w:lineRule="auto"/>
              <w:jc w:val="center"/>
              <w:rPr>
                <w:lang w:val="en-GB"/>
              </w:rPr>
            </w:pPr>
          </w:p>
        </w:tc>
        <w:tc>
          <w:tcPr>
            <w:tcW w:w="236" w:type="dxa"/>
            <w:shd w:val="clear" w:color="auto" w:fill="8DB3E2" w:themeFill="text2" w:themeFillTint="66"/>
            <w:vAlign w:val="center"/>
          </w:tcPr>
          <w:p w14:paraId="2DBA4A52" w14:textId="77777777" w:rsidR="002B6D80" w:rsidRPr="002E236D" w:rsidRDefault="002B6D80" w:rsidP="006E275A">
            <w:pPr>
              <w:spacing w:after="0" w:line="264" w:lineRule="auto"/>
              <w:jc w:val="center"/>
              <w:rPr>
                <w:lang w:val="en-GB"/>
              </w:rPr>
            </w:pPr>
          </w:p>
        </w:tc>
        <w:tc>
          <w:tcPr>
            <w:tcW w:w="274" w:type="dxa"/>
            <w:shd w:val="clear" w:color="auto" w:fill="auto"/>
          </w:tcPr>
          <w:p w14:paraId="5EC1ED0D" w14:textId="77777777" w:rsidR="002B6D80" w:rsidRPr="002E236D" w:rsidRDefault="002B6D80" w:rsidP="006E275A">
            <w:pPr>
              <w:spacing w:after="0" w:line="264" w:lineRule="auto"/>
              <w:jc w:val="center"/>
              <w:rPr>
                <w:lang w:val="en-GB"/>
              </w:rPr>
            </w:pPr>
          </w:p>
        </w:tc>
        <w:tc>
          <w:tcPr>
            <w:tcW w:w="275" w:type="dxa"/>
            <w:shd w:val="clear" w:color="auto" w:fill="auto"/>
          </w:tcPr>
          <w:p w14:paraId="50AFED94" w14:textId="77777777" w:rsidR="002B6D80" w:rsidRPr="002E236D" w:rsidRDefault="002B6D80" w:rsidP="006E275A">
            <w:pPr>
              <w:spacing w:after="0" w:line="264" w:lineRule="auto"/>
              <w:jc w:val="center"/>
              <w:rPr>
                <w:lang w:val="en-GB"/>
              </w:rPr>
            </w:pPr>
          </w:p>
        </w:tc>
        <w:tc>
          <w:tcPr>
            <w:tcW w:w="274" w:type="dxa"/>
            <w:shd w:val="clear" w:color="auto" w:fill="auto"/>
          </w:tcPr>
          <w:p w14:paraId="083A2926" w14:textId="77777777" w:rsidR="002B6D80" w:rsidRPr="002E236D" w:rsidRDefault="002B6D80" w:rsidP="006E275A">
            <w:pPr>
              <w:spacing w:after="0" w:line="264" w:lineRule="auto"/>
              <w:jc w:val="center"/>
              <w:rPr>
                <w:lang w:val="en-GB"/>
              </w:rPr>
            </w:pPr>
          </w:p>
        </w:tc>
        <w:tc>
          <w:tcPr>
            <w:tcW w:w="257" w:type="dxa"/>
            <w:shd w:val="clear" w:color="auto" w:fill="auto"/>
          </w:tcPr>
          <w:p w14:paraId="3A495D3D" w14:textId="77777777" w:rsidR="002B6D80" w:rsidRPr="002E236D" w:rsidRDefault="002B6D80" w:rsidP="006E275A">
            <w:pPr>
              <w:spacing w:after="0" w:line="264" w:lineRule="auto"/>
              <w:jc w:val="center"/>
              <w:rPr>
                <w:lang w:val="en-GB"/>
              </w:rPr>
            </w:pPr>
          </w:p>
        </w:tc>
      </w:tr>
      <w:tr w:rsidR="002B6D80" w:rsidRPr="002E236D" w14:paraId="3C73B26E" w14:textId="77777777" w:rsidTr="008A00C4">
        <w:trPr>
          <w:gridAfter w:val="1"/>
          <w:wAfter w:w="7" w:type="dxa"/>
          <w:trHeight w:val="391"/>
        </w:trPr>
        <w:tc>
          <w:tcPr>
            <w:tcW w:w="4382" w:type="dxa"/>
            <w:shd w:val="clear" w:color="auto" w:fill="auto"/>
            <w:vAlign w:val="center"/>
          </w:tcPr>
          <w:p w14:paraId="0485ADBF" w14:textId="77777777" w:rsidR="004735DC" w:rsidRPr="002E236D" w:rsidRDefault="00DC001E">
            <w:pPr>
              <w:spacing w:after="0" w:line="264" w:lineRule="auto"/>
              <w:rPr>
                <w:lang w:val="en-GB"/>
              </w:rPr>
            </w:pPr>
            <w:r w:rsidRPr="002E236D">
              <w:rPr>
                <w:lang w:val="en-GB"/>
              </w:rPr>
              <w:t>2.</w:t>
            </w:r>
            <w:r w:rsidR="00B138A4" w:rsidRPr="002E236D">
              <w:rPr>
                <w:lang w:val="en-GB"/>
              </w:rPr>
              <w:t xml:space="preserve">6 </w:t>
            </w:r>
            <w:r w:rsidRPr="002E236D">
              <w:rPr>
                <w:lang w:val="en-GB"/>
              </w:rPr>
              <w:t>Training decision-makers on the importance of ear and hearing health</w:t>
            </w:r>
          </w:p>
        </w:tc>
        <w:tc>
          <w:tcPr>
            <w:tcW w:w="283" w:type="dxa"/>
            <w:shd w:val="clear" w:color="auto" w:fill="D9D9D9" w:themeFill="background1" w:themeFillShade="D9"/>
            <w:vAlign w:val="center"/>
          </w:tcPr>
          <w:p w14:paraId="1767324F" w14:textId="77777777" w:rsidR="002B6D80" w:rsidRPr="002E236D" w:rsidRDefault="002B6D80" w:rsidP="006E275A">
            <w:pPr>
              <w:spacing w:after="0" w:line="264" w:lineRule="auto"/>
              <w:jc w:val="center"/>
              <w:rPr>
                <w:lang w:val="en-GB"/>
              </w:rPr>
            </w:pPr>
          </w:p>
        </w:tc>
        <w:tc>
          <w:tcPr>
            <w:tcW w:w="284" w:type="dxa"/>
            <w:shd w:val="clear" w:color="auto" w:fill="D9D9D9" w:themeFill="background1" w:themeFillShade="D9"/>
            <w:vAlign w:val="center"/>
          </w:tcPr>
          <w:p w14:paraId="6D01C3D5" w14:textId="77777777" w:rsidR="002B6D80" w:rsidRPr="002E236D" w:rsidRDefault="002B6D80" w:rsidP="006E275A">
            <w:pPr>
              <w:spacing w:after="0" w:line="264" w:lineRule="auto"/>
              <w:jc w:val="center"/>
              <w:rPr>
                <w:lang w:val="en-GB"/>
              </w:rPr>
            </w:pPr>
          </w:p>
        </w:tc>
        <w:tc>
          <w:tcPr>
            <w:tcW w:w="283" w:type="dxa"/>
            <w:shd w:val="clear" w:color="auto" w:fill="auto"/>
            <w:vAlign w:val="center"/>
          </w:tcPr>
          <w:p w14:paraId="77C2B8FD" w14:textId="77777777" w:rsidR="002B6D80" w:rsidRPr="002E236D" w:rsidRDefault="002B6D80" w:rsidP="006E275A">
            <w:pPr>
              <w:spacing w:after="0" w:line="264" w:lineRule="auto"/>
              <w:jc w:val="center"/>
              <w:rPr>
                <w:lang w:val="en-GB"/>
              </w:rPr>
            </w:pPr>
          </w:p>
        </w:tc>
        <w:tc>
          <w:tcPr>
            <w:tcW w:w="284" w:type="dxa"/>
            <w:shd w:val="clear" w:color="auto" w:fill="auto"/>
            <w:vAlign w:val="center"/>
          </w:tcPr>
          <w:p w14:paraId="043FB06F" w14:textId="77777777" w:rsidR="002B6D80" w:rsidRPr="002E236D" w:rsidRDefault="002B6D80" w:rsidP="006E275A">
            <w:pPr>
              <w:spacing w:after="0" w:line="264" w:lineRule="auto"/>
              <w:jc w:val="center"/>
              <w:rPr>
                <w:lang w:val="en-GB"/>
              </w:rPr>
            </w:pPr>
          </w:p>
        </w:tc>
        <w:tc>
          <w:tcPr>
            <w:tcW w:w="283" w:type="dxa"/>
            <w:shd w:val="clear" w:color="auto" w:fill="8DB3E2" w:themeFill="text2" w:themeFillTint="66"/>
            <w:vAlign w:val="center"/>
          </w:tcPr>
          <w:p w14:paraId="1A6042CE" w14:textId="77777777" w:rsidR="002B6D80" w:rsidRPr="002E236D" w:rsidRDefault="002B6D80" w:rsidP="006E275A">
            <w:pPr>
              <w:spacing w:after="0" w:line="264" w:lineRule="auto"/>
              <w:jc w:val="center"/>
              <w:rPr>
                <w:lang w:val="en-GB"/>
              </w:rPr>
            </w:pPr>
          </w:p>
        </w:tc>
        <w:tc>
          <w:tcPr>
            <w:tcW w:w="252" w:type="dxa"/>
            <w:shd w:val="clear" w:color="auto" w:fill="8DB3E2" w:themeFill="text2" w:themeFillTint="66"/>
            <w:vAlign w:val="center"/>
          </w:tcPr>
          <w:p w14:paraId="79EFA050" w14:textId="77777777" w:rsidR="002B6D80" w:rsidRPr="002E236D" w:rsidRDefault="002B6D80" w:rsidP="006E275A">
            <w:pPr>
              <w:spacing w:after="0" w:line="264" w:lineRule="auto"/>
              <w:jc w:val="center"/>
              <w:rPr>
                <w:lang w:val="en-GB"/>
              </w:rPr>
            </w:pPr>
          </w:p>
        </w:tc>
        <w:tc>
          <w:tcPr>
            <w:tcW w:w="293" w:type="dxa"/>
            <w:shd w:val="clear" w:color="auto" w:fill="8DB3E2" w:themeFill="text2" w:themeFillTint="66"/>
            <w:vAlign w:val="center"/>
          </w:tcPr>
          <w:p w14:paraId="78E62834" w14:textId="77777777" w:rsidR="002B6D80" w:rsidRPr="002E236D" w:rsidRDefault="002B6D80" w:rsidP="006E275A">
            <w:pPr>
              <w:spacing w:after="0" w:line="264" w:lineRule="auto"/>
              <w:jc w:val="center"/>
              <w:rPr>
                <w:lang w:val="en-GB"/>
              </w:rPr>
            </w:pPr>
          </w:p>
        </w:tc>
        <w:tc>
          <w:tcPr>
            <w:tcW w:w="298" w:type="dxa"/>
            <w:shd w:val="clear" w:color="auto" w:fill="8DB3E2" w:themeFill="text2" w:themeFillTint="66"/>
            <w:vAlign w:val="center"/>
          </w:tcPr>
          <w:p w14:paraId="30A13892" w14:textId="77777777" w:rsidR="002B6D80" w:rsidRPr="002E236D" w:rsidRDefault="002B6D80" w:rsidP="006E275A">
            <w:pPr>
              <w:spacing w:after="0" w:line="264" w:lineRule="auto"/>
              <w:jc w:val="center"/>
              <w:rPr>
                <w:lang w:val="en-GB"/>
              </w:rPr>
            </w:pPr>
          </w:p>
        </w:tc>
        <w:tc>
          <w:tcPr>
            <w:tcW w:w="293" w:type="dxa"/>
            <w:shd w:val="clear" w:color="auto" w:fill="8DB3E2" w:themeFill="text2" w:themeFillTint="66"/>
            <w:vAlign w:val="center"/>
          </w:tcPr>
          <w:p w14:paraId="3403FF3F" w14:textId="77777777" w:rsidR="002B6D80" w:rsidRPr="002E236D" w:rsidRDefault="002B6D80" w:rsidP="006E275A">
            <w:pPr>
              <w:spacing w:after="0" w:line="264" w:lineRule="auto"/>
              <w:jc w:val="center"/>
              <w:rPr>
                <w:lang w:val="en-GB"/>
              </w:rPr>
            </w:pPr>
          </w:p>
        </w:tc>
        <w:tc>
          <w:tcPr>
            <w:tcW w:w="293" w:type="dxa"/>
            <w:shd w:val="clear" w:color="auto" w:fill="8DB3E2" w:themeFill="text2" w:themeFillTint="66"/>
            <w:vAlign w:val="center"/>
          </w:tcPr>
          <w:p w14:paraId="1863F54C" w14:textId="77777777" w:rsidR="002B6D80" w:rsidRPr="002E236D" w:rsidRDefault="002B6D80" w:rsidP="006E275A">
            <w:pPr>
              <w:spacing w:after="0" w:line="264" w:lineRule="auto"/>
              <w:jc w:val="center"/>
              <w:rPr>
                <w:lang w:val="en-GB"/>
              </w:rPr>
            </w:pPr>
          </w:p>
        </w:tc>
        <w:tc>
          <w:tcPr>
            <w:tcW w:w="293" w:type="dxa"/>
            <w:shd w:val="clear" w:color="auto" w:fill="8DB3E2" w:themeFill="text2" w:themeFillTint="66"/>
            <w:vAlign w:val="center"/>
          </w:tcPr>
          <w:p w14:paraId="4DC61D2E" w14:textId="77777777" w:rsidR="002B6D80" w:rsidRPr="002E236D" w:rsidRDefault="002B6D80" w:rsidP="006E275A">
            <w:pPr>
              <w:spacing w:after="0" w:line="264" w:lineRule="auto"/>
              <w:jc w:val="center"/>
              <w:rPr>
                <w:lang w:val="en-GB"/>
              </w:rPr>
            </w:pPr>
          </w:p>
        </w:tc>
        <w:tc>
          <w:tcPr>
            <w:tcW w:w="294" w:type="dxa"/>
            <w:shd w:val="clear" w:color="auto" w:fill="8DB3E2" w:themeFill="text2" w:themeFillTint="66"/>
            <w:vAlign w:val="center"/>
          </w:tcPr>
          <w:p w14:paraId="445A4CDF" w14:textId="77777777" w:rsidR="002B6D80" w:rsidRPr="002E236D" w:rsidRDefault="002B6D80" w:rsidP="006E275A">
            <w:pPr>
              <w:spacing w:after="0" w:line="264" w:lineRule="auto"/>
              <w:jc w:val="center"/>
              <w:rPr>
                <w:lang w:val="en-GB"/>
              </w:rPr>
            </w:pPr>
          </w:p>
        </w:tc>
        <w:tc>
          <w:tcPr>
            <w:tcW w:w="293" w:type="dxa"/>
            <w:shd w:val="clear" w:color="auto" w:fill="8DB3E2" w:themeFill="text2" w:themeFillTint="66"/>
            <w:vAlign w:val="center"/>
          </w:tcPr>
          <w:p w14:paraId="5743D4B6" w14:textId="77777777" w:rsidR="002B6D80" w:rsidRPr="002E236D" w:rsidRDefault="002B6D80" w:rsidP="006E275A">
            <w:pPr>
              <w:spacing w:after="0" w:line="264" w:lineRule="auto"/>
              <w:jc w:val="center"/>
              <w:rPr>
                <w:lang w:val="en-GB"/>
              </w:rPr>
            </w:pPr>
          </w:p>
        </w:tc>
        <w:tc>
          <w:tcPr>
            <w:tcW w:w="293" w:type="dxa"/>
            <w:shd w:val="clear" w:color="auto" w:fill="8DB3E2" w:themeFill="text2" w:themeFillTint="66"/>
            <w:vAlign w:val="center"/>
          </w:tcPr>
          <w:p w14:paraId="604431D1" w14:textId="77777777" w:rsidR="002B6D80" w:rsidRPr="002E236D" w:rsidRDefault="002B6D80" w:rsidP="006E275A">
            <w:pPr>
              <w:spacing w:after="0" w:line="264" w:lineRule="auto"/>
              <w:jc w:val="center"/>
              <w:rPr>
                <w:lang w:val="en-GB"/>
              </w:rPr>
            </w:pPr>
          </w:p>
        </w:tc>
        <w:tc>
          <w:tcPr>
            <w:tcW w:w="293" w:type="dxa"/>
            <w:shd w:val="clear" w:color="auto" w:fill="8DB3E2" w:themeFill="text2" w:themeFillTint="66"/>
            <w:vAlign w:val="center"/>
          </w:tcPr>
          <w:p w14:paraId="333807C0" w14:textId="77777777" w:rsidR="002B6D80" w:rsidRPr="002E236D" w:rsidRDefault="002B6D80" w:rsidP="006E275A">
            <w:pPr>
              <w:spacing w:after="0" w:line="264" w:lineRule="auto"/>
              <w:jc w:val="center"/>
              <w:rPr>
                <w:lang w:val="en-GB"/>
              </w:rPr>
            </w:pPr>
          </w:p>
        </w:tc>
        <w:tc>
          <w:tcPr>
            <w:tcW w:w="236" w:type="dxa"/>
            <w:shd w:val="clear" w:color="auto" w:fill="8DB3E2" w:themeFill="text2" w:themeFillTint="66"/>
            <w:vAlign w:val="center"/>
          </w:tcPr>
          <w:p w14:paraId="078E2F03" w14:textId="77777777" w:rsidR="002B6D80" w:rsidRPr="002E236D" w:rsidRDefault="002B6D80" w:rsidP="006E275A">
            <w:pPr>
              <w:spacing w:after="0" w:line="264" w:lineRule="auto"/>
              <w:jc w:val="center"/>
              <w:rPr>
                <w:lang w:val="en-GB"/>
              </w:rPr>
            </w:pPr>
          </w:p>
        </w:tc>
        <w:tc>
          <w:tcPr>
            <w:tcW w:w="274" w:type="dxa"/>
          </w:tcPr>
          <w:p w14:paraId="74AE4CE5" w14:textId="77777777" w:rsidR="002B6D80" w:rsidRPr="002E236D" w:rsidRDefault="002B6D80" w:rsidP="006E275A">
            <w:pPr>
              <w:spacing w:after="0" w:line="264" w:lineRule="auto"/>
              <w:jc w:val="center"/>
              <w:rPr>
                <w:lang w:val="en-GB"/>
              </w:rPr>
            </w:pPr>
          </w:p>
        </w:tc>
        <w:tc>
          <w:tcPr>
            <w:tcW w:w="275" w:type="dxa"/>
          </w:tcPr>
          <w:p w14:paraId="5DC8DFFB" w14:textId="77777777" w:rsidR="002B6D80" w:rsidRPr="002E236D" w:rsidRDefault="002B6D80" w:rsidP="006E275A">
            <w:pPr>
              <w:spacing w:after="0" w:line="264" w:lineRule="auto"/>
              <w:jc w:val="center"/>
              <w:rPr>
                <w:lang w:val="en-GB"/>
              </w:rPr>
            </w:pPr>
          </w:p>
        </w:tc>
        <w:tc>
          <w:tcPr>
            <w:tcW w:w="274" w:type="dxa"/>
          </w:tcPr>
          <w:p w14:paraId="7E458482" w14:textId="77777777" w:rsidR="002B6D80" w:rsidRPr="002E236D" w:rsidRDefault="002B6D80" w:rsidP="006E275A">
            <w:pPr>
              <w:spacing w:after="0" w:line="264" w:lineRule="auto"/>
              <w:jc w:val="center"/>
              <w:rPr>
                <w:lang w:val="en-GB"/>
              </w:rPr>
            </w:pPr>
          </w:p>
        </w:tc>
        <w:tc>
          <w:tcPr>
            <w:tcW w:w="257" w:type="dxa"/>
          </w:tcPr>
          <w:p w14:paraId="4BF977BF" w14:textId="77777777" w:rsidR="002B6D80" w:rsidRPr="002E236D" w:rsidRDefault="002B6D80" w:rsidP="006E275A">
            <w:pPr>
              <w:spacing w:after="0" w:line="264" w:lineRule="auto"/>
              <w:jc w:val="center"/>
              <w:rPr>
                <w:lang w:val="en-GB"/>
              </w:rPr>
            </w:pPr>
          </w:p>
        </w:tc>
      </w:tr>
      <w:tr w:rsidR="002B6D80" w:rsidRPr="002E236D" w14:paraId="7437DEB6" w14:textId="77777777" w:rsidTr="008A00C4">
        <w:trPr>
          <w:gridAfter w:val="1"/>
          <w:wAfter w:w="7" w:type="dxa"/>
          <w:trHeight w:val="391"/>
        </w:trPr>
        <w:tc>
          <w:tcPr>
            <w:tcW w:w="4382" w:type="dxa"/>
            <w:shd w:val="clear" w:color="auto" w:fill="auto"/>
            <w:vAlign w:val="center"/>
          </w:tcPr>
          <w:p w14:paraId="3D90E9D9" w14:textId="77777777" w:rsidR="004735DC" w:rsidRPr="002E236D" w:rsidRDefault="00DC001E">
            <w:pPr>
              <w:spacing w:after="0" w:line="264" w:lineRule="auto"/>
              <w:rPr>
                <w:lang w:val="en-GB"/>
              </w:rPr>
            </w:pPr>
            <w:r w:rsidRPr="002E236D">
              <w:rPr>
                <w:lang w:val="en-GB"/>
              </w:rPr>
              <w:t>2.</w:t>
            </w:r>
            <w:r w:rsidR="00B138A4" w:rsidRPr="002E236D">
              <w:rPr>
                <w:lang w:val="en-GB"/>
              </w:rPr>
              <w:t xml:space="preserve">7 </w:t>
            </w:r>
            <w:r w:rsidRPr="002E236D">
              <w:rPr>
                <w:lang w:val="en-GB"/>
              </w:rPr>
              <w:t>Coordination meetings with national decision-makers and OPDs</w:t>
            </w:r>
          </w:p>
        </w:tc>
        <w:tc>
          <w:tcPr>
            <w:tcW w:w="283" w:type="dxa"/>
            <w:shd w:val="clear" w:color="auto" w:fill="D9D9D9" w:themeFill="background1" w:themeFillShade="D9"/>
            <w:vAlign w:val="center"/>
          </w:tcPr>
          <w:p w14:paraId="7B67F309" w14:textId="77777777" w:rsidR="002B6D80" w:rsidRPr="002E236D" w:rsidRDefault="002B6D80" w:rsidP="006E275A">
            <w:pPr>
              <w:spacing w:after="0" w:line="264" w:lineRule="auto"/>
              <w:jc w:val="center"/>
              <w:rPr>
                <w:lang w:val="en-GB"/>
              </w:rPr>
            </w:pPr>
          </w:p>
        </w:tc>
        <w:tc>
          <w:tcPr>
            <w:tcW w:w="284" w:type="dxa"/>
            <w:shd w:val="clear" w:color="auto" w:fill="D9D9D9" w:themeFill="background1" w:themeFillShade="D9"/>
            <w:vAlign w:val="center"/>
          </w:tcPr>
          <w:p w14:paraId="5DE38BDD" w14:textId="77777777" w:rsidR="002B6D80" w:rsidRPr="002E236D" w:rsidRDefault="002B6D80" w:rsidP="006E275A">
            <w:pPr>
              <w:spacing w:after="0" w:line="264" w:lineRule="auto"/>
              <w:jc w:val="center"/>
              <w:rPr>
                <w:lang w:val="en-GB"/>
              </w:rPr>
            </w:pPr>
          </w:p>
        </w:tc>
        <w:tc>
          <w:tcPr>
            <w:tcW w:w="283" w:type="dxa"/>
            <w:shd w:val="clear" w:color="auto" w:fill="auto"/>
            <w:vAlign w:val="center"/>
          </w:tcPr>
          <w:p w14:paraId="7D799731" w14:textId="77777777" w:rsidR="002B6D80" w:rsidRPr="002E236D" w:rsidRDefault="002B6D80" w:rsidP="006E275A">
            <w:pPr>
              <w:spacing w:after="0" w:line="264" w:lineRule="auto"/>
              <w:jc w:val="center"/>
              <w:rPr>
                <w:lang w:val="en-GB"/>
              </w:rPr>
            </w:pPr>
          </w:p>
        </w:tc>
        <w:tc>
          <w:tcPr>
            <w:tcW w:w="284" w:type="dxa"/>
            <w:shd w:val="clear" w:color="auto" w:fill="auto"/>
            <w:vAlign w:val="center"/>
          </w:tcPr>
          <w:p w14:paraId="3CAA20F2" w14:textId="77777777" w:rsidR="002B6D80" w:rsidRPr="002E236D" w:rsidRDefault="002B6D80" w:rsidP="006E275A">
            <w:pPr>
              <w:spacing w:after="0" w:line="264" w:lineRule="auto"/>
              <w:jc w:val="center"/>
              <w:rPr>
                <w:lang w:val="en-GB"/>
              </w:rPr>
            </w:pPr>
          </w:p>
        </w:tc>
        <w:tc>
          <w:tcPr>
            <w:tcW w:w="283" w:type="dxa"/>
            <w:shd w:val="clear" w:color="auto" w:fill="8DB3E2" w:themeFill="text2" w:themeFillTint="66"/>
            <w:vAlign w:val="center"/>
          </w:tcPr>
          <w:p w14:paraId="65BEBE5A" w14:textId="77777777" w:rsidR="002B6D80" w:rsidRPr="002E236D" w:rsidRDefault="002B6D80" w:rsidP="006E275A">
            <w:pPr>
              <w:spacing w:after="0" w:line="264" w:lineRule="auto"/>
              <w:jc w:val="center"/>
              <w:rPr>
                <w:lang w:val="en-GB"/>
              </w:rPr>
            </w:pPr>
          </w:p>
        </w:tc>
        <w:tc>
          <w:tcPr>
            <w:tcW w:w="252" w:type="dxa"/>
            <w:shd w:val="clear" w:color="auto" w:fill="8DB3E2" w:themeFill="text2" w:themeFillTint="66"/>
            <w:vAlign w:val="center"/>
          </w:tcPr>
          <w:p w14:paraId="619965C0" w14:textId="77777777" w:rsidR="002B6D80" w:rsidRPr="002E236D" w:rsidRDefault="002B6D80" w:rsidP="006E275A">
            <w:pPr>
              <w:spacing w:after="0" w:line="264" w:lineRule="auto"/>
              <w:jc w:val="center"/>
              <w:rPr>
                <w:lang w:val="en-GB"/>
              </w:rPr>
            </w:pPr>
          </w:p>
        </w:tc>
        <w:tc>
          <w:tcPr>
            <w:tcW w:w="293" w:type="dxa"/>
            <w:shd w:val="clear" w:color="auto" w:fill="8DB3E2" w:themeFill="text2" w:themeFillTint="66"/>
            <w:vAlign w:val="center"/>
          </w:tcPr>
          <w:p w14:paraId="54E15589" w14:textId="77777777" w:rsidR="002B6D80" w:rsidRPr="002E236D" w:rsidRDefault="002B6D80" w:rsidP="006E275A">
            <w:pPr>
              <w:spacing w:after="0" w:line="264" w:lineRule="auto"/>
              <w:jc w:val="center"/>
              <w:rPr>
                <w:lang w:val="en-GB"/>
              </w:rPr>
            </w:pPr>
          </w:p>
        </w:tc>
        <w:tc>
          <w:tcPr>
            <w:tcW w:w="298" w:type="dxa"/>
            <w:shd w:val="clear" w:color="auto" w:fill="8DB3E2" w:themeFill="text2" w:themeFillTint="66"/>
            <w:vAlign w:val="center"/>
          </w:tcPr>
          <w:p w14:paraId="639B39FD" w14:textId="77777777" w:rsidR="002B6D80" w:rsidRPr="002E236D" w:rsidRDefault="002B6D80" w:rsidP="006E275A">
            <w:pPr>
              <w:spacing w:after="0" w:line="264" w:lineRule="auto"/>
              <w:jc w:val="center"/>
              <w:rPr>
                <w:lang w:val="en-GB"/>
              </w:rPr>
            </w:pPr>
          </w:p>
        </w:tc>
        <w:tc>
          <w:tcPr>
            <w:tcW w:w="293" w:type="dxa"/>
            <w:shd w:val="clear" w:color="auto" w:fill="8DB3E2" w:themeFill="text2" w:themeFillTint="66"/>
            <w:vAlign w:val="center"/>
          </w:tcPr>
          <w:p w14:paraId="550C9B37" w14:textId="77777777" w:rsidR="002B6D80" w:rsidRPr="002E236D" w:rsidRDefault="002B6D80" w:rsidP="006E275A">
            <w:pPr>
              <w:spacing w:after="0" w:line="264" w:lineRule="auto"/>
              <w:jc w:val="center"/>
              <w:rPr>
                <w:lang w:val="en-GB"/>
              </w:rPr>
            </w:pPr>
          </w:p>
        </w:tc>
        <w:tc>
          <w:tcPr>
            <w:tcW w:w="293" w:type="dxa"/>
            <w:shd w:val="clear" w:color="auto" w:fill="8DB3E2" w:themeFill="text2" w:themeFillTint="66"/>
            <w:vAlign w:val="center"/>
          </w:tcPr>
          <w:p w14:paraId="5FAB73EE" w14:textId="77777777" w:rsidR="002B6D80" w:rsidRPr="002E236D" w:rsidRDefault="002B6D80" w:rsidP="006E275A">
            <w:pPr>
              <w:spacing w:after="0" w:line="264" w:lineRule="auto"/>
              <w:jc w:val="center"/>
              <w:rPr>
                <w:lang w:val="en-GB"/>
              </w:rPr>
            </w:pPr>
          </w:p>
        </w:tc>
        <w:tc>
          <w:tcPr>
            <w:tcW w:w="293" w:type="dxa"/>
            <w:shd w:val="clear" w:color="auto" w:fill="8DB3E2" w:themeFill="text2" w:themeFillTint="66"/>
            <w:vAlign w:val="center"/>
          </w:tcPr>
          <w:p w14:paraId="4F8B6154" w14:textId="77777777" w:rsidR="002B6D80" w:rsidRPr="002E236D" w:rsidRDefault="002B6D80" w:rsidP="006E275A">
            <w:pPr>
              <w:spacing w:after="0" w:line="264" w:lineRule="auto"/>
              <w:jc w:val="center"/>
              <w:rPr>
                <w:lang w:val="en-GB"/>
              </w:rPr>
            </w:pPr>
          </w:p>
        </w:tc>
        <w:tc>
          <w:tcPr>
            <w:tcW w:w="294" w:type="dxa"/>
            <w:shd w:val="clear" w:color="auto" w:fill="8DB3E2" w:themeFill="text2" w:themeFillTint="66"/>
            <w:vAlign w:val="center"/>
          </w:tcPr>
          <w:p w14:paraId="3121B4A0" w14:textId="77777777" w:rsidR="002B6D80" w:rsidRPr="002E236D" w:rsidRDefault="002B6D80" w:rsidP="006E275A">
            <w:pPr>
              <w:spacing w:after="0" w:line="264" w:lineRule="auto"/>
              <w:jc w:val="center"/>
              <w:rPr>
                <w:lang w:val="en-GB"/>
              </w:rPr>
            </w:pPr>
          </w:p>
        </w:tc>
        <w:tc>
          <w:tcPr>
            <w:tcW w:w="293" w:type="dxa"/>
            <w:shd w:val="clear" w:color="auto" w:fill="8DB3E2" w:themeFill="text2" w:themeFillTint="66"/>
            <w:vAlign w:val="center"/>
          </w:tcPr>
          <w:p w14:paraId="751B212F" w14:textId="77777777" w:rsidR="002B6D80" w:rsidRPr="002E236D" w:rsidRDefault="002B6D80" w:rsidP="006E275A">
            <w:pPr>
              <w:spacing w:after="0" w:line="264" w:lineRule="auto"/>
              <w:jc w:val="center"/>
              <w:rPr>
                <w:lang w:val="en-GB"/>
              </w:rPr>
            </w:pPr>
          </w:p>
        </w:tc>
        <w:tc>
          <w:tcPr>
            <w:tcW w:w="293" w:type="dxa"/>
            <w:shd w:val="clear" w:color="auto" w:fill="8DB3E2" w:themeFill="text2" w:themeFillTint="66"/>
            <w:vAlign w:val="center"/>
          </w:tcPr>
          <w:p w14:paraId="2CD4F7B8" w14:textId="77777777" w:rsidR="002B6D80" w:rsidRPr="002E236D" w:rsidRDefault="002B6D80" w:rsidP="006E275A">
            <w:pPr>
              <w:spacing w:after="0" w:line="264" w:lineRule="auto"/>
              <w:jc w:val="center"/>
              <w:rPr>
                <w:lang w:val="en-GB"/>
              </w:rPr>
            </w:pPr>
          </w:p>
        </w:tc>
        <w:tc>
          <w:tcPr>
            <w:tcW w:w="293" w:type="dxa"/>
            <w:shd w:val="clear" w:color="auto" w:fill="8DB3E2" w:themeFill="text2" w:themeFillTint="66"/>
            <w:vAlign w:val="center"/>
          </w:tcPr>
          <w:p w14:paraId="01301A33" w14:textId="77777777" w:rsidR="002B6D80" w:rsidRPr="002E236D" w:rsidRDefault="002B6D80" w:rsidP="006E275A">
            <w:pPr>
              <w:spacing w:after="0" w:line="264" w:lineRule="auto"/>
              <w:jc w:val="center"/>
              <w:rPr>
                <w:lang w:val="en-GB"/>
              </w:rPr>
            </w:pPr>
          </w:p>
        </w:tc>
        <w:tc>
          <w:tcPr>
            <w:tcW w:w="236" w:type="dxa"/>
            <w:shd w:val="clear" w:color="auto" w:fill="8DB3E2" w:themeFill="text2" w:themeFillTint="66"/>
            <w:vAlign w:val="center"/>
          </w:tcPr>
          <w:p w14:paraId="2D69CD87" w14:textId="77777777" w:rsidR="002B6D80" w:rsidRPr="002E236D" w:rsidRDefault="002B6D80" w:rsidP="006E275A">
            <w:pPr>
              <w:spacing w:after="0" w:line="264" w:lineRule="auto"/>
              <w:jc w:val="center"/>
              <w:rPr>
                <w:lang w:val="en-GB"/>
              </w:rPr>
            </w:pPr>
          </w:p>
        </w:tc>
        <w:tc>
          <w:tcPr>
            <w:tcW w:w="274" w:type="dxa"/>
          </w:tcPr>
          <w:p w14:paraId="4EFE73F5" w14:textId="77777777" w:rsidR="002B6D80" w:rsidRPr="002E236D" w:rsidRDefault="002B6D80" w:rsidP="006E275A">
            <w:pPr>
              <w:spacing w:after="0" w:line="264" w:lineRule="auto"/>
              <w:jc w:val="center"/>
              <w:rPr>
                <w:lang w:val="en-GB"/>
              </w:rPr>
            </w:pPr>
          </w:p>
        </w:tc>
        <w:tc>
          <w:tcPr>
            <w:tcW w:w="275" w:type="dxa"/>
          </w:tcPr>
          <w:p w14:paraId="12B36106" w14:textId="77777777" w:rsidR="002B6D80" w:rsidRPr="002E236D" w:rsidRDefault="002B6D80" w:rsidP="006E275A">
            <w:pPr>
              <w:spacing w:after="0" w:line="264" w:lineRule="auto"/>
              <w:jc w:val="center"/>
              <w:rPr>
                <w:lang w:val="en-GB"/>
              </w:rPr>
            </w:pPr>
          </w:p>
        </w:tc>
        <w:tc>
          <w:tcPr>
            <w:tcW w:w="274" w:type="dxa"/>
          </w:tcPr>
          <w:p w14:paraId="069DEB44" w14:textId="77777777" w:rsidR="002B6D80" w:rsidRPr="002E236D" w:rsidRDefault="002B6D80" w:rsidP="006E275A">
            <w:pPr>
              <w:spacing w:after="0" w:line="264" w:lineRule="auto"/>
              <w:jc w:val="center"/>
              <w:rPr>
                <w:lang w:val="en-GB"/>
              </w:rPr>
            </w:pPr>
          </w:p>
        </w:tc>
        <w:tc>
          <w:tcPr>
            <w:tcW w:w="257" w:type="dxa"/>
          </w:tcPr>
          <w:p w14:paraId="73573923" w14:textId="77777777" w:rsidR="002B6D80" w:rsidRPr="002E236D" w:rsidRDefault="002B6D80" w:rsidP="006E275A">
            <w:pPr>
              <w:spacing w:after="0" w:line="264" w:lineRule="auto"/>
              <w:jc w:val="center"/>
              <w:rPr>
                <w:lang w:val="en-GB"/>
              </w:rPr>
            </w:pPr>
          </w:p>
        </w:tc>
      </w:tr>
      <w:tr w:rsidR="002B6D80" w:rsidRPr="002E236D" w14:paraId="385E3C12" w14:textId="77777777" w:rsidTr="00F16F56">
        <w:trPr>
          <w:gridAfter w:val="1"/>
          <w:wAfter w:w="7" w:type="dxa"/>
          <w:trHeight w:val="391"/>
        </w:trPr>
        <w:tc>
          <w:tcPr>
            <w:tcW w:w="4382" w:type="dxa"/>
            <w:shd w:val="clear" w:color="auto" w:fill="auto"/>
            <w:vAlign w:val="center"/>
          </w:tcPr>
          <w:p w14:paraId="1E67D4A5" w14:textId="77777777" w:rsidR="004735DC" w:rsidRPr="002E236D" w:rsidRDefault="00DC001E">
            <w:pPr>
              <w:spacing w:after="0" w:line="264" w:lineRule="auto"/>
              <w:rPr>
                <w:lang w:val="en-GB"/>
              </w:rPr>
            </w:pPr>
            <w:r w:rsidRPr="002E236D">
              <w:rPr>
                <w:lang w:val="en-GB"/>
              </w:rPr>
              <w:t>2.</w:t>
            </w:r>
            <w:r w:rsidR="00B138A4" w:rsidRPr="002E236D">
              <w:rPr>
                <w:lang w:val="en-GB"/>
              </w:rPr>
              <w:t xml:space="preserve">8 </w:t>
            </w:r>
            <w:r w:rsidRPr="002E236D">
              <w:rPr>
                <w:lang w:val="en-GB"/>
              </w:rPr>
              <w:t>Publication of adverts and articles on ear and hearing health and information material</w:t>
            </w:r>
          </w:p>
        </w:tc>
        <w:tc>
          <w:tcPr>
            <w:tcW w:w="283" w:type="dxa"/>
            <w:shd w:val="clear" w:color="auto" w:fill="D9D9D9" w:themeFill="background1" w:themeFillShade="D9"/>
            <w:vAlign w:val="center"/>
          </w:tcPr>
          <w:p w14:paraId="10558068" w14:textId="77777777" w:rsidR="002B6D80" w:rsidRPr="002E236D" w:rsidRDefault="002B6D80" w:rsidP="006E275A">
            <w:pPr>
              <w:spacing w:after="0" w:line="264" w:lineRule="auto"/>
              <w:jc w:val="center"/>
              <w:rPr>
                <w:lang w:val="en-GB"/>
              </w:rPr>
            </w:pPr>
          </w:p>
        </w:tc>
        <w:tc>
          <w:tcPr>
            <w:tcW w:w="284" w:type="dxa"/>
            <w:shd w:val="clear" w:color="auto" w:fill="D9D9D9" w:themeFill="background1" w:themeFillShade="D9"/>
            <w:vAlign w:val="center"/>
          </w:tcPr>
          <w:p w14:paraId="3B2BCDAE" w14:textId="77777777" w:rsidR="002B6D80" w:rsidRPr="002E236D" w:rsidRDefault="002B6D80" w:rsidP="006E275A">
            <w:pPr>
              <w:spacing w:after="0" w:line="264" w:lineRule="auto"/>
              <w:jc w:val="center"/>
              <w:rPr>
                <w:lang w:val="en-GB"/>
              </w:rPr>
            </w:pPr>
          </w:p>
        </w:tc>
        <w:tc>
          <w:tcPr>
            <w:tcW w:w="283" w:type="dxa"/>
            <w:shd w:val="clear" w:color="auto" w:fill="auto"/>
            <w:vAlign w:val="center"/>
          </w:tcPr>
          <w:p w14:paraId="1A7E5305" w14:textId="77777777" w:rsidR="002B6D80" w:rsidRPr="002E236D" w:rsidRDefault="002B6D80" w:rsidP="006E275A">
            <w:pPr>
              <w:spacing w:after="0" w:line="264" w:lineRule="auto"/>
              <w:jc w:val="center"/>
              <w:rPr>
                <w:lang w:val="en-GB"/>
              </w:rPr>
            </w:pPr>
          </w:p>
        </w:tc>
        <w:tc>
          <w:tcPr>
            <w:tcW w:w="284" w:type="dxa"/>
            <w:shd w:val="clear" w:color="auto" w:fill="auto"/>
            <w:vAlign w:val="center"/>
          </w:tcPr>
          <w:p w14:paraId="7B43B33D" w14:textId="77777777" w:rsidR="002B6D80" w:rsidRPr="002E236D" w:rsidRDefault="002B6D80" w:rsidP="006E275A">
            <w:pPr>
              <w:spacing w:after="0" w:line="264" w:lineRule="auto"/>
              <w:jc w:val="center"/>
              <w:rPr>
                <w:lang w:val="en-GB"/>
              </w:rPr>
            </w:pPr>
          </w:p>
        </w:tc>
        <w:tc>
          <w:tcPr>
            <w:tcW w:w="283" w:type="dxa"/>
            <w:shd w:val="clear" w:color="auto" w:fill="8DB3E2" w:themeFill="text2" w:themeFillTint="66"/>
            <w:vAlign w:val="center"/>
          </w:tcPr>
          <w:p w14:paraId="6F4035DA" w14:textId="77777777" w:rsidR="002B6D80" w:rsidRPr="002E236D" w:rsidRDefault="002B6D80" w:rsidP="006E275A">
            <w:pPr>
              <w:spacing w:after="0" w:line="264" w:lineRule="auto"/>
              <w:jc w:val="center"/>
              <w:rPr>
                <w:lang w:val="en-GB"/>
              </w:rPr>
            </w:pPr>
          </w:p>
        </w:tc>
        <w:tc>
          <w:tcPr>
            <w:tcW w:w="252" w:type="dxa"/>
            <w:shd w:val="clear" w:color="auto" w:fill="8DB3E2" w:themeFill="text2" w:themeFillTint="66"/>
            <w:vAlign w:val="center"/>
          </w:tcPr>
          <w:p w14:paraId="0D5ECE6E" w14:textId="77777777" w:rsidR="002B6D80" w:rsidRPr="002E236D" w:rsidRDefault="002B6D80" w:rsidP="006E275A">
            <w:pPr>
              <w:spacing w:after="0" w:line="264" w:lineRule="auto"/>
              <w:jc w:val="center"/>
              <w:rPr>
                <w:lang w:val="en-GB"/>
              </w:rPr>
            </w:pPr>
          </w:p>
        </w:tc>
        <w:tc>
          <w:tcPr>
            <w:tcW w:w="293" w:type="dxa"/>
            <w:shd w:val="clear" w:color="auto" w:fill="8DB3E2" w:themeFill="text2" w:themeFillTint="66"/>
            <w:vAlign w:val="center"/>
          </w:tcPr>
          <w:p w14:paraId="09220A89" w14:textId="77777777" w:rsidR="002B6D80" w:rsidRPr="002E236D" w:rsidRDefault="002B6D80" w:rsidP="006E275A">
            <w:pPr>
              <w:spacing w:after="0" w:line="264" w:lineRule="auto"/>
              <w:jc w:val="center"/>
              <w:rPr>
                <w:lang w:val="en-GB"/>
              </w:rPr>
            </w:pPr>
          </w:p>
        </w:tc>
        <w:tc>
          <w:tcPr>
            <w:tcW w:w="298" w:type="dxa"/>
            <w:shd w:val="clear" w:color="auto" w:fill="8DB3E2" w:themeFill="text2" w:themeFillTint="66"/>
            <w:vAlign w:val="center"/>
          </w:tcPr>
          <w:p w14:paraId="79FAE290" w14:textId="77777777" w:rsidR="002B6D80" w:rsidRPr="002E236D" w:rsidRDefault="002B6D80" w:rsidP="006E275A">
            <w:pPr>
              <w:spacing w:after="0" w:line="264" w:lineRule="auto"/>
              <w:jc w:val="center"/>
              <w:rPr>
                <w:lang w:val="en-GB"/>
              </w:rPr>
            </w:pPr>
          </w:p>
        </w:tc>
        <w:tc>
          <w:tcPr>
            <w:tcW w:w="293" w:type="dxa"/>
            <w:shd w:val="clear" w:color="auto" w:fill="8DB3E2" w:themeFill="text2" w:themeFillTint="66"/>
            <w:vAlign w:val="center"/>
          </w:tcPr>
          <w:p w14:paraId="28D2A261" w14:textId="77777777" w:rsidR="002B6D80" w:rsidRPr="002E236D" w:rsidRDefault="002B6D80" w:rsidP="006E275A">
            <w:pPr>
              <w:spacing w:after="0" w:line="264" w:lineRule="auto"/>
              <w:jc w:val="center"/>
              <w:rPr>
                <w:lang w:val="en-GB"/>
              </w:rPr>
            </w:pPr>
          </w:p>
        </w:tc>
        <w:tc>
          <w:tcPr>
            <w:tcW w:w="293" w:type="dxa"/>
            <w:shd w:val="clear" w:color="auto" w:fill="8DB3E2" w:themeFill="text2" w:themeFillTint="66"/>
            <w:vAlign w:val="center"/>
          </w:tcPr>
          <w:p w14:paraId="33AC24A7" w14:textId="77777777" w:rsidR="002B6D80" w:rsidRPr="002E236D" w:rsidRDefault="002B6D80" w:rsidP="006E275A">
            <w:pPr>
              <w:spacing w:after="0" w:line="264" w:lineRule="auto"/>
              <w:jc w:val="center"/>
              <w:rPr>
                <w:lang w:val="en-GB"/>
              </w:rPr>
            </w:pPr>
          </w:p>
        </w:tc>
        <w:tc>
          <w:tcPr>
            <w:tcW w:w="293" w:type="dxa"/>
            <w:shd w:val="clear" w:color="auto" w:fill="8DB3E2" w:themeFill="text2" w:themeFillTint="66"/>
            <w:vAlign w:val="center"/>
          </w:tcPr>
          <w:p w14:paraId="6E06E418" w14:textId="77777777" w:rsidR="002B6D80" w:rsidRPr="002E236D" w:rsidRDefault="002B6D80" w:rsidP="006E275A">
            <w:pPr>
              <w:spacing w:after="0" w:line="264" w:lineRule="auto"/>
              <w:jc w:val="center"/>
              <w:rPr>
                <w:lang w:val="en-GB"/>
              </w:rPr>
            </w:pPr>
          </w:p>
        </w:tc>
        <w:tc>
          <w:tcPr>
            <w:tcW w:w="294" w:type="dxa"/>
            <w:shd w:val="clear" w:color="auto" w:fill="8DB3E2" w:themeFill="text2" w:themeFillTint="66"/>
            <w:vAlign w:val="center"/>
          </w:tcPr>
          <w:p w14:paraId="19696D39" w14:textId="77777777" w:rsidR="002B6D80" w:rsidRPr="002E236D" w:rsidRDefault="002B6D80" w:rsidP="006E275A">
            <w:pPr>
              <w:spacing w:after="0" w:line="264" w:lineRule="auto"/>
              <w:jc w:val="center"/>
              <w:rPr>
                <w:lang w:val="en-GB"/>
              </w:rPr>
            </w:pPr>
          </w:p>
        </w:tc>
        <w:tc>
          <w:tcPr>
            <w:tcW w:w="293" w:type="dxa"/>
            <w:shd w:val="clear" w:color="auto" w:fill="8DB3E2" w:themeFill="text2" w:themeFillTint="66"/>
            <w:vAlign w:val="center"/>
          </w:tcPr>
          <w:p w14:paraId="7C8FEAF6" w14:textId="77777777" w:rsidR="002B6D80" w:rsidRPr="002E236D" w:rsidRDefault="002B6D80" w:rsidP="006E275A">
            <w:pPr>
              <w:spacing w:after="0" w:line="264" w:lineRule="auto"/>
              <w:jc w:val="center"/>
              <w:rPr>
                <w:lang w:val="en-GB"/>
              </w:rPr>
            </w:pPr>
          </w:p>
        </w:tc>
        <w:tc>
          <w:tcPr>
            <w:tcW w:w="293" w:type="dxa"/>
            <w:shd w:val="clear" w:color="auto" w:fill="8DB3E2" w:themeFill="text2" w:themeFillTint="66"/>
            <w:vAlign w:val="center"/>
          </w:tcPr>
          <w:p w14:paraId="3835D59B" w14:textId="77777777" w:rsidR="002B6D80" w:rsidRPr="002E236D" w:rsidRDefault="002B6D80" w:rsidP="006E275A">
            <w:pPr>
              <w:spacing w:after="0" w:line="264" w:lineRule="auto"/>
              <w:jc w:val="center"/>
              <w:rPr>
                <w:lang w:val="en-GB"/>
              </w:rPr>
            </w:pPr>
          </w:p>
        </w:tc>
        <w:tc>
          <w:tcPr>
            <w:tcW w:w="293" w:type="dxa"/>
            <w:shd w:val="clear" w:color="auto" w:fill="8DB3E2" w:themeFill="text2" w:themeFillTint="66"/>
            <w:vAlign w:val="center"/>
          </w:tcPr>
          <w:p w14:paraId="04506711" w14:textId="77777777" w:rsidR="002B6D80" w:rsidRPr="002E236D" w:rsidRDefault="002B6D80" w:rsidP="006E275A">
            <w:pPr>
              <w:spacing w:after="0" w:line="264" w:lineRule="auto"/>
              <w:jc w:val="center"/>
              <w:rPr>
                <w:lang w:val="en-GB"/>
              </w:rPr>
            </w:pPr>
          </w:p>
        </w:tc>
        <w:tc>
          <w:tcPr>
            <w:tcW w:w="236" w:type="dxa"/>
            <w:shd w:val="clear" w:color="auto" w:fill="8DB3E2" w:themeFill="text2" w:themeFillTint="66"/>
            <w:vAlign w:val="center"/>
          </w:tcPr>
          <w:p w14:paraId="1B8E9CCB" w14:textId="77777777" w:rsidR="002B6D80" w:rsidRPr="002E236D" w:rsidRDefault="002B6D80" w:rsidP="006E275A">
            <w:pPr>
              <w:spacing w:after="0" w:line="264" w:lineRule="auto"/>
              <w:jc w:val="center"/>
              <w:rPr>
                <w:lang w:val="en-GB"/>
              </w:rPr>
            </w:pPr>
          </w:p>
        </w:tc>
        <w:tc>
          <w:tcPr>
            <w:tcW w:w="274" w:type="dxa"/>
            <w:shd w:val="clear" w:color="auto" w:fill="8DB3E2" w:themeFill="text2" w:themeFillTint="66"/>
          </w:tcPr>
          <w:p w14:paraId="4921D244" w14:textId="77777777" w:rsidR="002B6D80" w:rsidRPr="002E236D" w:rsidRDefault="002B6D80" w:rsidP="006E275A">
            <w:pPr>
              <w:spacing w:after="0" w:line="264" w:lineRule="auto"/>
              <w:jc w:val="center"/>
              <w:rPr>
                <w:lang w:val="en-GB"/>
              </w:rPr>
            </w:pPr>
          </w:p>
        </w:tc>
        <w:tc>
          <w:tcPr>
            <w:tcW w:w="275" w:type="dxa"/>
            <w:shd w:val="clear" w:color="auto" w:fill="8DB3E2" w:themeFill="text2" w:themeFillTint="66"/>
          </w:tcPr>
          <w:p w14:paraId="318C4F39" w14:textId="77777777" w:rsidR="002B6D80" w:rsidRPr="002E236D" w:rsidRDefault="002B6D80" w:rsidP="006E275A">
            <w:pPr>
              <w:spacing w:after="0" w:line="264" w:lineRule="auto"/>
              <w:jc w:val="center"/>
              <w:rPr>
                <w:lang w:val="en-GB"/>
              </w:rPr>
            </w:pPr>
          </w:p>
        </w:tc>
        <w:tc>
          <w:tcPr>
            <w:tcW w:w="274" w:type="dxa"/>
            <w:shd w:val="clear" w:color="auto" w:fill="8DB3E2" w:themeFill="text2" w:themeFillTint="66"/>
          </w:tcPr>
          <w:p w14:paraId="6EC81359" w14:textId="77777777" w:rsidR="002B6D80" w:rsidRPr="002E236D" w:rsidRDefault="002B6D80" w:rsidP="006E275A">
            <w:pPr>
              <w:spacing w:after="0" w:line="264" w:lineRule="auto"/>
              <w:jc w:val="center"/>
              <w:rPr>
                <w:lang w:val="en-GB"/>
              </w:rPr>
            </w:pPr>
          </w:p>
        </w:tc>
        <w:tc>
          <w:tcPr>
            <w:tcW w:w="257" w:type="dxa"/>
            <w:shd w:val="clear" w:color="auto" w:fill="8DB3E2" w:themeFill="text2" w:themeFillTint="66"/>
          </w:tcPr>
          <w:p w14:paraId="0C9B2EC7" w14:textId="77777777" w:rsidR="002B6D80" w:rsidRPr="002E236D" w:rsidRDefault="002B6D80" w:rsidP="006E275A">
            <w:pPr>
              <w:spacing w:after="0" w:line="264" w:lineRule="auto"/>
              <w:jc w:val="center"/>
              <w:rPr>
                <w:lang w:val="en-GB"/>
              </w:rPr>
            </w:pPr>
          </w:p>
        </w:tc>
      </w:tr>
      <w:tr w:rsidR="00B22B97" w:rsidRPr="002E236D" w14:paraId="5EB10B0A" w14:textId="77777777" w:rsidTr="00F16F56">
        <w:trPr>
          <w:gridAfter w:val="1"/>
          <w:wAfter w:w="7" w:type="dxa"/>
          <w:trHeight w:val="391"/>
        </w:trPr>
        <w:tc>
          <w:tcPr>
            <w:tcW w:w="4382" w:type="dxa"/>
            <w:shd w:val="clear" w:color="auto" w:fill="auto"/>
            <w:vAlign w:val="center"/>
          </w:tcPr>
          <w:p w14:paraId="123345B9" w14:textId="77777777" w:rsidR="004735DC" w:rsidRPr="002E236D" w:rsidRDefault="00DC001E">
            <w:pPr>
              <w:spacing w:after="0" w:line="264" w:lineRule="auto"/>
              <w:rPr>
                <w:lang w:val="en-GB"/>
              </w:rPr>
            </w:pPr>
            <w:r w:rsidRPr="002E236D">
              <w:rPr>
                <w:lang w:val="en-GB"/>
              </w:rPr>
              <w:t>2.</w:t>
            </w:r>
            <w:r w:rsidR="00B138A4" w:rsidRPr="002E236D">
              <w:rPr>
                <w:lang w:val="en-GB"/>
              </w:rPr>
              <w:t xml:space="preserve">9 </w:t>
            </w:r>
            <w:r w:rsidRPr="002E236D">
              <w:rPr>
                <w:lang w:val="en-GB"/>
              </w:rPr>
              <w:t xml:space="preserve">Community </w:t>
            </w:r>
            <w:r w:rsidR="00D35F3C" w:rsidRPr="002E236D">
              <w:rPr>
                <w:lang w:val="en-GB"/>
              </w:rPr>
              <w:t>awareness</w:t>
            </w:r>
            <w:r w:rsidRPr="002E236D">
              <w:rPr>
                <w:lang w:val="en-GB"/>
              </w:rPr>
              <w:t xml:space="preserve"> campaigns on inclusion and ear and hearing health</w:t>
            </w:r>
          </w:p>
        </w:tc>
        <w:tc>
          <w:tcPr>
            <w:tcW w:w="283" w:type="dxa"/>
            <w:shd w:val="clear" w:color="auto" w:fill="D9D9D9" w:themeFill="background1" w:themeFillShade="D9"/>
            <w:vAlign w:val="center"/>
          </w:tcPr>
          <w:p w14:paraId="5406931D" w14:textId="77777777" w:rsidR="00B22B97" w:rsidRPr="002E236D" w:rsidRDefault="00B22B97" w:rsidP="006E275A">
            <w:pPr>
              <w:spacing w:after="0" w:line="264" w:lineRule="auto"/>
              <w:jc w:val="center"/>
              <w:rPr>
                <w:lang w:val="en-GB"/>
              </w:rPr>
            </w:pPr>
          </w:p>
        </w:tc>
        <w:tc>
          <w:tcPr>
            <w:tcW w:w="284" w:type="dxa"/>
            <w:shd w:val="clear" w:color="auto" w:fill="D9D9D9" w:themeFill="background1" w:themeFillShade="D9"/>
            <w:vAlign w:val="center"/>
          </w:tcPr>
          <w:p w14:paraId="1B468F43" w14:textId="77777777" w:rsidR="00B22B97" w:rsidRPr="002E236D" w:rsidRDefault="00B22B97" w:rsidP="006E275A">
            <w:pPr>
              <w:spacing w:after="0" w:line="264" w:lineRule="auto"/>
              <w:jc w:val="center"/>
              <w:rPr>
                <w:lang w:val="en-GB"/>
              </w:rPr>
            </w:pPr>
          </w:p>
        </w:tc>
        <w:tc>
          <w:tcPr>
            <w:tcW w:w="283" w:type="dxa"/>
            <w:shd w:val="clear" w:color="auto" w:fill="auto"/>
            <w:vAlign w:val="center"/>
          </w:tcPr>
          <w:p w14:paraId="7CF2BB01" w14:textId="77777777" w:rsidR="00B22B97" w:rsidRPr="002E236D" w:rsidRDefault="00B22B97" w:rsidP="006E275A">
            <w:pPr>
              <w:spacing w:after="0" w:line="264" w:lineRule="auto"/>
              <w:jc w:val="center"/>
              <w:rPr>
                <w:lang w:val="en-GB"/>
              </w:rPr>
            </w:pPr>
          </w:p>
        </w:tc>
        <w:tc>
          <w:tcPr>
            <w:tcW w:w="284" w:type="dxa"/>
            <w:shd w:val="clear" w:color="auto" w:fill="auto"/>
            <w:vAlign w:val="center"/>
          </w:tcPr>
          <w:p w14:paraId="06FD0203" w14:textId="77777777" w:rsidR="00B22B97" w:rsidRPr="002E236D" w:rsidRDefault="00B22B97" w:rsidP="006E275A">
            <w:pPr>
              <w:spacing w:after="0" w:line="264" w:lineRule="auto"/>
              <w:jc w:val="center"/>
              <w:rPr>
                <w:lang w:val="en-GB"/>
              </w:rPr>
            </w:pPr>
          </w:p>
        </w:tc>
        <w:tc>
          <w:tcPr>
            <w:tcW w:w="283" w:type="dxa"/>
            <w:shd w:val="clear" w:color="auto" w:fill="8DB3E2" w:themeFill="text2" w:themeFillTint="66"/>
            <w:vAlign w:val="center"/>
          </w:tcPr>
          <w:p w14:paraId="3342EF41" w14:textId="77777777" w:rsidR="00B22B97" w:rsidRPr="002E236D" w:rsidRDefault="00B22B97" w:rsidP="006E275A">
            <w:pPr>
              <w:spacing w:after="0" w:line="264" w:lineRule="auto"/>
              <w:jc w:val="center"/>
              <w:rPr>
                <w:lang w:val="en-GB"/>
              </w:rPr>
            </w:pPr>
          </w:p>
        </w:tc>
        <w:tc>
          <w:tcPr>
            <w:tcW w:w="252" w:type="dxa"/>
            <w:shd w:val="clear" w:color="auto" w:fill="8DB3E2" w:themeFill="text2" w:themeFillTint="66"/>
            <w:vAlign w:val="center"/>
          </w:tcPr>
          <w:p w14:paraId="29E15300" w14:textId="77777777" w:rsidR="00B22B97" w:rsidRPr="002E236D" w:rsidRDefault="00B22B97" w:rsidP="006E275A">
            <w:pPr>
              <w:spacing w:after="0" w:line="264" w:lineRule="auto"/>
              <w:jc w:val="center"/>
              <w:rPr>
                <w:lang w:val="en-GB"/>
              </w:rPr>
            </w:pPr>
          </w:p>
        </w:tc>
        <w:tc>
          <w:tcPr>
            <w:tcW w:w="293" w:type="dxa"/>
            <w:shd w:val="clear" w:color="auto" w:fill="8DB3E2" w:themeFill="text2" w:themeFillTint="66"/>
            <w:vAlign w:val="center"/>
          </w:tcPr>
          <w:p w14:paraId="4439FE4B" w14:textId="77777777" w:rsidR="00B22B97" w:rsidRPr="002E236D" w:rsidRDefault="00B22B97" w:rsidP="006E275A">
            <w:pPr>
              <w:spacing w:after="0" w:line="264" w:lineRule="auto"/>
              <w:jc w:val="center"/>
              <w:rPr>
                <w:lang w:val="en-GB"/>
              </w:rPr>
            </w:pPr>
          </w:p>
        </w:tc>
        <w:tc>
          <w:tcPr>
            <w:tcW w:w="298" w:type="dxa"/>
            <w:shd w:val="clear" w:color="auto" w:fill="8DB3E2" w:themeFill="text2" w:themeFillTint="66"/>
            <w:vAlign w:val="center"/>
          </w:tcPr>
          <w:p w14:paraId="7FDD4E2C" w14:textId="77777777" w:rsidR="00B22B97" w:rsidRPr="002E236D" w:rsidRDefault="00B22B97" w:rsidP="006E275A">
            <w:pPr>
              <w:spacing w:after="0" w:line="264" w:lineRule="auto"/>
              <w:jc w:val="center"/>
              <w:rPr>
                <w:lang w:val="en-GB"/>
              </w:rPr>
            </w:pPr>
          </w:p>
        </w:tc>
        <w:tc>
          <w:tcPr>
            <w:tcW w:w="293" w:type="dxa"/>
            <w:shd w:val="clear" w:color="auto" w:fill="8DB3E2" w:themeFill="text2" w:themeFillTint="66"/>
            <w:vAlign w:val="center"/>
          </w:tcPr>
          <w:p w14:paraId="680CE066" w14:textId="77777777" w:rsidR="00B22B97" w:rsidRPr="002E236D" w:rsidRDefault="00B22B97" w:rsidP="006E275A">
            <w:pPr>
              <w:spacing w:after="0" w:line="264" w:lineRule="auto"/>
              <w:jc w:val="center"/>
              <w:rPr>
                <w:lang w:val="en-GB"/>
              </w:rPr>
            </w:pPr>
          </w:p>
        </w:tc>
        <w:tc>
          <w:tcPr>
            <w:tcW w:w="293" w:type="dxa"/>
            <w:shd w:val="clear" w:color="auto" w:fill="8DB3E2" w:themeFill="text2" w:themeFillTint="66"/>
            <w:vAlign w:val="center"/>
          </w:tcPr>
          <w:p w14:paraId="510990FB" w14:textId="77777777" w:rsidR="00B22B97" w:rsidRPr="002E236D" w:rsidRDefault="00B22B97" w:rsidP="006E275A">
            <w:pPr>
              <w:spacing w:after="0" w:line="264" w:lineRule="auto"/>
              <w:jc w:val="center"/>
              <w:rPr>
                <w:lang w:val="en-GB"/>
              </w:rPr>
            </w:pPr>
          </w:p>
        </w:tc>
        <w:tc>
          <w:tcPr>
            <w:tcW w:w="293" w:type="dxa"/>
            <w:shd w:val="clear" w:color="auto" w:fill="8DB3E2" w:themeFill="text2" w:themeFillTint="66"/>
            <w:vAlign w:val="center"/>
          </w:tcPr>
          <w:p w14:paraId="770BC48C" w14:textId="77777777" w:rsidR="00B22B97" w:rsidRPr="002E236D" w:rsidRDefault="00B22B97" w:rsidP="006E275A">
            <w:pPr>
              <w:spacing w:after="0" w:line="264" w:lineRule="auto"/>
              <w:jc w:val="center"/>
              <w:rPr>
                <w:lang w:val="en-GB"/>
              </w:rPr>
            </w:pPr>
          </w:p>
        </w:tc>
        <w:tc>
          <w:tcPr>
            <w:tcW w:w="294" w:type="dxa"/>
            <w:shd w:val="clear" w:color="auto" w:fill="8DB3E2" w:themeFill="text2" w:themeFillTint="66"/>
            <w:vAlign w:val="center"/>
          </w:tcPr>
          <w:p w14:paraId="1980271F" w14:textId="77777777" w:rsidR="00B22B97" w:rsidRPr="002E236D" w:rsidRDefault="00B22B97" w:rsidP="006E275A">
            <w:pPr>
              <w:spacing w:after="0" w:line="264" w:lineRule="auto"/>
              <w:jc w:val="center"/>
              <w:rPr>
                <w:lang w:val="en-GB"/>
              </w:rPr>
            </w:pPr>
          </w:p>
        </w:tc>
        <w:tc>
          <w:tcPr>
            <w:tcW w:w="293" w:type="dxa"/>
            <w:shd w:val="clear" w:color="auto" w:fill="8DB3E2" w:themeFill="text2" w:themeFillTint="66"/>
            <w:vAlign w:val="center"/>
          </w:tcPr>
          <w:p w14:paraId="64699844" w14:textId="77777777" w:rsidR="00B22B97" w:rsidRPr="002E236D" w:rsidRDefault="00B22B97" w:rsidP="006E275A">
            <w:pPr>
              <w:spacing w:after="0" w:line="264" w:lineRule="auto"/>
              <w:jc w:val="center"/>
              <w:rPr>
                <w:lang w:val="en-GB"/>
              </w:rPr>
            </w:pPr>
          </w:p>
        </w:tc>
        <w:tc>
          <w:tcPr>
            <w:tcW w:w="293" w:type="dxa"/>
            <w:shd w:val="clear" w:color="auto" w:fill="8DB3E2" w:themeFill="text2" w:themeFillTint="66"/>
            <w:vAlign w:val="center"/>
          </w:tcPr>
          <w:p w14:paraId="420357E6" w14:textId="77777777" w:rsidR="00B22B97" w:rsidRPr="002E236D" w:rsidRDefault="00B22B97" w:rsidP="006E275A">
            <w:pPr>
              <w:spacing w:after="0" w:line="264" w:lineRule="auto"/>
              <w:jc w:val="center"/>
              <w:rPr>
                <w:lang w:val="en-GB"/>
              </w:rPr>
            </w:pPr>
          </w:p>
        </w:tc>
        <w:tc>
          <w:tcPr>
            <w:tcW w:w="293" w:type="dxa"/>
            <w:shd w:val="clear" w:color="auto" w:fill="8DB3E2" w:themeFill="text2" w:themeFillTint="66"/>
            <w:vAlign w:val="center"/>
          </w:tcPr>
          <w:p w14:paraId="154FDB50" w14:textId="77777777" w:rsidR="00B22B97" w:rsidRPr="002E236D" w:rsidRDefault="00B22B97" w:rsidP="006E275A">
            <w:pPr>
              <w:spacing w:after="0" w:line="264" w:lineRule="auto"/>
              <w:jc w:val="center"/>
              <w:rPr>
                <w:lang w:val="en-GB"/>
              </w:rPr>
            </w:pPr>
          </w:p>
        </w:tc>
        <w:tc>
          <w:tcPr>
            <w:tcW w:w="236" w:type="dxa"/>
            <w:shd w:val="clear" w:color="auto" w:fill="8DB3E2" w:themeFill="text2" w:themeFillTint="66"/>
            <w:vAlign w:val="center"/>
          </w:tcPr>
          <w:p w14:paraId="339D4DDA" w14:textId="77777777" w:rsidR="00B22B97" w:rsidRPr="002E236D" w:rsidRDefault="00B22B97" w:rsidP="006E275A">
            <w:pPr>
              <w:spacing w:after="0" w:line="264" w:lineRule="auto"/>
              <w:jc w:val="center"/>
              <w:rPr>
                <w:lang w:val="en-GB"/>
              </w:rPr>
            </w:pPr>
          </w:p>
        </w:tc>
        <w:tc>
          <w:tcPr>
            <w:tcW w:w="274" w:type="dxa"/>
            <w:shd w:val="clear" w:color="auto" w:fill="8DB3E2" w:themeFill="text2" w:themeFillTint="66"/>
          </w:tcPr>
          <w:p w14:paraId="34C06A1B" w14:textId="77777777" w:rsidR="00B22B97" w:rsidRPr="002E236D" w:rsidRDefault="00B22B97" w:rsidP="006E275A">
            <w:pPr>
              <w:spacing w:after="0" w:line="264" w:lineRule="auto"/>
              <w:jc w:val="center"/>
              <w:rPr>
                <w:lang w:val="en-GB"/>
              </w:rPr>
            </w:pPr>
          </w:p>
        </w:tc>
        <w:tc>
          <w:tcPr>
            <w:tcW w:w="275" w:type="dxa"/>
            <w:shd w:val="clear" w:color="auto" w:fill="8DB3E2" w:themeFill="text2" w:themeFillTint="66"/>
          </w:tcPr>
          <w:p w14:paraId="54B35357" w14:textId="77777777" w:rsidR="00B22B97" w:rsidRPr="002E236D" w:rsidRDefault="00B22B97" w:rsidP="006E275A">
            <w:pPr>
              <w:spacing w:after="0" w:line="264" w:lineRule="auto"/>
              <w:jc w:val="center"/>
              <w:rPr>
                <w:lang w:val="en-GB"/>
              </w:rPr>
            </w:pPr>
          </w:p>
        </w:tc>
        <w:tc>
          <w:tcPr>
            <w:tcW w:w="274" w:type="dxa"/>
            <w:shd w:val="clear" w:color="auto" w:fill="8DB3E2" w:themeFill="text2" w:themeFillTint="66"/>
          </w:tcPr>
          <w:p w14:paraId="7E912005" w14:textId="77777777" w:rsidR="00B22B97" w:rsidRPr="002E236D" w:rsidRDefault="00B22B97" w:rsidP="006E275A">
            <w:pPr>
              <w:spacing w:after="0" w:line="264" w:lineRule="auto"/>
              <w:jc w:val="center"/>
              <w:rPr>
                <w:lang w:val="en-GB"/>
              </w:rPr>
            </w:pPr>
          </w:p>
        </w:tc>
        <w:tc>
          <w:tcPr>
            <w:tcW w:w="257" w:type="dxa"/>
            <w:shd w:val="clear" w:color="auto" w:fill="8DB3E2" w:themeFill="text2" w:themeFillTint="66"/>
          </w:tcPr>
          <w:p w14:paraId="208663D8" w14:textId="77777777" w:rsidR="00B22B97" w:rsidRPr="002E236D" w:rsidRDefault="00B22B97" w:rsidP="006E275A">
            <w:pPr>
              <w:spacing w:after="0" w:line="264" w:lineRule="auto"/>
              <w:jc w:val="center"/>
              <w:rPr>
                <w:lang w:val="en-GB"/>
              </w:rPr>
            </w:pPr>
          </w:p>
        </w:tc>
      </w:tr>
    </w:tbl>
    <w:p w14:paraId="490179F7" w14:textId="77777777" w:rsidR="0015583E" w:rsidRPr="002E236D" w:rsidRDefault="0015583E" w:rsidP="0015583E">
      <w:pPr>
        <w:pStyle w:val="Listenabsatz"/>
        <w:spacing w:after="0"/>
        <w:ind w:left="792"/>
        <w:outlineLvl w:val="1"/>
        <w:rPr>
          <w:b/>
          <w:color w:val="244061" w:themeColor="accent1" w:themeShade="80"/>
          <w:sz w:val="24"/>
          <w:lang w:val="en-GB"/>
        </w:rPr>
      </w:pPr>
    </w:p>
    <w:p w14:paraId="58B0D1D2" w14:textId="77777777" w:rsidR="004735DC" w:rsidRPr="002E236D" w:rsidRDefault="00DC001E">
      <w:pPr>
        <w:pStyle w:val="Listenabsatz"/>
        <w:numPr>
          <w:ilvl w:val="1"/>
          <w:numId w:val="1"/>
        </w:numPr>
        <w:spacing w:after="0"/>
        <w:outlineLvl w:val="1"/>
        <w:rPr>
          <w:b/>
          <w:color w:val="244061" w:themeColor="accent1" w:themeShade="80"/>
          <w:sz w:val="24"/>
          <w:lang w:val="en-GB"/>
        </w:rPr>
      </w:pPr>
      <w:r w:rsidRPr="002E236D">
        <w:rPr>
          <w:b/>
          <w:color w:val="244061" w:themeColor="accent1" w:themeShade="80"/>
          <w:sz w:val="24"/>
          <w:lang w:val="en-GB"/>
        </w:rPr>
        <w:t>Description of the measures, methods and instruments</w:t>
      </w:r>
    </w:p>
    <w:p w14:paraId="126E3E02" w14:textId="77777777" w:rsidR="004735DC" w:rsidRPr="002E236D" w:rsidRDefault="00DC001E">
      <w:pPr>
        <w:spacing w:after="0"/>
        <w:outlineLvl w:val="1"/>
        <w:rPr>
          <w:b/>
          <w:color w:val="244061" w:themeColor="accent1" w:themeShade="80"/>
          <w:sz w:val="24"/>
          <w:lang w:val="en-GB"/>
        </w:rPr>
      </w:pPr>
      <w:r w:rsidRPr="002E236D">
        <w:rPr>
          <w:b/>
          <w:color w:val="244061" w:themeColor="accent1" w:themeShade="80"/>
          <w:sz w:val="24"/>
          <w:lang w:val="en-GB"/>
        </w:rPr>
        <w:t xml:space="preserve">Calculation of costs in the activities: </w:t>
      </w:r>
    </w:p>
    <w:p w14:paraId="2A4D889A" w14:textId="77777777" w:rsidR="004735DC" w:rsidRPr="002E236D" w:rsidRDefault="00DC001E">
      <w:pPr>
        <w:spacing w:after="0" w:line="240" w:lineRule="auto"/>
        <w:jc w:val="both"/>
        <w:outlineLvl w:val="1"/>
        <w:rPr>
          <w:lang w:val="en-GB"/>
        </w:rPr>
      </w:pPr>
      <w:r w:rsidRPr="002E236D">
        <w:rPr>
          <w:lang w:val="en-GB"/>
        </w:rPr>
        <w:t>BCH will pay the costs of accommodation for participants during the training courses and workshops directly to the service providers</w:t>
      </w:r>
      <w:r w:rsidRPr="002E236D">
        <w:rPr>
          <w:lang w:val="en-GB"/>
        </w:rPr>
        <w:t>.</w:t>
      </w:r>
      <w:r w:rsidRPr="002E236D">
        <w:rPr>
          <w:lang w:val="en-GB"/>
        </w:rPr>
        <w:t xml:space="preserve"> The rate included in the proposal is based on an average rate of service providers registered and approved by BCH. Catering during the workshops and trainings will also be paid directly by BCH, either to external service providers if the workshops are external or to the BCH catering team if the trainings are held at BCH. </w:t>
      </w:r>
    </w:p>
    <w:p w14:paraId="7B7E466C" w14:textId="77777777" w:rsidR="004735DC" w:rsidRPr="002E236D" w:rsidRDefault="00DC001E">
      <w:pPr>
        <w:spacing w:after="0" w:line="240" w:lineRule="auto"/>
        <w:jc w:val="both"/>
        <w:outlineLvl w:val="1"/>
        <w:rPr>
          <w:lang w:val="en-GB"/>
        </w:rPr>
      </w:pPr>
      <w:r w:rsidRPr="002E236D">
        <w:rPr>
          <w:lang w:val="en-GB"/>
        </w:rPr>
        <w:t xml:space="preserve">Participants </w:t>
      </w:r>
      <w:r w:rsidR="005825EA" w:rsidRPr="002E236D">
        <w:rPr>
          <w:lang w:val="en-GB"/>
        </w:rPr>
        <w:t xml:space="preserve">and staff (during monitoring visits) </w:t>
      </w:r>
      <w:r w:rsidRPr="002E236D">
        <w:rPr>
          <w:lang w:val="en-GB"/>
        </w:rPr>
        <w:t>will be paid a lump sum for dinner during training sessions and workshops so that they can purchase their own dinner</w:t>
      </w:r>
      <w:r w:rsidRPr="002E236D">
        <w:rPr>
          <w:lang w:val="en-GB"/>
        </w:rPr>
        <w:t xml:space="preserve">. The amount per dinner/participant </w:t>
      </w:r>
      <w:r w:rsidR="00EE3316" w:rsidRPr="002E236D">
        <w:rPr>
          <w:lang w:val="en-GB"/>
        </w:rPr>
        <w:t xml:space="preserve">is based on </w:t>
      </w:r>
      <w:r w:rsidRPr="002E236D">
        <w:rPr>
          <w:lang w:val="en-GB"/>
        </w:rPr>
        <w:t xml:space="preserve">the BCH guideline </w:t>
      </w:r>
      <w:r w:rsidR="005E2E0A" w:rsidRPr="002E236D">
        <w:rPr>
          <w:lang w:val="en-GB"/>
        </w:rPr>
        <w:t xml:space="preserve">of January 2024 </w:t>
      </w:r>
      <w:r w:rsidR="00470938" w:rsidRPr="002E236D">
        <w:rPr>
          <w:lang w:val="en-GB"/>
        </w:rPr>
        <w:t xml:space="preserve">and amounts to </w:t>
      </w:r>
      <w:r w:rsidR="002A5E41" w:rsidRPr="002E236D">
        <w:rPr>
          <w:lang w:val="en-GB"/>
        </w:rPr>
        <w:t xml:space="preserve">approx. 16 EUR </w:t>
      </w:r>
      <w:r w:rsidR="00470938" w:rsidRPr="002E236D">
        <w:rPr>
          <w:lang w:val="en-GB"/>
        </w:rPr>
        <w:t xml:space="preserve">per </w:t>
      </w:r>
      <w:r w:rsidR="00C93C87" w:rsidRPr="002E236D">
        <w:rPr>
          <w:lang w:val="en-GB"/>
        </w:rPr>
        <w:t>business</w:t>
      </w:r>
      <w:r w:rsidR="009B14CC" w:rsidRPr="002E236D">
        <w:rPr>
          <w:lang w:val="en-GB"/>
        </w:rPr>
        <w:t xml:space="preserve"> trip night</w:t>
      </w:r>
      <w:r w:rsidRPr="002E236D">
        <w:rPr>
          <w:lang w:val="en-GB"/>
        </w:rPr>
        <w:t xml:space="preserve">. </w:t>
      </w:r>
    </w:p>
    <w:p w14:paraId="36608C34" w14:textId="77777777" w:rsidR="004735DC" w:rsidRPr="002E236D" w:rsidRDefault="00DC001E">
      <w:pPr>
        <w:spacing w:after="0" w:line="240" w:lineRule="auto"/>
        <w:jc w:val="both"/>
        <w:outlineLvl w:val="1"/>
        <w:rPr>
          <w:lang w:val="en-GB"/>
        </w:rPr>
      </w:pPr>
      <w:r w:rsidRPr="002E236D">
        <w:rPr>
          <w:lang w:val="en-GB"/>
        </w:rPr>
        <w:t xml:space="preserve">If no lunch is provided </w:t>
      </w:r>
      <w:r w:rsidR="00BB09D7" w:rsidRPr="002E236D">
        <w:rPr>
          <w:lang w:val="en-GB"/>
        </w:rPr>
        <w:t>(e.g. for monitoring trips)</w:t>
      </w:r>
      <w:r w:rsidRPr="002E236D">
        <w:rPr>
          <w:lang w:val="en-GB"/>
        </w:rPr>
        <w:t xml:space="preserve">, participants/employees will be </w:t>
      </w:r>
      <w:r w:rsidR="005324E2" w:rsidRPr="002E236D">
        <w:rPr>
          <w:lang w:val="en-GB"/>
        </w:rPr>
        <w:t xml:space="preserve">paid a lump sum of </w:t>
      </w:r>
      <w:r w:rsidR="0033790C" w:rsidRPr="002E236D">
        <w:rPr>
          <w:lang w:val="en-GB"/>
        </w:rPr>
        <w:t xml:space="preserve">approx. </w:t>
      </w:r>
      <w:r w:rsidR="00AE7278" w:rsidRPr="002E236D">
        <w:rPr>
          <w:lang w:val="en-GB"/>
        </w:rPr>
        <w:t>9.</w:t>
      </w:r>
      <w:r w:rsidR="0033790C" w:rsidRPr="002E236D">
        <w:rPr>
          <w:lang w:val="en-GB"/>
        </w:rPr>
        <w:t xml:space="preserve">40 EUR. </w:t>
      </w:r>
    </w:p>
    <w:p w14:paraId="30EF812E" w14:textId="77777777" w:rsidR="004735DC" w:rsidRPr="002E236D" w:rsidRDefault="00DC001E">
      <w:pPr>
        <w:spacing w:after="0" w:line="240" w:lineRule="auto"/>
        <w:jc w:val="both"/>
        <w:outlineLvl w:val="1"/>
        <w:rPr>
          <w:lang w:val="en-GB"/>
        </w:rPr>
      </w:pPr>
      <w:r w:rsidRPr="002E236D">
        <w:rPr>
          <w:lang w:val="en-GB"/>
        </w:rPr>
        <w:t xml:space="preserve">Transport costs for participants </w:t>
      </w:r>
      <w:r w:rsidR="00EE3316" w:rsidRPr="002E236D">
        <w:rPr>
          <w:lang w:val="en-GB"/>
        </w:rPr>
        <w:t xml:space="preserve">are also </w:t>
      </w:r>
      <w:r w:rsidR="0090736A" w:rsidRPr="002E236D">
        <w:rPr>
          <w:lang w:val="en-GB"/>
        </w:rPr>
        <w:t xml:space="preserve">budgeted </w:t>
      </w:r>
      <w:r w:rsidR="007D6823" w:rsidRPr="002E236D">
        <w:rPr>
          <w:lang w:val="en-GB"/>
        </w:rPr>
        <w:t xml:space="preserve">in this application </w:t>
      </w:r>
      <w:r w:rsidRPr="002E236D">
        <w:rPr>
          <w:lang w:val="en-GB"/>
        </w:rPr>
        <w:t xml:space="preserve">based on the BCH guidelines </w:t>
      </w:r>
      <w:r w:rsidR="007D6823" w:rsidRPr="002E236D">
        <w:rPr>
          <w:lang w:val="en-GB"/>
        </w:rPr>
        <w:t>from January 2024</w:t>
      </w:r>
      <w:r w:rsidR="00D11693" w:rsidRPr="002E236D">
        <w:rPr>
          <w:lang w:val="en-GB"/>
        </w:rPr>
        <w:t xml:space="preserve">: The </w:t>
      </w:r>
      <w:r w:rsidR="00144334" w:rsidRPr="002E236D">
        <w:rPr>
          <w:lang w:val="en-GB"/>
        </w:rPr>
        <w:t xml:space="preserve">outward/return journey will be </w:t>
      </w:r>
      <w:r w:rsidR="00365639" w:rsidRPr="002E236D">
        <w:rPr>
          <w:lang w:val="en-GB"/>
        </w:rPr>
        <w:t xml:space="preserve">reimbursed </w:t>
      </w:r>
      <w:r w:rsidR="00D11693" w:rsidRPr="002E236D">
        <w:rPr>
          <w:lang w:val="en-GB"/>
        </w:rPr>
        <w:t xml:space="preserve">at </w:t>
      </w:r>
      <w:r w:rsidR="003C02EF" w:rsidRPr="002E236D">
        <w:rPr>
          <w:lang w:val="en-GB"/>
        </w:rPr>
        <w:t xml:space="preserve">bus fare </w:t>
      </w:r>
      <w:r w:rsidR="00D11693" w:rsidRPr="002E236D">
        <w:rPr>
          <w:lang w:val="en-GB"/>
        </w:rPr>
        <w:t xml:space="preserve">plus taxi costs </w:t>
      </w:r>
      <w:r w:rsidR="009E67B3" w:rsidRPr="002E236D">
        <w:rPr>
          <w:lang w:val="en-GB"/>
        </w:rPr>
        <w:t xml:space="preserve">where there is no bus </w:t>
      </w:r>
      <w:r w:rsidR="00365639" w:rsidRPr="002E236D">
        <w:rPr>
          <w:lang w:val="en-GB"/>
        </w:rPr>
        <w:t xml:space="preserve">for </w:t>
      </w:r>
      <w:r w:rsidR="00D11693" w:rsidRPr="002E236D">
        <w:rPr>
          <w:lang w:val="en-GB"/>
        </w:rPr>
        <w:t xml:space="preserve">all participants in a training course, workshop, meeting or other approved event. Reimbursement will be made on presentation of receipts for the outward journey; for the return journey, the receipts for the outward journey will be used as proof. </w:t>
      </w:r>
      <w:r w:rsidR="00391001" w:rsidRPr="002E236D">
        <w:rPr>
          <w:lang w:val="en-GB"/>
        </w:rPr>
        <w:t xml:space="preserve">A flat-rate </w:t>
      </w:r>
      <w:r w:rsidR="00E6107D" w:rsidRPr="002E236D">
        <w:rPr>
          <w:lang w:val="en-GB"/>
        </w:rPr>
        <w:t>transport</w:t>
      </w:r>
      <w:r w:rsidR="00391001" w:rsidRPr="002E236D">
        <w:rPr>
          <w:lang w:val="en-GB"/>
        </w:rPr>
        <w:t xml:space="preserve"> fee totalling </w:t>
      </w:r>
      <w:r w:rsidR="0033790C" w:rsidRPr="002E236D">
        <w:rPr>
          <w:lang w:val="en-GB"/>
        </w:rPr>
        <w:t xml:space="preserve">approx. 9.40 EUR </w:t>
      </w:r>
      <w:r w:rsidR="00391001" w:rsidRPr="002E236D">
        <w:rPr>
          <w:lang w:val="en-GB"/>
        </w:rPr>
        <w:t xml:space="preserve">for </w:t>
      </w:r>
      <w:r w:rsidR="002C26DC" w:rsidRPr="002E236D">
        <w:rPr>
          <w:lang w:val="en-GB"/>
        </w:rPr>
        <w:t xml:space="preserve">the </w:t>
      </w:r>
      <w:r w:rsidR="00391001" w:rsidRPr="002E236D">
        <w:rPr>
          <w:lang w:val="en-GB"/>
        </w:rPr>
        <w:t xml:space="preserve">outward and return journey </w:t>
      </w:r>
      <w:r w:rsidR="00A0489F" w:rsidRPr="002E236D">
        <w:rPr>
          <w:lang w:val="en-GB"/>
        </w:rPr>
        <w:t xml:space="preserve">from/to the meeting point </w:t>
      </w:r>
      <w:r w:rsidR="008E232F" w:rsidRPr="002E236D">
        <w:rPr>
          <w:lang w:val="en-GB"/>
        </w:rPr>
        <w:t xml:space="preserve">for joint trips or for local travel to the event location </w:t>
      </w:r>
      <w:r w:rsidR="00885E88" w:rsidRPr="002E236D">
        <w:rPr>
          <w:lang w:val="en-GB"/>
        </w:rPr>
        <w:t xml:space="preserve">will be paid if </w:t>
      </w:r>
      <w:r w:rsidR="00584755" w:rsidRPr="002E236D">
        <w:rPr>
          <w:lang w:val="en-GB"/>
        </w:rPr>
        <w:t xml:space="preserve">the participants are </w:t>
      </w:r>
      <w:r w:rsidR="00E6107D" w:rsidRPr="002E236D">
        <w:rPr>
          <w:lang w:val="en-GB"/>
        </w:rPr>
        <w:t xml:space="preserve">not </w:t>
      </w:r>
      <w:r w:rsidR="00391001" w:rsidRPr="002E236D">
        <w:rPr>
          <w:lang w:val="en-GB"/>
        </w:rPr>
        <w:t>picked up and dropped off at their place of residence by the BCH</w:t>
      </w:r>
      <w:r w:rsidR="00584755" w:rsidRPr="002E236D">
        <w:rPr>
          <w:lang w:val="en-GB"/>
        </w:rPr>
        <w:t xml:space="preserve"> driver</w:t>
      </w:r>
      <w:r w:rsidR="00391001" w:rsidRPr="002E236D">
        <w:rPr>
          <w:lang w:val="en-GB"/>
        </w:rPr>
        <w:t>.</w:t>
      </w:r>
    </w:p>
    <w:p w14:paraId="6F3B96D4" w14:textId="77777777" w:rsidR="00D3750F" w:rsidRPr="002E236D" w:rsidRDefault="00D3750F" w:rsidP="0067238D">
      <w:pPr>
        <w:spacing w:after="0" w:line="240" w:lineRule="auto"/>
        <w:jc w:val="both"/>
        <w:outlineLvl w:val="1"/>
        <w:rPr>
          <w:lang w:val="en-GB"/>
        </w:rPr>
      </w:pPr>
    </w:p>
    <w:p w14:paraId="5C162A0A" w14:textId="77777777" w:rsidR="004735DC" w:rsidRPr="002E236D" w:rsidRDefault="00DC001E">
      <w:pPr>
        <w:shd w:val="clear" w:color="auto" w:fill="DBE5F1" w:themeFill="accent1" w:themeFillTint="33"/>
        <w:spacing w:after="0" w:line="240" w:lineRule="auto"/>
        <w:rPr>
          <w:sz w:val="24"/>
          <w:szCs w:val="24"/>
          <w:lang w:val="en-GB"/>
        </w:rPr>
      </w:pPr>
      <w:r w:rsidRPr="002E236D">
        <w:rPr>
          <w:b/>
          <w:color w:val="244061" w:themeColor="accent1" w:themeShade="80"/>
          <w:sz w:val="24"/>
          <w:szCs w:val="24"/>
          <w:lang w:val="en-GB"/>
        </w:rPr>
        <w:t>Sub-objective 1</w:t>
      </w:r>
      <w:r w:rsidR="00094AD8" w:rsidRPr="002E236D">
        <w:rPr>
          <w:b/>
          <w:color w:val="244061" w:themeColor="accent1" w:themeShade="80"/>
          <w:sz w:val="24"/>
          <w:szCs w:val="24"/>
          <w:lang w:val="en-GB"/>
        </w:rPr>
        <w:t xml:space="preserve">: </w:t>
      </w:r>
      <w:r w:rsidR="00A5758C" w:rsidRPr="002E236D">
        <w:rPr>
          <w:b/>
          <w:color w:val="244061" w:themeColor="accent1" w:themeShade="80"/>
          <w:sz w:val="24"/>
          <w:lang w:val="en-GB"/>
        </w:rPr>
        <w:t xml:space="preserve">A cascade training model for capacity building and </w:t>
      </w:r>
      <w:r w:rsidR="00A5758C" w:rsidRPr="002E236D">
        <w:rPr>
          <w:b/>
          <w:i/>
          <w:iCs/>
          <w:color w:val="244061" w:themeColor="accent1" w:themeShade="80"/>
          <w:sz w:val="24"/>
          <w:lang w:val="en-GB"/>
        </w:rPr>
        <w:t xml:space="preserve">task sharing </w:t>
      </w:r>
      <w:r w:rsidR="00A5758C" w:rsidRPr="002E236D">
        <w:rPr>
          <w:b/>
          <w:color w:val="244061" w:themeColor="accent1" w:themeShade="80"/>
          <w:sz w:val="24"/>
          <w:lang w:val="en-GB"/>
        </w:rPr>
        <w:t>in ear and hearing health care is in place</w:t>
      </w:r>
      <w:r w:rsidR="004E699F" w:rsidRPr="002E236D">
        <w:rPr>
          <w:b/>
          <w:color w:val="244061" w:themeColor="accent1" w:themeShade="80"/>
          <w:sz w:val="24"/>
          <w:szCs w:val="24"/>
          <w:lang w:val="en-GB"/>
        </w:rPr>
        <w:t>.</w:t>
      </w:r>
    </w:p>
    <w:p w14:paraId="5957B88B" w14:textId="77777777" w:rsidR="00E9351A" w:rsidRPr="002E236D" w:rsidRDefault="00E9351A" w:rsidP="005629AC">
      <w:pPr>
        <w:spacing w:after="0"/>
        <w:rPr>
          <w:b/>
          <w:color w:val="244061" w:themeColor="accent1" w:themeShade="80"/>
          <w:sz w:val="24"/>
          <w:lang w:val="en-GB"/>
        </w:rPr>
      </w:pPr>
    </w:p>
    <w:p w14:paraId="154F9074" w14:textId="149A8E0D" w:rsidR="004735DC" w:rsidRPr="002E236D" w:rsidRDefault="0023455A">
      <w:pPr>
        <w:spacing w:after="0" w:line="240" w:lineRule="auto"/>
        <w:jc w:val="both"/>
        <w:rPr>
          <w:i/>
          <w:iCs/>
          <w:lang w:val="en-GB"/>
        </w:rPr>
      </w:pPr>
      <w:r w:rsidRPr="002E236D">
        <w:rPr>
          <w:lang w:val="en-GB"/>
        </w:rPr>
        <w:t>To</w:t>
      </w:r>
      <w:r w:rsidR="00DC001E" w:rsidRPr="002E236D">
        <w:rPr>
          <w:lang w:val="en-GB"/>
        </w:rPr>
        <w:t xml:space="preserve"> </w:t>
      </w:r>
      <w:r w:rsidR="00AD3128" w:rsidRPr="002E236D">
        <w:rPr>
          <w:lang w:val="en-GB"/>
        </w:rPr>
        <w:t xml:space="preserve">further expand </w:t>
      </w:r>
      <w:r w:rsidR="00DC001E" w:rsidRPr="002E236D">
        <w:rPr>
          <w:lang w:val="en-GB"/>
        </w:rPr>
        <w:t xml:space="preserve">the provision of community-based </w:t>
      </w:r>
      <w:r w:rsidR="00907DCE" w:rsidRPr="002E236D">
        <w:rPr>
          <w:lang w:val="en-GB"/>
        </w:rPr>
        <w:t xml:space="preserve">ear </w:t>
      </w:r>
      <w:r w:rsidR="00DC001E" w:rsidRPr="002E236D">
        <w:rPr>
          <w:lang w:val="en-GB"/>
        </w:rPr>
        <w:t xml:space="preserve">and hearing health services in </w:t>
      </w:r>
      <w:r w:rsidR="00AD3128" w:rsidRPr="002E236D">
        <w:rPr>
          <w:lang w:val="en-GB"/>
        </w:rPr>
        <w:t xml:space="preserve">Lusaka, </w:t>
      </w:r>
      <w:r w:rsidR="00907DCE" w:rsidRPr="002E236D">
        <w:rPr>
          <w:lang w:val="en-GB"/>
        </w:rPr>
        <w:t xml:space="preserve">Central </w:t>
      </w:r>
      <w:r w:rsidR="00AD3128" w:rsidRPr="002E236D">
        <w:rPr>
          <w:lang w:val="en-GB"/>
        </w:rPr>
        <w:t xml:space="preserve">and Southern </w:t>
      </w:r>
      <w:r w:rsidR="00575FE5" w:rsidRPr="002E236D">
        <w:rPr>
          <w:lang w:val="en-GB"/>
        </w:rPr>
        <w:t xml:space="preserve">Provinces </w:t>
      </w:r>
      <w:r w:rsidR="00AD3128" w:rsidRPr="002E236D">
        <w:rPr>
          <w:lang w:val="en-GB"/>
        </w:rPr>
        <w:t xml:space="preserve">and to </w:t>
      </w:r>
      <w:r w:rsidR="003722B5" w:rsidRPr="002E236D">
        <w:rPr>
          <w:lang w:val="en-GB"/>
        </w:rPr>
        <w:t xml:space="preserve">establish </w:t>
      </w:r>
      <w:r w:rsidR="00AD3128" w:rsidRPr="002E236D">
        <w:rPr>
          <w:lang w:val="en-GB"/>
        </w:rPr>
        <w:t xml:space="preserve">them in </w:t>
      </w:r>
      <w:r w:rsidR="003722B5" w:rsidRPr="002E236D">
        <w:rPr>
          <w:lang w:val="en-GB"/>
        </w:rPr>
        <w:t xml:space="preserve">Eastern, </w:t>
      </w:r>
      <w:proofErr w:type="spellStart"/>
      <w:r w:rsidR="003722B5" w:rsidRPr="002E236D">
        <w:rPr>
          <w:lang w:val="en-GB"/>
        </w:rPr>
        <w:t>Muchinga</w:t>
      </w:r>
      <w:proofErr w:type="spellEnd"/>
      <w:r w:rsidR="003722B5" w:rsidRPr="002E236D">
        <w:rPr>
          <w:lang w:val="en-GB"/>
        </w:rPr>
        <w:t xml:space="preserve">, </w:t>
      </w:r>
      <w:proofErr w:type="spellStart"/>
      <w:r w:rsidR="003722B5" w:rsidRPr="002E236D">
        <w:rPr>
          <w:lang w:val="en-GB"/>
        </w:rPr>
        <w:t>Luapula</w:t>
      </w:r>
      <w:proofErr w:type="spellEnd"/>
      <w:r w:rsidR="003722B5" w:rsidRPr="002E236D">
        <w:rPr>
          <w:lang w:val="en-GB"/>
        </w:rPr>
        <w:t xml:space="preserve"> and Northern </w:t>
      </w:r>
      <w:r w:rsidR="00AD3128" w:rsidRPr="002E236D">
        <w:rPr>
          <w:lang w:val="en-GB"/>
        </w:rPr>
        <w:t xml:space="preserve">Provinces </w:t>
      </w:r>
      <w:r w:rsidR="00C126C9" w:rsidRPr="002E236D">
        <w:rPr>
          <w:lang w:val="en-GB"/>
        </w:rPr>
        <w:t xml:space="preserve">and ensure their sustainability for other provinces, </w:t>
      </w:r>
      <w:r w:rsidR="003722B5" w:rsidRPr="002E236D">
        <w:rPr>
          <w:lang w:val="en-GB"/>
        </w:rPr>
        <w:t xml:space="preserve">the project plans </w:t>
      </w:r>
      <w:r w:rsidR="00A5758C" w:rsidRPr="002E236D">
        <w:rPr>
          <w:lang w:val="en-GB"/>
        </w:rPr>
        <w:t xml:space="preserve">to introduce </w:t>
      </w:r>
      <w:r w:rsidR="00C126C9" w:rsidRPr="002E236D">
        <w:rPr>
          <w:lang w:val="en-GB"/>
        </w:rPr>
        <w:t xml:space="preserve">a cascading </w:t>
      </w:r>
      <w:r w:rsidR="00D87025" w:rsidRPr="002E236D">
        <w:rPr>
          <w:lang w:val="en-GB"/>
        </w:rPr>
        <w:t>training</w:t>
      </w:r>
      <w:r w:rsidR="00C126C9" w:rsidRPr="002E236D">
        <w:rPr>
          <w:lang w:val="en-GB"/>
        </w:rPr>
        <w:t xml:space="preserve"> model for capacity building in line with the </w:t>
      </w:r>
      <w:r w:rsidR="00C126C9" w:rsidRPr="002E236D">
        <w:rPr>
          <w:i/>
          <w:iCs/>
          <w:lang w:val="en-GB"/>
        </w:rPr>
        <w:t xml:space="preserve">task-sharing </w:t>
      </w:r>
      <w:r w:rsidR="00C126C9" w:rsidRPr="002E236D">
        <w:rPr>
          <w:lang w:val="en-GB"/>
        </w:rPr>
        <w:t>model</w:t>
      </w:r>
      <w:r w:rsidR="00C126C9" w:rsidRPr="002E236D">
        <w:rPr>
          <w:i/>
          <w:iCs/>
          <w:lang w:val="en-GB"/>
        </w:rPr>
        <w:t xml:space="preserve">. </w:t>
      </w:r>
    </w:p>
    <w:p w14:paraId="28657175" w14:textId="77777777" w:rsidR="004735DC" w:rsidRPr="002E236D" w:rsidRDefault="00DC001E">
      <w:pPr>
        <w:spacing w:after="0" w:line="240" w:lineRule="auto"/>
        <w:jc w:val="both"/>
        <w:rPr>
          <w:lang w:val="en-GB"/>
        </w:rPr>
      </w:pPr>
      <w:r w:rsidRPr="002E236D">
        <w:rPr>
          <w:lang w:val="en-GB"/>
        </w:rPr>
        <w:t>Task sharing is a concept recommended by the WHO</w:t>
      </w:r>
      <w:r>
        <w:rPr>
          <w:rStyle w:val="Funotenzeichen"/>
        </w:rPr>
        <w:footnoteReference w:id="3"/>
      </w:r>
      <w:r w:rsidRPr="002E236D">
        <w:rPr>
          <w:lang w:val="en-GB"/>
        </w:rPr>
        <w:t xml:space="preserve"> as a means of eliminating gaps in the workforce for ear and hearing health services. </w:t>
      </w:r>
    </w:p>
    <w:p w14:paraId="56BE5BA3" w14:textId="77777777" w:rsidR="004735DC" w:rsidRPr="002E236D" w:rsidRDefault="00DC001E">
      <w:pPr>
        <w:spacing w:after="0" w:line="240" w:lineRule="auto"/>
        <w:jc w:val="both"/>
        <w:rPr>
          <w:lang w:val="en-GB"/>
        </w:rPr>
      </w:pPr>
      <w:r w:rsidRPr="002E236D">
        <w:rPr>
          <w:i/>
          <w:iCs/>
          <w:lang w:val="en-GB"/>
        </w:rPr>
        <w:lastRenderedPageBreak/>
        <w:t xml:space="preserve">Task sharing </w:t>
      </w:r>
      <w:r w:rsidRPr="002E236D">
        <w:rPr>
          <w:lang w:val="en-GB"/>
        </w:rPr>
        <w:t>involves redistributing clinical tasks or their main components between different teams of healthcare staff. Unlike task sharing, tasks are not transferred from one cadre to another, but additional cadres are given the opportunity to take on certain tasks or measures. The appropriate redistribution of tasks from highly qualified health personnel to other health personnel with less training and fewer qualifications enables more efficient utilisation of available human resources. Tasks traditionally performed</w:t>
      </w:r>
      <w:r w:rsidRPr="002E236D">
        <w:rPr>
          <w:lang w:val="en-GB"/>
        </w:rPr>
        <w:t xml:space="preserve"> by ear and hearing health professionals can be taken over by non-specialists, e.g. community health workers or nurses. This approach has already been successfully applied in other health areas with resource needs; in ear and hearing health, the principle of </w:t>
      </w:r>
      <w:r w:rsidRPr="002E236D">
        <w:rPr>
          <w:i/>
          <w:iCs/>
          <w:lang w:val="en-GB"/>
        </w:rPr>
        <w:t xml:space="preserve">task sharing </w:t>
      </w:r>
      <w:r w:rsidRPr="002E236D">
        <w:rPr>
          <w:lang w:val="en-GB"/>
        </w:rPr>
        <w:t>can improve access to</w:t>
      </w:r>
    </w:p>
    <w:p w14:paraId="5FCE56A7" w14:textId="77777777" w:rsidR="004735DC" w:rsidRPr="002E236D" w:rsidRDefault="00DC001E">
      <w:pPr>
        <w:pStyle w:val="Listenabsatz"/>
        <w:numPr>
          <w:ilvl w:val="0"/>
          <w:numId w:val="15"/>
        </w:numPr>
        <w:spacing w:after="0" w:line="240" w:lineRule="auto"/>
        <w:jc w:val="both"/>
        <w:rPr>
          <w:lang w:val="en-GB"/>
        </w:rPr>
      </w:pPr>
      <w:r w:rsidRPr="002E236D">
        <w:rPr>
          <w:lang w:val="en-GB"/>
        </w:rPr>
        <w:t xml:space="preserve">Recognition and treatment of common ear diseases at the primary level (e.g. earwax, acute and chronic otitis media) </w:t>
      </w:r>
    </w:p>
    <w:p w14:paraId="09DF27BA" w14:textId="77777777" w:rsidR="004735DC" w:rsidRDefault="00DC001E">
      <w:pPr>
        <w:pStyle w:val="Listenabsatz"/>
        <w:numPr>
          <w:ilvl w:val="0"/>
          <w:numId w:val="15"/>
        </w:numPr>
        <w:spacing w:after="0" w:line="240" w:lineRule="auto"/>
        <w:jc w:val="both"/>
      </w:pPr>
      <w:r>
        <w:t xml:space="preserve">Hearing </w:t>
      </w:r>
      <w:proofErr w:type="spellStart"/>
      <w:r>
        <w:t>examination</w:t>
      </w:r>
      <w:proofErr w:type="spellEnd"/>
      <w:r>
        <w:t xml:space="preserve"> and </w:t>
      </w:r>
      <w:proofErr w:type="spellStart"/>
      <w:r>
        <w:t>screening</w:t>
      </w:r>
      <w:proofErr w:type="spellEnd"/>
      <w:r>
        <w:t xml:space="preserve">; and </w:t>
      </w:r>
    </w:p>
    <w:p w14:paraId="5103C2FE" w14:textId="77777777" w:rsidR="004735DC" w:rsidRPr="002E236D" w:rsidRDefault="00DC001E">
      <w:pPr>
        <w:pStyle w:val="Listenabsatz"/>
        <w:numPr>
          <w:ilvl w:val="0"/>
          <w:numId w:val="15"/>
        </w:numPr>
        <w:spacing w:after="0" w:line="240" w:lineRule="auto"/>
        <w:jc w:val="both"/>
        <w:rPr>
          <w:lang w:val="en-GB"/>
        </w:rPr>
      </w:pPr>
      <w:r w:rsidRPr="002E236D">
        <w:rPr>
          <w:lang w:val="en-GB"/>
        </w:rPr>
        <w:t>Fitting of hearing aids and counselling after fitting</w:t>
      </w:r>
    </w:p>
    <w:p w14:paraId="185C5B80" w14:textId="77777777" w:rsidR="004735DC" w:rsidRPr="002E236D" w:rsidRDefault="00DC001E">
      <w:pPr>
        <w:spacing w:after="0" w:line="240" w:lineRule="auto"/>
        <w:jc w:val="both"/>
        <w:rPr>
          <w:lang w:val="en-GB"/>
        </w:rPr>
      </w:pPr>
      <w:r w:rsidRPr="002E236D">
        <w:rPr>
          <w:lang w:val="en-GB"/>
        </w:rPr>
        <w:t xml:space="preserve">Hearing assessment is usually entrusted to </w:t>
      </w:r>
      <w:r w:rsidR="007E5D9F" w:rsidRPr="002E236D">
        <w:rPr>
          <w:i/>
          <w:iCs/>
          <w:lang w:val="en-GB"/>
        </w:rPr>
        <w:t xml:space="preserve">Audiology Officers </w:t>
      </w:r>
      <w:r w:rsidRPr="002E236D">
        <w:rPr>
          <w:lang w:val="en-GB"/>
        </w:rPr>
        <w:t xml:space="preserve">who have limited availability in many parts of the world, especially in </w:t>
      </w:r>
      <w:proofErr w:type="gramStart"/>
      <w:r w:rsidRPr="002E236D">
        <w:rPr>
          <w:lang w:val="en-GB"/>
        </w:rPr>
        <w:t>low and middle income</w:t>
      </w:r>
      <w:proofErr w:type="gramEnd"/>
      <w:r w:rsidRPr="002E236D">
        <w:rPr>
          <w:lang w:val="en-GB"/>
        </w:rPr>
        <w:t xml:space="preserve"> countries. In Zambia, with a population of more than 17 million people, it is estimated that more than 600 </w:t>
      </w:r>
      <w:r w:rsidR="00D42225" w:rsidRPr="002E236D">
        <w:rPr>
          <w:i/>
          <w:iCs/>
          <w:lang w:val="en-GB"/>
        </w:rPr>
        <w:t xml:space="preserve">Audiology Officers are </w:t>
      </w:r>
      <w:r w:rsidRPr="002E236D">
        <w:rPr>
          <w:lang w:val="en-GB"/>
        </w:rPr>
        <w:t xml:space="preserve">needed to assess the hearing of all those who could potentially have a hearing loss. As there is only one qualified </w:t>
      </w:r>
      <w:r w:rsidR="00D42225" w:rsidRPr="002E236D">
        <w:rPr>
          <w:i/>
          <w:iCs/>
          <w:lang w:val="en-GB"/>
        </w:rPr>
        <w:t xml:space="preserve">Audiology Officer </w:t>
      </w:r>
      <w:r w:rsidRPr="002E236D">
        <w:rPr>
          <w:lang w:val="en-GB"/>
        </w:rPr>
        <w:t xml:space="preserve">and 14 hearing care professionals to cover the needs of the whole country, this presents a major challenge to the provision of ear and </w:t>
      </w:r>
      <w:r w:rsidRPr="002E236D">
        <w:rPr>
          <w:lang w:val="en-GB"/>
        </w:rPr>
        <w:t xml:space="preserve">hearing health. The ratio of existing to required staff is 0.01, meaning that current availability only covers around 1% of the staffing needs for the assessment of people with hearing loss. </w:t>
      </w:r>
      <w:r w:rsidR="00174190" w:rsidRPr="002E236D">
        <w:rPr>
          <w:lang w:val="en-GB"/>
        </w:rPr>
        <w:t xml:space="preserve">Therefore, a sustainable hybrid training system is to be introduced to ensure the sustainable training of </w:t>
      </w:r>
      <w:r w:rsidR="00174190" w:rsidRPr="002E236D">
        <w:rPr>
          <w:i/>
          <w:iCs/>
          <w:lang w:val="en-GB"/>
        </w:rPr>
        <w:t xml:space="preserve">audiology officers </w:t>
      </w:r>
      <w:r w:rsidR="00174190" w:rsidRPr="002E236D">
        <w:rPr>
          <w:lang w:val="en-GB"/>
        </w:rPr>
        <w:t xml:space="preserve">and hearing care professionals. In </w:t>
      </w:r>
      <w:r w:rsidR="00D67F36" w:rsidRPr="002E236D">
        <w:rPr>
          <w:lang w:val="en-GB"/>
        </w:rPr>
        <w:t xml:space="preserve">addition, </w:t>
      </w:r>
      <w:r w:rsidRPr="002E236D">
        <w:rPr>
          <w:lang w:val="en-GB"/>
        </w:rPr>
        <w:t xml:space="preserve">nurses </w:t>
      </w:r>
      <w:r w:rsidR="004039C8" w:rsidRPr="002E236D">
        <w:rPr>
          <w:lang w:val="en-GB"/>
        </w:rPr>
        <w:t xml:space="preserve">and </w:t>
      </w:r>
      <w:r w:rsidR="004039C8" w:rsidRPr="002E236D">
        <w:rPr>
          <w:i/>
          <w:iCs/>
          <w:lang w:val="en-GB"/>
        </w:rPr>
        <w:t xml:space="preserve">community health workers are </w:t>
      </w:r>
      <w:r w:rsidR="00D67F36" w:rsidRPr="002E236D">
        <w:rPr>
          <w:lang w:val="en-GB"/>
        </w:rPr>
        <w:t xml:space="preserve">to </w:t>
      </w:r>
      <w:r w:rsidRPr="002E236D">
        <w:rPr>
          <w:lang w:val="en-GB"/>
        </w:rPr>
        <w:t xml:space="preserve">be trained as part of </w:t>
      </w:r>
      <w:r w:rsidRPr="002E236D">
        <w:rPr>
          <w:i/>
          <w:iCs/>
          <w:lang w:val="en-GB"/>
        </w:rPr>
        <w:t xml:space="preserve">task sharing </w:t>
      </w:r>
      <w:r w:rsidR="003052C3" w:rsidRPr="002E236D">
        <w:rPr>
          <w:lang w:val="en-GB"/>
        </w:rPr>
        <w:t xml:space="preserve">so that they can </w:t>
      </w:r>
      <w:r w:rsidRPr="002E236D">
        <w:rPr>
          <w:lang w:val="en-GB"/>
        </w:rPr>
        <w:t xml:space="preserve">carry out </w:t>
      </w:r>
      <w:r w:rsidR="004039C8" w:rsidRPr="002E236D">
        <w:rPr>
          <w:lang w:val="en-GB"/>
        </w:rPr>
        <w:t xml:space="preserve">hearing health tasks in </w:t>
      </w:r>
      <w:r w:rsidRPr="002E236D">
        <w:rPr>
          <w:lang w:val="en-GB"/>
        </w:rPr>
        <w:t xml:space="preserve">addition to their </w:t>
      </w:r>
      <w:r w:rsidR="004039C8" w:rsidRPr="002E236D">
        <w:rPr>
          <w:lang w:val="en-GB"/>
        </w:rPr>
        <w:t>standard tasks</w:t>
      </w:r>
      <w:r w:rsidRPr="002E236D">
        <w:rPr>
          <w:lang w:val="en-GB"/>
        </w:rPr>
        <w:t xml:space="preserve">. This will lead to a reduction in the workload of </w:t>
      </w:r>
      <w:r w:rsidR="00094C91" w:rsidRPr="002E236D">
        <w:rPr>
          <w:i/>
          <w:iCs/>
          <w:lang w:val="en-GB"/>
        </w:rPr>
        <w:t xml:space="preserve">audiology officers </w:t>
      </w:r>
      <w:r w:rsidR="00AB026B" w:rsidRPr="002E236D">
        <w:rPr>
          <w:lang w:val="en-GB"/>
        </w:rPr>
        <w:t xml:space="preserve">and </w:t>
      </w:r>
      <w:r w:rsidR="00D67F36" w:rsidRPr="002E236D">
        <w:rPr>
          <w:lang w:val="en-GB"/>
        </w:rPr>
        <w:t>ENT doctors.</w:t>
      </w:r>
    </w:p>
    <w:p w14:paraId="2A2EED15" w14:textId="77777777" w:rsidR="004735DC" w:rsidRPr="002E236D" w:rsidRDefault="00DC001E">
      <w:pPr>
        <w:spacing w:after="0" w:line="240" w:lineRule="auto"/>
        <w:jc w:val="both"/>
        <w:rPr>
          <w:lang w:val="en-GB"/>
        </w:rPr>
      </w:pPr>
      <w:r w:rsidRPr="002E236D">
        <w:rPr>
          <w:lang w:val="en-GB"/>
        </w:rPr>
        <w:t xml:space="preserve">Task sharing should look like this: </w:t>
      </w:r>
    </w:p>
    <w:p w14:paraId="6549FF37" w14:textId="77777777" w:rsidR="004039C8" w:rsidRPr="002E236D" w:rsidRDefault="004039C8" w:rsidP="00D34039">
      <w:pPr>
        <w:spacing w:after="0" w:line="240" w:lineRule="auto"/>
        <w:jc w:val="both"/>
        <w:rPr>
          <w:lang w:val="en-GB"/>
        </w:rPr>
      </w:pPr>
    </w:p>
    <w:tbl>
      <w:tblPr>
        <w:tblStyle w:val="Tabellenraster"/>
        <w:tblW w:w="0" w:type="auto"/>
        <w:tblLook w:val="04A0" w:firstRow="1" w:lastRow="0" w:firstColumn="1" w:lastColumn="0" w:noHBand="0" w:noVBand="1"/>
      </w:tblPr>
      <w:tblGrid>
        <w:gridCol w:w="1510"/>
        <w:gridCol w:w="1510"/>
        <w:gridCol w:w="1510"/>
        <w:gridCol w:w="1510"/>
        <w:gridCol w:w="1511"/>
        <w:gridCol w:w="1511"/>
      </w:tblGrid>
      <w:tr w:rsidR="004039C8" w14:paraId="2E40A41C" w14:textId="77777777" w:rsidTr="006E275A">
        <w:tc>
          <w:tcPr>
            <w:tcW w:w="1510" w:type="dxa"/>
          </w:tcPr>
          <w:p w14:paraId="62D0D0D9" w14:textId="77777777" w:rsidR="004735DC" w:rsidRDefault="00721339">
            <w:r>
              <w:t>Task/</w:t>
            </w:r>
            <w:proofErr w:type="spellStart"/>
            <w:r>
              <w:t>squad</w:t>
            </w:r>
            <w:proofErr w:type="spellEnd"/>
          </w:p>
        </w:tc>
        <w:tc>
          <w:tcPr>
            <w:tcW w:w="1510" w:type="dxa"/>
          </w:tcPr>
          <w:p w14:paraId="7FE8F5EF" w14:textId="77777777" w:rsidR="004735DC" w:rsidRDefault="00DC001E">
            <w:r w:rsidRPr="004039C8">
              <w:rPr>
                <w:i/>
                <w:iCs/>
              </w:rPr>
              <w:t>Community Health Workers</w:t>
            </w:r>
          </w:p>
        </w:tc>
        <w:tc>
          <w:tcPr>
            <w:tcW w:w="1510" w:type="dxa"/>
          </w:tcPr>
          <w:p w14:paraId="272FE19D" w14:textId="77777777" w:rsidR="004735DC" w:rsidRDefault="00A567AF">
            <w:r>
              <w:t xml:space="preserve">Nurses/Clinical </w:t>
            </w:r>
            <w:r w:rsidRPr="00A567AF">
              <w:rPr>
                <w:i/>
                <w:iCs/>
              </w:rPr>
              <w:t>Officers</w:t>
            </w:r>
          </w:p>
        </w:tc>
        <w:tc>
          <w:tcPr>
            <w:tcW w:w="1510" w:type="dxa"/>
          </w:tcPr>
          <w:p w14:paraId="72EF0D63" w14:textId="02387099" w:rsidR="004735DC" w:rsidRDefault="007952DC">
            <w:r>
              <w:t xml:space="preserve">Hearing </w:t>
            </w:r>
            <w:proofErr w:type="spellStart"/>
            <w:r>
              <w:t>aid</w:t>
            </w:r>
            <w:proofErr w:type="spellEnd"/>
            <w:r>
              <w:t xml:space="preserve"> </w:t>
            </w:r>
            <w:proofErr w:type="spellStart"/>
            <w:r>
              <w:t>technicians</w:t>
            </w:r>
            <w:proofErr w:type="spellEnd"/>
          </w:p>
        </w:tc>
        <w:tc>
          <w:tcPr>
            <w:tcW w:w="1511" w:type="dxa"/>
          </w:tcPr>
          <w:p w14:paraId="57E1887F" w14:textId="77777777" w:rsidR="004735DC" w:rsidRDefault="00DC001E">
            <w:r w:rsidRPr="004039C8">
              <w:rPr>
                <w:i/>
                <w:iCs/>
              </w:rPr>
              <w:t>Audiology Officers</w:t>
            </w:r>
            <w:r>
              <w:rPr>
                <w:rStyle w:val="Funotenzeichen"/>
                <w:i/>
                <w:iCs/>
              </w:rPr>
              <w:footnoteReference w:id="4"/>
            </w:r>
          </w:p>
        </w:tc>
        <w:tc>
          <w:tcPr>
            <w:tcW w:w="1511" w:type="dxa"/>
          </w:tcPr>
          <w:p w14:paraId="023E61F5" w14:textId="77777777" w:rsidR="004735DC" w:rsidRDefault="00DC001E">
            <w:r>
              <w:t xml:space="preserve">ENT doctor </w:t>
            </w:r>
          </w:p>
        </w:tc>
      </w:tr>
      <w:tr w:rsidR="00030ADB" w14:paraId="7F76792F" w14:textId="77777777" w:rsidTr="00D4273E">
        <w:trPr>
          <w:trHeight w:val="300"/>
        </w:trPr>
        <w:tc>
          <w:tcPr>
            <w:tcW w:w="1510" w:type="dxa"/>
          </w:tcPr>
          <w:p w14:paraId="00E4912E" w14:textId="77777777" w:rsidR="004735DC" w:rsidRDefault="00DC001E">
            <w:r>
              <w:t>Hearing screening</w:t>
            </w:r>
          </w:p>
        </w:tc>
        <w:tc>
          <w:tcPr>
            <w:tcW w:w="1510" w:type="dxa"/>
            <w:shd w:val="clear" w:color="auto" w:fill="F79646" w:themeFill="accent6"/>
          </w:tcPr>
          <w:p w14:paraId="5BA2555F" w14:textId="77777777" w:rsidR="004735DC" w:rsidRDefault="00DC001E">
            <w:r>
              <w:t xml:space="preserve">Community screening </w:t>
            </w:r>
            <w:r w:rsidR="00030ADB">
              <w:t>and referral</w:t>
            </w:r>
          </w:p>
        </w:tc>
        <w:tc>
          <w:tcPr>
            <w:tcW w:w="1510" w:type="dxa"/>
            <w:shd w:val="clear" w:color="auto" w:fill="F79646" w:themeFill="accent6"/>
          </w:tcPr>
          <w:p w14:paraId="7DB1F82C" w14:textId="77777777" w:rsidR="004735DC" w:rsidRDefault="00DC001E">
            <w:r>
              <w:t>Community screening and referral</w:t>
            </w:r>
          </w:p>
        </w:tc>
        <w:tc>
          <w:tcPr>
            <w:tcW w:w="1510" w:type="dxa"/>
            <w:shd w:val="clear" w:color="auto" w:fill="F79646" w:themeFill="accent6"/>
          </w:tcPr>
          <w:p w14:paraId="2F8AB369" w14:textId="77777777" w:rsidR="004735DC" w:rsidRDefault="00DC001E">
            <w:r>
              <w:t>Community screening and referral</w:t>
            </w:r>
          </w:p>
        </w:tc>
        <w:tc>
          <w:tcPr>
            <w:tcW w:w="1511" w:type="dxa"/>
            <w:shd w:val="clear" w:color="auto" w:fill="F79646" w:themeFill="accent6"/>
          </w:tcPr>
          <w:p w14:paraId="77118DB2" w14:textId="77777777" w:rsidR="004735DC" w:rsidRDefault="00DC001E">
            <w:pPr>
              <w:spacing w:line="259" w:lineRule="auto"/>
            </w:pPr>
            <w:r w:rsidRPr="00D4273E">
              <w:t xml:space="preserve">Community Screening </w:t>
            </w:r>
          </w:p>
        </w:tc>
        <w:tc>
          <w:tcPr>
            <w:tcW w:w="1511" w:type="dxa"/>
            <w:shd w:val="clear" w:color="auto" w:fill="D9D9D9" w:themeFill="background1" w:themeFillShade="D9"/>
          </w:tcPr>
          <w:p w14:paraId="7775DB99" w14:textId="77777777" w:rsidR="004735DC" w:rsidRDefault="00DC001E">
            <w:r>
              <w:t>Community screening</w:t>
            </w:r>
          </w:p>
        </w:tc>
      </w:tr>
      <w:tr w:rsidR="00030ADB" w:rsidRPr="002E236D" w14:paraId="0862B2CD" w14:textId="77777777" w:rsidTr="008C21BE">
        <w:trPr>
          <w:trHeight w:val="300"/>
        </w:trPr>
        <w:tc>
          <w:tcPr>
            <w:tcW w:w="1510" w:type="dxa"/>
          </w:tcPr>
          <w:p w14:paraId="7F1402F8" w14:textId="77777777" w:rsidR="004735DC" w:rsidRDefault="00DC001E">
            <w:r>
              <w:t>Hearing loss assessment</w:t>
            </w:r>
          </w:p>
        </w:tc>
        <w:tc>
          <w:tcPr>
            <w:tcW w:w="1510" w:type="dxa"/>
            <w:shd w:val="clear" w:color="auto" w:fill="F79646" w:themeFill="accent6"/>
          </w:tcPr>
          <w:p w14:paraId="3DC2F0E2" w14:textId="77777777" w:rsidR="004735DC" w:rsidRPr="002E236D" w:rsidRDefault="00DC001E">
            <w:pPr>
              <w:rPr>
                <w:lang w:val="en-GB"/>
              </w:rPr>
            </w:pPr>
            <w:r w:rsidRPr="002E236D">
              <w:rPr>
                <w:lang w:val="en-GB"/>
              </w:rPr>
              <w:t xml:space="preserve">For adults with a </w:t>
            </w:r>
            <w:r w:rsidRPr="002E236D">
              <w:rPr>
                <w:i/>
                <w:iCs/>
                <w:lang w:val="en-GB"/>
              </w:rPr>
              <w:t xml:space="preserve">red flag </w:t>
            </w:r>
            <w:r w:rsidRPr="002E236D">
              <w:rPr>
                <w:lang w:val="en-GB"/>
              </w:rPr>
              <w:t>for a referral</w:t>
            </w:r>
          </w:p>
        </w:tc>
        <w:tc>
          <w:tcPr>
            <w:tcW w:w="1510" w:type="dxa"/>
            <w:shd w:val="clear" w:color="auto" w:fill="F79646" w:themeFill="accent6"/>
          </w:tcPr>
          <w:p w14:paraId="7A9FF3A0" w14:textId="77777777" w:rsidR="004735DC" w:rsidRPr="002E236D" w:rsidRDefault="00DC001E">
            <w:pPr>
              <w:rPr>
                <w:lang w:val="en-GB"/>
              </w:rPr>
            </w:pPr>
            <w:r w:rsidRPr="002E236D">
              <w:rPr>
                <w:lang w:val="en-GB"/>
              </w:rPr>
              <w:t xml:space="preserve">For </w:t>
            </w:r>
            <w:r w:rsidR="00030ADB" w:rsidRPr="002E236D">
              <w:rPr>
                <w:lang w:val="en-GB"/>
              </w:rPr>
              <w:t xml:space="preserve">adults with a </w:t>
            </w:r>
            <w:r w:rsidR="00030ADB" w:rsidRPr="002E236D">
              <w:rPr>
                <w:i/>
                <w:iCs/>
                <w:lang w:val="en-GB"/>
              </w:rPr>
              <w:t xml:space="preserve">red flag </w:t>
            </w:r>
            <w:r w:rsidR="00030ADB" w:rsidRPr="002E236D">
              <w:rPr>
                <w:lang w:val="en-GB"/>
              </w:rPr>
              <w:t>for a referral</w:t>
            </w:r>
          </w:p>
        </w:tc>
        <w:tc>
          <w:tcPr>
            <w:tcW w:w="1510" w:type="dxa"/>
            <w:shd w:val="clear" w:color="auto" w:fill="F79646" w:themeFill="accent6"/>
          </w:tcPr>
          <w:p w14:paraId="6552460C" w14:textId="77777777" w:rsidR="004735DC" w:rsidRPr="002E236D" w:rsidRDefault="00DC001E">
            <w:pPr>
              <w:rPr>
                <w:lang w:val="en-GB"/>
              </w:rPr>
            </w:pPr>
            <w:r w:rsidRPr="002E236D">
              <w:rPr>
                <w:lang w:val="en-GB"/>
              </w:rPr>
              <w:t xml:space="preserve">For </w:t>
            </w:r>
            <w:r w:rsidR="00030ADB" w:rsidRPr="002E236D">
              <w:rPr>
                <w:lang w:val="en-GB"/>
              </w:rPr>
              <w:t xml:space="preserve">adults with a </w:t>
            </w:r>
            <w:r w:rsidR="00030ADB" w:rsidRPr="002E236D">
              <w:rPr>
                <w:i/>
                <w:iCs/>
                <w:lang w:val="en-GB"/>
              </w:rPr>
              <w:t xml:space="preserve">red flag </w:t>
            </w:r>
            <w:r w:rsidR="00030ADB" w:rsidRPr="002E236D">
              <w:rPr>
                <w:lang w:val="en-GB"/>
              </w:rPr>
              <w:t>for a referral</w:t>
            </w:r>
          </w:p>
        </w:tc>
        <w:tc>
          <w:tcPr>
            <w:tcW w:w="1511" w:type="dxa"/>
            <w:shd w:val="clear" w:color="auto" w:fill="D9D9D9" w:themeFill="background1" w:themeFillShade="D9"/>
          </w:tcPr>
          <w:p w14:paraId="20561D31" w14:textId="77777777" w:rsidR="004039C8" w:rsidRPr="002E236D" w:rsidRDefault="004039C8" w:rsidP="006E275A">
            <w:pPr>
              <w:rPr>
                <w:b/>
                <w:bCs/>
                <w:lang w:val="en-GB"/>
              </w:rPr>
            </w:pPr>
          </w:p>
        </w:tc>
        <w:tc>
          <w:tcPr>
            <w:tcW w:w="1511" w:type="dxa"/>
            <w:shd w:val="clear" w:color="auto" w:fill="D9D9D9" w:themeFill="background1" w:themeFillShade="D9"/>
          </w:tcPr>
          <w:p w14:paraId="22AAAAAF" w14:textId="77777777" w:rsidR="004039C8" w:rsidRPr="002E236D" w:rsidRDefault="004039C8" w:rsidP="006E275A">
            <w:pPr>
              <w:rPr>
                <w:lang w:val="en-GB"/>
              </w:rPr>
            </w:pPr>
          </w:p>
        </w:tc>
      </w:tr>
      <w:tr w:rsidR="008C21BE" w:rsidRPr="00030ADB" w14:paraId="429D52A1" w14:textId="77777777" w:rsidTr="00721339">
        <w:trPr>
          <w:trHeight w:val="300"/>
        </w:trPr>
        <w:tc>
          <w:tcPr>
            <w:tcW w:w="1510" w:type="dxa"/>
          </w:tcPr>
          <w:p w14:paraId="4D7210ED" w14:textId="77777777" w:rsidR="004735DC" w:rsidRDefault="00DC001E">
            <w:r>
              <w:t xml:space="preserve">Hearing </w:t>
            </w:r>
            <w:proofErr w:type="spellStart"/>
            <w:r>
              <w:t>aid</w:t>
            </w:r>
            <w:proofErr w:type="spellEnd"/>
            <w:r>
              <w:t xml:space="preserve"> </w:t>
            </w:r>
            <w:proofErr w:type="spellStart"/>
            <w:r>
              <w:t>fitting</w:t>
            </w:r>
            <w:proofErr w:type="spellEnd"/>
          </w:p>
        </w:tc>
        <w:tc>
          <w:tcPr>
            <w:tcW w:w="1510" w:type="dxa"/>
            <w:shd w:val="clear" w:color="auto" w:fill="F79646" w:themeFill="accent6"/>
          </w:tcPr>
          <w:p w14:paraId="2C00459E" w14:textId="77777777" w:rsidR="004735DC" w:rsidRPr="002E236D" w:rsidRDefault="00DC001E">
            <w:pPr>
              <w:rPr>
                <w:lang w:val="en-GB"/>
              </w:rPr>
            </w:pPr>
            <w:r w:rsidRPr="002E236D">
              <w:rPr>
                <w:lang w:val="en-GB"/>
              </w:rPr>
              <w:t xml:space="preserve">Follow up in the community </w:t>
            </w:r>
          </w:p>
        </w:tc>
        <w:tc>
          <w:tcPr>
            <w:tcW w:w="1510" w:type="dxa"/>
            <w:shd w:val="clear" w:color="auto" w:fill="F79646" w:themeFill="accent6"/>
          </w:tcPr>
          <w:p w14:paraId="217B78FF" w14:textId="77777777" w:rsidR="004735DC" w:rsidRPr="002E236D" w:rsidRDefault="00DC001E">
            <w:pPr>
              <w:rPr>
                <w:lang w:val="en-GB"/>
              </w:rPr>
            </w:pPr>
            <w:r w:rsidRPr="002E236D">
              <w:rPr>
                <w:lang w:val="en-GB"/>
              </w:rPr>
              <w:t xml:space="preserve">Follow up in the organisation </w:t>
            </w:r>
          </w:p>
        </w:tc>
        <w:tc>
          <w:tcPr>
            <w:tcW w:w="1510" w:type="dxa"/>
            <w:shd w:val="clear" w:color="auto" w:fill="D9D9D9" w:themeFill="background1" w:themeFillShade="D9"/>
          </w:tcPr>
          <w:p w14:paraId="18DD83C3" w14:textId="77777777" w:rsidR="004039C8" w:rsidRPr="002E236D" w:rsidRDefault="004039C8" w:rsidP="006E275A">
            <w:pPr>
              <w:rPr>
                <w:b/>
                <w:bCs/>
                <w:lang w:val="en-GB"/>
              </w:rPr>
            </w:pPr>
          </w:p>
        </w:tc>
        <w:tc>
          <w:tcPr>
            <w:tcW w:w="1511" w:type="dxa"/>
            <w:shd w:val="clear" w:color="auto" w:fill="D9D9D9" w:themeFill="background1" w:themeFillShade="D9"/>
          </w:tcPr>
          <w:p w14:paraId="0514A15E" w14:textId="77777777" w:rsidR="004039C8" w:rsidRPr="002E236D" w:rsidRDefault="004039C8" w:rsidP="006E275A">
            <w:pPr>
              <w:rPr>
                <w:b/>
                <w:bCs/>
                <w:lang w:val="en-GB"/>
              </w:rPr>
            </w:pPr>
          </w:p>
        </w:tc>
        <w:tc>
          <w:tcPr>
            <w:tcW w:w="1511" w:type="dxa"/>
            <w:shd w:val="clear" w:color="auto" w:fill="auto"/>
          </w:tcPr>
          <w:p w14:paraId="037F383E" w14:textId="77777777" w:rsidR="004735DC" w:rsidRDefault="00DC001E">
            <w:pPr>
              <w:spacing w:line="259" w:lineRule="auto"/>
            </w:pPr>
            <w:r>
              <w:t xml:space="preserve">Not </w:t>
            </w:r>
            <w:proofErr w:type="spellStart"/>
            <w:r>
              <w:t>applicable</w:t>
            </w:r>
            <w:proofErr w:type="spellEnd"/>
          </w:p>
        </w:tc>
      </w:tr>
      <w:tr w:rsidR="004039C8" w14:paraId="2CA0D5DE" w14:textId="77777777" w:rsidTr="00030ADB">
        <w:trPr>
          <w:trHeight w:val="300"/>
        </w:trPr>
        <w:tc>
          <w:tcPr>
            <w:tcW w:w="1510" w:type="dxa"/>
          </w:tcPr>
          <w:p w14:paraId="2877B57E" w14:textId="77777777" w:rsidR="004735DC" w:rsidRPr="002E236D" w:rsidRDefault="00DC001E">
            <w:pPr>
              <w:rPr>
                <w:lang w:val="en-GB"/>
              </w:rPr>
            </w:pPr>
            <w:r w:rsidRPr="002E236D">
              <w:rPr>
                <w:lang w:val="en-GB"/>
              </w:rPr>
              <w:t xml:space="preserve">Hearing aids </w:t>
            </w:r>
            <w:r w:rsidR="004039C8" w:rsidRPr="002E236D">
              <w:rPr>
                <w:lang w:val="en-GB"/>
              </w:rPr>
              <w:t xml:space="preserve">&amp; </w:t>
            </w:r>
            <w:proofErr w:type="spellStart"/>
            <w:r w:rsidRPr="002E236D">
              <w:rPr>
                <w:lang w:val="en-GB"/>
              </w:rPr>
              <w:t>earmoulds</w:t>
            </w:r>
            <w:proofErr w:type="spellEnd"/>
            <w:r w:rsidRPr="002E236D">
              <w:rPr>
                <w:lang w:val="en-GB"/>
              </w:rPr>
              <w:t xml:space="preserve"> maintenance and </w:t>
            </w:r>
            <w:r w:rsidR="004039C8" w:rsidRPr="002E236D">
              <w:rPr>
                <w:lang w:val="en-GB"/>
              </w:rPr>
              <w:t xml:space="preserve">repair  </w:t>
            </w:r>
          </w:p>
        </w:tc>
        <w:tc>
          <w:tcPr>
            <w:tcW w:w="1510" w:type="dxa"/>
            <w:shd w:val="clear" w:color="auto" w:fill="F79646" w:themeFill="accent6"/>
          </w:tcPr>
          <w:p w14:paraId="137A75CC" w14:textId="77777777" w:rsidR="004735DC" w:rsidRDefault="00DC001E">
            <w:pPr>
              <w:spacing w:line="259" w:lineRule="auto"/>
            </w:pPr>
            <w:r w:rsidRPr="007F4295">
              <w:t xml:space="preserve">Selected simple </w:t>
            </w:r>
            <w:proofErr w:type="spellStart"/>
            <w:r w:rsidRPr="007F4295">
              <w:t>tasks</w:t>
            </w:r>
            <w:proofErr w:type="spellEnd"/>
          </w:p>
        </w:tc>
        <w:tc>
          <w:tcPr>
            <w:tcW w:w="1510" w:type="dxa"/>
            <w:shd w:val="clear" w:color="auto" w:fill="F79646" w:themeFill="accent6"/>
          </w:tcPr>
          <w:p w14:paraId="5C05D079" w14:textId="77777777" w:rsidR="004735DC" w:rsidRDefault="00DC001E">
            <w:pPr>
              <w:spacing w:line="259" w:lineRule="auto"/>
            </w:pPr>
            <w:r w:rsidRPr="007F4295">
              <w:t>Selected simple tasks</w:t>
            </w:r>
          </w:p>
        </w:tc>
        <w:tc>
          <w:tcPr>
            <w:tcW w:w="1510" w:type="dxa"/>
            <w:shd w:val="clear" w:color="auto" w:fill="D9D9D9" w:themeFill="background1" w:themeFillShade="D9"/>
          </w:tcPr>
          <w:p w14:paraId="661BA917" w14:textId="77777777" w:rsidR="004039C8" w:rsidRPr="007F4295" w:rsidRDefault="004039C8" w:rsidP="006E275A">
            <w:pPr>
              <w:rPr>
                <w:b/>
                <w:bCs/>
              </w:rPr>
            </w:pPr>
          </w:p>
        </w:tc>
        <w:tc>
          <w:tcPr>
            <w:tcW w:w="1511" w:type="dxa"/>
            <w:shd w:val="clear" w:color="auto" w:fill="D9D9D9" w:themeFill="background1" w:themeFillShade="D9"/>
          </w:tcPr>
          <w:p w14:paraId="4E32D037" w14:textId="77777777" w:rsidR="004039C8" w:rsidRDefault="004039C8" w:rsidP="006E275A">
            <w:pPr>
              <w:rPr>
                <w:b/>
                <w:bCs/>
              </w:rPr>
            </w:pPr>
          </w:p>
        </w:tc>
        <w:tc>
          <w:tcPr>
            <w:tcW w:w="1511" w:type="dxa"/>
          </w:tcPr>
          <w:p w14:paraId="0E6AA74C" w14:textId="77777777" w:rsidR="004735DC" w:rsidRDefault="00DC001E">
            <w:pPr>
              <w:spacing w:line="259" w:lineRule="auto"/>
            </w:pPr>
            <w:r>
              <w:t>Not applicable</w:t>
            </w:r>
          </w:p>
        </w:tc>
      </w:tr>
      <w:tr w:rsidR="00030ADB" w:rsidRPr="002E236D" w14:paraId="1834F6A7" w14:textId="77777777" w:rsidTr="008C21BE">
        <w:trPr>
          <w:trHeight w:val="300"/>
        </w:trPr>
        <w:tc>
          <w:tcPr>
            <w:tcW w:w="1510" w:type="dxa"/>
          </w:tcPr>
          <w:p w14:paraId="31397586" w14:textId="77777777" w:rsidR="004735DC" w:rsidRDefault="00DC001E">
            <w:r w:rsidRPr="009C0E0F">
              <w:t>Hearing rehabilitation</w:t>
            </w:r>
          </w:p>
        </w:tc>
        <w:tc>
          <w:tcPr>
            <w:tcW w:w="1510" w:type="dxa"/>
            <w:shd w:val="clear" w:color="auto" w:fill="F79646" w:themeFill="accent6"/>
          </w:tcPr>
          <w:p w14:paraId="045E6149" w14:textId="77777777" w:rsidR="004735DC" w:rsidRDefault="00DC001E">
            <w:r w:rsidRPr="008C21BE">
              <w:t>Counselling for adults</w:t>
            </w:r>
          </w:p>
        </w:tc>
        <w:tc>
          <w:tcPr>
            <w:tcW w:w="1510" w:type="dxa"/>
            <w:shd w:val="clear" w:color="auto" w:fill="F79646" w:themeFill="accent6"/>
          </w:tcPr>
          <w:p w14:paraId="33C6EB90" w14:textId="77777777" w:rsidR="004735DC" w:rsidRPr="002E236D" w:rsidRDefault="00DC001E">
            <w:pPr>
              <w:rPr>
                <w:lang w:val="en-GB"/>
              </w:rPr>
            </w:pPr>
            <w:r w:rsidRPr="002E236D">
              <w:rPr>
                <w:lang w:val="en-GB"/>
              </w:rPr>
              <w:t>Hearing training and counselling for adults</w:t>
            </w:r>
          </w:p>
        </w:tc>
        <w:tc>
          <w:tcPr>
            <w:tcW w:w="1510" w:type="dxa"/>
            <w:shd w:val="clear" w:color="auto" w:fill="F79646" w:themeFill="accent6"/>
          </w:tcPr>
          <w:p w14:paraId="7147B612" w14:textId="77777777" w:rsidR="004735DC" w:rsidRPr="002E236D" w:rsidRDefault="00DC001E">
            <w:pPr>
              <w:rPr>
                <w:lang w:val="en-GB"/>
              </w:rPr>
            </w:pPr>
            <w:r w:rsidRPr="002E236D">
              <w:rPr>
                <w:lang w:val="en-GB"/>
              </w:rPr>
              <w:t>Hearing training and counselling for adults</w:t>
            </w:r>
          </w:p>
        </w:tc>
        <w:tc>
          <w:tcPr>
            <w:tcW w:w="1511" w:type="dxa"/>
            <w:shd w:val="clear" w:color="auto" w:fill="D9D9D9" w:themeFill="background1" w:themeFillShade="D9"/>
          </w:tcPr>
          <w:p w14:paraId="6720CAAC" w14:textId="77777777" w:rsidR="004039C8" w:rsidRPr="002E236D" w:rsidRDefault="004039C8" w:rsidP="006E275A">
            <w:pPr>
              <w:rPr>
                <w:b/>
                <w:bCs/>
                <w:lang w:val="en-GB"/>
              </w:rPr>
            </w:pPr>
          </w:p>
        </w:tc>
        <w:tc>
          <w:tcPr>
            <w:tcW w:w="1511" w:type="dxa"/>
            <w:shd w:val="clear" w:color="auto" w:fill="D9D9D9" w:themeFill="background1" w:themeFillShade="D9"/>
          </w:tcPr>
          <w:p w14:paraId="700C0551" w14:textId="77777777" w:rsidR="004039C8" w:rsidRPr="002E236D" w:rsidRDefault="004039C8" w:rsidP="006E275A">
            <w:pPr>
              <w:rPr>
                <w:lang w:val="en-GB"/>
              </w:rPr>
            </w:pPr>
          </w:p>
        </w:tc>
      </w:tr>
      <w:tr w:rsidR="008C21BE" w:rsidRPr="002E236D" w14:paraId="2816AAD9" w14:textId="77777777" w:rsidTr="00030ADB">
        <w:trPr>
          <w:trHeight w:val="300"/>
        </w:trPr>
        <w:tc>
          <w:tcPr>
            <w:tcW w:w="1510" w:type="dxa"/>
          </w:tcPr>
          <w:p w14:paraId="42E732D1" w14:textId="77777777" w:rsidR="004735DC" w:rsidRPr="002E236D" w:rsidRDefault="00DC001E">
            <w:pPr>
              <w:rPr>
                <w:lang w:val="en-GB"/>
              </w:rPr>
            </w:pPr>
            <w:r w:rsidRPr="002E236D">
              <w:rPr>
                <w:lang w:val="en-GB"/>
              </w:rPr>
              <w:t xml:space="preserve">Recognition and treatment of common ear diseases (earwax, acute and chronic middle </w:t>
            </w:r>
            <w:r w:rsidRPr="002E236D">
              <w:rPr>
                <w:lang w:val="en-GB"/>
              </w:rPr>
              <w:lastRenderedPageBreak/>
              <w:t>ear infections, etc.)</w:t>
            </w:r>
          </w:p>
        </w:tc>
        <w:tc>
          <w:tcPr>
            <w:tcW w:w="1510" w:type="dxa"/>
            <w:shd w:val="clear" w:color="auto" w:fill="F79646" w:themeFill="accent6"/>
          </w:tcPr>
          <w:p w14:paraId="3A956713" w14:textId="77777777" w:rsidR="004735DC" w:rsidRPr="002E236D" w:rsidRDefault="00DC001E">
            <w:pPr>
              <w:rPr>
                <w:lang w:val="en-GB"/>
              </w:rPr>
            </w:pPr>
            <w:r w:rsidRPr="002E236D">
              <w:rPr>
                <w:lang w:val="en-GB"/>
              </w:rPr>
              <w:lastRenderedPageBreak/>
              <w:t xml:space="preserve">Identification and transfer </w:t>
            </w:r>
            <w:r w:rsidR="00C651AC" w:rsidRPr="002E236D">
              <w:rPr>
                <w:lang w:val="en-GB"/>
              </w:rPr>
              <w:t>in the municipality</w:t>
            </w:r>
          </w:p>
        </w:tc>
        <w:tc>
          <w:tcPr>
            <w:tcW w:w="1510" w:type="dxa"/>
            <w:shd w:val="clear" w:color="auto" w:fill="F79646" w:themeFill="accent6"/>
          </w:tcPr>
          <w:p w14:paraId="10A01401" w14:textId="77777777" w:rsidR="004735DC" w:rsidRPr="002E236D" w:rsidRDefault="00DC001E">
            <w:pPr>
              <w:rPr>
                <w:lang w:val="en-GB"/>
              </w:rPr>
            </w:pPr>
            <w:r w:rsidRPr="002E236D">
              <w:rPr>
                <w:lang w:val="en-GB"/>
              </w:rPr>
              <w:t>Identification and initial care in the community, referral</w:t>
            </w:r>
          </w:p>
        </w:tc>
        <w:tc>
          <w:tcPr>
            <w:tcW w:w="1510" w:type="dxa"/>
            <w:shd w:val="clear" w:color="auto" w:fill="F79646" w:themeFill="accent6"/>
          </w:tcPr>
          <w:p w14:paraId="682C2481" w14:textId="77777777" w:rsidR="004735DC" w:rsidRDefault="00DC001E">
            <w:r>
              <w:t>Triage</w:t>
            </w:r>
            <w:r w:rsidRPr="008C21BE">
              <w:t xml:space="preserve">, </w:t>
            </w:r>
            <w:proofErr w:type="spellStart"/>
            <w:r w:rsidRPr="008C21BE">
              <w:t>diagnosis</w:t>
            </w:r>
            <w:proofErr w:type="spellEnd"/>
            <w:r w:rsidRPr="008C21BE">
              <w:t xml:space="preserve"> and </w:t>
            </w:r>
            <w:proofErr w:type="spellStart"/>
            <w:r w:rsidRPr="008C21BE">
              <w:t>referral</w:t>
            </w:r>
            <w:proofErr w:type="spellEnd"/>
            <w:r w:rsidRPr="008C21BE">
              <w:t xml:space="preserve"> </w:t>
            </w:r>
          </w:p>
        </w:tc>
        <w:tc>
          <w:tcPr>
            <w:tcW w:w="1511" w:type="dxa"/>
            <w:shd w:val="clear" w:color="auto" w:fill="F79646" w:themeFill="accent6"/>
          </w:tcPr>
          <w:p w14:paraId="00816746" w14:textId="77777777" w:rsidR="004735DC" w:rsidRPr="002E236D" w:rsidRDefault="00DC001E">
            <w:pPr>
              <w:rPr>
                <w:lang w:val="en-GB"/>
              </w:rPr>
            </w:pPr>
            <w:r w:rsidRPr="002E236D">
              <w:rPr>
                <w:lang w:val="en-GB"/>
              </w:rPr>
              <w:t>Triage</w:t>
            </w:r>
            <w:r w:rsidRPr="002E236D">
              <w:rPr>
                <w:lang w:val="en-GB"/>
              </w:rPr>
              <w:t>, diagnosis and management of uncomplicated ear diseases</w:t>
            </w:r>
          </w:p>
        </w:tc>
        <w:tc>
          <w:tcPr>
            <w:tcW w:w="1511" w:type="dxa"/>
            <w:shd w:val="clear" w:color="auto" w:fill="D9D9D9" w:themeFill="background1" w:themeFillShade="D9"/>
          </w:tcPr>
          <w:p w14:paraId="7F6385F3" w14:textId="77777777" w:rsidR="004039C8" w:rsidRPr="002E236D" w:rsidRDefault="004039C8" w:rsidP="006E275A">
            <w:pPr>
              <w:rPr>
                <w:b/>
                <w:bCs/>
                <w:lang w:val="en-GB"/>
              </w:rPr>
            </w:pPr>
          </w:p>
        </w:tc>
      </w:tr>
    </w:tbl>
    <w:p w14:paraId="08A517AF" w14:textId="77777777" w:rsidR="004039C8" w:rsidRPr="002E236D" w:rsidRDefault="004039C8" w:rsidP="00D34039">
      <w:pPr>
        <w:spacing w:after="0" w:line="240" w:lineRule="auto"/>
        <w:jc w:val="both"/>
        <w:rPr>
          <w:sz w:val="16"/>
          <w:szCs w:val="16"/>
          <w:lang w:val="en-GB"/>
        </w:rPr>
      </w:pPr>
    </w:p>
    <w:p w14:paraId="408A47AD" w14:textId="77777777" w:rsidR="004735DC" w:rsidRPr="002E236D" w:rsidRDefault="00DC001E">
      <w:pPr>
        <w:rPr>
          <w:sz w:val="16"/>
          <w:szCs w:val="16"/>
          <w:lang w:val="en-GB"/>
        </w:rPr>
      </w:pPr>
      <w:r w:rsidRPr="009C0E0F">
        <w:rPr>
          <w:noProof/>
          <w:sz w:val="16"/>
          <w:szCs w:val="16"/>
          <w:lang w:eastAsia="de-DE"/>
        </w:rPr>
        <mc:AlternateContent>
          <mc:Choice Requires="wps">
            <w:drawing>
              <wp:anchor distT="45720" distB="45720" distL="114300" distR="114300" simplePos="0" relativeHeight="251658242" behindDoc="0" locked="0" layoutInCell="1" allowOverlap="1" wp14:anchorId="51939CEE" wp14:editId="26F838EB">
                <wp:simplePos x="0" y="0"/>
                <wp:positionH relativeFrom="column">
                  <wp:posOffset>-5715</wp:posOffset>
                </wp:positionH>
                <wp:positionV relativeFrom="paragraph">
                  <wp:posOffset>223520</wp:posOffset>
                </wp:positionV>
                <wp:extent cx="1206500" cy="262890"/>
                <wp:effectExtent l="0" t="0" r="12700" b="22860"/>
                <wp:wrapSquare wrapText="bothSides"/>
                <wp:docPr id="16600022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0" cy="262890"/>
                        </a:xfrm>
                        <a:prstGeom prst="rect">
                          <a:avLst/>
                        </a:prstGeom>
                        <a:solidFill>
                          <a:schemeClr val="bg1">
                            <a:lumMod val="85000"/>
                          </a:schemeClr>
                        </a:solidFill>
                        <a:ln w="9525">
                          <a:solidFill>
                            <a:srgbClr val="000000"/>
                          </a:solidFill>
                          <a:miter lim="800000"/>
                          <a:headEnd/>
                          <a:tailEnd/>
                        </a:ln>
                      </wps:spPr>
                      <wps:txbx>
                        <w:txbxContent>
                          <w:p w14:paraId="1C4E115C" w14:textId="77777777" w:rsidR="004735DC" w:rsidRDefault="00DC001E">
                            <w:pPr>
                              <w:rPr>
                                <w:sz w:val="18"/>
                                <w:szCs w:val="18"/>
                              </w:rPr>
                            </w:pPr>
                            <w:r w:rsidRPr="009C0E0F">
                              <w:rPr>
                                <w:sz w:val="18"/>
                                <w:szCs w:val="18"/>
                              </w:rPr>
                              <w:t>Traditional task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939CEE" id="Textfeld 2" o:spid="_x0000_s1027" type="#_x0000_t202" style="position:absolute;margin-left:-.45pt;margin-top:17.6pt;width:95pt;height:20.7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" fillcolor="#d8d8d8 [2732]">
                <v:textbox>
                  <w:txbxContent>
                    <w:p w14:paraId="1C4E115C" w14:textId="77777777" w:rsidR="004735DC" w:rsidRDefault="00DC001E">
                      <w:pPr>
                        <w:rPr>
                          <w:sz w:val="18"/>
                          <w:szCs w:val="18"/>
                        </w:rPr>
                      </w:pPr>
                      <w:r w:rsidRPr="009C0E0F">
                        <w:rPr>
                          <w:sz w:val="18"/>
                          <w:szCs w:val="18"/>
                        </w:rPr>
                        <w:t>Traditional task</w:t>
                      </w:r>
                    </w:p>
                  </w:txbxContent>
                </v:textbox>
                <w10:wrap type="square"/>
              </v:shape>
            </w:pict>
          </mc:Fallback>
        </mc:AlternateContent>
      </w:r>
      <w:r w:rsidRPr="009C0E0F">
        <w:rPr>
          <w:noProof/>
          <w:lang w:eastAsia="de-DE"/>
        </w:rPr>
        <mc:AlternateContent>
          <mc:Choice Requires="wps">
            <w:drawing>
              <wp:anchor distT="45720" distB="45720" distL="114300" distR="114300" simplePos="0" relativeHeight="251658243" behindDoc="0" locked="0" layoutInCell="1" allowOverlap="1" wp14:anchorId="1BAC5CC6" wp14:editId="3E6FE3C2">
                <wp:simplePos x="0" y="0"/>
                <wp:positionH relativeFrom="column">
                  <wp:posOffset>1303655</wp:posOffset>
                </wp:positionH>
                <wp:positionV relativeFrom="paragraph">
                  <wp:posOffset>223876</wp:posOffset>
                </wp:positionV>
                <wp:extent cx="2128520" cy="262890"/>
                <wp:effectExtent l="0" t="0" r="24130" b="22860"/>
                <wp:wrapSquare wrapText="bothSides"/>
                <wp:docPr id="194680400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8520" cy="262890"/>
                        </a:xfrm>
                        <a:prstGeom prst="rect">
                          <a:avLst/>
                        </a:prstGeom>
                        <a:solidFill>
                          <a:schemeClr val="accent6"/>
                        </a:solidFill>
                        <a:ln w="9525">
                          <a:solidFill>
                            <a:srgbClr val="000000"/>
                          </a:solidFill>
                          <a:miter lim="800000"/>
                          <a:headEnd/>
                          <a:tailEnd/>
                        </a:ln>
                      </wps:spPr>
                      <wps:txbx>
                        <w:txbxContent>
                          <w:p w14:paraId="6D3F8C07" w14:textId="77777777" w:rsidR="004735DC" w:rsidRPr="00B52EF8" w:rsidRDefault="00DC001E">
                            <w:pPr>
                              <w:rPr>
                                <w:sz w:val="18"/>
                                <w:szCs w:val="18"/>
                                <w:lang w:val="en-GB"/>
                              </w:rPr>
                            </w:pPr>
                            <w:r w:rsidRPr="00B52EF8">
                              <w:rPr>
                                <w:sz w:val="18"/>
                                <w:szCs w:val="18"/>
                                <w:lang w:val="en-GB"/>
                              </w:rPr>
                              <w:t xml:space="preserve">Tasks according to the task sharing model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AC5CC6" id="_x0000_s1028" type="#_x0000_t202" style="position:absolute;margin-left:102.65pt;margin-top:17.65pt;width:167.6pt;height:20.7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" fillcolor="#f79646 [3209]">
                <v:textbox>
                  <w:txbxContent>
                    <w:p w14:paraId="6D3F8C07" w14:textId="77777777" w:rsidR="004735DC" w:rsidRPr="00B52EF8" w:rsidRDefault="00DC001E">
                      <w:pPr>
                        <w:rPr>
                          <w:sz w:val="18"/>
                          <w:szCs w:val="18"/>
                          <w:lang w:val="en-GB"/>
                        </w:rPr>
                      </w:pPr>
                      <w:r w:rsidRPr="00B52EF8">
                        <w:rPr>
                          <w:sz w:val="18"/>
                          <w:szCs w:val="18"/>
                          <w:lang w:val="en-GB"/>
                        </w:rPr>
                        <w:t xml:space="preserve">Tasks according to the task sharing model </w:t>
                      </w:r>
                    </w:p>
                  </w:txbxContent>
                </v:textbox>
                <w10:wrap type="square"/>
              </v:shape>
            </w:pict>
          </mc:Fallback>
        </mc:AlternateContent>
      </w:r>
      <w:r w:rsidR="009C0E0F" w:rsidRPr="002E236D">
        <w:rPr>
          <w:sz w:val="16"/>
          <w:szCs w:val="16"/>
          <w:lang w:val="en-GB"/>
        </w:rPr>
        <w:t xml:space="preserve">Legend: </w:t>
      </w:r>
    </w:p>
    <w:p w14:paraId="13EC8D0B" w14:textId="77777777" w:rsidR="00D34039" w:rsidRPr="002E236D" w:rsidRDefault="00D34039" w:rsidP="004923D2">
      <w:pPr>
        <w:spacing w:after="0" w:line="240" w:lineRule="auto"/>
        <w:jc w:val="both"/>
        <w:rPr>
          <w:lang w:val="en-GB"/>
        </w:rPr>
      </w:pPr>
    </w:p>
    <w:p w14:paraId="74EBA6A0" w14:textId="77777777" w:rsidR="00721339" w:rsidRPr="002E236D" w:rsidRDefault="00721339" w:rsidP="004923D2">
      <w:pPr>
        <w:spacing w:after="0" w:line="240" w:lineRule="auto"/>
        <w:jc w:val="both"/>
        <w:rPr>
          <w:lang w:val="en-GB"/>
        </w:rPr>
      </w:pPr>
    </w:p>
    <w:p w14:paraId="0F643AD8" w14:textId="77777777" w:rsidR="004735DC" w:rsidRPr="002E236D" w:rsidRDefault="00DC001E">
      <w:pPr>
        <w:spacing w:after="0" w:line="240" w:lineRule="auto"/>
        <w:jc w:val="both"/>
        <w:rPr>
          <w:lang w:val="en-GB"/>
        </w:rPr>
      </w:pPr>
      <w:proofErr w:type="gramStart"/>
      <w:r w:rsidRPr="002E236D">
        <w:rPr>
          <w:lang w:val="en-GB"/>
        </w:rPr>
        <w:t>In order to</w:t>
      </w:r>
      <w:proofErr w:type="gramEnd"/>
      <w:r w:rsidRPr="002E236D">
        <w:rPr>
          <w:lang w:val="en-GB"/>
        </w:rPr>
        <w:t xml:space="preserve"> </w:t>
      </w:r>
      <w:r w:rsidR="006853F4" w:rsidRPr="002E236D">
        <w:rPr>
          <w:lang w:val="en-GB"/>
        </w:rPr>
        <w:t xml:space="preserve">prepare </w:t>
      </w:r>
      <w:r w:rsidRPr="002E236D">
        <w:rPr>
          <w:lang w:val="en-GB"/>
        </w:rPr>
        <w:t xml:space="preserve">the various cadres of </w:t>
      </w:r>
      <w:r w:rsidRPr="002E236D">
        <w:rPr>
          <w:lang w:val="en-GB"/>
        </w:rPr>
        <w:t xml:space="preserve">the health system for the tasks of the </w:t>
      </w:r>
      <w:r w:rsidRPr="002E236D">
        <w:rPr>
          <w:i/>
          <w:iCs/>
          <w:lang w:val="en-GB"/>
        </w:rPr>
        <w:t xml:space="preserve">task-sharing </w:t>
      </w:r>
      <w:r w:rsidR="006853F4" w:rsidRPr="002E236D">
        <w:rPr>
          <w:lang w:val="en-GB"/>
        </w:rPr>
        <w:t xml:space="preserve">model and to anchor the model in the Zambian health system in the long term, a cascading training model is required </w:t>
      </w:r>
      <w:r w:rsidR="00271CDD" w:rsidRPr="002E236D">
        <w:rPr>
          <w:lang w:val="en-GB"/>
        </w:rPr>
        <w:t xml:space="preserve">in which </w:t>
      </w:r>
      <w:r w:rsidR="00DF32D4" w:rsidRPr="002E236D">
        <w:rPr>
          <w:lang w:val="en-GB"/>
        </w:rPr>
        <w:t xml:space="preserve">health personnel </w:t>
      </w:r>
      <w:r w:rsidR="00BA253B" w:rsidRPr="002E236D">
        <w:rPr>
          <w:lang w:val="en-GB"/>
        </w:rPr>
        <w:t xml:space="preserve">are </w:t>
      </w:r>
      <w:r w:rsidR="00AF6077" w:rsidRPr="002E236D">
        <w:rPr>
          <w:lang w:val="en-GB"/>
        </w:rPr>
        <w:t>trained</w:t>
      </w:r>
      <w:r w:rsidR="00BA253B" w:rsidRPr="002E236D">
        <w:rPr>
          <w:lang w:val="en-GB"/>
        </w:rPr>
        <w:t xml:space="preserve">, who </w:t>
      </w:r>
      <w:r w:rsidR="00414481" w:rsidRPr="002E236D">
        <w:rPr>
          <w:lang w:val="en-GB"/>
        </w:rPr>
        <w:t xml:space="preserve">in turn </w:t>
      </w:r>
      <w:r w:rsidR="00BA253B" w:rsidRPr="002E236D">
        <w:rPr>
          <w:lang w:val="en-GB"/>
        </w:rPr>
        <w:t xml:space="preserve">will </w:t>
      </w:r>
      <w:r w:rsidR="00DF0EC9" w:rsidRPr="002E236D">
        <w:rPr>
          <w:lang w:val="en-GB"/>
        </w:rPr>
        <w:t xml:space="preserve">ensure </w:t>
      </w:r>
      <w:r w:rsidR="00BA253B" w:rsidRPr="002E236D">
        <w:rPr>
          <w:lang w:val="en-GB"/>
        </w:rPr>
        <w:t xml:space="preserve">the continuous training of </w:t>
      </w:r>
      <w:r w:rsidR="00AF6077" w:rsidRPr="002E236D">
        <w:rPr>
          <w:lang w:val="en-GB"/>
        </w:rPr>
        <w:t xml:space="preserve">further </w:t>
      </w:r>
      <w:r w:rsidR="00BA253B" w:rsidRPr="002E236D">
        <w:rPr>
          <w:lang w:val="en-GB"/>
        </w:rPr>
        <w:t>health personnel in the long term</w:t>
      </w:r>
      <w:r w:rsidR="006853F4" w:rsidRPr="002E236D">
        <w:rPr>
          <w:lang w:val="en-GB"/>
        </w:rPr>
        <w:t xml:space="preserve">. </w:t>
      </w:r>
    </w:p>
    <w:p w14:paraId="1332278B" w14:textId="77777777" w:rsidR="004735DC" w:rsidRPr="00FF2826" w:rsidRDefault="00DC001E">
      <w:pPr>
        <w:spacing w:after="0" w:line="240" w:lineRule="auto"/>
        <w:jc w:val="both"/>
        <w:rPr>
          <w:lang w:val="en-GB"/>
        </w:rPr>
      </w:pPr>
      <w:r w:rsidRPr="00FF2826">
        <w:rPr>
          <w:lang w:val="en-GB"/>
        </w:rPr>
        <w:t xml:space="preserve">The training model follows </w:t>
      </w:r>
      <w:r w:rsidR="0000530C" w:rsidRPr="00FF2826">
        <w:rPr>
          <w:lang w:val="en-GB"/>
        </w:rPr>
        <w:t xml:space="preserve">a hybrid approach for </w:t>
      </w:r>
      <w:proofErr w:type="gramStart"/>
      <w:r w:rsidR="0000530C" w:rsidRPr="00FF2826">
        <w:rPr>
          <w:lang w:val="en-GB"/>
        </w:rPr>
        <w:t>the majority of</w:t>
      </w:r>
      <w:proofErr w:type="gramEnd"/>
      <w:r w:rsidR="0000530C" w:rsidRPr="00FF2826">
        <w:rPr>
          <w:lang w:val="en-GB"/>
        </w:rPr>
        <w:t xml:space="preserve"> the training courses, </w:t>
      </w:r>
      <w:r w:rsidR="00BA39A6" w:rsidRPr="00FF2826">
        <w:rPr>
          <w:lang w:val="en-GB"/>
        </w:rPr>
        <w:t xml:space="preserve">combining online study and </w:t>
      </w:r>
      <w:r w:rsidR="00FE423D" w:rsidRPr="00FF2826">
        <w:rPr>
          <w:lang w:val="en-GB"/>
        </w:rPr>
        <w:t xml:space="preserve">face-to-face training </w:t>
      </w:r>
      <w:r w:rsidR="004806AC" w:rsidRPr="00FF2826">
        <w:rPr>
          <w:lang w:val="en-GB"/>
        </w:rPr>
        <w:t>(</w:t>
      </w:r>
      <w:r w:rsidR="002F1CD5" w:rsidRPr="00FF2826">
        <w:rPr>
          <w:lang w:val="en-GB"/>
        </w:rPr>
        <w:t xml:space="preserve">see package of measures </w:t>
      </w:r>
      <w:r w:rsidR="002F1CD5" w:rsidRPr="00FF2826">
        <w:rPr>
          <w:b/>
          <w:bCs/>
          <w:lang w:val="en-GB"/>
        </w:rPr>
        <w:t>a</w:t>
      </w:r>
      <w:r w:rsidR="002F1CD5" w:rsidRPr="00FF2826">
        <w:rPr>
          <w:lang w:val="en-GB"/>
        </w:rPr>
        <w:t>)</w:t>
      </w:r>
      <w:r w:rsidR="00BA39A6" w:rsidRPr="00FF2826">
        <w:rPr>
          <w:lang w:val="en-GB"/>
        </w:rPr>
        <w:t xml:space="preserve">. In </w:t>
      </w:r>
      <w:r w:rsidR="00FE423D" w:rsidRPr="00FF2826">
        <w:rPr>
          <w:lang w:val="en-GB"/>
        </w:rPr>
        <w:t xml:space="preserve">addition, the training concept </w:t>
      </w:r>
      <w:r w:rsidR="00220C8A" w:rsidRPr="00FF2826">
        <w:rPr>
          <w:lang w:val="en-GB"/>
        </w:rPr>
        <w:t xml:space="preserve">also includes phases of practical application and </w:t>
      </w:r>
      <w:r w:rsidR="00ED0BD8" w:rsidRPr="00FF2826">
        <w:rPr>
          <w:lang w:val="en-GB"/>
        </w:rPr>
        <w:t xml:space="preserve">telemedical </w:t>
      </w:r>
      <w:r w:rsidR="007676CD" w:rsidRPr="00FF2826">
        <w:rPr>
          <w:lang w:val="en-GB"/>
        </w:rPr>
        <w:t xml:space="preserve">online counselling </w:t>
      </w:r>
      <w:r w:rsidR="002F1CD5" w:rsidRPr="00FF2826">
        <w:rPr>
          <w:lang w:val="en-GB"/>
        </w:rPr>
        <w:t>(</w:t>
      </w:r>
      <w:r w:rsidR="002F1CD5" w:rsidRPr="00FF2826">
        <w:rPr>
          <w:b/>
          <w:bCs/>
          <w:lang w:val="en-GB"/>
        </w:rPr>
        <w:t>package of measures b</w:t>
      </w:r>
      <w:r w:rsidR="002F1CD5" w:rsidRPr="00FF2826">
        <w:rPr>
          <w:lang w:val="en-GB"/>
        </w:rPr>
        <w:t>)</w:t>
      </w:r>
      <w:r w:rsidR="001B3955" w:rsidRPr="00FF2826">
        <w:rPr>
          <w:lang w:val="en-GB"/>
        </w:rPr>
        <w:t xml:space="preserve">. </w:t>
      </w:r>
      <w:r w:rsidR="00BA39A6" w:rsidRPr="00FF2826">
        <w:rPr>
          <w:lang w:val="en-GB"/>
        </w:rPr>
        <w:t xml:space="preserve">In some trainings, international experts will </w:t>
      </w:r>
      <w:r w:rsidR="002F5985" w:rsidRPr="00FF2826">
        <w:rPr>
          <w:lang w:val="en-GB"/>
        </w:rPr>
        <w:t xml:space="preserve">take over parts of the training for areas in which there are </w:t>
      </w:r>
      <w:r w:rsidR="00EF55BB" w:rsidRPr="00FF2826">
        <w:rPr>
          <w:lang w:val="en-GB"/>
        </w:rPr>
        <w:t xml:space="preserve">no trainers in Zambia </w:t>
      </w:r>
      <w:r w:rsidR="002F5985" w:rsidRPr="00FF2826">
        <w:rPr>
          <w:lang w:val="en-GB"/>
        </w:rPr>
        <w:t xml:space="preserve">yet. </w:t>
      </w:r>
      <w:r w:rsidR="00540491" w:rsidRPr="00FF2826">
        <w:rPr>
          <w:lang w:val="en-GB"/>
        </w:rPr>
        <w:t xml:space="preserve">European </w:t>
      </w:r>
      <w:r w:rsidR="00722BB4" w:rsidRPr="00FF2826">
        <w:rPr>
          <w:lang w:val="en-GB"/>
        </w:rPr>
        <w:t xml:space="preserve">experts </w:t>
      </w:r>
      <w:r w:rsidR="008E552B" w:rsidRPr="00FF2826">
        <w:rPr>
          <w:lang w:val="en-GB"/>
        </w:rPr>
        <w:t xml:space="preserve">from the University of Southampton </w:t>
      </w:r>
      <w:r w:rsidR="00722BB4" w:rsidRPr="00FF2826">
        <w:rPr>
          <w:lang w:val="en-GB"/>
        </w:rPr>
        <w:t xml:space="preserve">are proposed for the selection of international experts, </w:t>
      </w:r>
      <w:r w:rsidR="00235ADB" w:rsidRPr="00FF2826">
        <w:rPr>
          <w:lang w:val="en-GB"/>
        </w:rPr>
        <w:t xml:space="preserve">as there is </w:t>
      </w:r>
      <w:r w:rsidR="00722BB4" w:rsidRPr="00FF2826">
        <w:rPr>
          <w:lang w:val="en-GB"/>
        </w:rPr>
        <w:t xml:space="preserve">already </w:t>
      </w:r>
      <w:r w:rsidR="00235ADB" w:rsidRPr="00FF2826">
        <w:rPr>
          <w:lang w:val="en-GB"/>
        </w:rPr>
        <w:t xml:space="preserve">an </w:t>
      </w:r>
      <w:r w:rsidR="00540491" w:rsidRPr="00FF2826">
        <w:rPr>
          <w:lang w:val="en-GB"/>
        </w:rPr>
        <w:t>existing</w:t>
      </w:r>
      <w:r w:rsidR="00235ADB" w:rsidRPr="00FF2826">
        <w:rPr>
          <w:lang w:val="en-GB"/>
        </w:rPr>
        <w:t xml:space="preserve">, certified training programme there </w:t>
      </w:r>
      <w:r w:rsidR="00540491" w:rsidRPr="00FF2826">
        <w:rPr>
          <w:lang w:val="en-GB"/>
        </w:rPr>
        <w:t xml:space="preserve">and </w:t>
      </w:r>
      <w:r w:rsidR="00235ADB" w:rsidRPr="00FF2826">
        <w:rPr>
          <w:lang w:val="en-GB"/>
        </w:rPr>
        <w:t xml:space="preserve">the </w:t>
      </w:r>
      <w:r w:rsidR="006F1E7E" w:rsidRPr="00FF2826">
        <w:rPr>
          <w:lang w:val="en-GB"/>
        </w:rPr>
        <w:t xml:space="preserve">experts </w:t>
      </w:r>
      <w:r w:rsidR="003D7925" w:rsidRPr="00FF2826">
        <w:rPr>
          <w:lang w:val="en-GB"/>
        </w:rPr>
        <w:t xml:space="preserve">have agreed to </w:t>
      </w:r>
      <w:r w:rsidR="00540491" w:rsidRPr="00FF2826">
        <w:rPr>
          <w:lang w:val="en-GB"/>
        </w:rPr>
        <w:t xml:space="preserve">provide the training at minimal cost </w:t>
      </w:r>
      <w:r w:rsidR="008B59E0" w:rsidRPr="00FF2826">
        <w:rPr>
          <w:lang w:val="en-GB"/>
        </w:rPr>
        <w:t>(</w:t>
      </w:r>
      <w:r w:rsidR="00653105" w:rsidRPr="00FF2826">
        <w:rPr>
          <w:lang w:val="en-GB"/>
        </w:rPr>
        <w:t xml:space="preserve">flight, accommodation and meals as well as a very low fee). </w:t>
      </w:r>
      <w:r w:rsidR="002D4064" w:rsidRPr="00FF2826">
        <w:rPr>
          <w:lang w:val="en-GB"/>
        </w:rPr>
        <w:t xml:space="preserve">Due to the general shortage of personnel in the field of ear and hearing health, it is also very difficult to </w:t>
      </w:r>
      <w:r w:rsidR="00D34F95" w:rsidRPr="00FF2826">
        <w:rPr>
          <w:lang w:val="en-GB"/>
        </w:rPr>
        <w:t>recruit</w:t>
      </w:r>
      <w:r w:rsidR="002D4064" w:rsidRPr="00FF2826">
        <w:rPr>
          <w:lang w:val="en-GB"/>
        </w:rPr>
        <w:t xml:space="preserve"> regional personnel </w:t>
      </w:r>
      <w:r w:rsidR="00D34F95" w:rsidRPr="00FF2826">
        <w:rPr>
          <w:lang w:val="en-GB"/>
        </w:rPr>
        <w:t xml:space="preserve">for training programmes </w:t>
      </w:r>
      <w:r w:rsidR="00684624" w:rsidRPr="00FF2826">
        <w:rPr>
          <w:lang w:val="en-GB"/>
        </w:rPr>
        <w:t xml:space="preserve">at a reasonable price. Once </w:t>
      </w:r>
      <w:r w:rsidR="00EF55BB" w:rsidRPr="00FF2826">
        <w:rPr>
          <w:lang w:val="en-GB"/>
        </w:rPr>
        <w:t xml:space="preserve">the training has been completed, the trained staff will be able to </w:t>
      </w:r>
      <w:r w:rsidR="00A01DD9" w:rsidRPr="00FF2826">
        <w:rPr>
          <w:lang w:val="en-GB"/>
        </w:rPr>
        <w:t xml:space="preserve">train </w:t>
      </w:r>
      <w:r w:rsidR="00F762AA" w:rsidRPr="00FF2826">
        <w:rPr>
          <w:lang w:val="en-GB"/>
        </w:rPr>
        <w:t xml:space="preserve">themselves so </w:t>
      </w:r>
      <w:r w:rsidR="00A01DD9" w:rsidRPr="00FF2826">
        <w:rPr>
          <w:lang w:val="en-GB"/>
        </w:rPr>
        <w:t xml:space="preserve">that international expertise is no longer required for follow-up training. </w:t>
      </w:r>
    </w:p>
    <w:p w14:paraId="0623C662" w14:textId="77777777" w:rsidR="004735DC" w:rsidRPr="00FF2826" w:rsidRDefault="00DC001E">
      <w:pPr>
        <w:spacing w:after="0" w:line="240" w:lineRule="auto"/>
        <w:jc w:val="both"/>
        <w:rPr>
          <w:lang w:val="en-GB"/>
        </w:rPr>
      </w:pPr>
      <w:r w:rsidRPr="00FF2826">
        <w:rPr>
          <w:lang w:val="en-GB"/>
        </w:rPr>
        <w:t xml:space="preserve">To enable the newly trained staff to carry out the new tasks in accordance with the </w:t>
      </w:r>
      <w:r w:rsidRPr="00FF2826">
        <w:rPr>
          <w:i/>
          <w:iCs/>
          <w:lang w:val="en-GB"/>
        </w:rPr>
        <w:t>task sharing</w:t>
      </w:r>
      <w:r w:rsidR="00841E70" w:rsidRPr="00FF2826">
        <w:rPr>
          <w:lang w:val="en-GB"/>
        </w:rPr>
        <w:t xml:space="preserve">, the </w:t>
      </w:r>
      <w:r w:rsidR="00841E70" w:rsidRPr="00FF2826">
        <w:rPr>
          <w:b/>
          <w:bCs/>
          <w:lang w:val="en-GB"/>
        </w:rPr>
        <w:t xml:space="preserve">package of measures c </w:t>
      </w:r>
      <w:r w:rsidR="00374C4C" w:rsidRPr="00FF2826">
        <w:rPr>
          <w:lang w:val="en-GB"/>
        </w:rPr>
        <w:t xml:space="preserve">also includes </w:t>
      </w:r>
      <w:r w:rsidR="00841E70" w:rsidRPr="00FF2826">
        <w:rPr>
          <w:lang w:val="en-GB"/>
        </w:rPr>
        <w:t xml:space="preserve">the initial procurement of </w:t>
      </w:r>
      <w:r w:rsidR="00374E21" w:rsidRPr="00FF2826">
        <w:rPr>
          <w:lang w:val="en-GB"/>
        </w:rPr>
        <w:t xml:space="preserve">ENT equipment. </w:t>
      </w:r>
    </w:p>
    <w:p w14:paraId="257E4AA3" w14:textId="77777777" w:rsidR="00721339" w:rsidRPr="00FF2826" w:rsidRDefault="00721339" w:rsidP="004923D2">
      <w:pPr>
        <w:spacing w:after="0" w:line="240" w:lineRule="auto"/>
        <w:jc w:val="both"/>
        <w:rPr>
          <w:lang w:val="en-GB"/>
        </w:rPr>
      </w:pPr>
    </w:p>
    <w:p w14:paraId="7902090E" w14:textId="77777777" w:rsidR="004735DC" w:rsidRDefault="00DC001E">
      <w:pPr>
        <w:pStyle w:val="Listenabsatz"/>
        <w:numPr>
          <w:ilvl w:val="0"/>
          <w:numId w:val="11"/>
        </w:numPr>
        <w:shd w:val="clear" w:color="auto" w:fill="C6D9F1" w:themeFill="text2" w:themeFillTint="33"/>
        <w:spacing w:after="0" w:line="240" w:lineRule="auto"/>
        <w:jc w:val="center"/>
        <w:rPr>
          <w:b/>
          <w:bCs/>
          <w:sz w:val="24"/>
          <w:szCs w:val="24"/>
        </w:rPr>
      </w:pPr>
      <w:r w:rsidRPr="00942A02">
        <w:rPr>
          <w:b/>
          <w:bCs/>
          <w:sz w:val="24"/>
          <w:szCs w:val="24"/>
        </w:rPr>
        <w:t xml:space="preserve">Further </w:t>
      </w:r>
      <w:proofErr w:type="spellStart"/>
      <w:r w:rsidRPr="00942A02">
        <w:rPr>
          <w:b/>
          <w:bCs/>
          <w:sz w:val="24"/>
          <w:szCs w:val="24"/>
        </w:rPr>
        <w:t>training</w:t>
      </w:r>
      <w:proofErr w:type="spellEnd"/>
      <w:r w:rsidRPr="00942A02">
        <w:rPr>
          <w:b/>
          <w:bCs/>
          <w:sz w:val="24"/>
          <w:szCs w:val="24"/>
        </w:rPr>
        <w:t xml:space="preserve"> </w:t>
      </w:r>
      <w:proofErr w:type="spellStart"/>
      <w:r w:rsidRPr="00942A02">
        <w:rPr>
          <w:b/>
          <w:bCs/>
          <w:sz w:val="24"/>
          <w:szCs w:val="24"/>
        </w:rPr>
        <w:t>for</w:t>
      </w:r>
      <w:proofErr w:type="spellEnd"/>
      <w:r w:rsidRPr="00942A02">
        <w:rPr>
          <w:b/>
          <w:bCs/>
          <w:sz w:val="24"/>
          <w:szCs w:val="24"/>
        </w:rPr>
        <w:t xml:space="preserve"> </w:t>
      </w:r>
      <w:proofErr w:type="spellStart"/>
      <w:r w:rsidRPr="00942A02">
        <w:rPr>
          <w:b/>
          <w:bCs/>
          <w:sz w:val="24"/>
          <w:szCs w:val="24"/>
        </w:rPr>
        <w:t>medical</w:t>
      </w:r>
      <w:proofErr w:type="spellEnd"/>
      <w:r w:rsidRPr="00942A02">
        <w:rPr>
          <w:b/>
          <w:bCs/>
          <w:sz w:val="24"/>
          <w:szCs w:val="24"/>
        </w:rPr>
        <w:t xml:space="preserve"> staff</w:t>
      </w:r>
    </w:p>
    <w:p w14:paraId="5E2266FA" w14:textId="77777777" w:rsidR="006F0606" w:rsidRDefault="006F0606" w:rsidP="004923D2">
      <w:pPr>
        <w:spacing w:after="0" w:line="240" w:lineRule="auto"/>
        <w:jc w:val="both"/>
      </w:pPr>
    </w:p>
    <w:p w14:paraId="68D57FA0" w14:textId="77777777" w:rsidR="004735DC" w:rsidRPr="00FF2826" w:rsidRDefault="00DC001E">
      <w:pPr>
        <w:spacing w:after="0" w:line="240" w:lineRule="auto"/>
        <w:jc w:val="both"/>
        <w:rPr>
          <w:lang w:val="en-GB"/>
        </w:rPr>
      </w:pPr>
      <w:r w:rsidRPr="00FF2826">
        <w:rPr>
          <w:lang w:val="en-GB"/>
        </w:rPr>
        <w:t xml:space="preserve">The following medical staff are to </w:t>
      </w:r>
      <w:r w:rsidR="003E0F80" w:rsidRPr="00FF2826">
        <w:rPr>
          <w:lang w:val="en-GB"/>
        </w:rPr>
        <w:t xml:space="preserve">be trained as part of the project: </w:t>
      </w:r>
    </w:p>
    <w:p w14:paraId="618E1229" w14:textId="77777777" w:rsidR="00C57DD2" w:rsidRPr="00FF2826" w:rsidRDefault="00C57DD2" w:rsidP="004923D2">
      <w:pPr>
        <w:spacing w:after="0" w:line="240" w:lineRule="auto"/>
        <w:jc w:val="both"/>
        <w:rPr>
          <w:lang w:val="en-GB"/>
        </w:rPr>
      </w:pPr>
    </w:p>
    <w:tbl>
      <w:tblPr>
        <w:tblStyle w:val="Tabellenraster"/>
        <w:tblW w:w="9634" w:type="dxa"/>
        <w:tblLook w:val="04A0" w:firstRow="1" w:lastRow="0" w:firstColumn="1" w:lastColumn="0" w:noHBand="0" w:noVBand="1"/>
      </w:tblPr>
      <w:tblGrid>
        <w:gridCol w:w="1951"/>
        <w:gridCol w:w="2864"/>
        <w:gridCol w:w="4819"/>
      </w:tblGrid>
      <w:tr w:rsidR="00F1220B" w:rsidRPr="00FF2826" w14:paraId="4C09B24C" w14:textId="77777777" w:rsidTr="00F1220B">
        <w:tc>
          <w:tcPr>
            <w:tcW w:w="1951" w:type="dxa"/>
          </w:tcPr>
          <w:p w14:paraId="225BA476" w14:textId="77777777" w:rsidR="004735DC" w:rsidRDefault="00DC001E">
            <w:pPr>
              <w:jc w:val="both"/>
              <w:rPr>
                <w:b/>
                <w:bCs/>
              </w:rPr>
            </w:pPr>
            <w:r w:rsidRPr="00F16E45">
              <w:rPr>
                <w:b/>
                <w:bCs/>
              </w:rPr>
              <w:t xml:space="preserve">Further </w:t>
            </w:r>
            <w:proofErr w:type="spellStart"/>
            <w:r w:rsidRPr="00F16E45">
              <w:rPr>
                <w:b/>
                <w:bCs/>
              </w:rPr>
              <w:t>training</w:t>
            </w:r>
            <w:proofErr w:type="spellEnd"/>
            <w:r w:rsidRPr="00F16E45">
              <w:rPr>
                <w:b/>
                <w:bCs/>
              </w:rPr>
              <w:t xml:space="preserve"> </w:t>
            </w:r>
          </w:p>
        </w:tc>
        <w:tc>
          <w:tcPr>
            <w:tcW w:w="2864" w:type="dxa"/>
          </w:tcPr>
          <w:p w14:paraId="30C0F61F" w14:textId="77777777" w:rsidR="004735DC" w:rsidRDefault="00DC001E">
            <w:pPr>
              <w:jc w:val="both"/>
              <w:rPr>
                <w:b/>
                <w:bCs/>
              </w:rPr>
            </w:pPr>
            <w:r w:rsidRPr="00F16E45">
              <w:rPr>
                <w:b/>
                <w:bCs/>
              </w:rPr>
              <w:t xml:space="preserve">Staff </w:t>
            </w:r>
            <w:r>
              <w:rPr>
                <w:b/>
                <w:bCs/>
              </w:rPr>
              <w:t>to be trained</w:t>
            </w:r>
          </w:p>
        </w:tc>
        <w:tc>
          <w:tcPr>
            <w:tcW w:w="4819" w:type="dxa"/>
          </w:tcPr>
          <w:p w14:paraId="75AEC007" w14:textId="77777777" w:rsidR="004735DC" w:rsidRPr="00FF2826" w:rsidRDefault="00DC001E">
            <w:pPr>
              <w:jc w:val="both"/>
              <w:rPr>
                <w:b/>
                <w:bCs/>
                <w:lang w:val="en-GB"/>
              </w:rPr>
            </w:pPr>
            <w:r w:rsidRPr="00FF2826">
              <w:rPr>
                <w:b/>
                <w:bCs/>
                <w:lang w:val="en-GB"/>
              </w:rPr>
              <w:t>Target region in which the trained personnel work</w:t>
            </w:r>
          </w:p>
        </w:tc>
      </w:tr>
      <w:tr w:rsidR="00F1220B" w:rsidRPr="00FF2826" w14:paraId="67E4F6C8" w14:textId="77777777" w:rsidTr="00F1220B">
        <w:tc>
          <w:tcPr>
            <w:tcW w:w="1951" w:type="dxa"/>
          </w:tcPr>
          <w:p w14:paraId="2B09DADD" w14:textId="77777777" w:rsidR="004735DC" w:rsidRPr="00FF2826" w:rsidRDefault="00DC001E">
            <w:pPr>
              <w:jc w:val="both"/>
              <w:rPr>
                <w:lang w:val="en-GB"/>
              </w:rPr>
            </w:pPr>
            <w:r w:rsidRPr="00FF2826">
              <w:rPr>
                <w:lang w:val="en-GB"/>
              </w:rPr>
              <w:t xml:space="preserve">Advanced training in </w:t>
            </w:r>
            <w:r w:rsidRPr="00FF2826">
              <w:rPr>
                <w:lang w:val="en-GB"/>
              </w:rPr>
              <w:t>ear</w:t>
            </w:r>
            <w:r w:rsidRPr="00FF2826">
              <w:rPr>
                <w:lang w:val="en-GB"/>
              </w:rPr>
              <w:t xml:space="preserve"> surgery </w:t>
            </w:r>
          </w:p>
        </w:tc>
        <w:tc>
          <w:tcPr>
            <w:tcW w:w="2864" w:type="dxa"/>
          </w:tcPr>
          <w:p w14:paraId="341E0E2D" w14:textId="77777777" w:rsidR="004735DC" w:rsidRDefault="00DC001E">
            <w:pPr>
              <w:jc w:val="both"/>
            </w:pPr>
            <w:r>
              <w:t xml:space="preserve">8 ENT: </w:t>
            </w:r>
            <w:proofErr w:type="spellStart"/>
            <w:r>
              <w:t>Doctors</w:t>
            </w:r>
            <w:proofErr w:type="spellEnd"/>
            <w:r>
              <w:t xml:space="preserve"> </w:t>
            </w:r>
          </w:p>
        </w:tc>
        <w:tc>
          <w:tcPr>
            <w:tcW w:w="4819" w:type="dxa"/>
          </w:tcPr>
          <w:p w14:paraId="0012AF8A" w14:textId="77777777" w:rsidR="004735DC" w:rsidRPr="00FF2826" w:rsidRDefault="00DC001E">
            <w:pPr>
              <w:jc w:val="both"/>
              <w:rPr>
                <w:lang w:val="en-GB"/>
              </w:rPr>
            </w:pPr>
            <w:r w:rsidRPr="00FF2826">
              <w:rPr>
                <w:lang w:val="en-GB"/>
              </w:rPr>
              <w:t xml:space="preserve">Lusaka, Central, South, </w:t>
            </w:r>
            <w:proofErr w:type="spellStart"/>
            <w:r w:rsidRPr="00FF2826">
              <w:rPr>
                <w:lang w:val="en-GB"/>
              </w:rPr>
              <w:t>Luapula</w:t>
            </w:r>
            <w:proofErr w:type="spellEnd"/>
            <w:r w:rsidRPr="00FF2826">
              <w:rPr>
                <w:lang w:val="en-GB"/>
              </w:rPr>
              <w:t xml:space="preserve">, North, </w:t>
            </w:r>
            <w:proofErr w:type="spellStart"/>
            <w:r w:rsidRPr="00FF2826">
              <w:rPr>
                <w:lang w:val="en-GB"/>
              </w:rPr>
              <w:t>Muchinga</w:t>
            </w:r>
            <w:proofErr w:type="spellEnd"/>
            <w:r w:rsidRPr="00FF2826">
              <w:rPr>
                <w:lang w:val="en-GB"/>
              </w:rPr>
              <w:t xml:space="preserve"> and </w:t>
            </w:r>
            <w:r w:rsidRPr="00FF2826">
              <w:rPr>
                <w:lang w:val="en-GB"/>
              </w:rPr>
              <w:t xml:space="preserve">East </w:t>
            </w:r>
            <w:r w:rsidRPr="00FF2826">
              <w:rPr>
                <w:lang w:val="en-GB"/>
              </w:rPr>
              <w:t xml:space="preserve">as well as </w:t>
            </w:r>
            <w:r w:rsidRPr="00FF2826">
              <w:rPr>
                <w:lang w:val="en-GB"/>
              </w:rPr>
              <w:t xml:space="preserve">the </w:t>
            </w:r>
            <w:r w:rsidRPr="00FF2826">
              <w:rPr>
                <w:lang w:val="en-GB"/>
              </w:rPr>
              <w:t>rest of the country</w:t>
            </w:r>
          </w:p>
        </w:tc>
      </w:tr>
      <w:tr w:rsidR="00F1220B" w14:paraId="387273EF" w14:textId="77777777" w:rsidTr="00F1220B">
        <w:tc>
          <w:tcPr>
            <w:tcW w:w="1951" w:type="dxa"/>
          </w:tcPr>
          <w:p w14:paraId="55DC3298" w14:textId="77777777" w:rsidR="004735DC" w:rsidRDefault="00DC001E">
            <w:pPr>
              <w:jc w:val="both"/>
            </w:pPr>
            <w:r>
              <w:t>Audiological Officer</w:t>
            </w:r>
          </w:p>
        </w:tc>
        <w:tc>
          <w:tcPr>
            <w:tcW w:w="2864" w:type="dxa"/>
          </w:tcPr>
          <w:p w14:paraId="7B8DD3D2" w14:textId="13E6360C" w:rsidR="004735DC" w:rsidRDefault="00DC001E">
            <w:pPr>
              <w:jc w:val="both"/>
            </w:pPr>
            <w:r>
              <w:t xml:space="preserve">9 </w:t>
            </w:r>
            <w:r w:rsidR="007952DC">
              <w:t xml:space="preserve">Hearing </w:t>
            </w:r>
            <w:proofErr w:type="spellStart"/>
            <w:r w:rsidR="007952DC">
              <w:t>aid</w:t>
            </w:r>
            <w:proofErr w:type="spellEnd"/>
            <w:r w:rsidR="007952DC">
              <w:t xml:space="preserve"> </w:t>
            </w:r>
            <w:proofErr w:type="spellStart"/>
            <w:r w:rsidR="007952DC">
              <w:t>technicians</w:t>
            </w:r>
            <w:proofErr w:type="spellEnd"/>
          </w:p>
        </w:tc>
        <w:tc>
          <w:tcPr>
            <w:tcW w:w="4819" w:type="dxa"/>
          </w:tcPr>
          <w:p w14:paraId="0B0420FE" w14:textId="77777777" w:rsidR="004735DC" w:rsidRDefault="00DC001E">
            <w:pPr>
              <w:jc w:val="both"/>
            </w:pPr>
            <w:r>
              <w:t>Lusaka, South and Central</w:t>
            </w:r>
          </w:p>
        </w:tc>
      </w:tr>
      <w:tr w:rsidR="00F1220B" w:rsidRPr="00FF2826" w14:paraId="2B8FB627" w14:textId="77777777" w:rsidTr="00F1220B">
        <w:tc>
          <w:tcPr>
            <w:tcW w:w="1951" w:type="dxa"/>
          </w:tcPr>
          <w:p w14:paraId="19D6727D" w14:textId="01B420B0" w:rsidR="004735DC" w:rsidRDefault="007952DC">
            <w:pPr>
              <w:jc w:val="both"/>
            </w:pPr>
            <w:r>
              <w:t xml:space="preserve">Hearing </w:t>
            </w:r>
            <w:proofErr w:type="spellStart"/>
            <w:r>
              <w:t>aid</w:t>
            </w:r>
            <w:proofErr w:type="spellEnd"/>
            <w:r>
              <w:t xml:space="preserve"> </w:t>
            </w:r>
            <w:proofErr w:type="spellStart"/>
            <w:r>
              <w:t>technicians</w:t>
            </w:r>
            <w:proofErr w:type="spellEnd"/>
            <w:r w:rsidR="00DC001E">
              <w:t xml:space="preserve"> </w:t>
            </w:r>
          </w:p>
        </w:tc>
        <w:tc>
          <w:tcPr>
            <w:tcW w:w="2864" w:type="dxa"/>
          </w:tcPr>
          <w:p w14:paraId="52F2F702" w14:textId="77777777" w:rsidR="004735DC" w:rsidRDefault="00DC001E">
            <w:pPr>
              <w:jc w:val="both"/>
            </w:pPr>
            <w:r>
              <w:t xml:space="preserve">8 Nurses or </w:t>
            </w:r>
            <w:r w:rsidRPr="00210864">
              <w:rPr>
                <w:i/>
                <w:iCs/>
              </w:rPr>
              <w:t>clinical officers</w:t>
            </w:r>
          </w:p>
        </w:tc>
        <w:tc>
          <w:tcPr>
            <w:tcW w:w="4819" w:type="dxa"/>
          </w:tcPr>
          <w:p w14:paraId="4DFADA26" w14:textId="77777777" w:rsidR="004735DC" w:rsidRPr="00FF2826" w:rsidRDefault="00DC001E">
            <w:pPr>
              <w:jc w:val="both"/>
              <w:rPr>
                <w:lang w:val="en-GB"/>
              </w:rPr>
            </w:pPr>
            <w:proofErr w:type="spellStart"/>
            <w:r w:rsidRPr="00FF2826">
              <w:rPr>
                <w:lang w:val="en-GB"/>
              </w:rPr>
              <w:t>Luapula</w:t>
            </w:r>
            <w:proofErr w:type="spellEnd"/>
            <w:r w:rsidRPr="00FF2826">
              <w:rPr>
                <w:lang w:val="en-GB"/>
              </w:rPr>
              <w:t xml:space="preserve">, </w:t>
            </w:r>
            <w:r w:rsidRPr="00FF2826">
              <w:rPr>
                <w:lang w:val="en-GB"/>
              </w:rPr>
              <w:t>North</w:t>
            </w:r>
            <w:r w:rsidRPr="00FF2826">
              <w:rPr>
                <w:lang w:val="en-GB"/>
              </w:rPr>
              <w:t xml:space="preserve">, </w:t>
            </w:r>
            <w:proofErr w:type="spellStart"/>
            <w:r w:rsidRPr="00FF2826">
              <w:rPr>
                <w:lang w:val="en-GB"/>
              </w:rPr>
              <w:t>Muchinga</w:t>
            </w:r>
            <w:proofErr w:type="spellEnd"/>
            <w:r w:rsidRPr="00FF2826">
              <w:rPr>
                <w:lang w:val="en-GB"/>
              </w:rPr>
              <w:t xml:space="preserve"> and </w:t>
            </w:r>
            <w:r w:rsidRPr="00FF2826">
              <w:rPr>
                <w:lang w:val="en-GB"/>
              </w:rPr>
              <w:t>East</w:t>
            </w:r>
          </w:p>
        </w:tc>
      </w:tr>
      <w:tr w:rsidR="00F1220B" w:rsidRPr="00FF2826" w14:paraId="6E476481" w14:textId="77777777" w:rsidTr="00F1220B">
        <w:tc>
          <w:tcPr>
            <w:tcW w:w="1951" w:type="dxa"/>
          </w:tcPr>
          <w:p w14:paraId="434BC18C" w14:textId="77777777" w:rsidR="004735DC" w:rsidRPr="00FF2826" w:rsidRDefault="00DC001E">
            <w:pPr>
              <w:jc w:val="both"/>
              <w:rPr>
                <w:lang w:val="en-GB"/>
              </w:rPr>
            </w:pPr>
            <w:r w:rsidRPr="00FF2826">
              <w:rPr>
                <w:lang w:val="en-GB"/>
              </w:rPr>
              <w:t xml:space="preserve">Advanced training in primary ear and hearing health care </w:t>
            </w:r>
          </w:p>
        </w:tc>
        <w:tc>
          <w:tcPr>
            <w:tcW w:w="2864" w:type="dxa"/>
          </w:tcPr>
          <w:p w14:paraId="4C4CE75C" w14:textId="77777777" w:rsidR="004735DC" w:rsidRDefault="00DC001E">
            <w:pPr>
              <w:jc w:val="both"/>
            </w:pPr>
            <w:r>
              <w:t xml:space="preserve">121 </w:t>
            </w:r>
            <w:proofErr w:type="spellStart"/>
            <w:r>
              <w:t>Nurses</w:t>
            </w:r>
            <w:proofErr w:type="spellEnd"/>
            <w:r>
              <w:t xml:space="preserve"> </w:t>
            </w:r>
            <w:proofErr w:type="spellStart"/>
            <w:r>
              <w:t>or</w:t>
            </w:r>
            <w:proofErr w:type="spellEnd"/>
            <w:r>
              <w:t xml:space="preserve"> </w:t>
            </w:r>
            <w:proofErr w:type="spellStart"/>
            <w:r w:rsidRPr="00210864">
              <w:rPr>
                <w:i/>
                <w:iCs/>
              </w:rPr>
              <w:t>clinical</w:t>
            </w:r>
            <w:proofErr w:type="spellEnd"/>
            <w:r w:rsidRPr="00210864">
              <w:rPr>
                <w:i/>
                <w:iCs/>
              </w:rPr>
              <w:t xml:space="preserve"> officers</w:t>
            </w:r>
          </w:p>
        </w:tc>
        <w:tc>
          <w:tcPr>
            <w:tcW w:w="4819" w:type="dxa"/>
          </w:tcPr>
          <w:p w14:paraId="3D54838C" w14:textId="77777777" w:rsidR="004735DC" w:rsidRPr="00FF2826" w:rsidRDefault="00DC001E">
            <w:pPr>
              <w:jc w:val="both"/>
              <w:rPr>
                <w:lang w:val="en-GB"/>
              </w:rPr>
            </w:pPr>
            <w:proofErr w:type="spellStart"/>
            <w:r w:rsidRPr="00FF2826">
              <w:rPr>
                <w:lang w:val="en-GB"/>
              </w:rPr>
              <w:t>Luapula</w:t>
            </w:r>
            <w:proofErr w:type="spellEnd"/>
            <w:r w:rsidRPr="00FF2826">
              <w:rPr>
                <w:lang w:val="en-GB"/>
              </w:rPr>
              <w:t xml:space="preserve">, </w:t>
            </w:r>
            <w:r w:rsidRPr="00FF2826">
              <w:rPr>
                <w:lang w:val="en-GB"/>
              </w:rPr>
              <w:t>North</w:t>
            </w:r>
            <w:r w:rsidRPr="00FF2826">
              <w:rPr>
                <w:lang w:val="en-GB"/>
              </w:rPr>
              <w:t xml:space="preserve">, </w:t>
            </w:r>
            <w:proofErr w:type="spellStart"/>
            <w:r w:rsidRPr="00FF2826">
              <w:rPr>
                <w:lang w:val="en-GB"/>
              </w:rPr>
              <w:t>Muchinga</w:t>
            </w:r>
            <w:proofErr w:type="spellEnd"/>
            <w:r w:rsidRPr="00FF2826">
              <w:rPr>
                <w:lang w:val="en-GB"/>
              </w:rPr>
              <w:t xml:space="preserve"> and </w:t>
            </w:r>
            <w:r w:rsidRPr="00FF2826">
              <w:rPr>
                <w:lang w:val="en-GB"/>
              </w:rPr>
              <w:t>East</w:t>
            </w:r>
          </w:p>
        </w:tc>
      </w:tr>
      <w:tr w:rsidR="00F1220B" w:rsidRPr="00FF2826" w14:paraId="5D145131" w14:textId="77777777" w:rsidTr="00F1220B">
        <w:tc>
          <w:tcPr>
            <w:tcW w:w="1951" w:type="dxa"/>
          </w:tcPr>
          <w:p w14:paraId="43E7901D" w14:textId="77777777" w:rsidR="004735DC" w:rsidRPr="00FF2826" w:rsidRDefault="00DC001E">
            <w:pPr>
              <w:jc w:val="both"/>
              <w:rPr>
                <w:lang w:val="en-GB"/>
              </w:rPr>
            </w:pPr>
            <w:r w:rsidRPr="00FF2826">
              <w:rPr>
                <w:lang w:val="en-GB"/>
              </w:rPr>
              <w:t>Advanced training in primary ear and hearing health care</w:t>
            </w:r>
          </w:p>
        </w:tc>
        <w:tc>
          <w:tcPr>
            <w:tcW w:w="2864" w:type="dxa"/>
          </w:tcPr>
          <w:p w14:paraId="25908E11" w14:textId="77777777" w:rsidR="004735DC" w:rsidRDefault="00DC001E">
            <w:pPr>
              <w:jc w:val="both"/>
            </w:pPr>
            <w:r>
              <w:t xml:space="preserve">120 </w:t>
            </w:r>
            <w:r w:rsidRPr="00604BDB">
              <w:rPr>
                <w:i/>
                <w:iCs/>
              </w:rPr>
              <w:t xml:space="preserve">Community Health </w:t>
            </w:r>
            <w:proofErr w:type="spellStart"/>
            <w:r w:rsidRPr="00604BDB">
              <w:rPr>
                <w:i/>
                <w:iCs/>
              </w:rPr>
              <w:t>Worker</w:t>
            </w:r>
            <w:proofErr w:type="spellEnd"/>
          </w:p>
        </w:tc>
        <w:tc>
          <w:tcPr>
            <w:tcW w:w="4819" w:type="dxa"/>
          </w:tcPr>
          <w:p w14:paraId="35A6DA5F" w14:textId="77777777" w:rsidR="004735DC" w:rsidRPr="00FF2826" w:rsidRDefault="00DC001E">
            <w:pPr>
              <w:jc w:val="both"/>
              <w:rPr>
                <w:lang w:val="en-GB"/>
              </w:rPr>
            </w:pPr>
            <w:proofErr w:type="spellStart"/>
            <w:r w:rsidRPr="00FF2826">
              <w:rPr>
                <w:lang w:val="en-GB"/>
              </w:rPr>
              <w:t>Luapula</w:t>
            </w:r>
            <w:proofErr w:type="spellEnd"/>
            <w:r w:rsidRPr="00FF2826">
              <w:rPr>
                <w:lang w:val="en-GB"/>
              </w:rPr>
              <w:t xml:space="preserve">, </w:t>
            </w:r>
            <w:r w:rsidRPr="00FF2826">
              <w:rPr>
                <w:lang w:val="en-GB"/>
              </w:rPr>
              <w:t>North</w:t>
            </w:r>
            <w:r w:rsidRPr="00FF2826">
              <w:rPr>
                <w:lang w:val="en-GB"/>
              </w:rPr>
              <w:t xml:space="preserve">, </w:t>
            </w:r>
            <w:proofErr w:type="spellStart"/>
            <w:r w:rsidRPr="00FF2826">
              <w:rPr>
                <w:lang w:val="en-GB"/>
              </w:rPr>
              <w:t>Muchinga</w:t>
            </w:r>
            <w:proofErr w:type="spellEnd"/>
            <w:r w:rsidRPr="00FF2826">
              <w:rPr>
                <w:lang w:val="en-GB"/>
              </w:rPr>
              <w:t xml:space="preserve"> and </w:t>
            </w:r>
            <w:r w:rsidRPr="00FF2826">
              <w:rPr>
                <w:lang w:val="en-GB"/>
              </w:rPr>
              <w:t>East</w:t>
            </w:r>
          </w:p>
        </w:tc>
      </w:tr>
    </w:tbl>
    <w:p w14:paraId="6F7BA71B" w14:textId="77777777" w:rsidR="00C57DD2" w:rsidRPr="00FF2826" w:rsidRDefault="00C57DD2" w:rsidP="004923D2">
      <w:pPr>
        <w:spacing w:after="0" w:line="240" w:lineRule="auto"/>
        <w:jc w:val="both"/>
        <w:rPr>
          <w:lang w:val="en-GB"/>
        </w:rPr>
      </w:pPr>
    </w:p>
    <w:p w14:paraId="75C69CA2" w14:textId="77777777" w:rsidR="004735DC" w:rsidRPr="00FF2826" w:rsidRDefault="00DC001E">
      <w:pPr>
        <w:spacing w:after="0" w:line="240" w:lineRule="auto"/>
        <w:jc w:val="both"/>
        <w:rPr>
          <w:lang w:val="en-GB"/>
        </w:rPr>
      </w:pPr>
      <w:r w:rsidRPr="00FF2826">
        <w:rPr>
          <w:lang w:val="en-GB"/>
        </w:rPr>
        <w:t xml:space="preserve">The individual training programmes are described below. </w:t>
      </w:r>
    </w:p>
    <w:p w14:paraId="5F73ED5C" w14:textId="77777777" w:rsidR="00910547" w:rsidRPr="00FF2826" w:rsidRDefault="00910547" w:rsidP="004923D2">
      <w:pPr>
        <w:spacing w:after="0" w:line="240" w:lineRule="auto"/>
        <w:jc w:val="both"/>
        <w:rPr>
          <w:lang w:val="en-GB"/>
        </w:rPr>
      </w:pPr>
    </w:p>
    <w:p w14:paraId="7D65BBA8" w14:textId="77777777" w:rsidR="004735DC" w:rsidRPr="00FF2826" w:rsidRDefault="001A0712">
      <w:pPr>
        <w:spacing w:after="0" w:line="240" w:lineRule="auto"/>
        <w:jc w:val="both"/>
        <w:rPr>
          <w:lang w:val="en-GB"/>
        </w:rPr>
      </w:pPr>
      <w:r w:rsidRPr="00FF2826">
        <w:rPr>
          <w:lang w:val="en-GB"/>
        </w:rPr>
        <w:t xml:space="preserve">Verbal commitments have already been obtained from </w:t>
      </w:r>
      <w:r w:rsidR="00DC001E" w:rsidRPr="00FF2826">
        <w:rPr>
          <w:lang w:val="en-GB"/>
        </w:rPr>
        <w:t xml:space="preserve">the Ministry of Health </w:t>
      </w:r>
      <w:r w:rsidR="00910547" w:rsidRPr="00FF2826">
        <w:rPr>
          <w:lang w:val="en-GB"/>
        </w:rPr>
        <w:t xml:space="preserve">and UTH </w:t>
      </w:r>
      <w:r w:rsidR="00DC001E" w:rsidRPr="00FF2826">
        <w:rPr>
          <w:lang w:val="en-GB"/>
        </w:rPr>
        <w:t xml:space="preserve">for the </w:t>
      </w:r>
      <w:r w:rsidR="00B1533D" w:rsidRPr="00FF2826">
        <w:rPr>
          <w:lang w:val="en-GB"/>
        </w:rPr>
        <w:t xml:space="preserve">sustainable </w:t>
      </w:r>
      <w:r w:rsidR="00DC001E" w:rsidRPr="00FF2826">
        <w:rPr>
          <w:lang w:val="en-GB"/>
        </w:rPr>
        <w:t xml:space="preserve">continuation </w:t>
      </w:r>
      <w:r w:rsidR="00B1533D" w:rsidRPr="00FF2826">
        <w:rPr>
          <w:lang w:val="en-GB"/>
        </w:rPr>
        <w:t xml:space="preserve">and support of </w:t>
      </w:r>
      <w:r w:rsidR="00DC001E" w:rsidRPr="00FF2826">
        <w:rPr>
          <w:lang w:val="en-GB"/>
        </w:rPr>
        <w:t>the training concept</w:t>
      </w:r>
      <w:r w:rsidRPr="00FF2826">
        <w:rPr>
          <w:lang w:val="en-GB"/>
        </w:rPr>
        <w:t xml:space="preserve">, which are currently </w:t>
      </w:r>
      <w:r w:rsidR="00F83B0B" w:rsidRPr="00FF2826">
        <w:rPr>
          <w:lang w:val="en-GB"/>
        </w:rPr>
        <w:t xml:space="preserve">being finalised and will be </w:t>
      </w:r>
      <w:r w:rsidR="005A620B" w:rsidRPr="00FF2826">
        <w:rPr>
          <w:lang w:val="en-GB"/>
        </w:rPr>
        <w:t xml:space="preserve">presented </w:t>
      </w:r>
      <w:r w:rsidR="00F83B0B" w:rsidRPr="00FF2826">
        <w:rPr>
          <w:lang w:val="en-GB"/>
        </w:rPr>
        <w:t>during the first year of the project</w:t>
      </w:r>
      <w:r w:rsidR="005A620B" w:rsidRPr="00FF2826">
        <w:rPr>
          <w:lang w:val="en-GB"/>
        </w:rPr>
        <w:t xml:space="preserve">. </w:t>
      </w:r>
    </w:p>
    <w:p w14:paraId="42DD290C" w14:textId="77777777" w:rsidR="004C79D0" w:rsidRPr="00FF2826" w:rsidRDefault="004C79D0" w:rsidP="004923D2">
      <w:pPr>
        <w:spacing w:after="0" w:line="240" w:lineRule="auto"/>
        <w:jc w:val="both"/>
        <w:rPr>
          <w:lang w:val="en-GB"/>
        </w:rPr>
      </w:pPr>
    </w:p>
    <w:p w14:paraId="397C8581" w14:textId="77777777" w:rsidR="004735DC" w:rsidRPr="00FF2826" w:rsidRDefault="00DC001E">
      <w:pPr>
        <w:spacing w:after="0"/>
        <w:rPr>
          <w:b/>
          <w:color w:val="244061" w:themeColor="accent1" w:themeShade="80"/>
          <w:sz w:val="24"/>
          <w:lang w:val="en-GB"/>
        </w:rPr>
      </w:pPr>
      <w:r w:rsidRPr="00FF2826">
        <w:rPr>
          <w:b/>
          <w:color w:val="244061" w:themeColor="accent1" w:themeShade="80"/>
          <w:sz w:val="24"/>
          <w:lang w:val="en-GB"/>
        </w:rPr>
        <w:t>Activity 1.</w:t>
      </w:r>
      <w:r w:rsidR="001B760C" w:rsidRPr="00FF2826">
        <w:rPr>
          <w:b/>
          <w:color w:val="244061" w:themeColor="accent1" w:themeShade="80"/>
          <w:sz w:val="24"/>
          <w:lang w:val="en-GB"/>
        </w:rPr>
        <w:t xml:space="preserve">1 </w:t>
      </w:r>
      <w:r w:rsidRPr="00FF2826">
        <w:rPr>
          <w:b/>
          <w:color w:val="244061" w:themeColor="accent1" w:themeShade="80"/>
          <w:sz w:val="24"/>
          <w:lang w:val="en-GB"/>
        </w:rPr>
        <w:t xml:space="preserve">Training in </w:t>
      </w:r>
      <w:r w:rsidR="009E18A3" w:rsidRPr="00FF2826">
        <w:rPr>
          <w:b/>
          <w:color w:val="244061" w:themeColor="accent1" w:themeShade="80"/>
          <w:sz w:val="24"/>
          <w:lang w:val="en-GB"/>
        </w:rPr>
        <w:t xml:space="preserve">ear surgery </w:t>
      </w:r>
      <w:r w:rsidRPr="00FF2826">
        <w:rPr>
          <w:b/>
          <w:color w:val="244061" w:themeColor="accent1" w:themeShade="80"/>
          <w:sz w:val="24"/>
          <w:lang w:val="en-GB"/>
        </w:rPr>
        <w:t>for ENT doctors</w:t>
      </w:r>
    </w:p>
    <w:p w14:paraId="791A7F06" w14:textId="77777777" w:rsidR="004735DC" w:rsidRPr="00FF2826" w:rsidRDefault="00DC001E">
      <w:pPr>
        <w:spacing w:after="300" w:line="240" w:lineRule="auto"/>
        <w:jc w:val="both"/>
        <w:rPr>
          <w:lang w:val="en-GB"/>
        </w:rPr>
      </w:pPr>
      <w:r w:rsidRPr="00FF2826">
        <w:rPr>
          <w:lang w:val="en-GB"/>
        </w:rPr>
        <w:t xml:space="preserve">In the previous project, a milling laboratory was set up at the UTH, which has since been used for ear surgery training courses. </w:t>
      </w:r>
      <w:r w:rsidR="00E952F9" w:rsidRPr="00FF2826">
        <w:rPr>
          <w:lang w:val="en-GB"/>
        </w:rPr>
        <w:t>The temporal bone laboratory was set up in the final phase of the previous project, with only two rounds of training for trainers. Currently, the available specialists use this facility to train future ENT specialists</w:t>
      </w:r>
      <w:r w:rsidR="0095013C" w:rsidRPr="00FF2826">
        <w:rPr>
          <w:lang w:val="en-GB"/>
        </w:rPr>
        <w:t>.</w:t>
      </w:r>
      <w:r w:rsidR="00E952F9" w:rsidRPr="00FF2826">
        <w:rPr>
          <w:lang w:val="en-GB"/>
        </w:rPr>
        <w:t xml:space="preserve"> However, there is an urgent need for the continuous development of </w:t>
      </w:r>
      <w:r w:rsidR="00903EB5" w:rsidRPr="00FF2826">
        <w:rPr>
          <w:lang w:val="en-GB"/>
        </w:rPr>
        <w:t xml:space="preserve">the </w:t>
      </w:r>
      <w:r w:rsidR="00E952F9" w:rsidRPr="00FF2826">
        <w:rPr>
          <w:lang w:val="en-GB"/>
        </w:rPr>
        <w:t xml:space="preserve">current trainers through guidance and expertise from internationally recognised specialists </w:t>
      </w:r>
      <w:r w:rsidR="008959B8" w:rsidRPr="00FF2826">
        <w:rPr>
          <w:lang w:val="en-GB"/>
        </w:rPr>
        <w:t xml:space="preserve">on </w:t>
      </w:r>
      <w:r w:rsidR="00903EB5" w:rsidRPr="00FF2826">
        <w:rPr>
          <w:lang w:val="en-GB"/>
        </w:rPr>
        <w:t xml:space="preserve">highly complex </w:t>
      </w:r>
      <w:r w:rsidR="008959B8" w:rsidRPr="00FF2826">
        <w:rPr>
          <w:lang w:val="en-GB"/>
        </w:rPr>
        <w:t xml:space="preserve">surgical procedures </w:t>
      </w:r>
      <w:r w:rsidR="00642C57" w:rsidRPr="00FF2826">
        <w:rPr>
          <w:lang w:val="en-GB"/>
        </w:rPr>
        <w:t>on the ear</w:t>
      </w:r>
      <w:r w:rsidR="00E952F9" w:rsidRPr="00FF2826">
        <w:rPr>
          <w:lang w:val="en-GB"/>
        </w:rPr>
        <w:t xml:space="preserve">. </w:t>
      </w:r>
      <w:r w:rsidR="00F24583" w:rsidRPr="00FF2826">
        <w:rPr>
          <w:lang w:val="en-GB"/>
        </w:rPr>
        <w:t xml:space="preserve">Therefore, two multi-day training courses </w:t>
      </w:r>
      <w:r w:rsidR="00642C57" w:rsidRPr="00FF2826">
        <w:rPr>
          <w:lang w:val="en-GB"/>
        </w:rPr>
        <w:t xml:space="preserve">on this topic </w:t>
      </w:r>
      <w:r w:rsidR="00F24583" w:rsidRPr="00FF2826">
        <w:rPr>
          <w:lang w:val="en-GB"/>
        </w:rPr>
        <w:t xml:space="preserve">will be organised. The training will be delivered </w:t>
      </w:r>
      <w:r w:rsidR="00F24583" w:rsidRPr="00FF2826">
        <w:rPr>
          <w:lang w:val="en-GB"/>
        </w:rPr>
        <w:lastRenderedPageBreak/>
        <w:t xml:space="preserve">by two ENT doctors from the </w:t>
      </w:r>
      <w:r w:rsidR="00F24583" w:rsidRPr="00FF2826">
        <w:rPr>
          <w:i/>
          <w:iCs/>
          <w:lang w:val="en-GB"/>
        </w:rPr>
        <w:t xml:space="preserve">University of Brighton </w:t>
      </w:r>
      <w:r w:rsidR="00F24583" w:rsidRPr="00FF2826">
        <w:rPr>
          <w:lang w:val="en-GB"/>
        </w:rPr>
        <w:t xml:space="preserve">and </w:t>
      </w:r>
      <w:r w:rsidR="00F24583" w:rsidRPr="00FF2826">
        <w:rPr>
          <w:i/>
          <w:iCs/>
          <w:lang w:val="en-GB"/>
        </w:rPr>
        <w:t xml:space="preserve">Operational Ear Drop </w:t>
      </w:r>
      <w:r w:rsidR="00F24583" w:rsidRPr="00FF2826">
        <w:rPr>
          <w:lang w:val="en-GB"/>
        </w:rPr>
        <w:t xml:space="preserve">based in the Netherlands. The trainers from these two organisations will teach four already practising ENT specialists and four newly trained ENT specialists at both </w:t>
      </w:r>
      <w:r w:rsidR="00F24583" w:rsidRPr="00FF2826">
        <w:rPr>
          <w:i/>
          <w:iCs/>
          <w:lang w:val="en-GB"/>
        </w:rPr>
        <w:t xml:space="preserve">Beit Cure Hospital </w:t>
      </w:r>
      <w:r w:rsidR="00F24583" w:rsidRPr="00FF2826">
        <w:rPr>
          <w:lang w:val="en-GB"/>
        </w:rPr>
        <w:t xml:space="preserve">and </w:t>
      </w:r>
      <w:r w:rsidR="00F24583" w:rsidRPr="00FF2826">
        <w:rPr>
          <w:i/>
          <w:iCs/>
          <w:lang w:val="en-GB"/>
        </w:rPr>
        <w:t>University Teaching Hospital</w:t>
      </w:r>
      <w:r w:rsidR="00574F5E" w:rsidRPr="00FF2826">
        <w:rPr>
          <w:lang w:val="en-GB"/>
        </w:rPr>
        <w:t xml:space="preserve">. </w:t>
      </w:r>
      <w:r w:rsidR="008959B8" w:rsidRPr="00FF2826">
        <w:rPr>
          <w:lang w:val="en-GB"/>
        </w:rPr>
        <w:t xml:space="preserve">After completing the training and </w:t>
      </w:r>
      <w:r w:rsidR="005C7313" w:rsidRPr="00FF2826">
        <w:rPr>
          <w:lang w:val="en-GB"/>
        </w:rPr>
        <w:t xml:space="preserve">practical exercises in surgical camps, </w:t>
      </w:r>
      <w:r w:rsidR="002A228E" w:rsidRPr="00FF2826">
        <w:rPr>
          <w:lang w:val="en-GB"/>
        </w:rPr>
        <w:t xml:space="preserve">the </w:t>
      </w:r>
      <w:r w:rsidR="00762F9B" w:rsidRPr="00FF2826">
        <w:rPr>
          <w:lang w:val="en-GB"/>
        </w:rPr>
        <w:t xml:space="preserve">trained </w:t>
      </w:r>
      <w:r w:rsidR="002A228E" w:rsidRPr="00FF2826">
        <w:rPr>
          <w:lang w:val="en-GB"/>
        </w:rPr>
        <w:t xml:space="preserve">ENT specialists will </w:t>
      </w:r>
      <w:r w:rsidR="00762F9B" w:rsidRPr="00FF2826">
        <w:rPr>
          <w:lang w:val="en-GB"/>
        </w:rPr>
        <w:t xml:space="preserve">continue </w:t>
      </w:r>
      <w:r w:rsidR="002A228E" w:rsidRPr="00FF2826">
        <w:rPr>
          <w:lang w:val="en-GB"/>
        </w:rPr>
        <w:t xml:space="preserve">the training of </w:t>
      </w:r>
      <w:r w:rsidR="00762F9B" w:rsidRPr="00FF2826">
        <w:rPr>
          <w:lang w:val="en-GB"/>
        </w:rPr>
        <w:t xml:space="preserve">future ENT specialists on this topic </w:t>
      </w:r>
      <w:r w:rsidR="001C4E09" w:rsidRPr="00FF2826">
        <w:rPr>
          <w:lang w:val="en-GB"/>
        </w:rPr>
        <w:t xml:space="preserve">at UTH, so that </w:t>
      </w:r>
      <w:r w:rsidR="00E952F9" w:rsidRPr="00FF2826">
        <w:rPr>
          <w:lang w:val="en-GB"/>
        </w:rPr>
        <w:t xml:space="preserve">foreign </w:t>
      </w:r>
      <w:r w:rsidR="00762F9B" w:rsidRPr="00FF2826">
        <w:rPr>
          <w:lang w:val="en-GB"/>
        </w:rPr>
        <w:t>expertise will no longer be required in the future</w:t>
      </w:r>
      <w:r w:rsidR="00E952F9" w:rsidRPr="00FF2826">
        <w:rPr>
          <w:lang w:val="en-GB"/>
        </w:rPr>
        <w:t>.</w:t>
      </w:r>
    </w:p>
    <w:tbl>
      <w:tblPr>
        <w:tblStyle w:val="Tabellenraster"/>
        <w:tblW w:w="10060" w:type="dxa"/>
        <w:tblLook w:val="04A0" w:firstRow="1" w:lastRow="0" w:firstColumn="1" w:lastColumn="0" w:noHBand="0" w:noVBand="1"/>
      </w:tblPr>
      <w:tblGrid>
        <w:gridCol w:w="1413"/>
        <w:gridCol w:w="3118"/>
        <w:gridCol w:w="4111"/>
        <w:gridCol w:w="1418"/>
      </w:tblGrid>
      <w:tr w:rsidR="004C79D0" w14:paraId="68B854C3" w14:textId="77777777" w:rsidTr="006E275A">
        <w:tc>
          <w:tcPr>
            <w:tcW w:w="1413" w:type="dxa"/>
          </w:tcPr>
          <w:p w14:paraId="08880F3B" w14:textId="77777777" w:rsidR="004735DC" w:rsidRDefault="00DC001E">
            <w:pPr>
              <w:rPr>
                <w:b/>
                <w:color w:val="244061" w:themeColor="accent1" w:themeShade="80"/>
                <w:sz w:val="18"/>
                <w:szCs w:val="18"/>
              </w:rPr>
            </w:pPr>
            <w:r w:rsidRPr="007C5569">
              <w:rPr>
                <w:b/>
                <w:color w:val="244061" w:themeColor="accent1" w:themeShade="80"/>
                <w:sz w:val="18"/>
                <w:szCs w:val="18"/>
              </w:rPr>
              <w:t xml:space="preserve">Budget </w:t>
            </w:r>
            <w:proofErr w:type="spellStart"/>
            <w:r w:rsidRPr="007C5569">
              <w:rPr>
                <w:b/>
                <w:color w:val="244061" w:themeColor="accent1" w:themeShade="80"/>
                <w:sz w:val="18"/>
                <w:szCs w:val="18"/>
              </w:rPr>
              <w:t>line</w:t>
            </w:r>
            <w:proofErr w:type="spellEnd"/>
          </w:p>
        </w:tc>
        <w:tc>
          <w:tcPr>
            <w:tcW w:w="3118" w:type="dxa"/>
          </w:tcPr>
          <w:p w14:paraId="66BCFC42" w14:textId="77777777" w:rsidR="004735DC" w:rsidRDefault="00DC001E">
            <w:pPr>
              <w:rPr>
                <w:b/>
                <w:color w:val="244061" w:themeColor="accent1" w:themeShade="80"/>
                <w:sz w:val="18"/>
                <w:szCs w:val="18"/>
              </w:rPr>
            </w:pPr>
            <w:r w:rsidRPr="007C5569">
              <w:rPr>
                <w:b/>
                <w:color w:val="244061" w:themeColor="accent1" w:themeShade="80"/>
                <w:sz w:val="18"/>
                <w:szCs w:val="18"/>
              </w:rPr>
              <w:t>Measure</w:t>
            </w:r>
          </w:p>
        </w:tc>
        <w:tc>
          <w:tcPr>
            <w:tcW w:w="4111" w:type="dxa"/>
          </w:tcPr>
          <w:p w14:paraId="7B266829" w14:textId="77777777" w:rsidR="004735DC" w:rsidRDefault="00DC001E">
            <w:pPr>
              <w:rPr>
                <w:b/>
                <w:color w:val="244061" w:themeColor="accent1" w:themeShade="80"/>
                <w:sz w:val="18"/>
                <w:szCs w:val="18"/>
              </w:rPr>
            </w:pPr>
            <w:r w:rsidRPr="007C5569">
              <w:rPr>
                <w:b/>
                <w:color w:val="244061" w:themeColor="accent1" w:themeShade="80"/>
                <w:sz w:val="18"/>
                <w:szCs w:val="18"/>
              </w:rPr>
              <w:t>Types of expenditure</w:t>
            </w:r>
          </w:p>
        </w:tc>
        <w:tc>
          <w:tcPr>
            <w:tcW w:w="1418" w:type="dxa"/>
          </w:tcPr>
          <w:p w14:paraId="0B76D439" w14:textId="77777777" w:rsidR="004735DC" w:rsidRDefault="00DC001E">
            <w:pPr>
              <w:rPr>
                <w:b/>
                <w:color w:val="244061" w:themeColor="accent1" w:themeShade="80"/>
                <w:sz w:val="18"/>
                <w:szCs w:val="18"/>
              </w:rPr>
            </w:pPr>
            <w:r w:rsidRPr="007C5569">
              <w:rPr>
                <w:b/>
                <w:color w:val="244061" w:themeColor="accent1" w:themeShade="80"/>
                <w:sz w:val="18"/>
                <w:szCs w:val="18"/>
              </w:rPr>
              <w:t>Total Euro</w:t>
            </w:r>
          </w:p>
        </w:tc>
      </w:tr>
      <w:tr w:rsidR="004C79D0" w14:paraId="3201079D" w14:textId="77777777" w:rsidTr="006E275A">
        <w:tc>
          <w:tcPr>
            <w:tcW w:w="1413" w:type="dxa"/>
          </w:tcPr>
          <w:p w14:paraId="0298B6AD" w14:textId="77777777" w:rsidR="004735DC" w:rsidRDefault="00DC001E">
            <w:pPr>
              <w:rPr>
                <w:sz w:val="18"/>
                <w:szCs w:val="18"/>
              </w:rPr>
            </w:pPr>
            <w:r>
              <w:rPr>
                <w:sz w:val="18"/>
                <w:szCs w:val="18"/>
              </w:rPr>
              <w:t>2.1</w:t>
            </w:r>
          </w:p>
        </w:tc>
        <w:tc>
          <w:tcPr>
            <w:tcW w:w="3118" w:type="dxa"/>
          </w:tcPr>
          <w:p w14:paraId="37A4CBA9" w14:textId="77777777" w:rsidR="004735DC" w:rsidRPr="00FF2826" w:rsidRDefault="00DC001E">
            <w:pPr>
              <w:rPr>
                <w:sz w:val="18"/>
                <w:szCs w:val="18"/>
                <w:lang w:val="en-GB"/>
              </w:rPr>
            </w:pPr>
            <w:r w:rsidRPr="00FF2826">
              <w:rPr>
                <w:sz w:val="18"/>
                <w:szCs w:val="18"/>
                <w:lang w:val="en-GB"/>
              </w:rPr>
              <w:t xml:space="preserve">Two multi-day training courses </w:t>
            </w:r>
            <w:r w:rsidR="00762F9B" w:rsidRPr="00FF2826">
              <w:rPr>
                <w:sz w:val="18"/>
                <w:szCs w:val="18"/>
                <w:lang w:val="en-GB"/>
              </w:rPr>
              <w:t xml:space="preserve">on ear surgery </w:t>
            </w:r>
            <w:r w:rsidRPr="00FF2826">
              <w:rPr>
                <w:sz w:val="18"/>
                <w:szCs w:val="18"/>
                <w:lang w:val="en-GB"/>
              </w:rPr>
              <w:t xml:space="preserve">for at least 8 beneficiaries </w:t>
            </w:r>
          </w:p>
        </w:tc>
        <w:tc>
          <w:tcPr>
            <w:tcW w:w="4111" w:type="dxa"/>
          </w:tcPr>
          <w:p w14:paraId="4825F0CE" w14:textId="77777777" w:rsidR="004735DC" w:rsidRPr="00FF2826" w:rsidRDefault="00DC001E">
            <w:pPr>
              <w:jc w:val="both"/>
              <w:rPr>
                <w:sz w:val="18"/>
                <w:szCs w:val="18"/>
                <w:lang w:val="en-GB"/>
              </w:rPr>
            </w:pPr>
            <w:r w:rsidRPr="00FF2826">
              <w:rPr>
                <w:sz w:val="18"/>
                <w:szCs w:val="18"/>
                <w:lang w:val="en-GB"/>
              </w:rPr>
              <w:t>Meals, accommodation, transport</w:t>
            </w:r>
            <w:r w:rsidRPr="00FF2826">
              <w:rPr>
                <w:sz w:val="18"/>
                <w:szCs w:val="18"/>
                <w:lang w:val="en-GB"/>
              </w:rPr>
              <w:t xml:space="preserve">, course materials and printing costs, flight ticket for trainers, trainer's </w:t>
            </w:r>
            <w:r w:rsidR="001C4092" w:rsidRPr="00FF2826">
              <w:rPr>
                <w:sz w:val="18"/>
                <w:szCs w:val="18"/>
                <w:lang w:val="en-GB"/>
              </w:rPr>
              <w:t xml:space="preserve">fee </w:t>
            </w:r>
            <w:r w:rsidRPr="00FF2826">
              <w:rPr>
                <w:sz w:val="18"/>
                <w:szCs w:val="18"/>
                <w:lang w:val="en-GB"/>
              </w:rPr>
              <w:t xml:space="preserve">per person per stay (500 EUR*2 persons*2 times =2,000 EUR), </w:t>
            </w:r>
          </w:p>
        </w:tc>
        <w:tc>
          <w:tcPr>
            <w:tcW w:w="1418" w:type="dxa"/>
          </w:tcPr>
          <w:p w14:paraId="7293FA94" w14:textId="77777777" w:rsidR="004735DC" w:rsidRDefault="00DC001E">
            <w:pPr>
              <w:jc w:val="right"/>
              <w:rPr>
                <w:sz w:val="18"/>
                <w:szCs w:val="18"/>
              </w:rPr>
            </w:pPr>
            <w:r>
              <w:rPr>
                <w:sz w:val="18"/>
                <w:szCs w:val="18"/>
              </w:rPr>
              <w:t>11.542</w:t>
            </w:r>
          </w:p>
        </w:tc>
      </w:tr>
    </w:tbl>
    <w:p w14:paraId="6C8DD1A6" w14:textId="77777777" w:rsidR="004C79D0" w:rsidRDefault="004C79D0" w:rsidP="004923D2">
      <w:pPr>
        <w:spacing w:after="0" w:line="240" w:lineRule="auto"/>
        <w:jc w:val="both"/>
      </w:pPr>
    </w:p>
    <w:p w14:paraId="17B0AF50" w14:textId="77777777" w:rsidR="004735DC" w:rsidRPr="00FF2826" w:rsidRDefault="00DC001E">
      <w:pPr>
        <w:spacing w:after="0"/>
        <w:rPr>
          <w:b/>
          <w:color w:val="244061" w:themeColor="accent1" w:themeShade="80"/>
          <w:sz w:val="24"/>
          <w:lang w:val="en-GB"/>
        </w:rPr>
      </w:pPr>
      <w:r w:rsidRPr="00FF2826">
        <w:rPr>
          <w:b/>
          <w:color w:val="244061" w:themeColor="accent1" w:themeShade="80"/>
          <w:sz w:val="24"/>
          <w:lang w:val="en-GB"/>
        </w:rPr>
        <w:t>Activity 1.</w:t>
      </w:r>
      <w:r w:rsidRPr="00FF2826">
        <w:rPr>
          <w:b/>
          <w:color w:val="244061" w:themeColor="accent1" w:themeShade="80"/>
          <w:sz w:val="24"/>
          <w:lang w:val="en-GB"/>
        </w:rPr>
        <w:t xml:space="preserve">2 </w:t>
      </w:r>
      <w:r w:rsidR="0016773E" w:rsidRPr="00FF2826">
        <w:rPr>
          <w:b/>
          <w:color w:val="244061" w:themeColor="accent1" w:themeShade="80"/>
          <w:sz w:val="24"/>
          <w:lang w:val="en-GB"/>
        </w:rPr>
        <w:t xml:space="preserve">In-service </w:t>
      </w:r>
      <w:r w:rsidR="002243FF" w:rsidRPr="00FF2826">
        <w:rPr>
          <w:b/>
          <w:color w:val="244061" w:themeColor="accent1" w:themeShade="80"/>
          <w:sz w:val="24"/>
          <w:lang w:val="en-GB"/>
        </w:rPr>
        <w:t xml:space="preserve">training for </w:t>
      </w:r>
      <w:r w:rsidR="002243FF" w:rsidRPr="00FF2826">
        <w:rPr>
          <w:b/>
          <w:i/>
          <w:iCs/>
          <w:color w:val="244061" w:themeColor="accent1" w:themeShade="80"/>
          <w:sz w:val="24"/>
          <w:lang w:val="en-GB"/>
        </w:rPr>
        <w:t xml:space="preserve">audiology </w:t>
      </w:r>
      <w:r w:rsidR="00AE1FEA" w:rsidRPr="00FF2826">
        <w:rPr>
          <w:b/>
          <w:i/>
          <w:iCs/>
          <w:color w:val="244061" w:themeColor="accent1" w:themeShade="80"/>
          <w:sz w:val="24"/>
          <w:lang w:val="en-GB"/>
        </w:rPr>
        <w:t>officers</w:t>
      </w:r>
    </w:p>
    <w:p w14:paraId="70425A04" w14:textId="77777777" w:rsidR="004735DC" w:rsidRPr="00FF2826" w:rsidRDefault="00DC001E">
      <w:pPr>
        <w:spacing w:after="300" w:line="240" w:lineRule="auto"/>
        <w:jc w:val="both"/>
        <w:rPr>
          <w:lang w:val="en-GB"/>
        </w:rPr>
      </w:pPr>
      <w:r w:rsidRPr="00FF2826">
        <w:rPr>
          <w:lang w:val="en-GB"/>
        </w:rPr>
        <w:t xml:space="preserve">There is currently only one trained </w:t>
      </w:r>
      <w:r w:rsidRPr="00FF2826">
        <w:rPr>
          <w:i/>
          <w:iCs/>
          <w:lang w:val="en-GB"/>
        </w:rPr>
        <w:t xml:space="preserve">audiology officer </w:t>
      </w:r>
      <w:r w:rsidRPr="00FF2826">
        <w:rPr>
          <w:lang w:val="en-GB"/>
        </w:rPr>
        <w:t>in Zambia</w:t>
      </w:r>
      <w:r w:rsidR="00D106E4" w:rsidRPr="00FF2826">
        <w:rPr>
          <w:lang w:val="en-GB"/>
        </w:rPr>
        <w:t xml:space="preserve">. In order to </w:t>
      </w:r>
      <w:r w:rsidR="009B6EAC" w:rsidRPr="00FF2826">
        <w:rPr>
          <w:lang w:val="en-GB"/>
        </w:rPr>
        <w:t xml:space="preserve">be able to </w:t>
      </w:r>
      <w:r w:rsidR="00D106E4" w:rsidRPr="00FF2826">
        <w:rPr>
          <w:lang w:val="en-GB"/>
        </w:rPr>
        <w:t xml:space="preserve">introduce the </w:t>
      </w:r>
      <w:r w:rsidR="00D106E4" w:rsidRPr="00FF2826">
        <w:rPr>
          <w:i/>
          <w:iCs/>
          <w:lang w:val="en-GB"/>
        </w:rPr>
        <w:t xml:space="preserve">task sharing </w:t>
      </w:r>
      <w:r w:rsidR="00D106E4" w:rsidRPr="00FF2826">
        <w:rPr>
          <w:lang w:val="en-GB"/>
        </w:rPr>
        <w:t xml:space="preserve">model sustainably, </w:t>
      </w:r>
      <w:r w:rsidR="009B6EAC" w:rsidRPr="00FF2826">
        <w:rPr>
          <w:lang w:val="en-GB"/>
        </w:rPr>
        <w:t xml:space="preserve">it is necessary that further </w:t>
      </w:r>
      <w:r w:rsidR="009B6EAC" w:rsidRPr="00FF2826">
        <w:rPr>
          <w:i/>
          <w:iCs/>
          <w:lang w:val="en-GB"/>
        </w:rPr>
        <w:t xml:space="preserve">audiology officers </w:t>
      </w:r>
      <w:r w:rsidR="009B6EAC" w:rsidRPr="00FF2826">
        <w:rPr>
          <w:lang w:val="en-GB"/>
        </w:rPr>
        <w:t xml:space="preserve">are </w:t>
      </w:r>
      <w:proofErr w:type="gramStart"/>
      <w:r w:rsidR="009B6EAC" w:rsidRPr="00FF2826">
        <w:rPr>
          <w:lang w:val="en-GB"/>
        </w:rPr>
        <w:t>qualified</w:t>
      </w:r>
      <w:proofErr w:type="gramEnd"/>
      <w:r w:rsidR="009B6EAC" w:rsidRPr="00FF2826">
        <w:rPr>
          <w:lang w:val="en-GB"/>
        </w:rPr>
        <w:t xml:space="preserve"> </w:t>
      </w:r>
      <w:r w:rsidR="003C2739" w:rsidRPr="00FF2826">
        <w:rPr>
          <w:lang w:val="en-GB"/>
        </w:rPr>
        <w:t xml:space="preserve">and it should be ensured </w:t>
      </w:r>
      <w:r w:rsidR="009B6EAC" w:rsidRPr="00FF2826">
        <w:rPr>
          <w:lang w:val="en-GB"/>
        </w:rPr>
        <w:t xml:space="preserve">that </w:t>
      </w:r>
      <w:r w:rsidR="00BF1C56" w:rsidRPr="00FF2826">
        <w:rPr>
          <w:lang w:val="en-GB"/>
        </w:rPr>
        <w:t xml:space="preserve">this </w:t>
      </w:r>
      <w:r w:rsidR="00EB34AD" w:rsidRPr="00FF2826">
        <w:rPr>
          <w:lang w:val="en-GB"/>
        </w:rPr>
        <w:t xml:space="preserve">important </w:t>
      </w:r>
      <w:r w:rsidR="00BF1C56" w:rsidRPr="00FF2826">
        <w:rPr>
          <w:lang w:val="en-GB"/>
        </w:rPr>
        <w:t xml:space="preserve">position in ear and hearing health </w:t>
      </w:r>
      <w:r w:rsidR="00EB34AD" w:rsidRPr="00FF2826">
        <w:rPr>
          <w:lang w:val="en-GB"/>
        </w:rPr>
        <w:t xml:space="preserve">care continues to be trained in the long term. As </w:t>
      </w:r>
      <w:r w:rsidR="009E7D9A" w:rsidRPr="00FF2826">
        <w:rPr>
          <w:lang w:val="en-GB"/>
        </w:rPr>
        <w:t xml:space="preserve">part of previous projects, </w:t>
      </w:r>
      <w:r w:rsidR="005B7876" w:rsidRPr="00FF2826">
        <w:rPr>
          <w:lang w:val="en-GB"/>
        </w:rPr>
        <w:t xml:space="preserve">audiologists </w:t>
      </w:r>
      <w:r w:rsidR="009E7D9A" w:rsidRPr="00FF2826">
        <w:rPr>
          <w:lang w:val="en-GB"/>
        </w:rPr>
        <w:t xml:space="preserve">were trained in the three regions of Lusaka, South and Central. In the new programme, it is now planned to </w:t>
      </w:r>
      <w:r w:rsidR="00423693" w:rsidRPr="00FF2826">
        <w:rPr>
          <w:lang w:val="en-GB"/>
        </w:rPr>
        <w:t>train</w:t>
      </w:r>
      <w:r w:rsidR="009E7D9A" w:rsidRPr="00FF2826">
        <w:rPr>
          <w:lang w:val="en-GB"/>
        </w:rPr>
        <w:t xml:space="preserve"> nine </w:t>
      </w:r>
      <w:r w:rsidR="00192FD8" w:rsidRPr="00FF2826">
        <w:rPr>
          <w:lang w:val="en-GB"/>
        </w:rPr>
        <w:t xml:space="preserve">hearing care professionals </w:t>
      </w:r>
      <w:r w:rsidR="000A5ABE" w:rsidRPr="00FF2826">
        <w:rPr>
          <w:lang w:val="en-GB"/>
        </w:rPr>
        <w:t xml:space="preserve">to become </w:t>
      </w:r>
      <w:r w:rsidR="000A5ABE" w:rsidRPr="00FF2826">
        <w:rPr>
          <w:i/>
          <w:iCs/>
          <w:lang w:val="en-GB"/>
        </w:rPr>
        <w:t xml:space="preserve">audiology officers </w:t>
      </w:r>
      <w:r w:rsidR="00DC0136" w:rsidRPr="00FF2826">
        <w:rPr>
          <w:lang w:val="en-GB"/>
        </w:rPr>
        <w:t>on a part-time basis</w:t>
      </w:r>
      <w:r w:rsidR="009E7D9A" w:rsidRPr="00FF2826">
        <w:rPr>
          <w:lang w:val="en-GB"/>
        </w:rPr>
        <w:t xml:space="preserve">. </w:t>
      </w:r>
      <w:r w:rsidR="006D2009" w:rsidRPr="00FF2826">
        <w:rPr>
          <w:lang w:val="en-GB"/>
        </w:rPr>
        <w:t xml:space="preserve">The </w:t>
      </w:r>
      <w:r w:rsidR="009E7D9A" w:rsidRPr="00FF2826">
        <w:rPr>
          <w:lang w:val="en-GB"/>
        </w:rPr>
        <w:t xml:space="preserve">three-year </w:t>
      </w:r>
      <w:r w:rsidR="006D2009" w:rsidRPr="00FF2826">
        <w:rPr>
          <w:lang w:val="en-GB"/>
        </w:rPr>
        <w:t xml:space="preserve">part-time </w:t>
      </w:r>
      <w:r w:rsidR="00341009" w:rsidRPr="00FF2826">
        <w:rPr>
          <w:lang w:val="en-GB"/>
        </w:rPr>
        <w:t xml:space="preserve">qualification programme </w:t>
      </w:r>
      <w:r w:rsidR="009E7D9A" w:rsidRPr="00FF2826">
        <w:rPr>
          <w:lang w:val="en-GB"/>
        </w:rPr>
        <w:t xml:space="preserve">will - like the </w:t>
      </w:r>
      <w:r w:rsidR="005E481D" w:rsidRPr="00FF2826">
        <w:rPr>
          <w:lang w:val="en-GB"/>
        </w:rPr>
        <w:t xml:space="preserve">training </w:t>
      </w:r>
      <w:r w:rsidR="009E7D9A" w:rsidRPr="00FF2826">
        <w:rPr>
          <w:lang w:val="en-GB"/>
        </w:rPr>
        <w:t xml:space="preserve">of hearing care </w:t>
      </w:r>
      <w:r w:rsidR="00341009" w:rsidRPr="00FF2826">
        <w:rPr>
          <w:lang w:val="en-GB"/>
        </w:rPr>
        <w:t xml:space="preserve">professionals </w:t>
      </w:r>
      <w:r w:rsidR="009E7D9A" w:rsidRPr="00FF2826">
        <w:rPr>
          <w:lang w:val="en-GB"/>
        </w:rPr>
        <w:t>under activity 1.</w:t>
      </w:r>
      <w:r w:rsidR="00154850" w:rsidRPr="00FF2826">
        <w:rPr>
          <w:lang w:val="en-GB"/>
        </w:rPr>
        <w:t xml:space="preserve">3 </w:t>
      </w:r>
      <w:r w:rsidR="009E7D9A" w:rsidRPr="00FF2826">
        <w:rPr>
          <w:lang w:val="en-GB"/>
        </w:rPr>
        <w:t>- be carried out in collaboration between BCH</w:t>
      </w:r>
      <w:r w:rsidR="006214BF" w:rsidRPr="00FF2826">
        <w:rPr>
          <w:lang w:val="en-GB"/>
        </w:rPr>
        <w:t xml:space="preserve">, UTH and the </w:t>
      </w:r>
      <w:r w:rsidR="009E7D9A" w:rsidRPr="00FF2826">
        <w:rPr>
          <w:lang w:val="en-GB"/>
        </w:rPr>
        <w:t xml:space="preserve">two British audiologists from the </w:t>
      </w:r>
      <w:r w:rsidR="009E7D9A" w:rsidRPr="00FF2826">
        <w:rPr>
          <w:i/>
          <w:iCs/>
          <w:lang w:val="en-GB"/>
        </w:rPr>
        <w:t xml:space="preserve">University of Brighton </w:t>
      </w:r>
      <w:r w:rsidR="009E7D9A" w:rsidRPr="00FF2826">
        <w:rPr>
          <w:lang w:val="en-GB"/>
        </w:rPr>
        <w:t>(</w:t>
      </w:r>
      <w:r w:rsidR="009E7D9A" w:rsidRPr="00FF2826">
        <w:rPr>
          <w:i/>
          <w:iCs/>
          <w:lang w:val="en-GB"/>
        </w:rPr>
        <w:t>Sussex Medical School</w:t>
      </w:r>
      <w:r w:rsidR="009E7D9A" w:rsidRPr="00FF2826">
        <w:rPr>
          <w:lang w:val="en-GB"/>
        </w:rPr>
        <w:t xml:space="preserve">) and the </w:t>
      </w:r>
      <w:r w:rsidR="009E7D9A" w:rsidRPr="00FF2826">
        <w:rPr>
          <w:i/>
          <w:iCs/>
          <w:lang w:val="en-GB"/>
        </w:rPr>
        <w:t xml:space="preserve">Institute of Sound &amp; Vibration Research </w:t>
      </w:r>
      <w:r w:rsidR="009E7D9A" w:rsidRPr="00FF2826">
        <w:rPr>
          <w:lang w:val="en-GB"/>
        </w:rPr>
        <w:t xml:space="preserve">at the </w:t>
      </w:r>
      <w:r w:rsidR="009E7D9A" w:rsidRPr="00FF2826">
        <w:rPr>
          <w:i/>
          <w:iCs/>
          <w:lang w:val="en-GB"/>
        </w:rPr>
        <w:t>University of Southampton</w:t>
      </w:r>
      <w:r w:rsidR="009E7D9A" w:rsidRPr="00FF2826">
        <w:rPr>
          <w:lang w:val="en-GB"/>
        </w:rPr>
        <w:t xml:space="preserve">. The training programme will be </w:t>
      </w:r>
      <w:r w:rsidR="00265677" w:rsidRPr="00FF2826">
        <w:rPr>
          <w:lang w:val="en-GB"/>
        </w:rPr>
        <w:t xml:space="preserve">certified </w:t>
      </w:r>
      <w:r w:rsidR="005C29AC" w:rsidRPr="00FF2826">
        <w:rPr>
          <w:lang w:val="en-GB"/>
        </w:rPr>
        <w:t xml:space="preserve">by </w:t>
      </w:r>
      <w:r w:rsidR="00EE1DF0" w:rsidRPr="00FF2826">
        <w:rPr>
          <w:lang w:val="en-GB"/>
        </w:rPr>
        <w:t>the</w:t>
      </w:r>
      <w:r w:rsidR="009E7D9A" w:rsidRPr="00FF2826">
        <w:rPr>
          <w:lang w:val="en-GB"/>
        </w:rPr>
        <w:t xml:space="preserve"> </w:t>
      </w:r>
      <w:r w:rsidR="00EE1DF0" w:rsidRPr="00FF2826">
        <w:rPr>
          <w:lang w:val="en-GB"/>
        </w:rPr>
        <w:t xml:space="preserve">Zambian Qualification </w:t>
      </w:r>
      <w:r w:rsidR="00265677" w:rsidRPr="00FF2826">
        <w:rPr>
          <w:lang w:val="en-GB"/>
        </w:rPr>
        <w:t xml:space="preserve">Authority </w:t>
      </w:r>
      <w:r w:rsidR="009E7D9A" w:rsidRPr="00FF2826">
        <w:rPr>
          <w:lang w:val="en-GB"/>
        </w:rPr>
        <w:t xml:space="preserve">and </w:t>
      </w:r>
      <w:r w:rsidR="005C29AC" w:rsidRPr="00FF2826">
        <w:rPr>
          <w:lang w:val="en-GB"/>
        </w:rPr>
        <w:t xml:space="preserve">will meet the requirements </w:t>
      </w:r>
      <w:r w:rsidR="009E7D9A" w:rsidRPr="00FF2826">
        <w:rPr>
          <w:lang w:val="en-GB"/>
        </w:rPr>
        <w:t xml:space="preserve">of the Zambian Health Professions Council. The training programme is </w:t>
      </w:r>
      <w:r w:rsidR="00C77104" w:rsidRPr="00FF2826">
        <w:rPr>
          <w:lang w:val="en-GB"/>
        </w:rPr>
        <w:t xml:space="preserve">designed </w:t>
      </w:r>
      <w:r w:rsidR="009E7D9A" w:rsidRPr="00FF2826">
        <w:rPr>
          <w:lang w:val="en-GB"/>
        </w:rPr>
        <w:t xml:space="preserve">as a hybrid </w:t>
      </w:r>
      <w:r w:rsidR="00C76C83" w:rsidRPr="00FF2826">
        <w:rPr>
          <w:lang w:val="en-GB"/>
        </w:rPr>
        <w:t xml:space="preserve">work-based </w:t>
      </w:r>
      <w:r w:rsidR="009E7D9A" w:rsidRPr="00FF2826">
        <w:rPr>
          <w:lang w:val="en-GB"/>
        </w:rPr>
        <w:t xml:space="preserve">learning model so as </w:t>
      </w:r>
      <w:r w:rsidR="00C77104" w:rsidRPr="00FF2826">
        <w:rPr>
          <w:lang w:val="en-GB"/>
        </w:rPr>
        <w:t xml:space="preserve">not to deprive the health system of key positions over an extended </w:t>
      </w:r>
      <w:proofErr w:type="gramStart"/>
      <w:r w:rsidR="00C77104" w:rsidRPr="00FF2826">
        <w:rPr>
          <w:lang w:val="en-GB"/>
        </w:rPr>
        <w:t>period of time</w:t>
      </w:r>
      <w:proofErr w:type="gramEnd"/>
      <w:r w:rsidR="009E7D9A" w:rsidRPr="00FF2826">
        <w:rPr>
          <w:lang w:val="en-GB"/>
        </w:rPr>
        <w:t xml:space="preserve">. </w:t>
      </w:r>
      <w:r w:rsidR="00C77104" w:rsidRPr="00FF2826">
        <w:rPr>
          <w:lang w:val="en-GB"/>
        </w:rPr>
        <w:t xml:space="preserve">Participants will </w:t>
      </w:r>
      <w:r w:rsidR="00DB074B" w:rsidRPr="00FF2826">
        <w:rPr>
          <w:lang w:val="en-GB"/>
        </w:rPr>
        <w:t xml:space="preserve">continue to work in their current jobs. </w:t>
      </w:r>
      <w:r w:rsidR="006C3DE1" w:rsidRPr="00FF2826">
        <w:rPr>
          <w:lang w:val="en-GB"/>
        </w:rPr>
        <w:t xml:space="preserve">All participants in the training programme must sign a contract with the Ministry of Health in which they commit to working as an audiology officer in the relevant region for </w:t>
      </w:r>
      <w:proofErr w:type="gramStart"/>
      <w:r w:rsidR="006C3DE1" w:rsidRPr="00FF2826">
        <w:rPr>
          <w:lang w:val="en-GB"/>
        </w:rPr>
        <w:t>a period of time</w:t>
      </w:r>
      <w:proofErr w:type="gramEnd"/>
      <w:r w:rsidR="006C3DE1" w:rsidRPr="00FF2826">
        <w:rPr>
          <w:lang w:val="en-GB"/>
        </w:rPr>
        <w:t xml:space="preserve"> to be determined. </w:t>
      </w:r>
      <w:r w:rsidR="000D37B0" w:rsidRPr="00FF2826">
        <w:rPr>
          <w:lang w:val="en-GB"/>
        </w:rPr>
        <w:t xml:space="preserve">The period will be determined by the government (as employer) in co-operation with the Beit CURE hospital. As a rule, the person who </w:t>
      </w:r>
      <w:r w:rsidR="00F96F69" w:rsidRPr="00FF2826">
        <w:rPr>
          <w:lang w:val="en-GB"/>
        </w:rPr>
        <w:t xml:space="preserve">has completed </w:t>
      </w:r>
      <w:r w:rsidR="000D37B0" w:rsidRPr="00FF2826">
        <w:rPr>
          <w:lang w:val="en-GB"/>
        </w:rPr>
        <w:t xml:space="preserve">the training is obliged to work in the new position for a minimum </w:t>
      </w:r>
      <w:proofErr w:type="gramStart"/>
      <w:r w:rsidR="000D37B0" w:rsidRPr="00FF2826">
        <w:rPr>
          <w:lang w:val="en-GB"/>
        </w:rPr>
        <w:t>period of time</w:t>
      </w:r>
      <w:proofErr w:type="gramEnd"/>
      <w:r w:rsidR="000D37B0" w:rsidRPr="00FF2826">
        <w:rPr>
          <w:lang w:val="en-GB"/>
        </w:rPr>
        <w:t xml:space="preserve"> that is at least equal to the duration of the training programme</w:t>
      </w:r>
      <w:r w:rsidR="00F96F69" w:rsidRPr="00FF2826">
        <w:rPr>
          <w:lang w:val="en-GB"/>
        </w:rPr>
        <w:t xml:space="preserve">. </w:t>
      </w:r>
      <w:r w:rsidR="000D37B0" w:rsidRPr="00FF2826">
        <w:rPr>
          <w:lang w:val="en-GB"/>
        </w:rPr>
        <w:t xml:space="preserve">However, </w:t>
      </w:r>
      <w:r w:rsidR="00F96F69" w:rsidRPr="00FF2826">
        <w:rPr>
          <w:lang w:val="en-GB"/>
        </w:rPr>
        <w:t xml:space="preserve">this period </w:t>
      </w:r>
      <w:r w:rsidR="000D37B0" w:rsidRPr="00FF2826">
        <w:rPr>
          <w:lang w:val="en-GB"/>
        </w:rPr>
        <w:t xml:space="preserve">is often longer. If this period is not fulfilled, training costs </w:t>
      </w:r>
      <w:r w:rsidR="003D2638" w:rsidRPr="00FF2826">
        <w:rPr>
          <w:lang w:val="en-GB"/>
        </w:rPr>
        <w:t xml:space="preserve">must </w:t>
      </w:r>
      <w:r w:rsidR="000D37B0" w:rsidRPr="00FF2826">
        <w:rPr>
          <w:lang w:val="en-GB"/>
        </w:rPr>
        <w:t xml:space="preserve">be repaid in proportion to the time not completed. </w:t>
      </w:r>
      <w:r w:rsidR="009E7D9A" w:rsidRPr="00FF2826">
        <w:rPr>
          <w:lang w:val="en-GB"/>
        </w:rPr>
        <w:t xml:space="preserve">Every year, four weeks of face-to-face training are planned with the two British audiologists, who come to Zambia at regular intervals and carry out </w:t>
      </w:r>
      <w:r w:rsidR="00D86750" w:rsidRPr="00FF2826">
        <w:rPr>
          <w:lang w:val="en-GB"/>
        </w:rPr>
        <w:t xml:space="preserve">parts of the </w:t>
      </w:r>
      <w:r w:rsidR="009E7D9A" w:rsidRPr="00FF2826">
        <w:rPr>
          <w:lang w:val="en-GB"/>
        </w:rPr>
        <w:t xml:space="preserve">training </w:t>
      </w:r>
      <w:r w:rsidR="00D86750" w:rsidRPr="00FF2826">
        <w:rPr>
          <w:lang w:val="en-GB"/>
        </w:rPr>
        <w:t xml:space="preserve">that cannot yet be provided by </w:t>
      </w:r>
      <w:r w:rsidR="00F21E77" w:rsidRPr="00FF2826">
        <w:rPr>
          <w:lang w:val="en-GB"/>
        </w:rPr>
        <w:t xml:space="preserve">Zambian </w:t>
      </w:r>
      <w:r w:rsidR="00D86750" w:rsidRPr="00FF2826">
        <w:rPr>
          <w:lang w:val="en-GB"/>
        </w:rPr>
        <w:t>staff</w:t>
      </w:r>
      <w:r w:rsidR="009E7D9A" w:rsidRPr="00FF2826">
        <w:rPr>
          <w:lang w:val="en-GB"/>
        </w:rPr>
        <w:t>. The attendance of the British audiologists is coordinated with activity 1.</w:t>
      </w:r>
      <w:r w:rsidR="00CF0A9F" w:rsidRPr="00FF2826">
        <w:rPr>
          <w:lang w:val="en-GB"/>
        </w:rPr>
        <w:t>3</w:t>
      </w:r>
      <w:r w:rsidR="009E7D9A" w:rsidRPr="00FF2826">
        <w:rPr>
          <w:lang w:val="en-GB"/>
        </w:rPr>
        <w:t xml:space="preserve">. so that travelling costs are only incurred once. In addition to the face-to-face events, regular online courses and online counselling sessions will be held. Three </w:t>
      </w:r>
      <w:r w:rsidR="00BA5372" w:rsidRPr="00FF2826">
        <w:rPr>
          <w:lang w:val="en-GB"/>
        </w:rPr>
        <w:t xml:space="preserve">hearing care professionals </w:t>
      </w:r>
      <w:r w:rsidR="009E7D9A" w:rsidRPr="00FF2826">
        <w:rPr>
          <w:lang w:val="en-GB"/>
        </w:rPr>
        <w:t xml:space="preserve">work at BCH. The six participants who are not employed at BCH will be stationed at BCH for two months each year to attend the face-to-face events and to be supervised by BCH specialist staff. This hybrid </w:t>
      </w:r>
      <w:r w:rsidR="003D544F" w:rsidRPr="00FF2826">
        <w:rPr>
          <w:lang w:val="en-GB"/>
        </w:rPr>
        <w:t xml:space="preserve">training </w:t>
      </w:r>
      <w:r w:rsidR="009E7D9A" w:rsidRPr="00FF2826">
        <w:rPr>
          <w:lang w:val="en-GB"/>
        </w:rPr>
        <w:t xml:space="preserve">model </w:t>
      </w:r>
      <w:r w:rsidR="00391D79" w:rsidRPr="00FF2826">
        <w:rPr>
          <w:lang w:val="en-GB"/>
        </w:rPr>
        <w:t xml:space="preserve">is being </w:t>
      </w:r>
      <w:r w:rsidR="003D544F" w:rsidRPr="00FF2826">
        <w:rPr>
          <w:lang w:val="en-GB"/>
        </w:rPr>
        <w:t>trialled</w:t>
      </w:r>
      <w:r w:rsidR="00391D79" w:rsidRPr="00FF2826">
        <w:rPr>
          <w:lang w:val="en-GB"/>
        </w:rPr>
        <w:t xml:space="preserve"> for the first time in Zambia. After completion of </w:t>
      </w:r>
      <w:r w:rsidR="003D544F" w:rsidRPr="00FF2826">
        <w:rPr>
          <w:lang w:val="en-GB"/>
        </w:rPr>
        <w:t xml:space="preserve">the training, the </w:t>
      </w:r>
      <w:r w:rsidR="00601300" w:rsidRPr="00FF2826">
        <w:rPr>
          <w:lang w:val="en-GB"/>
        </w:rPr>
        <w:t xml:space="preserve">in-service </w:t>
      </w:r>
      <w:r w:rsidR="003D544F" w:rsidRPr="00FF2826">
        <w:rPr>
          <w:lang w:val="en-GB"/>
        </w:rPr>
        <w:t xml:space="preserve">model will </w:t>
      </w:r>
      <w:r w:rsidR="00822135" w:rsidRPr="00FF2826">
        <w:rPr>
          <w:lang w:val="en-GB"/>
        </w:rPr>
        <w:t xml:space="preserve">be established as a regular training programme </w:t>
      </w:r>
      <w:r w:rsidR="00067115" w:rsidRPr="00FF2826">
        <w:rPr>
          <w:lang w:val="en-GB"/>
        </w:rPr>
        <w:t xml:space="preserve">at UTH in collaboration </w:t>
      </w:r>
      <w:r w:rsidR="00822135" w:rsidRPr="00FF2826">
        <w:rPr>
          <w:lang w:val="en-GB"/>
        </w:rPr>
        <w:t xml:space="preserve">with BCH. The </w:t>
      </w:r>
      <w:r w:rsidR="00822135" w:rsidRPr="00FF2826">
        <w:rPr>
          <w:i/>
          <w:iCs/>
          <w:lang w:val="en-GB"/>
        </w:rPr>
        <w:t xml:space="preserve">audiology officers </w:t>
      </w:r>
      <w:r w:rsidR="00822135" w:rsidRPr="00FF2826">
        <w:rPr>
          <w:lang w:val="en-GB"/>
        </w:rPr>
        <w:t xml:space="preserve">trained </w:t>
      </w:r>
      <w:r w:rsidR="0042121F" w:rsidRPr="00FF2826">
        <w:rPr>
          <w:lang w:val="en-GB"/>
        </w:rPr>
        <w:t xml:space="preserve">through this project </w:t>
      </w:r>
      <w:r w:rsidR="00822135" w:rsidRPr="00FF2826">
        <w:rPr>
          <w:lang w:val="en-GB"/>
        </w:rPr>
        <w:t xml:space="preserve">will </w:t>
      </w:r>
      <w:r w:rsidR="007C5CCC" w:rsidRPr="00FF2826">
        <w:rPr>
          <w:lang w:val="en-GB"/>
        </w:rPr>
        <w:t xml:space="preserve">act </w:t>
      </w:r>
      <w:r w:rsidR="00822135" w:rsidRPr="00FF2826">
        <w:rPr>
          <w:lang w:val="en-GB"/>
        </w:rPr>
        <w:t xml:space="preserve">as trainers in the </w:t>
      </w:r>
      <w:r w:rsidR="00626617" w:rsidRPr="00FF2826">
        <w:rPr>
          <w:lang w:val="en-GB"/>
        </w:rPr>
        <w:t>future</w:t>
      </w:r>
      <w:r w:rsidR="0042121F" w:rsidRPr="00FF2826">
        <w:rPr>
          <w:lang w:val="en-GB"/>
        </w:rPr>
        <w:t xml:space="preserve">. The presence of </w:t>
      </w:r>
      <w:r w:rsidR="005F15EC" w:rsidRPr="00FF2826">
        <w:rPr>
          <w:lang w:val="en-GB"/>
        </w:rPr>
        <w:t xml:space="preserve">British audiologists is no longer required </w:t>
      </w:r>
      <w:r w:rsidR="00EC5254" w:rsidRPr="00FF2826">
        <w:rPr>
          <w:lang w:val="en-GB"/>
        </w:rPr>
        <w:t xml:space="preserve">for future training courses. </w:t>
      </w:r>
      <w:r w:rsidR="005F15EC" w:rsidRPr="00FF2826">
        <w:rPr>
          <w:lang w:val="en-GB"/>
        </w:rPr>
        <w:t xml:space="preserve">However, they will be available </w:t>
      </w:r>
      <w:r w:rsidR="00761DB3" w:rsidRPr="00FF2826">
        <w:rPr>
          <w:lang w:val="en-GB"/>
        </w:rPr>
        <w:t xml:space="preserve">on a voluntary basis to provide </w:t>
      </w:r>
      <w:r w:rsidR="005F15EC" w:rsidRPr="00FF2826">
        <w:rPr>
          <w:lang w:val="en-GB"/>
        </w:rPr>
        <w:t xml:space="preserve">online support for further training courses </w:t>
      </w:r>
      <w:proofErr w:type="gramStart"/>
      <w:r w:rsidR="005F15EC" w:rsidRPr="00FF2826">
        <w:rPr>
          <w:lang w:val="en-GB"/>
        </w:rPr>
        <w:t xml:space="preserve">in </w:t>
      </w:r>
      <w:r w:rsidR="0017241B" w:rsidRPr="00FF2826">
        <w:rPr>
          <w:lang w:val="en-GB"/>
        </w:rPr>
        <w:t>order to</w:t>
      </w:r>
      <w:proofErr w:type="gramEnd"/>
      <w:r w:rsidR="0017241B" w:rsidRPr="00FF2826">
        <w:rPr>
          <w:lang w:val="en-GB"/>
        </w:rPr>
        <w:t xml:space="preserve"> support the new instructors if necessary. </w:t>
      </w:r>
    </w:p>
    <w:tbl>
      <w:tblPr>
        <w:tblStyle w:val="Tabellenraster"/>
        <w:tblW w:w="10060" w:type="dxa"/>
        <w:tblLook w:val="04A0" w:firstRow="1" w:lastRow="0" w:firstColumn="1" w:lastColumn="0" w:noHBand="0" w:noVBand="1"/>
      </w:tblPr>
      <w:tblGrid>
        <w:gridCol w:w="1413"/>
        <w:gridCol w:w="3118"/>
        <w:gridCol w:w="4111"/>
        <w:gridCol w:w="1418"/>
      </w:tblGrid>
      <w:tr w:rsidR="009E7D9A" w14:paraId="4488DC1A" w14:textId="77777777" w:rsidTr="006E275A">
        <w:tc>
          <w:tcPr>
            <w:tcW w:w="1413" w:type="dxa"/>
          </w:tcPr>
          <w:p w14:paraId="3C843002" w14:textId="77777777" w:rsidR="004735DC" w:rsidRDefault="00DC001E">
            <w:pPr>
              <w:rPr>
                <w:b/>
                <w:color w:val="244061" w:themeColor="accent1" w:themeShade="80"/>
                <w:sz w:val="18"/>
                <w:szCs w:val="18"/>
              </w:rPr>
            </w:pPr>
            <w:r w:rsidRPr="007C5569">
              <w:rPr>
                <w:b/>
                <w:color w:val="244061" w:themeColor="accent1" w:themeShade="80"/>
                <w:sz w:val="18"/>
                <w:szCs w:val="18"/>
              </w:rPr>
              <w:t xml:space="preserve">Budget </w:t>
            </w:r>
            <w:proofErr w:type="spellStart"/>
            <w:r w:rsidRPr="007C5569">
              <w:rPr>
                <w:b/>
                <w:color w:val="244061" w:themeColor="accent1" w:themeShade="80"/>
                <w:sz w:val="18"/>
                <w:szCs w:val="18"/>
              </w:rPr>
              <w:t>line</w:t>
            </w:r>
            <w:proofErr w:type="spellEnd"/>
          </w:p>
        </w:tc>
        <w:tc>
          <w:tcPr>
            <w:tcW w:w="3118" w:type="dxa"/>
          </w:tcPr>
          <w:p w14:paraId="36328D93" w14:textId="77777777" w:rsidR="004735DC" w:rsidRDefault="00DC001E">
            <w:pPr>
              <w:rPr>
                <w:b/>
                <w:color w:val="244061" w:themeColor="accent1" w:themeShade="80"/>
                <w:sz w:val="18"/>
                <w:szCs w:val="18"/>
              </w:rPr>
            </w:pPr>
            <w:r w:rsidRPr="007C5569">
              <w:rPr>
                <w:b/>
                <w:color w:val="244061" w:themeColor="accent1" w:themeShade="80"/>
                <w:sz w:val="18"/>
                <w:szCs w:val="18"/>
              </w:rPr>
              <w:t>Measure</w:t>
            </w:r>
          </w:p>
        </w:tc>
        <w:tc>
          <w:tcPr>
            <w:tcW w:w="4111" w:type="dxa"/>
          </w:tcPr>
          <w:p w14:paraId="4C6E19DE" w14:textId="77777777" w:rsidR="004735DC" w:rsidRDefault="00DC001E">
            <w:pPr>
              <w:rPr>
                <w:b/>
                <w:color w:val="244061" w:themeColor="accent1" w:themeShade="80"/>
                <w:sz w:val="18"/>
                <w:szCs w:val="18"/>
              </w:rPr>
            </w:pPr>
            <w:r w:rsidRPr="007C5569">
              <w:rPr>
                <w:b/>
                <w:color w:val="244061" w:themeColor="accent1" w:themeShade="80"/>
                <w:sz w:val="18"/>
                <w:szCs w:val="18"/>
              </w:rPr>
              <w:t>Types of expenditure</w:t>
            </w:r>
          </w:p>
        </w:tc>
        <w:tc>
          <w:tcPr>
            <w:tcW w:w="1418" w:type="dxa"/>
          </w:tcPr>
          <w:p w14:paraId="36E32ED8" w14:textId="77777777" w:rsidR="004735DC" w:rsidRDefault="00DC001E">
            <w:pPr>
              <w:rPr>
                <w:b/>
                <w:color w:val="244061" w:themeColor="accent1" w:themeShade="80"/>
                <w:sz w:val="18"/>
                <w:szCs w:val="18"/>
              </w:rPr>
            </w:pPr>
            <w:r w:rsidRPr="007C5569">
              <w:rPr>
                <w:b/>
                <w:color w:val="244061" w:themeColor="accent1" w:themeShade="80"/>
                <w:sz w:val="18"/>
                <w:szCs w:val="18"/>
              </w:rPr>
              <w:t>Total Euro</w:t>
            </w:r>
          </w:p>
        </w:tc>
      </w:tr>
      <w:tr w:rsidR="009E7D9A" w14:paraId="2EC315E1" w14:textId="77777777" w:rsidTr="006E275A">
        <w:tc>
          <w:tcPr>
            <w:tcW w:w="1413" w:type="dxa"/>
          </w:tcPr>
          <w:p w14:paraId="51709DCC" w14:textId="77777777" w:rsidR="004735DC" w:rsidRDefault="00DC001E">
            <w:pPr>
              <w:rPr>
                <w:sz w:val="18"/>
                <w:szCs w:val="18"/>
              </w:rPr>
            </w:pPr>
            <w:r>
              <w:rPr>
                <w:sz w:val="18"/>
                <w:szCs w:val="18"/>
              </w:rPr>
              <w:t>2.1</w:t>
            </w:r>
          </w:p>
        </w:tc>
        <w:tc>
          <w:tcPr>
            <w:tcW w:w="3118" w:type="dxa"/>
          </w:tcPr>
          <w:p w14:paraId="68627878" w14:textId="77777777" w:rsidR="004735DC" w:rsidRPr="00FF2826" w:rsidRDefault="00DC001E">
            <w:pPr>
              <w:rPr>
                <w:sz w:val="18"/>
                <w:szCs w:val="18"/>
                <w:lang w:val="en-GB"/>
              </w:rPr>
            </w:pPr>
            <w:r w:rsidRPr="00FF2826">
              <w:rPr>
                <w:sz w:val="18"/>
                <w:szCs w:val="18"/>
                <w:lang w:val="en-GB"/>
              </w:rPr>
              <w:t xml:space="preserve">In-service </w:t>
            </w:r>
            <w:r w:rsidR="009E7D9A" w:rsidRPr="00FF2826">
              <w:rPr>
                <w:sz w:val="18"/>
                <w:szCs w:val="18"/>
                <w:lang w:val="en-GB"/>
              </w:rPr>
              <w:t xml:space="preserve">training for </w:t>
            </w:r>
            <w:r w:rsidR="00C40C8D" w:rsidRPr="00FF2826">
              <w:rPr>
                <w:i/>
                <w:iCs/>
                <w:sz w:val="18"/>
                <w:szCs w:val="18"/>
                <w:lang w:val="en-GB"/>
              </w:rPr>
              <w:t xml:space="preserve">audiology officers </w:t>
            </w:r>
            <w:r w:rsidR="009E7D9A" w:rsidRPr="00FF2826">
              <w:rPr>
                <w:sz w:val="18"/>
                <w:szCs w:val="18"/>
                <w:lang w:val="en-GB"/>
              </w:rPr>
              <w:t xml:space="preserve">for at least 9 beneficiaries </w:t>
            </w:r>
            <w:r w:rsidR="00CF6175" w:rsidRPr="00FF2826">
              <w:rPr>
                <w:sz w:val="18"/>
                <w:szCs w:val="18"/>
                <w:lang w:val="en-GB"/>
              </w:rPr>
              <w:t>for 3 years</w:t>
            </w:r>
          </w:p>
        </w:tc>
        <w:tc>
          <w:tcPr>
            <w:tcW w:w="4111" w:type="dxa"/>
          </w:tcPr>
          <w:p w14:paraId="24B479DF" w14:textId="77777777" w:rsidR="004735DC" w:rsidRPr="00FF2826" w:rsidRDefault="00DC001E">
            <w:pPr>
              <w:jc w:val="both"/>
              <w:rPr>
                <w:sz w:val="18"/>
                <w:szCs w:val="18"/>
                <w:lang w:val="en-GB"/>
              </w:rPr>
            </w:pPr>
            <w:r w:rsidRPr="00FF2826">
              <w:rPr>
                <w:sz w:val="18"/>
                <w:szCs w:val="18"/>
                <w:lang w:val="en-GB"/>
              </w:rPr>
              <w:t>Internet costs, catering, accommodation, transport</w:t>
            </w:r>
            <w:r w:rsidRPr="00FF2826">
              <w:rPr>
                <w:sz w:val="18"/>
                <w:szCs w:val="18"/>
                <w:lang w:val="en-GB"/>
              </w:rPr>
              <w:t xml:space="preserve">, trainer's </w:t>
            </w:r>
            <w:r w:rsidR="00AC105B" w:rsidRPr="00FF2826">
              <w:rPr>
                <w:sz w:val="18"/>
                <w:szCs w:val="18"/>
                <w:lang w:val="en-GB"/>
              </w:rPr>
              <w:t xml:space="preserve">fee </w:t>
            </w:r>
            <w:r w:rsidRPr="00FF2826">
              <w:rPr>
                <w:sz w:val="18"/>
                <w:szCs w:val="18"/>
                <w:lang w:val="en-GB"/>
              </w:rPr>
              <w:t>per person per stay (500 EUR*2 persons*2 times per year*3 years=6,000 EUR), flight costs for trainers</w:t>
            </w:r>
          </w:p>
        </w:tc>
        <w:tc>
          <w:tcPr>
            <w:tcW w:w="1418" w:type="dxa"/>
          </w:tcPr>
          <w:p w14:paraId="3AB43787" w14:textId="77777777" w:rsidR="004735DC" w:rsidRDefault="00DC001E">
            <w:pPr>
              <w:jc w:val="right"/>
              <w:rPr>
                <w:sz w:val="18"/>
                <w:szCs w:val="18"/>
              </w:rPr>
            </w:pPr>
            <w:r>
              <w:rPr>
                <w:sz w:val="18"/>
                <w:szCs w:val="18"/>
              </w:rPr>
              <w:t>69.084</w:t>
            </w:r>
          </w:p>
        </w:tc>
      </w:tr>
    </w:tbl>
    <w:p w14:paraId="0D2B186E" w14:textId="77777777" w:rsidR="009E7D9A" w:rsidRDefault="009E7D9A" w:rsidP="009E7D9A">
      <w:pPr>
        <w:spacing w:after="0" w:line="240" w:lineRule="auto"/>
        <w:jc w:val="both"/>
        <w:rPr>
          <w:b/>
          <w:color w:val="244061" w:themeColor="accent1" w:themeShade="80"/>
          <w:sz w:val="24"/>
        </w:rPr>
      </w:pPr>
    </w:p>
    <w:p w14:paraId="4954F692" w14:textId="77777777" w:rsidR="004735DC" w:rsidRPr="00FF2826" w:rsidRDefault="00DC001E">
      <w:pPr>
        <w:spacing w:after="0"/>
        <w:rPr>
          <w:b/>
          <w:color w:val="244061" w:themeColor="accent1" w:themeShade="80"/>
          <w:sz w:val="24"/>
          <w:lang w:val="en-GB"/>
        </w:rPr>
      </w:pPr>
      <w:r w:rsidRPr="00FF2826">
        <w:rPr>
          <w:b/>
          <w:color w:val="244061" w:themeColor="accent1" w:themeShade="80"/>
          <w:sz w:val="24"/>
          <w:lang w:val="en-GB"/>
        </w:rPr>
        <w:t>Activity 1.</w:t>
      </w:r>
      <w:r w:rsidR="006A4247" w:rsidRPr="00FF2826">
        <w:rPr>
          <w:b/>
          <w:color w:val="244061" w:themeColor="accent1" w:themeShade="80"/>
          <w:sz w:val="24"/>
          <w:lang w:val="en-GB"/>
        </w:rPr>
        <w:t xml:space="preserve">3 </w:t>
      </w:r>
      <w:r w:rsidR="0061192E" w:rsidRPr="00FF2826">
        <w:rPr>
          <w:b/>
          <w:color w:val="244061" w:themeColor="accent1" w:themeShade="80"/>
          <w:sz w:val="24"/>
          <w:lang w:val="en-GB"/>
        </w:rPr>
        <w:t xml:space="preserve">In-service </w:t>
      </w:r>
      <w:r w:rsidR="002243FF" w:rsidRPr="00FF2826">
        <w:rPr>
          <w:b/>
          <w:color w:val="244061" w:themeColor="accent1" w:themeShade="80"/>
          <w:sz w:val="24"/>
          <w:lang w:val="en-GB"/>
        </w:rPr>
        <w:t xml:space="preserve">training for hearing care </w:t>
      </w:r>
      <w:r w:rsidR="00F8668A" w:rsidRPr="00FF2826">
        <w:rPr>
          <w:b/>
          <w:color w:val="244061" w:themeColor="accent1" w:themeShade="80"/>
          <w:sz w:val="24"/>
          <w:lang w:val="en-GB"/>
        </w:rPr>
        <w:t>professionals</w:t>
      </w:r>
    </w:p>
    <w:p w14:paraId="5B842B3C" w14:textId="317434CE" w:rsidR="004735DC" w:rsidRPr="00FF2826" w:rsidRDefault="002A33ED">
      <w:pPr>
        <w:spacing w:after="300" w:line="240" w:lineRule="auto"/>
        <w:jc w:val="both"/>
        <w:rPr>
          <w:lang w:val="en-GB"/>
        </w:rPr>
      </w:pPr>
      <w:r w:rsidRPr="00FF2826">
        <w:rPr>
          <w:lang w:val="en-GB"/>
        </w:rPr>
        <w:lastRenderedPageBreak/>
        <w:t xml:space="preserve">There are currently no hearing care </w:t>
      </w:r>
      <w:r w:rsidR="001A3BF3" w:rsidRPr="00FF2826">
        <w:rPr>
          <w:lang w:val="en-GB"/>
        </w:rPr>
        <w:t xml:space="preserve">professionals in </w:t>
      </w:r>
      <w:r w:rsidR="00DC001E" w:rsidRPr="00FF2826">
        <w:rPr>
          <w:lang w:val="en-GB"/>
        </w:rPr>
        <w:t xml:space="preserve">the </w:t>
      </w:r>
      <w:r w:rsidR="007531F6" w:rsidRPr="00FF2826">
        <w:rPr>
          <w:lang w:val="en-GB"/>
        </w:rPr>
        <w:t xml:space="preserve">project regions of </w:t>
      </w:r>
      <w:proofErr w:type="spellStart"/>
      <w:r w:rsidR="007531F6" w:rsidRPr="00FF2826">
        <w:rPr>
          <w:lang w:val="en-GB"/>
        </w:rPr>
        <w:t>Luapula</w:t>
      </w:r>
      <w:proofErr w:type="spellEnd"/>
      <w:r w:rsidR="007531F6" w:rsidRPr="00FF2826">
        <w:rPr>
          <w:lang w:val="en-GB"/>
        </w:rPr>
        <w:t xml:space="preserve">, North, </w:t>
      </w:r>
      <w:proofErr w:type="spellStart"/>
      <w:r w:rsidR="007531F6" w:rsidRPr="00FF2826">
        <w:rPr>
          <w:lang w:val="en-GB"/>
        </w:rPr>
        <w:t>Muchinga</w:t>
      </w:r>
      <w:proofErr w:type="spellEnd"/>
      <w:r w:rsidR="007531F6" w:rsidRPr="00FF2826">
        <w:rPr>
          <w:lang w:val="en-GB"/>
        </w:rPr>
        <w:t xml:space="preserve"> and East</w:t>
      </w:r>
      <w:r w:rsidRPr="00FF2826">
        <w:rPr>
          <w:lang w:val="en-GB"/>
        </w:rPr>
        <w:t xml:space="preserve">. </w:t>
      </w:r>
      <w:r w:rsidR="00730E67" w:rsidRPr="00FF2826">
        <w:rPr>
          <w:lang w:val="en-GB"/>
        </w:rPr>
        <w:t xml:space="preserve">Therefore, as part of the project, </w:t>
      </w:r>
      <w:r w:rsidR="00210864" w:rsidRPr="00FF2826">
        <w:rPr>
          <w:lang w:val="en-GB"/>
        </w:rPr>
        <w:t xml:space="preserve">8 </w:t>
      </w:r>
      <w:r w:rsidR="00AB59FC" w:rsidRPr="00FF2826">
        <w:rPr>
          <w:lang w:val="en-GB"/>
        </w:rPr>
        <w:t xml:space="preserve">nurses </w:t>
      </w:r>
      <w:r w:rsidR="00DB6F2F" w:rsidRPr="00FF2826">
        <w:rPr>
          <w:lang w:val="en-GB"/>
        </w:rPr>
        <w:t xml:space="preserve">or </w:t>
      </w:r>
      <w:r w:rsidR="00210864" w:rsidRPr="00FF2826">
        <w:rPr>
          <w:i/>
          <w:iCs/>
          <w:lang w:val="en-GB"/>
        </w:rPr>
        <w:t>clinical officers</w:t>
      </w:r>
      <w:r w:rsidR="001674AE">
        <w:rPr>
          <w:rStyle w:val="Funotenzeichen"/>
          <w:i/>
          <w:iCs/>
        </w:rPr>
        <w:footnoteReference w:id="5"/>
      </w:r>
      <w:r w:rsidR="00730E67" w:rsidRPr="00FF2826">
        <w:rPr>
          <w:lang w:val="en-GB"/>
        </w:rPr>
        <w:t xml:space="preserve"> are to </w:t>
      </w:r>
      <w:r w:rsidR="00DB6F2F" w:rsidRPr="00FF2826">
        <w:rPr>
          <w:lang w:val="en-GB"/>
        </w:rPr>
        <w:t xml:space="preserve">be trained </w:t>
      </w:r>
      <w:r w:rsidR="00B85277" w:rsidRPr="00FF2826">
        <w:rPr>
          <w:lang w:val="en-GB"/>
        </w:rPr>
        <w:t xml:space="preserve">as hearing care </w:t>
      </w:r>
      <w:r w:rsidR="000A5621" w:rsidRPr="00FF2826">
        <w:rPr>
          <w:lang w:val="en-GB"/>
        </w:rPr>
        <w:t xml:space="preserve">professionals for </w:t>
      </w:r>
      <w:r w:rsidR="00B85277" w:rsidRPr="00FF2826">
        <w:rPr>
          <w:lang w:val="en-GB"/>
        </w:rPr>
        <w:t xml:space="preserve">one year </w:t>
      </w:r>
      <w:r w:rsidR="00DC797E" w:rsidRPr="00FF2826">
        <w:rPr>
          <w:lang w:val="en-GB"/>
        </w:rPr>
        <w:t xml:space="preserve">(2 per region) </w:t>
      </w:r>
      <w:r w:rsidR="00186BC8" w:rsidRPr="00FF2826">
        <w:rPr>
          <w:lang w:val="en-GB"/>
        </w:rPr>
        <w:t>to</w:t>
      </w:r>
      <w:r w:rsidR="000A5621" w:rsidRPr="00FF2826">
        <w:rPr>
          <w:lang w:val="en-GB"/>
        </w:rPr>
        <w:t xml:space="preserve"> be able to take on the tasks of the task sharing concept</w:t>
      </w:r>
      <w:r w:rsidR="00DB6F2F" w:rsidRPr="00FF2826">
        <w:rPr>
          <w:lang w:val="en-GB"/>
        </w:rPr>
        <w:t xml:space="preserve">. The </w:t>
      </w:r>
      <w:r w:rsidR="00A120BF" w:rsidRPr="00FF2826">
        <w:rPr>
          <w:lang w:val="en-GB"/>
        </w:rPr>
        <w:t xml:space="preserve">concept of in-service, hybrid training is intended to introduce a training concept that </w:t>
      </w:r>
      <w:r w:rsidR="00F05191" w:rsidRPr="00FF2826">
        <w:rPr>
          <w:lang w:val="en-GB"/>
        </w:rPr>
        <w:t xml:space="preserve">ensures </w:t>
      </w:r>
      <w:r w:rsidR="00A120BF" w:rsidRPr="00FF2826">
        <w:rPr>
          <w:lang w:val="en-GB"/>
        </w:rPr>
        <w:t xml:space="preserve">the long-term training of hearing care </w:t>
      </w:r>
      <w:r w:rsidR="00F05191" w:rsidRPr="00FF2826">
        <w:rPr>
          <w:lang w:val="en-GB"/>
        </w:rPr>
        <w:t>professionals</w:t>
      </w:r>
      <w:r w:rsidR="009E6CBC" w:rsidRPr="00FF2826">
        <w:rPr>
          <w:lang w:val="en-GB"/>
        </w:rPr>
        <w:t xml:space="preserve">. </w:t>
      </w:r>
      <w:r w:rsidR="001E7338" w:rsidRPr="00FF2826">
        <w:rPr>
          <w:lang w:val="en-GB"/>
        </w:rPr>
        <w:t xml:space="preserve">The </w:t>
      </w:r>
      <w:r w:rsidR="00003EF5" w:rsidRPr="00FF2826">
        <w:rPr>
          <w:lang w:val="en-GB"/>
        </w:rPr>
        <w:t xml:space="preserve">candidates </w:t>
      </w:r>
      <w:r w:rsidR="00B26E6C" w:rsidRPr="00FF2826">
        <w:rPr>
          <w:lang w:val="en-GB"/>
        </w:rPr>
        <w:t xml:space="preserve">for the training programme </w:t>
      </w:r>
      <w:r w:rsidR="00B85AFB" w:rsidRPr="00FF2826">
        <w:rPr>
          <w:lang w:val="en-GB"/>
        </w:rPr>
        <w:t xml:space="preserve">will be selected by the district health management in collaboration with the project team </w:t>
      </w:r>
      <w:r w:rsidR="002951BD" w:rsidRPr="00FF2826">
        <w:rPr>
          <w:lang w:val="en-GB"/>
        </w:rPr>
        <w:t xml:space="preserve">according to jointly defined criteria. One criterion will be that </w:t>
      </w:r>
      <w:r w:rsidR="00FB5F80" w:rsidRPr="00FF2826">
        <w:rPr>
          <w:lang w:val="en-GB"/>
        </w:rPr>
        <w:t xml:space="preserve">candidates </w:t>
      </w:r>
      <w:r w:rsidR="00A46125" w:rsidRPr="00FF2826">
        <w:rPr>
          <w:lang w:val="en-GB"/>
        </w:rPr>
        <w:t xml:space="preserve">have participated </w:t>
      </w:r>
      <w:r w:rsidR="00942A02" w:rsidRPr="00FF2826">
        <w:rPr>
          <w:lang w:val="en-GB"/>
        </w:rPr>
        <w:t>in</w:t>
      </w:r>
      <w:r w:rsidR="002951BD" w:rsidRPr="00FF2826">
        <w:rPr>
          <w:lang w:val="en-GB"/>
        </w:rPr>
        <w:t xml:space="preserve"> the </w:t>
      </w:r>
      <w:r w:rsidR="00A46125" w:rsidRPr="00FF2826">
        <w:rPr>
          <w:lang w:val="en-GB"/>
        </w:rPr>
        <w:t xml:space="preserve">Primary </w:t>
      </w:r>
      <w:r w:rsidR="00FC63B3" w:rsidRPr="00FF2826">
        <w:rPr>
          <w:lang w:val="en-GB"/>
        </w:rPr>
        <w:t xml:space="preserve">Ear </w:t>
      </w:r>
      <w:r w:rsidR="00A46125" w:rsidRPr="00FF2826">
        <w:rPr>
          <w:lang w:val="en-GB"/>
        </w:rPr>
        <w:t xml:space="preserve">and Hearing Health training (see activity </w:t>
      </w:r>
      <w:r w:rsidR="00457270" w:rsidRPr="00FF2826">
        <w:rPr>
          <w:lang w:val="en-GB"/>
        </w:rPr>
        <w:t>1.4.</w:t>
      </w:r>
      <w:r w:rsidR="00A46125" w:rsidRPr="00FF2826">
        <w:rPr>
          <w:lang w:val="en-GB"/>
        </w:rPr>
        <w:t>)</w:t>
      </w:r>
      <w:r w:rsidR="00B85AFB" w:rsidRPr="00FF2826">
        <w:rPr>
          <w:lang w:val="en-GB"/>
        </w:rPr>
        <w:t xml:space="preserve">. </w:t>
      </w:r>
      <w:r w:rsidR="00F83852" w:rsidRPr="00FF2826">
        <w:rPr>
          <w:lang w:val="en-GB"/>
        </w:rPr>
        <w:t xml:space="preserve">The one-year training programme </w:t>
      </w:r>
      <w:r w:rsidR="009E1B2A" w:rsidRPr="00FF2826">
        <w:rPr>
          <w:lang w:val="en-GB"/>
        </w:rPr>
        <w:t xml:space="preserve">is </w:t>
      </w:r>
      <w:r w:rsidR="00F46044" w:rsidRPr="00FF2826">
        <w:rPr>
          <w:lang w:val="en-GB"/>
        </w:rPr>
        <w:t xml:space="preserve">run </w:t>
      </w:r>
      <w:r w:rsidR="00B85AFB" w:rsidRPr="00FF2826">
        <w:rPr>
          <w:lang w:val="en-GB"/>
        </w:rPr>
        <w:t xml:space="preserve">in collaboration between </w:t>
      </w:r>
      <w:r w:rsidR="00152412" w:rsidRPr="00FF2826">
        <w:rPr>
          <w:lang w:val="en-GB"/>
        </w:rPr>
        <w:t xml:space="preserve">BCH and </w:t>
      </w:r>
      <w:r w:rsidR="00A16D43" w:rsidRPr="00FF2826">
        <w:rPr>
          <w:lang w:val="en-GB"/>
        </w:rPr>
        <w:t xml:space="preserve">two </w:t>
      </w:r>
      <w:r w:rsidR="00152412" w:rsidRPr="00FF2826">
        <w:rPr>
          <w:lang w:val="en-GB"/>
        </w:rPr>
        <w:t xml:space="preserve">UK </w:t>
      </w:r>
      <w:r w:rsidR="00A16D43" w:rsidRPr="00FF2826">
        <w:rPr>
          <w:lang w:val="en-GB"/>
        </w:rPr>
        <w:t xml:space="preserve">audiologists from the </w:t>
      </w:r>
      <w:r w:rsidR="00B85AFB" w:rsidRPr="00FF2826">
        <w:rPr>
          <w:lang w:val="en-GB"/>
        </w:rPr>
        <w:t xml:space="preserve">University of Brighton </w:t>
      </w:r>
      <w:r w:rsidR="00375201" w:rsidRPr="00FF2826">
        <w:rPr>
          <w:lang w:val="en-GB"/>
        </w:rPr>
        <w:t>(</w:t>
      </w:r>
      <w:r w:rsidR="00B85AFB" w:rsidRPr="00FF2826">
        <w:rPr>
          <w:i/>
          <w:iCs/>
          <w:lang w:val="en-GB"/>
        </w:rPr>
        <w:t>Sussex Medical School</w:t>
      </w:r>
      <w:r w:rsidR="00375201" w:rsidRPr="00FF2826">
        <w:rPr>
          <w:lang w:val="en-GB"/>
        </w:rPr>
        <w:t xml:space="preserve">) </w:t>
      </w:r>
      <w:r w:rsidR="00B85AFB" w:rsidRPr="00FF2826">
        <w:rPr>
          <w:lang w:val="en-GB"/>
        </w:rPr>
        <w:t xml:space="preserve">and the </w:t>
      </w:r>
      <w:r w:rsidR="00B85AFB" w:rsidRPr="00FF2826">
        <w:rPr>
          <w:i/>
          <w:iCs/>
          <w:lang w:val="en-GB"/>
        </w:rPr>
        <w:t xml:space="preserve">Institute of Sound &amp; Vibration Research </w:t>
      </w:r>
      <w:r w:rsidR="00B85AFB" w:rsidRPr="00FF2826">
        <w:rPr>
          <w:lang w:val="en-GB"/>
        </w:rPr>
        <w:t>at the University of Southampton</w:t>
      </w:r>
      <w:r w:rsidR="0013280B" w:rsidRPr="00FF2826">
        <w:rPr>
          <w:lang w:val="en-GB"/>
        </w:rPr>
        <w:t xml:space="preserve">. </w:t>
      </w:r>
      <w:r w:rsidR="00F75057" w:rsidRPr="00FF2826">
        <w:rPr>
          <w:lang w:val="en-GB"/>
        </w:rPr>
        <w:t xml:space="preserve">The training is </w:t>
      </w:r>
      <w:r w:rsidR="0022308F" w:rsidRPr="00FF2826">
        <w:rPr>
          <w:lang w:val="en-GB"/>
        </w:rPr>
        <w:t xml:space="preserve">based on an </w:t>
      </w:r>
      <w:r w:rsidR="00B85AFB" w:rsidRPr="00FF2826">
        <w:rPr>
          <w:lang w:val="en-GB"/>
        </w:rPr>
        <w:t>in-service</w:t>
      </w:r>
      <w:r w:rsidR="00CF2BB4" w:rsidRPr="00FF2826">
        <w:rPr>
          <w:lang w:val="en-GB"/>
        </w:rPr>
        <w:t xml:space="preserve"> training programme </w:t>
      </w:r>
      <w:r w:rsidR="00A37FB6" w:rsidRPr="00FF2826">
        <w:rPr>
          <w:lang w:val="en-GB"/>
        </w:rPr>
        <w:t xml:space="preserve">developed </w:t>
      </w:r>
      <w:r w:rsidR="0022308F" w:rsidRPr="00FF2826">
        <w:rPr>
          <w:lang w:val="en-GB"/>
        </w:rPr>
        <w:t xml:space="preserve">by the University of Southampton, </w:t>
      </w:r>
      <w:r w:rsidR="00F75057" w:rsidRPr="00FF2826">
        <w:rPr>
          <w:lang w:val="en-GB"/>
        </w:rPr>
        <w:t xml:space="preserve">which is run as a hybrid </w:t>
      </w:r>
      <w:r w:rsidR="0036466A" w:rsidRPr="00FF2826">
        <w:rPr>
          <w:lang w:val="en-GB"/>
        </w:rPr>
        <w:t>(online and face-to-face)</w:t>
      </w:r>
      <w:r w:rsidR="00F75057" w:rsidRPr="00FF2826">
        <w:rPr>
          <w:lang w:val="en-GB"/>
        </w:rPr>
        <w:t xml:space="preserve">. Within the one-year </w:t>
      </w:r>
      <w:r w:rsidR="00B85AFB" w:rsidRPr="00FF2826">
        <w:rPr>
          <w:lang w:val="en-GB"/>
        </w:rPr>
        <w:t xml:space="preserve">training programme, </w:t>
      </w:r>
      <w:r w:rsidR="00E43127" w:rsidRPr="00FF2826">
        <w:rPr>
          <w:lang w:val="en-GB"/>
        </w:rPr>
        <w:t xml:space="preserve">participants will be </w:t>
      </w:r>
      <w:r w:rsidR="005E2D62" w:rsidRPr="00FF2826">
        <w:rPr>
          <w:lang w:val="en-GB"/>
        </w:rPr>
        <w:t xml:space="preserve">trained online for </w:t>
      </w:r>
      <w:r w:rsidR="00E30F45" w:rsidRPr="00FF2826">
        <w:rPr>
          <w:lang w:val="en-GB"/>
        </w:rPr>
        <w:t xml:space="preserve">four months </w:t>
      </w:r>
      <w:r w:rsidR="005E2D62" w:rsidRPr="00FF2826">
        <w:rPr>
          <w:lang w:val="en-GB"/>
        </w:rPr>
        <w:t xml:space="preserve">and receive </w:t>
      </w:r>
      <w:r w:rsidR="00B85AFB" w:rsidRPr="00FF2826">
        <w:rPr>
          <w:lang w:val="en-GB"/>
        </w:rPr>
        <w:t xml:space="preserve">eight months of </w:t>
      </w:r>
      <w:r w:rsidR="00F70299" w:rsidRPr="00FF2826">
        <w:rPr>
          <w:lang w:val="en-GB"/>
        </w:rPr>
        <w:t xml:space="preserve">practical training </w:t>
      </w:r>
      <w:r w:rsidR="005A670D" w:rsidRPr="00FF2826">
        <w:rPr>
          <w:lang w:val="en-GB"/>
        </w:rPr>
        <w:t xml:space="preserve">at </w:t>
      </w:r>
      <w:r w:rsidR="00B85AFB" w:rsidRPr="00FF2826">
        <w:rPr>
          <w:lang w:val="en-GB"/>
        </w:rPr>
        <w:t xml:space="preserve">BCH </w:t>
      </w:r>
      <w:r w:rsidR="006A0CF4" w:rsidRPr="00FF2826">
        <w:rPr>
          <w:lang w:val="en-GB"/>
        </w:rPr>
        <w:t xml:space="preserve">by ENT specialists and </w:t>
      </w:r>
      <w:r w:rsidR="00EB0551" w:rsidRPr="00FF2826">
        <w:rPr>
          <w:lang w:val="en-GB"/>
        </w:rPr>
        <w:t xml:space="preserve">hearing care professionals </w:t>
      </w:r>
      <w:r w:rsidR="006B3367" w:rsidRPr="00FF2826">
        <w:rPr>
          <w:lang w:val="en-GB"/>
        </w:rPr>
        <w:t>from BCH</w:t>
      </w:r>
      <w:r w:rsidR="00AE2F64" w:rsidRPr="00FF2826">
        <w:rPr>
          <w:lang w:val="en-GB"/>
        </w:rPr>
        <w:t xml:space="preserve">. In addition, </w:t>
      </w:r>
      <w:r w:rsidR="000F1003" w:rsidRPr="00FF2826">
        <w:rPr>
          <w:lang w:val="en-GB"/>
        </w:rPr>
        <w:t xml:space="preserve">the two British </w:t>
      </w:r>
      <w:r w:rsidR="002743F0" w:rsidRPr="00FF2826">
        <w:rPr>
          <w:lang w:val="en-GB"/>
        </w:rPr>
        <w:t xml:space="preserve">audiologists will </w:t>
      </w:r>
      <w:r w:rsidR="003D3809" w:rsidRPr="00FF2826">
        <w:rPr>
          <w:lang w:val="en-GB"/>
        </w:rPr>
        <w:t xml:space="preserve">conduct </w:t>
      </w:r>
      <w:r w:rsidR="00E925DE" w:rsidRPr="00FF2826">
        <w:rPr>
          <w:lang w:val="en-GB"/>
        </w:rPr>
        <w:t xml:space="preserve">face-to-face training sessions </w:t>
      </w:r>
      <w:r w:rsidR="005E094E" w:rsidRPr="00FF2826">
        <w:rPr>
          <w:lang w:val="en-GB"/>
        </w:rPr>
        <w:t xml:space="preserve">at BCH </w:t>
      </w:r>
      <w:r w:rsidR="00B85AFB" w:rsidRPr="00FF2826">
        <w:rPr>
          <w:lang w:val="en-GB"/>
        </w:rPr>
        <w:t xml:space="preserve">twice </w:t>
      </w:r>
      <w:r w:rsidR="00745855" w:rsidRPr="00FF2826">
        <w:rPr>
          <w:lang w:val="en-GB"/>
        </w:rPr>
        <w:t xml:space="preserve">a </w:t>
      </w:r>
      <w:r w:rsidR="00B85AFB" w:rsidRPr="00FF2826">
        <w:rPr>
          <w:lang w:val="en-GB"/>
        </w:rPr>
        <w:t xml:space="preserve">year and </w:t>
      </w:r>
      <w:r w:rsidR="003D3809" w:rsidRPr="00FF2826">
        <w:rPr>
          <w:lang w:val="en-GB"/>
        </w:rPr>
        <w:t xml:space="preserve">supervise </w:t>
      </w:r>
      <w:r w:rsidR="00CE3AD6" w:rsidRPr="00FF2826">
        <w:rPr>
          <w:lang w:val="en-GB"/>
        </w:rPr>
        <w:t xml:space="preserve">the participants online </w:t>
      </w:r>
      <w:r w:rsidR="00A27CDA" w:rsidRPr="00FF2826">
        <w:rPr>
          <w:lang w:val="en-GB"/>
        </w:rPr>
        <w:t>outside of the face-to-face sessions</w:t>
      </w:r>
      <w:r w:rsidR="00B85AFB" w:rsidRPr="00FF2826">
        <w:rPr>
          <w:lang w:val="en-GB"/>
        </w:rPr>
        <w:t xml:space="preserve">. At the end of the </w:t>
      </w:r>
      <w:r w:rsidR="008A400C" w:rsidRPr="00FF2826">
        <w:rPr>
          <w:lang w:val="en-GB"/>
        </w:rPr>
        <w:t xml:space="preserve">one-year training, </w:t>
      </w:r>
      <w:r w:rsidR="00B85AFB" w:rsidRPr="00FF2826">
        <w:rPr>
          <w:lang w:val="en-GB"/>
        </w:rPr>
        <w:t xml:space="preserve">the </w:t>
      </w:r>
      <w:r w:rsidR="00265C7A" w:rsidRPr="00FF2826">
        <w:rPr>
          <w:lang w:val="en-GB"/>
        </w:rPr>
        <w:t>participants</w:t>
      </w:r>
      <w:r w:rsidR="00B85AFB" w:rsidRPr="00FF2826">
        <w:rPr>
          <w:lang w:val="en-GB"/>
        </w:rPr>
        <w:t xml:space="preserve"> will be certified </w:t>
      </w:r>
      <w:r w:rsidR="00265C7A" w:rsidRPr="00FF2826">
        <w:rPr>
          <w:lang w:val="en-GB"/>
        </w:rPr>
        <w:t xml:space="preserve">audiologists who </w:t>
      </w:r>
      <w:r w:rsidR="00186D1B" w:rsidRPr="00FF2826">
        <w:rPr>
          <w:lang w:val="en-GB"/>
        </w:rPr>
        <w:t xml:space="preserve">will work </w:t>
      </w:r>
      <w:r w:rsidR="00B85AFB" w:rsidRPr="00FF2826">
        <w:rPr>
          <w:lang w:val="en-GB"/>
        </w:rPr>
        <w:t xml:space="preserve">in the </w:t>
      </w:r>
      <w:r w:rsidR="00391DF7" w:rsidRPr="00FF2826">
        <w:rPr>
          <w:lang w:val="en-GB"/>
        </w:rPr>
        <w:t xml:space="preserve">newly established </w:t>
      </w:r>
      <w:r w:rsidR="00454BC9" w:rsidRPr="00FF2826">
        <w:rPr>
          <w:lang w:val="en-GB"/>
        </w:rPr>
        <w:t xml:space="preserve">audiology centres </w:t>
      </w:r>
      <w:r w:rsidR="00391DF7" w:rsidRPr="00FF2826">
        <w:rPr>
          <w:lang w:val="en-GB"/>
        </w:rPr>
        <w:t xml:space="preserve">(see activity </w:t>
      </w:r>
      <w:r w:rsidR="00B968D5" w:rsidRPr="00FF2826">
        <w:rPr>
          <w:lang w:val="en-GB"/>
        </w:rPr>
        <w:t>1.10</w:t>
      </w:r>
      <w:r w:rsidR="00391DF7" w:rsidRPr="00FF2826">
        <w:rPr>
          <w:lang w:val="en-GB"/>
        </w:rPr>
        <w:t>)</w:t>
      </w:r>
      <w:r w:rsidR="00B85AFB" w:rsidRPr="00FF2826">
        <w:rPr>
          <w:lang w:val="en-GB"/>
        </w:rPr>
        <w:t xml:space="preserve">. </w:t>
      </w:r>
      <w:r w:rsidR="00186D1B" w:rsidRPr="00FF2826">
        <w:rPr>
          <w:lang w:val="en-GB"/>
        </w:rPr>
        <w:t xml:space="preserve">All participants in the </w:t>
      </w:r>
      <w:r w:rsidR="00A8347D" w:rsidRPr="00FF2826">
        <w:rPr>
          <w:lang w:val="en-GB"/>
        </w:rPr>
        <w:t xml:space="preserve">training </w:t>
      </w:r>
      <w:r w:rsidR="00186D1B" w:rsidRPr="00FF2826">
        <w:rPr>
          <w:lang w:val="en-GB"/>
        </w:rPr>
        <w:t xml:space="preserve">programme </w:t>
      </w:r>
      <w:r w:rsidR="00A8347D" w:rsidRPr="00FF2826">
        <w:rPr>
          <w:lang w:val="en-GB"/>
        </w:rPr>
        <w:t xml:space="preserve">must </w:t>
      </w:r>
      <w:r w:rsidR="00B85AFB" w:rsidRPr="00FF2826">
        <w:rPr>
          <w:lang w:val="en-GB"/>
        </w:rPr>
        <w:t xml:space="preserve">sign a contract with the Ministry of Health </w:t>
      </w:r>
      <w:r w:rsidR="00E9583C" w:rsidRPr="00FF2826">
        <w:rPr>
          <w:lang w:val="en-GB"/>
        </w:rPr>
        <w:t xml:space="preserve">in which </w:t>
      </w:r>
      <w:r w:rsidR="00186D1B" w:rsidRPr="00FF2826">
        <w:rPr>
          <w:lang w:val="en-GB"/>
        </w:rPr>
        <w:t xml:space="preserve">they undertake </w:t>
      </w:r>
      <w:r w:rsidR="00B6128A" w:rsidRPr="00FF2826">
        <w:rPr>
          <w:lang w:val="en-GB"/>
        </w:rPr>
        <w:t xml:space="preserve">to </w:t>
      </w:r>
      <w:r w:rsidR="00312BE0" w:rsidRPr="00FF2826">
        <w:rPr>
          <w:lang w:val="en-GB"/>
        </w:rPr>
        <w:t xml:space="preserve">work as hearing care </w:t>
      </w:r>
      <w:r w:rsidR="00F6397E" w:rsidRPr="00FF2826">
        <w:rPr>
          <w:lang w:val="en-GB"/>
        </w:rPr>
        <w:t>professionals</w:t>
      </w:r>
      <w:r w:rsidR="00312BE0" w:rsidRPr="00FF2826">
        <w:rPr>
          <w:lang w:val="en-GB"/>
        </w:rPr>
        <w:t xml:space="preserve"> in the relevant region for a period to be determined</w:t>
      </w:r>
      <w:r w:rsidR="00F96F69" w:rsidRPr="00FF2826">
        <w:rPr>
          <w:lang w:val="en-GB"/>
        </w:rPr>
        <w:t>. The period will be agreed with the Ministry of Health in the same way as for audiology officers</w:t>
      </w:r>
      <w:r w:rsidR="00B85AFB" w:rsidRPr="00FF2826">
        <w:rPr>
          <w:lang w:val="en-GB"/>
        </w:rPr>
        <w:t xml:space="preserve">. </w:t>
      </w:r>
      <w:r w:rsidR="005D6651" w:rsidRPr="00FF2826">
        <w:rPr>
          <w:lang w:val="en-GB"/>
        </w:rPr>
        <w:t xml:space="preserve">Costs for the two British audiologists are included in activity 1.2. </w:t>
      </w:r>
      <w:r w:rsidR="008361E9" w:rsidRPr="00FF2826">
        <w:rPr>
          <w:lang w:val="en-GB"/>
        </w:rPr>
        <w:t xml:space="preserve">The audiologists trained through this project will act as trainers for </w:t>
      </w:r>
      <w:r w:rsidR="00B7051F" w:rsidRPr="00FF2826">
        <w:rPr>
          <w:lang w:val="en-GB"/>
        </w:rPr>
        <w:t xml:space="preserve">other audiologists in the </w:t>
      </w:r>
      <w:r w:rsidR="008361E9" w:rsidRPr="00FF2826">
        <w:rPr>
          <w:lang w:val="en-GB"/>
        </w:rPr>
        <w:t xml:space="preserve">future </w:t>
      </w:r>
      <w:r w:rsidR="00186BC8" w:rsidRPr="00FF2826">
        <w:rPr>
          <w:lang w:val="en-GB"/>
        </w:rPr>
        <w:t>to</w:t>
      </w:r>
      <w:r w:rsidR="00B7051F" w:rsidRPr="00FF2826">
        <w:rPr>
          <w:lang w:val="en-GB"/>
        </w:rPr>
        <w:t xml:space="preserve"> further </w:t>
      </w:r>
      <w:r w:rsidR="004A4B91" w:rsidRPr="00FF2826">
        <w:rPr>
          <w:lang w:val="en-GB"/>
        </w:rPr>
        <w:t xml:space="preserve">roll out </w:t>
      </w:r>
      <w:r w:rsidR="00B7051F" w:rsidRPr="00FF2826">
        <w:rPr>
          <w:lang w:val="en-GB"/>
        </w:rPr>
        <w:t>the concept of task sharing</w:t>
      </w:r>
      <w:r w:rsidR="008361E9" w:rsidRPr="00FF2826">
        <w:rPr>
          <w:lang w:val="en-GB"/>
        </w:rPr>
        <w:t xml:space="preserve">. </w:t>
      </w:r>
      <w:r w:rsidR="00DE37C8" w:rsidRPr="00FF2826">
        <w:rPr>
          <w:lang w:val="en-GB"/>
        </w:rPr>
        <w:t xml:space="preserve">The </w:t>
      </w:r>
      <w:r w:rsidR="004A4B91" w:rsidRPr="00FF2826">
        <w:rPr>
          <w:lang w:val="en-GB"/>
        </w:rPr>
        <w:t xml:space="preserve">principle </w:t>
      </w:r>
      <w:r w:rsidR="00DE37C8" w:rsidRPr="00FF2826">
        <w:rPr>
          <w:lang w:val="en-GB"/>
        </w:rPr>
        <w:t xml:space="preserve">of </w:t>
      </w:r>
      <w:r w:rsidR="008C5F11" w:rsidRPr="00FF2826">
        <w:rPr>
          <w:lang w:val="en-GB"/>
        </w:rPr>
        <w:t xml:space="preserve">in-service </w:t>
      </w:r>
      <w:r w:rsidR="00B577B7" w:rsidRPr="00FF2826">
        <w:rPr>
          <w:lang w:val="en-GB"/>
        </w:rPr>
        <w:t xml:space="preserve">hybrid </w:t>
      </w:r>
      <w:r w:rsidR="008C5F11" w:rsidRPr="00FF2826">
        <w:rPr>
          <w:lang w:val="en-GB"/>
        </w:rPr>
        <w:t xml:space="preserve">training will enable the trainers to carry out the </w:t>
      </w:r>
      <w:r w:rsidR="00B577B7" w:rsidRPr="00FF2826">
        <w:rPr>
          <w:lang w:val="en-GB"/>
        </w:rPr>
        <w:t xml:space="preserve">training activities </w:t>
      </w:r>
      <w:r w:rsidR="008C5F11" w:rsidRPr="00FF2826">
        <w:rPr>
          <w:lang w:val="en-GB"/>
        </w:rPr>
        <w:t xml:space="preserve">alongside </w:t>
      </w:r>
      <w:r w:rsidR="00B577B7" w:rsidRPr="00FF2826">
        <w:rPr>
          <w:lang w:val="en-GB"/>
        </w:rPr>
        <w:t xml:space="preserve">their regular duties. </w:t>
      </w:r>
      <w:r w:rsidR="008361E9" w:rsidRPr="00FF2826">
        <w:rPr>
          <w:lang w:val="en-GB"/>
        </w:rPr>
        <w:t>For future training programmes</w:t>
      </w:r>
      <w:r w:rsidR="00E019C7" w:rsidRPr="00FF2826">
        <w:rPr>
          <w:lang w:val="en-GB"/>
        </w:rPr>
        <w:t xml:space="preserve">, which will be </w:t>
      </w:r>
      <w:r w:rsidR="00504DAB" w:rsidRPr="00FF2826">
        <w:rPr>
          <w:lang w:val="en-GB"/>
        </w:rPr>
        <w:t xml:space="preserve">systemically </w:t>
      </w:r>
      <w:r w:rsidR="00E019C7" w:rsidRPr="00FF2826">
        <w:rPr>
          <w:lang w:val="en-GB"/>
        </w:rPr>
        <w:t>linked to UTH in cooperation with BCH</w:t>
      </w:r>
      <w:r w:rsidR="00504DAB" w:rsidRPr="00FF2826">
        <w:rPr>
          <w:lang w:val="en-GB"/>
        </w:rPr>
        <w:t xml:space="preserve">, the presence of </w:t>
      </w:r>
      <w:r w:rsidR="008361E9" w:rsidRPr="00FF2826">
        <w:rPr>
          <w:lang w:val="en-GB"/>
        </w:rPr>
        <w:t xml:space="preserve">British audiologists is no longer required. However, they will be available for online support for further training courses to support the new trainers if necessary. </w:t>
      </w:r>
    </w:p>
    <w:tbl>
      <w:tblPr>
        <w:tblStyle w:val="Tabellenraster"/>
        <w:tblW w:w="10060" w:type="dxa"/>
        <w:tblLook w:val="04A0" w:firstRow="1" w:lastRow="0" w:firstColumn="1" w:lastColumn="0" w:noHBand="0" w:noVBand="1"/>
      </w:tblPr>
      <w:tblGrid>
        <w:gridCol w:w="1413"/>
        <w:gridCol w:w="3118"/>
        <w:gridCol w:w="4111"/>
        <w:gridCol w:w="1418"/>
      </w:tblGrid>
      <w:tr w:rsidR="002E6AED" w14:paraId="4945152A" w14:textId="77777777" w:rsidTr="005472E6">
        <w:tc>
          <w:tcPr>
            <w:tcW w:w="1413" w:type="dxa"/>
          </w:tcPr>
          <w:p w14:paraId="787B81B9" w14:textId="77777777" w:rsidR="004735DC" w:rsidRDefault="00DC001E">
            <w:pPr>
              <w:rPr>
                <w:b/>
                <w:color w:val="244061" w:themeColor="accent1" w:themeShade="80"/>
                <w:sz w:val="18"/>
                <w:szCs w:val="18"/>
              </w:rPr>
            </w:pPr>
            <w:r w:rsidRPr="007C5569">
              <w:rPr>
                <w:b/>
                <w:color w:val="244061" w:themeColor="accent1" w:themeShade="80"/>
                <w:sz w:val="18"/>
                <w:szCs w:val="18"/>
              </w:rPr>
              <w:t xml:space="preserve">Budget </w:t>
            </w:r>
            <w:proofErr w:type="spellStart"/>
            <w:r w:rsidRPr="007C5569">
              <w:rPr>
                <w:b/>
                <w:color w:val="244061" w:themeColor="accent1" w:themeShade="80"/>
                <w:sz w:val="18"/>
                <w:szCs w:val="18"/>
              </w:rPr>
              <w:t>line</w:t>
            </w:r>
            <w:proofErr w:type="spellEnd"/>
          </w:p>
        </w:tc>
        <w:tc>
          <w:tcPr>
            <w:tcW w:w="3118" w:type="dxa"/>
          </w:tcPr>
          <w:p w14:paraId="352C89BF" w14:textId="77777777" w:rsidR="004735DC" w:rsidRDefault="00DC001E">
            <w:pPr>
              <w:rPr>
                <w:b/>
                <w:color w:val="244061" w:themeColor="accent1" w:themeShade="80"/>
                <w:sz w:val="18"/>
                <w:szCs w:val="18"/>
              </w:rPr>
            </w:pPr>
            <w:r w:rsidRPr="007C5569">
              <w:rPr>
                <w:b/>
                <w:color w:val="244061" w:themeColor="accent1" w:themeShade="80"/>
                <w:sz w:val="18"/>
                <w:szCs w:val="18"/>
              </w:rPr>
              <w:t>Measure</w:t>
            </w:r>
          </w:p>
        </w:tc>
        <w:tc>
          <w:tcPr>
            <w:tcW w:w="4111" w:type="dxa"/>
          </w:tcPr>
          <w:p w14:paraId="08AD41D3" w14:textId="77777777" w:rsidR="004735DC" w:rsidRDefault="00DC001E">
            <w:pPr>
              <w:rPr>
                <w:b/>
                <w:color w:val="244061" w:themeColor="accent1" w:themeShade="80"/>
                <w:sz w:val="18"/>
                <w:szCs w:val="18"/>
              </w:rPr>
            </w:pPr>
            <w:r w:rsidRPr="007C5569">
              <w:rPr>
                <w:b/>
                <w:color w:val="244061" w:themeColor="accent1" w:themeShade="80"/>
                <w:sz w:val="18"/>
                <w:szCs w:val="18"/>
              </w:rPr>
              <w:t>Types of expenditure</w:t>
            </w:r>
          </w:p>
        </w:tc>
        <w:tc>
          <w:tcPr>
            <w:tcW w:w="1418" w:type="dxa"/>
          </w:tcPr>
          <w:p w14:paraId="79C30288" w14:textId="77777777" w:rsidR="004735DC" w:rsidRDefault="00DC001E">
            <w:pPr>
              <w:rPr>
                <w:b/>
                <w:color w:val="244061" w:themeColor="accent1" w:themeShade="80"/>
                <w:sz w:val="18"/>
                <w:szCs w:val="18"/>
              </w:rPr>
            </w:pPr>
            <w:r w:rsidRPr="007C5569">
              <w:rPr>
                <w:b/>
                <w:color w:val="244061" w:themeColor="accent1" w:themeShade="80"/>
                <w:sz w:val="18"/>
                <w:szCs w:val="18"/>
              </w:rPr>
              <w:t>Total Euro</w:t>
            </w:r>
          </w:p>
        </w:tc>
      </w:tr>
      <w:tr w:rsidR="002E6AED" w14:paraId="06EE51B7" w14:textId="77777777" w:rsidTr="005472E6">
        <w:tc>
          <w:tcPr>
            <w:tcW w:w="1413" w:type="dxa"/>
          </w:tcPr>
          <w:p w14:paraId="7A49CC8A" w14:textId="77777777" w:rsidR="004735DC" w:rsidRDefault="00DC001E">
            <w:pPr>
              <w:rPr>
                <w:sz w:val="18"/>
                <w:szCs w:val="18"/>
              </w:rPr>
            </w:pPr>
            <w:r>
              <w:rPr>
                <w:sz w:val="18"/>
                <w:szCs w:val="18"/>
              </w:rPr>
              <w:t>2.1</w:t>
            </w:r>
          </w:p>
        </w:tc>
        <w:tc>
          <w:tcPr>
            <w:tcW w:w="3118" w:type="dxa"/>
          </w:tcPr>
          <w:p w14:paraId="7C38B3A1" w14:textId="77777777" w:rsidR="004735DC" w:rsidRPr="00FF2826" w:rsidRDefault="00A16528">
            <w:pPr>
              <w:rPr>
                <w:sz w:val="18"/>
                <w:szCs w:val="18"/>
                <w:lang w:val="en-GB"/>
              </w:rPr>
            </w:pPr>
            <w:r w:rsidRPr="00FF2826">
              <w:rPr>
                <w:sz w:val="18"/>
                <w:szCs w:val="18"/>
                <w:lang w:val="en-GB"/>
              </w:rPr>
              <w:t xml:space="preserve">Eight-month </w:t>
            </w:r>
            <w:r w:rsidR="00A8347D" w:rsidRPr="00FF2826">
              <w:rPr>
                <w:sz w:val="18"/>
                <w:szCs w:val="18"/>
                <w:lang w:val="en-GB"/>
              </w:rPr>
              <w:t xml:space="preserve">stay at </w:t>
            </w:r>
            <w:r w:rsidR="006F384C" w:rsidRPr="00FF2826">
              <w:rPr>
                <w:sz w:val="18"/>
                <w:szCs w:val="18"/>
                <w:lang w:val="en-GB"/>
              </w:rPr>
              <w:t xml:space="preserve">BCH </w:t>
            </w:r>
            <w:r w:rsidR="00A8347D" w:rsidRPr="00FF2826">
              <w:rPr>
                <w:sz w:val="18"/>
                <w:szCs w:val="18"/>
                <w:lang w:val="en-GB"/>
              </w:rPr>
              <w:t xml:space="preserve">as part of the </w:t>
            </w:r>
            <w:r w:rsidR="00DC001E" w:rsidRPr="00FF2826">
              <w:rPr>
                <w:sz w:val="18"/>
                <w:szCs w:val="18"/>
                <w:lang w:val="en-GB"/>
              </w:rPr>
              <w:t xml:space="preserve">training to become a </w:t>
            </w:r>
            <w:r w:rsidR="008E14D8" w:rsidRPr="00FF2826">
              <w:rPr>
                <w:sz w:val="18"/>
                <w:szCs w:val="18"/>
                <w:lang w:val="en-GB"/>
              </w:rPr>
              <w:t xml:space="preserve">hearing aid </w:t>
            </w:r>
            <w:r w:rsidR="00762637" w:rsidRPr="00FF2826">
              <w:rPr>
                <w:sz w:val="18"/>
                <w:szCs w:val="18"/>
                <w:lang w:val="en-GB"/>
              </w:rPr>
              <w:t xml:space="preserve">acoustician </w:t>
            </w:r>
            <w:r w:rsidR="00D0595C" w:rsidRPr="00FF2826">
              <w:rPr>
                <w:sz w:val="18"/>
                <w:szCs w:val="18"/>
                <w:lang w:val="en-GB"/>
              </w:rPr>
              <w:t xml:space="preserve">for at least 8 beneficiaries </w:t>
            </w:r>
            <w:r w:rsidR="00BE4489" w:rsidRPr="00FF2826">
              <w:rPr>
                <w:sz w:val="18"/>
                <w:szCs w:val="18"/>
                <w:lang w:val="en-GB"/>
              </w:rPr>
              <w:t xml:space="preserve">and </w:t>
            </w:r>
            <w:r w:rsidR="002359A7" w:rsidRPr="00FF2826">
              <w:rPr>
                <w:sz w:val="18"/>
                <w:szCs w:val="18"/>
                <w:lang w:val="en-GB"/>
              </w:rPr>
              <w:t>4 months of online training</w:t>
            </w:r>
          </w:p>
        </w:tc>
        <w:tc>
          <w:tcPr>
            <w:tcW w:w="4111" w:type="dxa"/>
          </w:tcPr>
          <w:p w14:paraId="26501E1A" w14:textId="77777777" w:rsidR="004735DC" w:rsidRPr="00FF2826" w:rsidRDefault="00DC001E">
            <w:pPr>
              <w:jc w:val="both"/>
              <w:rPr>
                <w:sz w:val="18"/>
                <w:szCs w:val="18"/>
                <w:lang w:val="en-GB"/>
              </w:rPr>
            </w:pPr>
            <w:r w:rsidRPr="00FF2826">
              <w:rPr>
                <w:sz w:val="18"/>
                <w:szCs w:val="18"/>
                <w:lang w:val="en-GB"/>
              </w:rPr>
              <w:t>Internet costs</w:t>
            </w:r>
            <w:r w:rsidR="004A29D7" w:rsidRPr="00FF2826">
              <w:rPr>
                <w:sz w:val="18"/>
                <w:szCs w:val="18"/>
                <w:lang w:val="en-GB"/>
              </w:rPr>
              <w:t xml:space="preserve">, </w:t>
            </w:r>
            <w:r w:rsidR="004E162E" w:rsidRPr="00FF2826">
              <w:rPr>
                <w:sz w:val="18"/>
                <w:szCs w:val="18"/>
                <w:lang w:val="en-GB"/>
              </w:rPr>
              <w:t>catering</w:t>
            </w:r>
            <w:r w:rsidR="00B67359" w:rsidRPr="00FF2826">
              <w:rPr>
                <w:sz w:val="18"/>
                <w:szCs w:val="18"/>
                <w:lang w:val="en-GB"/>
              </w:rPr>
              <w:t>, accommodation</w:t>
            </w:r>
            <w:r w:rsidR="004E162E" w:rsidRPr="00FF2826">
              <w:rPr>
                <w:sz w:val="18"/>
                <w:szCs w:val="18"/>
                <w:lang w:val="en-GB"/>
              </w:rPr>
              <w:t>, transport</w:t>
            </w:r>
          </w:p>
        </w:tc>
        <w:tc>
          <w:tcPr>
            <w:tcW w:w="1418" w:type="dxa"/>
          </w:tcPr>
          <w:p w14:paraId="6A9F9399" w14:textId="77777777" w:rsidR="004735DC" w:rsidRDefault="00DC001E">
            <w:pPr>
              <w:jc w:val="right"/>
              <w:rPr>
                <w:sz w:val="18"/>
                <w:szCs w:val="18"/>
              </w:rPr>
            </w:pPr>
            <w:r>
              <w:rPr>
                <w:sz w:val="18"/>
                <w:szCs w:val="18"/>
              </w:rPr>
              <w:t>45.</w:t>
            </w:r>
            <w:r w:rsidR="0077717F">
              <w:rPr>
                <w:sz w:val="18"/>
                <w:szCs w:val="18"/>
              </w:rPr>
              <w:t>568</w:t>
            </w:r>
          </w:p>
        </w:tc>
      </w:tr>
    </w:tbl>
    <w:p w14:paraId="7FC199FD" w14:textId="77777777" w:rsidR="0061192E" w:rsidRDefault="0061192E" w:rsidP="005629AC">
      <w:pPr>
        <w:spacing w:after="0"/>
        <w:rPr>
          <w:b/>
          <w:color w:val="244061" w:themeColor="accent1" w:themeShade="80"/>
          <w:sz w:val="24"/>
        </w:rPr>
      </w:pPr>
    </w:p>
    <w:p w14:paraId="413D8E2C" w14:textId="77777777" w:rsidR="004735DC" w:rsidRPr="00FF2826" w:rsidRDefault="00DC001E">
      <w:pPr>
        <w:spacing w:after="0"/>
        <w:rPr>
          <w:b/>
          <w:color w:val="244061" w:themeColor="accent1" w:themeShade="80"/>
          <w:sz w:val="24"/>
          <w:lang w:val="en-GB"/>
        </w:rPr>
      </w:pPr>
      <w:r w:rsidRPr="00FF2826">
        <w:rPr>
          <w:b/>
          <w:color w:val="244061" w:themeColor="accent1" w:themeShade="80"/>
          <w:sz w:val="24"/>
          <w:lang w:val="en-GB"/>
        </w:rPr>
        <w:t>Activity 1.</w:t>
      </w:r>
      <w:r w:rsidR="00F16CFC" w:rsidRPr="00FF2826">
        <w:rPr>
          <w:b/>
          <w:color w:val="244061" w:themeColor="accent1" w:themeShade="80"/>
          <w:sz w:val="24"/>
          <w:lang w:val="en-GB"/>
        </w:rPr>
        <w:t xml:space="preserve">4 </w:t>
      </w:r>
      <w:r w:rsidR="00FE27F9" w:rsidRPr="00FF2826">
        <w:rPr>
          <w:b/>
          <w:color w:val="244061" w:themeColor="accent1" w:themeShade="80"/>
          <w:sz w:val="24"/>
          <w:lang w:val="en-GB"/>
        </w:rPr>
        <w:t xml:space="preserve">Practical </w:t>
      </w:r>
      <w:r w:rsidRPr="00FF2826">
        <w:rPr>
          <w:b/>
          <w:color w:val="244061" w:themeColor="accent1" w:themeShade="80"/>
          <w:sz w:val="24"/>
          <w:lang w:val="en-GB"/>
        </w:rPr>
        <w:t xml:space="preserve">training of nurses </w:t>
      </w:r>
      <w:r w:rsidRPr="00FF2826">
        <w:rPr>
          <w:b/>
          <w:color w:val="244061" w:themeColor="accent1" w:themeShade="80"/>
          <w:sz w:val="24"/>
          <w:lang w:val="en-GB"/>
        </w:rPr>
        <w:t xml:space="preserve">in primary ear and hearing health care  </w:t>
      </w:r>
    </w:p>
    <w:p w14:paraId="71841336" w14:textId="5EB4F027" w:rsidR="004735DC" w:rsidRPr="00FF2826" w:rsidRDefault="00DC001E">
      <w:pPr>
        <w:spacing w:after="300" w:line="240" w:lineRule="auto"/>
        <w:jc w:val="both"/>
        <w:rPr>
          <w:lang w:val="en-GB"/>
        </w:rPr>
      </w:pPr>
      <w:r w:rsidRPr="00FF2826">
        <w:rPr>
          <w:lang w:val="en-GB"/>
        </w:rPr>
        <w:t xml:space="preserve">Ear and hearing health topics </w:t>
      </w:r>
      <w:r w:rsidR="00792F2B" w:rsidRPr="00FF2826">
        <w:rPr>
          <w:lang w:val="en-GB"/>
        </w:rPr>
        <w:t xml:space="preserve">are </w:t>
      </w:r>
      <w:r w:rsidR="00F6682F" w:rsidRPr="00FF2826">
        <w:rPr>
          <w:lang w:val="en-GB"/>
        </w:rPr>
        <w:t xml:space="preserve">included </w:t>
      </w:r>
      <w:r w:rsidRPr="00FF2826">
        <w:rPr>
          <w:lang w:val="en-GB"/>
        </w:rPr>
        <w:t xml:space="preserve">in the </w:t>
      </w:r>
      <w:r w:rsidR="00792F2B" w:rsidRPr="00FF2826">
        <w:rPr>
          <w:lang w:val="en-GB"/>
        </w:rPr>
        <w:t xml:space="preserve">Zambian </w:t>
      </w:r>
      <w:r w:rsidRPr="00FF2826">
        <w:rPr>
          <w:lang w:val="en-GB"/>
        </w:rPr>
        <w:t>curriculum for nurses</w:t>
      </w:r>
      <w:r w:rsidR="00F6682F" w:rsidRPr="00FF2826">
        <w:rPr>
          <w:lang w:val="en-GB"/>
        </w:rPr>
        <w:t xml:space="preserve">. </w:t>
      </w:r>
      <w:r w:rsidR="00691A52" w:rsidRPr="00FF2826">
        <w:rPr>
          <w:lang w:val="en-GB"/>
        </w:rPr>
        <w:t>Due to the lack</w:t>
      </w:r>
      <w:r w:rsidRPr="00FF2826">
        <w:rPr>
          <w:lang w:val="en-GB"/>
        </w:rPr>
        <w:t xml:space="preserve"> of internship places where </w:t>
      </w:r>
      <w:r w:rsidR="007A6004" w:rsidRPr="00FF2826">
        <w:rPr>
          <w:lang w:val="en-GB"/>
        </w:rPr>
        <w:t xml:space="preserve">trainees </w:t>
      </w:r>
      <w:r w:rsidRPr="00FF2826">
        <w:rPr>
          <w:lang w:val="en-GB"/>
        </w:rPr>
        <w:t xml:space="preserve">can </w:t>
      </w:r>
      <w:r w:rsidR="007A6004" w:rsidRPr="00FF2826">
        <w:rPr>
          <w:lang w:val="en-GB"/>
        </w:rPr>
        <w:t xml:space="preserve">effectively learn the theoretical knowledge </w:t>
      </w:r>
      <w:r w:rsidR="00E0489B" w:rsidRPr="00FF2826">
        <w:rPr>
          <w:lang w:val="en-GB"/>
        </w:rPr>
        <w:t xml:space="preserve">in practice, nurses have no practical experience in ear and hearing health services, so </w:t>
      </w:r>
      <w:r w:rsidR="00E52BBE" w:rsidRPr="00FF2826">
        <w:rPr>
          <w:lang w:val="en-GB"/>
        </w:rPr>
        <w:t xml:space="preserve">they are not able to take over </w:t>
      </w:r>
      <w:r w:rsidR="00D2665D" w:rsidRPr="00FF2826">
        <w:rPr>
          <w:lang w:val="en-GB"/>
        </w:rPr>
        <w:t xml:space="preserve">the </w:t>
      </w:r>
      <w:r w:rsidRPr="00FF2826">
        <w:rPr>
          <w:lang w:val="en-GB"/>
        </w:rPr>
        <w:t xml:space="preserve">treatment of ENT cases. </w:t>
      </w:r>
      <w:r w:rsidR="008164EE" w:rsidRPr="00FF2826">
        <w:rPr>
          <w:lang w:val="en-GB"/>
        </w:rPr>
        <w:t xml:space="preserve">To </w:t>
      </w:r>
      <w:r w:rsidR="00187391" w:rsidRPr="00FF2826">
        <w:rPr>
          <w:lang w:val="en-GB"/>
        </w:rPr>
        <w:t xml:space="preserve">close </w:t>
      </w:r>
      <w:r w:rsidR="008164EE" w:rsidRPr="00FF2826">
        <w:rPr>
          <w:lang w:val="en-GB"/>
        </w:rPr>
        <w:t xml:space="preserve">this gap, the project is planning </w:t>
      </w:r>
      <w:r w:rsidRPr="00FF2826">
        <w:rPr>
          <w:lang w:val="en-GB"/>
        </w:rPr>
        <w:t xml:space="preserve">an intensive practical training programme using the training manual recommended by the WHO. In this training programme, participants will be exposed to a variety of real-life scenarios that will </w:t>
      </w:r>
      <w:r w:rsidR="00187391" w:rsidRPr="00FF2826">
        <w:rPr>
          <w:lang w:val="en-GB"/>
        </w:rPr>
        <w:t xml:space="preserve">enable </w:t>
      </w:r>
      <w:r w:rsidR="00A81C0C" w:rsidRPr="00FF2826">
        <w:rPr>
          <w:lang w:val="en-GB"/>
        </w:rPr>
        <w:t xml:space="preserve">them to take on tasks in the field of ear and hearing health according to the </w:t>
      </w:r>
      <w:r w:rsidR="00A81C0C" w:rsidRPr="00FF2826">
        <w:rPr>
          <w:i/>
          <w:iCs/>
          <w:lang w:val="en-GB"/>
        </w:rPr>
        <w:t xml:space="preserve">task-sharing </w:t>
      </w:r>
      <w:r w:rsidR="00A81C0C" w:rsidRPr="00FF2826">
        <w:rPr>
          <w:lang w:val="en-GB"/>
        </w:rPr>
        <w:t>model</w:t>
      </w:r>
      <w:r w:rsidRPr="00FF2826">
        <w:rPr>
          <w:lang w:val="en-GB"/>
        </w:rPr>
        <w:t xml:space="preserve">. </w:t>
      </w:r>
      <w:r w:rsidR="000D785B" w:rsidRPr="00FF2826">
        <w:rPr>
          <w:lang w:val="en-GB"/>
        </w:rPr>
        <w:t xml:space="preserve">In selecting participants, the programme will focus </w:t>
      </w:r>
      <w:r w:rsidR="00CE4E40" w:rsidRPr="00FF2826">
        <w:rPr>
          <w:lang w:val="en-GB"/>
        </w:rPr>
        <w:t xml:space="preserve">on the Eastern, </w:t>
      </w:r>
      <w:proofErr w:type="spellStart"/>
      <w:r w:rsidR="00CE4E40" w:rsidRPr="00FF2826">
        <w:rPr>
          <w:lang w:val="en-GB"/>
        </w:rPr>
        <w:t>Muchinga</w:t>
      </w:r>
      <w:proofErr w:type="spellEnd"/>
      <w:r w:rsidR="00CE4E40" w:rsidRPr="00FF2826">
        <w:rPr>
          <w:lang w:val="en-GB"/>
        </w:rPr>
        <w:t xml:space="preserve">, Northern and </w:t>
      </w:r>
      <w:proofErr w:type="spellStart"/>
      <w:r w:rsidR="00CE4E40" w:rsidRPr="00FF2826">
        <w:rPr>
          <w:lang w:val="en-GB"/>
        </w:rPr>
        <w:t>Luapula</w:t>
      </w:r>
      <w:proofErr w:type="spellEnd"/>
      <w:r w:rsidR="00CE4E40" w:rsidRPr="00FF2826">
        <w:rPr>
          <w:lang w:val="en-GB"/>
        </w:rPr>
        <w:t xml:space="preserve"> regions </w:t>
      </w:r>
      <w:r w:rsidR="00A843AD" w:rsidRPr="00FF2826">
        <w:rPr>
          <w:lang w:val="en-GB"/>
        </w:rPr>
        <w:t xml:space="preserve">to improve the coverage of ear and hearing health at the primary level of the health system in </w:t>
      </w:r>
      <w:r w:rsidR="00CE4E40" w:rsidRPr="00FF2826">
        <w:rPr>
          <w:lang w:val="en-GB"/>
        </w:rPr>
        <w:t xml:space="preserve">these </w:t>
      </w:r>
      <w:r w:rsidR="00A843AD" w:rsidRPr="00FF2826">
        <w:rPr>
          <w:lang w:val="en-GB"/>
        </w:rPr>
        <w:t xml:space="preserve">four </w:t>
      </w:r>
      <w:r w:rsidR="00CE4E40" w:rsidRPr="00FF2826">
        <w:rPr>
          <w:lang w:val="en-GB"/>
        </w:rPr>
        <w:t xml:space="preserve">regions </w:t>
      </w:r>
      <w:r w:rsidR="00A843AD" w:rsidRPr="00FF2826">
        <w:rPr>
          <w:lang w:val="en-GB"/>
        </w:rPr>
        <w:t>and bring services closer to the people</w:t>
      </w:r>
      <w:r w:rsidR="00CE4E40" w:rsidRPr="00FF2826">
        <w:rPr>
          <w:lang w:val="en-GB"/>
        </w:rPr>
        <w:t xml:space="preserve">. </w:t>
      </w:r>
      <w:r w:rsidR="00A843AD" w:rsidRPr="00FF2826">
        <w:rPr>
          <w:lang w:val="en-GB"/>
        </w:rPr>
        <w:t xml:space="preserve">In each of these regions, </w:t>
      </w:r>
      <w:r w:rsidR="000F7745" w:rsidRPr="00FF2826">
        <w:rPr>
          <w:lang w:val="en-GB"/>
        </w:rPr>
        <w:t xml:space="preserve">30 </w:t>
      </w:r>
      <w:r w:rsidR="00A843AD" w:rsidRPr="00FF2826">
        <w:rPr>
          <w:i/>
          <w:iCs/>
          <w:lang w:val="en-GB"/>
        </w:rPr>
        <w:t xml:space="preserve">nurses/clinical officers </w:t>
      </w:r>
      <w:r w:rsidR="00CE4E40" w:rsidRPr="00FF2826">
        <w:rPr>
          <w:lang w:val="en-GB"/>
        </w:rPr>
        <w:t xml:space="preserve">will receive practical </w:t>
      </w:r>
      <w:r w:rsidR="00A843AD" w:rsidRPr="00FF2826">
        <w:rPr>
          <w:lang w:val="en-GB"/>
        </w:rPr>
        <w:t xml:space="preserve">training in primary ear and hearing health </w:t>
      </w:r>
      <w:r w:rsidR="00186BC8" w:rsidRPr="00FF2826">
        <w:rPr>
          <w:lang w:val="en-GB"/>
        </w:rPr>
        <w:t>to</w:t>
      </w:r>
      <w:r w:rsidR="00C1169B" w:rsidRPr="00FF2826">
        <w:rPr>
          <w:lang w:val="en-GB"/>
        </w:rPr>
        <w:t xml:space="preserve"> be </w:t>
      </w:r>
      <w:r w:rsidR="00FF358F" w:rsidRPr="00FF2826">
        <w:rPr>
          <w:lang w:val="en-GB"/>
        </w:rPr>
        <w:t xml:space="preserve">able to take over </w:t>
      </w:r>
      <w:r w:rsidR="00C1169B" w:rsidRPr="00FF2826">
        <w:rPr>
          <w:lang w:val="en-GB"/>
        </w:rPr>
        <w:t xml:space="preserve">tasks </w:t>
      </w:r>
      <w:r w:rsidR="00FF358F" w:rsidRPr="00FF2826">
        <w:rPr>
          <w:lang w:val="en-GB"/>
        </w:rPr>
        <w:t xml:space="preserve">in the field of ear and hearing health </w:t>
      </w:r>
      <w:r w:rsidR="00C1169B" w:rsidRPr="00FF2826">
        <w:rPr>
          <w:lang w:val="en-GB"/>
        </w:rPr>
        <w:t xml:space="preserve">according to the </w:t>
      </w:r>
      <w:r w:rsidR="00C1169B" w:rsidRPr="00FF2826">
        <w:rPr>
          <w:i/>
          <w:iCs/>
          <w:lang w:val="en-GB"/>
        </w:rPr>
        <w:t xml:space="preserve">task-sharing </w:t>
      </w:r>
      <w:r w:rsidR="00C1169B" w:rsidRPr="00FF2826">
        <w:rPr>
          <w:lang w:val="en-GB"/>
        </w:rPr>
        <w:t xml:space="preserve">model. The </w:t>
      </w:r>
      <w:r w:rsidR="00721C02" w:rsidRPr="00FF2826">
        <w:rPr>
          <w:lang w:val="en-GB"/>
        </w:rPr>
        <w:t xml:space="preserve">focus of the training is on </w:t>
      </w:r>
      <w:r w:rsidR="00BF3BE4" w:rsidRPr="00FF2826">
        <w:rPr>
          <w:lang w:val="en-GB"/>
        </w:rPr>
        <w:t xml:space="preserve">the identification, diagnosis and treatment of </w:t>
      </w:r>
      <w:r w:rsidR="009C4C45" w:rsidRPr="00FF2826">
        <w:rPr>
          <w:lang w:val="en-GB"/>
        </w:rPr>
        <w:t>simple ear problems</w:t>
      </w:r>
      <w:r w:rsidR="00A843AD" w:rsidRPr="00FF2826">
        <w:rPr>
          <w:lang w:val="en-GB"/>
        </w:rPr>
        <w:t xml:space="preserve">. The participants are selected by the respective district and provincial health authorities. The training will utilise a hybrid model where five days of practical training will be conducted at BCH by BCH ENT specialists. </w:t>
      </w:r>
      <w:r w:rsidR="00AE0B92" w:rsidRPr="00FF2826">
        <w:rPr>
          <w:lang w:val="en-GB"/>
        </w:rPr>
        <w:t xml:space="preserve">The </w:t>
      </w:r>
      <w:r w:rsidR="00FB1F12" w:rsidRPr="00FF2826">
        <w:rPr>
          <w:i/>
          <w:iCs/>
          <w:lang w:val="en-GB"/>
        </w:rPr>
        <w:t xml:space="preserve">Audiology </w:t>
      </w:r>
      <w:r w:rsidR="00AE0B92" w:rsidRPr="00FF2826">
        <w:rPr>
          <w:i/>
          <w:iCs/>
          <w:lang w:val="en-GB"/>
        </w:rPr>
        <w:t xml:space="preserve">Officers play </w:t>
      </w:r>
      <w:r w:rsidR="00AE0B92" w:rsidRPr="00FF2826">
        <w:rPr>
          <w:lang w:val="en-GB"/>
        </w:rPr>
        <w:t xml:space="preserve">an important role in the sustainable anchoring of the training. The </w:t>
      </w:r>
      <w:r w:rsidR="005A4114" w:rsidRPr="00FF2826">
        <w:rPr>
          <w:lang w:val="en-GB"/>
        </w:rPr>
        <w:t xml:space="preserve">higher number of </w:t>
      </w:r>
      <w:r w:rsidR="00FB1F12" w:rsidRPr="00FF2826">
        <w:rPr>
          <w:i/>
          <w:iCs/>
          <w:lang w:val="en-GB"/>
        </w:rPr>
        <w:t xml:space="preserve">audiology </w:t>
      </w:r>
      <w:r w:rsidR="005A4114" w:rsidRPr="00FF2826">
        <w:rPr>
          <w:i/>
          <w:iCs/>
          <w:lang w:val="en-GB"/>
        </w:rPr>
        <w:t xml:space="preserve">officers </w:t>
      </w:r>
      <w:r w:rsidR="005A4114" w:rsidRPr="00FF2826">
        <w:rPr>
          <w:lang w:val="en-GB"/>
        </w:rPr>
        <w:t xml:space="preserve">created </w:t>
      </w:r>
      <w:r w:rsidR="00EA6064" w:rsidRPr="00FF2826">
        <w:rPr>
          <w:lang w:val="en-GB"/>
        </w:rPr>
        <w:t xml:space="preserve">by </w:t>
      </w:r>
      <w:r w:rsidR="005A4114" w:rsidRPr="00FF2826">
        <w:rPr>
          <w:lang w:val="en-GB"/>
        </w:rPr>
        <w:t xml:space="preserve">this project will also increase the number of opportunities </w:t>
      </w:r>
      <w:r w:rsidR="007561FA" w:rsidRPr="00FF2826">
        <w:rPr>
          <w:lang w:val="en-GB"/>
        </w:rPr>
        <w:t xml:space="preserve">where </w:t>
      </w:r>
      <w:r w:rsidR="005A4114" w:rsidRPr="00FF2826">
        <w:rPr>
          <w:lang w:val="en-GB"/>
        </w:rPr>
        <w:t xml:space="preserve">practical ear and hearing health services </w:t>
      </w:r>
      <w:r w:rsidR="00CD1E8F" w:rsidRPr="00FF2826">
        <w:rPr>
          <w:lang w:val="en-GB"/>
        </w:rPr>
        <w:t xml:space="preserve">can be learnt. </w:t>
      </w:r>
      <w:r w:rsidR="00E21592" w:rsidRPr="00FF2826">
        <w:rPr>
          <w:lang w:val="en-GB"/>
        </w:rPr>
        <w:t xml:space="preserve">In the future, this practical part of the training will be covered by the </w:t>
      </w:r>
      <w:r w:rsidR="00E21592" w:rsidRPr="00FF2826">
        <w:rPr>
          <w:i/>
          <w:iCs/>
          <w:lang w:val="en-GB"/>
        </w:rPr>
        <w:t>Audiology Officers</w:t>
      </w:r>
      <w:r w:rsidR="00E21592" w:rsidRPr="00FF2826">
        <w:rPr>
          <w:lang w:val="en-GB"/>
        </w:rPr>
        <w:t xml:space="preserve">, who will </w:t>
      </w:r>
      <w:r w:rsidR="00377675" w:rsidRPr="00FF2826">
        <w:rPr>
          <w:lang w:val="en-GB"/>
        </w:rPr>
        <w:t xml:space="preserve">teach </w:t>
      </w:r>
      <w:r w:rsidR="00E21592" w:rsidRPr="00FF2826">
        <w:rPr>
          <w:lang w:val="en-GB"/>
        </w:rPr>
        <w:t xml:space="preserve">newly qualified </w:t>
      </w:r>
      <w:proofErr w:type="gramStart"/>
      <w:r w:rsidR="00E21592" w:rsidRPr="00FF2826">
        <w:rPr>
          <w:lang w:val="en-GB"/>
        </w:rPr>
        <w:t>nurses</w:t>
      </w:r>
      <w:proofErr w:type="gramEnd"/>
      <w:r w:rsidR="00E21592" w:rsidRPr="00FF2826">
        <w:rPr>
          <w:lang w:val="en-GB"/>
        </w:rPr>
        <w:t xml:space="preserve"> </w:t>
      </w:r>
      <w:r w:rsidR="00E21592" w:rsidRPr="00FF2826">
        <w:rPr>
          <w:lang w:val="en-GB"/>
        </w:rPr>
        <w:lastRenderedPageBreak/>
        <w:t xml:space="preserve">practical ear </w:t>
      </w:r>
      <w:r w:rsidR="00377675" w:rsidRPr="00FF2826">
        <w:rPr>
          <w:lang w:val="en-GB"/>
        </w:rPr>
        <w:t xml:space="preserve">and hearing health topics </w:t>
      </w:r>
      <w:r w:rsidR="005359AF" w:rsidRPr="00FF2826">
        <w:rPr>
          <w:lang w:val="en-GB"/>
        </w:rPr>
        <w:t xml:space="preserve">on site. </w:t>
      </w:r>
      <w:r w:rsidR="00FF71B9" w:rsidRPr="00FF2826">
        <w:rPr>
          <w:lang w:val="en-GB"/>
        </w:rPr>
        <w:t xml:space="preserve">This </w:t>
      </w:r>
      <w:r w:rsidR="003C1997" w:rsidRPr="00FF2826">
        <w:rPr>
          <w:lang w:val="en-GB"/>
        </w:rPr>
        <w:t xml:space="preserve">is </w:t>
      </w:r>
      <w:r w:rsidR="00FF71B9" w:rsidRPr="00FF2826">
        <w:rPr>
          <w:lang w:val="en-GB"/>
        </w:rPr>
        <w:t xml:space="preserve">part of </w:t>
      </w:r>
      <w:r w:rsidR="00060803" w:rsidRPr="00FF2826">
        <w:rPr>
          <w:lang w:val="en-GB"/>
        </w:rPr>
        <w:t xml:space="preserve">the Audiology Officers' </w:t>
      </w:r>
      <w:r w:rsidR="00FF71B9" w:rsidRPr="00FF2826">
        <w:rPr>
          <w:lang w:val="en-GB"/>
        </w:rPr>
        <w:t xml:space="preserve">job description </w:t>
      </w:r>
      <w:r w:rsidR="00060803" w:rsidRPr="00FF2826">
        <w:rPr>
          <w:lang w:val="en-GB"/>
        </w:rPr>
        <w:t xml:space="preserve">to practically introduce new nurses to the implementation of the system as </w:t>
      </w:r>
      <w:r w:rsidR="003C1997" w:rsidRPr="00FF2826">
        <w:rPr>
          <w:lang w:val="en-GB"/>
        </w:rPr>
        <w:t>part of the task sharing.</w:t>
      </w:r>
    </w:p>
    <w:tbl>
      <w:tblPr>
        <w:tblStyle w:val="Tabellenraster"/>
        <w:tblW w:w="10060" w:type="dxa"/>
        <w:tblLook w:val="04A0" w:firstRow="1" w:lastRow="0" w:firstColumn="1" w:lastColumn="0" w:noHBand="0" w:noVBand="1"/>
      </w:tblPr>
      <w:tblGrid>
        <w:gridCol w:w="1413"/>
        <w:gridCol w:w="3118"/>
        <w:gridCol w:w="4111"/>
        <w:gridCol w:w="1418"/>
      </w:tblGrid>
      <w:tr w:rsidR="00A843AD" w14:paraId="4056EB6C" w14:textId="77777777" w:rsidTr="006E275A">
        <w:tc>
          <w:tcPr>
            <w:tcW w:w="1413" w:type="dxa"/>
          </w:tcPr>
          <w:p w14:paraId="72E1E7AA" w14:textId="77777777" w:rsidR="004735DC" w:rsidRDefault="00DC001E">
            <w:pPr>
              <w:rPr>
                <w:b/>
                <w:color w:val="244061" w:themeColor="accent1" w:themeShade="80"/>
                <w:sz w:val="18"/>
                <w:szCs w:val="18"/>
              </w:rPr>
            </w:pPr>
            <w:r w:rsidRPr="007C5569">
              <w:rPr>
                <w:b/>
                <w:color w:val="244061" w:themeColor="accent1" w:themeShade="80"/>
                <w:sz w:val="18"/>
                <w:szCs w:val="18"/>
              </w:rPr>
              <w:t xml:space="preserve">Budget </w:t>
            </w:r>
            <w:proofErr w:type="spellStart"/>
            <w:r w:rsidRPr="007C5569">
              <w:rPr>
                <w:b/>
                <w:color w:val="244061" w:themeColor="accent1" w:themeShade="80"/>
                <w:sz w:val="18"/>
                <w:szCs w:val="18"/>
              </w:rPr>
              <w:t>line</w:t>
            </w:r>
            <w:proofErr w:type="spellEnd"/>
          </w:p>
        </w:tc>
        <w:tc>
          <w:tcPr>
            <w:tcW w:w="3118" w:type="dxa"/>
          </w:tcPr>
          <w:p w14:paraId="5F815812" w14:textId="77777777" w:rsidR="004735DC" w:rsidRDefault="00DC001E">
            <w:pPr>
              <w:rPr>
                <w:b/>
                <w:color w:val="244061" w:themeColor="accent1" w:themeShade="80"/>
                <w:sz w:val="18"/>
                <w:szCs w:val="18"/>
              </w:rPr>
            </w:pPr>
            <w:r w:rsidRPr="007C5569">
              <w:rPr>
                <w:b/>
                <w:color w:val="244061" w:themeColor="accent1" w:themeShade="80"/>
                <w:sz w:val="18"/>
                <w:szCs w:val="18"/>
              </w:rPr>
              <w:t>Measure</w:t>
            </w:r>
          </w:p>
        </w:tc>
        <w:tc>
          <w:tcPr>
            <w:tcW w:w="4111" w:type="dxa"/>
          </w:tcPr>
          <w:p w14:paraId="001C995D" w14:textId="77777777" w:rsidR="004735DC" w:rsidRDefault="00DC001E">
            <w:pPr>
              <w:rPr>
                <w:b/>
                <w:color w:val="244061" w:themeColor="accent1" w:themeShade="80"/>
                <w:sz w:val="18"/>
                <w:szCs w:val="18"/>
              </w:rPr>
            </w:pPr>
            <w:r w:rsidRPr="007C5569">
              <w:rPr>
                <w:b/>
                <w:color w:val="244061" w:themeColor="accent1" w:themeShade="80"/>
                <w:sz w:val="18"/>
                <w:szCs w:val="18"/>
              </w:rPr>
              <w:t>Types of expenditure</w:t>
            </w:r>
          </w:p>
        </w:tc>
        <w:tc>
          <w:tcPr>
            <w:tcW w:w="1418" w:type="dxa"/>
          </w:tcPr>
          <w:p w14:paraId="64342AB2" w14:textId="77777777" w:rsidR="004735DC" w:rsidRDefault="00DC001E">
            <w:pPr>
              <w:rPr>
                <w:b/>
                <w:color w:val="244061" w:themeColor="accent1" w:themeShade="80"/>
                <w:sz w:val="18"/>
                <w:szCs w:val="18"/>
              </w:rPr>
            </w:pPr>
            <w:r w:rsidRPr="007C5569">
              <w:rPr>
                <w:b/>
                <w:color w:val="244061" w:themeColor="accent1" w:themeShade="80"/>
                <w:sz w:val="18"/>
                <w:szCs w:val="18"/>
              </w:rPr>
              <w:t>Total Euro</w:t>
            </w:r>
          </w:p>
        </w:tc>
      </w:tr>
      <w:tr w:rsidR="00A843AD" w14:paraId="7467A1AD" w14:textId="77777777" w:rsidTr="006E275A">
        <w:tc>
          <w:tcPr>
            <w:tcW w:w="1413" w:type="dxa"/>
          </w:tcPr>
          <w:p w14:paraId="619260A7" w14:textId="77777777" w:rsidR="004735DC" w:rsidRDefault="00DC001E">
            <w:pPr>
              <w:rPr>
                <w:sz w:val="18"/>
                <w:szCs w:val="18"/>
              </w:rPr>
            </w:pPr>
            <w:r>
              <w:rPr>
                <w:sz w:val="18"/>
                <w:szCs w:val="18"/>
              </w:rPr>
              <w:t>2.1</w:t>
            </w:r>
          </w:p>
        </w:tc>
        <w:tc>
          <w:tcPr>
            <w:tcW w:w="3118" w:type="dxa"/>
          </w:tcPr>
          <w:p w14:paraId="4792DF61" w14:textId="77777777" w:rsidR="004735DC" w:rsidRPr="00FF2826" w:rsidRDefault="00DC001E">
            <w:pPr>
              <w:rPr>
                <w:sz w:val="18"/>
                <w:szCs w:val="18"/>
                <w:lang w:val="en-GB"/>
              </w:rPr>
            </w:pPr>
            <w:r w:rsidRPr="00FF2826">
              <w:rPr>
                <w:sz w:val="18"/>
                <w:szCs w:val="18"/>
                <w:lang w:val="en-GB"/>
              </w:rPr>
              <w:t xml:space="preserve">Multi-day training programme for a total of </w:t>
            </w:r>
            <w:r w:rsidR="000F7745" w:rsidRPr="00FF2826">
              <w:rPr>
                <w:sz w:val="18"/>
                <w:szCs w:val="18"/>
                <w:lang w:val="en-GB"/>
              </w:rPr>
              <w:t xml:space="preserve">120 </w:t>
            </w:r>
            <w:r w:rsidRPr="00FF2826">
              <w:rPr>
                <w:sz w:val="18"/>
                <w:szCs w:val="18"/>
                <w:lang w:val="en-GB"/>
              </w:rPr>
              <w:t>beneficiaries</w:t>
            </w:r>
          </w:p>
        </w:tc>
        <w:tc>
          <w:tcPr>
            <w:tcW w:w="4111" w:type="dxa"/>
          </w:tcPr>
          <w:p w14:paraId="6890579D" w14:textId="77777777" w:rsidR="004735DC" w:rsidRPr="00FF2826" w:rsidRDefault="00DC001E">
            <w:pPr>
              <w:jc w:val="both"/>
              <w:rPr>
                <w:sz w:val="18"/>
                <w:szCs w:val="18"/>
                <w:lang w:val="en-GB"/>
              </w:rPr>
            </w:pPr>
            <w:r w:rsidRPr="00FF2826">
              <w:rPr>
                <w:sz w:val="18"/>
                <w:szCs w:val="18"/>
                <w:lang w:val="en-GB"/>
              </w:rPr>
              <w:t>Meals, accommodation, transport</w:t>
            </w:r>
            <w:r w:rsidRPr="00FF2826">
              <w:rPr>
                <w:sz w:val="18"/>
                <w:szCs w:val="18"/>
                <w:lang w:val="en-GB"/>
              </w:rPr>
              <w:t>, teaching materials, internet and work clothes</w:t>
            </w:r>
            <w:r w:rsidR="003F5737" w:rsidRPr="00FF2826">
              <w:rPr>
                <w:sz w:val="18"/>
                <w:szCs w:val="18"/>
                <w:lang w:val="en-GB"/>
              </w:rPr>
              <w:t xml:space="preserve">, </w:t>
            </w:r>
            <w:r w:rsidR="00F81763" w:rsidRPr="00FF2826">
              <w:rPr>
                <w:sz w:val="18"/>
                <w:szCs w:val="18"/>
                <w:lang w:val="en-GB"/>
              </w:rPr>
              <w:t xml:space="preserve">external </w:t>
            </w:r>
            <w:r w:rsidR="003F5737" w:rsidRPr="00FF2826">
              <w:rPr>
                <w:sz w:val="18"/>
                <w:szCs w:val="18"/>
                <w:lang w:val="en-GB"/>
              </w:rPr>
              <w:t xml:space="preserve">trainer </w:t>
            </w:r>
            <w:r w:rsidR="001D16DD" w:rsidRPr="00FF2826">
              <w:rPr>
                <w:sz w:val="18"/>
                <w:szCs w:val="18"/>
                <w:lang w:val="en-GB"/>
              </w:rPr>
              <w:t>Fee</w:t>
            </w:r>
            <w:r w:rsidR="007C27F2" w:rsidRPr="00FF2826">
              <w:rPr>
                <w:sz w:val="18"/>
                <w:szCs w:val="18"/>
                <w:lang w:val="en-GB"/>
              </w:rPr>
              <w:t xml:space="preserve">: </w:t>
            </w:r>
            <w:r w:rsidR="00EC7E31" w:rsidRPr="00FF2826">
              <w:rPr>
                <w:sz w:val="18"/>
                <w:szCs w:val="18"/>
                <w:lang w:val="en-GB"/>
              </w:rPr>
              <w:t xml:space="preserve">5 days for 6 groups </w:t>
            </w:r>
            <w:r w:rsidR="00E14C6A" w:rsidRPr="00FF2826">
              <w:rPr>
                <w:sz w:val="18"/>
                <w:szCs w:val="18"/>
                <w:lang w:val="en-GB"/>
              </w:rPr>
              <w:t xml:space="preserve">(30 days) </w:t>
            </w:r>
            <w:r w:rsidR="00EF0344" w:rsidRPr="00FF2826">
              <w:rPr>
                <w:sz w:val="18"/>
                <w:szCs w:val="18"/>
                <w:lang w:val="en-GB"/>
              </w:rPr>
              <w:t xml:space="preserve">of </w:t>
            </w:r>
            <w:r w:rsidR="00872C21" w:rsidRPr="00FF2826">
              <w:rPr>
                <w:sz w:val="18"/>
                <w:szCs w:val="18"/>
                <w:lang w:val="en-GB"/>
              </w:rPr>
              <w:t xml:space="preserve">EUR </w:t>
            </w:r>
            <w:r w:rsidR="00334DA8" w:rsidRPr="00FF2826">
              <w:rPr>
                <w:sz w:val="18"/>
                <w:szCs w:val="18"/>
                <w:lang w:val="en-GB"/>
              </w:rPr>
              <w:t>118</w:t>
            </w:r>
            <w:r w:rsidR="00134D6A" w:rsidRPr="00FF2826">
              <w:rPr>
                <w:sz w:val="18"/>
                <w:szCs w:val="18"/>
                <w:lang w:val="en-GB"/>
              </w:rPr>
              <w:t>.</w:t>
            </w:r>
            <w:r w:rsidR="00872C21" w:rsidRPr="00FF2826">
              <w:rPr>
                <w:sz w:val="18"/>
                <w:szCs w:val="18"/>
                <w:lang w:val="en-GB"/>
              </w:rPr>
              <w:t xml:space="preserve">66 per day </w:t>
            </w:r>
            <w:r w:rsidR="007C27F2" w:rsidRPr="00FF2826">
              <w:rPr>
                <w:sz w:val="18"/>
                <w:szCs w:val="18"/>
                <w:lang w:val="en-GB"/>
              </w:rPr>
              <w:t xml:space="preserve">= </w:t>
            </w:r>
            <w:r w:rsidR="00872C21" w:rsidRPr="00FF2826">
              <w:rPr>
                <w:sz w:val="18"/>
                <w:szCs w:val="18"/>
                <w:lang w:val="en-GB"/>
              </w:rPr>
              <w:t xml:space="preserve">EUR </w:t>
            </w:r>
            <w:r w:rsidR="007C27F2" w:rsidRPr="00FF2826">
              <w:rPr>
                <w:sz w:val="18"/>
                <w:szCs w:val="18"/>
                <w:lang w:val="en-GB"/>
              </w:rPr>
              <w:t>3</w:t>
            </w:r>
            <w:r w:rsidR="00A86963" w:rsidRPr="00FF2826">
              <w:rPr>
                <w:sz w:val="18"/>
                <w:szCs w:val="18"/>
                <w:lang w:val="en-GB"/>
              </w:rPr>
              <w:t>,560</w:t>
            </w:r>
          </w:p>
        </w:tc>
        <w:tc>
          <w:tcPr>
            <w:tcW w:w="1418" w:type="dxa"/>
          </w:tcPr>
          <w:p w14:paraId="047E17E7" w14:textId="77777777" w:rsidR="004735DC" w:rsidRDefault="00DC001E">
            <w:pPr>
              <w:jc w:val="right"/>
              <w:rPr>
                <w:sz w:val="18"/>
                <w:szCs w:val="18"/>
              </w:rPr>
            </w:pPr>
            <w:r>
              <w:rPr>
                <w:sz w:val="18"/>
                <w:szCs w:val="18"/>
              </w:rPr>
              <w:t>68.314</w:t>
            </w:r>
          </w:p>
        </w:tc>
      </w:tr>
    </w:tbl>
    <w:p w14:paraId="46B262DB" w14:textId="77777777" w:rsidR="00A843AD" w:rsidRDefault="00A843AD" w:rsidP="002F785F">
      <w:pPr>
        <w:spacing w:after="0" w:line="240" w:lineRule="auto"/>
        <w:jc w:val="both"/>
        <w:rPr>
          <w:b/>
          <w:color w:val="244061" w:themeColor="accent1" w:themeShade="80"/>
          <w:sz w:val="24"/>
        </w:rPr>
      </w:pPr>
    </w:p>
    <w:p w14:paraId="448752E2" w14:textId="77777777" w:rsidR="004735DC" w:rsidRPr="00FF2826" w:rsidRDefault="00DC001E">
      <w:pPr>
        <w:spacing w:after="0" w:line="240" w:lineRule="auto"/>
        <w:jc w:val="both"/>
        <w:rPr>
          <w:b/>
          <w:color w:val="244061" w:themeColor="accent1" w:themeShade="80"/>
          <w:sz w:val="24"/>
          <w:lang w:val="en-GB"/>
        </w:rPr>
      </w:pPr>
      <w:r w:rsidRPr="00FF2826">
        <w:rPr>
          <w:b/>
          <w:color w:val="244061" w:themeColor="accent1" w:themeShade="80"/>
          <w:sz w:val="24"/>
          <w:lang w:val="en-GB"/>
        </w:rPr>
        <w:t>Activity 1.</w:t>
      </w:r>
      <w:r w:rsidR="00F16CFC" w:rsidRPr="00FF2826">
        <w:rPr>
          <w:b/>
          <w:color w:val="244061" w:themeColor="accent1" w:themeShade="80"/>
          <w:sz w:val="24"/>
          <w:lang w:val="en-GB"/>
        </w:rPr>
        <w:t xml:space="preserve">5 </w:t>
      </w:r>
      <w:r w:rsidRPr="00FF2826">
        <w:rPr>
          <w:b/>
          <w:color w:val="244061" w:themeColor="accent1" w:themeShade="80"/>
          <w:sz w:val="24"/>
          <w:lang w:val="en-GB"/>
        </w:rPr>
        <w:t xml:space="preserve">Training of </w:t>
      </w:r>
      <w:r w:rsidR="008E14D8" w:rsidRPr="00FF2826">
        <w:rPr>
          <w:b/>
          <w:i/>
          <w:iCs/>
          <w:color w:val="244061" w:themeColor="accent1" w:themeShade="80"/>
          <w:sz w:val="24"/>
          <w:lang w:val="en-GB"/>
        </w:rPr>
        <w:t xml:space="preserve">community health workers </w:t>
      </w:r>
      <w:r w:rsidRPr="00FF2826">
        <w:rPr>
          <w:b/>
          <w:color w:val="244061" w:themeColor="accent1" w:themeShade="80"/>
          <w:sz w:val="24"/>
          <w:lang w:val="en-GB"/>
        </w:rPr>
        <w:t xml:space="preserve">in primary ear and hearing health care </w:t>
      </w:r>
    </w:p>
    <w:p w14:paraId="16839473" w14:textId="77777777" w:rsidR="004735DC" w:rsidRPr="00FF2826" w:rsidRDefault="00DC001E">
      <w:pPr>
        <w:spacing w:after="0" w:line="240" w:lineRule="auto"/>
        <w:jc w:val="both"/>
        <w:rPr>
          <w:lang w:val="en-GB"/>
        </w:rPr>
      </w:pPr>
      <w:r w:rsidRPr="00FF2826">
        <w:rPr>
          <w:lang w:val="en-GB"/>
        </w:rPr>
        <w:t xml:space="preserve">The </w:t>
      </w:r>
      <w:r w:rsidR="008E14D8" w:rsidRPr="00FF2826">
        <w:rPr>
          <w:i/>
          <w:iCs/>
          <w:lang w:val="en-GB"/>
        </w:rPr>
        <w:t xml:space="preserve">community health workers </w:t>
      </w:r>
      <w:r w:rsidRPr="00FF2826">
        <w:rPr>
          <w:lang w:val="en-GB"/>
        </w:rPr>
        <w:t xml:space="preserve">play an important role in raising community awareness on ear and hearing health, identifying cases during home visits and referring them to a health centre for further treatment. </w:t>
      </w:r>
      <w:r w:rsidR="0033724F" w:rsidRPr="00FF2826">
        <w:rPr>
          <w:lang w:val="en-GB"/>
        </w:rPr>
        <w:t xml:space="preserve">Although </w:t>
      </w:r>
      <w:r w:rsidR="00EE464B" w:rsidRPr="00FF2826">
        <w:rPr>
          <w:lang w:val="en-GB"/>
        </w:rPr>
        <w:t xml:space="preserve">the curriculum </w:t>
      </w:r>
      <w:r w:rsidR="0033724F" w:rsidRPr="00FF2826">
        <w:rPr>
          <w:lang w:val="en-GB"/>
        </w:rPr>
        <w:t xml:space="preserve">here also covers </w:t>
      </w:r>
      <w:r w:rsidR="00EE464B" w:rsidRPr="00FF2826">
        <w:rPr>
          <w:lang w:val="en-GB"/>
        </w:rPr>
        <w:t>ear and hearing health for the training of CHWs</w:t>
      </w:r>
      <w:r w:rsidR="0090238D" w:rsidRPr="00FF2826">
        <w:rPr>
          <w:lang w:val="en-GB"/>
        </w:rPr>
        <w:t xml:space="preserve">, there is </w:t>
      </w:r>
      <w:r w:rsidR="003D2C30" w:rsidRPr="00FF2826">
        <w:rPr>
          <w:lang w:val="en-GB"/>
        </w:rPr>
        <w:t xml:space="preserve">no opportunity for CHWs to gain practical experience on the topic </w:t>
      </w:r>
      <w:r w:rsidR="002074B6" w:rsidRPr="00FF2826">
        <w:rPr>
          <w:lang w:val="en-GB"/>
        </w:rPr>
        <w:t>due to the lack of ear and hearing health infrastructure where practical experience can be gained</w:t>
      </w:r>
      <w:r w:rsidR="0082619B" w:rsidRPr="00FF2826">
        <w:rPr>
          <w:lang w:val="en-GB"/>
        </w:rPr>
        <w:t xml:space="preserve">. </w:t>
      </w:r>
      <w:r w:rsidRPr="00FF2826">
        <w:rPr>
          <w:lang w:val="en-GB"/>
        </w:rPr>
        <w:t xml:space="preserve">In each of the four regions East, </w:t>
      </w:r>
      <w:proofErr w:type="spellStart"/>
      <w:r w:rsidRPr="00FF2826">
        <w:rPr>
          <w:lang w:val="en-GB"/>
        </w:rPr>
        <w:t>Muchinga</w:t>
      </w:r>
      <w:proofErr w:type="spellEnd"/>
      <w:r w:rsidRPr="00FF2826">
        <w:rPr>
          <w:lang w:val="en-GB"/>
        </w:rPr>
        <w:t xml:space="preserve">, North and </w:t>
      </w:r>
      <w:proofErr w:type="spellStart"/>
      <w:r w:rsidRPr="00FF2826">
        <w:rPr>
          <w:lang w:val="en-GB"/>
        </w:rPr>
        <w:t>Luapula</w:t>
      </w:r>
      <w:proofErr w:type="spellEnd"/>
      <w:r w:rsidRPr="00FF2826">
        <w:rPr>
          <w:lang w:val="en-GB"/>
        </w:rPr>
        <w:t xml:space="preserve">, 30 </w:t>
      </w:r>
      <w:r w:rsidR="008E14D8" w:rsidRPr="00FF2826">
        <w:rPr>
          <w:i/>
          <w:iCs/>
          <w:lang w:val="en-GB"/>
        </w:rPr>
        <w:t xml:space="preserve">community health workers </w:t>
      </w:r>
      <w:r w:rsidRPr="00FF2826">
        <w:rPr>
          <w:lang w:val="en-GB"/>
        </w:rPr>
        <w:t xml:space="preserve">will </w:t>
      </w:r>
      <w:r w:rsidR="0082619B" w:rsidRPr="00FF2826">
        <w:rPr>
          <w:lang w:val="en-GB"/>
        </w:rPr>
        <w:t xml:space="preserve">therefore receive practical </w:t>
      </w:r>
      <w:r w:rsidRPr="00FF2826">
        <w:rPr>
          <w:lang w:val="en-GB"/>
        </w:rPr>
        <w:t xml:space="preserve">training </w:t>
      </w:r>
      <w:r w:rsidR="008E14D8" w:rsidRPr="00FF2826">
        <w:rPr>
          <w:lang w:val="en-GB"/>
        </w:rPr>
        <w:t xml:space="preserve">on </w:t>
      </w:r>
      <w:r w:rsidRPr="00FF2826">
        <w:rPr>
          <w:lang w:val="en-GB"/>
        </w:rPr>
        <w:t xml:space="preserve">ear and hearing health. The participants will be selected by the </w:t>
      </w:r>
      <w:r w:rsidRPr="00FF2826">
        <w:rPr>
          <w:lang w:val="en-GB"/>
        </w:rPr>
        <w:t>district health teams of the Ministry of Health</w:t>
      </w:r>
      <w:r w:rsidRPr="00FF2826">
        <w:rPr>
          <w:lang w:val="en-GB"/>
        </w:rPr>
        <w:t xml:space="preserve">. </w:t>
      </w:r>
      <w:r w:rsidRPr="00FF2826">
        <w:rPr>
          <w:lang w:val="en-GB"/>
        </w:rPr>
        <w:t xml:space="preserve">The training of the 120 community </w:t>
      </w:r>
      <w:r w:rsidR="00D224E9" w:rsidRPr="00FF2826">
        <w:rPr>
          <w:i/>
          <w:iCs/>
          <w:lang w:val="en-GB"/>
        </w:rPr>
        <w:t xml:space="preserve">health workers </w:t>
      </w:r>
      <w:r w:rsidRPr="00FF2826">
        <w:rPr>
          <w:lang w:val="en-GB"/>
        </w:rPr>
        <w:t xml:space="preserve">lasts approximately 3 days and is carried out in smaller groups in one of the districts of the respective province. </w:t>
      </w:r>
      <w:r w:rsidRPr="00FF2826">
        <w:rPr>
          <w:lang w:val="en-GB"/>
        </w:rPr>
        <w:t xml:space="preserve">The training </w:t>
      </w:r>
      <w:r w:rsidRPr="00FF2826">
        <w:rPr>
          <w:lang w:val="en-GB"/>
        </w:rPr>
        <w:t xml:space="preserve">is </w:t>
      </w:r>
      <w:r w:rsidRPr="00FF2826">
        <w:rPr>
          <w:lang w:val="en-GB"/>
        </w:rPr>
        <w:t xml:space="preserve">conducted by </w:t>
      </w:r>
      <w:r w:rsidRPr="00FF2826">
        <w:rPr>
          <w:i/>
          <w:iCs/>
          <w:lang w:val="en-GB"/>
        </w:rPr>
        <w:t xml:space="preserve">Beit Cure Hospital </w:t>
      </w:r>
      <w:r w:rsidRPr="00FF2826">
        <w:rPr>
          <w:lang w:val="en-GB"/>
        </w:rPr>
        <w:t xml:space="preserve">staff. Upon completion of the training, referral registers are provided to the community health </w:t>
      </w:r>
      <w:r w:rsidR="00D224E9" w:rsidRPr="00FF2826">
        <w:rPr>
          <w:i/>
          <w:iCs/>
          <w:lang w:val="en-GB"/>
        </w:rPr>
        <w:t xml:space="preserve">workers </w:t>
      </w:r>
      <w:r w:rsidRPr="00FF2826">
        <w:rPr>
          <w:lang w:val="en-GB"/>
        </w:rPr>
        <w:t>to document al</w:t>
      </w:r>
      <w:r w:rsidRPr="00FF2826">
        <w:rPr>
          <w:lang w:val="en-GB"/>
        </w:rPr>
        <w:t xml:space="preserve">l </w:t>
      </w:r>
      <w:r w:rsidR="00CB385F" w:rsidRPr="00FF2826">
        <w:rPr>
          <w:lang w:val="en-GB"/>
        </w:rPr>
        <w:t xml:space="preserve">patients who are </w:t>
      </w:r>
      <w:r w:rsidRPr="00FF2826">
        <w:rPr>
          <w:lang w:val="en-GB"/>
        </w:rPr>
        <w:t xml:space="preserve">to be referred to the local health centre or community for </w:t>
      </w:r>
      <w:r w:rsidR="00975DFC" w:rsidRPr="00FF2826">
        <w:rPr>
          <w:lang w:val="en-GB"/>
        </w:rPr>
        <w:t>hearing</w:t>
      </w:r>
      <w:r w:rsidRPr="00FF2826">
        <w:rPr>
          <w:lang w:val="en-GB"/>
        </w:rPr>
        <w:t xml:space="preserve"> screening </w:t>
      </w:r>
      <w:r w:rsidR="00D35F3C" w:rsidRPr="00FF2826">
        <w:rPr>
          <w:lang w:val="en-GB"/>
        </w:rPr>
        <w:t>(the cost of the referral registers is budgeted under project-related operating costs)</w:t>
      </w:r>
      <w:r w:rsidRPr="00FF2826">
        <w:rPr>
          <w:lang w:val="en-GB"/>
        </w:rPr>
        <w:t xml:space="preserve">. </w:t>
      </w:r>
      <w:r w:rsidR="003E58CB" w:rsidRPr="00FF2826">
        <w:rPr>
          <w:lang w:val="en-GB"/>
        </w:rPr>
        <w:t xml:space="preserve">Following the </w:t>
      </w:r>
      <w:r w:rsidR="00161C7A" w:rsidRPr="00FF2826">
        <w:rPr>
          <w:lang w:val="en-GB"/>
        </w:rPr>
        <w:t xml:space="preserve">expansion of the ear and hearing health infrastructure in the four regions, the practical training will be </w:t>
      </w:r>
      <w:r w:rsidR="00C92899" w:rsidRPr="00FF2826">
        <w:rPr>
          <w:lang w:val="en-GB"/>
        </w:rPr>
        <w:t xml:space="preserve">continued </w:t>
      </w:r>
      <w:r w:rsidR="00161C7A" w:rsidRPr="00FF2826">
        <w:rPr>
          <w:lang w:val="en-GB"/>
        </w:rPr>
        <w:t xml:space="preserve">by </w:t>
      </w:r>
      <w:r w:rsidR="00C92899" w:rsidRPr="00FF2826">
        <w:rPr>
          <w:lang w:val="en-GB"/>
        </w:rPr>
        <w:t xml:space="preserve">the trained nurses and audiology officers </w:t>
      </w:r>
      <w:r w:rsidR="008C0BCD" w:rsidRPr="00FF2826">
        <w:rPr>
          <w:lang w:val="en-GB"/>
        </w:rPr>
        <w:t xml:space="preserve">for new </w:t>
      </w:r>
      <w:r w:rsidR="00D13BCC" w:rsidRPr="00FF2826">
        <w:rPr>
          <w:lang w:val="en-GB"/>
        </w:rPr>
        <w:t xml:space="preserve">community health workers. This is part of </w:t>
      </w:r>
      <w:r w:rsidR="00D84260" w:rsidRPr="00FF2826">
        <w:rPr>
          <w:lang w:val="en-GB"/>
        </w:rPr>
        <w:t xml:space="preserve">their </w:t>
      </w:r>
      <w:r w:rsidR="00D13BCC" w:rsidRPr="00FF2826">
        <w:rPr>
          <w:lang w:val="en-GB"/>
        </w:rPr>
        <w:t xml:space="preserve">job description as </w:t>
      </w:r>
      <w:r w:rsidR="003C1997" w:rsidRPr="00FF2826">
        <w:rPr>
          <w:lang w:val="en-GB"/>
        </w:rPr>
        <w:t xml:space="preserve">part of the task sharing </w:t>
      </w:r>
      <w:r w:rsidR="00D84260" w:rsidRPr="00FF2826">
        <w:rPr>
          <w:lang w:val="en-GB"/>
        </w:rPr>
        <w:t>model</w:t>
      </w:r>
      <w:r w:rsidR="00752961" w:rsidRPr="00FF2826">
        <w:rPr>
          <w:lang w:val="en-GB"/>
        </w:rPr>
        <w:t>.</w:t>
      </w:r>
    </w:p>
    <w:p w14:paraId="50E2CC47" w14:textId="77777777" w:rsidR="002F785F" w:rsidRPr="00FF2826" w:rsidRDefault="002F785F" w:rsidP="00A85D72">
      <w:pPr>
        <w:spacing w:after="0" w:line="240" w:lineRule="auto"/>
        <w:jc w:val="both"/>
        <w:rPr>
          <w:lang w:val="en-GB"/>
        </w:rPr>
      </w:pPr>
    </w:p>
    <w:tbl>
      <w:tblPr>
        <w:tblStyle w:val="Tabellenraster"/>
        <w:tblW w:w="10060" w:type="dxa"/>
        <w:tblLook w:val="04A0" w:firstRow="1" w:lastRow="0" w:firstColumn="1" w:lastColumn="0" w:noHBand="0" w:noVBand="1"/>
      </w:tblPr>
      <w:tblGrid>
        <w:gridCol w:w="1413"/>
        <w:gridCol w:w="3118"/>
        <w:gridCol w:w="4111"/>
        <w:gridCol w:w="1418"/>
      </w:tblGrid>
      <w:tr w:rsidR="00A85D72" w14:paraId="0778EEEF" w14:textId="77777777" w:rsidTr="006E275A">
        <w:tc>
          <w:tcPr>
            <w:tcW w:w="1413" w:type="dxa"/>
          </w:tcPr>
          <w:p w14:paraId="27C3AB18" w14:textId="77777777" w:rsidR="004735DC" w:rsidRDefault="00DC001E">
            <w:pPr>
              <w:rPr>
                <w:b/>
                <w:color w:val="244061" w:themeColor="accent1" w:themeShade="80"/>
                <w:sz w:val="18"/>
                <w:szCs w:val="18"/>
              </w:rPr>
            </w:pPr>
            <w:r w:rsidRPr="007C5569">
              <w:rPr>
                <w:b/>
                <w:color w:val="244061" w:themeColor="accent1" w:themeShade="80"/>
                <w:sz w:val="18"/>
                <w:szCs w:val="18"/>
              </w:rPr>
              <w:t xml:space="preserve">Budget </w:t>
            </w:r>
            <w:proofErr w:type="spellStart"/>
            <w:r w:rsidRPr="007C5569">
              <w:rPr>
                <w:b/>
                <w:color w:val="244061" w:themeColor="accent1" w:themeShade="80"/>
                <w:sz w:val="18"/>
                <w:szCs w:val="18"/>
              </w:rPr>
              <w:t>line</w:t>
            </w:r>
            <w:proofErr w:type="spellEnd"/>
          </w:p>
        </w:tc>
        <w:tc>
          <w:tcPr>
            <w:tcW w:w="3118" w:type="dxa"/>
          </w:tcPr>
          <w:p w14:paraId="18876F65" w14:textId="77777777" w:rsidR="004735DC" w:rsidRDefault="00DC001E">
            <w:pPr>
              <w:rPr>
                <w:b/>
                <w:color w:val="244061" w:themeColor="accent1" w:themeShade="80"/>
                <w:sz w:val="18"/>
                <w:szCs w:val="18"/>
              </w:rPr>
            </w:pPr>
            <w:r w:rsidRPr="007C5569">
              <w:rPr>
                <w:b/>
                <w:color w:val="244061" w:themeColor="accent1" w:themeShade="80"/>
                <w:sz w:val="18"/>
                <w:szCs w:val="18"/>
              </w:rPr>
              <w:t>Measure</w:t>
            </w:r>
          </w:p>
        </w:tc>
        <w:tc>
          <w:tcPr>
            <w:tcW w:w="4111" w:type="dxa"/>
          </w:tcPr>
          <w:p w14:paraId="1EC92799" w14:textId="77777777" w:rsidR="004735DC" w:rsidRDefault="00DC001E">
            <w:pPr>
              <w:rPr>
                <w:b/>
                <w:color w:val="244061" w:themeColor="accent1" w:themeShade="80"/>
                <w:sz w:val="18"/>
                <w:szCs w:val="18"/>
              </w:rPr>
            </w:pPr>
            <w:r w:rsidRPr="007C5569">
              <w:rPr>
                <w:b/>
                <w:color w:val="244061" w:themeColor="accent1" w:themeShade="80"/>
                <w:sz w:val="18"/>
                <w:szCs w:val="18"/>
              </w:rPr>
              <w:t>Types of expenditure</w:t>
            </w:r>
          </w:p>
        </w:tc>
        <w:tc>
          <w:tcPr>
            <w:tcW w:w="1418" w:type="dxa"/>
          </w:tcPr>
          <w:p w14:paraId="2600CB03" w14:textId="77777777" w:rsidR="004735DC" w:rsidRDefault="00DC001E">
            <w:pPr>
              <w:rPr>
                <w:b/>
                <w:color w:val="244061" w:themeColor="accent1" w:themeShade="80"/>
                <w:sz w:val="18"/>
                <w:szCs w:val="18"/>
              </w:rPr>
            </w:pPr>
            <w:r w:rsidRPr="007C5569">
              <w:rPr>
                <w:b/>
                <w:color w:val="244061" w:themeColor="accent1" w:themeShade="80"/>
                <w:sz w:val="18"/>
                <w:szCs w:val="18"/>
              </w:rPr>
              <w:t>Total Euro</w:t>
            </w:r>
          </w:p>
        </w:tc>
      </w:tr>
      <w:tr w:rsidR="00A85D72" w14:paraId="445BA38C" w14:textId="77777777" w:rsidTr="006E275A">
        <w:tc>
          <w:tcPr>
            <w:tcW w:w="1413" w:type="dxa"/>
          </w:tcPr>
          <w:p w14:paraId="45730D2F" w14:textId="77777777" w:rsidR="004735DC" w:rsidRDefault="00DC001E">
            <w:pPr>
              <w:rPr>
                <w:sz w:val="18"/>
                <w:szCs w:val="18"/>
              </w:rPr>
            </w:pPr>
            <w:r>
              <w:rPr>
                <w:sz w:val="18"/>
                <w:szCs w:val="18"/>
              </w:rPr>
              <w:t>2.1</w:t>
            </w:r>
          </w:p>
        </w:tc>
        <w:tc>
          <w:tcPr>
            <w:tcW w:w="3118" w:type="dxa"/>
          </w:tcPr>
          <w:p w14:paraId="69CD8D0D" w14:textId="77777777" w:rsidR="004735DC" w:rsidRPr="00FF2826" w:rsidRDefault="00DC001E">
            <w:pPr>
              <w:rPr>
                <w:sz w:val="18"/>
                <w:szCs w:val="18"/>
                <w:lang w:val="en-GB"/>
              </w:rPr>
            </w:pPr>
            <w:r w:rsidRPr="00FF2826">
              <w:rPr>
                <w:sz w:val="18"/>
                <w:szCs w:val="18"/>
                <w:lang w:val="en-GB"/>
              </w:rPr>
              <w:t xml:space="preserve">Multi-day training courses on primary ear and hearing health for at least 120 beneficiaries </w:t>
            </w:r>
            <w:r w:rsidR="00F73A4D" w:rsidRPr="00FF2826">
              <w:rPr>
                <w:sz w:val="18"/>
                <w:szCs w:val="18"/>
                <w:lang w:val="en-GB"/>
              </w:rPr>
              <w:t xml:space="preserve">1 driver and 4 trainers. </w:t>
            </w:r>
          </w:p>
        </w:tc>
        <w:tc>
          <w:tcPr>
            <w:tcW w:w="4111" w:type="dxa"/>
          </w:tcPr>
          <w:p w14:paraId="0DA928C8" w14:textId="77777777" w:rsidR="004735DC" w:rsidRPr="00FF2826" w:rsidRDefault="00DC001E">
            <w:pPr>
              <w:jc w:val="both"/>
              <w:rPr>
                <w:sz w:val="18"/>
                <w:szCs w:val="18"/>
                <w:lang w:val="en-GB"/>
              </w:rPr>
            </w:pPr>
            <w:r w:rsidRPr="00FF2826">
              <w:rPr>
                <w:sz w:val="18"/>
                <w:szCs w:val="18"/>
                <w:lang w:val="en-GB"/>
              </w:rPr>
              <w:t xml:space="preserve">Catering, transport, accommodation, materials, </w:t>
            </w:r>
            <w:r w:rsidR="00E56D31" w:rsidRPr="00FF2826">
              <w:rPr>
                <w:sz w:val="18"/>
                <w:szCs w:val="18"/>
                <w:lang w:val="en-GB"/>
              </w:rPr>
              <w:t>room hire</w:t>
            </w:r>
            <w:r w:rsidRPr="00FF2826">
              <w:rPr>
                <w:sz w:val="18"/>
                <w:szCs w:val="18"/>
                <w:lang w:val="en-GB"/>
              </w:rPr>
              <w:t xml:space="preserve">, </w:t>
            </w:r>
            <w:r w:rsidRPr="00FF2826">
              <w:rPr>
                <w:sz w:val="18"/>
                <w:szCs w:val="18"/>
                <w:lang w:val="en-GB"/>
              </w:rPr>
              <w:t>work clothes</w:t>
            </w:r>
          </w:p>
        </w:tc>
        <w:tc>
          <w:tcPr>
            <w:tcW w:w="1418" w:type="dxa"/>
          </w:tcPr>
          <w:p w14:paraId="2D8E3A34" w14:textId="77777777" w:rsidR="004735DC" w:rsidRDefault="00DC001E">
            <w:pPr>
              <w:jc w:val="right"/>
              <w:rPr>
                <w:sz w:val="18"/>
                <w:szCs w:val="18"/>
              </w:rPr>
            </w:pPr>
            <w:r>
              <w:rPr>
                <w:sz w:val="18"/>
                <w:szCs w:val="18"/>
              </w:rPr>
              <w:t>31.803</w:t>
            </w:r>
          </w:p>
        </w:tc>
      </w:tr>
    </w:tbl>
    <w:p w14:paraId="0A9E16B7" w14:textId="77777777" w:rsidR="002F785F" w:rsidRDefault="002F785F" w:rsidP="004D6A6B">
      <w:pPr>
        <w:spacing w:after="0" w:line="240" w:lineRule="auto"/>
        <w:jc w:val="both"/>
        <w:rPr>
          <w:b/>
          <w:bCs/>
          <w:shd w:val="clear" w:color="auto" w:fill="C6D9F1" w:themeFill="text2" w:themeFillTint="33"/>
        </w:rPr>
      </w:pPr>
    </w:p>
    <w:p w14:paraId="6DDA30B0" w14:textId="77777777" w:rsidR="004735DC" w:rsidRPr="00FF2826" w:rsidRDefault="00DC001E">
      <w:pPr>
        <w:pStyle w:val="Listenabsatz"/>
        <w:numPr>
          <w:ilvl w:val="0"/>
          <w:numId w:val="11"/>
        </w:numPr>
        <w:shd w:val="clear" w:color="auto" w:fill="C6D9F1" w:themeFill="text2" w:themeFillTint="33"/>
        <w:spacing w:after="0" w:line="240" w:lineRule="auto"/>
        <w:jc w:val="center"/>
        <w:rPr>
          <w:b/>
          <w:bCs/>
          <w:sz w:val="24"/>
          <w:szCs w:val="24"/>
          <w:lang w:val="en-GB"/>
        </w:rPr>
      </w:pPr>
      <w:r w:rsidRPr="00FF2826">
        <w:rPr>
          <w:b/>
          <w:bCs/>
          <w:sz w:val="24"/>
          <w:szCs w:val="24"/>
          <w:lang w:val="en-GB"/>
        </w:rPr>
        <w:t>Practical guidance and support from trained medical staff</w:t>
      </w:r>
    </w:p>
    <w:p w14:paraId="668AB158" w14:textId="77777777" w:rsidR="005B4E00" w:rsidRPr="00FF2826" w:rsidRDefault="005B4E00" w:rsidP="002F785F">
      <w:pPr>
        <w:spacing w:after="0" w:line="240" w:lineRule="auto"/>
        <w:jc w:val="both"/>
        <w:rPr>
          <w:sz w:val="24"/>
          <w:szCs w:val="24"/>
          <w:lang w:val="en-GB"/>
        </w:rPr>
      </w:pPr>
    </w:p>
    <w:p w14:paraId="71C25BE6" w14:textId="77777777" w:rsidR="004735DC" w:rsidRPr="00FF2826" w:rsidRDefault="00DC001E">
      <w:pPr>
        <w:spacing w:after="0" w:line="240" w:lineRule="auto"/>
        <w:jc w:val="both"/>
        <w:rPr>
          <w:lang w:val="en-GB"/>
        </w:rPr>
      </w:pPr>
      <w:r w:rsidRPr="00FF2826">
        <w:rPr>
          <w:lang w:val="en-GB"/>
        </w:rPr>
        <w:t xml:space="preserve">An important aspect </w:t>
      </w:r>
      <w:r w:rsidRPr="00FF2826">
        <w:rPr>
          <w:lang w:val="en-GB"/>
        </w:rPr>
        <w:t xml:space="preserve">of the training concept is that everything learnt must be applied in practice </w:t>
      </w:r>
      <w:proofErr w:type="gramStart"/>
      <w:r w:rsidRPr="00FF2826">
        <w:rPr>
          <w:lang w:val="en-GB"/>
        </w:rPr>
        <w:t>in order to</w:t>
      </w:r>
      <w:proofErr w:type="gramEnd"/>
      <w:r w:rsidRPr="00FF2826">
        <w:rPr>
          <w:lang w:val="en-GB"/>
        </w:rPr>
        <w:t xml:space="preserve"> </w:t>
      </w:r>
      <w:r w:rsidR="00032382" w:rsidRPr="00FF2826">
        <w:rPr>
          <w:lang w:val="en-GB"/>
        </w:rPr>
        <w:t xml:space="preserve">be anchored in </w:t>
      </w:r>
      <w:r w:rsidRPr="00FF2826">
        <w:rPr>
          <w:lang w:val="en-GB"/>
        </w:rPr>
        <w:t xml:space="preserve">the long term. </w:t>
      </w:r>
      <w:r w:rsidR="00032382" w:rsidRPr="00FF2826">
        <w:rPr>
          <w:lang w:val="en-GB"/>
        </w:rPr>
        <w:t xml:space="preserve">Surgical camps and community and school screenings are therefore organised </w:t>
      </w:r>
      <w:r w:rsidR="0069625B" w:rsidRPr="00FF2826">
        <w:rPr>
          <w:lang w:val="en-GB"/>
        </w:rPr>
        <w:t xml:space="preserve">to give the trained staff the opportunity to directly apply what they have learned. </w:t>
      </w:r>
    </w:p>
    <w:p w14:paraId="484C8C14" w14:textId="77777777" w:rsidR="008230CC" w:rsidRPr="00FF2826" w:rsidRDefault="008230CC" w:rsidP="002F785F">
      <w:pPr>
        <w:spacing w:after="0" w:line="240" w:lineRule="auto"/>
        <w:jc w:val="both"/>
        <w:rPr>
          <w:sz w:val="24"/>
          <w:szCs w:val="24"/>
          <w:lang w:val="en-GB"/>
        </w:rPr>
      </w:pPr>
    </w:p>
    <w:p w14:paraId="3BA6A91E" w14:textId="77777777" w:rsidR="004735DC" w:rsidRPr="00FF2826" w:rsidRDefault="00DC001E">
      <w:pPr>
        <w:spacing w:after="0"/>
        <w:rPr>
          <w:b/>
          <w:color w:val="244061" w:themeColor="accent1" w:themeShade="80"/>
          <w:sz w:val="24"/>
          <w:lang w:val="en-GB"/>
        </w:rPr>
      </w:pPr>
      <w:r w:rsidRPr="00FF2826">
        <w:rPr>
          <w:b/>
          <w:color w:val="244061" w:themeColor="accent1" w:themeShade="80"/>
          <w:sz w:val="24"/>
          <w:lang w:val="en-GB"/>
        </w:rPr>
        <w:t>Activity 1.</w:t>
      </w:r>
      <w:r w:rsidR="006A4247" w:rsidRPr="00FF2826">
        <w:rPr>
          <w:b/>
          <w:color w:val="244061" w:themeColor="accent1" w:themeShade="80"/>
          <w:sz w:val="24"/>
          <w:lang w:val="en-GB"/>
        </w:rPr>
        <w:t xml:space="preserve">6 </w:t>
      </w:r>
      <w:r w:rsidR="00376ADB" w:rsidRPr="00FF2826">
        <w:rPr>
          <w:b/>
          <w:color w:val="244061" w:themeColor="accent1" w:themeShade="80"/>
          <w:sz w:val="24"/>
          <w:lang w:val="en-GB"/>
        </w:rPr>
        <w:t xml:space="preserve">Surgical </w:t>
      </w:r>
      <w:r w:rsidR="00775AEF" w:rsidRPr="00FF2826">
        <w:rPr>
          <w:b/>
          <w:color w:val="244061" w:themeColor="accent1" w:themeShade="80"/>
          <w:sz w:val="24"/>
          <w:lang w:val="en-GB"/>
        </w:rPr>
        <w:t xml:space="preserve">camps </w:t>
      </w:r>
    </w:p>
    <w:p w14:paraId="03B2B32D" w14:textId="77777777" w:rsidR="004735DC" w:rsidRPr="00FF2826" w:rsidRDefault="00DC001E">
      <w:pPr>
        <w:spacing w:after="0" w:line="240" w:lineRule="auto"/>
        <w:jc w:val="both"/>
        <w:rPr>
          <w:lang w:val="en-GB"/>
        </w:rPr>
      </w:pPr>
      <w:r w:rsidRPr="00FF2826">
        <w:rPr>
          <w:lang w:val="en-GB"/>
        </w:rPr>
        <w:t xml:space="preserve">In addition to </w:t>
      </w:r>
      <w:r w:rsidR="00E84B46" w:rsidRPr="00FF2826">
        <w:rPr>
          <w:lang w:val="en-GB"/>
        </w:rPr>
        <w:t xml:space="preserve">the </w:t>
      </w:r>
      <w:r w:rsidR="0069625B" w:rsidRPr="00FF2826">
        <w:rPr>
          <w:lang w:val="en-GB"/>
        </w:rPr>
        <w:t xml:space="preserve">ear surgery </w:t>
      </w:r>
      <w:r w:rsidR="00E84B46" w:rsidRPr="00FF2826">
        <w:rPr>
          <w:lang w:val="en-GB"/>
        </w:rPr>
        <w:t xml:space="preserve">training, a total of </w:t>
      </w:r>
      <w:r w:rsidR="001430C5" w:rsidRPr="00FF2826">
        <w:rPr>
          <w:lang w:val="en-GB"/>
        </w:rPr>
        <w:t xml:space="preserve">4 </w:t>
      </w:r>
      <w:r w:rsidR="00426B18" w:rsidRPr="00FF2826">
        <w:rPr>
          <w:lang w:val="en-GB"/>
        </w:rPr>
        <w:t xml:space="preserve">surgical camps </w:t>
      </w:r>
      <w:r w:rsidR="00E84B46" w:rsidRPr="00FF2826">
        <w:rPr>
          <w:lang w:val="en-GB"/>
        </w:rPr>
        <w:t xml:space="preserve">are to </w:t>
      </w:r>
      <w:r w:rsidR="00172E5E" w:rsidRPr="00FF2826">
        <w:rPr>
          <w:lang w:val="en-GB"/>
        </w:rPr>
        <w:t xml:space="preserve">be organised </w:t>
      </w:r>
      <w:r w:rsidR="002834D9" w:rsidRPr="00FF2826">
        <w:rPr>
          <w:lang w:val="en-GB"/>
        </w:rPr>
        <w:t>(one per year from the second year of the project)</w:t>
      </w:r>
      <w:r w:rsidR="000A46AD" w:rsidRPr="00FF2826">
        <w:rPr>
          <w:lang w:val="en-GB"/>
        </w:rPr>
        <w:t xml:space="preserve">, whereby only 3 </w:t>
      </w:r>
      <w:r w:rsidR="00DD20F7" w:rsidRPr="00FF2826">
        <w:rPr>
          <w:lang w:val="en-GB"/>
        </w:rPr>
        <w:t>are</w:t>
      </w:r>
      <w:r w:rsidR="000A46AD" w:rsidRPr="00FF2826">
        <w:rPr>
          <w:lang w:val="en-GB"/>
        </w:rPr>
        <w:t xml:space="preserve"> budgeted as part of the project</w:t>
      </w:r>
      <w:r w:rsidR="00172E5E" w:rsidRPr="00FF2826">
        <w:rPr>
          <w:lang w:val="en-GB"/>
        </w:rPr>
        <w:t xml:space="preserve">. These camps </w:t>
      </w:r>
      <w:r w:rsidR="000307C9" w:rsidRPr="00FF2826">
        <w:rPr>
          <w:lang w:val="en-GB"/>
        </w:rPr>
        <w:t xml:space="preserve">are intended to </w:t>
      </w:r>
      <w:r w:rsidR="004D371F" w:rsidRPr="00FF2826">
        <w:rPr>
          <w:lang w:val="en-GB"/>
        </w:rPr>
        <w:t xml:space="preserve">enable </w:t>
      </w:r>
      <w:r w:rsidR="00172E5E" w:rsidRPr="00FF2826">
        <w:rPr>
          <w:lang w:val="en-GB"/>
        </w:rPr>
        <w:t xml:space="preserve">the </w:t>
      </w:r>
      <w:r w:rsidR="004D371F" w:rsidRPr="00FF2826">
        <w:rPr>
          <w:lang w:val="en-GB"/>
        </w:rPr>
        <w:t xml:space="preserve">ENT doctors trained </w:t>
      </w:r>
      <w:r w:rsidR="00172E5E" w:rsidRPr="00FF2826">
        <w:rPr>
          <w:lang w:val="en-GB"/>
        </w:rPr>
        <w:t xml:space="preserve">under activity </w:t>
      </w:r>
      <w:r w:rsidR="004D371F" w:rsidRPr="00FF2826">
        <w:rPr>
          <w:lang w:val="en-GB"/>
        </w:rPr>
        <w:t>1.</w:t>
      </w:r>
      <w:r w:rsidR="00DF5227" w:rsidRPr="00FF2826">
        <w:rPr>
          <w:lang w:val="en-GB"/>
        </w:rPr>
        <w:t>1</w:t>
      </w:r>
      <w:r w:rsidR="004D371F" w:rsidRPr="00FF2826">
        <w:rPr>
          <w:lang w:val="en-GB"/>
        </w:rPr>
        <w:t>. to apply their knowledge in practice under supervision</w:t>
      </w:r>
      <w:r w:rsidR="007517F7" w:rsidRPr="00FF2826">
        <w:rPr>
          <w:lang w:val="en-GB"/>
        </w:rPr>
        <w:t xml:space="preserve">. Each </w:t>
      </w:r>
      <w:r w:rsidR="00426B18" w:rsidRPr="00FF2826">
        <w:rPr>
          <w:lang w:val="en-GB"/>
        </w:rPr>
        <w:t xml:space="preserve">surgical camp will last approximately </w:t>
      </w:r>
      <w:r w:rsidR="004A661E" w:rsidRPr="00FF2826">
        <w:rPr>
          <w:lang w:val="en-GB"/>
        </w:rPr>
        <w:t xml:space="preserve">5 </w:t>
      </w:r>
      <w:r w:rsidR="00426B18" w:rsidRPr="00FF2826">
        <w:rPr>
          <w:lang w:val="en-GB"/>
        </w:rPr>
        <w:t xml:space="preserve">days (1 day ENT clinic and 2-3 days surgery) plus </w:t>
      </w:r>
      <w:r w:rsidR="002954EA" w:rsidRPr="00FF2826">
        <w:rPr>
          <w:lang w:val="en-GB"/>
        </w:rPr>
        <w:t xml:space="preserve">1-2 </w:t>
      </w:r>
      <w:r w:rsidR="00426B18" w:rsidRPr="00FF2826">
        <w:rPr>
          <w:lang w:val="en-GB"/>
        </w:rPr>
        <w:t xml:space="preserve">days for travelling to and from the surgical camp location. The team consists of </w:t>
      </w:r>
      <w:r w:rsidR="00514F05" w:rsidRPr="00FF2826">
        <w:rPr>
          <w:lang w:val="en-GB"/>
        </w:rPr>
        <w:t xml:space="preserve">8 </w:t>
      </w:r>
      <w:r w:rsidR="00E94ACB" w:rsidRPr="00FF2826">
        <w:rPr>
          <w:lang w:val="en-GB"/>
        </w:rPr>
        <w:t>specialists</w:t>
      </w:r>
      <w:r w:rsidR="00426B18" w:rsidRPr="00FF2826">
        <w:rPr>
          <w:lang w:val="en-GB"/>
        </w:rPr>
        <w:t xml:space="preserve">, including 1 </w:t>
      </w:r>
      <w:r w:rsidR="00CB385F" w:rsidRPr="00FF2826">
        <w:rPr>
          <w:lang w:val="en-GB"/>
        </w:rPr>
        <w:t xml:space="preserve">experienced ENT doctor </w:t>
      </w:r>
      <w:r w:rsidR="00426B18" w:rsidRPr="00FF2826">
        <w:rPr>
          <w:lang w:val="en-GB"/>
        </w:rPr>
        <w:t xml:space="preserve">and 1 newly </w:t>
      </w:r>
      <w:r w:rsidR="00CB385F" w:rsidRPr="00FF2826">
        <w:rPr>
          <w:lang w:val="en-GB"/>
        </w:rPr>
        <w:t xml:space="preserve">qualified </w:t>
      </w:r>
      <w:r w:rsidR="00426B18" w:rsidRPr="00FF2826">
        <w:rPr>
          <w:lang w:val="en-GB"/>
        </w:rPr>
        <w:t xml:space="preserve">ENT </w:t>
      </w:r>
      <w:r w:rsidR="00CB385F" w:rsidRPr="00FF2826">
        <w:rPr>
          <w:lang w:val="en-GB"/>
        </w:rPr>
        <w:t>doctor</w:t>
      </w:r>
      <w:r w:rsidR="00426B18" w:rsidRPr="00FF2826">
        <w:rPr>
          <w:lang w:val="en-GB"/>
        </w:rPr>
        <w:t xml:space="preserve">, 2 anaesthetists, 2 surgical </w:t>
      </w:r>
      <w:r w:rsidR="00CB385F" w:rsidRPr="00FF2826">
        <w:rPr>
          <w:lang w:val="en-GB"/>
        </w:rPr>
        <w:t xml:space="preserve">nurses </w:t>
      </w:r>
      <w:r w:rsidR="00426B18" w:rsidRPr="00FF2826">
        <w:rPr>
          <w:lang w:val="en-GB"/>
        </w:rPr>
        <w:t xml:space="preserve">and 2 </w:t>
      </w:r>
      <w:r w:rsidR="004444B0" w:rsidRPr="00FF2826">
        <w:rPr>
          <w:lang w:val="en-GB"/>
        </w:rPr>
        <w:t>hearing specialists</w:t>
      </w:r>
      <w:r w:rsidR="00426B18" w:rsidRPr="00FF2826">
        <w:rPr>
          <w:lang w:val="en-GB"/>
        </w:rPr>
        <w:t xml:space="preserve">. </w:t>
      </w:r>
      <w:r w:rsidR="00790454" w:rsidRPr="00FF2826">
        <w:rPr>
          <w:lang w:val="en-GB"/>
        </w:rPr>
        <w:t xml:space="preserve">In addition, </w:t>
      </w:r>
      <w:r w:rsidR="00426B18" w:rsidRPr="00FF2826">
        <w:rPr>
          <w:lang w:val="en-GB"/>
        </w:rPr>
        <w:t xml:space="preserve">the team </w:t>
      </w:r>
      <w:r w:rsidR="00790454" w:rsidRPr="00FF2826">
        <w:rPr>
          <w:lang w:val="en-GB"/>
        </w:rPr>
        <w:t xml:space="preserve">is </w:t>
      </w:r>
      <w:r w:rsidR="00BE79E6" w:rsidRPr="00FF2826">
        <w:rPr>
          <w:lang w:val="en-GB"/>
        </w:rPr>
        <w:t xml:space="preserve">supported </w:t>
      </w:r>
      <w:r w:rsidR="00CB385F" w:rsidRPr="00FF2826">
        <w:rPr>
          <w:lang w:val="en-GB"/>
        </w:rPr>
        <w:t xml:space="preserve">by </w:t>
      </w:r>
      <w:r w:rsidR="00BE79E6" w:rsidRPr="00FF2826">
        <w:rPr>
          <w:i/>
          <w:iCs/>
          <w:lang w:val="en-GB"/>
        </w:rPr>
        <w:t xml:space="preserve">nurses/clinical officers </w:t>
      </w:r>
      <w:r w:rsidR="00E83757" w:rsidRPr="00FF2826">
        <w:rPr>
          <w:lang w:val="en-GB"/>
        </w:rPr>
        <w:t xml:space="preserve">and </w:t>
      </w:r>
      <w:r w:rsidR="008E14D8" w:rsidRPr="00FF2826">
        <w:rPr>
          <w:i/>
          <w:iCs/>
          <w:lang w:val="en-GB"/>
        </w:rPr>
        <w:t xml:space="preserve">community health </w:t>
      </w:r>
      <w:r w:rsidR="00F3782E" w:rsidRPr="00FF2826">
        <w:rPr>
          <w:i/>
          <w:iCs/>
          <w:lang w:val="en-GB"/>
        </w:rPr>
        <w:t xml:space="preserve">workers </w:t>
      </w:r>
      <w:r w:rsidR="00426B18" w:rsidRPr="00FF2826">
        <w:rPr>
          <w:lang w:val="en-GB"/>
        </w:rPr>
        <w:t xml:space="preserve">who have been </w:t>
      </w:r>
      <w:r w:rsidR="00737511" w:rsidRPr="00FF2826">
        <w:rPr>
          <w:lang w:val="en-GB"/>
        </w:rPr>
        <w:t xml:space="preserve">trained </w:t>
      </w:r>
      <w:r w:rsidR="00BE79E6" w:rsidRPr="00FF2826">
        <w:rPr>
          <w:lang w:val="en-GB"/>
        </w:rPr>
        <w:t xml:space="preserve">in primary ear </w:t>
      </w:r>
      <w:r w:rsidR="00737511" w:rsidRPr="00FF2826">
        <w:rPr>
          <w:lang w:val="en-GB"/>
        </w:rPr>
        <w:t xml:space="preserve">and hearing health (see Activity </w:t>
      </w:r>
      <w:r w:rsidR="00E56D31" w:rsidRPr="00FF2826">
        <w:rPr>
          <w:lang w:val="en-GB"/>
        </w:rPr>
        <w:t xml:space="preserve">1.4. </w:t>
      </w:r>
      <w:r w:rsidR="00AB00F8" w:rsidRPr="00FF2826">
        <w:rPr>
          <w:lang w:val="en-GB"/>
        </w:rPr>
        <w:t xml:space="preserve">and Activity </w:t>
      </w:r>
      <w:r w:rsidR="00E56D31" w:rsidRPr="00FF2826">
        <w:rPr>
          <w:lang w:val="en-GB"/>
        </w:rPr>
        <w:t>1.5.</w:t>
      </w:r>
      <w:r w:rsidR="00737511" w:rsidRPr="00FF2826">
        <w:rPr>
          <w:lang w:val="en-GB"/>
        </w:rPr>
        <w:t xml:space="preserve">). </w:t>
      </w:r>
      <w:r w:rsidR="00426B18" w:rsidRPr="00FF2826">
        <w:rPr>
          <w:lang w:val="en-GB"/>
        </w:rPr>
        <w:t xml:space="preserve">The project will organise </w:t>
      </w:r>
      <w:r w:rsidR="00697923" w:rsidRPr="00FF2826">
        <w:rPr>
          <w:lang w:val="en-GB"/>
        </w:rPr>
        <w:t xml:space="preserve">a </w:t>
      </w:r>
      <w:r w:rsidR="00EB7BDD" w:rsidRPr="00FF2826">
        <w:rPr>
          <w:lang w:val="en-GB"/>
        </w:rPr>
        <w:t xml:space="preserve">surgical camp </w:t>
      </w:r>
      <w:r w:rsidR="00426B18" w:rsidRPr="00FF2826">
        <w:rPr>
          <w:lang w:val="en-GB"/>
        </w:rPr>
        <w:t>every year</w:t>
      </w:r>
      <w:r w:rsidR="00B01170" w:rsidRPr="00FF2826">
        <w:rPr>
          <w:lang w:val="en-GB"/>
        </w:rPr>
        <w:t xml:space="preserve">. They </w:t>
      </w:r>
      <w:r w:rsidR="00426B18" w:rsidRPr="00FF2826">
        <w:rPr>
          <w:lang w:val="en-GB"/>
        </w:rPr>
        <w:t xml:space="preserve">will be scheduled as needed </w:t>
      </w:r>
      <w:r w:rsidR="00EB7BDD" w:rsidRPr="00FF2826">
        <w:rPr>
          <w:lang w:val="en-GB"/>
        </w:rPr>
        <w:t xml:space="preserve">according to the </w:t>
      </w:r>
      <w:r w:rsidR="00426B18" w:rsidRPr="00FF2826">
        <w:rPr>
          <w:lang w:val="en-GB"/>
        </w:rPr>
        <w:t xml:space="preserve">patients </w:t>
      </w:r>
      <w:r w:rsidR="00FE69D8" w:rsidRPr="00FF2826">
        <w:rPr>
          <w:lang w:val="en-GB"/>
        </w:rPr>
        <w:t xml:space="preserve">identified. </w:t>
      </w:r>
      <w:r w:rsidR="00426B18" w:rsidRPr="00FF2826">
        <w:rPr>
          <w:lang w:val="en-GB"/>
        </w:rPr>
        <w:t xml:space="preserve">The </w:t>
      </w:r>
      <w:r w:rsidR="00426B18" w:rsidRPr="00FF2826">
        <w:rPr>
          <w:i/>
          <w:iCs/>
          <w:lang w:val="en-GB"/>
        </w:rPr>
        <w:t xml:space="preserve">Beit Cure Hospital will organise the </w:t>
      </w:r>
      <w:r w:rsidR="00426B18" w:rsidRPr="00FF2826">
        <w:rPr>
          <w:lang w:val="en-GB"/>
        </w:rPr>
        <w:t xml:space="preserve">logistics of the </w:t>
      </w:r>
      <w:r w:rsidR="00FE69D8" w:rsidRPr="00FF2826">
        <w:rPr>
          <w:lang w:val="en-GB"/>
        </w:rPr>
        <w:t xml:space="preserve">camps </w:t>
      </w:r>
      <w:r w:rsidR="00426B18" w:rsidRPr="00FF2826">
        <w:rPr>
          <w:lang w:val="en-GB"/>
        </w:rPr>
        <w:t xml:space="preserve">and provide accommodation for the entire surgical team at the respective surgical sites. </w:t>
      </w:r>
      <w:r w:rsidR="00DF630F" w:rsidRPr="00FF2826">
        <w:rPr>
          <w:lang w:val="en-GB"/>
        </w:rPr>
        <w:t xml:space="preserve">The costs for these camps are budgeted on a degressive basis, as </w:t>
      </w:r>
      <w:r w:rsidR="00B80789" w:rsidRPr="00FF2826">
        <w:rPr>
          <w:lang w:val="en-GB"/>
        </w:rPr>
        <w:t xml:space="preserve">the costs will </w:t>
      </w:r>
      <w:r w:rsidR="00902237" w:rsidRPr="00FF2826">
        <w:rPr>
          <w:lang w:val="en-GB"/>
        </w:rPr>
        <w:t xml:space="preserve">be covered by the relevant institutions of the Ministry of </w:t>
      </w:r>
      <w:r w:rsidR="00D34FE0" w:rsidRPr="00FF2826">
        <w:rPr>
          <w:lang w:val="en-GB"/>
        </w:rPr>
        <w:t xml:space="preserve">Health </w:t>
      </w:r>
      <w:r w:rsidR="00B80789" w:rsidRPr="00FF2826">
        <w:rPr>
          <w:lang w:val="en-GB"/>
        </w:rPr>
        <w:t>from 2028</w:t>
      </w:r>
      <w:r w:rsidR="000B5E8F" w:rsidRPr="00FF2826">
        <w:rPr>
          <w:lang w:val="en-GB"/>
        </w:rPr>
        <w:t xml:space="preserve">. </w:t>
      </w:r>
      <w:r w:rsidR="00136148" w:rsidRPr="00FF2826">
        <w:rPr>
          <w:lang w:val="en-GB"/>
        </w:rPr>
        <w:t xml:space="preserve">A </w:t>
      </w:r>
      <w:r w:rsidR="00DA66D0" w:rsidRPr="00FF2826">
        <w:rPr>
          <w:lang w:val="en-GB"/>
        </w:rPr>
        <w:t xml:space="preserve">corresponding </w:t>
      </w:r>
      <w:r w:rsidR="00136148" w:rsidRPr="00FF2826">
        <w:rPr>
          <w:lang w:val="en-GB"/>
        </w:rPr>
        <w:t>written agreement will be submitted in the first year of the project</w:t>
      </w:r>
      <w:r w:rsidR="00DA66D0" w:rsidRPr="00FF2826">
        <w:rPr>
          <w:lang w:val="en-GB"/>
        </w:rPr>
        <w:t xml:space="preserve">. In addition, </w:t>
      </w:r>
      <w:r w:rsidR="007A45D4" w:rsidRPr="00FF2826">
        <w:rPr>
          <w:lang w:val="en-GB"/>
        </w:rPr>
        <w:t>negotiations</w:t>
      </w:r>
      <w:r w:rsidR="00DA66D0" w:rsidRPr="00FF2826">
        <w:rPr>
          <w:lang w:val="en-GB"/>
        </w:rPr>
        <w:t xml:space="preserve"> are also being held with </w:t>
      </w:r>
      <w:r w:rsidR="00136148" w:rsidRPr="00FF2826">
        <w:rPr>
          <w:lang w:val="en-GB"/>
        </w:rPr>
        <w:t xml:space="preserve">the Zambia Ear, Nose, and Throat (ENT), Audiology, and Speech Therapy Society (ZENTAS) </w:t>
      </w:r>
      <w:r w:rsidR="007A45D4" w:rsidRPr="00FF2826">
        <w:rPr>
          <w:lang w:val="en-GB"/>
        </w:rPr>
        <w:t xml:space="preserve">regarding the </w:t>
      </w:r>
      <w:r w:rsidR="00136148" w:rsidRPr="00FF2826">
        <w:rPr>
          <w:lang w:val="en-GB"/>
        </w:rPr>
        <w:t xml:space="preserve">assumption of costs. </w:t>
      </w:r>
      <w:r w:rsidR="000B5E8F" w:rsidRPr="00FF2826">
        <w:rPr>
          <w:lang w:val="en-GB"/>
        </w:rPr>
        <w:t xml:space="preserve"> </w:t>
      </w:r>
    </w:p>
    <w:p w14:paraId="79907F90" w14:textId="77777777" w:rsidR="002F785F" w:rsidRPr="00FF2826" w:rsidRDefault="002F785F" w:rsidP="002F785F">
      <w:pPr>
        <w:spacing w:after="0" w:line="240" w:lineRule="auto"/>
        <w:jc w:val="both"/>
        <w:rPr>
          <w:lang w:val="en-GB"/>
        </w:rPr>
      </w:pPr>
    </w:p>
    <w:tbl>
      <w:tblPr>
        <w:tblStyle w:val="Tabellenraster"/>
        <w:tblW w:w="10060" w:type="dxa"/>
        <w:tblLook w:val="04A0" w:firstRow="1" w:lastRow="0" w:firstColumn="1" w:lastColumn="0" w:noHBand="0" w:noVBand="1"/>
      </w:tblPr>
      <w:tblGrid>
        <w:gridCol w:w="1413"/>
        <w:gridCol w:w="3118"/>
        <w:gridCol w:w="4111"/>
        <w:gridCol w:w="1418"/>
      </w:tblGrid>
      <w:tr w:rsidR="003E29DC" w14:paraId="273A09AB" w14:textId="77777777" w:rsidTr="006E275A">
        <w:tc>
          <w:tcPr>
            <w:tcW w:w="1413" w:type="dxa"/>
          </w:tcPr>
          <w:p w14:paraId="377ABCB0" w14:textId="77777777" w:rsidR="004735DC" w:rsidRDefault="00DC001E">
            <w:pPr>
              <w:rPr>
                <w:b/>
                <w:color w:val="244061" w:themeColor="accent1" w:themeShade="80"/>
                <w:sz w:val="18"/>
                <w:szCs w:val="18"/>
              </w:rPr>
            </w:pPr>
            <w:r w:rsidRPr="007C5569">
              <w:rPr>
                <w:b/>
                <w:color w:val="244061" w:themeColor="accent1" w:themeShade="80"/>
                <w:sz w:val="18"/>
                <w:szCs w:val="18"/>
              </w:rPr>
              <w:t xml:space="preserve">Budget </w:t>
            </w:r>
            <w:proofErr w:type="spellStart"/>
            <w:r w:rsidRPr="007C5569">
              <w:rPr>
                <w:b/>
                <w:color w:val="244061" w:themeColor="accent1" w:themeShade="80"/>
                <w:sz w:val="18"/>
                <w:szCs w:val="18"/>
              </w:rPr>
              <w:t>line</w:t>
            </w:r>
            <w:proofErr w:type="spellEnd"/>
          </w:p>
        </w:tc>
        <w:tc>
          <w:tcPr>
            <w:tcW w:w="3118" w:type="dxa"/>
          </w:tcPr>
          <w:p w14:paraId="7AA56BB3" w14:textId="77777777" w:rsidR="004735DC" w:rsidRDefault="00DC001E">
            <w:pPr>
              <w:rPr>
                <w:b/>
                <w:color w:val="244061" w:themeColor="accent1" w:themeShade="80"/>
                <w:sz w:val="18"/>
                <w:szCs w:val="18"/>
              </w:rPr>
            </w:pPr>
            <w:r w:rsidRPr="007C5569">
              <w:rPr>
                <w:b/>
                <w:color w:val="244061" w:themeColor="accent1" w:themeShade="80"/>
                <w:sz w:val="18"/>
                <w:szCs w:val="18"/>
              </w:rPr>
              <w:t>Measure</w:t>
            </w:r>
          </w:p>
        </w:tc>
        <w:tc>
          <w:tcPr>
            <w:tcW w:w="4111" w:type="dxa"/>
          </w:tcPr>
          <w:p w14:paraId="3721A1F9" w14:textId="77777777" w:rsidR="004735DC" w:rsidRDefault="00DC001E">
            <w:pPr>
              <w:rPr>
                <w:b/>
                <w:color w:val="244061" w:themeColor="accent1" w:themeShade="80"/>
                <w:sz w:val="18"/>
                <w:szCs w:val="18"/>
              </w:rPr>
            </w:pPr>
            <w:r w:rsidRPr="007C5569">
              <w:rPr>
                <w:b/>
                <w:color w:val="244061" w:themeColor="accent1" w:themeShade="80"/>
                <w:sz w:val="18"/>
                <w:szCs w:val="18"/>
              </w:rPr>
              <w:t>Types of expenditure</w:t>
            </w:r>
          </w:p>
        </w:tc>
        <w:tc>
          <w:tcPr>
            <w:tcW w:w="1418" w:type="dxa"/>
          </w:tcPr>
          <w:p w14:paraId="204F8F52" w14:textId="77777777" w:rsidR="004735DC" w:rsidRDefault="00DC001E">
            <w:pPr>
              <w:rPr>
                <w:b/>
                <w:color w:val="244061" w:themeColor="accent1" w:themeShade="80"/>
                <w:sz w:val="18"/>
                <w:szCs w:val="18"/>
              </w:rPr>
            </w:pPr>
            <w:r w:rsidRPr="007C5569">
              <w:rPr>
                <w:b/>
                <w:color w:val="244061" w:themeColor="accent1" w:themeShade="80"/>
                <w:sz w:val="18"/>
                <w:szCs w:val="18"/>
              </w:rPr>
              <w:t>Total Euro</w:t>
            </w:r>
          </w:p>
        </w:tc>
      </w:tr>
      <w:tr w:rsidR="003E29DC" w14:paraId="2C13ED64" w14:textId="77777777" w:rsidTr="006E275A">
        <w:tc>
          <w:tcPr>
            <w:tcW w:w="1413" w:type="dxa"/>
          </w:tcPr>
          <w:p w14:paraId="7891A688" w14:textId="77777777" w:rsidR="004735DC" w:rsidRDefault="00DC001E">
            <w:pPr>
              <w:rPr>
                <w:sz w:val="18"/>
                <w:szCs w:val="18"/>
              </w:rPr>
            </w:pPr>
            <w:r w:rsidRPr="00A4463C">
              <w:rPr>
                <w:sz w:val="18"/>
                <w:szCs w:val="18"/>
              </w:rPr>
              <w:lastRenderedPageBreak/>
              <w:t>2.1</w:t>
            </w:r>
          </w:p>
        </w:tc>
        <w:tc>
          <w:tcPr>
            <w:tcW w:w="3118" w:type="dxa"/>
          </w:tcPr>
          <w:p w14:paraId="06AE9F34" w14:textId="77777777" w:rsidR="004735DC" w:rsidRPr="00FF2826" w:rsidRDefault="00DC001E">
            <w:pPr>
              <w:rPr>
                <w:sz w:val="18"/>
                <w:szCs w:val="18"/>
                <w:lang w:val="en-GB"/>
              </w:rPr>
            </w:pPr>
            <w:r w:rsidRPr="00FF2826">
              <w:rPr>
                <w:sz w:val="18"/>
                <w:szCs w:val="18"/>
                <w:lang w:val="en-GB"/>
              </w:rPr>
              <w:t xml:space="preserve">At least </w:t>
            </w:r>
            <w:r w:rsidR="00DD20F7" w:rsidRPr="00FF2826">
              <w:rPr>
                <w:sz w:val="18"/>
                <w:szCs w:val="18"/>
                <w:lang w:val="en-GB"/>
              </w:rPr>
              <w:t xml:space="preserve">3 </w:t>
            </w:r>
            <w:r w:rsidR="003E29DC" w:rsidRPr="00FF2826">
              <w:rPr>
                <w:sz w:val="18"/>
                <w:szCs w:val="18"/>
                <w:lang w:val="en-GB"/>
              </w:rPr>
              <w:t xml:space="preserve">multi-day </w:t>
            </w:r>
            <w:r w:rsidRPr="00FF2826">
              <w:rPr>
                <w:sz w:val="18"/>
                <w:szCs w:val="18"/>
                <w:lang w:val="en-GB"/>
              </w:rPr>
              <w:t xml:space="preserve">surgical camps with </w:t>
            </w:r>
            <w:r w:rsidR="003E29DC" w:rsidRPr="00FF2826">
              <w:rPr>
                <w:sz w:val="18"/>
                <w:szCs w:val="18"/>
                <w:lang w:val="en-GB"/>
              </w:rPr>
              <w:t xml:space="preserve">at least 8 </w:t>
            </w:r>
            <w:r w:rsidR="004D324D" w:rsidRPr="00FF2826">
              <w:rPr>
                <w:sz w:val="18"/>
                <w:szCs w:val="18"/>
                <w:lang w:val="en-GB"/>
              </w:rPr>
              <w:t xml:space="preserve">specialised staff </w:t>
            </w:r>
            <w:r w:rsidR="00075288" w:rsidRPr="00FF2826">
              <w:rPr>
                <w:sz w:val="18"/>
                <w:szCs w:val="18"/>
                <w:lang w:val="en-GB"/>
              </w:rPr>
              <w:t>each</w:t>
            </w:r>
            <w:r w:rsidR="00D27A12" w:rsidRPr="00FF2826">
              <w:rPr>
                <w:sz w:val="18"/>
                <w:szCs w:val="18"/>
                <w:lang w:val="en-GB"/>
              </w:rPr>
              <w:t xml:space="preserve">, 1 BCH </w:t>
            </w:r>
            <w:r w:rsidR="00725CC4" w:rsidRPr="00FF2826">
              <w:rPr>
                <w:sz w:val="18"/>
                <w:szCs w:val="18"/>
                <w:lang w:val="en-GB"/>
              </w:rPr>
              <w:t xml:space="preserve">and a driver </w:t>
            </w:r>
            <w:r w:rsidR="004D324D" w:rsidRPr="00FF2826">
              <w:rPr>
                <w:sz w:val="18"/>
                <w:szCs w:val="18"/>
                <w:lang w:val="en-GB"/>
              </w:rPr>
              <w:t xml:space="preserve">and 5 </w:t>
            </w:r>
            <w:r w:rsidR="008E14D8" w:rsidRPr="00FF2826">
              <w:rPr>
                <w:i/>
                <w:iCs/>
                <w:sz w:val="18"/>
                <w:szCs w:val="18"/>
                <w:lang w:val="en-GB"/>
              </w:rPr>
              <w:t xml:space="preserve">community health </w:t>
            </w:r>
            <w:r w:rsidR="000F48C2" w:rsidRPr="00FF2826">
              <w:rPr>
                <w:i/>
                <w:iCs/>
                <w:sz w:val="18"/>
                <w:szCs w:val="18"/>
                <w:lang w:val="en-GB"/>
              </w:rPr>
              <w:t xml:space="preserve">workers/clinical </w:t>
            </w:r>
            <w:r w:rsidR="00C372AC" w:rsidRPr="00FF2826">
              <w:rPr>
                <w:i/>
                <w:iCs/>
                <w:sz w:val="18"/>
                <w:szCs w:val="18"/>
                <w:lang w:val="en-GB"/>
              </w:rPr>
              <w:t>officers/nurses</w:t>
            </w:r>
          </w:p>
        </w:tc>
        <w:tc>
          <w:tcPr>
            <w:tcW w:w="4111" w:type="dxa"/>
          </w:tcPr>
          <w:p w14:paraId="741E41AA" w14:textId="77777777" w:rsidR="004735DC" w:rsidRDefault="00DC001E">
            <w:pPr>
              <w:jc w:val="both"/>
              <w:rPr>
                <w:sz w:val="18"/>
                <w:szCs w:val="18"/>
              </w:rPr>
            </w:pPr>
            <w:r w:rsidRPr="003B149B">
              <w:rPr>
                <w:sz w:val="18"/>
                <w:szCs w:val="18"/>
              </w:rPr>
              <w:t xml:space="preserve">Catering, </w:t>
            </w:r>
            <w:proofErr w:type="spellStart"/>
            <w:r w:rsidRPr="003B149B">
              <w:rPr>
                <w:sz w:val="18"/>
                <w:szCs w:val="18"/>
              </w:rPr>
              <w:t>accommodation</w:t>
            </w:r>
            <w:proofErr w:type="spellEnd"/>
            <w:r w:rsidRPr="003B149B">
              <w:rPr>
                <w:sz w:val="18"/>
                <w:szCs w:val="18"/>
              </w:rPr>
              <w:t xml:space="preserve">, </w:t>
            </w:r>
            <w:proofErr w:type="spellStart"/>
            <w:r>
              <w:rPr>
                <w:sz w:val="18"/>
                <w:szCs w:val="18"/>
              </w:rPr>
              <w:t>transport</w:t>
            </w:r>
            <w:proofErr w:type="spellEnd"/>
            <w:r>
              <w:rPr>
                <w:sz w:val="18"/>
                <w:szCs w:val="18"/>
              </w:rPr>
              <w:t xml:space="preserve"> </w:t>
            </w:r>
          </w:p>
        </w:tc>
        <w:tc>
          <w:tcPr>
            <w:tcW w:w="1418" w:type="dxa"/>
          </w:tcPr>
          <w:p w14:paraId="47CA044E" w14:textId="77777777" w:rsidR="004735DC" w:rsidRDefault="00DC001E">
            <w:pPr>
              <w:jc w:val="right"/>
              <w:rPr>
                <w:sz w:val="18"/>
                <w:szCs w:val="18"/>
              </w:rPr>
            </w:pPr>
            <w:r>
              <w:rPr>
                <w:sz w:val="18"/>
                <w:szCs w:val="18"/>
              </w:rPr>
              <w:t>11</w:t>
            </w:r>
            <w:r w:rsidR="00776589">
              <w:rPr>
                <w:sz w:val="18"/>
                <w:szCs w:val="18"/>
              </w:rPr>
              <w:t>.193</w:t>
            </w:r>
          </w:p>
        </w:tc>
      </w:tr>
    </w:tbl>
    <w:p w14:paraId="1386F2FE" w14:textId="77777777" w:rsidR="00082F71" w:rsidRDefault="00082F71" w:rsidP="002F785F">
      <w:pPr>
        <w:spacing w:after="0" w:line="240" w:lineRule="auto"/>
        <w:jc w:val="both"/>
        <w:rPr>
          <w:b/>
          <w:color w:val="244061" w:themeColor="accent1" w:themeShade="80"/>
          <w:sz w:val="24"/>
        </w:rPr>
      </w:pPr>
    </w:p>
    <w:p w14:paraId="3B24AFB3" w14:textId="77777777" w:rsidR="004735DC" w:rsidRPr="00FF2826" w:rsidRDefault="00DC001E">
      <w:pPr>
        <w:spacing w:after="0"/>
        <w:rPr>
          <w:b/>
          <w:color w:val="244061" w:themeColor="accent1" w:themeShade="80"/>
          <w:sz w:val="24"/>
          <w:lang w:val="en-GB"/>
        </w:rPr>
      </w:pPr>
      <w:r w:rsidRPr="00FF2826">
        <w:rPr>
          <w:b/>
          <w:color w:val="244061" w:themeColor="accent1" w:themeShade="80"/>
          <w:sz w:val="24"/>
          <w:lang w:val="en-GB"/>
        </w:rPr>
        <w:t>Activity 1</w:t>
      </w:r>
      <w:r w:rsidR="006F1E6F" w:rsidRPr="00FF2826">
        <w:rPr>
          <w:b/>
          <w:color w:val="244061" w:themeColor="accent1" w:themeShade="80"/>
          <w:sz w:val="24"/>
          <w:lang w:val="en-GB"/>
        </w:rPr>
        <w:t xml:space="preserve">.7 </w:t>
      </w:r>
      <w:r w:rsidR="006679C0" w:rsidRPr="00FF2826">
        <w:rPr>
          <w:b/>
          <w:color w:val="244061" w:themeColor="accent1" w:themeShade="80"/>
          <w:sz w:val="24"/>
          <w:lang w:val="en-GB"/>
        </w:rPr>
        <w:t xml:space="preserve">Mentoring of trained staff </w:t>
      </w:r>
      <w:r w:rsidR="001902A4" w:rsidRPr="00FF2826">
        <w:rPr>
          <w:b/>
          <w:color w:val="244061" w:themeColor="accent1" w:themeShade="80"/>
          <w:sz w:val="24"/>
          <w:lang w:val="en-GB"/>
        </w:rPr>
        <w:t xml:space="preserve">during </w:t>
      </w:r>
      <w:r w:rsidR="007B4AD8" w:rsidRPr="00FF2826">
        <w:rPr>
          <w:b/>
          <w:color w:val="244061" w:themeColor="accent1" w:themeShade="80"/>
          <w:sz w:val="24"/>
          <w:lang w:val="en-GB"/>
        </w:rPr>
        <w:t xml:space="preserve">community </w:t>
      </w:r>
      <w:r w:rsidR="00D26EA8" w:rsidRPr="00FF2826">
        <w:rPr>
          <w:b/>
          <w:color w:val="244061" w:themeColor="accent1" w:themeShade="80"/>
          <w:sz w:val="24"/>
          <w:lang w:val="en-GB"/>
        </w:rPr>
        <w:t>and school screenings</w:t>
      </w:r>
    </w:p>
    <w:p w14:paraId="09752D10" w14:textId="77777777" w:rsidR="004735DC" w:rsidRPr="00FF2826" w:rsidRDefault="00DC001E">
      <w:pPr>
        <w:spacing w:after="0" w:line="240" w:lineRule="auto"/>
        <w:jc w:val="both"/>
        <w:rPr>
          <w:lang w:val="en-GB"/>
        </w:rPr>
      </w:pPr>
      <w:r w:rsidRPr="00FF2826">
        <w:rPr>
          <w:lang w:val="en-GB"/>
        </w:rPr>
        <w:t xml:space="preserve">Ongoing mentoring </w:t>
      </w:r>
      <w:r w:rsidR="005C0A80" w:rsidRPr="00FF2826">
        <w:rPr>
          <w:lang w:val="en-GB"/>
        </w:rPr>
        <w:t xml:space="preserve">in practice is </w:t>
      </w:r>
      <w:r w:rsidRPr="00FF2826">
        <w:rPr>
          <w:lang w:val="en-GB"/>
        </w:rPr>
        <w:t xml:space="preserve">part of the strategy of continuous medical learning that the project aims to </w:t>
      </w:r>
      <w:r w:rsidR="00487F51" w:rsidRPr="00FF2826">
        <w:rPr>
          <w:lang w:val="en-GB"/>
        </w:rPr>
        <w:t>implement</w:t>
      </w:r>
      <w:r w:rsidR="005C0A80" w:rsidRPr="00FF2826">
        <w:rPr>
          <w:lang w:val="en-GB"/>
        </w:rPr>
        <w:t xml:space="preserve">. </w:t>
      </w:r>
      <w:r w:rsidR="00487F51" w:rsidRPr="00FF2826">
        <w:rPr>
          <w:lang w:val="en-GB"/>
        </w:rPr>
        <w:t xml:space="preserve">In addition to the training </w:t>
      </w:r>
      <w:r w:rsidR="001E1351" w:rsidRPr="00FF2826">
        <w:rPr>
          <w:lang w:val="en-GB"/>
        </w:rPr>
        <w:t xml:space="preserve">for </w:t>
      </w:r>
      <w:r w:rsidR="00D3690B" w:rsidRPr="00FF2826">
        <w:rPr>
          <w:i/>
          <w:iCs/>
          <w:lang w:val="en-GB"/>
        </w:rPr>
        <w:t xml:space="preserve">nurses/clinical officers </w:t>
      </w:r>
      <w:r w:rsidR="003A7134" w:rsidRPr="00FF2826">
        <w:rPr>
          <w:lang w:val="en-GB"/>
        </w:rPr>
        <w:t xml:space="preserve">(activity </w:t>
      </w:r>
      <w:r w:rsidR="00E56D31" w:rsidRPr="00FF2826">
        <w:rPr>
          <w:lang w:val="en-GB"/>
        </w:rPr>
        <w:t>1.4.</w:t>
      </w:r>
      <w:r w:rsidR="003A7134" w:rsidRPr="00FF2826">
        <w:rPr>
          <w:lang w:val="en-GB"/>
        </w:rPr>
        <w:t xml:space="preserve">) and </w:t>
      </w:r>
      <w:r w:rsidR="00E56D31" w:rsidRPr="00FF2826">
        <w:rPr>
          <w:lang w:val="en-GB"/>
        </w:rPr>
        <w:t xml:space="preserve">the </w:t>
      </w:r>
      <w:r w:rsidR="008E14D8" w:rsidRPr="00FF2826">
        <w:rPr>
          <w:i/>
          <w:iCs/>
          <w:lang w:val="en-GB"/>
        </w:rPr>
        <w:t xml:space="preserve">community health workers </w:t>
      </w:r>
      <w:r w:rsidR="00487F51" w:rsidRPr="00FF2826">
        <w:rPr>
          <w:lang w:val="en-GB"/>
        </w:rPr>
        <w:t xml:space="preserve">in </w:t>
      </w:r>
      <w:r w:rsidR="007B6E48" w:rsidRPr="00FF2826">
        <w:rPr>
          <w:lang w:val="en-GB"/>
        </w:rPr>
        <w:t xml:space="preserve">primary ear and hearing health </w:t>
      </w:r>
      <w:r w:rsidR="00021DE1" w:rsidRPr="00FF2826">
        <w:rPr>
          <w:lang w:val="en-GB"/>
        </w:rPr>
        <w:t xml:space="preserve">(see activity </w:t>
      </w:r>
      <w:r w:rsidR="00E56D31" w:rsidRPr="00FF2826">
        <w:rPr>
          <w:lang w:val="en-GB"/>
        </w:rPr>
        <w:t>1.5.</w:t>
      </w:r>
      <w:r w:rsidR="00360DA3" w:rsidRPr="00FF2826">
        <w:rPr>
          <w:lang w:val="en-GB"/>
        </w:rPr>
        <w:t xml:space="preserve">), </w:t>
      </w:r>
      <w:r w:rsidR="00E56D31" w:rsidRPr="00FF2826">
        <w:rPr>
          <w:i/>
          <w:iCs/>
          <w:lang w:val="en-GB"/>
        </w:rPr>
        <w:t xml:space="preserve">outreaches </w:t>
      </w:r>
      <w:r w:rsidR="00A83E56" w:rsidRPr="00FF2826">
        <w:rPr>
          <w:lang w:val="en-GB"/>
        </w:rPr>
        <w:t xml:space="preserve">and school screenings will </w:t>
      </w:r>
      <w:r w:rsidR="00487F51" w:rsidRPr="00FF2826">
        <w:rPr>
          <w:lang w:val="en-GB"/>
        </w:rPr>
        <w:t xml:space="preserve">enable </w:t>
      </w:r>
      <w:r w:rsidR="00A83E56" w:rsidRPr="00FF2826">
        <w:rPr>
          <w:lang w:val="en-GB"/>
        </w:rPr>
        <w:t xml:space="preserve">the trained staff </w:t>
      </w:r>
      <w:r w:rsidR="00487F51" w:rsidRPr="00FF2826">
        <w:rPr>
          <w:lang w:val="en-GB"/>
        </w:rPr>
        <w:t xml:space="preserve">to apply </w:t>
      </w:r>
      <w:r w:rsidR="00B914B5" w:rsidRPr="00FF2826">
        <w:rPr>
          <w:lang w:val="en-GB"/>
        </w:rPr>
        <w:t xml:space="preserve">and deepen </w:t>
      </w:r>
      <w:r w:rsidR="00487F51" w:rsidRPr="00FF2826">
        <w:rPr>
          <w:lang w:val="en-GB"/>
        </w:rPr>
        <w:t xml:space="preserve">their knowledge in practice under supervision. </w:t>
      </w:r>
      <w:r w:rsidRPr="00FF2826">
        <w:rPr>
          <w:lang w:val="en-GB"/>
        </w:rPr>
        <w:t xml:space="preserve">The project will utilise </w:t>
      </w:r>
      <w:r w:rsidR="00603D83" w:rsidRPr="00FF2826">
        <w:rPr>
          <w:i/>
          <w:iCs/>
          <w:lang w:val="en-GB"/>
        </w:rPr>
        <w:t xml:space="preserve">outreaches </w:t>
      </w:r>
      <w:r w:rsidRPr="00FF2826">
        <w:rPr>
          <w:lang w:val="en-GB"/>
        </w:rPr>
        <w:t xml:space="preserve">and school screenings in the respective districts of the </w:t>
      </w:r>
      <w:r w:rsidR="008E14D8" w:rsidRPr="00FF2826">
        <w:rPr>
          <w:i/>
          <w:iCs/>
          <w:lang w:val="en-GB"/>
        </w:rPr>
        <w:t xml:space="preserve">community health workers to </w:t>
      </w:r>
      <w:r w:rsidRPr="00FF2826">
        <w:rPr>
          <w:lang w:val="en-GB"/>
        </w:rPr>
        <w:t xml:space="preserve">coach </w:t>
      </w:r>
      <w:r w:rsidR="00957D35" w:rsidRPr="00FF2826">
        <w:rPr>
          <w:lang w:val="en-GB"/>
        </w:rPr>
        <w:t>them</w:t>
      </w:r>
      <w:r w:rsidR="006A6D66" w:rsidRPr="00FF2826">
        <w:rPr>
          <w:lang w:val="en-GB"/>
        </w:rPr>
        <w:t xml:space="preserve">. </w:t>
      </w:r>
      <w:r w:rsidRPr="00FF2826">
        <w:rPr>
          <w:lang w:val="en-GB"/>
        </w:rPr>
        <w:t xml:space="preserve">The </w:t>
      </w:r>
      <w:r w:rsidR="00C20623" w:rsidRPr="00FF2826">
        <w:rPr>
          <w:lang w:val="en-GB"/>
        </w:rPr>
        <w:t xml:space="preserve">eight </w:t>
      </w:r>
      <w:r w:rsidR="0064529B" w:rsidRPr="00FF2826">
        <w:rPr>
          <w:lang w:val="en-GB"/>
        </w:rPr>
        <w:t xml:space="preserve">hearing care professionals trained </w:t>
      </w:r>
      <w:r w:rsidR="003B7E44" w:rsidRPr="00FF2826">
        <w:rPr>
          <w:lang w:val="en-GB"/>
        </w:rPr>
        <w:t xml:space="preserve">under activity </w:t>
      </w:r>
      <w:r w:rsidR="007B4FC7" w:rsidRPr="00FF2826">
        <w:rPr>
          <w:lang w:val="en-GB"/>
        </w:rPr>
        <w:t>1.</w:t>
      </w:r>
      <w:r w:rsidR="005B3211" w:rsidRPr="00FF2826">
        <w:rPr>
          <w:lang w:val="en-GB"/>
        </w:rPr>
        <w:t>3</w:t>
      </w:r>
      <w:r w:rsidR="007B4FC7" w:rsidRPr="00FF2826">
        <w:rPr>
          <w:lang w:val="en-GB"/>
        </w:rPr>
        <w:t xml:space="preserve">. will be supervised </w:t>
      </w:r>
      <w:r w:rsidRPr="00FF2826">
        <w:rPr>
          <w:lang w:val="en-GB"/>
        </w:rPr>
        <w:t xml:space="preserve">and guided by the </w:t>
      </w:r>
      <w:r w:rsidR="00ED51A1" w:rsidRPr="00FF2826">
        <w:rPr>
          <w:lang w:val="en-GB"/>
        </w:rPr>
        <w:t xml:space="preserve">already practising </w:t>
      </w:r>
      <w:r w:rsidR="0064529B" w:rsidRPr="00FF2826">
        <w:rPr>
          <w:lang w:val="en-GB"/>
        </w:rPr>
        <w:t xml:space="preserve">hearing care </w:t>
      </w:r>
      <w:r w:rsidR="000325DA" w:rsidRPr="00FF2826">
        <w:rPr>
          <w:lang w:val="en-GB"/>
        </w:rPr>
        <w:t xml:space="preserve">professionals </w:t>
      </w:r>
      <w:r w:rsidR="00ED51A1" w:rsidRPr="00FF2826">
        <w:rPr>
          <w:lang w:val="en-GB"/>
        </w:rPr>
        <w:t xml:space="preserve">during the </w:t>
      </w:r>
      <w:r w:rsidR="00ED51A1" w:rsidRPr="00FF2826">
        <w:rPr>
          <w:i/>
          <w:iCs/>
          <w:lang w:val="en-GB"/>
        </w:rPr>
        <w:t xml:space="preserve">outreaches </w:t>
      </w:r>
      <w:r w:rsidR="00ED51A1" w:rsidRPr="00FF2826">
        <w:rPr>
          <w:lang w:val="en-GB"/>
        </w:rPr>
        <w:t xml:space="preserve">and school screenings, so </w:t>
      </w:r>
      <w:r w:rsidR="009573E4" w:rsidRPr="00FF2826">
        <w:rPr>
          <w:lang w:val="en-GB"/>
        </w:rPr>
        <w:t>that this professional group can also gain practical experience</w:t>
      </w:r>
      <w:r w:rsidRPr="00FF2826">
        <w:rPr>
          <w:lang w:val="en-GB"/>
        </w:rPr>
        <w:t xml:space="preserve">. </w:t>
      </w:r>
      <w:r w:rsidR="000325DA" w:rsidRPr="00FF2826">
        <w:rPr>
          <w:lang w:val="en-GB"/>
        </w:rPr>
        <w:t>The community and school screenings are budgeted on a degressive basis, as the costs are gradually taken over by the Ministry of Health</w:t>
      </w:r>
      <w:r w:rsidR="00B4349E" w:rsidRPr="00FF2826">
        <w:rPr>
          <w:lang w:val="en-GB"/>
        </w:rPr>
        <w:t>. This will be part of the agreement with the Ministry of Health, which will be presented during the first year of the project</w:t>
      </w:r>
      <w:r w:rsidR="000325DA" w:rsidRPr="00FF2826">
        <w:rPr>
          <w:lang w:val="en-GB"/>
        </w:rPr>
        <w:t xml:space="preserve">. </w:t>
      </w:r>
      <w:r w:rsidR="001A10A5" w:rsidRPr="00FF2826">
        <w:rPr>
          <w:lang w:val="en-GB"/>
        </w:rPr>
        <w:t xml:space="preserve">(3 screenings </w:t>
      </w:r>
      <w:r w:rsidR="00D87C86" w:rsidRPr="00FF2826">
        <w:rPr>
          <w:lang w:val="en-GB"/>
        </w:rPr>
        <w:t xml:space="preserve">are planned </w:t>
      </w:r>
      <w:r w:rsidR="001A10A5" w:rsidRPr="00FF2826">
        <w:rPr>
          <w:lang w:val="en-GB"/>
        </w:rPr>
        <w:t xml:space="preserve">in 2025 </w:t>
      </w:r>
      <w:r w:rsidR="00D87C86" w:rsidRPr="00FF2826">
        <w:rPr>
          <w:lang w:val="en-GB"/>
        </w:rPr>
        <w:t>via the project budget</w:t>
      </w:r>
      <w:r w:rsidR="001A10A5" w:rsidRPr="00FF2826">
        <w:rPr>
          <w:lang w:val="en-GB"/>
        </w:rPr>
        <w:t xml:space="preserve">, 2 in 2026, </w:t>
      </w:r>
      <w:r w:rsidR="00A4020E" w:rsidRPr="00FF2826">
        <w:rPr>
          <w:lang w:val="en-GB"/>
        </w:rPr>
        <w:t>1 in 2027 and 1 in 2028)</w:t>
      </w:r>
      <w:r w:rsidR="00D87C86" w:rsidRPr="00FF2826">
        <w:rPr>
          <w:lang w:val="en-GB"/>
        </w:rPr>
        <w:t>.</w:t>
      </w:r>
    </w:p>
    <w:p w14:paraId="6F4E79C7" w14:textId="77777777" w:rsidR="00541A4D" w:rsidRPr="00FF2826" w:rsidRDefault="00541A4D" w:rsidP="00F83960">
      <w:pPr>
        <w:spacing w:after="0" w:line="240" w:lineRule="auto"/>
        <w:jc w:val="both"/>
        <w:rPr>
          <w:lang w:val="en-GB"/>
        </w:rPr>
      </w:pPr>
    </w:p>
    <w:tbl>
      <w:tblPr>
        <w:tblStyle w:val="Tabellenraster"/>
        <w:tblW w:w="10060" w:type="dxa"/>
        <w:tblLook w:val="04A0" w:firstRow="1" w:lastRow="0" w:firstColumn="1" w:lastColumn="0" w:noHBand="0" w:noVBand="1"/>
      </w:tblPr>
      <w:tblGrid>
        <w:gridCol w:w="1413"/>
        <w:gridCol w:w="3118"/>
        <w:gridCol w:w="4111"/>
        <w:gridCol w:w="1418"/>
      </w:tblGrid>
      <w:tr w:rsidR="00214FED" w14:paraId="4BC69E4E" w14:textId="77777777" w:rsidTr="006E275A">
        <w:tc>
          <w:tcPr>
            <w:tcW w:w="1413" w:type="dxa"/>
          </w:tcPr>
          <w:p w14:paraId="30A2C5A0" w14:textId="77777777" w:rsidR="004735DC" w:rsidRDefault="00DC001E">
            <w:pPr>
              <w:rPr>
                <w:b/>
                <w:color w:val="244061" w:themeColor="accent1" w:themeShade="80"/>
                <w:sz w:val="18"/>
                <w:szCs w:val="18"/>
              </w:rPr>
            </w:pPr>
            <w:r w:rsidRPr="007C5569">
              <w:rPr>
                <w:b/>
                <w:color w:val="244061" w:themeColor="accent1" w:themeShade="80"/>
                <w:sz w:val="18"/>
                <w:szCs w:val="18"/>
              </w:rPr>
              <w:t xml:space="preserve">Budget </w:t>
            </w:r>
            <w:proofErr w:type="spellStart"/>
            <w:r w:rsidRPr="007C5569">
              <w:rPr>
                <w:b/>
                <w:color w:val="244061" w:themeColor="accent1" w:themeShade="80"/>
                <w:sz w:val="18"/>
                <w:szCs w:val="18"/>
              </w:rPr>
              <w:t>line</w:t>
            </w:r>
            <w:proofErr w:type="spellEnd"/>
          </w:p>
        </w:tc>
        <w:tc>
          <w:tcPr>
            <w:tcW w:w="3118" w:type="dxa"/>
          </w:tcPr>
          <w:p w14:paraId="6F844830" w14:textId="77777777" w:rsidR="004735DC" w:rsidRDefault="00DC001E">
            <w:pPr>
              <w:rPr>
                <w:b/>
                <w:color w:val="244061" w:themeColor="accent1" w:themeShade="80"/>
                <w:sz w:val="18"/>
                <w:szCs w:val="18"/>
              </w:rPr>
            </w:pPr>
            <w:r w:rsidRPr="007C5569">
              <w:rPr>
                <w:b/>
                <w:color w:val="244061" w:themeColor="accent1" w:themeShade="80"/>
                <w:sz w:val="18"/>
                <w:szCs w:val="18"/>
              </w:rPr>
              <w:t>Measure</w:t>
            </w:r>
          </w:p>
        </w:tc>
        <w:tc>
          <w:tcPr>
            <w:tcW w:w="4111" w:type="dxa"/>
          </w:tcPr>
          <w:p w14:paraId="40D25B10" w14:textId="77777777" w:rsidR="004735DC" w:rsidRDefault="00DC001E">
            <w:pPr>
              <w:rPr>
                <w:b/>
                <w:color w:val="244061" w:themeColor="accent1" w:themeShade="80"/>
                <w:sz w:val="18"/>
                <w:szCs w:val="18"/>
              </w:rPr>
            </w:pPr>
            <w:r w:rsidRPr="007C5569">
              <w:rPr>
                <w:b/>
                <w:color w:val="244061" w:themeColor="accent1" w:themeShade="80"/>
                <w:sz w:val="18"/>
                <w:szCs w:val="18"/>
              </w:rPr>
              <w:t>Types of expenditure</w:t>
            </w:r>
          </w:p>
        </w:tc>
        <w:tc>
          <w:tcPr>
            <w:tcW w:w="1418" w:type="dxa"/>
          </w:tcPr>
          <w:p w14:paraId="60FC57F1" w14:textId="77777777" w:rsidR="004735DC" w:rsidRDefault="00DC001E">
            <w:pPr>
              <w:rPr>
                <w:b/>
                <w:color w:val="244061" w:themeColor="accent1" w:themeShade="80"/>
                <w:sz w:val="18"/>
                <w:szCs w:val="18"/>
              </w:rPr>
            </w:pPr>
            <w:r w:rsidRPr="007C5569">
              <w:rPr>
                <w:b/>
                <w:color w:val="244061" w:themeColor="accent1" w:themeShade="80"/>
                <w:sz w:val="18"/>
                <w:szCs w:val="18"/>
              </w:rPr>
              <w:t>Total Euro</w:t>
            </w:r>
          </w:p>
        </w:tc>
      </w:tr>
      <w:tr w:rsidR="00214FED" w14:paraId="332E79B5" w14:textId="77777777" w:rsidTr="006E275A">
        <w:tc>
          <w:tcPr>
            <w:tcW w:w="1413" w:type="dxa"/>
          </w:tcPr>
          <w:p w14:paraId="1DB3E371" w14:textId="77777777" w:rsidR="004735DC" w:rsidRDefault="00DC001E">
            <w:pPr>
              <w:rPr>
                <w:sz w:val="18"/>
                <w:szCs w:val="18"/>
              </w:rPr>
            </w:pPr>
            <w:r>
              <w:rPr>
                <w:sz w:val="18"/>
                <w:szCs w:val="18"/>
              </w:rPr>
              <w:t>2.1</w:t>
            </w:r>
          </w:p>
        </w:tc>
        <w:tc>
          <w:tcPr>
            <w:tcW w:w="3118" w:type="dxa"/>
          </w:tcPr>
          <w:p w14:paraId="19291602" w14:textId="77777777" w:rsidR="004735DC" w:rsidRPr="00FF2826" w:rsidRDefault="00DC001E">
            <w:pPr>
              <w:rPr>
                <w:sz w:val="18"/>
                <w:szCs w:val="18"/>
                <w:lang w:val="en-GB"/>
              </w:rPr>
            </w:pPr>
            <w:r w:rsidRPr="00FF2826">
              <w:rPr>
                <w:sz w:val="18"/>
                <w:szCs w:val="18"/>
                <w:lang w:val="en-GB"/>
              </w:rPr>
              <w:t xml:space="preserve">At least </w:t>
            </w:r>
            <w:r w:rsidR="00A4020E" w:rsidRPr="00FF2826">
              <w:rPr>
                <w:sz w:val="18"/>
                <w:szCs w:val="18"/>
                <w:lang w:val="en-GB"/>
              </w:rPr>
              <w:t xml:space="preserve">7 </w:t>
            </w:r>
            <w:r w:rsidR="003F1186" w:rsidRPr="00FF2826">
              <w:rPr>
                <w:sz w:val="18"/>
                <w:szCs w:val="18"/>
                <w:lang w:val="en-GB"/>
              </w:rPr>
              <w:t xml:space="preserve">multi-day </w:t>
            </w:r>
            <w:r w:rsidR="007B4AD8" w:rsidRPr="00FF2826">
              <w:rPr>
                <w:sz w:val="18"/>
                <w:szCs w:val="18"/>
                <w:lang w:val="en-GB"/>
              </w:rPr>
              <w:t xml:space="preserve">screenings </w:t>
            </w:r>
            <w:r w:rsidR="0022741D" w:rsidRPr="00FF2826">
              <w:rPr>
                <w:sz w:val="18"/>
                <w:szCs w:val="18"/>
                <w:lang w:val="en-GB"/>
              </w:rPr>
              <w:t xml:space="preserve">with </w:t>
            </w:r>
            <w:r w:rsidRPr="00FF2826">
              <w:rPr>
                <w:sz w:val="18"/>
                <w:szCs w:val="18"/>
                <w:lang w:val="en-GB"/>
              </w:rPr>
              <w:t xml:space="preserve">at least </w:t>
            </w:r>
            <w:r w:rsidR="00683767" w:rsidRPr="00FF2826">
              <w:rPr>
                <w:sz w:val="18"/>
                <w:szCs w:val="18"/>
                <w:lang w:val="en-GB"/>
              </w:rPr>
              <w:t xml:space="preserve">8 </w:t>
            </w:r>
            <w:r w:rsidR="00583364" w:rsidRPr="00FF2826">
              <w:rPr>
                <w:sz w:val="18"/>
                <w:szCs w:val="18"/>
                <w:lang w:val="en-GB"/>
              </w:rPr>
              <w:t xml:space="preserve">staff and 5 </w:t>
            </w:r>
            <w:r w:rsidR="00583364" w:rsidRPr="00FF2826">
              <w:rPr>
                <w:i/>
                <w:iCs/>
                <w:sz w:val="18"/>
                <w:szCs w:val="18"/>
                <w:lang w:val="en-GB"/>
              </w:rPr>
              <w:t xml:space="preserve">community health </w:t>
            </w:r>
            <w:r w:rsidR="00683767" w:rsidRPr="00FF2826">
              <w:rPr>
                <w:sz w:val="18"/>
                <w:szCs w:val="18"/>
                <w:lang w:val="en-GB"/>
              </w:rPr>
              <w:t xml:space="preserve">workers/nurses </w:t>
            </w:r>
          </w:p>
        </w:tc>
        <w:tc>
          <w:tcPr>
            <w:tcW w:w="4111" w:type="dxa"/>
          </w:tcPr>
          <w:p w14:paraId="583E07CB" w14:textId="77777777" w:rsidR="004735DC" w:rsidRPr="00FF2826" w:rsidRDefault="00DC001E">
            <w:pPr>
              <w:jc w:val="both"/>
              <w:rPr>
                <w:sz w:val="18"/>
                <w:szCs w:val="18"/>
                <w:lang w:val="en-GB"/>
              </w:rPr>
            </w:pPr>
            <w:r w:rsidRPr="00FF2826">
              <w:rPr>
                <w:sz w:val="18"/>
                <w:szCs w:val="18"/>
                <w:lang w:val="en-GB"/>
              </w:rPr>
              <w:t>Catering, accommodation, transport</w:t>
            </w:r>
            <w:r w:rsidR="00ED5EB9" w:rsidRPr="00FF2826">
              <w:rPr>
                <w:sz w:val="18"/>
                <w:szCs w:val="18"/>
                <w:lang w:val="en-GB"/>
              </w:rPr>
              <w:t>, advertising</w:t>
            </w:r>
            <w:r w:rsidR="00AC03B6" w:rsidRPr="00FF2826">
              <w:rPr>
                <w:sz w:val="18"/>
                <w:szCs w:val="18"/>
                <w:lang w:val="en-GB"/>
              </w:rPr>
              <w:t xml:space="preserve"> material</w:t>
            </w:r>
            <w:r w:rsidR="003D1381" w:rsidRPr="00FF2826">
              <w:rPr>
                <w:sz w:val="18"/>
                <w:szCs w:val="18"/>
                <w:lang w:val="en-GB"/>
              </w:rPr>
              <w:t xml:space="preserve">, consumables </w:t>
            </w:r>
          </w:p>
        </w:tc>
        <w:tc>
          <w:tcPr>
            <w:tcW w:w="1418" w:type="dxa"/>
          </w:tcPr>
          <w:p w14:paraId="5EBDD202" w14:textId="77777777" w:rsidR="004735DC" w:rsidRDefault="00DC001E">
            <w:pPr>
              <w:jc w:val="right"/>
              <w:rPr>
                <w:sz w:val="18"/>
                <w:szCs w:val="18"/>
              </w:rPr>
            </w:pPr>
            <w:r>
              <w:rPr>
                <w:sz w:val="18"/>
                <w:szCs w:val="18"/>
              </w:rPr>
              <w:t>31.</w:t>
            </w:r>
            <w:r w:rsidR="00EA2D37">
              <w:rPr>
                <w:sz w:val="18"/>
                <w:szCs w:val="18"/>
              </w:rPr>
              <w:t xml:space="preserve">583 </w:t>
            </w:r>
          </w:p>
        </w:tc>
      </w:tr>
    </w:tbl>
    <w:p w14:paraId="18FFEC93" w14:textId="77777777" w:rsidR="00214FED" w:rsidRDefault="00214FED" w:rsidP="00E41AC8">
      <w:pPr>
        <w:spacing w:after="0" w:line="240" w:lineRule="auto"/>
        <w:jc w:val="both"/>
      </w:pPr>
    </w:p>
    <w:p w14:paraId="2D237262" w14:textId="77777777" w:rsidR="004735DC" w:rsidRPr="00FF2826" w:rsidRDefault="00DC001E">
      <w:pPr>
        <w:spacing w:after="0" w:line="240" w:lineRule="auto"/>
        <w:jc w:val="both"/>
        <w:rPr>
          <w:lang w:val="en-GB"/>
        </w:rPr>
      </w:pPr>
      <w:r w:rsidRPr="00FF2826">
        <w:rPr>
          <w:lang w:val="en-GB"/>
        </w:rPr>
        <w:t xml:space="preserve">A total of at least </w:t>
      </w:r>
      <w:r w:rsidR="0096003C" w:rsidRPr="00FF2826">
        <w:rPr>
          <w:b/>
          <w:bCs/>
          <w:lang w:val="en-GB"/>
        </w:rPr>
        <w:t xml:space="preserve">594,000 </w:t>
      </w:r>
      <w:r w:rsidR="00484CA2" w:rsidRPr="00FF2826">
        <w:rPr>
          <w:lang w:val="en-GB"/>
        </w:rPr>
        <w:t xml:space="preserve">ear </w:t>
      </w:r>
      <w:r w:rsidR="00C23E40" w:rsidRPr="00FF2826">
        <w:rPr>
          <w:lang w:val="en-GB"/>
        </w:rPr>
        <w:t xml:space="preserve">and hearing </w:t>
      </w:r>
      <w:r w:rsidR="007B4FC7" w:rsidRPr="00FF2826">
        <w:rPr>
          <w:lang w:val="en-GB"/>
        </w:rPr>
        <w:t>health</w:t>
      </w:r>
      <w:r w:rsidR="00C23E40" w:rsidRPr="00FF2826">
        <w:rPr>
          <w:lang w:val="en-GB"/>
        </w:rPr>
        <w:t xml:space="preserve"> consultations are </w:t>
      </w:r>
      <w:r w:rsidRPr="00FF2826">
        <w:rPr>
          <w:lang w:val="en-GB"/>
        </w:rPr>
        <w:t xml:space="preserve">planned </w:t>
      </w:r>
      <w:r w:rsidRPr="00FF2826">
        <w:rPr>
          <w:lang w:val="en-GB"/>
        </w:rPr>
        <w:t xml:space="preserve">at </w:t>
      </w:r>
      <w:r w:rsidRPr="00FF2826">
        <w:rPr>
          <w:i/>
          <w:iCs/>
          <w:lang w:val="en-GB"/>
        </w:rPr>
        <w:t>Beit Cure Hospital</w:t>
      </w:r>
      <w:r w:rsidRPr="00FF2826">
        <w:rPr>
          <w:lang w:val="en-GB"/>
        </w:rPr>
        <w:t xml:space="preserve">, in the local health centres </w:t>
      </w:r>
      <w:r w:rsidR="00484CA2" w:rsidRPr="00FF2826">
        <w:rPr>
          <w:lang w:val="en-GB"/>
        </w:rPr>
        <w:t>in the seven target regions</w:t>
      </w:r>
      <w:r w:rsidRPr="00FF2826">
        <w:rPr>
          <w:lang w:val="en-GB"/>
        </w:rPr>
        <w:t xml:space="preserve">, at community screenings and at school examinations over the entire duration of the project. Data collection will be done electronically through the Zambian Health Management Information System (ZHMIS), the </w:t>
      </w:r>
      <w:r w:rsidRPr="00FF2826">
        <w:rPr>
          <w:i/>
          <w:iCs/>
          <w:lang w:val="en-GB"/>
        </w:rPr>
        <w:t xml:space="preserve">Beit Cure Hospital-based </w:t>
      </w:r>
      <w:r w:rsidRPr="00FF2826">
        <w:rPr>
          <w:lang w:val="en-GB"/>
        </w:rPr>
        <w:t>Electronic Medical Record (EMR) system for managing patient records and Android-based mobile data collection tools for community-based outreach.</w:t>
      </w:r>
      <w:r w:rsidRPr="00FF2826">
        <w:rPr>
          <w:lang w:val="en-GB"/>
        </w:rPr>
        <w:t xml:space="preserve"> The project works with the Zambian Ministry of Health's existing data management system and ensures that data is disaggregated using WHO standard </w:t>
      </w:r>
      <w:r w:rsidR="00755238" w:rsidRPr="00FF2826">
        <w:rPr>
          <w:lang w:val="en-GB"/>
        </w:rPr>
        <w:t xml:space="preserve">ear and hearing health </w:t>
      </w:r>
      <w:r w:rsidRPr="00FF2826">
        <w:rPr>
          <w:lang w:val="en-GB"/>
        </w:rPr>
        <w:t xml:space="preserve">indicators. Data collection at the </w:t>
      </w:r>
      <w:r w:rsidR="00C23E40" w:rsidRPr="00FF2826">
        <w:rPr>
          <w:lang w:val="en-GB"/>
        </w:rPr>
        <w:t>health</w:t>
      </w:r>
      <w:r w:rsidRPr="00FF2826">
        <w:rPr>
          <w:lang w:val="en-GB"/>
        </w:rPr>
        <w:t xml:space="preserve"> facility level is carried out by the trained </w:t>
      </w:r>
      <w:r w:rsidR="008E14D8" w:rsidRPr="00FF2826">
        <w:rPr>
          <w:i/>
          <w:iCs/>
          <w:lang w:val="en-GB"/>
        </w:rPr>
        <w:t>community health workers</w:t>
      </w:r>
      <w:r w:rsidR="00D5657F" w:rsidRPr="00FF2826">
        <w:rPr>
          <w:lang w:val="en-GB"/>
        </w:rPr>
        <w:t xml:space="preserve">. </w:t>
      </w:r>
    </w:p>
    <w:p w14:paraId="43E7EF2B" w14:textId="77777777" w:rsidR="004735DC" w:rsidRPr="00FF2826" w:rsidRDefault="00DC001E">
      <w:pPr>
        <w:spacing w:after="0" w:line="240" w:lineRule="auto"/>
        <w:jc w:val="both"/>
        <w:rPr>
          <w:lang w:val="en-GB"/>
        </w:rPr>
      </w:pPr>
      <w:r w:rsidRPr="00FF2826">
        <w:rPr>
          <w:lang w:val="en-GB"/>
        </w:rPr>
        <w:t xml:space="preserve">For the </w:t>
      </w:r>
      <w:r w:rsidR="00B01D4F" w:rsidRPr="00FF2826">
        <w:rPr>
          <w:lang w:val="en-GB"/>
        </w:rPr>
        <w:t xml:space="preserve">ear and hearing health consultations, only the costs listed above are budgeted for the community and school screenings. All other consultations are covered by </w:t>
      </w:r>
      <w:r w:rsidR="00114304" w:rsidRPr="00FF2826">
        <w:rPr>
          <w:lang w:val="en-GB"/>
        </w:rPr>
        <w:t>the current budget of the healthcare facilities</w:t>
      </w:r>
      <w:r w:rsidR="00E41AC8" w:rsidRPr="00FF2826">
        <w:rPr>
          <w:lang w:val="en-GB"/>
        </w:rPr>
        <w:t xml:space="preserve">. </w:t>
      </w:r>
    </w:p>
    <w:p w14:paraId="33CF2F18" w14:textId="77777777" w:rsidR="00443157" w:rsidRPr="00FF2826" w:rsidRDefault="00443157" w:rsidP="00544134">
      <w:pPr>
        <w:spacing w:after="0" w:line="240" w:lineRule="auto"/>
        <w:jc w:val="both"/>
        <w:rPr>
          <w:lang w:val="en-GB"/>
        </w:rPr>
      </w:pPr>
    </w:p>
    <w:p w14:paraId="2E4E89D5" w14:textId="77777777" w:rsidR="004735DC" w:rsidRPr="00FF2826" w:rsidRDefault="00DC001E">
      <w:pPr>
        <w:spacing w:after="0" w:line="240" w:lineRule="auto"/>
        <w:jc w:val="both"/>
        <w:rPr>
          <w:lang w:val="en-GB"/>
        </w:rPr>
      </w:pPr>
      <w:r w:rsidRPr="00FF2826">
        <w:rPr>
          <w:lang w:val="en-GB"/>
        </w:rPr>
        <w:t xml:space="preserve">The </w:t>
      </w:r>
      <w:r w:rsidR="0006340D" w:rsidRPr="00FF2826">
        <w:rPr>
          <w:lang w:val="en-GB"/>
        </w:rPr>
        <w:t xml:space="preserve">people identified </w:t>
      </w:r>
      <w:r w:rsidRPr="00FF2826">
        <w:rPr>
          <w:lang w:val="en-GB"/>
        </w:rPr>
        <w:t xml:space="preserve">by the </w:t>
      </w:r>
      <w:r w:rsidR="0006340D" w:rsidRPr="00FF2826">
        <w:rPr>
          <w:lang w:val="en-GB"/>
        </w:rPr>
        <w:t xml:space="preserve">screenings who </w:t>
      </w:r>
      <w:r w:rsidR="00D4174A" w:rsidRPr="00FF2826">
        <w:rPr>
          <w:lang w:val="en-GB"/>
        </w:rPr>
        <w:t xml:space="preserve">require </w:t>
      </w:r>
      <w:r w:rsidR="008B0FC2" w:rsidRPr="00FF2826">
        <w:rPr>
          <w:lang w:val="en-GB"/>
        </w:rPr>
        <w:t>ear treatment (</w:t>
      </w:r>
      <w:proofErr w:type="gramStart"/>
      <w:r w:rsidR="008B0FC2" w:rsidRPr="00FF2826">
        <w:rPr>
          <w:lang w:val="en-GB"/>
        </w:rPr>
        <w:t>in particular operations</w:t>
      </w:r>
      <w:proofErr w:type="gramEnd"/>
      <w:r w:rsidR="008B0FC2" w:rsidRPr="00FF2826">
        <w:rPr>
          <w:lang w:val="en-GB"/>
        </w:rPr>
        <w:t xml:space="preserve"> and hearing aids) </w:t>
      </w:r>
      <w:r w:rsidR="002C0620" w:rsidRPr="00FF2826">
        <w:rPr>
          <w:lang w:val="en-GB"/>
        </w:rPr>
        <w:t xml:space="preserve">are funded from the following sources: </w:t>
      </w:r>
    </w:p>
    <w:p w14:paraId="160A6941" w14:textId="77777777" w:rsidR="004735DC" w:rsidRPr="00FF2826" w:rsidRDefault="00DC001E">
      <w:pPr>
        <w:pStyle w:val="Listenabsatz"/>
        <w:numPr>
          <w:ilvl w:val="0"/>
          <w:numId w:val="16"/>
        </w:numPr>
        <w:spacing w:after="160" w:line="259" w:lineRule="auto"/>
        <w:rPr>
          <w:lang w:val="en-GB"/>
        </w:rPr>
      </w:pPr>
      <w:r w:rsidRPr="00FF2826">
        <w:rPr>
          <w:lang w:val="en-GB"/>
        </w:rPr>
        <w:t xml:space="preserve">Most treatments are </w:t>
      </w:r>
      <w:r w:rsidR="002453E0" w:rsidRPr="00FF2826">
        <w:rPr>
          <w:lang w:val="en-GB"/>
        </w:rPr>
        <w:t xml:space="preserve">covered </w:t>
      </w:r>
      <w:r w:rsidRPr="00FF2826">
        <w:rPr>
          <w:lang w:val="en-GB"/>
        </w:rPr>
        <w:t xml:space="preserve">by </w:t>
      </w:r>
      <w:r w:rsidR="008823EE" w:rsidRPr="00FF2826">
        <w:rPr>
          <w:lang w:val="en-GB"/>
        </w:rPr>
        <w:t xml:space="preserve">the national health insurance scheme </w:t>
      </w:r>
      <w:r w:rsidR="002453E0" w:rsidRPr="00FF2826">
        <w:rPr>
          <w:lang w:val="en-GB"/>
        </w:rPr>
        <w:t xml:space="preserve">for </w:t>
      </w:r>
      <w:r w:rsidR="000F7745" w:rsidRPr="00FF2826">
        <w:rPr>
          <w:lang w:val="en-GB"/>
        </w:rPr>
        <w:t xml:space="preserve">better-off families who </w:t>
      </w:r>
      <w:r w:rsidR="002453E0" w:rsidRPr="00FF2826">
        <w:rPr>
          <w:lang w:val="en-GB"/>
        </w:rPr>
        <w:t xml:space="preserve">generally have </w:t>
      </w:r>
      <w:r w:rsidR="000F7745" w:rsidRPr="00FF2826">
        <w:rPr>
          <w:lang w:val="en-GB"/>
        </w:rPr>
        <w:t>health insurance</w:t>
      </w:r>
      <w:r w:rsidR="008823EE" w:rsidRPr="00FF2826">
        <w:rPr>
          <w:lang w:val="en-GB"/>
        </w:rPr>
        <w:t xml:space="preserve">. </w:t>
      </w:r>
      <w:r w:rsidR="002453E0" w:rsidRPr="00FF2826">
        <w:rPr>
          <w:lang w:val="en-GB"/>
        </w:rPr>
        <w:t xml:space="preserve">This is an important source of income for Beit Cure to cover free treatment for economically disadvantaged families </w:t>
      </w:r>
      <w:r w:rsidR="007255E2" w:rsidRPr="00FF2826">
        <w:rPr>
          <w:lang w:val="en-GB"/>
        </w:rPr>
        <w:t>According to 2022 NHIS data, 35% of the population in Zambia is insured</w:t>
      </w:r>
      <w:r w:rsidR="008823EE" w:rsidRPr="00FF2826">
        <w:rPr>
          <w:lang w:val="en-GB"/>
        </w:rPr>
        <w:t xml:space="preserve">. </w:t>
      </w:r>
    </w:p>
    <w:p w14:paraId="287490EC" w14:textId="77777777" w:rsidR="004735DC" w:rsidRPr="00FF2826" w:rsidRDefault="00DC001E">
      <w:pPr>
        <w:pStyle w:val="Listenabsatz"/>
        <w:numPr>
          <w:ilvl w:val="0"/>
          <w:numId w:val="16"/>
        </w:numPr>
        <w:spacing w:after="160" w:line="259" w:lineRule="auto"/>
        <w:rPr>
          <w:lang w:val="en-GB"/>
        </w:rPr>
      </w:pPr>
      <w:r w:rsidRPr="00FF2826">
        <w:rPr>
          <w:lang w:val="en-GB"/>
        </w:rPr>
        <w:t xml:space="preserve">Special treatments that are particularly expensive and </w:t>
      </w:r>
      <w:r w:rsidR="005C1FAD" w:rsidRPr="00FF2826">
        <w:rPr>
          <w:lang w:val="en-GB"/>
        </w:rPr>
        <w:t xml:space="preserve">not covered </w:t>
      </w:r>
      <w:r w:rsidRPr="00FF2826">
        <w:rPr>
          <w:lang w:val="en-GB"/>
        </w:rPr>
        <w:t xml:space="preserve">by health insurance are </w:t>
      </w:r>
      <w:r w:rsidR="005C1FAD" w:rsidRPr="00FF2826">
        <w:rPr>
          <w:lang w:val="en-GB"/>
        </w:rPr>
        <w:t xml:space="preserve">carried out free of charge by </w:t>
      </w:r>
      <w:r w:rsidR="00B9607F" w:rsidRPr="00FF2826">
        <w:rPr>
          <w:lang w:val="en-GB"/>
        </w:rPr>
        <w:t xml:space="preserve">Beit Cure if </w:t>
      </w:r>
      <w:r w:rsidR="005C1FAD" w:rsidRPr="00FF2826">
        <w:rPr>
          <w:lang w:val="en-GB"/>
        </w:rPr>
        <w:t>patients are unable to pay for the treatment</w:t>
      </w:r>
      <w:r w:rsidR="000D3F39" w:rsidRPr="00FF2826">
        <w:rPr>
          <w:lang w:val="en-GB"/>
        </w:rPr>
        <w:t>.</w:t>
      </w:r>
    </w:p>
    <w:p w14:paraId="1AE86AF4" w14:textId="77777777" w:rsidR="004735DC" w:rsidRPr="00FF2826" w:rsidRDefault="00DC001E">
      <w:pPr>
        <w:pStyle w:val="Listenabsatz"/>
        <w:numPr>
          <w:ilvl w:val="0"/>
          <w:numId w:val="16"/>
        </w:numPr>
        <w:spacing w:after="0" w:line="240" w:lineRule="auto"/>
        <w:jc w:val="both"/>
        <w:rPr>
          <w:lang w:val="en-GB"/>
        </w:rPr>
      </w:pPr>
      <w:r w:rsidRPr="00FF2826">
        <w:rPr>
          <w:lang w:val="en-GB"/>
        </w:rPr>
        <w:t xml:space="preserve">The </w:t>
      </w:r>
      <w:r w:rsidRPr="00FF2826">
        <w:rPr>
          <w:lang w:val="en-GB"/>
        </w:rPr>
        <w:t xml:space="preserve">provision of </w:t>
      </w:r>
      <w:r w:rsidRPr="00FF2826">
        <w:rPr>
          <w:lang w:val="en-GB"/>
        </w:rPr>
        <w:t xml:space="preserve">hearing aids is </w:t>
      </w:r>
      <w:r w:rsidRPr="00FF2826">
        <w:rPr>
          <w:lang w:val="en-GB"/>
        </w:rPr>
        <w:t xml:space="preserve">ensured through close cooperation between </w:t>
      </w:r>
      <w:r w:rsidR="00D71DED" w:rsidRPr="00FF2826">
        <w:rPr>
          <w:lang w:val="en-GB"/>
        </w:rPr>
        <w:t xml:space="preserve">BCH </w:t>
      </w:r>
      <w:r w:rsidRPr="00FF2826">
        <w:rPr>
          <w:lang w:val="en-GB"/>
        </w:rPr>
        <w:t xml:space="preserve">and </w:t>
      </w:r>
      <w:proofErr w:type="spellStart"/>
      <w:r w:rsidR="00B9607F" w:rsidRPr="00FF2826">
        <w:rPr>
          <w:lang w:val="en-GB"/>
        </w:rPr>
        <w:t>DeafKidz</w:t>
      </w:r>
      <w:proofErr w:type="spellEnd"/>
      <w:r w:rsidR="00B9607F" w:rsidRPr="00FF2826">
        <w:rPr>
          <w:lang w:val="en-GB"/>
        </w:rPr>
        <w:t xml:space="preserve"> International</w:t>
      </w:r>
      <w:r w:rsidR="00946176" w:rsidRPr="00FF2826">
        <w:rPr>
          <w:lang w:val="en-GB"/>
        </w:rPr>
        <w:t>, who regularly supply Beit Cure with hearing aids</w:t>
      </w:r>
      <w:r w:rsidRPr="00FF2826">
        <w:rPr>
          <w:lang w:val="en-GB"/>
        </w:rPr>
        <w:t xml:space="preserve">. </w:t>
      </w:r>
      <w:r w:rsidR="00DE043D" w:rsidRPr="00FF2826">
        <w:rPr>
          <w:lang w:val="en-GB"/>
        </w:rPr>
        <w:t xml:space="preserve">This cooperation is already being </w:t>
      </w:r>
      <w:r w:rsidR="009C2E53" w:rsidRPr="00FF2826">
        <w:rPr>
          <w:lang w:val="en-GB"/>
        </w:rPr>
        <w:t xml:space="preserve">practised in the audiology </w:t>
      </w:r>
      <w:r w:rsidR="008B6774" w:rsidRPr="00FF2826">
        <w:rPr>
          <w:lang w:val="en-GB"/>
        </w:rPr>
        <w:t xml:space="preserve">centres set up </w:t>
      </w:r>
      <w:r w:rsidR="009C2E53" w:rsidRPr="00FF2826">
        <w:rPr>
          <w:lang w:val="en-GB"/>
        </w:rPr>
        <w:t xml:space="preserve">at state health centres </w:t>
      </w:r>
      <w:r w:rsidR="008B6774" w:rsidRPr="00FF2826">
        <w:rPr>
          <w:lang w:val="en-GB"/>
        </w:rPr>
        <w:t>with the support of the predecessor project</w:t>
      </w:r>
      <w:r w:rsidR="00945573" w:rsidRPr="00FF2826">
        <w:rPr>
          <w:lang w:val="en-GB"/>
        </w:rPr>
        <w:t xml:space="preserve">. </w:t>
      </w:r>
      <w:r w:rsidR="00360378" w:rsidRPr="00FF2826">
        <w:rPr>
          <w:lang w:val="en-GB"/>
        </w:rPr>
        <w:t xml:space="preserve">This cooperation will </w:t>
      </w:r>
      <w:r w:rsidR="00442F4A" w:rsidRPr="00FF2826">
        <w:rPr>
          <w:lang w:val="en-GB"/>
        </w:rPr>
        <w:t xml:space="preserve">also be introduced </w:t>
      </w:r>
      <w:r w:rsidR="00945573" w:rsidRPr="00FF2826">
        <w:rPr>
          <w:lang w:val="en-GB"/>
        </w:rPr>
        <w:t xml:space="preserve">in the four newly established </w:t>
      </w:r>
      <w:r w:rsidR="00F64E33" w:rsidRPr="00FF2826">
        <w:rPr>
          <w:lang w:val="en-GB"/>
        </w:rPr>
        <w:t xml:space="preserve">audiology </w:t>
      </w:r>
      <w:r w:rsidR="00945573" w:rsidRPr="00FF2826">
        <w:rPr>
          <w:lang w:val="en-GB"/>
        </w:rPr>
        <w:t xml:space="preserve">centres at state health </w:t>
      </w:r>
      <w:r w:rsidR="00F64E33" w:rsidRPr="00FF2826">
        <w:rPr>
          <w:lang w:val="en-GB"/>
        </w:rPr>
        <w:t xml:space="preserve">facilities </w:t>
      </w:r>
      <w:r w:rsidR="00360378" w:rsidRPr="00FF2826">
        <w:rPr>
          <w:lang w:val="en-GB"/>
        </w:rPr>
        <w:t xml:space="preserve">in the new target regions </w:t>
      </w:r>
      <w:r w:rsidR="00442F4A" w:rsidRPr="00FF2826">
        <w:rPr>
          <w:lang w:val="en-GB"/>
        </w:rPr>
        <w:t xml:space="preserve">(activity 1.11). </w:t>
      </w:r>
    </w:p>
    <w:p w14:paraId="615BD57A" w14:textId="77777777" w:rsidR="004735DC" w:rsidRPr="00FF2826" w:rsidRDefault="00DC001E">
      <w:pPr>
        <w:pStyle w:val="Listenabsatz"/>
        <w:numPr>
          <w:ilvl w:val="0"/>
          <w:numId w:val="16"/>
        </w:numPr>
        <w:spacing w:after="0" w:line="240" w:lineRule="auto"/>
        <w:jc w:val="both"/>
        <w:rPr>
          <w:lang w:val="en-GB"/>
        </w:rPr>
      </w:pPr>
      <w:r w:rsidRPr="00FF2826">
        <w:rPr>
          <w:lang w:val="en-GB"/>
        </w:rPr>
        <w:t xml:space="preserve">Beit Cure also receives regular support from long-standing cooperation partners (see chapter 1.1.) for the provision of hearing aids. </w:t>
      </w:r>
    </w:p>
    <w:p w14:paraId="1B198410" w14:textId="77777777" w:rsidR="004735DC" w:rsidRPr="00FF2826" w:rsidRDefault="00DC001E">
      <w:pPr>
        <w:pStyle w:val="Listenabsatz"/>
        <w:numPr>
          <w:ilvl w:val="0"/>
          <w:numId w:val="16"/>
        </w:numPr>
        <w:spacing w:after="0" w:line="240" w:lineRule="auto"/>
        <w:jc w:val="both"/>
        <w:rPr>
          <w:lang w:val="en-GB"/>
        </w:rPr>
      </w:pPr>
      <w:r w:rsidRPr="00FF2826">
        <w:rPr>
          <w:lang w:val="en-GB"/>
        </w:rPr>
        <w:t xml:space="preserve">By promoting income-generating measures, </w:t>
      </w:r>
      <w:r w:rsidR="00290A01" w:rsidRPr="00FF2826">
        <w:rPr>
          <w:lang w:val="en-GB"/>
        </w:rPr>
        <w:t xml:space="preserve">capacities are built up </w:t>
      </w:r>
      <w:r w:rsidR="00734E88" w:rsidRPr="00FF2826">
        <w:rPr>
          <w:lang w:val="en-GB"/>
        </w:rPr>
        <w:t xml:space="preserve">so that people with hearing impairments </w:t>
      </w:r>
      <w:r w:rsidR="00290A01" w:rsidRPr="00FF2826">
        <w:rPr>
          <w:lang w:val="en-GB"/>
        </w:rPr>
        <w:t xml:space="preserve">can finance </w:t>
      </w:r>
      <w:r w:rsidR="00734E88" w:rsidRPr="00FF2826">
        <w:rPr>
          <w:lang w:val="en-GB"/>
        </w:rPr>
        <w:t xml:space="preserve">smaller costs such as transport </w:t>
      </w:r>
      <w:r w:rsidR="00290A01" w:rsidRPr="00FF2826">
        <w:rPr>
          <w:lang w:val="en-GB"/>
        </w:rPr>
        <w:t xml:space="preserve">or </w:t>
      </w:r>
      <w:r w:rsidR="00E65EDF" w:rsidRPr="00FF2826">
        <w:rPr>
          <w:lang w:val="en-GB"/>
        </w:rPr>
        <w:t xml:space="preserve">battery changes </w:t>
      </w:r>
      <w:r w:rsidR="00290A01" w:rsidRPr="00FF2826">
        <w:rPr>
          <w:lang w:val="en-GB"/>
        </w:rPr>
        <w:t>for hearing aids themselves</w:t>
      </w:r>
    </w:p>
    <w:p w14:paraId="3CEC0C04" w14:textId="77777777" w:rsidR="002C0620" w:rsidRPr="00FF2826" w:rsidRDefault="002C0620" w:rsidP="00544134">
      <w:pPr>
        <w:spacing w:after="0" w:line="240" w:lineRule="auto"/>
        <w:jc w:val="both"/>
        <w:rPr>
          <w:lang w:val="en-GB"/>
        </w:rPr>
      </w:pPr>
    </w:p>
    <w:p w14:paraId="4695C3C1" w14:textId="77777777" w:rsidR="004735DC" w:rsidRPr="00FF2826" w:rsidRDefault="00DC001E">
      <w:pPr>
        <w:spacing w:after="0" w:line="240" w:lineRule="auto"/>
        <w:jc w:val="both"/>
        <w:rPr>
          <w:b/>
          <w:color w:val="244061" w:themeColor="accent1" w:themeShade="80"/>
          <w:sz w:val="24"/>
          <w:lang w:val="en-GB"/>
        </w:rPr>
      </w:pPr>
      <w:r w:rsidRPr="00FF2826">
        <w:rPr>
          <w:b/>
          <w:color w:val="244061" w:themeColor="accent1" w:themeShade="80"/>
          <w:sz w:val="24"/>
          <w:lang w:val="en-GB"/>
        </w:rPr>
        <w:t>Activity 1.</w:t>
      </w:r>
      <w:r w:rsidR="006F1E6F" w:rsidRPr="00FF2826">
        <w:rPr>
          <w:b/>
          <w:color w:val="244061" w:themeColor="accent1" w:themeShade="80"/>
          <w:sz w:val="24"/>
          <w:lang w:val="en-GB"/>
        </w:rPr>
        <w:t xml:space="preserve">8 </w:t>
      </w:r>
      <w:r w:rsidRPr="00FF2826">
        <w:rPr>
          <w:b/>
          <w:color w:val="244061" w:themeColor="accent1" w:themeShade="80"/>
          <w:sz w:val="24"/>
          <w:lang w:val="en-GB"/>
        </w:rPr>
        <w:t xml:space="preserve">Procurement </w:t>
      </w:r>
      <w:r w:rsidR="003A4BFC" w:rsidRPr="00FF2826">
        <w:rPr>
          <w:b/>
          <w:color w:val="244061" w:themeColor="accent1" w:themeShade="80"/>
          <w:sz w:val="24"/>
          <w:lang w:val="en-GB"/>
        </w:rPr>
        <w:t xml:space="preserve">of </w:t>
      </w:r>
      <w:r w:rsidR="009003E8" w:rsidRPr="00FF2826">
        <w:rPr>
          <w:b/>
          <w:color w:val="244061" w:themeColor="accent1" w:themeShade="80"/>
          <w:sz w:val="24"/>
          <w:lang w:val="en-GB"/>
        </w:rPr>
        <w:t xml:space="preserve">tents for </w:t>
      </w:r>
      <w:r w:rsidR="009003E8" w:rsidRPr="00FF2826">
        <w:rPr>
          <w:b/>
          <w:i/>
          <w:iCs/>
          <w:color w:val="244061" w:themeColor="accent1" w:themeShade="80"/>
          <w:sz w:val="24"/>
          <w:lang w:val="en-GB"/>
        </w:rPr>
        <w:t xml:space="preserve">outreaches </w:t>
      </w:r>
      <w:r w:rsidR="009003E8" w:rsidRPr="00FF2826">
        <w:rPr>
          <w:b/>
          <w:color w:val="244061" w:themeColor="accent1" w:themeShade="80"/>
          <w:sz w:val="24"/>
          <w:lang w:val="en-GB"/>
        </w:rPr>
        <w:t xml:space="preserve">and screening </w:t>
      </w:r>
    </w:p>
    <w:p w14:paraId="7A8395D5" w14:textId="77777777" w:rsidR="00DA75A5" w:rsidRPr="00FF2826" w:rsidRDefault="00DA75A5" w:rsidP="00E41AC8">
      <w:pPr>
        <w:spacing w:after="0" w:line="240" w:lineRule="auto"/>
        <w:jc w:val="both"/>
        <w:rPr>
          <w:lang w:val="en-GB"/>
        </w:rPr>
      </w:pPr>
    </w:p>
    <w:p w14:paraId="2517FA9A" w14:textId="77777777" w:rsidR="004735DC" w:rsidRPr="00FF2826" w:rsidRDefault="00811E2D">
      <w:pPr>
        <w:spacing w:after="0" w:line="240" w:lineRule="auto"/>
        <w:jc w:val="both"/>
        <w:rPr>
          <w:lang w:val="en-GB"/>
        </w:rPr>
      </w:pPr>
      <w:r w:rsidRPr="00FF2826">
        <w:rPr>
          <w:lang w:val="en-GB"/>
        </w:rPr>
        <w:t xml:space="preserve">A large </w:t>
      </w:r>
      <w:r w:rsidR="00A77981" w:rsidRPr="00FF2826">
        <w:rPr>
          <w:lang w:val="en-GB"/>
        </w:rPr>
        <w:t xml:space="preserve">marquee </w:t>
      </w:r>
      <w:r w:rsidR="009D6035" w:rsidRPr="00FF2826">
        <w:rPr>
          <w:lang w:val="en-GB"/>
        </w:rPr>
        <w:t xml:space="preserve">and two smaller tents are </w:t>
      </w:r>
      <w:r w:rsidRPr="00FF2826">
        <w:rPr>
          <w:lang w:val="en-GB"/>
        </w:rPr>
        <w:t xml:space="preserve">to </w:t>
      </w:r>
      <w:r w:rsidR="00A77981" w:rsidRPr="00FF2826">
        <w:rPr>
          <w:lang w:val="en-GB"/>
        </w:rPr>
        <w:t xml:space="preserve">be purchased </w:t>
      </w:r>
      <w:r w:rsidR="008D7073" w:rsidRPr="00FF2826">
        <w:rPr>
          <w:lang w:val="en-GB"/>
        </w:rPr>
        <w:t xml:space="preserve">for Beit Cure Hospital </w:t>
      </w:r>
      <w:r w:rsidR="00DC001E" w:rsidRPr="00FF2826">
        <w:rPr>
          <w:lang w:val="en-GB"/>
        </w:rPr>
        <w:t xml:space="preserve">to protect patients </w:t>
      </w:r>
      <w:r w:rsidRPr="00FF2826">
        <w:rPr>
          <w:lang w:val="en-GB"/>
        </w:rPr>
        <w:t xml:space="preserve">from the sun and rain </w:t>
      </w:r>
      <w:r w:rsidR="00DC001E" w:rsidRPr="00FF2826">
        <w:rPr>
          <w:lang w:val="en-GB"/>
        </w:rPr>
        <w:t xml:space="preserve">during the </w:t>
      </w:r>
      <w:r w:rsidR="00A77981" w:rsidRPr="00FF2826">
        <w:rPr>
          <w:lang w:val="en-GB"/>
        </w:rPr>
        <w:t xml:space="preserve">waiting time and to </w:t>
      </w:r>
      <w:r w:rsidR="007B4FC7" w:rsidRPr="00FF2826">
        <w:rPr>
          <w:lang w:val="en-GB"/>
        </w:rPr>
        <w:t xml:space="preserve">offer </w:t>
      </w:r>
      <w:r w:rsidR="00A77981" w:rsidRPr="00FF2826">
        <w:rPr>
          <w:lang w:val="en-GB"/>
        </w:rPr>
        <w:t>them sufficient privacy during the screenings</w:t>
      </w:r>
      <w:r w:rsidR="003A4BFC" w:rsidRPr="00FF2826">
        <w:rPr>
          <w:lang w:val="en-GB"/>
        </w:rPr>
        <w:t xml:space="preserve">. </w:t>
      </w:r>
    </w:p>
    <w:p w14:paraId="23F5A0EA" w14:textId="77777777" w:rsidR="007B4FC7" w:rsidRPr="00FF2826" w:rsidRDefault="007B4FC7" w:rsidP="00E41AC8">
      <w:pPr>
        <w:spacing w:after="0" w:line="240" w:lineRule="auto"/>
        <w:jc w:val="both"/>
        <w:rPr>
          <w:lang w:val="en-GB"/>
        </w:rPr>
      </w:pPr>
    </w:p>
    <w:tbl>
      <w:tblPr>
        <w:tblStyle w:val="Tabellenraster"/>
        <w:tblW w:w="10060" w:type="dxa"/>
        <w:tblLook w:val="04A0" w:firstRow="1" w:lastRow="0" w:firstColumn="1" w:lastColumn="0" w:noHBand="0" w:noVBand="1"/>
      </w:tblPr>
      <w:tblGrid>
        <w:gridCol w:w="1413"/>
        <w:gridCol w:w="3118"/>
        <w:gridCol w:w="4111"/>
        <w:gridCol w:w="1418"/>
      </w:tblGrid>
      <w:tr w:rsidR="007B4FC7" w14:paraId="7FC070A1" w14:textId="77777777" w:rsidTr="006E275A">
        <w:tc>
          <w:tcPr>
            <w:tcW w:w="1413" w:type="dxa"/>
          </w:tcPr>
          <w:p w14:paraId="212B08FA" w14:textId="77777777" w:rsidR="004735DC" w:rsidRDefault="00DC001E">
            <w:pPr>
              <w:rPr>
                <w:b/>
                <w:color w:val="244061" w:themeColor="accent1" w:themeShade="80"/>
                <w:sz w:val="18"/>
                <w:szCs w:val="18"/>
              </w:rPr>
            </w:pPr>
            <w:r w:rsidRPr="007C5569">
              <w:rPr>
                <w:b/>
                <w:color w:val="244061" w:themeColor="accent1" w:themeShade="80"/>
                <w:sz w:val="18"/>
                <w:szCs w:val="18"/>
              </w:rPr>
              <w:t xml:space="preserve">Budget </w:t>
            </w:r>
            <w:proofErr w:type="spellStart"/>
            <w:r w:rsidRPr="007C5569">
              <w:rPr>
                <w:b/>
                <w:color w:val="244061" w:themeColor="accent1" w:themeShade="80"/>
                <w:sz w:val="18"/>
                <w:szCs w:val="18"/>
              </w:rPr>
              <w:t>line</w:t>
            </w:r>
            <w:proofErr w:type="spellEnd"/>
          </w:p>
        </w:tc>
        <w:tc>
          <w:tcPr>
            <w:tcW w:w="3118" w:type="dxa"/>
          </w:tcPr>
          <w:p w14:paraId="0B041BBE" w14:textId="77777777" w:rsidR="004735DC" w:rsidRDefault="00DC001E">
            <w:pPr>
              <w:rPr>
                <w:b/>
                <w:color w:val="244061" w:themeColor="accent1" w:themeShade="80"/>
                <w:sz w:val="18"/>
                <w:szCs w:val="18"/>
              </w:rPr>
            </w:pPr>
            <w:r w:rsidRPr="007C5569">
              <w:rPr>
                <w:b/>
                <w:color w:val="244061" w:themeColor="accent1" w:themeShade="80"/>
                <w:sz w:val="18"/>
                <w:szCs w:val="18"/>
              </w:rPr>
              <w:t>Measure</w:t>
            </w:r>
          </w:p>
        </w:tc>
        <w:tc>
          <w:tcPr>
            <w:tcW w:w="4111" w:type="dxa"/>
          </w:tcPr>
          <w:p w14:paraId="37A8EEFD" w14:textId="77777777" w:rsidR="004735DC" w:rsidRDefault="00DC001E">
            <w:pPr>
              <w:rPr>
                <w:b/>
                <w:color w:val="244061" w:themeColor="accent1" w:themeShade="80"/>
                <w:sz w:val="18"/>
                <w:szCs w:val="18"/>
              </w:rPr>
            </w:pPr>
            <w:r w:rsidRPr="007C5569">
              <w:rPr>
                <w:b/>
                <w:color w:val="244061" w:themeColor="accent1" w:themeShade="80"/>
                <w:sz w:val="18"/>
                <w:szCs w:val="18"/>
              </w:rPr>
              <w:t>Types of expenditure</w:t>
            </w:r>
          </w:p>
        </w:tc>
        <w:tc>
          <w:tcPr>
            <w:tcW w:w="1418" w:type="dxa"/>
          </w:tcPr>
          <w:p w14:paraId="66E524C4" w14:textId="77777777" w:rsidR="004735DC" w:rsidRDefault="00DC001E">
            <w:pPr>
              <w:rPr>
                <w:b/>
                <w:color w:val="244061" w:themeColor="accent1" w:themeShade="80"/>
                <w:sz w:val="18"/>
                <w:szCs w:val="18"/>
              </w:rPr>
            </w:pPr>
            <w:r w:rsidRPr="007C5569">
              <w:rPr>
                <w:b/>
                <w:color w:val="244061" w:themeColor="accent1" w:themeShade="80"/>
                <w:sz w:val="18"/>
                <w:szCs w:val="18"/>
              </w:rPr>
              <w:t>Total Euro</w:t>
            </w:r>
          </w:p>
        </w:tc>
      </w:tr>
      <w:tr w:rsidR="007B4FC7" w14:paraId="5C7BD0F3" w14:textId="77777777" w:rsidTr="006E275A">
        <w:tc>
          <w:tcPr>
            <w:tcW w:w="1413" w:type="dxa"/>
          </w:tcPr>
          <w:p w14:paraId="14ADD33E" w14:textId="77777777" w:rsidR="004735DC" w:rsidRDefault="00DC001E">
            <w:pPr>
              <w:rPr>
                <w:sz w:val="18"/>
                <w:szCs w:val="18"/>
              </w:rPr>
            </w:pPr>
            <w:r>
              <w:rPr>
                <w:sz w:val="18"/>
                <w:szCs w:val="18"/>
              </w:rPr>
              <w:t>1.1.</w:t>
            </w:r>
          </w:p>
        </w:tc>
        <w:tc>
          <w:tcPr>
            <w:tcW w:w="3118" w:type="dxa"/>
          </w:tcPr>
          <w:p w14:paraId="6B8DA3A6" w14:textId="77777777" w:rsidR="004735DC" w:rsidRDefault="00DC001E">
            <w:pPr>
              <w:rPr>
                <w:sz w:val="18"/>
                <w:szCs w:val="18"/>
              </w:rPr>
            </w:pPr>
            <w:r>
              <w:rPr>
                <w:sz w:val="18"/>
                <w:szCs w:val="18"/>
              </w:rPr>
              <w:t xml:space="preserve">Procurement of tents </w:t>
            </w:r>
          </w:p>
        </w:tc>
        <w:tc>
          <w:tcPr>
            <w:tcW w:w="4111" w:type="dxa"/>
          </w:tcPr>
          <w:p w14:paraId="33CC0500" w14:textId="77777777" w:rsidR="004735DC" w:rsidRDefault="00DC001E">
            <w:pPr>
              <w:jc w:val="both"/>
              <w:rPr>
                <w:sz w:val="18"/>
                <w:szCs w:val="18"/>
              </w:rPr>
            </w:pPr>
            <w:r>
              <w:rPr>
                <w:sz w:val="18"/>
                <w:szCs w:val="18"/>
              </w:rPr>
              <w:t xml:space="preserve">1 marquise tent and 2 small tents </w:t>
            </w:r>
          </w:p>
        </w:tc>
        <w:tc>
          <w:tcPr>
            <w:tcW w:w="1418" w:type="dxa"/>
          </w:tcPr>
          <w:p w14:paraId="34E8A7D8" w14:textId="77777777" w:rsidR="004735DC" w:rsidRDefault="00DC001E">
            <w:pPr>
              <w:jc w:val="right"/>
              <w:rPr>
                <w:sz w:val="18"/>
                <w:szCs w:val="18"/>
              </w:rPr>
            </w:pPr>
            <w:r>
              <w:rPr>
                <w:sz w:val="18"/>
                <w:szCs w:val="18"/>
              </w:rPr>
              <w:t>3.560</w:t>
            </w:r>
          </w:p>
        </w:tc>
      </w:tr>
    </w:tbl>
    <w:p w14:paraId="150BDF0F" w14:textId="77777777" w:rsidR="00DA75A5" w:rsidRDefault="00DA75A5" w:rsidP="00E41AC8">
      <w:pPr>
        <w:spacing w:after="0" w:line="240" w:lineRule="auto"/>
        <w:jc w:val="both"/>
      </w:pPr>
    </w:p>
    <w:p w14:paraId="037901B1" w14:textId="77777777" w:rsidR="004735DC" w:rsidRPr="00FF2826" w:rsidRDefault="00DC001E">
      <w:pPr>
        <w:spacing w:after="0" w:line="240" w:lineRule="auto"/>
        <w:jc w:val="both"/>
        <w:rPr>
          <w:b/>
          <w:color w:val="244061" w:themeColor="accent1" w:themeShade="80"/>
          <w:sz w:val="24"/>
          <w:lang w:val="en-GB"/>
        </w:rPr>
      </w:pPr>
      <w:r w:rsidRPr="00FF2826">
        <w:rPr>
          <w:b/>
          <w:color w:val="244061" w:themeColor="accent1" w:themeShade="80"/>
          <w:sz w:val="24"/>
          <w:lang w:val="en-GB"/>
        </w:rPr>
        <w:t>Activity 1.</w:t>
      </w:r>
      <w:r w:rsidR="006F1E6F" w:rsidRPr="00FF2826">
        <w:rPr>
          <w:b/>
          <w:color w:val="244061" w:themeColor="accent1" w:themeShade="80"/>
          <w:sz w:val="24"/>
          <w:lang w:val="en-GB"/>
        </w:rPr>
        <w:t xml:space="preserve">9 </w:t>
      </w:r>
      <w:r w:rsidR="00217149" w:rsidRPr="00FF2826">
        <w:rPr>
          <w:b/>
          <w:color w:val="244061" w:themeColor="accent1" w:themeShade="80"/>
          <w:sz w:val="24"/>
          <w:lang w:val="en-GB"/>
        </w:rPr>
        <w:t xml:space="preserve">Supporting </w:t>
      </w:r>
      <w:r w:rsidR="00B56FC0" w:rsidRPr="00FF2826">
        <w:rPr>
          <w:b/>
          <w:color w:val="244061" w:themeColor="accent1" w:themeShade="80"/>
          <w:sz w:val="24"/>
          <w:lang w:val="en-GB"/>
        </w:rPr>
        <w:t xml:space="preserve">trained </w:t>
      </w:r>
      <w:r w:rsidR="00207154" w:rsidRPr="00FF2826">
        <w:rPr>
          <w:b/>
          <w:color w:val="244061" w:themeColor="accent1" w:themeShade="80"/>
          <w:sz w:val="24"/>
          <w:lang w:val="en-GB"/>
        </w:rPr>
        <w:t xml:space="preserve">nurses/clinical </w:t>
      </w:r>
      <w:r w:rsidR="00207154" w:rsidRPr="00FF2826">
        <w:rPr>
          <w:b/>
          <w:i/>
          <w:iCs/>
          <w:color w:val="244061" w:themeColor="accent1" w:themeShade="80"/>
          <w:sz w:val="24"/>
          <w:lang w:val="en-GB"/>
        </w:rPr>
        <w:t xml:space="preserve">officers </w:t>
      </w:r>
      <w:r w:rsidR="004C45F2" w:rsidRPr="00FF2826">
        <w:rPr>
          <w:b/>
          <w:color w:val="244061" w:themeColor="accent1" w:themeShade="80"/>
          <w:sz w:val="24"/>
          <w:lang w:val="en-GB"/>
        </w:rPr>
        <w:t xml:space="preserve">and community health workers </w:t>
      </w:r>
      <w:r w:rsidR="00217149" w:rsidRPr="00FF2826">
        <w:rPr>
          <w:b/>
          <w:color w:val="244061" w:themeColor="accent1" w:themeShade="80"/>
          <w:sz w:val="24"/>
          <w:lang w:val="en-GB"/>
        </w:rPr>
        <w:t>through telemedicine</w:t>
      </w:r>
    </w:p>
    <w:p w14:paraId="5442A277" w14:textId="77777777" w:rsidR="00802682" w:rsidRPr="00FF2826" w:rsidRDefault="00802682" w:rsidP="003213A5">
      <w:pPr>
        <w:spacing w:after="0" w:line="240" w:lineRule="auto"/>
        <w:jc w:val="both"/>
        <w:rPr>
          <w:b/>
          <w:color w:val="244061" w:themeColor="accent1" w:themeShade="80"/>
          <w:sz w:val="24"/>
          <w:lang w:val="en-GB"/>
        </w:rPr>
      </w:pPr>
    </w:p>
    <w:p w14:paraId="1B5F8DCB" w14:textId="77777777" w:rsidR="004735DC" w:rsidRPr="00FF2826" w:rsidRDefault="0006715A">
      <w:pPr>
        <w:spacing w:after="0" w:line="240" w:lineRule="auto"/>
        <w:jc w:val="both"/>
        <w:rPr>
          <w:lang w:val="en-GB"/>
        </w:rPr>
      </w:pPr>
      <w:r w:rsidRPr="00FF2826">
        <w:rPr>
          <w:lang w:val="en-GB"/>
        </w:rPr>
        <w:t xml:space="preserve">120 </w:t>
      </w:r>
      <w:r w:rsidR="0036270F" w:rsidRPr="00FF2826">
        <w:rPr>
          <w:lang w:val="en-GB"/>
        </w:rPr>
        <w:t xml:space="preserve">trained </w:t>
      </w:r>
      <w:r w:rsidR="00207154" w:rsidRPr="00FF2826">
        <w:rPr>
          <w:i/>
          <w:iCs/>
          <w:lang w:val="en-GB"/>
        </w:rPr>
        <w:t xml:space="preserve">nurses/clinical </w:t>
      </w:r>
      <w:r w:rsidR="00227175" w:rsidRPr="00FF2826">
        <w:rPr>
          <w:i/>
          <w:iCs/>
          <w:lang w:val="en-GB"/>
        </w:rPr>
        <w:t xml:space="preserve">officers </w:t>
      </w:r>
      <w:r w:rsidR="00905FD2" w:rsidRPr="00FF2826">
        <w:rPr>
          <w:lang w:val="en-GB"/>
        </w:rPr>
        <w:t xml:space="preserve">and </w:t>
      </w:r>
      <w:r w:rsidR="00925AAD" w:rsidRPr="00FF2826">
        <w:rPr>
          <w:lang w:val="en-GB"/>
        </w:rPr>
        <w:t xml:space="preserve">30 already active community health workers trained by BCH </w:t>
      </w:r>
      <w:r w:rsidR="0036270F" w:rsidRPr="00FF2826">
        <w:rPr>
          <w:lang w:val="en-GB"/>
        </w:rPr>
        <w:t xml:space="preserve">will be </w:t>
      </w:r>
      <w:r w:rsidR="006B4B93" w:rsidRPr="00FF2826">
        <w:rPr>
          <w:lang w:val="en-GB"/>
        </w:rPr>
        <w:t xml:space="preserve">supported </w:t>
      </w:r>
      <w:r w:rsidR="00CC0826" w:rsidRPr="00FF2826">
        <w:rPr>
          <w:lang w:val="en-GB"/>
        </w:rPr>
        <w:t xml:space="preserve">online in </w:t>
      </w:r>
      <w:r w:rsidR="0036270F" w:rsidRPr="00FF2826">
        <w:rPr>
          <w:lang w:val="en-GB"/>
        </w:rPr>
        <w:t xml:space="preserve">WhatsApp and Telegram groups </w:t>
      </w:r>
      <w:r w:rsidR="006B4B93" w:rsidRPr="00FF2826">
        <w:rPr>
          <w:lang w:val="en-GB"/>
        </w:rPr>
        <w:t xml:space="preserve">by </w:t>
      </w:r>
      <w:r w:rsidR="00227175" w:rsidRPr="00FF2826">
        <w:rPr>
          <w:lang w:val="en-GB"/>
        </w:rPr>
        <w:t xml:space="preserve">ENT specialists, </w:t>
      </w:r>
      <w:r w:rsidR="005E55B4" w:rsidRPr="00FF2826">
        <w:rPr>
          <w:lang w:val="en-GB"/>
        </w:rPr>
        <w:t xml:space="preserve">audiologists </w:t>
      </w:r>
      <w:r w:rsidR="00227175" w:rsidRPr="00FF2826">
        <w:rPr>
          <w:lang w:val="en-GB"/>
        </w:rPr>
        <w:t xml:space="preserve">and </w:t>
      </w:r>
      <w:r w:rsidR="002411D6" w:rsidRPr="00FF2826">
        <w:rPr>
          <w:lang w:val="en-GB"/>
        </w:rPr>
        <w:t xml:space="preserve">others </w:t>
      </w:r>
      <w:r w:rsidR="00227175" w:rsidRPr="00FF2826">
        <w:rPr>
          <w:lang w:val="en-GB"/>
        </w:rPr>
        <w:t xml:space="preserve">trained in </w:t>
      </w:r>
      <w:r w:rsidR="00721C8D" w:rsidRPr="00FF2826">
        <w:rPr>
          <w:lang w:val="en-GB"/>
        </w:rPr>
        <w:t xml:space="preserve">primary </w:t>
      </w:r>
      <w:r w:rsidR="007B4FC7" w:rsidRPr="00FF2826">
        <w:rPr>
          <w:lang w:val="en-GB"/>
        </w:rPr>
        <w:t xml:space="preserve">ear </w:t>
      </w:r>
      <w:r w:rsidR="00721C8D" w:rsidRPr="00FF2826">
        <w:rPr>
          <w:lang w:val="en-GB"/>
        </w:rPr>
        <w:t xml:space="preserve">and hearing health </w:t>
      </w:r>
      <w:r w:rsidR="00CC0826" w:rsidRPr="00FF2826">
        <w:rPr>
          <w:lang w:val="en-GB"/>
        </w:rPr>
        <w:t xml:space="preserve">for identified cases of ear and hearing health problems. </w:t>
      </w:r>
      <w:r w:rsidR="0036270F" w:rsidRPr="00FF2826">
        <w:rPr>
          <w:lang w:val="en-GB"/>
        </w:rPr>
        <w:t xml:space="preserve">The platform will also be used for official communication about all upcoming virtual training and continuing education events for nurses, as well as for the assessment of capacity gaps in trainees by ENT specialists for future refresher training in </w:t>
      </w:r>
      <w:r w:rsidR="00307DD3" w:rsidRPr="00FF2826">
        <w:rPr>
          <w:lang w:val="en-GB"/>
        </w:rPr>
        <w:t>ear and hearing health</w:t>
      </w:r>
      <w:r w:rsidR="00765D9B" w:rsidRPr="00FF2826">
        <w:rPr>
          <w:lang w:val="en-GB"/>
        </w:rPr>
        <w:t xml:space="preserve">. The </w:t>
      </w:r>
      <w:r w:rsidR="00C42347" w:rsidRPr="00FF2826">
        <w:rPr>
          <w:lang w:val="en-GB"/>
        </w:rPr>
        <w:t xml:space="preserve">costs for the data volume are budgeted on a degressive basis, as they </w:t>
      </w:r>
      <w:r w:rsidR="00AD3AA1" w:rsidRPr="00FF2826">
        <w:rPr>
          <w:lang w:val="en-GB"/>
        </w:rPr>
        <w:t xml:space="preserve">are gradually taken over </w:t>
      </w:r>
      <w:r w:rsidR="00661C3C" w:rsidRPr="00FF2826">
        <w:rPr>
          <w:lang w:val="en-GB"/>
        </w:rPr>
        <w:t>by the healthcare institution where the person in question is employed</w:t>
      </w:r>
      <w:r w:rsidR="00C42347" w:rsidRPr="00FF2826">
        <w:rPr>
          <w:lang w:val="en-GB"/>
        </w:rPr>
        <w:t xml:space="preserve">. </w:t>
      </w:r>
      <w:r w:rsidR="00AD3AA1" w:rsidRPr="00FF2826">
        <w:rPr>
          <w:lang w:val="en-GB"/>
        </w:rPr>
        <w:t xml:space="preserve">The project budget includes costs for </w:t>
      </w:r>
      <w:r w:rsidR="000348B9" w:rsidRPr="00FF2826">
        <w:rPr>
          <w:lang w:val="en-GB"/>
        </w:rPr>
        <w:t xml:space="preserve">10 months in 2025, 6 months each in 2026 and 2027 and 2 months in 2028. </w:t>
      </w:r>
    </w:p>
    <w:p w14:paraId="3BCF6110" w14:textId="77777777" w:rsidR="00410324" w:rsidRPr="00FF2826" w:rsidRDefault="00410324" w:rsidP="003213A5">
      <w:pPr>
        <w:spacing w:after="0" w:line="240" w:lineRule="auto"/>
        <w:jc w:val="both"/>
        <w:rPr>
          <w:lang w:val="en-GB"/>
        </w:rPr>
      </w:pPr>
    </w:p>
    <w:tbl>
      <w:tblPr>
        <w:tblStyle w:val="Tabellenraster"/>
        <w:tblW w:w="10060" w:type="dxa"/>
        <w:tblLook w:val="04A0" w:firstRow="1" w:lastRow="0" w:firstColumn="1" w:lastColumn="0" w:noHBand="0" w:noVBand="1"/>
      </w:tblPr>
      <w:tblGrid>
        <w:gridCol w:w="1413"/>
        <w:gridCol w:w="3118"/>
        <w:gridCol w:w="4111"/>
        <w:gridCol w:w="1418"/>
      </w:tblGrid>
      <w:tr w:rsidR="00B92779" w14:paraId="4FFB54BC" w14:textId="77777777" w:rsidTr="006E275A">
        <w:tc>
          <w:tcPr>
            <w:tcW w:w="1413" w:type="dxa"/>
          </w:tcPr>
          <w:p w14:paraId="1DCB851F" w14:textId="77777777" w:rsidR="004735DC" w:rsidRDefault="00DC001E">
            <w:pPr>
              <w:rPr>
                <w:b/>
                <w:color w:val="244061" w:themeColor="accent1" w:themeShade="80"/>
                <w:sz w:val="18"/>
                <w:szCs w:val="18"/>
              </w:rPr>
            </w:pPr>
            <w:r w:rsidRPr="007C5569">
              <w:rPr>
                <w:b/>
                <w:color w:val="244061" w:themeColor="accent1" w:themeShade="80"/>
                <w:sz w:val="18"/>
                <w:szCs w:val="18"/>
              </w:rPr>
              <w:t xml:space="preserve">Budget </w:t>
            </w:r>
            <w:proofErr w:type="spellStart"/>
            <w:r w:rsidRPr="007C5569">
              <w:rPr>
                <w:b/>
                <w:color w:val="244061" w:themeColor="accent1" w:themeShade="80"/>
                <w:sz w:val="18"/>
                <w:szCs w:val="18"/>
              </w:rPr>
              <w:t>line</w:t>
            </w:r>
            <w:proofErr w:type="spellEnd"/>
          </w:p>
        </w:tc>
        <w:tc>
          <w:tcPr>
            <w:tcW w:w="3118" w:type="dxa"/>
          </w:tcPr>
          <w:p w14:paraId="23BEB5BA" w14:textId="77777777" w:rsidR="004735DC" w:rsidRDefault="00DC001E">
            <w:pPr>
              <w:rPr>
                <w:b/>
                <w:color w:val="244061" w:themeColor="accent1" w:themeShade="80"/>
                <w:sz w:val="18"/>
                <w:szCs w:val="18"/>
              </w:rPr>
            </w:pPr>
            <w:r w:rsidRPr="007C5569">
              <w:rPr>
                <w:b/>
                <w:color w:val="244061" w:themeColor="accent1" w:themeShade="80"/>
                <w:sz w:val="18"/>
                <w:szCs w:val="18"/>
              </w:rPr>
              <w:t>Measure</w:t>
            </w:r>
          </w:p>
        </w:tc>
        <w:tc>
          <w:tcPr>
            <w:tcW w:w="4111" w:type="dxa"/>
          </w:tcPr>
          <w:p w14:paraId="664E74A3" w14:textId="77777777" w:rsidR="004735DC" w:rsidRDefault="00DC001E">
            <w:pPr>
              <w:rPr>
                <w:b/>
                <w:color w:val="244061" w:themeColor="accent1" w:themeShade="80"/>
                <w:sz w:val="18"/>
                <w:szCs w:val="18"/>
              </w:rPr>
            </w:pPr>
            <w:r w:rsidRPr="007C5569">
              <w:rPr>
                <w:b/>
                <w:color w:val="244061" w:themeColor="accent1" w:themeShade="80"/>
                <w:sz w:val="18"/>
                <w:szCs w:val="18"/>
              </w:rPr>
              <w:t>Types of expenditure</w:t>
            </w:r>
          </w:p>
        </w:tc>
        <w:tc>
          <w:tcPr>
            <w:tcW w:w="1418" w:type="dxa"/>
          </w:tcPr>
          <w:p w14:paraId="6ADD89C6" w14:textId="77777777" w:rsidR="004735DC" w:rsidRDefault="00DC001E">
            <w:pPr>
              <w:rPr>
                <w:b/>
                <w:color w:val="244061" w:themeColor="accent1" w:themeShade="80"/>
                <w:sz w:val="18"/>
                <w:szCs w:val="18"/>
              </w:rPr>
            </w:pPr>
            <w:r w:rsidRPr="007C5569">
              <w:rPr>
                <w:b/>
                <w:color w:val="244061" w:themeColor="accent1" w:themeShade="80"/>
                <w:sz w:val="18"/>
                <w:szCs w:val="18"/>
              </w:rPr>
              <w:t>Total Euro</w:t>
            </w:r>
          </w:p>
        </w:tc>
      </w:tr>
      <w:tr w:rsidR="00B92779" w14:paraId="447C6FB9" w14:textId="77777777" w:rsidTr="006E275A">
        <w:tc>
          <w:tcPr>
            <w:tcW w:w="1413" w:type="dxa"/>
          </w:tcPr>
          <w:p w14:paraId="77EE8809" w14:textId="77777777" w:rsidR="004735DC" w:rsidRDefault="00DC001E">
            <w:pPr>
              <w:rPr>
                <w:sz w:val="18"/>
                <w:szCs w:val="18"/>
              </w:rPr>
            </w:pPr>
            <w:r>
              <w:rPr>
                <w:sz w:val="18"/>
                <w:szCs w:val="18"/>
              </w:rPr>
              <w:t>2.1</w:t>
            </w:r>
          </w:p>
        </w:tc>
        <w:tc>
          <w:tcPr>
            <w:tcW w:w="3118" w:type="dxa"/>
          </w:tcPr>
          <w:p w14:paraId="14E5B603" w14:textId="77777777" w:rsidR="004735DC" w:rsidRPr="00FF2826" w:rsidRDefault="00CB2A35">
            <w:pPr>
              <w:rPr>
                <w:sz w:val="18"/>
                <w:szCs w:val="18"/>
                <w:lang w:val="en-GB"/>
              </w:rPr>
            </w:pPr>
            <w:r w:rsidRPr="00FF2826">
              <w:rPr>
                <w:sz w:val="18"/>
                <w:szCs w:val="18"/>
                <w:lang w:val="en-GB"/>
              </w:rPr>
              <w:t xml:space="preserve">Support for </w:t>
            </w:r>
            <w:r w:rsidR="00C12C68" w:rsidRPr="00FF2826">
              <w:rPr>
                <w:sz w:val="18"/>
                <w:szCs w:val="18"/>
                <w:lang w:val="en-GB"/>
              </w:rPr>
              <w:t xml:space="preserve">at least </w:t>
            </w:r>
            <w:r w:rsidR="00BD5CD4" w:rsidRPr="00FF2826">
              <w:rPr>
                <w:sz w:val="18"/>
                <w:szCs w:val="18"/>
                <w:lang w:val="en-GB"/>
              </w:rPr>
              <w:t xml:space="preserve">150 </w:t>
            </w:r>
            <w:r w:rsidRPr="00FF2826">
              <w:rPr>
                <w:sz w:val="18"/>
                <w:szCs w:val="18"/>
                <w:lang w:val="en-GB"/>
              </w:rPr>
              <w:t xml:space="preserve">nurses </w:t>
            </w:r>
            <w:r w:rsidR="00FB7968" w:rsidRPr="00FF2826">
              <w:rPr>
                <w:sz w:val="18"/>
                <w:szCs w:val="18"/>
                <w:lang w:val="en-GB"/>
              </w:rPr>
              <w:t xml:space="preserve">and community health workers </w:t>
            </w:r>
            <w:r w:rsidRPr="00FF2826">
              <w:rPr>
                <w:sz w:val="18"/>
                <w:szCs w:val="18"/>
                <w:lang w:val="en-GB"/>
              </w:rPr>
              <w:t xml:space="preserve">through telemedicine </w:t>
            </w:r>
            <w:r w:rsidR="00C12C68" w:rsidRPr="00FF2826">
              <w:rPr>
                <w:sz w:val="18"/>
                <w:szCs w:val="18"/>
                <w:lang w:val="en-GB"/>
              </w:rPr>
              <w:t xml:space="preserve">for at least </w:t>
            </w:r>
            <w:r w:rsidR="00FB7968" w:rsidRPr="00FF2826">
              <w:rPr>
                <w:sz w:val="18"/>
                <w:szCs w:val="18"/>
                <w:lang w:val="en-GB"/>
              </w:rPr>
              <w:t xml:space="preserve">24 </w:t>
            </w:r>
            <w:r w:rsidR="00803AEE" w:rsidRPr="00FF2826">
              <w:rPr>
                <w:sz w:val="18"/>
                <w:szCs w:val="18"/>
                <w:lang w:val="en-GB"/>
              </w:rPr>
              <w:t>months</w:t>
            </w:r>
          </w:p>
        </w:tc>
        <w:tc>
          <w:tcPr>
            <w:tcW w:w="4111" w:type="dxa"/>
          </w:tcPr>
          <w:p w14:paraId="4B844491" w14:textId="77777777" w:rsidR="004735DC" w:rsidRDefault="00DC001E">
            <w:pPr>
              <w:jc w:val="both"/>
              <w:rPr>
                <w:sz w:val="18"/>
                <w:szCs w:val="18"/>
              </w:rPr>
            </w:pPr>
            <w:r>
              <w:rPr>
                <w:sz w:val="18"/>
                <w:szCs w:val="18"/>
              </w:rPr>
              <w:t xml:space="preserve">Data </w:t>
            </w:r>
            <w:proofErr w:type="spellStart"/>
            <w:r>
              <w:rPr>
                <w:sz w:val="18"/>
                <w:szCs w:val="18"/>
              </w:rPr>
              <w:t>volume</w:t>
            </w:r>
            <w:proofErr w:type="spellEnd"/>
            <w:r>
              <w:rPr>
                <w:sz w:val="18"/>
                <w:szCs w:val="18"/>
              </w:rPr>
              <w:t xml:space="preserve"> </w:t>
            </w:r>
          </w:p>
        </w:tc>
        <w:tc>
          <w:tcPr>
            <w:tcW w:w="1418" w:type="dxa"/>
          </w:tcPr>
          <w:p w14:paraId="2C474059" w14:textId="77777777" w:rsidR="004735DC" w:rsidRDefault="00DC001E">
            <w:pPr>
              <w:jc w:val="right"/>
              <w:rPr>
                <w:sz w:val="18"/>
                <w:szCs w:val="18"/>
              </w:rPr>
            </w:pPr>
            <w:r>
              <w:rPr>
                <w:sz w:val="18"/>
                <w:szCs w:val="18"/>
              </w:rPr>
              <w:t>8.544</w:t>
            </w:r>
          </w:p>
        </w:tc>
      </w:tr>
    </w:tbl>
    <w:p w14:paraId="74D6DA6E" w14:textId="77777777" w:rsidR="004E2179" w:rsidRDefault="004E2179" w:rsidP="004E2179">
      <w:pPr>
        <w:pStyle w:val="Listenabsatz"/>
        <w:spacing w:after="0" w:line="240" w:lineRule="auto"/>
        <w:rPr>
          <w:b/>
          <w:bCs/>
          <w:sz w:val="24"/>
          <w:szCs w:val="24"/>
        </w:rPr>
      </w:pPr>
    </w:p>
    <w:p w14:paraId="7186A013" w14:textId="77777777" w:rsidR="004735DC" w:rsidRPr="00FF2826" w:rsidRDefault="00DC001E">
      <w:pPr>
        <w:pStyle w:val="Listenabsatz"/>
        <w:numPr>
          <w:ilvl w:val="0"/>
          <w:numId w:val="11"/>
        </w:numPr>
        <w:shd w:val="clear" w:color="auto" w:fill="C6D9F1" w:themeFill="text2" w:themeFillTint="33"/>
        <w:spacing w:after="0" w:line="240" w:lineRule="auto"/>
        <w:jc w:val="center"/>
        <w:rPr>
          <w:b/>
          <w:bCs/>
          <w:sz w:val="24"/>
          <w:szCs w:val="24"/>
          <w:lang w:val="en-GB"/>
        </w:rPr>
      </w:pPr>
      <w:r w:rsidRPr="00FF2826">
        <w:rPr>
          <w:b/>
          <w:bCs/>
          <w:sz w:val="24"/>
          <w:szCs w:val="24"/>
          <w:lang w:val="en-GB"/>
        </w:rPr>
        <w:t>Equipping healthcare facilities with the necessary ENT devices</w:t>
      </w:r>
    </w:p>
    <w:p w14:paraId="54B7EB51" w14:textId="77777777" w:rsidR="002F785F" w:rsidRPr="00FF2826" w:rsidRDefault="002F785F" w:rsidP="002F785F">
      <w:pPr>
        <w:spacing w:after="0" w:line="240" w:lineRule="auto"/>
        <w:jc w:val="both"/>
        <w:rPr>
          <w:lang w:val="en-GB"/>
        </w:rPr>
      </w:pPr>
    </w:p>
    <w:p w14:paraId="2ECB6A5A" w14:textId="77777777" w:rsidR="004735DC" w:rsidRPr="00FF2826" w:rsidRDefault="00DC001E">
      <w:pPr>
        <w:spacing w:after="0" w:line="240" w:lineRule="auto"/>
        <w:jc w:val="both"/>
        <w:rPr>
          <w:b/>
          <w:color w:val="244061" w:themeColor="accent1" w:themeShade="80"/>
          <w:sz w:val="24"/>
          <w:lang w:val="en-GB"/>
        </w:rPr>
      </w:pPr>
      <w:r w:rsidRPr="00FF2826">
        <w:rPr>
          <w:b/>
          <w:color w:val="244061" w:themeColor="accent1" w:themeShade="80"/>
          <w:sz w:val="24"/>
          <w:lang w:val="en-GB"/>
        </w:rPr>
        <w:t>Activity 1.</w:t>
      </w:r>
      <w:r w:rsidR="006F1E6F" w:rsidRPr="00FF2826">
        <w:rPr>
          <w:b/>
          <w:color w:val="244061" w:themeColor="accent1" w:themeShade="80"/>
          <w:sz w:val="24"/>
          <w:lang w:val="en-GB"/>
        </w:rPr>
        <w:t>10</w:t>
      </w:r>
      <w:r w:rsidRPr="00FF2826">
        <w:rPr>
          <w:b/>
          <w:color w:val="244061" w:themeColor="accent1" w:themeShade="80"/>
          <w:sz w:val="24"/>
          <w:lang w:val="en-GB"/>
        </w:rPr>
        <w:t xml:space="preserve">. Equipping </w:t>
      </w:r>
      <w:r w:rsidRPr="00FF2826">
        <w:rPr>
          <w:b/>
          <w:color w:val="244061" w:themeColor="accent1" w:themeShade="80"/>
          <w:sz w:val="24"/>
          <w:lang w:val="en-GB"/>
        </w:rPr>
        <w:t xml:space="preserve">community health facilities </w:t>
      </w:r>
    </w:p>
    <w:p w14:paraId="4CBBD610" w14:textId="77777777" w:rsidR="004735DC" w:rsidRPr="00FF2826" w:rsidRDefault="00DC001E">
      <w:pPr>
        <w:spacing w:line="240" w:lineRule="auto"/>
        <w:jc w:val="both"/>
        <w:rPr>
          <w:lang w:val="en-GB"/>
        </w:rPr>
      </w:pPr>
      <w:r w:rsidRPr="00FF2826">
        <w:rPr>
          <w:lang w:val="en-GB"/>
        </w:rPr>
        <w:t xml:space="preserve">The health facilities that </w:t>
      </w:r>
      <w:r w:rsidR="00C0146A" w:rsidRPr="00FF2826">
        <w:rPr>
          <w:lang w:val="en-GB"/>
        </w:rPr>
        <w:t>have</w:t>
      </w:r>
      <w:r w:rsidRPr="00FF2826">
        <w:rPr>
          <w:lang w:val="en-GB"/>
        </w:rPr>
        <w:t xml:space="preserve"> sent a </w:t>
      </w:r>
      <w:r w:rsidRPr="00FF2826">
        <w:rPr>
          <w:i/>
          <w:iCs/>
          <w:lang w:val="en-GB"/>
        </w:rPr>
        <w:t xml:space="preserve">nurse/clinical </w:t>
      </w:r>
      <w:r w:rsidRPr="00FF2826">
        <w:rPr>
          <w:lang w:val="en-GB"/>
        </w:rPr>
        <w:t xml:space="preserve">officer/midwife to the training in Primary Ear and Hearing Health will receive ear and hearing health screening equipment </w:t>
      </w:r>
      <w:r w:rsidR="007B189A" w:rsidRPr="00FF2826">
        <w:rPr>
          <w:lang w:val="en-GB"/>
        </w:rPr>
        <w:t xml:space="preserve">to provide the services in their facilities </w:t>
      </w:r>
      <w:r w:rsidRPr="00FF2826">
        <w:rPr>
          <w:lang w:val="en-GB"/>
        </w:rPr>
        <w:t xml:space="preserve">upon </w:t>
      </w:r>
      <w:r w:rsidRPr="00FF2826">
        <w:rPr>
          <w:lang w:val="en-GB"/>
        </w:rPr>
        <w:t xml:space="preserve">successful </w:t>
      </w:r>
      <w:r w:rsidRPr="00FF2826">
        <w:rPr>
          <w:lang w:val="en-GB"/>
        </w:rPr>
        <w:t xml:space="preserve">completion of </w:t>
      </w:r>
      <w:r w:rsidRPr="00FF2826">
        <w:rPr>
          <w:lang w:val="en-GB"/>
        </w:rPr>
        <w:t xml:space="preserve">the training. </w:t>
      </w:r>
      <w:r w:rsidR="002433E6" w:rsidRPr="00FF2826">
        <w:rPr>
          <w:lang w:val="en-GB"/>
        </w:rPr>
        <w:t xml:space="preserve">These are government health centres </w:t>
      </w:r>
      <w:r w:rsidR="00DF4E69" w:rsidRPr="00FF2826">
        <w:rPr>
          <w:lang w:val="en-GB"/>
        </w:rPr>
        <w:t xml:space="preserve">and all nurses trained under the project are employees of the Ministry of Health. </w:t>
      </w:r>
      <w:r w:rsidRPr="00FF2826">
        <w:rPr>
          <w:lang w:val="en-GB"/>
        </w:rPr>
        <w:t xml:space="preserve">This will include the </w:t>
      </w:r>
      <w:r w:rsidRPr="00FF2826">
        <w:rPr>
          <w:lang w:val="en-GB"/>
        </w:rPr>
        <w:t xml:space="preserve">following: </w:t>
      </w:r>
      <w:r w:rsidR="00FE1968" w:rsidRPr="00FF2826">
        <w:rPr>
          <w:lang w:val="en-GB"/>
        </w:rPr>
        <w:t xml:space="preserve">Otoscope Heine Beta 200 F.O ENT Diagnostic Set LED </w:t>
      </w:r>
      <w:r w:rsidR="0074303E" w:rsidRPr="00FF2826">
        <w:rPr>
          <w:lang w:val="en-GB"/>
        </w:rPr>
        <w:t xml:space="preserve">- </w:t>
      </w:r>
      <w:r w:rsidR="00FE1968" w:rsidRPr="00FF2826">
        <w:rPr>
          <w:lang w:val="en-GB"/>
        </w:rPr>
        <w:t>Rechargeable</w:t>
      </w:r>
      <w:r w:rsidR="0074303E" w:rsidRPr="00FF2826">
        <w:rPr>
          <w:lang w:val="en-GB"/>
        </w:rPr>
        <w:t xml:space="preserve">, </w:t>
      </w:r>
      <w:r w:rsidR="00FE1968" w:rsidRPr="00FF2826">
        <w:rPr>
          <w:lang w:val="en-GB"/>
        </w:rPr>
        <w:t>Portable headlight system with fixed headband and cable</w:t>
      </w:r>
      <w:r w:rsidR="0074303E" w:rsidRPr="00FF2826">
        <w:rPr>
          <w:lang w:val="en-GB"/>
        </w:rPr>
        <w:t xml:space="preserve">, </w:t>
      </w:r>
      <w:r w:rsidR="00FE1968" w:rsidRPr="00FF2826">
        <w:rPr>
          <w:lang w:val="en-GB"/>
        </w:rPr>
        <w:t>50 pack of reusable otoscope tips (2,4,3,4 &amp; 5mm)</w:t>
      </w:r>
      <w:r w:rsidR="0074303E" w:rsidRPr="00FF2826">
        <w:rPr>
          <w:lang w:val="en-GB"/>
        </w:rPr>
        <w:t xml:space="preserve">, </w:t>
      </w:r>
      <w:r w:rsidR="00FE1968" w:rsidRPr="00FF2826">
        <w:rPr>
          <w:lang w:val="en-GB"/>
        </w:rPr>
        <w:t>Nasal speculum Vienna model for adults 14cm</w:t>
      </w:r>
      <w:r w:rsidR="0074303E" w:rsidRPr="00FF2826">
        <w:rPr>
          <w:lang w:val="en-GB"/>
        </w:rPr>
        <w:t xml:space="preserve">, </w:t>
      </w:r>
      <w:r w:rsidR="00FE1968" w:rsidRPr="00FF2826">
        <w:rPr>
          <w:lang w:val="en-GB"/>
        </w:rPr>
        <w:t xml:space="preserve">Probes </w:t>
      </w:r>
      <w:proofErr w:type="spellStart"/>
      <w:r w:rsidR="00FE1968" w:rsidRPr="00FF2826">
        <w:rPr>
          <w:lang w:val="en-GB"/>
        </w:rPr>
        <w:t>Currates</w:t>
      </w:r>
      <w:proofErr w:type="spellEnd"/>
      <w:r w:rsidR="00FE1968" w:rsidRPr="00FF2826">
        <w:rPr>
          <w:lang w:val="en-GB"/>
        </w:rPr>
        <w:t>/FARREL cotton wool holder spiral threads 1.2mm, 14cm</w:t>
      </w:r>
      <w:r w:rsidRPr="00FF2826">
        <w:rPr>
          <w:lang w:val="en-GB"/>
        </w:rPr>
        <w:t xml:space="preserve">. </w:t>
      </w:r>
      <w:r w:rsidRPr="00FF2826">
        <w:rPr>
          <w:lang w:val="en-GB"/>
        </w:rPr>
        <w:t xml:space="preserve">Under </w:t>
      </w:r>
      <w:r w:rsidRPr="00FF2826">
        <w:rPr>
          <w:lang w:val="en-GB"/>
        </w:rPr>
        <w:t>Activity 2.</w:t>
      </w:r>
      <w:r w:rsidR="00E922FA" w:rsidRPr="00FF2826">
        <w:rPr>
          <w:lang w:val="en-GB"/>
        </w:rPr>
        <w:t>7</w:t>
      </w:r>
      <w:r w:rsidR="007B4FC7" w:rsidRPr="00FF2826">
        <w:rPr>
          <w:lang w:val="en-GB"/>
        </w:rPr>
        <w:t xml:space="preserve">, </w:t>
      </w:r>
      <w:r w:rsidRPr="00FF2826">
        <w:rPr>
          <w:lang w:val="en-GB"/>
        </w:rPr>
        <w:t xml:space="preserve">the project </w:t>
      </w:r>
      <w:r w:rsidRPr="00FF2826">
        <w:rPr>
          <w:lang w:val="en-GB"/>
        </w:rPr>
        <w:t xml:space="preserve">will </w:t>
      </w:r>
      <w:r w:rsidRPr="00FF2826">
        <w:rPr>
          <w:lang w:val="en-GB"/>
        </w:rPr>
        <w:t xml:space="preserve">engage </w:t>
      </w:r>
      <w:r w:rsidRPr="00FF2826">
        <w:rPr>
          <w:lang w:val="en-GB"/>
        </w:rPr>
        <w:t xml:space="preserve">all relevant </w:t>
      </w:r>
      <w:r w:rsidRPr="00FF2826">
        <w:rPr>
          <w:lang w:val="en-GB"/>
        </w:rPr>
        <w:t xml:space="preserve">stakeholders </w:t>
      </w:r>
      <w:r w:rsidRPr="00FF2826">
        <w:rPr>
          <w:lang w:val="en-GB"/>
        </w:rPr>
        <w:t xml:space="preserve">(including the </w:t>
      </w:r>
      <w:r w:rsidRPr="00FF2826">
        <w:rPr>
          <w:i/>
          <w:iCs/>
          <w:lang w:val="en-GB"/>
        </w:rPr>
        <w:t xml:space="preserve">National Health Insurance Management Authority </w:t>
      </w:r>
      <w:r w:rsidRPr="00FF2826">
        <w:rPr>
          <w:lang w:val="en-GB"/>
        </w:rPr>
        <w:t>(NHIMA)</w:t>
      </w:r>
      <w:r w:rsidR="00920809" w:rsidRPr="00FF2826">
        <w:rPr>
          <w:lang w:val="en-GB"/>
        </w:rPr>
        <w:t xml:space="preserve">) </w:t>
      </w:r>
      <w:r w:rsidRPr="00FF2826">
        <w:rPr>
          <w:lang w:val="en-GB"/>
        </w:rPr>
        <w:t xml:space="preserve">to ensure that </w:t>
      </w:r>
      <w:r w:rsidRPr="00FF2826">
        <w:rPr>
          <w:lang w:val="en-GB"/>
        </w:rPr>
        <w:t xml:space="preserve">the maintenance of </w:t>
      </w:r>
      <w:r w:rsidR="007B4FC7" w:rsidRPr="00FF2826">
        <w:rPr>
          <w:lang w:val="en-GB"/>
        </w:rPr>
        <w:t xml:space="preserve">the equipment </w:t>
      </w:r>
      <w:r w:rsidRPr="00FF2826">
        <w:rPr>
          <w:lang w:val="en-GB"/>
        </w:rPr>
        <w:t xml:space="preserve">and </w:t>
      </w:r>
      <w:r w:rsidRPr="00FF2826">
        <w:rPr>
          <w:lang w:val="en-GB"/>
        </w:rPr>
        <w:t xml:space="preserve">regular supply of </w:t>
      </w:r>
      <w:r w:rsidRPr="00FF2826">
        <w:rPr>
          <w:lang w:val="en-GB"/>
        </w:rPr>
        <w:t xml:space="preserve">consumables </w:t>
      </w:r>
      <w:r w:rsidRPr="00FF2826">
        <w:rPr>
          <w:lang w:val="en-GB"/>
        </w:rPr>
        <w:t xml:space="preserve">is sustained. </w:t>
      </w:r>
    </w:p>
    <w:tbl>
      <w:tblPr>
        <w:tblStyle w:val="Tabellenraster"/>
        <w:tblW w:w="10060" w:type="dxa"/>
        <w:tblLook w:val="04A0" w:firstRow="1" w:lastRow="0" w:firstColumn="1" w:lastColumn="0" w:noHBand="0" w:noVBand="1"/>
      </w:tblPr>
      <w:tblGrid>
        <w:gridCol w:w="1413"/>
        <w:gridCol w:w="3118"/>
        <w:gridCol w:w="4111"/>
        <w:gridCol w:w="1418"/>
      </w:tblGrid>
      <w:tr w:rsidR="00F20E4F" w14:paraId="7B3767EC" w14:textId="77777777" w:rsidTr="006E275A">
        <w:tc>
          <w:tcPr>
            <w:tcW w:w="1413" w:type="dxa"/>
          </w:tcPr>
          <w:p w14:paraId="5D0FF5B5" w14:textId="77777777" w:rsidR="004735DC" w:rsidRDefault="00DC001E">
            <w:pPr>
              <w:rPr>
                <w:b/>
                <w:color w:val="244061" w:themeColor="accent1" w:themeShade="80"/>
                <w:sz w:val="18"/>
                <w:szCs w:val="18"/>
              </w:rPr>
            </w:pPr>
            <w:r w:rsidRPr="007C5569">
              <w:rPr>
                <w:b/>
                <w:color w:val="244061" w:themeColor="accent1" w:themeShade="80"/>
                <w:sz w:val="18"/>
                <w:szCs w:val="18"/>
              </w:rPr>
              <w:t xml:space="preserve">Budget </w:t>
            </w:r>
            <w:proofErr w:type="spellStart"/>
            <w:r w:rsidRPr="007C5569">
              <w:rPr>
                <w:b/>
                <w:color w:val="244061" w:themeColor="accent1" w:themeShade="80"/>
                <w:sz w:val="18"/>
                <w:szCs w:val="18"/>
              </w:rPr>
              <w:t>line</w:t>
            </w:r>
            <w:proofErr w:type="spellEnd"/>
          </w:p>
        </w:tc>
        <w:tc>
          <w:tcPr>
            <w:tcW w:w="3118" w:type="dxa"/>
          </w:tcPr>
          <w:p w14:paraId="48520F0C" w14:textId="77777777" w:rsidR="004735DC" w:rsidRDefault="00DC001E">
            <w:pPr>
              <w:rPr>
                <w:b/>
                <w:color w:val="244061" w:themeColor="accent1" w:themeShade="80"/>
                <w:sz w:val="18"/>
                <w:szCs w:val="18"/>
              </w:rPr>
            </w:pPr>
            <w:r w:rsidRPr="007C5569">
              <w:rPr>
                <w:b/>
                <w:color w:val="244061" w:themeColor="accent1" w:themeShade="80"/>
                <w:sz w:val="18"/>
                <w:szCs w:val="18"/>
              </w:rPr>
              <w:t>Measure</w:t>
            </w:r>
          </w:p>
        </w:tc>
        <w:tc>
          <w:tcPr>
            <w:tcW w:w="4111" w:type="dxa"/>
          </w:tcPr>
          <w:p w14:paraId="0F182797" w14:textId="77777777" w:rsidR="004735DC" w:rsidRDefault="00DC001E">
            <w:pPr>
              <w:rPr>
                <w:b/>
                <w:color w:val="244061" w:themeColor="accent1" w:themeShade="80"/>
                <w:sz w:val="18"/>
                <w:szCs w:val="18"/>
              </w:rPr>
            </w:pPr>
            <w:r w:rsidRPr="007C5569">
              <w:rPr>
                <w:b/>
                <w:color w:val="244061" w:themeColor="accent1" w:themeShade="80"/>
                <w:sz w:val="18"/>
                <w:szCs w:val="18"/>
              </w:rPr>
              <w:t>Types of expenditure</w:t>
            </w:r>
          </w:p>
        </w:tc>
        <w:tc>
          <w:tcPr>
            <w:tcW w:w="1418" w:type="dxa"/>
          </w:tcPr>
          <w:p w14:paraId="2CB3725F" w14:textId="77777777" w:rsidR="004735DC" w:rsidRDefault="00DC001E">
            <w:pPr>
              <w:rPr>
                <w:b/>
                <w:color w:val="244061" w:themeColor="accent1" w:themeShade="80"/>
                <w:sz w:val="18"/>
                <w:szCs w:val="18"/>
              </w:rPr>
            </w:pPr>
            <w:r w:rsidRPr="007C5569">
              <w:rPr>
                <w:b/>
                <w:color w:val="244061" w:themeColor="accent1" w:themeShade="80"/>
                <w:sz w:val="18"/>
                <w:szCs w:val="18"/>
              </w:rPr>
              <w:t>Total Euro</w:t>
            </w:r>
          </w:p>
        </w:tc>
      </w:tr>
      <w:tr w:rsidR="00F20E4F" w14:paraId="16F2ACD4" w14:textId="77777777" w:rsidTr="006E275A">
        <w:tc>
          <w:tcPr>
            <w:tcW w:w="1413" w:type="dxa"/>
          </w:tcPr>
          <w:p w14:paraId="179AB888" w14:textId="77777777" w:rsidR="004735DC" w:rsidRDefault="00DC001E">
            <w:pPr>
              <w:rPr>
                <w:sz w:val="18"/>
                <w:szCs w:val="18"/>
              </w:rPr>
            </w:pPr>
            <w:r>
              <w:rPr>
                <w:sz w:val="18"/>
                <w:szCs w:val="18"/>
              </w:rPr>
              <w:t>1.1</w:t>
            </w:r>
          </w:p>
        </w:tc>
        <w:tc>
          <w:tcPr>
            <w:tcW w:w="3118" w:type="dxa"/>
          </w:tcPr>
          <w:p w14:paraId="25A5ED2F" w14:textId="77777777" w:rsidR="004735DC" w:rsidRPr="00FF2826" w:rsidRDefault="00DC001E">
            <w:pPr>
              <w:rPr>
                <w:sz w:val="18"/>
                <w:szCs w:val="18"/>
                <w:lang w:val="en-GB"/>
              </w:rPr>
            </w:pPr>
            <w:r w:rsidRPr="00FF2826">
              <w:rPr>
                <w:sz w:val="18"/>
                <w:szCs w:val="18"/>
                <w:lang w:val="en-GB"/>
              </w:rPr>
              <w:t xml:space="preserve">ENT equipment </w:t>
            </w:r>
            <w:r w:rsidR="00F20E4F" w:rsidRPr="00FF2826">
              <w:rPr>
                <w:sz w:val="18"/>
                <w:szCs w:val="18"/>
                <w:lang w:val="en-GB"/>
              </w:rPr>
              <w:t xml:space="preserve">for 120 municipal healthcare facilities </w:t>
            </w:r>
          </w:p>
        </w:tc>
        <w:tc>
          <w:tcPr>
            <w:tcW w:w="4111" w:type="dxa"/>
          </w:tcPr>
          <w:p w14:paraId="6988EB41" w14:textId="77777777" w:rsidR="004735DC" w:rsidRPr="00FF2826" w:rsidRDefault="00DC001E">
            <w:pPr>
              <w:jc w:val="both"/>
              <w:rPr>
                <w:sz w:val="18"/>
                <w:szCs w:val="18"/>
                <w:lang w:val="en-GB"/>
              </w:rPr>
            </w:pPr>
            <w:r w:rsidRPr="00FF2826">
              <w:rPr>
                <w:sz w:val="18"/>
                <w:szCs w:val="18"/>
                <w:lang w:val="en-GB"/>
              </w:rPr>
              <w:t>Otoscope, ear probes, headlamp, kidney shells, ear tips, laryngeal mirror, charger for the otoscope</w:t>
            </w:r>
          </w:p>
        </w:tc>
        <w:tc>
          <w:tcPr>
            <w:tcW w:w="1418" w:type="dxa"/>
          </w:tcPr>
          <w:p w14:paraId="44B60BE2" w14:textId="77777777" w:rsidR="004735DC" w:rsidRDefault="00DC001E">
            <w:pPr>
              <w:jc w:val="right"/>
              <w:rPr>
                <w:sz w:val="18"/>
                <w:szCs w:val="18"/>
              </w:rPr>
            </w:pPr>
            <w:r>
              <w:rPr>
                <w:sz w:val="18"/>
                <w:szCs w:val="18"/>
              </w:rPr>
              <w:t>53.</w:t>
            </w:r>
            <w:r w:rsidR="00F95C72">
              <w:rPr>
                <w:sz w:val="18"/>
                <w:szCs w:val="18"/>
              </w:rPr>
              <w:t>768</w:t>
            </w:r>
          </w:p>
        </w:tc>
      </w:tr>
    </w:tbl>
    <w:p w14:paraId="76DCFEAE" w14:textId="77777777" w:rsidR="00F20E4F" w:rsidRDefault="00F20E4F" w:rsidP="002F785F">
      <w:pPr>
        <w:spacing w:after="0" w:line="240" w:lineRule="auto"/>
        <w:jc w:val="both"/>
      </w:pPr>
    </w:p>
    <w:p w14:paraId="172345DC" w14:textId="77777777" w:rsidR="004735DC" w:rsidRPr="00FF2826" w:rsidRDefault="00DC001E">
      <w:pPr>
        <w:spacing w:after="0" w:line="240" w:lineRule="auto"/>
        <w:jc w:val="both"/>
        <w:rPr>
          <w:b/>
          <w:color w:val="244061" w:themeColor="accent1" w:themeShade="80"/>
          <w:sz w:val="24"/>
          <w:lang w:val="en-GB"/>
        </w:rPr>
      </w:pPr>
      <w:r w:rsidRPr="00FF2826">
        <w:rPr>
          <w:b/>
          <w:color w:val="244061" w:themeColor="accent1" w:themeShade="80"/>
          <w:sz w:val="24"/>
          <w:lang w:val="en-GB"/>
        </w:rPr>
        <w:t>Activity 1.</w:t>
      </w:r>
      <w:r w:rsidR="006F1E6F" w:rsidRPr="00FF2826">
        <w:rPr>
          <w:b/>
          <w:color w:val="244061" w:themeColor="accent1" w:themeShade="80"/>
          <w:sz w:val="24"/>
          <w:lang w:val="en-GB"/>
        </w:rPr>
        <w:t>11</w:t>
      </w:r>
      <w:r w:rsidRPr="00FF2826">
        <w:rPr>
          <w:b/>
          <w:color w:val="244061" w:themeColor="accent1" w:themeShade="80"/>
          <w:sz w:val="24"/>
          <w:lang w:val="en-GB"/>
        </w:rPr>
        <w:t xml:space="preserve">. </w:t>
      </w:r>
      <w:r w:rsidR="00EE307C" w:rsidRPr="00FF2826">
        <w:rPr>
          <w:b/>
          <w:color w:val="244061" w:themeColor="accent1" w:themeShade="80"/>
          <w:sz w:val="24"/>
          <w:lang w:val="en-GB"/>
        </w:rPr>
        <w:t xml:space="preserve">Construction of hearing test booths and </w:t>
      </w:r>
      <w:r w:rsidR="003D6FA1" w:rsidRPr="00FF2826">
        <w:rPr>
          <w:b/>
          <w:color w:val="244061" w:themeColor="accent1" w:themeShade="80"/>
          <w:sz w:val="24"/>
          <w:lang w:val="en-GB"/>
        </w:rPr>
        <w:t xml:space="preserve">procurement of </w:t>
      </w:r>
      <w:r w:rsidR="00B04881" w:rsidRPr="00FF2826">
        <w:rPr>
          <w:b/>
          <w:color w:val="244061" w:themeColor="accent1" w:themeShade="80"/>
          <w:sz w:val="24"/>
          <w:lang w:val="en-GB"/>
        </w:rPr>
        <w:t>audiology</w:t>
      </w:r>
      <w:r w:rsidR="007B189A" w:rsidRPr="00FF2826">
        <w:rPr>
          <w:b/>
          <w:color w:val="244061" w:themeColor="accent1" w:themeShade="80"/>
          <w:sz w:val="24"/>
          <w:lang w:val="en-GB"/>
        </w:rPr>
        <w:t xml:space="preserve"> equipment </w:t>
      </w:r>
    </w:p>
    <w:p w14:paraId="3F3BCB15" w14:textId="77777777" w:rsidR="004735DC" w:rsidRPr="00FF2826" w:rsidRDefault="00DC001E">
      <w:pPr>
        <w:spacing w:after="0" w:line="240" w:lineRule="auto"/>
        <w:jc w:val="both"/>
        <w:rPr>
          <w:lang w:val="en-GB"/>
        </w:rPr>
      </w:pPr>
      <w:r w:rsidRPr="00FF2826">
        <w:rPr>
          <w:lang w:val="en-GB"/>
        </w:rPr>
        <w:t xml:space="preserve">In the four </w:t>
      </w:r>
      <w:r w:rsidR="00B03090" w:rsidRPr="00FF2826">
        <w:rPr>
          <w:lang w:val="en-GB"/>
        </w:rPr>
        <w:t>new regions (</w:t>
      </w:r>
      <w:r w:rsidR="000C6A56" w:rsidRPr="00FF2826">
        <w:rPr>
          <w:lang w:val="en-GB"/>
        </w:rPr>
        <w:t xml:space="preserve">East, </w:t>
      </w:r>
      <w:proofErr w:type="spellStart"/>
      <w:r w:rsidR="000C6A56" w:rsidRPr="00FF2826">
        <w:rPr>
          <w:lang w:val="en-GB"/>
        </w:rPr>
        <w:t>Muchinga</w:t>
      </w:r>
      <w:proofErr w:type="spellEnd"/>
      <w:r w:rsidR="000C6A56" w:rsidRPr="00FF2826">
        <w:rPr>
          <w:lang w:val="en-GB"/>
        </w:rPr>
        <w:t xml:space="preserve">, North and </w:t>
      </w:r>
      <w:proofErr w:type="spellStart"/>
      <w:r w:rsidR="000C6A56" w:rsidRPr="00FF2826">
        <w:rPr>
          <w:lang w:val="en-GB"/>
        </w:rPr>
        <w:t>Luapula</w:t>
      </w:r>
      <w:proofErr w:type="spellEnd"/>
      <w:r w:rsidR="000C6A56" w:rsidRPr="00FF2826">
        <w:rPr>
          <w:lang w:val="en-GB"/>
        </w:rPr>
        <w:t xml:space="preserve">), where </w:t>
      </w:r>
      <w:r w:rsidR="003421B7" w:rsidRPr="00FF2826">
        <w:rPr>
          <w:lang w:val="en-GB"/>
        </w:rPr>
        <w:t xml:space="preserve">audiological facilities are </w:t>
      </w:r>
      <w:r w:rsidR="000C6A56" w:rsidRPr="00FF2826">
        <w:rPr>
          <w:lang w:val="en-GB"/>
        </w:rPr>
        <w:t>not yet available</w:t>
      </w:r>
      <w:r w:rsidR="004B5116" w:rsidRPr="00FF2826">
        <w:rPr>
          <w:lang w:val="en-GB"/>
        </w:rPr>
        <w:t xml:space="preserve">, audiology </w:t>
      </w:r>
      <w:r w:rsidR="005F32ED" w:rsidRPr="00FF2826">
        <w:rPr>
          <w:lang w:val="en-GB"/>
        </w:rPr>
        <w:t xml:space="preserve">centres are </w:t>
      </w:r>
      <w:r w:rsidR="003421B7" w:rsidRPr="00FF2826">
        <w:rPr>
          <w:lang w:val="en-GB"/>
        </w:rPr>
        <w:t xml:space="preserve">to </w:t>
      </w:r>
      <w:r w:rsidR="00F91001" w:rsidRPr="00FF2826">
        <w:rPr>
          <w:lang w:val="en-GB"/>
        </w:rPr>
        <w:t xml:space="preserve">be </w:t>
      </w:r>
      <w:r w:rsidR="003421B7" w:rsidRPr="00FF2826">
        <w:rPr>
          <w:lang w:val="en-GB"/>
        </w:rPr>
        <w:t xml:space="preserve">set up to ensure that the </w:t>
      </w:r>
      <w:r w:rsidR="005F32ED" w:rsidRPr="00FF2826">
        <w:rPr>
          <w:lang w:val="en-GB"/>
        </w:rPr>
        <w:t>population</w:t>
      </w:r>
      <w:r w:rsidR="003421B7" w:rsidRPr="00FF2826">
        <w:rPr>
          <w:lang w:val="en-GB"/>
        </w:rPr>
        <w:t xml:space="preserve"> is provided with </w:t>
      </w:r>
      <w:r w:rsidR="004B5116" w:rsidRPr="00FF2826">
        <w:rPr>
          <w:lang w:val="en-GB"/>
        </w:rPr>
        <w:t xml:space="preserve">audiological </w:t>
      </w:r>
      <w:r w:rsidR="005F32ED" w:rsidRPr="00FF2826">
        <w:rPr>
          <w:lang w:val="en-GB"/>
        </w:rPr>
        <w:t xml:space="preserve">services. An </w:t>
      </w:r>
      <w:r w:rsidR="00A1618A" w:rsidRPr="00FF2826">
        <w:rPr>
          <w:lang w:val="en-GB"/>
        </w:rPr>
        <w:t xml:space="preserve">audiology centre </w:t>
      </w:r>
      <w:r w:rsidR="005F32ED" w:rsidRPr="00FF2826">
        <w:rPr>
          <w:lang w:val="en-GB"/>
        </w:rPr>
        <w:t xml:space="preserve">will be set up in each region and </w:t>
      </w:r>
      <w:r w:rsidR="00BC2C01" w:rsidRPr="00FF2826">
        <w:rPr>
          <w:lang w:val="en-GB"/>
        </w:rPr>
        <w:t xml:space="preserve">appropriate equipment procured: This </w:t>
      </w:r>
      <w:r w:rsidR="002F4A2A" w:rsidRPr="00FF2826">
        <w:rPr>
          <w:lang w:val="en-GB"/>
        </w:rPr>
        <w:t xml:space="preserve">includes an all-in-one desktop computer designed for various functions within the facility, a Piccolo audiometer for </w:t>
      </w:r>
      <w:r w:rsidR="00E3714E" w:rsidRPr="00FF2826">
        <w:rPr>
          <w:lang w:val="en-GB"/>
        </w:rPr>
        <w:t xml:space="preserve">the </w:t>
      </w:r>
      <w:r w:rsidR="002F4A2A" w:rsidRPr="00FF2826">
        <w:rPr>
          <w:lang w:val="en-GB"/>
        </w:rPr>
        <w:t xml:space="preserve">audiology room, a Triangle screening device for </w:t>
      </w:r>
      <w:r w:rsidR="00534C50" w:rsidRPr="00FF2826">
        <w:rPr>
          <w:i/>
          <w:iCs/>
          <w:lang w:val="en-GB"/>
        </w:rPr>
        <w:t xml:space="preserve">outreaches </w:t>
      </w:r>
      <w:r w:rsidR="002F4A2A" w:rsidRPr="00FF2826">
        <w:rPr>
          <w:lang w:val="en-GB"/>
        </w:rPr>
        <w:t xml:space="preserve">that does not require a computer connection, a versatile </w:t>
      </w:r>
      <w:proofErr w:type="spellStart"/>
      <w:r w:rsidR="002F4A2A" w:rsidRPr="00FF2826">
        <w:rPr>
          <w:lang w:val="en-GB"/>
        </w:rPr>
        <w:t>tympanometer</w:t>
      </w:r>
      <w:proofErr w:type="spellEnd"/>
      <w:r w:rsidR="002F4A2A" w:rsidRPr="00FF2826">
        <w:rPr>
          <w:lang w:val="en-GB"/>
        </w:rPr>
        <w:t xml:space="preserve"> for use in the booth and during </w:t>
      </w:r>
      <w:r w:rsidR="00534C50" w:rsidRPr="00FF2826">
        <w:rPr>
          <w:i/>
          <w:iCs/>
          <w:lang w:val="en-GB"/>
        </w:rPr>
        <w:t>outreaches</w:t>
      </w:r>
      <w:r w:rsidR="002F4A2A" w:rsidRPr="00FF2826">
        <w:rPr>
          <w:lang w:val="en-GB"/>
        </w:rPr>
        <w:t xml:space="preserve">, a portable </w:t>
      </w:r>
      <w:r w:rsidR="00B627C0" w:rsidRPr="00FF2826">
        <w:rPr>
          <w:i/>
          <w:iCs/>
          <w:lang w:val="en-GB"/>
        </w:rPr>
        <w:t xml:space="preserve">Otoacoustic Emissions </w:t>
      </w:r>
      <w:r w:rsidR="002F4A2A" w:rsidRPr="00FF2826">
        <w:rPr>
          <w:lang w:val="en-GB"/>
        </w:rPr>
        <w:t xml:space="preserve">OAE device, a </w:t>
      </w:r>
      <w:proofErr w:type="spellStart"/>
      <w:r w:rsidR="002F4A2A" w:rsidRPr="00FF2826">
        <w:rPr>
          <w:lang w:val="en-GB"/>
        </w:rPr>
        <w:t>HiPro</w:t>
      </w:r>
      <w:proofErr w:type="spellEnd"/>
      <w:r w:rsidR="002F4A2A" w:rsidRPr="00FF2826">
        <w:rPr>
          <w:lang w:val="en-GB"/>
        </w:rPr>
        <w:t xml:space="preserve"> </w:t>
      </w:r>
      <w:r w:rsidR="00B35E07" w:rsidRPr="00FF2826">
        <w:rPr>
          <w:lang w:val="en-GB"/>
        </w:rPr>
        <w:t xml:space="preserve">hearing aid programmer to </w:t>
      </w:r>
      <w:r w:rsidR="00E3714E" w:rsidRPr="00FF2826">
        <w:rPr>
          <w:lang w:val="en-GB"/>
        </w:rPr>
        <w:t xml:space="preserve">be used </w:t>
      </w:r>
      <w:r w:rsidR="002F4A2A" w:rsidRPr="00FF2826">
        <w:rPr>
          <w:lang w:val="en-GB"/>
        </w:rPr>
        <w:t>for comprehensive in-cabin hearing assessments</w:t>
      </w:r>
      <w:r w:rsidR="00E3714E" w:rsidRPr="00FF2826">
        <w:rPr>
          <w:lang w:val="en-GB"/>
        </w:rPr>
        <w:t xml:space="preserve">, </w:t>
      </w:r>
      <w:r w:rsidR="002F4A2A" w:rsidRPr="00FF2826">
        <w:rPr>
          <w:lang w:val="en-GB"/>
        </w:rPr>
        <w:t xml:space="preserve">programming cables for device configuration and annual calibration services </w:t>
      </w:r>
      <w:r w:rsidR="00F06DD4" w:rsidRPr="00FF2826">
        <w:rPr>
          <w:lang w:val="en-GB"/>
        </w:rPr>
        <w:t xml:space="preserve">from the third year of the project </w:t>
      </w:r>
      <w:r w:rsidR="002F4A2A" w:rsidRPr="00FF2826">
        <w:rPr>
          <w:lang w:val="en-GB"/>
        </w:rPr>
        <w:t xml:space="preserve">from a South African based company to ensure accuracy and reliability in diagnostic procedures. Upon completion of the project, it is envisaged that the government will take over maintenance, including calibration of the equipment. </w:t>
      </w:r>
      <w:r w:rsidR="00DE4ADF" w:rsidRPr="00FF2826">
        <w:rPr>
          <w:lang w:val="en-GB"/>
        </w:rPr>
        <w:t xml:space="preserve">Lobbying activities </w:t>
      </w:r>
      <w:r w:rsidR="00EE307C" w:rsidRPr="00FF2826">
        <w:rPr>
          <w:lang w:val="en-GB"/>
        </w:rPr>
        <w:t xml:space="preserve">under sub-objective 2 are intended to secure the necessary funding.  </w:t>
      </w:r>
      <w:r w:rsidR="00D72C61" w:rsidRPr="00FF2826">
        <w:rPr>
          <w:lang w:val="en-GB"/>
        </w:rPr>
        <w:t xml:space="preserve">For the existing </w:t>
      </w:r>
      <w:r w:rsidR="00D72C61" w:rsidRPr="00FF2826">
        <w:rPr>
          <w:lang w:val="en-GB"/>
        </w:rPr>
        <w:lastRenderedPageBreak/>
        <w:t>devices from the previous project, there is already a cost-sharing agreement for the calibration of devices that works well and is effective. In this procedure, BCH and all state institutions whose devices need to be calibrated pool their resources. This allows the technician from South Africa to make a single visit to the country. Each facility covers the costs according to the number of devices that need to be calibrated at the facility. In the written agreement that will be submitted during the first year of the project, the equipment will be extended to the newly established audiology centres. This agreement will be extended to the new project.</w:t>
      </w:r>
    </w:p>
    <w:p w14:paraId="73EACD60" w14:textId="77777777" w:rsidR="004735DC" w:rsidRPr="00FF2826" w:rsidRDefault="00DC001E">
      <w:pPr>
        <w:spacing w:after="0" w:line="240" w:lineRule="auto"/>
        <w:jc w:val="both"/>
        <w:rPr>
          <w:lang w:val="en-GB"/>
        </w:rPr>
      </w:pPr>
      <w:r w:rsidRPr="00FF2826">
        <w:rPr>
          <w:lang w:val="en-GB"/>
        </w:rPr>
        <w:t xml:space="preserve">The provision of hearing aids </w:t>
      </w:r>
      <w:r w:rsidR="003607F3" w:rsidRPr="00FF2826">
        <w:rPr>
          <w:lang w:val="en-GB"/>
        </w:rPr>
        <w:t xml:space="preserve">for identified needs is </w:t>
      </w:r>
      <w:r w:rsidR="00387CDF" w:rsidRPr="00FF2826">
        <w:rPr>
          <w:lang w:val="en-GB"/>
        </w:rPr>
        <w:t xml:space="preserve">covered </w:t>
      </w:r>
      <w:r w:rsidR="003607F3" w:rsidRPr="00FF2826">
        <w:rPr>
          <w:lang w:val="en-GB"/>
        </w:rPr>
        <w:t xml:space="preserve">by the cooperation with BCH and its cooperation partners. </w:t>
      </w:r>
    </w:p>
    <w:p w14:paraId="11D5D988" w14:textId="77777777" w:rsidR="002F785F" w:rsidRPr="00FF2826" w:rsidRDefault="002F785F" w:rsidP="003213A5">
      <w:pPr>
        <w:spacing w:after="0" w:line="240" w:lineRule="auto"/>
        <w:jc w:val="both"/>
        <w:rPr>
          <w:lang w:val="en-GB"/>
        </w:rPr>
      </w:pPr>
    </w:p>
    <w:tbl>
      <w:tblPr>
        <w:tblStyle w:val="Tabellenraster"/>
        <w:tblW w:w="10060" w:type="dxa"/>
        <w:tblLook w:val="04A0" w:firstRow="1" w:lastRow="0" w:firstColumn="1" w:lastColumn="0" w:noHBand="0" w:noVBand="1"/>
      </w:tblPr>
      <w:tblGrid>
        <w:gridCol w:w="1413"/>
        <w:gridCol w:w="3118"/>
        <w:gridCol w:w="4111"/>
        <w:gridCol w:w="1418"/>
      </w:tblGrid>
      <w:tr w:rsidR="00996AE0" w14:paraId="009B5813" w14:textId="77777777" w:rsidTr="006E275A">
        <w:tc>
          <w:tcPr>
            <w:tcW w:w="1413" w:type="dxa"/>
          </w:tcPr>
          <w:p w14:paraId="54070169" w14:textId="77777777" w:rsidR="004735DC" w:rsidRDefault="00DC001E">
            <w:pPr>
              <w:rPr>
                <w:b/>
                <w:color w:val="244061" w:themeColor="accent1" w:themeShade="80"/>
                <w:sz w:val="18"/>
                <w:szCs w:val="18"/>
              </w:rPr>
            </w:pPr>
            <w:r w:rsidRPr="007C5569">
              <w:rPr>
                <w:b/>
                <w:color w:val="244061" w:themeColor="accent1" w:themeShade="80"/>
                <w:sz w:val="18"/>
                <w:szCs w:val="18"/>
              </w:rPr>
              <w:t xml:space="preserve">Budget </w:t>
            </w:r>
            <w:proofErr w:type="spellStart"/>
            <w:r w:rsidRPr="007C5569">
              <w:rPr>
                <w:b/>
                <w:color w:val="244061" w:themeColor="accent1" w:themeShade="80"/>
                <w:sz w:val="18"/>
                <w:szCs w:val="18"/>
              </w:rPr>
              <w:t>line</w:t>
            </w:r>
            <w:proofErr w:type="spellEnd"/>
          </w:p>
        </w:tc>
        <w:tc>
          <w:tcPr>
            <w:tcW w:w="3118" w:type="dxa"/>
          </w:tcPr>
          <w:p w14:paraId="2BCDEC2B" w14:textId="77777777" w:rsidR="004735DC" w:rsidRDefault="00DC001E">
            <w:pPr>
              <w:rPr>
                <w:b/>
                <w:color w:val="244061" w:themeColor="accent1" w:themeShade="80"/>
                <w:sz w:val="18"/>
                <w:szCs w:val="18"/>
              </w:rPr>
            </w:pPr>
            <w:r w:rsidRPr="007C5569">
              <w:rPr>
                <w:b/>
                <w:color w:val="244061" w:themeColor="accent1" w:themeShade="80"/>
                <w:sz w:val="18"/>
                <w:szCs w:val="18"/>
              </w:rPr>
              <w:t>Measure</w:t>
            </w:r>
          </w:p>
        </w:tc>
        <w:tc>
          <w:tcPr>
            <w:tcW w:w="4111" w:type="dxa"/>
          </w:tcPr>
          <w:p w14:paraId="15E9EAFE" w14:textId="77777777" w:rsidR="004735DC" w:rsidRDefault="00DC001E">
            <w:pPr>
              <w:rPr>
                <w:b/>
                <w:color w:val="244061" w:themeColor="accent1" w:themeShade="80"/>
                <w:sz w:val="18"/>
                <w:szCs w:val="18"/>
              </w:rPr>
            </w:pPr>
            <w:r w:rsidRPr="007C5569">
              <w:rPr>
                <w:b/>
                <w:color w:val="244061" w:themeColor="accent1" w:themeShade="80"/>
                <w:sz w:val="18"/>
                <w:szCs w:val="18"/>
              </w:rPr>
              <w:t>Types of expenditure</w:t>
            </w:r>
          </w:p>
        </w:tc>
        <w:tc>
          <w:tcPr>
            <w:tcW w:w="1418" w:type="dxa"/>
          </w:tcPr>
          <w:p w14:paraId="49E8BCAF" w14:textId="77777777" w:rsidR="004735DC" w:rsidRDefault="00DC001E">
            <w:pPr>
              <w:rPr>
                <w:b/>
                <w:color w:val="244061" w:themeColor="accent1" w:themeShade="80"/>
                <w:sz w:val="18"/>
                <w:szCs w:val="18"/>
              </w:rPr>
            </w:pPr>
            <w:r w:rsidRPr="007C5569">
              <w:rPr>
                <w:b/>
                <w:color w:val="244061" w:themeColor="accent1" w:themeShade="80"/>
                <w:sz w:val="18"/>
                <w:szCs w:val="18"/>
              </w:rPr>
              <w:t>Total Euro</w:t>
            </w:r>
          </w:p>
        </w:tc>
      </w:tr>
      <w:tr w:rsidR="00996AE0" w14:paraId="7C40CE93" w14:textId="77777777" w:rsidTr="006E275A">
        <w:tc>
          <w:tcPr>
            <w:tcW w:w="1413" w:type="dxa"/>
          </w:tcPr>
          <w:p w14:paraId="628E83DA" w14:textId="77777777" w:rsidR="004735DC" w:rsidRDefault="00DC001E">
            <w:pPr>
              <w:rPr>
                <w:sz w:val="18"/>
                <w:szCs w:val="18"/>
              </w:rPr>
            </w:pPr>
            <w:r>
              <w:rPr>
                <w:sz w:val="18"/>
                <w:szCs w:val="18"/>
              </w:rPr>
              <w:t>1.1.</w:t>
            </w:r>
          </w:p>
        </w:tc>
        <w:tc>
          <w:tcPr>
            <w:tcW w:w="3118" w:type="dxa"/>
          </w:tcPr>
          <w:p w14:paraId="10652FD2" w14:textId="77777777" w:rsidR="004735DC" w:rsidRDefault="00DC001E">
            <w:pPr>
              <w:rPr>
                <w:sz w:val="18"/>
                <w:szCs w:val="18"/>
              </w:rPr>
            </w:pPr>
            <w:r>
              <w:rPr>
                <w:sz w:val="18"/>
                <w:szCs w:val="18"/>
              </w:rPr>
              <w:t>Audiology equipment for 4 locations</w:t>
            </w:r>
          </w:p>
        </w:tc>
        <w:tc>
          <w:tcPr>
            <w:tcW w:w="4111" w:type="dxa"/>
          </w:tcPr>
          <w:p w14:paraId="14E84044" w14:textId="77777777" w:rsidR="004735DC" w:rsidRPr="00FF2826" w:rsidRDefault="00DC001E">
            <w:pPr>
              <w:jc w:val="both"/>
              <w:rPr>
                <w:sz w:val="18"/>
                <w:szCs w:val="18"/>
                <w:lang w:val="en-GB"/>
              </w:rPr>
            </w:pPr>
            <w:r w:rsidRPr="00FF2826">
              <w:rPr>
                <w:sz w:val="18"/>
                <w:szCs w:val="18"/>
                <w:lang w:val="en-GB"/>
              </w:rPr>
              <w:t xml:space="preserve">Construction of </w:t>
            </w:r>
            <w:r w:rsidR="00CF16C2" w:rsidRPr="00FF2826">
              <w:rPr>
                <w:sz w:val="18"/>
                <w:szCs w:val="18"/>
                <w:lang w:val="en-GB"/>
              </w:rPr>
              <w:t xml:space="preserve">hearing test booths </w:t>
            </w:r>
            <w:r w:rsidR="00D245BE" w:rsidRPr="00FF2826">
              <w:rPr>
                <w:sz w:val="18"/>
                <w:szCs w:val="18"/>
                <w:lang w:val="en-GB"/>
              </w:rPr>
              <w:t>and procurement of audiology</w:t>
            </w:r>
            <w:r w:rsidR="00CF16C2" w:rsidRPr="00FF2826">
              <w:rPr>
                <w:sz w:val="18"/>
                <w:szCs w:val="18"/>
                <w:lang w:val="en-GB"/>
              </w:rPr>
              <w:t xml:space="preserve"> equipment </w:t>
            </w:r>
            <w:r w:rsidR="00C35053" w:rsidRPr="00FF2826">
              <w:rPr>
                <w:sz w:val="18"/>
                <w:szCs w:val="18"/>
                <w:lang w:val="en-GB"/>
              </w:rPr>
              <w:t>and calibration</w:t>
            </w:r>
          </w:p>
        </w:tc>
        <w:tc>
          <w:tcPr>
            <w:tcW w:w="1418" w:type="dxa"/>
          </w:tcPr>
          <w:p w14:paraId="2CF6344A" w14:textId="77777777" w:rsidR="004735DC" w:rsidRDefault="00DC001E">
            <w:pPr>
              <w:jc w:val="right"/>
              <w:rPr>
                <w:sz w:val="18"/>
                <w:szCs w:val="18"/>
              </w:rPr>
            </w:pPr>
            <w:r>
              <w:rPr>
                <w:sz w:val="18"/>
                <w:szCs w:val="18"/>
              </w:rPr>
              <w:t>91.</w:t>
            </w:r>
            <w:r w:rsidR="00C10C36">
              <w:rPr>
                <w:sz w:val="18"/>
                <w:szCs w:val="18"/>
              </w:rPr>
              <w:t>681</w:t>
            </w:r>
          </w:p>
        </w:tc>
      </w:tr>
    </w:tbl>
    <w:p w14:paraId="5D41D97B" w14:textId="77777777" w:rsidR="00184F4F" w:rsidRDefault="00184F4F" w:rsidP="002F785F">
      <w:pPr>
        <w:spacing w:after="0" w:line="240" w:lineRule="auto"/>
        <w:jc w:val="both"/>
      </w:pPr>
    </w:p>
    <w:p w14:paraId="42413C18" w14:textId="77777777" w:rsidR="004735DC" w:rsidRDefault="00DC001E">
      <w:pPr>
        <w:spacing w:after="0" w:line="240" w:lineRule="auto"/>
        <w:jc w:val="both"/>
        <w:rPr>
          <w:b/>
          <w:color w:val="244061" w:themeColor="accent1" w:themeShade="80"/>
          <w:sz w:val="24"/>
        </w:rPr>
      </w:pPr>
      <w:r w:rsidRPr="006F1E6F">
        <w:rPr>
          <w:b/>
          <w:color w:val="244061" w:themeColor="accent1" w:themeShade="80"/>
          <w:sz w:val="24"/>
        </w:rPr>
        <w:t>Activity 1.</w:t>
      </w:r>
      <w:r w:rsidR="006F1E6F" w:rsidRPr="006F1E6F">
        <w:rPr>
          <w:b/>
          <w:color w:val="244061" w:themeColor="accent1" w:themeShade="80"/>
          <w:sz w:val="24"/>
        </w:rPr>
        <w:t>12</w:t>
      </w:r>
      <w:r w:rsidRPr="006F1E6F">
        <w:rPr>
          <w:b/>
          <w:color w:val="244061" w:themeColor="accent1" w:themeShade="80"/>
          <w:sz w:val="24"/>
        </w:rPr>
        <w:t xml:space="preserve">. Procurement of </w:t>
      </w:r>
      <w:r w:rsidR="00727760">
        <w:rPr>
          <w:b/>
          <w:color w:val="244061" w:themeColor="accent1" w:themeShade="80"/>
          <w:sz w:val="24"/>
        </w:rPr>
        <w:t>laptops</w:t>
      </w:r>
    </w:p>
    <w:p w14:paraId="5BAB3A96" w14:textId="77777777" w:rsidR="004735DC" w:rsidRPr="00FF2826" w:rsidRDefault="00DC001E">
      <w:pPr>
        <w:spacing w:after="0" w:line="240" w:lineRule="auto"/>
        <w:jc w:val="both"/>
        <w:rPr>
          <w:color w:val="000000" w:themeColor="text1"/>
          <w:lang w:val="en-GB"/>
        </w:rPr>
      </w:pPr>
      <w:r w:rsidRPr="00FF2826">
        <w:rPr>
          <w:color w:val="000000" w:themeColor="text1"/>
          <w:lang w:val="en-GB"/>
        </w:rPr>
        <w:t xml:space="preserve">Laptops for </w:t>
      </w:r>
      <w:r w:rsidR="006D43A7" w:rsidRPr="00FF2826">
        <w:rPr>
          <w:color w:val="000000" w:themeColor="text1"/>
          <w:lang w:val="en-GB"/>
        </w:rPr>
        <w:t xml:space="preserve">17 </w:t>
      </w:r>
      <w:r w:rsidR="000D7B6E" w:rsidRPr="00FF2826">
        <w:rPr>
          <w:color w:val="000000" w:themeColor="text1"/>
          <w:lang w:val="en-GB"/>
        </w:rPr>
        <w:t xml:space="preserve">hearing care professionals </w:t>
      </w:r>
      <w:r w:rsidR="00880115" w:rsidRPr="00FF2826">
        <w:rPr>
          <w:color w:val="000000" w:themeColor="text1"/>
          <w:lang w:val="en-GB"/>
        </w:rPr>
        <w:t xml:space="preserve">and </w:t>
      </w:r>
      <w:r w:rsidR="00880115" w:rsidRPr="00FF2826">
        <w:rPr>
          <w:i/>
          <w:iCs/>
          <w:color w:val="000000" w:themeColor="text1"/>
          <w:lang w:val="en-GB"/>
        </w:rPr>
        <w:t xml:space="preserve">audiology officers </w:t>
      </w:r>
      <w:r w:rsidR="00E3714E" w:rsidRPr="00FF2826">
        <w:rPr>
          <w:color w:val="000000" w:themeColor="text1"/>
          <w:lang w:val="en-GB"/>
        </w:rPr>
        <w:t>are to be procured</w:t>
      </w:r>
      <w:r w:rsidRPr="00FF2826">
        <w:rPr>
          <w:color w:val="000000" w:themeColor="text1"/>
          <w:lang w:val="en-GB"/>
        </w:rPr>
        <w:t xml:space="preserve">. The laptops will be used for </w:t>
      </w:r>
      <w:r w:rsidR="00734137" w:rsidRPr="00FF2826">
        <w:rPr>
          <w:color w:val="000000" w:themeColor="text1"/>
          <w:lang w:val="en-GB"/>
        </w:rPr>
        <w:t xml:space="preserve">training </w:t>
      </w:r>
      <w:r w:rsidRPr="00FF2826">
        <w:rPr>
          <w:color w:val="000000" w:themeColor="text1"/>
          <w:lang w:val="en-GB"/>
        </w:rPr>
        <w:t xml:space="preserve">during the hybrid training as described in </w:t>
      </w:r>
      <w:r w:rsidRPr="00FF2826">
        <w:rPr>
          <w:color w:val="000000" w:themeColor="text1"/>
          <w:lang w:val="en-GB"/>
        </w:rPr>
        <w:t>activities 1.</w:t>
      </w:r>
      <w:r w:rsidR="00D852B5" w:rsidRPr="00FF2826">
        <w:rPr>
          <w:color w:val="000000" w:themeColor="text1"/>
          <w:lang w:val="en-GB"/>
        </w:rPr>
        <w:t xml:space="preserve">2 </w:t>
      </w:r>
      <w:r w:rsidRPr="00FF2826">
        <w:rPr>
          <w:color w:val="000000" w:themeColor="text1"/>
          <w:lang w:val="en-GB"/>
        </w:rPr>
        <w:t>and 1.</w:t>
      </w:r>
      <w:r w:rsidR="00D852B5" w:rsidRPr="00FF2826">
        <w:rPr>
          <w:color w:val="000000" w:themeColor="text1"/>
          <w:lang w:val="en-GB"/>
        </w:rPr>
        <w:t xml:space="preserve">3 </w:t>
      </w:r>
      <w:r w:rsidRPr="00FF2826">
        <w:rPr>
          <w:color w:val="000000" w:themeColor="text1"/>
          <w:lang w:val="en-GB"/>
        </w:rPr>
        <w:t xml:space="preserve">above. </w:t>
      </w:r>
      <w:r w:rsidRPr="00FF2826">
        <w:rPr>
          <w:color w:val="000000" w:themeColor="text1"/>
          <w:lang w:val="en-GB"/>
        </w:rPr>
        <w:t xml:space="preserve">The same laptops will later be used for </w:t>
      </w:r>
      <w:r w:rsidR="00E3714E" w:rsidRPr="00FF2826">
        <w:rPr>
          <w:i/>
          <w:iCs/>
          <w:color w:val="000000" w:themeColor="text1"/>
          <w:lang w:val="en-GB"/>
        </w:rPr>
        <w:t xml:space="preserve">outreach </w:t>
      </w:r>
      <w:r w:rsidRPr="00FF2826">
        <w:rPr>
          <w:color w:val="000000" w:themeColor="text1"/>
          <w:lang w:val="en-GB"/>
        </w:rPr>
        <w:t xml:space="preserve">in the communities </w:t>
      </w:r>
      <w:r w:rsidR="008803D5" w:rsidRPr="00FF2826">
        <w:rPr>
          <w:color w:val="000000" w:themeColor="text1"/>
          <w:lang w:val="en-GB"/>
        </w:rPr>
        <w:t xml:space="preserve">as laptops </w:t>
      </w:r>
      <w:r w:rsidR="00A03A6B" w:rsidRPr="00FF2826">
        <w:rPr>
          <w:color w:val="000000" w:themeColor="text1"/>
          <w:lang w:val="en-GB"/>
        </w:rPr>
        <w:t>are</w:t>
      </w:r>
      <w:r w:rsidR="008803D5" w:rsidRPr="00FF2826">
        <w:rPr>
          <w:color w:val="000000" w:themeColor="text1"/>
          <w:lang w:val="en-GB"/>
        </w:rPr>
        <w:t xml:space="preserve"> required to operate the mobile audiological equipment </w:t>
      </w:r>
      <w:r w:rsidR="00DF4CDF" w:rsidRPr="00FF2826">
        <w:rPr>
          <w:color w:val="000000" w:themeColor="text1"/>
          <w:lang w:val="en-GB"/>
        </w:rPr>
        <w:t xml:space="preserve">to </w:t>
      </w:r>
      <w:r w:rsidR="008803D5" w:rsidRPr="00FF2826">
        <w:rPr>
          <w:color w:val="000000" w:themeColor="text1"/>
          <w:lang w:val="en-GB"/>
        </w:rPr>
        <w:t>read</w:t>
      </w:r>
      <w:r w:rsidR="00DF4CDF" w:rsidRPr="00FF2826">
        <w:rPr>
          <w:color w:val="000000" w:themeColor="text1"/>
          <w:lang w:val="en-GB"/>
        </w:rPr>
        <w:t xml:space="preserve"> hearing test results</w:t>
      </w:r>
      <w:r w:rsidR="008803D5" w:rsidRPr="00FF2826">
        <w:rPr>
          <w:color w:val="000000" w:themeColor="text1"/>
          <w:lang w:val="en-GB"/>
        </w:rPr>
        <w:t xml:space="preserve">. </w:t>
      </w:r>
      <w:r w:rsidR="00FD0BF0" w:rsidRPr="00FF2826">
        <w:rPr>
          <w:color w:val="000000" w:themeColor="text1"/>
          <w:lang w:val="en-GB"/>
        </w:rPr>
        <w:t xml:space="preserve">The laptops are not the personal property of the hearing care professionals and audiology officers but become the property of the structure where the person </w:t>
      </w:r>
      <w:r w:rsidR="007255E2" w:rsidRPr="00FF2826">
        <w:rPr>
          <w:color w:val="000000" w:themeColor="text1"/>
          <w:lang w:val="en-GB"/>
        </w:rPr>
        <w:t>works</w:t>
      </w:r>
      <w:r w:rsidR="00FD0BF0" w:rsidRPr="00FF2826">
        <w:rPr>
          <w:color w:val="000000" w:themeColor="text1"/>
          <w:lang w:val="en-GB"/>
        </w:rPr>
        <w:t xml:space="preserve">. </w:t>
      </w:r>
    </w:p>
    <w:p w14:paraId="52F36C79" w14:textId="77777777" w:rsidR="00C02FE9" w:rsidRPr="00FF2826" w:rsidRDefault="00C02FE9" w:rsidP="007976AB">
      <w:pPr>
        <w:spacing w:after="0"/>
        <w:rPr>
          <w:color w:val="000000" w:themeColor="text1"/>
          <w:lang w:val="en-GB"/>
        </w:rPr>
      </w:pPr>
    </w:p>
    <w:tbl>
      <w:tblPr>
        <w:tblStyle w:val="Tabellenraster"/>
        <w:tblW w:w="10060" w:type="dxa"/>
        <w:tblLook w:val="04A0" w:firstRow="1" w:lastRow="0" w:firstColumn="1" w:lastColumn="0" w:noHBand="0" w:noVBand="1"/>
      </w:tblPr>
      <w:tblGrid>
        <w:gridCol w:w="1413"/>
        <w:gridCol w:w="3118"/>
        <w:gridCol w:w="4111"/>
        <w:gridCol w:w="1418"/>
      </w:tblGrid>
      <w:tr w:rsidR="00BD1A18" w14:paraId="3B654BD7" w14:textId="77777777" w:rsidTr="006E275A">
        <w:tc>
          <w:tcPr>
            <w:tcW w:w="1413" w:type="dxa"/>
          </w:tcPr>
          <w:p w14:paraId="5F9551F2" w14:textId="77777777" w:rsidR="004735DC" w:rsidRDefault="00DC001E">
            <w:pPr>
              <w:rPr>
                <w:b/>
                <w:color w:val="244061" w:themeColor="accent1" w:themeShade="80"/>
                <w:sz w:val="18"/>
                <w:szCs w:val="18"/>
              </w:rPr>
            </w:pPr>
            <w:r w:rsidRPr="007C5569">
              <w:rPr>
                <w:b/>
                <w:color w:val="244061" w:themeColor="accent1" w:themeShade="80"/>
                <w:sz w:val="18"/>
                <w:szCs w:val="18"/>
              </w:rPr>
              <w:t xml:space="preserve">Budget </w:t>
            </w:r>
            <w:proofErr w:type="spellStart"/>
            <w:r w:rsidRPr="007C5569">
              <w:rPr>
                <w:b/>
                <w:color w:val="244061" w:themeColor="accent1" w:themeShade="80"/>
                <w:sz w:val="18"/>
                <w:szCs w:val="18"/>
              </w:rPr>
              <w:t>line</w:t>
            </w:r>
            <w:proofErr w:type="spellEnd"/>
          </w:p>
        </w:tc>
        <w:tc>
          <w:tcPr>
            <w:tcW w:w="3118" w:type="dxa"/>
          </w:tcPr>
          <w:p w14:paraId="7E7591A5" w14:textId="77777777" w:rsidR="004735DC" w:rsidRDefault="00DC001E">
            <w:pPr>
              <w:rPr>
                <w:b/>
                <w:color w:val="244061" w:themeColor="accent1" w:themeShade="80"/>
                <w:sz w:val="18"/>
                <w:szCs w:val="18"/>
              </w:rPr>
            </w:pPr>
            <w:r w:rsidRPr="007C5569">
              <w:rPr>
                <w:b/>
                <w:color w:val="244061" w:themeColor="accent1" w:themeShade="80"/>
                <w:sz w:val="18"/>
                <w:szCs w:val="18"/>
              </w:rPr>
              <w:t>Measure</w:t>
            </w:r>
          </w:p>
        </w:tc>
        <w:tc>
          <w:tcPr>
            <w:tcW w:w="4111" w:type="dxa"/>
          </w:tcPr>
          <w:p w14:paraId="7F6153E2" w14:textId="77777777" w:rsidR="004735DC" w:rsidRDefault="00DC001E">
            <w:pPr>
              <w:rPr>
                <w:b/>
                <w:color w:val="244061" w:themeColor="accent1" w:themeShade="80"/>
                <w:sz w:val="18"/>
                <w:szCs w:val="18"/>
              </w:rPr>
            </w:pPr>
            <w:r w:rsidRPr="007C5569">
              <w:rPr>
                <w:b/>
                <w:color w:val="244061" w:themeColor="accent1" w:themeShade="80"/>
                <w:sz w:val="18"/>
                <w:szCs w:val="18"/>
              </w:rPr>
              <w:t>Types of expenditure</w:t>
            </w:r>
          </w:p>
        </w:tc>
        <w:tc>
          <w:tcPr>
            <w:tcW w:w="1418" w:type="dxa"/>
          </w:tcPr>
          <w:p w14:paraId="53DC0980" w14:textId="77777777" w:rsidR="004735DC" w:rsidRDefault="00DC001E">
            <w:pPr>
              <w:rPr>
                <w:b/>
                <w:color w:val="244061" w:themeColor="accent1" w:themeShade="80"/>
                <w:sz w:val="18"/>
                <w:szCs w:val="18"/>
              </w:rPr>
            </w:pPr>
            <w:r w:rsidRPr="007C5569">
              <w:rPr>
                <w:b/>
                <w:color w:val="244061" w:themeColor="accent1" w:themeShade="80"/>
                <w:sz w:val="18"/>
                <w:szCs w:val="18"/>
              </w:rPr>
              <w:t>Total Euro</w:t>
            </w:r>
          </w:p>
        </w:tc>
      </w:tr>
      <w:tr w:rsidR="00BD1A18" w14:paraId="3F15386B" w14:textId="77777777" w:rsidTr="006E275A">
        <w:tc>
          <w:tcPr>
            <w:tcW w:w="1413" w:type="dxa"/>
          </w:tcPr>
          <w:p w14:paraId="381B56DD" w14:textId="77777777" w:rsidR="004735DC" w:rsidRDefault="00DC001E">
            <w:pPr>
              <w:rPr>
                <w:sz w:val="18"/>
                <w:szCs w:val="18"/>
              </w:rPr>
            </w:pPr>
            <w:r>
              <w:rPr>
                <w:sz w:val="18"/>
                <w:szCs w:val="18"/>
              </w:rPr>
              <w:t>1.1.</w:t>
            </w:r>
          </w:p>
        </w:tc>
        <w:tc>
          <w:tcPr>
            <w:tcW w:w="3118" w:type="dxa"/>
          </w:tcPr>
          <w:p w14:paraId="0BE03B5F" w14:textId="77777777" w:rsidR="004735DC" w:rsidRPr="00FF2826" w:rsidRDefault="00DC001E">
            <w:pPr>
              <w:rPr>
                <w:sz w:val="18"/>
                <w:szCs w:val="18"/>
                <w:lang w:val="en-GB"/>
              </w:rPr>
            </w:pPr>
            <w:r w:rsidRPr="00FF2826">
              <w:rPr>
                <w:sz w:val="18"/>
                <w:szCs w:val="18"/>
                <w:lang w:val="en-GB"/>
              </w:rPr>
              <w:t xml:space="preserve">Laptops for at least </w:t>
            </w:r>
            <w:r w:rsidR="006D43A7" w:rsidRPr="00FF2826">
              <w:rPr>
                <w:sz w:val="18"/>
                <w:szCs w:val="18"/>
                <w:lang w:val="en-GB"/>
              </w:rPr>
              <w:t xml:space="preserve">17 </w:t>
            </w:r>
            <w:r w:rsidRPr="00FF2826">
              <w:rPr>
                <w:sz w:val="18"/>
                <w:szCs w:val="18"/>
                <w:lang w:val="en-GB"/>
              </w:rPr>
              <w:t>beneficiaries</w:t>
            </w:r>
          </w:p>
        </w:tc>
        <w:tc>
          <w:tcPr>
            <w:tcW w:w="4111" w:type="dxa"/>
          </w:tcPr>
          <w:p w14:paraId="3452723F" w14:textId="77777777" w:rsidR="004735DC" w:rsidRDefault="00DC001E">
            <w:pPr>
              <w:jc w:val="both"/>
              <w:rPr>
                <w:sz w:val="18"/>
                <w:szCs w:val="18"/>
              </w:rPr>
            </w:pPr>
            <w:r>
              <w:rPr>
                <w:sz w:val="18"/>
                <w:szCs w:val="18"/>
              </w:rPr>
              <w:t xml:space="preserve">Laptops </w:t>
            </w:r>
            <w:r w:rsidR="00E3714E">
              <w:rPr>
                <w:sz w:val="18"/>
                <w:szCs w:val="18"/>
              </w:rPr>
              <w:t xml:space="preserve">and Microsoft </w:t>
            </w:r>
            <w:proofErr w:type="spellStart"/>
            <w:r w:rsidR="00E3714E">
              <w:rPr>
                <w:sz w:val="18"/>
                <w:szCs w:val="18"/>
              </w:rPr>
              <w:t>software</w:t>
            </w:r>
            <w:proofErr w:type="spellEnd"/>
          </w:p>
        </w:tc>
        <w:tc>
          <w:tcPr>
            <w:tcW w:w="1418" w:type="dxa"/>
          </w:tcPr>
          <w:p w14:paraId="59F5A058" w14:textId="77777777" w:rsidR="004735DC" w:rsidRDefault="00DC001E">
            <w:pPr>
              <w:jc w:val="right"/>
              <w:rPr>
                <w:sz w:val="18"/>
                <w:szCs w:val="18"/>
              </w:rPr>
            </w:pPr>
            <w:r>
              <w:rPr>
                <w:sz w:val="18"/>
                <w:szCs w:val="18"/>
              </w:rPr>
              <w:t>20.174</w:t>
            </w:r>
          </w:p>
        </w:tc>
      </w:tr>
    </w:tbl>
    <w:p w14:paraId="2C2242A7" w14:textId="77777777" w:rsidR="008D6372" w:rsidRDefault="008D6372" w:rsidP="00F20842">
      <w:pPr>
        <w:spacing w:after="300" w:line="240" w:lineRule="auto"/>
        <w:jc w:val="both"/>
      </w:pPr>
    </w:p>
    <w:p w14:paraId="3963DC15" w14:textId="77777777" w:rsidR="004735DC" w:rsidRPr="00FF2826" w:rsidRDefault="00DC001E">
      <w:pPr>
        <w:shd w:val="clear" w:color="auto" w:fill="DBE5F1" w:themeFill="accent1" w:themeFillTint="33"/>
        <w:spacing w:after="0" w:line="240" w:lineRule="auto"/>
        <w:rPr>
          <w:b/>
          <w:color w:val="244061" w:themeColor="accent1" w:themeShade="80"/>
          <w:sz w:val="24"/>
          <w:lang w:val="en-GB"/>
        </w:rPr>
      </w:pPr>
      <w:r w:rsidRPr="00FF2826">
        <w:rPr>
          <w:b/>
          <w:color w:val="244061" w:themeColor="accent1" w:themeShade="80"/>
          <w:sz w:val="24"/>
          <w:lang w:val="en-GB"/>
        </w:rPr>
        <w:t>Target 2</w:t>
      </w:r>
      <w:r w:rsidR="001644D6" w:rsidRPr="00FF2826">
        <w:rPr>
          <w:b/>
          <w:color w:val="244061" w:themeColor="accent1" w:themeShade="80"/>
          <w:sz w:val="24"/>
          <w:lang w:val="en-GB"/>
        </w:rPr>
        <w:t xml:space="preserve">: </w:t>
      </w:r>
      <w:r w:rsidR="00866645" w:rsidRPr="00FF2826">
        <w:rPr>
          <w:b/>
          <w:color w:val="244061" w:themeColor="accent1" w:themeShade="80"/>
          <w:sz w:val="24"/>
          <w:lang w:val="en-GB"/>
        </w:rPr>
        <w:t>Key stakeholders, including organisations of persons with disabilities, government agencies and media representatives, have strengthened their capacity to actively advocate for citizen-centred ear and hearing health care and inclusion of persons with hearing impairments.</w:t>
      </w:r>
    </w:p>
    <w:p w14:paraId="46FEDC2F" w14:textId="77777777" w:rsidR="007B1353" w:rsidRPr="00FF2826" w:rsidRDefault="007B1353" w:rsidP="005629AC">
      <w:pPr>
        <w:spacing w:after="0"/>
        <w:rPr>
          <w:b/>
          <w:color w:val="244061" w:themeColor="accent1" w:themeShade="80"/>
          <w:sz w:val="24"/>
          <w:lang w:val="en-GB"/>
        </w:rPr>
      </w:pPr>
    </w:p>
    <w:p w14:paraId="3A51C6A6" w14:textId="77777777" w:rsidR="004735DC" w:rsidRPr="00FF2826" w:rsidRDefault="00DC001E">
      <w:pPr>
        <w:spacing w:after="0" w:line="240" w:lineRule="auto"/>
        <w:rPr>
          <w:color w:val="1F1F1F"/>
          <w:highlight w:val="white"/>
          <w:lang w:val="en-GB"/>
        </w:rPr>
      </w:pPr>
      <w:r w:rsidRPr="00FF2826">
        <w:rPr>
          <w:color w:val="1F1F1F"/>
          <w:highlight w:val="white"/>
          <w:lang w:val="en-GB"/>
        </w:rPr>
        <w:t xml:space="preserve">Sub-goal two aims to increase understanding of ear and hearing health, particularly among decision-makers, and to </w:t>
      </w:r>
      <w:r w:rsidR="001220CD" w:rsidRPr="00FF2826">
        <w:rPr>
          <w:color w:val="1F1F1F"/>
          <w:highlight w:val="white"/>
          <w:lang w:val="en-GB"/>
        </w:rPr>
        <w:t xml:space="preserve">promote </w:t>
      </w:r>
      <w:r w:rsidRPr="00FF2826">
        <w:rPr>
          <w:color w:val="1F1F1F"/>
          <w:highlight w:val="white"/>
          <w:lang w:val="en-GB"/>
        </w:rPr>
        <w:t xml:space="preserve">the participation of people with hearing </w:t>
      </w:r>
      <w:r w:rsidR="00272F2A" w:rsidRPr="00FF2826">
        <w:rPr>
          <w:color w:val="1F1F1F"/>
          <w:highlight w:val="white"/>
          <w:lang w:val="en-GB"/>
        </w:rPr>
        <w:t xml:space="preserve">impairments </w:t>
      </w:r>
      <w:r w:rsidRPr="00FF2826">
        <w:rPr>
          <w:color w:val="1F1F1F"/>
          <w:highlight w:val="white"/>
          <w:lang w:val="en-GB"/>
        </w:rPr>
        <w:t xml:space="preserve">through awareness-raising </w:t>
      </w:r>
      <w:r w:rsidR="001220CD" w:rsidRPr="00FF2826">
        <w:rPr>
          <w:color w:val="1F1F1F"/>
          <w:highlight w:val="white"/>
          <w:lang w:val="en-GB"/>
        </w:rPr>
        <w:t>and income-generating measures</w:t>
      </w:r>
      <w:r w:rsidR="00864234" w:rsidRPr="00FF2826">
        <w:rPr>
          <w:color w:val="1F1F1F"/>
          <w:highlight w:val="white"/>
          <w:lang w:val="en-GB"/>
        </w:rPr>
        <w:t xml:space="preserve">. </w:t>
      </w:r>
      <w:r w:rsidRPr="00FF2826">
        <w:rPr>
          <w:color w:val="1F1F1F"/>
          <w:highlight w:val="white"/>
          <w:lang w:val="en-GB"/>
        </w:rPr>
        <w:t xml:space="preserve">These are also key recommendations of the feasibility study. </w:t>
      </w:r>
    </w:p>
    <w:p w14:paraId="6E3EA465" w14:textId="77777777" w:rsidR="006362E7" w:rsidRPr="00FF2826" w:rsidRDefault="006362E7" w:rsidP="005629AC">
      <w:pPr>
        <w:spacing w:after="0"/>
        <w:rPr>
          <w:color w:val="1F1F1F"/>
          <w:highlight w:val="white"/>
          <w:lang w:val="en-GB"/>
        </w:rPr>
      </w:pPr>
    </w:p>
    <w:p w14:paraId="7435AB94" w14:textId="77777777" w:rsidR="004735DC" w:rsidRPr="00FF2826" w:rsidRDefault="00DC001E">
      <w:pPr>
        <w:spacing w:after="0" w:line="240" w:lineRule="auto"/>
        <w:jc w:val="both"/>
        <w:rPr>
          <w:b/>
          <w:color w:val="244061" w:themeColor="accent1" w:themeShade="80"/>
          <w:sz w:val="24"/>
          <w:lang w:val="en-GB"/>
        </w:rPr>
      </w:pPr>
      <w:r w:rsidRPr="00FF2826">
        <w:rPr>
          <w:b/>
          <w:color w:val="244061" w:themeColor="accent1" w:themeShade="80"/>
          <w:sz w:val="24"/>
          <w:lang w:val="en-GB"/>
        </w:rPr>
        <w:t xml:space="preserve">Activity </w:t>
      </w:r>
      <w:r w:rsidRPr="00FF2826">
        <w:rPr>
          <w:b/>
          <w:color w:val="244061" w:themeColor="accent1" w:themeShade="80"/>
          <w:sz w:val="24"/>
          <w:lang w:val="en-GB"/>
        </w:rPr>
        <w:t>2</w:t>
      </w:r>
      <w:r w:rsidRPr="00FF2826">
        <w:rPr>
          <w:b/>
          <w:color w:val="244061" w:themeColor="accent1" w:themeShade="80"/>
          <w:sz w:val="24"/>
          <w:lang w:val="en-GB"/>
        </w:rPr>
        <w:t>.</w:t>
      </w:r>
      <w:r w:rsidRPr="00FF2826">
        <w:rPr>
          <w:b/>
          <w:color w:val="244061" w:themeColor="accent1" w:themeShade="80"/>
          <w:sz w:val="24"/>
          <w:lang w:val="en-GB"/>
        </w:rPr>
        <w:t xml:space="preserve">1 </w:t>
      </w:r>
      <w:r w:rsidR="001A4786" w:rsidRPr="00FF2826">
        <w:rPr>
          <w:b/>
          <w:color w:val="244061" w:themeColor="accent1" w:themeShade="80"/>
          <w:sz w:val="24"/>
          <w:lang w:val="en-GB"/>
        </w:rPr>
        <w:t xml:space="preserve">Community mapping </w:t>
      </w:r>
    </w:p>
    <w:p w14:paraId="4A043464" w14:textId="77777777" w:rsidR="004735DC" w:rsidRPr="00FF2826" w:rsidRDefault="00DC001E">
      <w:pPr>
        <w:spacing w:after="0" w:line="240" w:lineRule="auto"/>
        <w:jc w:val="both"/>
        <w:rPr>
          <w:b/>
          <w:color w:val="244061" w:themeColor="accent1" w:themeShade="80"/>
          <w:sz w:val="24"/>
          <w:lang w:val="en-GB"/>
        </w:rPr>
      </w:pPr>
      <w:r w:rsidRPr="00FF2826">
        <w:rPr>
          <w:color w:val="1F1F1F"/>
          <w:highlight w:val="white"/>
          <w:lang w:val="en-GB"/>
        </w:rPr>
        <w:t xml:space="preserve">A </w:t>
      </w:r>
      <w:r w:rsidRPr="00FF2826">
        <w:rPr>
          <w:color w:val="1F1F1F"/>
          <w:highlight w:val="white"/>
          <w:lang w:val="en-GB"/>
        </w:rPr>
        <w:t xml:space="preserve">stakeholder </w:t>
      </w:r>
      <w:r w:rsidRPr="00FF2826">
        <w:rPr>
          <w:color w:val="1F1F1F"/>
          <w:highlight w:val="white"/>
          <w:lang w:val="en-GB"/>
        </w:rPr>
        <w:t>mapping exercise will be carried out as part of the project</w:t>
      </w:r>
      <w:r w:rsidR="00947D14" w:rsidRPr="00FF2826">
        <w:rPr>
          <w:color w:val="1F1F1F"/>
          <w:highlight w:val="white"/>
          <w:lang w:val="en-GB"/>
        </w:rPr>
        <w:t xml:space="preserve">. </w:t>
      </w:r>
      <w:r w:rsidR="005E4C7E" w:rsidRPr="00FF2826">
        <w:rPr>
          <w:color w:val="1F1F1F"/>
          <w:highlight w:val="white"/>
          <w:lang w:val="en-GB"/>
        </w:rPr>
        <w:t xml:space="preserve">The mapping team will consist of 6 BCH staff and 2 </w:t>
      </w:r>
      <w:r w:rsidR="008E14D8" w:rsidRPr="00FF2826">
        <w:rPr>
          <w:i/>
          <w:iCs/>
          <w:color w:val="1F1F1F"/>
          <w:highlight w:val="white"/>
          <w:lang w:val="en-GB"/>
        </w:rPr>
        <w:t>community health workers</w:t>
      </w:r>
      <w:r w:rsidR="004035B0" w:rsidRPr="00FF2826">
        <w:rPr>
          <w:color w:val="1F1F1F"/>
          <w:highlight w:val="white"/>
          <w:lang w:val="en-GB"/>
        </w:rPr>
        <w:t xml:space="preserve">. </w:t>
      </w:r>
      <w:r w:rsidR="00947D14" w:rsidRPr="00FF2826">
        <w:rPr>
          <w:color w:val="1F1F1F"/>
          <w:highlight w:val="white"/>
          <w:lang w:val="en-GB"/>
        </w:rPr>
        <w:t xml:space="preserve">The mapping will help </w:t>
      </w:r>
      <w:r w:rsidR="0032329E" w:rsidRPr="00FF2826">
        <w:rPr>
          <w:color w:val="1F1F1F"/>
          <w:highlight w:val="white"/>
          <w:lang w:val="en-GB"/>
        </w:rPr>
        <w:t xml:space="preserve">the project </w:t>
      </w:r>
      <w:r w:rsidR="006362E7" w:rsidRPr="00FF2826">
        <w:rPr>
          <w:color w:val="1F1F1F"/>
          <w:highlight w:val="white"/>
          <w:lang w:val="en-GB"/>
        </w:rPr>
        <w:t xml:space="preserve">to </w:t>
      </w:r>
      <w:r w:rsidR="00DD4F06" w:rsidRPr="00FF2826">
        <w:rPr>
          <w:color w:val="1F1F1F"/>
          <w:highlight w:val="white"/>
          <w:lang w:val="en-GB"/>
        </w:rPr>
        <w:t xml:space="preserve">identify </w:t>
      </w:r>
      <w:r w:rsidR="00947D14" w:rsidRPr="00FF2826">
        <w:rPr>
          <w:color w:val="1F1F1F"/>
          <w:highlight w:val="white"/>
          <w:lang w:val="en-GB"/>
        </w:rPr>
        <w:t>community leaders, clergy</w:t>
      </w:r>
      <w:r w:rsidR="00963D44" w:rsidRPr="00FF2826">
        <w:rPr>
          <w:color w:val="1F1F1F"/>
          <w:highlight w:val="white"/>
          <w:lang w:val="en-GB"/>
        </w:rPr>
        <w:t xml:space="preserve">, </w:t>
      </w:r>
      <w:r w:rsidR="000E71E8" w:rsidRPr="00FF2826">
        <w:rPr>
          <w:color w:val="1F1F1F"/>
          <w:highlight w:val="white"/>
          <w:lang w:val="en-GB"/>
        </w:rPr>
        <w:t xml:space="preserve">self-advocacy organisations of persons with </w:t>
      </w:r>
      <w:r w:rsidR="004035B0" w:rsidRPr="00FF2826">
        <w:rPr>
          <w:color w:val="1F1F1F"/>
          <w:highlight w:val="white"/>
          <w:lang w:val="en-GB"/>
        </w:rPr>
        <w:t xml:space="preserve">disabilities </w:t>
      </w:r>
      <w:r w:rsidR="00947D14" w:rsidRPr="00FF2826">
        <w:rPr>
          <w:color w:val="1F1F1F"/>
          <w:highlight w:val="white"/>
          <w:lang w:val="en-GB"/>
        </w:rPr>
        <w:t xml:space="preserve">and </w:t>
      </w:r>
      <w:r w:rsidR="00DD4F06" w:rsidRPr="00FF2826">
        <w:rPr>
          <w:color w:val="1F1F1F"/>
          <w:highlight w:val="white"/>
          <w:lang w:val="en-GB"/>
        </w:rPr>
        <w:t xml:space="preserve">NGOs </w:t>
      </w:r>
      <w:r w:rsidR="00947D14" w:rsidRPr="00FF2826">
        <w:rPr>
          <w:color w:val="1F1F1F"/>
          <w:highlight w:val="white"/>
          <w:lang w:val="en-GB"/>
        </w:rPr>
        <w:t xml:space="preserve">that provide services that could be </w:t>
      </w:r>
      <w:r w:rsidR="00DD4F06" w:rsidRPr="00FF2826">
        <w:rPr>
          <w:color w:val="1F1F1F"/>
          <w:highlight w:val="white"/>
          <w:lang w:val="en-GB"/>
        </w:rPr>
        <w:t xml:space="preserve">used as </w:t>
      </w:r>
      <w:r w:rsidR="00947D14" w:rsidRPr="00FF2826">
        <w:rPr>
          <w:color w:val="1F1F1F"/>
          <w:highlight w:val="white"/>
          <w:lang w:val="en-GB"/>
        </w:rPr>
        <w:t xml:space="preserve">part of the project. </w:t>
      </w:r>
      <w:r w:rsidR="00B806E2" w:rsidRPr="00FF2826">
        <w:rPr>
          <w:color w:val="1F1F1F"/>
          <w:lang w:val="en-GB"/>
        </w:rPr>
        <w:t xml:space="preserve">This will also include a </w:t>
      </w:r>
      <w:r w:rsidR="00BC04AE" w:rsidRPr="00FF2826">
        <w:rPr>
          <w:lang w:val="en-GB"/>
        </w:rPr>
        <w:t xml:space="preserve">comprehensive mapping of </w:t>
      </w:r>
      <w:r w:rsidR="00B806E2" w:rsidRPr="00FF2826">
        <w:rPr>
          <w:lang w:val="en-GB"/>
        </w:rPr>
        <w:t xml:space="preserve">existing </w:t>
      </w:r>
      <w:r w:rsidR="008C2E50" w:rsidRPr="00FF2826">
        <w:rPr>
          <w:lang w:val="en-GB"/>
        </w:rPr>
        <w:t>savings</w:t>
      </w:r>
      <w:r w:rsidR="00BC04AE" w:rsidRPr="00FF2826">
        <w:rPr>
          <w:lang w:val="en-GB"/>
        </w:rPr>
        <w:t xml:space="preserve"> groups that </w:t>
      </w:r>
      <w:r w:rsidR="008C2E50" w:rsidRPr="00FF2826">
        <w:rPr>
          <w:lang w:val="en-GB"/>
        </w:rPr>
        <w:t xml:space="preserve">could be relevant </w:t>
      </w:r>
      <w:r w:rsidR="0068418B" w:rsidRPr="00FF2826">
        <w:rPr>
          <w:lang w:val="en-GB"/>
        </w:rPr>
        <w:t xml:space="preserve">to Activity 2.3 (Income Generating Activities). </w:t>
      </w:r>
      <w:r w:rsidRPr="00FF2826">
        <w:rPr>
          <w:color w:val="1F1F1F"/>
          <w:highlight w:val="white"/>
          <w:lang w:val="en-GB"/>
        </w:rPr>
        <w:t xml:space="preserve">The mapping will take </w:t>
      </w:r>
      <w:r w:rsidR="00833D79" w:rsidRPr="00FF2826">
        <w:rPr>
          <w:color w:val="1F1F1F"/>
          <w:highlight w:val="white"/>
          <w:lang w:val="en-GB"/>
        </w:rPr>
        <w:t xml:space="preserve">approximately </w:t>
      </w:r>
      <w:r w:rsidR="00DE1FEC" w:rsidRPr="00FF2826">
        <w:rPr>
          <w:color w:val="1F1F1F"/>
          <w:highlight w:val="white"/>
          <w:lang w:val="en-GB"/>
        </w:rPr>
        <w:t xml:space="preserve">6 </w:t>
      </w:r>
      <w:r w:rsidRPr="00FF2826">
        <w:rPr>
          <w:color w:val="1F1F1F"/>
          <w:highlight w:val="white"/>
          <w:lang w:val="en-GB"/>
        </w:rPr>
        <w:t xml:space="preserve">working days per province </w:t>
      </w:r>
      <w:r w:rsidR="0054421D" w:rsidRPr="00FF2826">
        <w:rPr>
          <w:color w:val="1F1F1F"/>
          <w:highlight w:val="white"/>
          <w:lang w:val="en-GB"/>
        </w:rPr>
        <w:t xml:space="preserve">and will be carried out in </w:t>
      </w:r>
      <w:r w:rsidR="00E55BCC" w:rsidRPr="00FF2826">
        <w:rPr>
          <w:color w:val="1F1F1F"/>
          <w:highlight w:val="white"/>
          <w:lang w:val="en-GB"/>
        </w:rPr>
        <w:t xml:space="preserve">6 of the 7 </w:t>
      </w:r>
      <w:r w:rsidRPr="00FF2826">
        <w:rPr>
          <w:color w:val="1F1F1F"/>
          <w:highlight w:val="white"/>
          <w:lang w:val="en-GB"/>
        </w:rPr>
        <w:t>provinces</w:t>
      </w:r>
      <w:r w:rsidR="004035B0" w:rsidRPr="00FF2826">
        <w:rPr>
          <w:color w:val="1F1F1F"/>
          <w:highlight w:val="white"/>
          <w:lang w:val="en-GB"/>
        </w:rPr>
        <w:t xml:space="preserve">. </w:t>
      </w:r>
      <w:r w:rsidR="00C47F70" w:rsidRPr="00FF2826">
        <w:rPr>
          <w:color w:val="1F1F1F"/>
          <w:lang w:val="en-GB"/>
        </w:rPr>
        <w:t xml:space="preserve">The mapping will not be carried out in Lusaka as the information on Lusaka is already available to the project team. </w:t>
      </w:r>
      <w:r w:rsidR="006362E7" w:rsidRPr="00FF2826">
        <w:rPr>
          <w:color w:val="1F1F1F"/>
          <w:highlight w:val="white"/>
          <w:lang w:val="en-GB"/>
        </w:rPr>
        <w:t xml:space="preserve">The </w:t>
      </w:r>
      <w:r w:rsidRPr="00FF2826">
        <w:rPr>
          <w:color w:val="1F1F1F"/>
          <w:highlight w:val="white"/>
          <w:lang w:val="en-GB"/>
        </w:rPr>
        <w:t xml:space="preserve">team </w:t>
      </w:r>
      <w:r w:rsidR="006362E7" w:rsidRPr="00FF2826">
        <w:rPr>
          <w:color w:val="1F1F1F"/>
          <w:highlight w:val="white"/>
          <w:lang w:val="en-GB"/>
        </w:rPr>
        <w:t xml:space="preserve">will meet with the </w:t>
      </w:r>
      <w:r w:rsidRPr="00FF2826">
        <w:rPr>
          <w:color w:val="1F1F1F"/>
          <w:highlight w:val="white"/>
          <w:lang w:val="en-GB"/>
        </w:rPr>
        <w:t xml:space="preserve">District Ministries of Health, Education and Community Development to present the objectives of the project and </w:t>
      </w:r>
      <w:r w:rsidR="00F42B6D" w:rsidRPr="00FF2826">
        <w:rPr>
          <w:color w:val="1F1F1F"/>
          <w:highlight w:val="white"/>
          <w:lang w:val="en-GB"/>
        </w:rPr>
        <w:t>explore opportunities for collaboration</w:t>
      </w:r>
      <w:r w:rsidRPr="00FF2826">
        <w:rPr>
          <w:color w:val="1F1F1F"/>
          <w:highlight w:val="white"/>
          <w:lang w:val="en-GB"/>
        </w:rPr>
        <w:t xml:space="preserve">. </w:t>
      </w:r>
      <w:r w:rsidR="009E0C72" w:rsidRPr="00FF2826">
        <w:rPr>
          <w:color w:val="1F1F1F"/>
          <w:highlight w:val="white"/>
          <w:lang w:val="en-GB"/>
        </w:rPr>
        <w:t xml:space="preserve">The mapping will form </w:t>
      </w:r>
      <w:r w:rsidR="00F12AD1" w:rsidRPr="00FF2826">
        <w:rPr>
          <w:color w:val="1F1F1F"/>
          <w:lang w:val="en-GB"/>
        </w:rPr>
        <w:t>the basis for further activities in the new target areas that have not previously benefited from ear and hearing health interventions</w:t>
      </w:r>
      <w:r w:rsidR="0031669F" w:rsidRPr="00FF2826">
        <w:rPr>
          <w:color w:val="1F1F1F"/>
          <w:lang w:val="en-GB"/>
        </w:rPr>
        <w:t xml:space="preserve">. </w:t>
      </w:r>
    </w:p>
    <w:p w14:paraId="1E5AC243" w14:textId="77777777" w:rsidR="00734137" w:rsidRPr="00FF2826" w:rsidRDefault="00734137" w:rsidP="005629AC">
      <w:pPr>
        <w:spacing w:after="0"/>
        <w:rPr>
          <w:b/>
          <w:color w:val="244061" w:themeColor="accent1" w:themeShade="80"/>
          <w:sz w:val="24"/>
          <w:lang w:val="en-GB"/>
        </w:rPr>
      </w:pPr>
    </w:p>
    <w:tbl>
      <w:tblPr>
        <w:tblStyle w:val="Tabellenraster"/>
        <w:tblW w:w="10060" w:type="dxa"/>
        <w:tblLook w:val="04A0" w:firstRow="1" w:lastRow="0" w:firstColumn="1" w:lastColumn="0" w:noHBand="0" w:noVBand="1"/>
      </w:tblPr>
      <w:tblGrid>
        <w:gridCol w:w="1413"/>
        <w:gridCol w:w="3118"/>
        <w:gridCol w:w="4111"/>
        <w:gridCol w:w="1418"/>
      </w:tblGrid>
      <w:tr w:rsidR="001644D6" w14:paraId="17701CB6" w14:textId="77777777" w:rsidTr="005472E6">
        <w:tc>
          <w:tcPr>
            <w:tcW w:w="1413" w:type="dxa"/>
          </w:tcPr>
          <w:p w14:paraId="1ADB4754" w14:textId="77777777" w:rsidR="004735DC" w:rsidRDefault="00DC001E">
            <w:pPr>
              <w:rPr>
                <w:b/>
                <w:color w:val="244061" w:themeColor="accent1" w:themeShade="80"/>
                <w:sz w:val="18"/>
                <w:szCs w:val="18"/>
              </w:rPr>
            </w:pPr>
            <w:r w:rsidRPr="007C5569">
              <w:rPr>
                <w:b/>
                <w:color w:val="244061" w:themeColor="accent1" w:themeShade="80"/>
                <w:sz w:val="18"/>
                <w:szCs w:val="18"/>
              </w:rPr>
              <w:t xml:space="preserve">Budget </w:t>
            </w:r>
            <w:proofErr w:type="spellStart"/>
            <w:r w:rsidRPr="007C5569">
              <w:rPr>
                <w:b/>
                <w:color w:val="244061" w:themeColor="accent1" w:themeShade="80"/>
                <w:sz w:val="18"/>
                <w:szCs w:val="18"/>
              </w:rPr>
              <w:t>line</w:t>
            </w:r>
            <w:proofErr w:type="spellEnd"/>
          </w:p>
        </w:tc>
        <w:tc>
          <w:tcPr>
            <w:tcW w:w="3118" w:type="dxa"/>
          </w:tcPr>
          <w:p w14:paraId="694C23D3" w14:textId="77777777" w:rsidR="004735DC" w:rsidRDefault="00DC001E">
            <w:pPr>
              <w:rPr>
                <w:b/>
                <w:color w:val="244061" w:themeColor="accent1" w:themeShade="80"/>
                <w:sz w:val="18"/>
                <w:szCs w:val="18"/>
              </w:rPr>
            </w:pPr>
            <w:r w:rsidRPr="007C5569">
              <w:rPr>
                <w:b/>
                <w:color w:val="244061" w:themeColor="accent1" w:themeShade="80"/>
                <w:sz w:val="18"/>
                <w:szCs w:val="18"/>
              </w:rPr>
              <w:t>Measure</w:t>
            </w:r>
          </w:p>
        </w:tc>
        <w:tc>
          <w:tcPr>
            <w:tcW w:w="4111" w:type="dxa"/>
          </w:tcPr>
          <w:p w14:paraId="29074C57" w14:textId="77777777" w:rsidR="004735DC" w:rsidRDefault="00DC001E">
            <w:pPr>
              <w:rPr>
                <w:b/>
                <w:color w:val="244061" w:themeColor="accent1" w:themeShade="80"/>
                <w:sz w:val="18"/>
                <w:szCs w:val="18"/>
              </w:rPr>
            </w:pPr>
            <w:r w:rsidRPr="007C5569">
              <w:rPr>
                <w:b/>
                <w:color w:val="244061" w:themeColor="accent1" w:themeShade="80"/>
                <w:sz w:val="18"/>
                <w:szCs w:val="18"/>
              </w:rPr>
              <w:t>Types of expenditure</w:t>
            </w:r>
          </w:p>
        </w:tc>
        <w:tc>
          <w:tcPr>
            <w:tcW w:w="1418" w:type="dxa"/>
          </w:tcPr>
          <w:p w14:paraId="180874A8" w14:textId="77777777" w:rsidR="004735DC" w:rsidRDefault="00DC001E">
            <w:pPr>
              <w:rPr>
                <w:b/>
                <w:color w:val="244061" w:themeColor="accent1" w:themeShade="80"/>
                <w:sz w:val="18"/>
                <w:szCs w:val="18"/>
              </w:rPr>
            </w:pPr>
            <w:r w:rsidRPr="007C5569">
              <w:rPr>
                <w:b/>
                <w:color w:val="244061" w:themeColor="accent1" w:themeShade="80"/>
                <w:sz w:val="18"/>
                <w:szCs w:val="18"/>
              </w:rPr>
              <w:t>Total Euro</w:t>
            </w:r>
          </w:p>
        </w:tc>
      </w:tr>
      <w:tr w:rsidR="001644D6" w14:paraId="3EC4E402" w14:textId="77777777" w:rsidTr="005472E6">
        <w:tc>
          <w:tcPr>
            <w:tcW w:w="1413" w:type="dxa"/>
          </w:tcPr>
          <w:p w14:paraId="430A3720" w14:textId="77777777" w:rsidR="004735DC" w:rsidRDefault="00DC001E">
            <w:pPr>
              <w:rPr>
                <w:sz w:val="18"/>
                <w:szCs w:val="18"/>
              </w:rPr>
            </w:pPr>
            <w:r>
              <w:rPr>
                <w:sz w:val="18"/>
                <w:szCs w:val="18"/>
              </w:rPr>
              <w:t>2.2.</w:t>
            </w:r>
          </w:p>
        </w:tc>
        <w:tc>
          <w:tcPr>
            <w:tcW w:w="3118" w:type="dxa"/>
          </w:tcPr>
          <w:p w14:paraId="79F1ABA0" w14:textId="77777777" w:rsidR="004735DC" w:rsidRDefault="00DC001E">
            <w:pPr>
              <w:rPr>
                <w:sz w:val="18"/>
                <w:szCs w:val="18"/>
                <w:lang w:val="en-GB"/>
              </w:rPr>
            </w:pPr>
            <w:r w:rsidRPr="008E14D8">
              <w:rPr>
                <w:sz w:val="18"/>
                <w:szCs w:val="18"/>
                <w:lang w:val="en-GB"/>
              </w:rPr>
              <w:t xml:space="preserve">Multi-day </w:t>
            </w:r>
            <w:r w:rsidR="00071BE9" w:rsidRPr="008E14D8">
              <w:rPr>
                <w:sz w:val="18"/>
                <w:szCs w:val="18"/>
                <w:lang w:val="en-GB"/>
              </w:rPr>
              <w:t xml:space="preserve">community mapping </w:t>
            </w:r>
            <w:r w:rsidRPr="008E14D8">
              <w:rPr>
                <w:sz w:val="18"/>
                <w:szCs w:val="18"/>
                <w:lang w:val="en-GB"/>
              </w:rPr>
              <w:t xml:space="preserve">in </w:t>
            </w:r>
            <w:r w:rsidR="0051513B">
              <w:rPr>
                <w:sz w:val="18"/>
                <w:szCs w:val="18"/>
                <w:lang w:val="en-GB"/>
              </w:rPr>
              <w:t xml:space="preserve">6 </w:t>
            </w:r>
            <w:r w:rsidRPr="008E14D8">
              <w:rPr>
                <w:sz w:val="18"/>
                <w:szCs w:val="18"/>
                <w:lang w:val="en-GB"/>
              </w:rPr>
              <w:t xml:space="preserve">provinces </w:t>
            </w:r>
            <w:r w:rsidR="0009307E" w:rsidRPr="008E14D8">
              <w:rPr>
                <w:sz w:val="18"/>
                <w:szCs w:val="18"/>
                <w:lang w:val="en-GB"/>
              </w:rPr>
              <w:t xml:space="preserve">with </w:t>
            </w:r>
            <w:r w:rsidR="00065F70">
              <w:rPr>
                <w:sz w:val="18"/>
                <w:szCs w:val="18"/>
                <w:lang w:val="en-GB"/>
              </w:rPr>
              <w:t xml:space="preserve">3 </w:t>
            </w:r>
            <w:r w:rsidR="00E438E8" w:rsidRPr="008E14D8">
              <w:rPr>
                <w:sz w:val="18"/>
                <w:szCs w:val="18"/>
                <w:lang w:val="en-GB"/>
              </w:rPr>
              <w:t xml:space="preserve">BCH staff and 2 </w:t>
            </w:r>
            <w:r w:rsidR="008E14D8" w:rsidRPr="00C21449">
              <w:rPr>
                <w:i/>
                <w:iCs/>
                <w:sz w:val="18"/>
                <w:szCs w:val="18"/>
                <w:lang w:val="en-GB"/>
              </w:rPr>
              <w:t xml:space="preserve">community health workers </w:t>
            </w:r>
            <w:r w:rsidR="005976B8" w:rsidRPr="008E14D8">
              <w:rPr>
                <w:sz w:val="18"/>
                <w:szCs w:val="18"/>
                <w:lang w:val="en-GB"/>
              </w:rPr>
              <w:t xml:space="preserve">per </w:t>
            </w:r>
            <w:r w:rsidR="009D5C81">
              <w:rPr>
                <w:sz w:val="18"/>
                <w:szCs w:val="18"/>
                <w:lang w:val="en-GB"/>
              </w:rPr>
              <w:t xml:space="preserve">region </w:t>
            </w:r>
          </w:p>
        </w:tc>
        <w:tc>
          <w:tcPr>
            <w:tcW w:w="4111" w:type="dxa"/>
          </w:tcPr>
          <w:p w14:paraId="475213A2" w14:textId="77777777" w:rsidR="004735DC" w:rsidRDefault="00DC001E">
            <w:pPr>
              <w:jc w:val="both"/>
              <w:rPr>
                <w:sz w:val="18"/>
                <w:szCs w:val="18"/>
              </w:rPr>
            </w:pPr>
            <w:r w:rsidRPr="009D1015">
              <w:rPr>
                <w:sz w:val="18"/>
                <w:szCs w:val="18"/>
              </w:rPr>
              <w:t>Catering, transport, accommodation</w:t>
            </w:r>
          </w:p>
        </w:tc>
        <w:tc>
          <w:tcPr>
            <w:tcW w:w="1418" w:type="dxa"/>
          </w:tcPr>
          <w:p w14:paraId="32C80718" w14:textId="77777777" w:rsidR="004735DC" w:rsidRDefault="00DC001E">
            <w:pPr>
              <w:jc w:val="right"/>
              <w:rPr>
                <w:sz w:val="18"/>
                <w:szCs w:val="18"/>
              </w:rPr>
            </w:pPr>
            <w:r>
              <w:rPr>
                <w:sz w:val="18"/>
                <w:szCs w:val="18"/>
              </w:rPr>
              <w:t>9.528</w:t>
            </w:r>
          </w:p>
        </w:tc>
      </w:tr>
    </w:tbl>
    <w:p w14:paraId="226BF4B9" w14:textId="77777777" w:rsidR="007B1353" w:rsidRDefault="007B1353" w:rsidP="005629AC">
      <w:pPr>
        <w:spacing w:after="0"/>
        <w:rPr>
          <w:b/>
          <w:color w:val="244061" w:themeColor="accent1" w:themeShade="80"/>
          <w:sz w:val="24"/>
        </w:rPr>
      </w:pPr>
    </w:p>
    <w:p w14:paraId="22982870" w14:textId="77777777" w:rsidR="004735DC" w:rsidRPr="00FF2826" w:rsidRDefault="00DC001E">
      <w:pPr>
        <w:spacing w:after="0" w:line="240" w:lineRule="auto"/>
        <w:jc w:val="both"/>
        <w:rPr>
          <w:b/>
          <w:color w:val="244061" w:themeColor="accent1" w:themeShade="80"/>
          <w:sz w:val="24"/>
          <w:lang w:val="en-GB"/>
        </w:rPr>
      </w:pPr>
      <w:r w:rsidRPr="00FF2826">
        <w:rPr>
          <w:b/>
          <w:color w:val="244061" w:themeColor="accent1" w:themeShade="80"/>
          <w:sz w:val="24"/>
          <w:lang w:val="en-GB"/>
        </w:rPr>
        <w:t xml:space="preserve">Activity </w:t>
      </w:r>
      <w:r w:rsidRPr="00FF2826">
        <w:rPr>
          <w:b/>
          <w:color w:val="244061" w:themeColor="accent1" w:themeShade="80"/>
          <w:sz w:val="24"/>
          <w:lang w:val="en-GB"/>
        </w:rPr>
        <w:t>2</w:t>
      </w:r>
      <w:r w:rsidRPr="00FF2826">
        <w:rPr>
          <w:b/>
          <w:color w:val="244061" w:themeColor="accent1" w:themeShade="80"/>
          <w:sz w:val="24"/>
          <w:lang w:val="en-GB"/>
        </w:rPr>
        <w:t>.</w:t>
      </w:r>
      <w:r w:rsidR="00AA265C" w:rsidRPr="00FF2826">
        <w:rPr>
          <w:b/>
          <w:color w:val="244061" w:themeColor="accent1" w:themeShade="80"/>
          <w:sz w:val="24"/>
          <w:lang w:val="en-GB"/>
        </w:rPr>
        <w:t xml:space="preserve">2 Promotion of </w:t>
      </w:r>
      <w:r w:rsidRPr="00FF2826">
        <w:rPr>
          <w:b/>
          <w:color w:val="244061" w:themeColor="accent1" w:themeShade="80"/>
          <w:sz w:val="24"/>
          <w:lang w:val="en-GB"/>
        </w:rPr>
        <w:t>self-help</w:t>
      </w:r>
      <w:r w:rsidR="00AA265C" w:rsidRPr="00FF2826">
        <w:rPr>
          <w:b/>
          <w:color w:val="244061" w:themeColor="accent1" w:themeShade="80"/>
          <w:sz w:val="24"/>
          <w:lang w:val="en-GB"/>
        </w:rPr>
        <w:t xml:space="preserve"> groups </w:t>
      </w:r>
    </w:p>
    <w:p w14:paraId="42541240" w14:textId="77777777" w:rsidR="004735DC" w:rsidRPr="00FF2826" w:rsidRDefault="00DC001E">
      <w:pPr>
        <w:spacing w:after="0" w:line="240" w:lineRule="auto"/>
        <w:jc w:val="both"/>
        <w:rPr>
          <w:lang w:val="en-GB"/>
        </w:rPr>
      </w:pPr>
      <w:r w:rsidRPr="00FF2826">
        <w:rPr>
          <w:lang w:val="en-GB"/>
        </w:rPr>
        <w:t xml:space="preserve">As part of this project, </w:t>
      </w:r>
      <w:r w:rsidR="00A90C61" w:rsidRPr="00FF2826">
        <w:rPr>
          <w:lang w:val="en-GB"/>
        </w:rPr>
        <w:t xml:space="preserve">18 </w:t>
      </w:r>
      <w:r w:rsidRPr="00FF2826">
        <w:rPr>
          <w:lang w:val="en-GB"/>
        </w:rPr>
        <w:t xml:space="preserve">self-help groups </w:t>
      </w:r>
      <w:r w:rsidR="00756362" w:rsidRPr="00FF2826">
        <w:rPr>
          <w:lang w:val="en-GB"/>
        </w:rPr>
        <w:t xml:space="preserve">for people with hearing impairments </w:t>
      </w:r>
      <w:r w:rsidRPr="00FF2826">
        <w:rPr>
          <w:lang w:val="en-GB"/>
        </w:rPr>
        <w:t xml:space="preserve">will be set up in </w:t>
      </w:r>
      <w:r w:rsidR="00A90C61" w:rsidRPr="00FF2826">
        <w:rPr>
          <w:lang w:val="en-GB"/>
        </w:rPr>
        <w:t xml:space="preserve">6 </w:t>
      </w:r>
      <w:r w:rsidRPr="00FF2826">
        <w:rPr>
          <w:lang w:val="en-GB"/>
        </w:rPr>
        <w:t xml:space="preserve">provinces </w:t>
      </w:r>
      <w:r w:rsidR="000030D5" w:rsidRPr="00FF2826">
        <w:rPr>
          <w:lang w:val="en-GB"/>
        </w:rPr>
        <w:t>(Lusaka already has a functioning self-help group)</w:t>
      </w:r>
      <w:r w:rsidRPr="00FF2826">
        <w:rPr>
          <w:lang w:val="en-GB"/>
        </w:rPr>
        <w:t xml:space="preserve">. There will be </w:t>
      </w:r>
      <w:r w:rsidR="006467FB" w:rsidRPr="00FF2826">
        <w:rPr>
          <w:lang w:val="en-GB"/>
        </w:rPr>
        <w:t xml:space="preserve">3 self-help </w:t>
      </w:r>
      <w:r w:rsidRPr="00FF2826">
        <w:rPr>
          <w:lang w:val="en-GB"/>
        </w:rPr>
        <w:t xml:space="preserve">groups in each </w:t>
      </w:r>
      <w:r w:rsidR="000030D5" w:rsidRPr="00FF2826">
        <w:rPr>
          <w:lang w:val="en-GB"/>
        </w:rPr>
        <w:t xml:space="preserve">of the 6 </w:t>
      </w:r>
      <w:r w:rsidRPr="00FF2826">
        <w:rPr>
          <w:lang w:val="en-GB"/>
        </w:rPr>
        <w:t xml:space="preserve">provinces. </w:t>
      </w:r>
      <w:r w:rsidR="00BF1038" w:rsidRPr="00FF2826">
        <w:rPr>
          <w:lang w:val="en-GB"/>
        </w:rPr>
        <w:lastRenderedPageBreak/>
        <w:t xml:space="preserve">Members of the groups will </w:t>
      </w:r>
      <w:r w:rsidR="004668FA" w:rsidRPr="00FF2826">
        <w:rPr>
          <w:lang w:val="en-GB"/>
        </w:rPr>
        <w:t xml:space="preserve">be </w:t>
      </w:r>
      <w:r w:rsidR="00FC535D" w:rsidRPr="00FF2826">
        <w:rPr>
          <w:lang w:val="en-GB"/>
        </w:rPr>
        <w:t xml:space="preserve">recruited </w:t>
      </w:r>
      <w:r w:rsidR="004668FA" w:rsidRPr="00FF2826">
        <w:rPr>
          <w:lang w:val="en-GB"/>
        </w:rPr>
        <w:t xml:space="preserve">mainly through </w:t>
      </w:r>
      <w:r w:rsidR="00BF1038" w:rsidRPr="00FF2826">
        <w:rPr>
          <w:lang w:val="en-GB"/>
        </w:rPr>
        <w:t xml:space="preserve">information sessions in schools </w:t>
      </w:r>
      <w:r w:rsidR="00FC535D" w:rsidRPr="00FF2826">
        <w:rPr>
          <w:lang w:val="en-GB"/>
        </w:rPr>
        <w:t>and during community screenings</w:t>
      </w:r>
      <w:r w:rsidRPr="00FF2826">
        <w:rPr>
          <w:lang w:val="en-GB"/>
        </w:rPr>
        <w:t xml:space="preserve">. </w:t>
      </w:r>
      <w:r w:rsidR="00F22294" w:rsidRPr="00FF2826">
        <w:rPr>
          <w:lang w:val="en-GB"/>
        </w:rPr>
        <w:t xml:space="preserve">The self-help groups will be based on the </w:t>
      </w:r>
      <w:r w:rsidRPr="00FF2826">
        <w:rPr>
          <w:lang w:val="en-GB"/>
        </w:rPr>
        <w:t xml:space="preserve">community-based </w:t>
      </w:r>
      <w:r w:rsidR="00FC535D" w:rsidRPr="00FF2826">
        <w:rPr>
          <w:lang w:val="en-GB"/>
        </w:rPr>
        <w:t xml:space="preserve">inclusive </w:t>
      </w:r>
      <w:r w:rsidR="00F22294" w:rsidRPr="00FF2826">
        <w:rPr>
          <w:lang w:val="en-GB"/>
        </w:rPr>
        <w:t xml:space="preserve">development </w:t>
      </w:r>
      <w:r w:rsidRPr="00FF2826">
        <w:rPr>
          <w:lang w:val="en-GB"/>
        </w:rPr>
        <w:t xml:space="preserve">(CBID) </w:t>
      </w:r>
      <w:r w:rsidR="00F22294" w:rsidRPr="00FF2826">
        <w:rPr>
          <w:lang w:val="en-GB"/>
        </w:rPr>
        <w:t>model</w:t>
      </w:r>
      <w:r w:rsidR="00A70522" w:rsidRPr="00FF2826">
        <w:rPr>
          <w:lang w:val="en-GB"/>
        </w:rPr>
        <w:t xml:space="preserve">. Support groups will play a crucial role in providing emotional support by </w:t>
      </w:r>
      <w:r w:rsidR="00A47E47" w:rsidRPr="00FF2826">
        <w:rPr>
          <w:lang w:val="en-GB"/>
        </w:rPr>
        <w:t xml:space="preserve">providing </w:t>
      </w:r>
      <w:r w:rsidR="008E0FB0" w:rsidRPr="00FF2826">
        <w:rPr>
          <w:lang w:val="en-GB"/>
        </w:rPr>
        <w:t xml:space="preserve">a platform for </w:t>
      </w:r>
      <w:r w:rsidR="008A001D" w:rsidRPr="00FF2826">
        <w:rPr>
          <w:lang w:val="en-GB"/>
        </w:rPr>
        <w:t xml:space="preserve">sharing </w:t>
      </w:r>
      <w:r w:rsidR="00A70522" w:rsidRPr="00FF2826">
        <w:rPr>
          <w:lang w:val="en-GB"/>
        </w:rPr>
        <w:t xml:space="preserve">experiences. These groups will </w:t>
      </w:r>
      <w:r w:rsidR="00A47E47" w:rsidRPr="00FF2826">
        <w:rPr>
          <w:lang w:val="en-GB"/>
        </w:rPr>
        <w:t xml:space="preserve">promote </w:t>
      </w:r>
      <w:r w:rsidR="00A70522" w:rsidRPr="00FF2826">
        <w:rPr>
          <w:lang w:val="en-GB"/>
        </w:rPr>
        <w:t xml:space="preserve">the exchange of information between </w:t>
      </w:r>
      <w:r w:rsidR="00A0037E" w:rsidRPr="00FF2826">
        <w:rPr>
          <w:lang w:val="en-GB"/>
        </w:rPr>
        <w:t>people with hearing impairments</w:t>
      </w:r>
      <w:r w:rsidR="000269DF" w:rsidRPr="00FF2826">
        <w:rPr>
          <w:lang w:val="en-GB"/>
        </w:rPr>
        <w:t xml:space="preserve">, </w:t>
      </w:r>
      <w:r w:rsidR="00A70522" w:rsidRPr="00FF2826">
        <w:rPr>
          <w:lang w:val="en-GB"/>
        </w:rPr>
        <w:t xml:space="preserve">parents </w:t>
      </w:r>
      <w:r w:rsidR="000269DF" w:rsidRPr="00FF2826">
        <w:rPr>
          <w:lang w:val="en-GB"/>
        </w:rPr>
        <w:t xml:space="preserve">and </w:t>
      </w:r>
      <w:r w:rsidR="00A70522" w:rsidRPr="00FF2826">
        <w:rPr>
          <w:lang w:val="en-GB"/>
        </w:rPr>
        <w:t xml:space="preserve">carers </w:t>
      </w:r>
      <w:r w:rsidR="000269DF" w:rsidRPr="00FF2826">
        <w:rPr>
          <w:lang w:val="en-GB"/>
        </w:rPr>
        <w:t xml:space="preserve">of </w:t>
      </w:r>
      <w:r w:rsidR="00A70522" w:rsidRPr="00FF2826">
        <w:rPr>
          <w:lang w:val="en-GB"/>
        </w:rPr>
        <w:t xml:space="preserve">children </w:t>
      </w:r>
      <w:r w:rsidR="000269DF" w:rsidRPr="00FF2826">
        <w:rPr>
          <w:lang w:val="en-GB"/>
        </w:rPr>
        <w:t xml:space="preserve">with hearing impairments </w:t>
      </w:r>
      <w:r w:rsidR="00A70522" w:rsidRPr="00FF2826">
        <w:rPr>
          <w:lang w:val="en-GB"/>
        </w:rPr>
        <w:t xml:space="preserve">about resources, therapies and assistive technology. In addition, parents will be trained to advocate for the rights </w:t>
      </w:r>
      <w:r w:rsidR="00A47E47" w:rsidRPr="00FF2826">
        <w:rPr>
          <w:lang w:val="en-GB"/>
        </w:rPr>
        <w:t xml:space="preserve">of </w:t>
      </w:r>
      <w:r w:rsidR="00512EAC" w:rsidRPr="00FF2826">
        <w:rPr>
          <w:lang w:val="en-GB"/>
        </w:rPr>
        <w:t>children with hearing impairments</w:t>
      </w:r>
      <w:r w:rsidR="00A70522" w:rsidRPr="00FF2826">
        <w:rPr>
          <w:lang w:val="en-GB"/>
        </w:rPr>
        <w:t xml:space="preserve">, raise awareness of their unique challenges and promote </w:t>
      </w:r>
      <w:r w:rsidR="00512EAC" w:rsidRPr="00FF2826">
        <w:rPr>
          <w:lang w:val="en-GB"/>
        </w:rPr>
        <w:t xml:space="preserve">their </w:t>
      </w:r>
      <w:r w:rsidR="00A70522" w:rsidRPr="00FF2826">
        <w:rPr>
          <w:lang w:val="en-GB"/>
        </w:rPr>
        <w:t xml:space="preserve">inclusion. </w:t>
      </w:r>
      <w:r w:rsidRPr="00FF2826">
        <w:rPr>
          <w:lang w:val="en-GB"/>
        </w:rPr>
        <w:t xml:space="preserve">To encourage better interaction </w:t>
      </w:r>
      <w:r w:rsidR="00F82CE1" w:rsidRPr="00FF2826">
        <w:rPr>
          <w:lang w:val="en-GB"/>
        </w:rPr>
        <w:t>between members</w:t>
      </w:r>
      <w:r w:rsidRPr="00FF2826">
        <w:rPr>
          <w:lang w:val="en-GB"/>
        </w:rPr>
        <w:t xml:space="preserve">, each support group will consist of a maximum of </w:t>
      </w:r>
      <w:r w:rsidR="00666D01" w:rsidRPr="00FF2826">
        <w:rPr>
          <w:lang w:val="en-GB"/>
        </w:rPr>
        <w:t xml:space="preserve">15 </w:t>
      </w:r>
      <w:r w:rsidRPr="00FF2826">
        <w:rPr>
          <w:lang w:val="en-GB"/>
        </w:rPr>
        <w:t>members. The group me</w:t>
      </w:r>
      <w:r w:rsidRPr="00FF2826">
        <w:rPr>
          <w:lang w:val="en-GB"/>
        </w:rPr>
        <w:t xml:space="preserve">etings will primarily focus on advocating for better </w:t>
      </w:r>
      <w:r w:rsidR="000F3DCC" w:rsidRPr="00FF2826">
        <w:rPr>
          <w:lang w:val="en-GB"/>
        </w:rPr>
        <w:t xml:space="preserve">inclusion </w:t>
      </w:r>
      <w:r w:rsidRPr="00FF2826">
        <w:rPr>
          <w:lang w:val="en-GB"/>
        </w:rPr>
        <w:t xml:space="preserve">of children and adults with hearing impairments. In addition, the project will utilise media campaigns and events to create a space for the self-help </w:t>
      </w:r>
      <w:r w:rsidR="000F3DCC" w:rsidRPr="00FF2826">
        <w:rPr>
          <w:lang w:val="en-GB"/>
        </w:rPr>
        <w:t xml:space="preserve">groups to </w:t>
      </w:r>
      <w:r w:rsidRPr="00FF2826">
        <w:rPr>
          <w:lang w:val="en-GB"/>
        </w:rPr>
        <w:t xml:space="preserve">highlight the importance </w:t>
      </w:r>
      <w:r w:rsidR="00F240CB" w:rsidRPr="00FF2826">
        <w:rPr>
          <w:lang w:val="en-GB"/>
        </w:rPr>
        <w:t xml:space="preserve">of inclusion of children </w:t>
      </w:r>
      <w:r w:rsidRPr="00FF2826">
        <w:rPr>
          <w:lang w:val="en-GB"/>
        </w:rPr>
        <w:t xml:space="preserve">and adults with hearing impairments in </w:t>
      </w:r>
      <w:r w:rsidR="00C95040" w:rsidRPr="00FF2826">
        <w:rPr>
          <w:lang w:val="en-GB"/>
        </w:rPr>
        <w:t xml:space="preserve">their </w:t>
      </w:r>
      <w:r w:rsidR="001C632A" w:rsidRPr="00FF2826">
        <w:rPr>
          <w:lang w:val="en-GB"/>
        </w:rPr>
        <w:t xml:space="preserve">communities. </w:t>
      </w:r>
      <w:r w:rsidRPr="00FF2826">
        <w:rPr>
          <w:lang w:val="en-GB"/>
        </w:rPr>
        <w:t xml:space="preserve">The project will fund </w:t>
      </w:r>
      <w:r w:rsidR="00AE039F" w:rsidRPr="00FF2826">
        <w:rPr>
          <w:lang w:val="en-GB"/>
        </w:rPr>
        <w:t xml:space="preserve">10 </w:t>
      </w:r>
      <w:r w:rsidRPr="00FF2826">
        <w:rPr>
          <w:lang w:val="en-GB"/>
        </w:rPr>
        <w:t xml:space="preserve">meetings </w:t>
      </w:r>
      <w:r w:rsidR="00E52CA2" w:rsidRPr="00FF2826">
        <w:rPr>
          <w:lang w:val="en-GB"/>
        </w:rPr>
        <w:t xml:space="preserve">per group </w:t>
      </w:r>
      <w:r w:rsidRPr="00FF2826">
        <w:rPr>
          <w:lang w:val="en-GB"/>
        </w:rPr>
        <w:t xml:space="preserve">and invite the formed groups to participate in organising </w:t>
      </w:r>
      <w:r w:rsidR="00336170" w:rsidRPr="00FF2826">
        <w:rPr>
          <w:lang w:val="en-GB"/>
        </w:rPr>
        <w:t xml:space="preserve">the </w:t>
      </w:r>
      <w:r w:rsidRPr="00FF2826">
        <w:rPr>
          <w:lang w:val="en-GB"/>
        </w:rPr>
        <w:t xml:space="preserve">meetings. The </w:t>
      </w:r>
      <w:r w:rsidR="007903E6" w:rsidRPr="00FF2826">
        <w:rPr>
          <w:lang w:val="en-GB"/>
        </w:rPr>
        <w:t xml:space="preserve">organisation of further meetings </w:t>
      </w:r>
      <w:r w:rsidR="00460578" w:rsidRPr="00FF2826">
        <w:rPr>
          <w:lang w:val="en-GB"/>
        </w:rPr>
        <w:t xml:space="preserve">from 2027 onwards </w:t>
      </w:r>
      <w:r w:rsidR="007903E6" w:rsidRPr="00FF2826">
        <w:rPr>
          <w:lang w:val="en-GB"/>
        </w:rPr>
        <w:t xml:space="preserve">will then be the </w:t>
      </w:r>
      <w:r w:rsidR="00E52CA2" w:rsidRPr="00FF2826">
        <w:rPr>
          <w:lang w:val="en-GB"/>
        </w:rPr>
        <w:t xml:space="preserve">responsibility of </w:t>
      </w:r>
      <w:r w:rsidR="007903E6" w:rsidRPr="00FF2826">
        <w:rPr>
          <w:lang w:val="en-GB"/>
        </w:rPr>
        <w:t>the individual groups</w:t>
      </w:r>
      <w:r w:rsidRPr="00FF2826">
        <w:rPr>
          <w:lang w:val="en-GB"/>
        </w:rPr>
        <w:t xml:space="preserve">. </w:t>
      </w:r>
      <w:r w:rsidR="00041955" w:rsidRPr="00FF2826">
        <w:rPr>
          <w:lang w:val="en-GB"/>
        </w:rPr>
        <w:t xml:space="preserve">The </w:t>
      </w:r>
      <w:r w:rsidR="00693495" w:rsidRPr="00FF2826">
        <w:rPr>
          <w:lang w:val="en-GB"/>
        </w:rPr>
        <w:t xml:space="preserve">CBID Officer will </w:t>
      </w:r>
      <w:r w:rsidR="00C61E8C" w:rsidRPr="00FF2826">
        <w:rPr>
          <w:lang w:val="en-GB"/>
        </w:rPr>
        <w:t xml:space="preserve">support the groups </w:t>
      </w:r>
      <w:r w:rsidR="002A2106" w:rsidRPr="00FF2826">
        <w:rPr>
          <w:lang w:val="en-GB"/>
        </w:rPr>
        <w:t xml:space="preserve">beyond the </w:t>
      </w:r>
      <w:r w:rsidR="00C61E8C" w:rsidRPr="00FF2826">
        <w:rPr>
          <w:lang w:val="en-GB"/>
        </w:rPr>
        <w:t xml:space="preserve">period </w:t>
      </w:r>
      <w:r w:rsidR="002A2106" w:rsidRPr="00FF2826">
        <w:rPr>
          <w:lang w:val="en-GB"/>
        </w:rPr>
        <w:t xml:space="preserve">of the funded meetings. </w:t>
      </w:r>
    </w:p>
    <w:p w14:paraId="2E4CF89E" w14:textId="77777777" w:rsidR="00847FEF" w:rsidRPr="00FF2826" w:rsidRDefault="00847FEF" w:rsidP="007856C8">
      <w:pPr>
        <w:spacing w:after="0" w:line="240" w:lineRule="auto"/>
        <w:jc w:val="both"/>
        <w:rPr>
          <w:lang w:val="en-GB"/>
        </w:rPr>
      </w:pPr>
    </w:p>
    <w:tbl>
      <w:tblPr>
        <w:tblStyle w:val="Tabellenraster"/>
        <w:tblW w:w="10060" w:type="dxa"/>
        <w:tblLook w:val="04A0" w:firstRow="1" w:lastRow="0" w:firstColumn="1" w:lastColumn="0" w:noHBand="0" w:noVBand="1"/>
      </w:tblPr>
      <w:tblGrid>
        <w:gridCol w:w="1413"/>
        <w:gridCol w:w="3118"/>
        <w:gridCol w:w="3828"/>
        <w:gridCol w:w="1701"/>
      </w:tblGrid>
      <w:tr w:rsidR="00847FEF" w:rsidRPr="007A58F6" w14:paraId="6E78AD88" w14:textId="77777777" w:rsidTr="006E275A">
        <w:tc>
          <w:tcPr>
            <w:tcW w:w="1413" w:type="dxa"/>
          </w:tcPr>
          <w:p w14:paraId="59EA974B" w14:textId="77777777" w:rsidR="004735DC" w:rsidRDefault="00DC001E">
            <w:pPr>
              <w:rPr>
                <w:b/>
                <w:color w:val="244061" w:themeColor="accent1" w:themeShade="80"/>
                <w:sz w:val="18"/>
                <w:szCs w:val="18"/>
              </w:rPr>
            </w:pPr>
            <w:r w:rsidRPr="00BD276C">
              <w:rPr>
                <w:b/>
                <w:color w:val="244061" w:themeColor="accent1" w:themeShade="80"/>
                <w:sz w:val="18"/>
                <w:szCs w:val="18"/>
              </w:rPr>
              <w:t xml:space="preserve">Budget </w:t>
            </w:r>
            <w:proofErr w:type="spellStart"/>
            <w:r w:rsidRPr="00BD276C">
              <w:rPr>
                <w:b/>
                <w:color w:val="244061" w:themeColor="accent1" w:themeShade="80"/>
                <w:sz w:val="18"/>
                <w:szCs w:val="18"/>
              </w:rPr>
              <w:t>line</w:t>
            </w:r>
            <w:proofErr w:type="spellEnd"/>
          </w:p>
        </w:tc>
        <w:tc>
          <w:tcPr>
            <w:tcW w:w="3118" w:type="dxa"/>
          </w:tcPr>
          <w:p w14:paraId="17BB068B" w14:textId="77777777" w:rsidR="004735DC" w:rsidRDefault="00DC001E">
            <w:pPr>
              <w:rPr>
                <w:b/>
                <w:color w:val="244061" w:themeColor="accent1" w:themeShade="80"/>
                <w:sz w:val="18"/>
                <w:szCs w:val="18"/>
              </w:rPr>
            </w:pPr>
            <w:r w:rsidRPr="00BD276C">
              <w:rPr>
                <w:b/>
                <w:color w:val="244061" w:themeColor="accent1" w:themeShade="80"/>
                <w:sz w:val="18"/>
                <w:szCs w:val="18"/>
              </w:rPr>
              <w:t>Measure</w:t>
            </w:r>
          </w:p>
        </w:tc>
        <w:tc>
          <w:tcPr>
            <w:tcW w:w="3828" w:type="dxa"/>
          </w:tcPr>
          <w:p w14:paraId="7CF6C45B" w14:textId="77777777" w:rsidR="004735DC" w:rsidRDefault="00DC001E">
            <w:pPr>
              <w:rPr>
                <w:b/>
                <w:color w:val="244061" w:themeColor="accent1" w:themeShade="80"/>
                <w:sz w:val="18"/>
                <w:szCs w:val="18"/>
              </w:rPr>
            </w:pPr>
            <w:r w:rsidRPr="00BD276C">
              <w:rPr>
                <w:b/>
                <w:color w:val="244061" w:themeColor="accent1" w:themeShade="80"/>
                <w:sz w:val="18"/>
                <w:szCs w:val="18"/>
              </w:rPr>
              <w:t>Types of expenditure</w:t>
            </w:r>
          </w:p>
        </w:tc>
        <w:tc>
          <w:tcPr>
            <w:tcW w:w="1701" w:type="dxa"/>
          </w:tcPr>
          <w:p w14:paraId="21D7CA4D" w14:textId="77777777" w:rsidR="004735DC" w:rsidRDefault="00DC001E">
            <w:pPr>
              <w:rPr>
                <w:b/>
                <w:color w:val="244061" w:themeColor="accent1" w:themeShade="80"/>
                <w:sz w:val="18"/>
                <w:szCs w:val="18"/>
              </w:rPr>
            </w:pPr>
            <w:r w:rsidRPr="00BD276C">
              <w:rPr>
                <w:b/>
                <w:color w:val="244061" w:themeColor="accent1" w:themeShade="80"/>
                <w:sz w:val="18"/>
                <w:szCs w:val="18"/>
              </w:rPr>
              <w:t>Total Euro</w:t>
            </w:r>
          </w:p>
        </w:tc>
      </w:tr>
      <w:tr w:rsidR="00847FEF" w14:paraId="7CFBC95B" w14:textId="77777777" w:rsidTr="006E275A">
        <w:tc>
          <w:tcPr>
            <w:tcW w:w="1413" w:type="dxa"/>
          </w:tcPr>
          <w:p w14:paraId="26A63823" w14:textId="77777777" w:rsidR="004735DC" w:rsidRDefault="00DC001E">
            <w:pPr>
              <w:rPr>
                <w:sz w:val="18"/>
                <w:szCs w:val="18"/>
              </w:rPr>
            </w:pPr>
            <w:r w:rsidRPr="00BD276C">
              <w:rPr>
                <w:sz w:val="18"/>
                <w:szCs w:val="18"/>
              </w:rPr>
              <w:t>2.2.</w:t>
            </w:r>
          </w:p>
        </w:tc>
        <w:tc>
          <w:tcPr>
            <w:tcW w:w="3118" w:type="dxa"/>
          </w:tcPr>
          <w:p w14:paraId="51C468C3" w14:textId="77777777" w:rsidR="004735DC" w:rsidRPr="00FF2826" w:rsidRDefault="00DC001E">
            <w:pPr>
              <w:rPr>
                <w:sz w:val="18"/>
                <w:szCs w:val="18"/>
                <w:lang w:val="en-GB"/>
              </w:rPr>
            </w:pPr>
            <w:r w:rsidRPr="00FF2826">
              <w:rPr>
                <w:sz w:val="18"/>
                <w:szCs w:val="18"/>
                <w:lang w:val="en-GB"/>
              </w:rPr>
              <w:t xml:space="preserve">At least </w:t>
            </w:r>
            <w:r w:rsidR="00460578" w:rsidRPr="00FF2826">
              <w:rPr>
                <w:sz w:val="18"/>
                <w:szCs w:val="18"/>
                <w:lang w:val="en-GB"/>
              </w:rPr>
              <w:t xml:space="preserve">10 </w:t>
            </w:r>
            <w:r w:rsidRPr="00FF2826">
              <w:rPr>
                <w:sz w:val="18"/>
                <w:szCs w:val="18"/>
                <w:lang w:val="en-GB"/>
              </w:rPr>
              <w:t xml:space="preserve">meetings </w:t>
            </w:r>
            <w:r w:rsidR="0001231A" w:rsidRPr="00FF2826">
              <w:rPr>
                <w:sz w:val="18"/>
                <w:szCs w:val="18"/>
                <w:lang w:val="en-GB"/>
              </w:rPr>
              <w:t xml:space="preserve">per group </w:t>
            </w:r>
            <w:r w:rsidR="00BD276C" w:rsidRPr="00FF2826">
              <w:rPr>
                <w:sz w:val="18"/>
                <w:szCs w:val="18"/>
                <w:lang w:val="en-GB"/>
              </w:rPr>
              <w:t>(</w:t>
            </w:r>
            <w:r w:rsidR="00385C72" w:rsidRPr="00FF2826">
              <w:rPr>
                <w:sz w:val="18"/>
                <w:szCs w:val="18"/>
                <w:lang w:val="en-GB"/>
              </w:rPr>
              <w:t>18 groups</w:t>
            </w:r>
            <w:r w:rsidR="00BD276C" w:rsidRPr="00FF2826">
              <w:rPr>
                <w:sz w:val="18"/>
                <w:szCs w:val="18"/>
                <w:lang w:val="en-GB"/>
              </w:rPr>
              <w:t xml:space="preserve">) </w:t>
            </w:r>
            <w:r w:rsidR="00385C72" w:rsidRPr="00FF2826">
              <w:rPr>
                <w:sz w:val="18"/>
                <w:szCs w:val="18"/>
                <w:lang w:val="en-GB"/>
              </w:rPr>
              <w:t xml:space="preserve">with </w:t>
            </w:r>
            <w:r w:rsidRPr="00FF2826">
              <w:rPr>
                <w:sz w:val="18"/>
                <w:szCs w:val="18"/>
                <w:lang w:val="en-GB"/>
              </w:rPr>
              <w:t xml:space="preserve">at least </w:t>
            </w:r>
            <w:r w:rsidR="00385C72" w:rsidRPr="00FF2826">
              <w:rPr>
                <w:sz w:val="18"/>
                <w:szCs w:val="18"/>
                <w:lang w:val="en-GB"/>
              </w:rPr>
              <w:t xml:space="preserve">15 </w:t>
            </w:r>
            <w:r w:rsidRPr="00FF2826">
              <w:rPr>
                <w:sz w:val="18"/>
                <w:szCs w:val="18"/>
                <w:lang w:val="en-GB"/>
              </w:rPr>
              <w:t xml:space="preserve">people </w:t>
            </w:r>
          </w:p>
        </w:tc>
        <w:tc>
          <w:tcPr>
            <w:tcW w:w="3828" w:type="dxa"/>
          </w:tcPr>
          <w:p w14:paraId="76F3D6B4" w14:textId="77777777" w:rsidR="004735DC" w:rsidRPr="00FF2826" w:rsidRDefault="00DC001E">
            <w:pPr>
              <w:jc w:val="both"/>
              <w:rPr>
                <w:sz w:val="18"/>
                <w:szCs w:val="18"/>
                <w:lang w:val="en-GB"/>
              </w:rPr>
            </w:pPr>
            <w:r w:rsidRPr="00FF2826">
              <w:rPr>
                <w:sz w:val="18"/>
                <w:szCs w:val="18"/>
                <w:lang w:val="en-GB"/>
              </w:rPr>
              <w:t>Catering</w:t>
            </w:r>
            <w:r w:rsidR="00BD276C" w:rsidRPr="00FF2826">
              <w:rPr>
                <w:sz w:val="18"/>
                <w:szCs w:val="18"/>
                <w:lang w:val="en-GB"/>
              </w:rPr>
              <w:t>, transport costs, workshop material</w:t>
            </w:r>
          </w:p>
        </w:tc>
        <w:tc>
          <w:tcPr>
            <w:tcW w:w="1701" w:type="dxa"/>
          </w:tcPr>
          <w:p w14:paraId="0380BDBE" w14:textId="77777777" w:rsidR="004735DC" w:rsidRDefault="00DC001E">
            <w:pPr>
              <w:jc w:val="right"/>
              <w:rPr>
                <w:sz w:val="18"/>
                <w:szCs w:val="18"/>
              </w:rPr>
            </w:pPr>
            <w:r w:rsidRPr="00BD276C">
              <w:rPr>
                <w:sz w:val="18"/>
                <w:szCs w:val="18"/>
              </w:rPr>
              <w:t>8.972</w:t>
            </w:r>
          </w:p>
        </w:tc>
      </w:tr>
    </w:tbl>
    <w:p w14:paraId="6268B61F" w14:textId="77777777" w:rsidR="00847FEF" w:rsidRDefault="00847FEF" w:rsidP="007856C8">
      <w:pPr>
        <w:spacing w:after="0" w:line="240" w:lineRule="auto"/>
        <w:jc w:val="both"/>
      </w:pPr>
    </w:p>
    <w:p w14:paraId="661FAC16" w14:textId="77777777" w:rsidR="004735DC" w:rsidRPr="00FF2826" w:rsidRDefault="00DC001E">
      <w:pPr>
        <w:spacing w:after="0" w:line="240" w:lineRule="auto"/>
        <w:jc w:val="both"/>
        <w:rPr>
          <w:b/>
          <w:color w:val="244061" w:themeColor="accent1" w:themeShade="80"/>
          <w:sz w:val="24"/>
          <w:lang w:val="en-GB"/>
        </w:rPr>
      </w:pPr>
      <w:r w:rsidRPr="00FF2826">
        <w:rPr>
          <w:b/>
          <w:color w:val="244061" w:themeColor="accent1" w:themeShade="80"/>
          <w:sz w:val="24"/>
          <w:lang w:val="en-GB"/>
        </w:rPr>
        <w:t xml:space="preserve">Activity 2.3 </w:t>
      </w:r>
      <w:r w:rsidR="004A38FC" w:rsidRPr="00FF2826">
        <w:rPr>
          <w:b/>
          <w:color w:val="244061" w:themeColor="accent1" w:themeShade="80"/>
          <w:sz w:val="24"/>
          <w:lang w:val="en-GB"/>
        </w:rPr>
        <w:t>Income-generating measures for people with hearing impairments</w:t>
      </w:r>
    </w:p>
    <w:p w14:paraId="6819A640" w14:textId="77777777" w:rsidR="004735DC" w:rsidRPr="00FF2826" w:rsidRDefault="00DC001E">
      <w:pPr>
        <w:spacing w:after="0" w:line="240" w:lineRule="auto"/>
        <w:jc w:val="both"/>
        <w:rPr>
          <w:lang w:val="en-GB"/>
        </w:rPr>
      </w:pPr>
      <w:proofErr w:type="gramStart"/>
      <w:r w:rsidRPr="00FF2826">
        <w:rPr>
          <w:lang w:val="en-GB"/>
        </w:rPr>
        <w:t>In order to</w:t>
      </w:r>
      <w:proofErr w:type="gramEnd"/>
      <w:r w:rsidRPr="00FF2826">
        <w:rPr>
          <w:lang w:val="en-GB"/>
        </w:rPr>
        <w:t xml:space="preserve"> </w:t>
      </w:r>
      <w:r w:rsidR="0052257C" w:rsidRPr="00FF2826">
        <w:rPr>
          <w:lang w:val="en-GB"/>
        </w:rPr>
        <w:t xml:space="preserve">sustainably improve </w:t>
      </w:r>
      <w:r w:rsidRPr="00FF2826">
        <w:rPr>
          <w:lang w:val="en-GB"/>
        </w:rPr>
        <w:t xml:space="preserve">the living conditions </w:t>
      </w:r>
      <w:r w:rsidR="0052257C" w:rsidRPr="00FF2826">
        <w:rPr>
          <w:lang w:val="en-GB"/>
        </w:rPr>
        <w:t xml:space="preserve">of people with hearing impairments </w:t>
      </w:r>
      <w:r w:rsidR="003F5702" w:rsidRPr="00FF2826">
        <w:rPr>
          <w:lang w:val="en-GB"/>
        </w:rPr>
        <w:t xml:space="preserve">and their families, </w:t>
      </w:r>
      <w:r w:rsidR="0052257C" w:rsidRPr="00FF2826">
        <w:rPr>
          <w:lang w:val="en-GB"/>
        </w:rPr>
        <w:t xml:space="preserve">it is important </w:t>
      </w:r>
      <w:r w:rsidR="008919ED" w:rsidRPr="00FF2826">
        <w:rPr>
          <w:lang w:val="en-GB"/>
        </w:rPr>
        <w:t xml:space="preserve">not only to </w:t>
      </w:r>
      <w:r w:rsidR="002C7F4D" w:rsidRPr="00FF2826">
        <w:rPr>
          <w:lang w:val="en-GB"/>
        </w:rPr>
        <w:t xml:space="preserve">strengthen </w:t>
      </w:r>
      <w:r w:rsidR="008919ED" w:rsidRPr="00FF2826">
        <w:rPr>
          <w:lang w:val="en-GB"/>
        </w:rPr>
        <w:t xml:space="preserve">their ability </w:t>
      </w:r>
      <w:r w:rsidR="002C7F4D" w:rsidRPr="00FF2826">
        <w:rPr>
          <w:lang w:val="en-GB"/>
        </w:rPr>
        <w:t xml:space="preserve">to stand up for their rights, </w:t>
      </w:r>
      <w:r w:rsidR="005E0256" w:rsidRPr="00FF2826">
        <w:rPr>
          <w:lang w:val="en-GB"/>
        </w:rPr>
        <w:t xml:space="preserve">but also to </w:t>
      </w:r>
      <w:r w:rsidR="00B81793" w:rsidRPr="00FF2826">
        <w:rPr>
          <w:lang w:val="en-GB"/>
        </w:rPr>
        <w:t xml:space="preserve">enable them to contribute to </w:t>
      </w:r>
      <w:r w:rsidR="00900350" w:rsidRPr="00FF2826">
        <w:rPr>
          <w:lang w:val="en-GB"/>
        </w:rPr>
        <w:t xml:space="preserve">their </w:t>
      </w:r>
      <w:r w:rsidR="00B81793" w:rsidRPr="00FF2826">
        <w:rPr>
          <w:lang w:val="en-GB"/>
        </w:rPr>
        <w:t xml:space="preserve">livelihoods </w:t>
      </w:r>
      <w:r w:rsidR="002A2106" w:rsidRPr="00FF2826">
        <w:rPr>
          <w:lang w:val="en-GB"/>
        </w:rPr>
        <w:t>and thus become a respected part of the community</w:t>
      </w:r>
      <w:r w:rsidR="00B81793" w:rsidRPr="00FF2826">
        <w:rPr>
          <w:lang w:val="en-GB"/>
        </w:rPr>
        <w:t xml:space="preserve">. </w:t>
      </w:r>
      <w:r w:rsidR="00A815E7" w:rsidRPr="00FF2826">
        <w:rPr>
          <w:lang w:val="en-GB"/>
        </w:rPr>
        <w:t xml:space="preserve">The </w:t>
      </w:r>
      <w:r w:rsidR="00900350" w:rsidRPr="00FF2826">
        <w:rPr>
          <w:lang w:val="en-GB"/>
        </w:rPr>
        <w:t xml:space="preserve">project </w:t>
      </w:r>
      <w:r w:rsidR="00B81793" w:rsidRPr="00FF2826">
        <w:rPr>
          <w:lang w:val="en-GB"/>
        </w:rPr>
        <w:t xml:space="preserve">therefore </w:t>
      </w:r>
      <w:r w:rsidR="00A815E7" w:rsidRPr="00FF2826">
        <w:rPr>
          <w:lang w:val="en-GB"/>
        </w:rPr>
        <w:t xml:space="preserve">plans </w:t>
      </w:r>
      <w:r w:rsidR="009256F2" w:rsidRPr="00FF2826">
        <w:rPr>
          <w:lang w:val="en-GB"/>
        </w:rPr>
        <w:t xml:space="preserve">to </w:t>
      </w:r>
      <w:r w:rsidR="00D01B49" w:rsidRPr="00FF2826">
        <w:rPr>
          <w:lang w:val="en-GB"/>
        </w:rPr>
        <w:t xml:space="preserve">give </w:t>
      </w:r>
      <w:r w:rsidR="009256F2" w:rsidRPr="00FF2826">
        <w:rPr>
          <w:lang w:val="en-GB"/>
        </w:rPr>
        <w:t xml:space="preserve">people with hearing impairments and their </w:t>
      </w:r>
      <w:r w:rsidR="00D01B49" w:rsidRPr="00FF2826">
        <w:rPr>
          <w:lang w:val="en-GB"/>
        </w:rPr>
        <w:t xml:space="preserve">families access to income-generating measures. </w:t>
      </w:r>
      <w:r w:rsidR="00926F32" w:rsidRPr="00FF2826">
        <w:rPr>
          <w:lang w:val="en-GB"/>
        </w:rPr>
        <w:t xml:space="preserve">Between 2017 and 2022, </w:t>
      </w:r>
      <w:r w:rsidR="00D01B49" w:rsidRPr="00FF2826">
        <w:rPr>
          <w:lang w:val="en-GB"/>
        </w:rPr>
        <w:t>BCH</w:t>
      </w:r>
      <w:r w:rsidR="00926F32" w:rsidRPr="00FF2826">
        <w:rPr>
          <w:lang w:val="en-GB"/>
        </w:rPr>
        <w:t xml:space="preserve">, </w:t>
      </w:r>
      <w:r w:rsidR="00F358FD" w:rsidRPr="00FF2826">
        <w:rPr>
          <w:lang w:val="en-GB"/>
        </w:rPr>
        <w:t xml:space="preserve">together with the </w:t>
      </w:r>
      <w:r w:rsidR="00A265A5" w:rsidRPr="00FF2826">
        <w:rPr>
          <w:lang w:val="en-GB"/>
        </w:rPr>
        <w:t xml:space="preserve">support </w:t>
      </w:r>
      <w:r w:rsidR="00926F32" w:rsidRPr="00FF2826">
        <w:rPr>
          <w:lang w:val="en-GB"/>
        </w:rPr>
        <w:t xml:space="preserve">of CBM, gained </w:t>
      </w:r>
      <w:r w:rsidR="00F358FD" w:rsidRPr="00FF2826">
        <w:rPr>
          <w:lang w:val="en-GB"/>
        </w:rPr>
        <w:t xml:space="preserve">initial experience in implementing income-generating activities </w:t>
      </w:r>
      <w:r w:rsidR="00854E39" w:rsidRPr="00FF2826">
        <w:rPr>
          <w:lang w:val="en-GB"/>
        </w:rPr>
        <w:t xml:space="preserve">for people with disabilities in </w:t>
      </w:r>
      <w:r w:rsidR="004A38FC" w:rsidRPr="00FF2826">
        <w:rPr>
          <w:lang w:val="en-GB"/>
        </w:rPr>
        <w:t>the Lusaka region</w:t>
      </w:r>
      <w:r w:rsidR="00486102" w:rsidRPr="00FF2826">
        <w:rPr>
          <w:lang w:val="en-GB"/>
        </w:rPr>
        <w:t xml:space="preserve">. </w:t>
      </w:r>
      <w:r w:rsidR="0097028C" w:rsidRPr="00FF2826">
        <w:rPr>
          <w:lang w:val="en-GB"/>
        </w:rPr>
        <w:t xml:space="preserve">In this </w:t>
      </w:r>
      <w:r w:rsidR="00A265A5" w:rsidRPr="00FF2826">
        <w:rPr>
          <w:lang w:val="en-GB"/>
        </w:rPr>
        <w:t xml:space="preserve">project, BCH </w:t>
      </w:r>
      <w:r w:rsidR="002C2993" w:rsidRPr="00FF2826">
        <w:rPr>
          <w:lang w:val="en-GB"/>
        </w:rPr>
        <w:t xml:space="preserve">worked </w:t>
      </w:r>
      <w:r w:rsidR="0097028C" w:rsidRPr="00FF2826">
        <w:rPr>
          <w:lang w:val="en-GB"/>
        </w:rPr>
        <w:t xml:space="preserve">with external </w:t>
      </w:r>
      <w:r w:rsidR="00926F32" w:rsidRPr="00FF2826">
        <w:rPr>
          <w:lang w:val="en-GB"/>
        </w:rPr>
        <w:t>consultants in the areas of finance, entrepreneurship and agricultural techniques. Strategic partnerships were also established with companies such as chicken farms, mills and seed growers</w:t>
      </w:r>
      <w:r w:rsidR="00480BCE" w:rsidRPr="00FF2826">
        <w:rPr>
          <w:lang w:val="en-GB"/>
        </w:rPr>
        <w:t xml:space="preserve">. </w:t>
      </w:r>
    </w:p>
    <w:p w14:paraId="3B0BD26C" w14:textId="77777777" w:rsidR="00552308" w:rsidRPr="00FF2826" w:rsidRDefault="00552308" w:rsidP="005552F4">
      <w:pPr>
        <w:spacing w:after="0" w:line="240" w:lineRule="auto"/>
        <w:jc w:val="both"/>
        <w:rPr>
          <w:lang w:val="en-GB"/>
        </w:rPr>
      </w:pPr>
    </w:p>
    <w:p w14:paraId="4F9445A9" w14:textId="77777777" w:rsidR="004735DC" w:rsidRPr="00FF2826" w:rsidRDefault="00DC001E">
      <w:pPr>
        <w:spacing w:after="0" w:line="240" w:lineRule="auto"/>
        <w:jc w:val="both"/>
        <w:rPr>
          <w:lang w:val="en-GB"/>
        </w:rPr>
      </w:pPr>
      <w:r w:rsidRPr="00FF2826">
        <w:rPr>
          <w:lang w:val="en-GB"/>
        </w:rPr>
        <w:t xml:space="preserve">Based on the results of mapping activity 2.1., </w:t>
      </w:r>
      <w:r w:rsidR="002F7604" w:rsidRPr="00FF2826">
        <w:rPr>
          <w:lang w:val="en-GB"/>
        </w:rPr>
        <w:t xml:space="preserve">21 community health workers </w:t>
      </w:r>
      <w:r w:rsidR="00820820" w:rsidRPr="00FF2826">
        <w:rPr>
          <w:lang w:val="en-GB"/>
        </w:rPr>
        <w:t xml:space="preserve">selected </w:t>
      </w:r>
      <w:r w:rsidR="009E561D" w:rsidRPr="00FF2826">
        <w:rPr>
          <w:lang w:val="en-GB"/>
        </w:rPr>
        <w:t xml:space="preserve">from the 120 CHWs trained in activity </w:t>
      </w:r>
      <w:r w:rsidR="00C54A85" w:rsidRPr="00FF2826">
        <w:rPr>
          <w:lang w:val="en-GB"/>
        </w:rPr>
        <w:t xml:space="preserve">1.5. </w:t>
      </w:r>
      <w:r w:rsidR="008E10EC" w:rsidRPr="00FF2826">
        <w:rPr>
          <w:lang w:val="en-GB"/>
        </w:rPr>
        <w:t xml:space="preserve">will be used to </w:t>
      </w:r>
      <w:r w:rsidR="0072042B" w:rsidRPr="00FF2826">
        <w:rPr>
          <w:lang w:val="en-GB"/>
        </w:rPr>
        <w:t xml:space="preserve">identify </w:t>
      </w:r>
      <w:r w:rsidR="007B5F12" w:rsidRPr="00FF2826">
        <w:rPr>
          <w:lang w:val="en-GB"/>
        </w:rPr>
        <w:t xml:space="preserve">people with </w:t>
      </w:r>
      <w:r w:rsidR="0072042B" w:rsidRPr="00FF2826">
        <w:rPr>
          <w:lang w:val="en-GB"/>
        </w:rPr>
        <w:t xml:space="preserve">hearing impairments who </w:t>
      </w:r>
      <w:r w:rsidR="00083A33" w:rsidRPr="00FF2826">
        <w:rPr>
          <w:lang w:val="en-GB"/>
        </w:rPr>
        <w:t>are</w:t>
      </w:r>
      <w:r w:rsidR="0072042B" w:rsidRPr="00FF2826">
        <w:rPr>
          <w:lang w:val="en-GB"/>
        </w:rPr>
        <w:t xml:space="preserve"> interested in </w:t>
      </w:r>
      <w:r w:rsidR="00820820" w:rsidRPr="00FF2826">
        <w:rPr>
          <w:lang w:val="en-GB"/>
        </w:rPr>
        <w:t xml:space="preserve">income-generating measures. </w:t>
      </w:r>
      <w:r w:rsidR="00853F5F" w:rsidRPr="00FF2826">
        <w:rPr>
          <w:lang w:val="en-GB"/>
        </w:rPr>
        <w:t xml:space="preserve">An important point of contact for the CHWs are the self-help groups established under Activity 2.2. </w:t>
      </w:r>
      <w:r w:rsidR="0020077B" w:rsidRPr="00FF2826">
        <w:rPr>
          <w:lang w:val="en-GB"/>
        </w:rPr>
        <w:t>and information from the community and school screenings</w:t>
      </w:r>
      <w:r w:rsidR="00853F5F" w:rsidRPr="00FF2826">
        <w:rPr>
          <w:lang w:val="en-GB"/>
        </w:rPr>
        <w:t xml:space="preserve">. Based on Beit Cure's experience </w:t>
      </w:r>
      <w:r w:rsidR="0047344E" w:rsidRPr="00FF2826">
        <w:rPr>
          <w:lang w:val="en-GB"/>
        </w:rPr>
        <w:t xml:space="preserve">with income-generating activities and self-help groups, it can be assumed that not all participants from self-help groups are interested or have the need to participate in income-generating activities. It </w:t>
      </w:r>
      <w:r w:rsidR="0020077B" w:rsidRPr="00FF2826">
        <w:rPr>
          <w:lang w:val="en-GB"/>
        </w:rPr>
        <w:t xml:space="preserve">is also important that </w:t>
      </w:r>
      <w:r w:rsidR="00933417" w:rsidRPr="00FF2826">
        <w:rPr>
          <w:lang w:val="en-GB"/>
        </w:rPr>
        <w:t xml:space="preserve">participants in income-generating measures </w:t>
      </w:r>
      <w:r w:rsidR="00CA4589" w:rsidRPr="00FF2826">
        <w:rPr>
          <w:lang w:val="en-GB"/>
        </w:rPr>
        <w:t xml:space="preserve">do not have to travel long distances </w:t>
      </w:r>
      <w:r w:rsidR="004A7DDB" w:rsidRPr="00FF2826">
        <w:rPr>
          <w:lang w:val="en-GB"/>
        </w:rPr>
        <w:t xml:space="preserve">to attend </w:t>
      </w:r>
      <w:r w:rsidR="00CA4589" w:rsidRPr="00FF2826">
        <w:rPr>
          <w:lang w:val="en-GB"/>
        </w:rPr>
        <w:t xml:space="preserve">meetings. </w:t>
      </w:r>
      <w:r w:rsidR="00552308" w:rsidRPr="00FF2826">
        <w:rPr>
          <w:lang w:val="en-GB"/>
        </w:rPr>
        <w:t>An important selection criterion will be the willingness of the participants to make a personal contribution to the income-generating measures</w:t>
      </w:r>
      <w:r w:rsidR="00DC5253" w:rsidRPr="00FF2826">
        <w:rPr>
          <w:lang w:val="en-GB"/>
        </w:rPr>
        <w:t xml:space="preserve">. </w:t>
      </w:r>
      <w:r w:rsidR="00C479B4" w:rsidRPr="00FF2826">
        <w:rPr>
          <w:lang w:val="en-GB"/>
        </w:rPr>
        <w:t xml:space="preserve">Since not all </w:t>
      </w:r>
      <w:r w:rsidR="00B66A0E" w:rsidRPr="00FF2826">
        <w:rPr>
          <w:lang w:val="en-GB"/>
        </w:rPr>
        <w:t xml:space="preserve">members </w:t>
      </w:r>
      <w:r w:rsidR="00C479B4" w:rsidRPr="00FF2826">
        <w:rPr>
          <w:lang w:val="en-GB"/>
        </w:rPr>
        <w:t xml:space="preserve">of the self-help groups are </w:t>
      </w:r>
      <w:r w:rsidR="00B66A0E" w:rsidRPr="00FF2826">
        <w:rPr>
          <w:lang w:val="en-GB"/>
        </w:rPr>
        <w:t xml:space="preserve">interested or fulfil the necessary criteria, </w:t>
      </w:r>
      <w:r w:rsidR="000E27D0" w:rsidRPr="00FF2826">
        <w:rPr>
          <w:lang w:val="en-GB"/>
        </w:rPr>
        <w:t xml:space="preserve">we assume that 14 </w:t>
      </w:r>
      <w:r w:rsidR="009626C3" w:rsidRPr="00FF2826">
        <w:rPr>
          <w:lang w:val="en-GB"/>
        </w:rPr>
        <w:t xml:space="preserve">savings and credit groups </w:t>
      </w:r>
      <w:r w:rsidR="00004FE6" w:rsidRPr="00FF2826">
        <w:rPr>
          <w:lang w:val="en-GB"/>
        </w:rPr>
        <w:t xml:space="preserve">will be formed </w:t>
      </w:r>
      <w:r w:rsidR="000E27D0" w:rsidRPr="00FF2826">
        <w:rPr>
          <w:lang w:val="en-GB"/>
        </w:rPr>
        <w:t>for income-generating measures</w:t>
      </w:r>
      <w:r w:rsidR="009A472D" w:rsidRPr="00FF2826">
        <w:rPr>
          <w:lang w:val="en-GB"/>
        </w:rPr>
        <w:t xml:space="preserve">. </w:t>
      </w:r>
      <w:r w:rsidR="00F1017B" w:rsidRPr="00FF2826">
        <w:rPr>
          <w:lang w:val="en-GB"/>
        </w:rPr>
        <w:t xml:space="preserve">Individuals from self-help groups who are unable to join an income-generating group because </w:t>
      </w:r>
      <w:r w:rsidR="003D246C" w:rsidRPr="00FF2826">
        <w:rPr>
          <w:lang w:val="en-GB"/>
        </w:rPr>
        <w:t xml:space="preserve">no group can be formed will be </w:t>
      </w:r>
      <w:r w:rsidR="00C73F20" w:rsidRPr="00FF2826">
        <w:rPr>
          <w:lang w:val="en-GB"/>
        </w:rPr>
        <w:t xml:space="preserve">referred to existing savings groups with </w:t>
      </w:r>
      <w:r w:rsidR="003D246C" w:rsidRPr="00FF2826">
        <w:rPr>
          <w:lang w:val="en-GB"/>
        </w:rPr>
        <w:t>the support of BCH</w:t>
      </w:r>
      <w:r w:rsidR="00C73F20" w:rsidRPr="00FF2826">
        <w:rPr>
          <w:lang w:val="en-GB"/>
        </w:rPr>
        <w:t xml:space="preserve">, which will be </w:t>
      </w:r>
      <w:r w:rsidR="00D14C6E" w:rsidRPr="00FF2826">
        <w:rPr>
          <w:lang w:val="en-GB"/>
        </w:rPr>
        <w:t xml:space="preserve">encouraged </w:t>
      </w:r>
      <w:r w:rsidR="00467661" w:rsidRPr="00FF2826">
        <w:rPr>
          <w:lang w:val="en-GB"/>
        </w:rPr>
        <w:t xml:space="preserve">to </w:t>
      </w:r>
      <w:r w:rsidR="00D14C6E" w:rsidRPr="00FF2826">
        <w:rPr>
          <w:lang w:val="en-GB"/>
        </w:rPr>
        <w:t xml:space="preserve">organise </w:t>
      </w:r>
      <w:r w:rsidR="00C73F20" w:rsidRPr="00FF2826">
        <w:rPr>
          <w:lang w:val="en-GB"/>
        </w:rPr>
        <w:t xml:space="preserve">their </w:t>
      </w:r>
      <w:r w:rsidR="00C2679E" w:rsidRPr="00FF2826">
        <w:rPr>
          <w:lang w:val="en-GB"/>
        </w:rPr>
        <w:t xml:space="preserve">activities </w:t>
      </w:r>
      <w:r w:rsidR="00D14C6E" w:rsidRPr="00FF2826">
        <w:rPr>
          <w:lang w:val="en-GB"/>
        </w:rPr>
        <w:t>inclusively</w:t>
      </w:r>
      <w:r w:rsidR="00C2679E" w:rsidRPr="00FF2826">
        <w:rPr>
          <w:lang w:val="en-GB"/>
        </w:rPr>
        <w:t xml:space="preserve">. </w:t>
      </w:r>
      <w:r w:rsidR="00552308" w:rsidRPr="00FF2826">
        <w:rPr>
          <w:lang w:val="en-GB"/>
        </w:rPr>
        <w:t xml:space="preserve">Information events are planned for the formation of the </w:t>
      </w:r>
      <w:r w:rsidR="00C2679E" w:rsidRPr="00FF2826">
        <w:rPr>
          <w:lang w:val="en-GB"/>
        </w:rPr>
        <w:t xml:space="preserve">14 income-generating </w:t>
      </w:r>
      <w:r w:rsidR="00552308" w:rsidRPr="00FF2826">
        <w:rPr>
          <w:lang w:val="en-GB"/>
        </w:rPr>
        <w:t xml:space="preserve">groups, </w:t>
      </w:r>
      <w:r w:rsidR="00A929CB" w:rsidRPr="00FF2826">
        <w:rPr>
          <w:lang w:val="en-GB"/>
        </w:rPr>
        <w:t xml:space="preserve">which will be organised by </w:t>
      </w:r>
      <w:r w:rsidR="00467661" w:rsidRPr="00FF2826">
        <w:rPr>
          <w:lang w:val="en-GB"/>
        </w:rPr>
        <w:t xml:space="preserve">BCH staff </w:t>
      </w:r>
      <w:r w:rsidR="00A929CB" w:rsidRPr="00FF2826">
        <w:rPr>
          <w:lang w:val="en-GB"/>
        </w:rPr>
        <w:t>with the support of 21 CHWs</w:t>
      </w:r>
      <w:r w:rsidR="00552308" w:rsidRPr="00FF2826">
        <w:rPr>
          <w:lang w:val="en-GB"/>
        </w:rPr>
        <w:t xml:space="preserve">. </w:t>
      </w:r>
      <w:r w:rsidR="005901CF" w:rsidRPr="00FF2826">
        <w:rPr>
          <w:lang w:val="en-GB"/>
        </w:rPr>
        <w:t xml:space="preserve">Appropriate information material on income-generating measures and the funding opportunities offered by the programme will be distributed at the events. Communication will be ensured by sign language interpreters.  </w:t>
      </w:r>
    </w:p>
    <w:p w14:paraId="064148BA" w14:textId="77777777" w:rsidR="004735DC" w:rsidRPr="00FF2826" w:rsidRDefault="00DC001E">
      <w:pPr>
        <w:spacing w:after="0" w:line="240" w:lineRule="auto"/>
        <w:jc w:val="both"/>
        <w:rPr>
          <w:lang w:val="en-GB"/>
        </w:rPr>
      </w:pPr>
      <w:r w:rsidRPr="00FF2826">
        <w:rPr>
          <w:lang w:val="en-GB"/>
        </w:rPr>
        <w:t xml:space="preserve">After </w:t>
      </w:r>
      <w:r w:rsidR="00432A5A" w:rsidRPr="00FF2826">
        <w:rPr>
          <w:lang w:val="en-GB"/>
        </w:rPr>
        <w:t xml:space="preserve">14 groups have been formed and </w:t>
      </w:r>
      <w:r w:rsidR="00CB29EC" w:rsidRPr="00FF2826">
        <w:rPr>
          <w:lang w:val="en-GB"/>
        </w:rPr>
        <w:t xml:space="preserve">three leaders per group have been selected, these </w:t>
      </w:r>
      <w:r w:rsidR="00A15B6E" w:rsidRPr="00FF2826">
        <w:rPr>
          <w:lang w:val="en-GB"/>
        </w:rPr>
        <w:t xml:space="preserve">42 group leaders </w:t>
      </w:r>
      <w:r w:rsidR="00CB29EC" w:rsidRPr="00FF2826">
        <w:rPr>
          <w:lang w:val="en-GB"/>
        </w:rPr>
        <w:t xml:space="preserve">will </w:t>
      </w:r>
      <w:r w:rsidR="00A15B6E" w:rsidRPr="00FF2826">
        <w:rPr>
          <w:lang w:val="en-GB"/>
        </w:rPr>
        <w:t xml:space="preserve">undergo </w:t>
      </w:r>
      <w:r w:rsidR="001635C5" w:rsidRPr="00FF2826">
        <w:rPr>
          <w:lang w:val="en-GB"/>
        </w:rPr>
        <w:t xml:space="preserve">several days of training </w:t>
      </w:r>
      <w:r w:rsidR="009626C3" w:rsidRPr="00FF2826">
        <w:rPr>
          <w:lang w:val="en-GB"/>
        </w:rPr>
        <w:t xml:space="preserve">on </w:t>
      </w:r>
      <w:r w:rsidR="00E9440A" w:rsidRPr="00FF2826">
        <w:rPr>
          <w:lang w:val="en-GB"/>
        </w:rPr>
        <w:t xml:space="preserve">setting up and managing </w:t>
      </w:r>
      <w:r w:rsidR="00552308" w:rsidRPr="00FF2826">
        <w:rPr>
          <w:lang w:val="en-GB"/>
        </w:rPr>
        <w:t xml:space="preserve">savings and </w:t>
      </w:r>
      <w:r w:rsidR="00E9440A" w:rsidRPr="00FF2826">
        <w:rPr>
          <w:lang w:val="en-GB"/>
        </w:rPr>
        <w:t>credit</w:t>
      </w:r>
      <w:r w:rsidR="00552308" w:rsidRPr="00FF2826">
        <w:rPr>
          <w:lang w:val="en-GB"/>
        </w:rPr>
        <w:t xml:space="preserve"> groups, </w:t>
      </w:r>
      <w:r w:rsidR="00F573DB" w:rsidRPr="00FF2826">
        <w:rPr>
          <w:lang w:val="en-GB"/>
        </w:rPr>
        <w:t xml:space="preserve">financial management </w:t>
      </w:r>
      <w:r w:rsidR="001E1673" w:rsidRPr="00FF2826">
        <w:rPr>
          <w:lang w:val="en-GB"/>
        </w:rPr>
        <w:t xml:space="preserve">and </w:t>
      </w:r>
      <w:r w:rsidR="002651D8" w:rsidRPr="00FF2826">
        <w:rPr>
          <w:lang w:val="en-GB"/>
        </w:rPr>
        <w:t xml:space="preserve">criteria for selecting transparent </w:t>
      </w:r>
      <w:r w:rsidR="000E797D" w:rsidRPr="00FF2826">
        <w:rPr>
          <w:lang w:val="en-GB"/>
        </w:rPr>
        <w:t xml:space="preserve">income-generating </w:t>
      </w:r>
      <w:r w:rsidR="002651D8" w:rsidRPr="00FF2826">
        <w:rPr>
          <w:lang w:val="en-GB"/>
        </w:rPr>
        <w:t>measures</w:t>
      </w:r>
      <w:r w:rsidR="000E797D" w:rsidRPr="00FF2826">
        <w:rPr>
          <w:lang w:val="en-GB"/>
        </w:rPr>
        <w:t xml:space="preserve">. When </w:t>
      </w:r>
      <w:r w:rsidR="004D214E" w:rsidRPr="00FF2826">
        <w:rPr>
          <w:lang w:val="en-GB"/>
        </w:rPr>
        <w:t xml:space="preserve">forming the groups and selecting the leaders, </w:t>
      </w:r>
      <w:r w:rsidR="00D70C56" w:rsidRPr="00FF2826">
        <w:rPr>
          <w:lang w:val="en-GB"/>
        </w:rPr>
        <w:t xml:space="preserve">particular attention </w:t>
      </w:r>
      <w:r w:rsidR="004D214E" w:rsidRPr="00FF2826">
        <w:rPr>
          <w:lang w:val="en-GB"/>
        </w:rPr>
        <w:t xml:space="preserve">will be paid to ensuring that women are sufficiently represented in the decision-making body. </w:t>
      </w:r>
      <w:r w:rsidR="00F573DB" w:rsidRPr="00FF2826">
        <w:rPr>
          <w:lang w:val="en-GB"/>
        </w:rPr>
        <w:t xml:space="preserve">Modelled on </w:t>
      </w:r>
      <w:r w:rsidR="000E797D" w:rsidRPr="00FF2826">
        <w:rPr>
          <w:lang w:val="en-GB"/>
        </w:rPr>
        <w:t xml:space="preserve">a </w:t>
      </w:r>
      <w:r w:rsidR="000F7745" w:rsidRPr="00FF2826">
        <w:rPr>
          <w:lang w:val="en-GB"/>
        </w:rPr>
        <w:t xml:space="preserve">BCH project </w:t>
      </w:r>
      <w:r w:rsidR="00251D1C" w:rsidRPr="00FF2826">
        <w:rPr>
          <w:lang w:val="en-GB"/>
        </w:rPr>
        <w:t xml:space="preserve">with an income-generating component that </w:t>
      </w:r>
      <w:r w:rsidR="000E797D" w:rsidRPr="00FF2826">
        <w:rPr>
          <w:lang w:val="en-GB"/>
        </w:rPr>
        <w:t xml:space="preserve">is already being implemented, </w:t>
      </w:r>
      <w:r w:rsidR="00826120" w:rsidRPr="00FF2826">
        <w:rPr>
          <w:lang w:val="en-GB"/>
        </w:rPr>
        <w:t xml:space="preserve">the training aims to enable the groups to </w:t>
      </w:r>
      <w:r w:rsidR="009323A7" w:rsidRPr="00FF2826">
        <w:rPr>
          <w:lang w:val="en-GB"/>
        </w:rPr>
        <w:t xml:space="preserve">identify and implement </w:t>
      </w:r>
      <w:r w:rsidR="00F573DB" w:rsidRPr="00FF2826">
        <w:rPr>
          <w:lang w:val="en-GB"/>
        </w:rPr>
        <w:t xml:space="preserve">sustainable business projects. The main ventures include free-range chicken farming, handicrafts, vegetable growing and baking. </w:t>
      </w:r>
      <w:r w:rsidR="00F82EEB" w:rsidRPr="00FF2826">
        <w:rPr>
          <w:lang w:val="en-GB"/>
        </w:rPr>
        <w:t xml:space="preserve">The training </w:t>
      </w:r>
      <w:r w:rsidR="00F82EEB" w:rsidRPr="00FF2826">
        <w:rPr>
          <w:lang w:val="en-GB"/>
        </w:rPr>
        <w:lastRenderedPageBreak/>
        <w:t xml:space="preserve">will be </w:t>
      </w:r>
      <w:r w:rsidR="003C2A26" w:rsidRPr="00FF2826">
        <w:rPr>
          <w:lang w:val="en-GB"/>
        </w:rPr>
        <w:t xml:space="preserve">delivered </w:t>
      </w:r>
      <w:r w:rsidR="00F82EEB" w:rsidRPr="00FF2826">
        <w:rPr>
          <w:lang w:val="en-GB"/>
        </w:rPr>
        <w:t xml:space="preserve">by 3 external experts </w:t>
      </w:r>
      <w:r w:rsidR="003C2A26" w:rsidRPr="00FF2826">
        <w:rPr>
          <w:lang w:val="en-GB"/>
        </w:rPr>
        <w:t xml:space="preserve">who have already worked with an existing project. The training courses will be held </w:t>
      </w:r>
      <w:r w:rsidR="000B7526" w:rsidRPr="00FF2826">
        <w:rPr>
          <w:lang w:val="en-GB"/>
        </w:rPr>
        <w:t xml:space="preserve">at central locations in the respective regions. </w:t>
      </w:r>
    </w:p>
    <w:p w14:paraId="118FC35E" w14:textId="77777777" w:rsidR="004735DC" w:rsidRPr="00FF2826" w:rsidRDefault="00DC001E">
      <w:pPr>
        <w:spacing w:after="0" w:line="240" w:lineRule="auto"/>
        <w:jc w:val="both"/>
        <w:rPr>
          <w:lang w:val="en-GB"/>
        </w:rPr>
      </w:pPr>
      <w:r w:rsidRPr="00FF2826">
        <w:rPr>
          <w:lang w:val="en-GB"/>
        </w:rPr>
        <w:t xml:space="preserve">In addition to the 42 group leaders, </w:t>
      </w:r>
      <w:r w:rsidR="00283B5B" w:rsidRPr="00FF2826">
        <w:rPr>
          <w:lang w:val="en-GB"/>
        </w:rPr>
        <w:t xml:space="preserve">4 BCH employees </w:t>
      </w:r>
      <w:r w:rsidRPr="00FF2826">
        <w:rPr>
          <w:lang w:val="en-GB"/>
        </w:rPr>
        <w:t xml:space="preserve">will also take part in </w:t>
      </w:r>
      <w:r w:rsidR="00283B5B" w:rsidRPr="00FF2826">
        <w:rPr>
          <w:lang w:val="en-GB"/>
        </w:rPr>
        <w:t>the training</w:t>
      </w:r>
      <w:r w:rsidR="000B7526" w:rsidRPr="00FF2826">
        <w:rPr>
          <w:lang w:val="en-GB"/>
        </w:rPr>
        <w:t xml:space="preserve">, as they </w:t>
      </w:r>
      <w:r w:rsidR="0003739D" w:rsidRPr="00FF2826">
        <w:rPr>
          <w:lang w:val="en-GB"/>
        </w:rPr>
        <w:t xml:space="preserve">will provide </w:t>
      </w:r>
      <w:r w:rsidR="00601211" w:rsidRPr="00FF2826">
        <w:rPr>
          <w:lang w:val="en-GB"/>
        </w:rPr>
        <w:t xml:space="preserve">mentoring and support for the selected </w:t>
      </w:r>
      <w:r w:rsidR="0003739D" w:rsidRPr="00FF2826">
        <w:rPr>
          <w:lang w:val="en-GB"/>
        </w:rPr>
        <w:t xml:space="preserve">measures </w:t>
      </w:r>
      <w:r w:rsidR="00601211" w:rsidRPr="00FF2826">
        <w:rPr>
          <w:lang w:val="en-GB"/>
        </w:rPr>
        <w:t xml:space="preserve">throughout the duration of the project. </w:t>
      </w:r>
    </w:p>
    <w:tbl>
      <w:tblPr>
        <w:tblStyle w:val="Tabellenraster1"/>
        <w:tblW w:w="0" w:type="auto"/>
        <w:tblInd w:w="2" w:type="dxa"/>
        <w:tblLayout w:type="fixed"/>
        <w:tblLook w:val="04A0" w:firstRow="1" w:lastRow="0" w:firstColumn="1" w:lastColumn="0" w:noHBand="0" w:noVBand="1"/>
      </w:tblPr>
      <w:tblGrid>
        <w:gridCol w:w="1298"/>
        <w:gridCol w:w="2805"/>
        <w:gridCol w:w="3462"/>
        <w:gridCol w:w="1557"/>
      </w:tblGrid>
      <w:tr w:rsidR="00EE6C49" w14:paraId="3F47F1BB" w14:textId="77777777" w:rsidTr="00CC7FE7">
        <w:trPr>
          <w:trHeight w:val="300"/>
        </w:trPr>
        <w:tc>
          <w:tcPr>
            <w:tcW w:w="1298" w:type="dxa"/>
            <w:tcBorders>
              <w:top w:val="single" w:sz="8" w:space="0" w:color="auto"/>
              <w:left w:val="single" w:sz="8" w:space="0" w:color="auto"/>
              <w:bottom w:val="single" w:sz="8" w:space="0" w:color="auto"/>
              <w:right w:val="single" w:sz="8" w:space="0" w:color="auto"/>
            </w:tcBorders>
            <w:tcMar>
              <w:left w:w="108" w:type="dxa"/>
              <w:right w:w="108" w:type="dxa"/>
            </w:tcMar>
          </w:tcPr>
          <w:p w14:paraId="53469EAD" w14:textId="77777777" w:rsidR="004735DC" w:rsidRDefault="00DC001E">
            <w:pPr>
              <w:rPr>
                <w:rFonts w:ascii="Calibri" w:eastAsia="Calibri" w:hAnsi="Calibri" w:cs="Calibri"/>
                <w:b/>
                <w:bCs/>
                <w:color w:val="244061" w:themeColor="accent1" w:themeShade="80"/>
                <w:sz w:val="18"/>
                <w:szCs w:val="18"/>
              </w:rPr>
            </w:pPr>
            <w:r w:rsidRPr="00BD276C">
              <w:rPr>
                <w:b/>
                <w:color w:val="244061" w:themeColor="accent1" w:themeShade="80"/>
                <w:sz w:val="18"/>
                <w:szCs w:val="18"/>
              </w:rPr>
              <w:t xml:space="preserve">Budget </w:t>
            </w:r>
            <w:proofErr w:type="spellStart"/>
            <w:r w:rsidRPr="00BD276C">
              <w:rPr>
                <w:b/>
                <w:color w:val="244061" w:themeColor="accent1" w:themeShade="80"/>
                <w:sz w:val="18"/>
                <w:szCs w:val="18"/>
              </w:rPr>
              <w:t>line</w:t>
            </w:r>
            <w:proofErr w:type="spellEnd"/>
          </w:p>
        </w:tc>
        <w:tc>
          <w:tcPr>
            <w:tcW w:w="2805" w:type="dxa"/>
            <w:tcBorders>
              <w:top w:val="single" w:sz="8" w:space="0" w:color="auto"/>
              <w:left w:val="single" w:sz="8" w:space="0" w:color="auto"/>
              <w:bottom w:val="single" w:sz="8" w:space="0" w:color="auto"/>
              <w:right w:val="single" w:sz="8" w:space="0" w:color="auto"/>
            </w:tcBorders>
            <w:tcMar>
              <w:left w:w="108" w:type="dxa"/>
              <w:right w:w="108" w:type="dxa"/>
            </w:tcMar>
          </w:tcPr>
          <w:p w14:paraId="57422F29" w14:textId="77777777" w:rsidR="004735DC" w:rsidRDefault="00DC001E">
            <w:pPr>
              <w:rPr>
                <w:rFonts w:ascii="Calibri" w:eastAsia="Calibri" w:hAnsi="Calibri" w:cs="Calibri"/>
                <w:b/>
                <w:bCs/>
                <w:color w:val="244061" w:themeColor="accent1" w:themeShade="80"/>
                <w:sz w:val="18"/>
                <w:szCs w:val="18"/>
              </w:rPr>
            </w:pPr>
            <w:r w:rsidRPr="00BD276C">
              <w:rPr>
                <w:b/>
                <w:color w:val="244061" w:themeColor="accent1" w:themeShade="80"/>
                <w:sz w:val="18"/>
                <w:szCs w:val="18"/>
              </w:rPr>
              <w:t>Measure</w:t>
            </w:r>
          </w:p>
        </w:tc>
        <w:tc>
          <w:tcPr>
            <w:tcW w:w="3462" w:type="dxa"/>
            <w:tcBorders>
              <w:top w:val="single" w:sz="8" w:space="0" w:color="auto"/>
              <w:left w:val="single" w:sz="8" w:space="0" w:color="auto"/>
              <w:bottom w:val="single" w:sz="8" w:space="0" w:color="auto"/>
              <w:right w:val="single" w:sz="8" w:space="0" w:color="auto"/>
            </w:tcBorders>
            <w:tcMar>
              <w:left w:w="108" w:type="dxa"/>
              <w:right w:w="108" w:type="dxa"/>
            </w:tcMar>
          </w:tcPr>
          <w:p w14:paraId="21180958" w14:textId="77777777" w:rsidR="004735DC" w:rsidRDefault="00DC001E">
            <w:pPr>
              <w:rPr>
                <w:rFonts w:ascii="Calibri" w:eastAsia="Calibri" w:hAnsi="Calibri" w:cs="Calibri"/>
                <w:b/>
                <w:bCs/>
                <w:color w:val="244061" w:themeColor="accent1" w:themeShade="80"/>
                <w:sz w:val="18"/>
                <w:szCs w:val="18"/>
              </w:rPr>
            </w:pPr>
            <w:r w:rsidRPr="00BD276C">
              <w:rPr>
                <w:b/>
                <w:color w:val="244061" w:themeColor="accent1" w:themeShade="80"/>
                <w:sz w:val="18"/>
                <w:szCs w:val="18"/>
              </w:rPr>
              <w:t>Types of expenditure</w:t>
            </w:r>
          </w:p>
        </w:tc>
        <w:tc>
          <w:tcPr>
            <w:tcW w:w="1557" w:type="dxa"/>
            <w:tcBorders>
              <w:top w:val="single" w:sz="8" w:space="0" w:color="auto"/>
              <w:left w:val="single" w:sz="8" w:space="0" w:color="auto"/>
              <w:bottom w:val="single" w:sz="8" w:space="0" w:color="auto"/>
              <w:right w:val="single" w:sz="8" w:space="0" w:color="auto"/>
            </w:tcBorders>
            <w:tcMar>
              <w:left w:w="108" w:type="dxa"/>
              <w:right w:w="108" w:type="dxa"/>
            </w:tcMar>
          </w:tcPr>
          <w:p w14:paraId="322B3974" w14:textId="77777777" w:rsidR="004735DC" w:rsidRDefault="00DC001E">
            <w:pPr>
              <w:rPr>
                <w:rFonts w:ascii="Calibri" w:eastAsia="Calibri" w:hAnsi="Calibri" w:cs="Calibri"/>
                <w:b/>
                <w:bCs/>
                <w:color w:val="244061" w:themeColor="accent1" w:themeShade="80"/>
                <w:sz w:val="18"/>
                <w:szCs w:val="18"/>
                <w:lang w:val="de"/>
              </w:rPr>
            </w:pPr>
            <w:r w:rsidRPr="00BD276C">
              <w:rPr>
                <w:b/>
                <w:color w:val="244061" w:themeColor="accent1" w:themeShade="80"/>
                <w:sz w:val="18"/>
                <w:szCs w:val="18"/>
              </w:rPr>
              <w:t>Total Euro</w:t>
            </w:r>
          </w:p>
        </w:tc>
      </w:tr>
      <w:tr w:rsidR="00EE6C49" w14:paraId="2186FE71" w14:textId="77777777" w:rsidTr="00CC7FE7">
        <w:trPr>
          <w:trHeight w:val="300"/>
        </w:trPr>
        <w:tc>
          <w:tcPr>
            <w:tcW w:w="1298" w:type="dxa"/>
            <w:vMerge w:val="restart"/>
            <w:tcBorders>
              <w:top w:val="single" w:sz="8" w:space="0" w:color="auto"/>
              <w:left w:val="single" w:sz="8" w:space="0" w:color="auto"/>
              <w:right w:val="single" w:sz="8" w:space="0" w:color="auto"/>
            </w:tcBorders>
            <w:tcMar>
              <w:left w:w="108" w:type="dxa"/>
              <w:right w:w="108" w:type="dxa"/>
            </w:tcMar>
          </w:tcPr>
          <w:p w14:paraId="46115D90" w14:textId="77777777" w:rsidR="004735DC" w:rsidRDefault="00DC001E">
            <w:pPr>
              <w:rPr>
                <w:rFonts w:ascii="Calibri" w:eastAsia="Calibri" w:hAnsi="Calibri" w:cs="Calibri"/>
                <w:sz w:val="18"/>
                <w:szCs w:val="18"/>
                <w:lang w:val="de"/>
              </w:rPr>
            </w:pPr>
            <w:r>
              <w:rPr>
                <w:rFonts w:ascii="Calibri" w:eastAsia="Calibri" w:hAnsi="Calibri" w:cs="Calibri"/>
                <w:sz w:val="18"/>
                <w:szCs w:val="18"/>
                <w:lang w:val="de"/>
              </w:rPr>
              <w:t>2.2</w:t>
            </w:r>
          </w:p>
        </w:tc>
        <w:tc>
          <w:tcPr>
            <w:tcW w:w="2805" w:type="dxa"/>
            <w:tcBorders>
              <w:top w:val="single" w:sz="8" w:space="0" w:color="auto"/>
              <w:left w:val="single" w:sz="8" w:space="0" w:color="auto"/>
              <w:bottom w:val="single" w:sz="8" w:space="0" w:color="auto"/>
              <w:right w:val="single" w:sz="8" w:space="0" w:color="auto"/>
            </w:tcBorders>
            <w:tcMar>
              <w:left w:w="108" w:type="dxa"/>
              <w:right w:w="108" w:type="dxa"/>
            </w:tcMar>
          </w:tcPr>
          <w:p w14:paraId="233F33DB" w14:textId="77777777" w:rsidR="004735DC" w:rsidRPr="00FF2826" w:rsidRDefault="00DC001E">
            <w:pPr>
              <w:rPr>
                <w:rFonts w:ascii="Calibri" w:eastAsia="Calibri" w:hAnsi="Calibri" w:cs="Calibri"/>
                <w:sz w:val="18"/>
                <w:szCs w:val="18"/>
                <w:lang w:val="en-GB"/>
              </w:rPr>
            </w:pPr>
            <w:r w:rsidRPr="00FF2826">
              <w:rPr>
                <w:rFonts w:ascii="Calibri" w:eastAsia="Calibri" w:hAnsi="Calibri" w:cs="Calibri"/>
                <w:sz w:val="18"/>
                <w:szCs w:val="18"/>
                <w:lang w:val="en-GB"/>
              </w:rPr>
              <w:t xml:space="preserve">Identification, formation and training of 14 groups for income-generating activities </w:t>
            </w:r>
            <w:r w:rsidR="00A772DB" w:rsidRPr="00FF2826">
              <w:rPr>
                <w:rFonts w:ascii="Calibri" w:eastAsia="Calibri" w:hAnsi="Calibri" w:cs="Calibri"/>
                <w:sz w:val="18"/>
                <w:szCs w:val="18"/>
                <w:lang w:val="en-GB"/>
              </w:rPr>
              <w:t>(</w:t>
            </w:r>
            <w:r w:rsidR="001E4104" w:rsidRPr="00FF2826">
              <w:rPr>
                <w:rFonts w:ascii="Calibri" w:eastAsia="Calibri" w:hAnsi="Calibri" w:cs="Calibri"/>
                <w:sz w:val="18"/>
                <w:szCs w:val="18"/>
                <w:lang w:val="en-GB"/>
              </w:rPr>
              <w:t xml:space="preserve">with </w:t>
            </w:r>
            <w:r w:rsidR="00DA6622" w:rsidRPr="00FF2826">
              <w:rPr>
                <w:rFonts w:ascii="Calibri" w:eastAsia="Calibri" w:hAnsi="Calibri" w:cs="Calibri"/>
                <w:sz w:val="18"/>
                <w:szCs w:val="18"/>
                <w:lang w:val="en-GB"/>
              </w:rPr>
              <w:t xml:space="preserve">a total of 210 people </w:t>
            </w:r>
            <w:r w:rsidR="001E4104" w:rsidRPr="00FF2826">
              <w:rPr>
                <w:rFonts w:ascii="Calibri" w:eastAsia="Calibri" w:hAnsi="Calibri" w:cs="Calibri"/>
                <w:sz w:val="18"/>
                <w:szCs w:val="18"/>
                <w:lang w:val="en-GB"/>
              </w:rPr>
              <w:t>and 21 CHW)</w:t>
            </w:r>
            <w:r w:rsidR="00DA6622" w:rsidRPr="00FF2826">
              <w:rPr>
                <w:rFonts w:ascii="Calibri" w:eastAsia="Calibri" w:hAnsi="Calibri" w:cs="Calibri"/>
                <w:sz w:val="18"/>
                <w:szCs w:val="18"/>
                <w:lang w:val="en-GB"/>
              </w:rPr>
              <w:t>.</w:t>
            </w:r>
          </w:p>
        </w:tc>
        <w:tc>
          <w:tcPr>
            <w:tcW w:w="3462" w:type="dxa"/>
            <w:tcBorders>
              <w:top w:val="single" w:sz="8" w:space="0" w:color="auto"/>
              <w:left w:val="single" w:sz="8" w:space="0" w:color="auto"/>
              <w:bottom w:val="single" w:sz="8" w:space="0" w:color="auto"/>
              <w:right w:val="single" w:sz="8" w:space="0" w:color="auto"/>
            </w:tcBorders>
            <w:tcMar>
              <w:left w:w="108" w:type="dxa"/>
              <w:right w:w="108" w:type="dxa"/>
            </w:tcMar>
          </w:tcPr>
          <w:p w14:paraId="4AB52A88" w14:textId="77777777" w:rsidR="004735DC" w:rsidRPr="00FF2826" w:rsidRDefault="00DC001E">
            <w:pPr>
              <w:jc w:val="both"/>
              <w:rPr>
                <w:rFonts w:ascii="Calibri" w:eastAsia="Calibri" w:hAnsi="Calibri" w:cs="Calibri"/>
                <w:sz w:val="18"/>
                <w:szCs w:val="18"/>
                <w:lang w:val="en-GB"/>
              </w:rPr>
            </w:pPr>
            <w:r w:rsidRPr="00FF2826">
              <w:rPr>
                <w:rFonts w:ascii="Calibri" w:eastAsia="Calibri" w:hAnsi="Calibri" w:cs="Calibri"/>
                <w:sz w:val="18"/>
                <w:szCs w:val="18"/>
                <w:lang w:val="en-GB"/>
              </w:rPr>
              <w:t>Drinks, snacks</w:t>
            </w:r>
            <w:r w:rsidR="00AF03EB" w:rsidRPr="00FF2826">
              <w:rPr>
                <w:rFonts w:ascii="Calibri" w:eastAsia="Calibri" w:hAnsi="Calibri" w:cs="Calibri"/>
                <w:sz w:val="18"/>
                <w:szCs w:val="18"/>
                <w:lang w:val="en-GB"/>
              </w:rPr>
              <w:t xml:space="preserve">, transport costs for </w:t>
            </w:r>
            <w:r w:rsidR="00B26BCE" w:rsidRPr="00FF2826">
              <w:rPr>
                <w:rFonts w:ascii="Calibri" w:eastAsia="Calibri" w:hAnsi="Calibri" w:cs="Calibri"/>
                <w:sz w:val="18"/>
                <w:szCs w:val="18"/>
                <w:lang w:val="en-GB"/>
              </w:rPr>
              <w:t xml:space="preserve">21 </w:t>
            </w:r>
            <w:r w:rsidR="00AF03EB" w:rsidRPr="00FF2826">
              <w:rPr>
                <w:rFonts w:ascii="Calibri" w:eastAsia="Calibri" w:hAnsi="Calibri" w:cs="Calibri"/>
                <w:sz w:val="18"/>
                <w:szCs w:val="18"/>
                <w:lang w:val="en-GB"/>
              </w:rPr>
              <w:t xml:space="preserve">CHW, </w:t>
            </w:r>
            <w:r w:rsidR="00F93D87" w:rsidRPr="00FF2826">
              <w:rPr>
                <w:rFonts w:ascii="Calibri" w:eastAsia="Calibri" w:hAnsi="Calibri" w:cs="Calibri"/>
                <w:sz w:val="18"/>
                <w:szCs w:val="18"/>
                <w:lang w:val="en-GB"/>
              </w:rPr>
              <w:t xml:space="preserve">visibility </w:t>
            </w:r>
            <w:r w:rsidR="003F4A8A" w:rsidRPr="00FF2826">
              <w:rPr>
                <w:rFonts w:ascii="Calibri" w:eastAsia="Calibri" w:hAnsi="Calibri" w:cs="Calibri"/>
                <w:sz w:val="18"/>
                <w:szCs w:val="18"/>
                <w:lang w:val="en-GB"/>
              </w:rPr>
              <w:t>and training material</w:t>
            </w:r>
            <w:r w:rsidR="00AF03EB" w:rsidRPr="00FF2826">
              <w:rPr>
                <w:rFonts w:ascii="Calibri" w:eastAsia="Calibri" w:hAnsi="Calibri" w:cs="Calibri"/>
                <w:sz w:val="18"/>
                <w:szCs w:val="18"/>
                <w:lang w:val="en-GB"/>
              </w:rPr>
              <w:t xml:space="preserve">, </w:t>
            </w:r>
            <w:r w:rsidR="00C2141B" w:rsidRPr="00FF2826">
              <w:rPr>
                <w:rFonts w:ascii="Calibri" w:eastAsia="Calibri" w:hAnsi="Calibri" w:cs="Calibri"/>
                <w:sz w:val="18"/>
                <w:szCs w:val="18"/>
                <w:lang w:val="en-GB"/>
              </w:rPr>
              <w:t xml:space="preserve">fee for </w:t>
            </w:r>
            <w:r w:rsidR="00991FF0" w:rsidRPr="00FF2826">
              <w:rPr>
                <w:rFonts w:ascii="Calibri" w:eastAsia="Calibri" w:hAnsi="Calibri" w:cs="Calibri"/>
                <w:sz w:val="18"/>
                <w:szCs w:val="18"/>
                <w:lang w:val="en-GB"/>
              </w:rPr>
              <w:t xml:space="preserve">2 </w:t>
            </w:r>
            <w:r w:rsidR="003F4A8A" w:rsidRPr="00FF2826">
              <w:rPr>
                <w:rFonts w:ascii="Calibri" w:eastAsia="Calibri" w:hAnsi="Calibri" w:cs="Calibri"/>
                <w:sz w:val="18"/>
                <w:szCs w:val="18"/>
                <w:lang w:val="en-GB"/>
              </w:rPr>
              <w:t xml:space="preserve">sign language </w:t>
            </w:r>
            <w:r w:rsidR="00C2141B" w:rsidRPr="00FF2826">
              <w:rPr>
                <w:rFonts w:ascii="Calibri" w:eastAsia="Calibri" w:hAnsi="Calibri" w:cs="Calibri"/>
                <w:sz w:val="18"/>
                <w:szCs w:val="18"/>
                <w:lang w:val="en-GB"/>
              </w:rPr>
              <w:t xml:space="preserve">interpreters </w:t>
            </w:r>
            <w:r w:rsidR="00991FF0" w:rsidRPr="00FF2826">
              <w:rPr>
                <w:rFonts w:ascii="Calibri" w:eastAsia="Calibri" w:hAnsi="Calibri" w:cs="Calibri"/>
                <w:sz w:val="18"/>
                <w:szCs w:val="18"/>
                <w:lang w:val="en-GB"/>
              </w:rPr>
              <w:t xml:space="preserve">for 5 days </w:t>
            </w:r>
            <w:r w:rsidR="00F86B3E" w:rsidRPr="00FF2826">
              <w:rPr>
                <w:rFonts w:ascii="Calibri" w:eastAsia="Calibri" w:hAnsi="Calibri" w:cs="Calibri"/>
                <w:sz w:val="18"/>
                <w:szCs w:val="18"/>
                <w:lang w:val="en-GB"/>
              </w:rPr>
              <w:t>(</w:t>
            </w:r>
            <w:r w:rsidR="00BD1149" w:rsidRPr="00FF2826">
              <w:rPr>
                <w:rFonts w:ascii="Calibri" w:eastAsia="Calibri" w:hAnsi="Calibri" w:cs="Calibri"/>
                <w:sz w:val="18"/>
                <w:szCs w:val="18"/>
                <w:lang w:val="en-GB"/>
              </w:rPr>
              <w:t>5*2`*118</w:t>
            </w:r>
            <w:r w:rsidR="00D124EA" w:rsidRPr="00FF2826">
              <w:rPr>
                <w:rFonts w:ascii="Calibri" w:eastAsia="Calibri" w:hAnsi="Calibri" w:cs="Calibri"/>
                <w:sz w:val="18"/>
                <w:szCs w:val="18"/>
                <w:lang w:val="en-GB"/>
              </w:rPr>
              <w:t xml:space="preserve">,70 </w:t>
            </w:r>
            <w:r w:rsidR="007657EE" w:rsidRPr="00FF2826">
              <w:rPr>
                <w:rFonts w:ascii="Calibri" w:eastAsia="Calibri" w:hAnsi="Calibri" w:cs="Calibri"/>
                <w:sz w:val="18"/>
                <w:szCs w:val="18"/>
                <w:lang w:val="en-GB"/>
              </w:rPr>
              <w:t xml:space="preserve">EUR= </w:t>
            </w:r>
            <w:r w:rsidR="00260947" w:rsidRPr="00FF2826">
              <w:rPr>
                <w:rFonts w:ascii="Calibri" w:eastAsia="Calibri" w:hAnsi="Calibri" w:cs="Calibri"/>
                <w:sz w:val="18"/>
                <w:szCs w:val="18"/>
                <w:lang w:val="en-GB"/>
              </w:rPr>
              <w:t>1.187 EUR</w:t>
            </w:r>
            <w:r w:rsidR="00D124EA" w:rsidRPr="00FF2826">
              <w:rPr>
                <w:rFonts w:ascii="Calibri" w:eastAsia="Calibri" w:hAnsi="Calibri" w:cs="Calibri"/>
                <w:sz w:val="18"/>
                <w:szCs w:val="18"/>
                <w:lang w:val="en-GB"/>
              </w:rPr>
              <w:t>)</w:t>
            </w:r>
          </w:p>
        </w:tc>
        <w:tc>
          <w:tcPr>
            <w:tcW w:w="1557" w:type="dxa"/>
            <w:tcBorders>
              <w:top w:val="single" w:sz="8" w:space="0" w:color="auto"/>
              <w:left w:val="single" w:sz="8" w:space="0" w:color="auto"/>
              <w:bottom w:val="single" w:sz="8" w:space="0" w:color="auto"/>
              <w:right w:val="single" w:sz="8" w:space="0" w:color="auto"/>
            </w:tcBorders>
            <w:tcMar>
              <w:left w:w="108" w:type="dxa"/>
              <w:right w:w="108" w:type="dxa"/>
            </w:tcMar>
          </w:tcPr>
          <w:p w14:paraId="232D724F" w14:textId="77777777" w:rsidR="004735DC" w:rsidRDefault="00DC001E">
            <w:pPr>
              <w:jc w:val="right"/>
              <w:rPr>
                <w:rFonts w:ascii="Calibri" w:eastAsia="Calibri" w:hAnsi="Calibri" w:cs="Calibri"/>
                <w:sz w:val="18"/>
                <w:szCs w:val="18"/>
                <w:lang w:val="de"/>
              </w:rPr>
            </w:pPr>
            <w:r>
              <w:rPr>
                <w:rFonts w:ascii="Calibri" w:eastAsia="Calibri" w:hAnsi="Calibri" w:cs="Calibri"/>
                <w:sz w:val="18"/>
                <w:szCs w:val="18"/>
                <w:lang w:val="de"/>
              </w:rPr>
              <w:t>15.</w:t>
            </w:r>
            <w:r w:rsidR="003C0533">
              <w:rPr>
                <w:rFonts w:ascii="Calibri" w:eastAsia="Calibri" w:hAnsi="Calibri" w:cs="Calibri"/>
                <w:sz w:val="18"/>
                <w:szCs w:val="18"/>
                <w:lang w:val="de"/>
              </w:rPr>
              <w:t>226</w:t>
            </w:r>
          </w:p>
        </w:tc>
      </w:tr>
      <w:tr w:rsidR="00EE6C49" w:rsidRPr="008C32E1" w14:paraId="24ECDCD9" w14:textId="77777777" w:rsidTr="00CC7FE7">
        <w:trPr>
          <w:trHeight w:val="300"/>
        </w:trPr>
        <w:tc>
          <w:tcPr>
            <w:tcW w:w="1298" w:type="dxa"/>
            <w:vMerge/>
            <w:tcBorders>
              <w:left w:val="single" w:sz="8" w:space="0" w:color="auto"/>
              <w:right w:val="single" w:sz="8" w:space="0" w:color="auto"/>
            </w:tcBorders>
            <w:tcMar>
              <w:left w:w="108" w:type="dxa"/>
              <w:right w:w="108" w:type="dxa"/>
            </w:tcMar>
          </w:tcPr>
          <w:p w14:paraId="52DC024D" w14:textId="77777777" w:rsidR="00EE6C49" w:rsidRDefault="00EE6C49" w:rsidP="00CC7FE7">
            <w:pPr>
              <w:rPr>
                <w:rFonts w:ascii="Calibri" w:eastAsia="Calibri" w:hAnsi="Calibri" w:cs="Calibri"/>
                <w:sz w:val="18"/>
                <w:szCs w:val="18"/>
                <w:lang w:val="de"/>
              </w:rPr>
            </w:pPr>
          </w:p>
        </w:tc>
        <w:tc>
          <w:tcPr>
            <w:tcW w:w="2805" w:type="dxa"/>
            <w:tcBorders>
              <w:top w:val="single" w:sz="8" w:space="0" w:color="auto"/>
              <w:left w:val="single" w:sz="8" w:space="0" w:color="auto"/>
              <w:bottom w:val="single" w:sz="8" w:space="0" w:color="auto"/>
              <w:right w:val="single" w:sz="8" w:space="0" w:color="auto"/>
            </w:tcBorders>
            <w:tcMar>
              <w:left w:w="108" w:type="dxa"/>
              <w:right w:w="108" w:type="dxa"/>
            </w:tcMar>
          </w:tcPr>
          <w:p w14:paraId="5D51283A" w14:textId="77777777" w:rsidR="004735DC" w:rsidRPr="00FF2826" w:rsidRDefault="00DC001E">
            <w:pPr>
              <w:rPr>
                <w:rFonts w:ascii="Calibri" w:eastAsia="Calibri" w:hAnsi="Calibri" w:cs="Calibri"/>
                <w:sz w:val="18"/>
                <w:szCs w:val="18"/>
                <w:lang w:val="en-GB"/>
              </w:rPr>
            </w:pPr>
            <w:r w:rsidRPr="00FF2826">
              <w:rPr>
                <w:rFonts w:ascii="Calibri" w:eastAsia="Calibri" w:hAnsi="Calibri" w:cs="Calibri"/>
                <w:sz w:val="18"/>
                <w:szCs w:val="18"/>
                <w:lang w:val="en-GB"/>
              </w:rPr>
              <w:t xml:space="preserve">Multi-day training in the management of savings groups and income-generating measures </w:t>
            </w:r>
            <w:r w:rsidR="00391111" w:rsidRPr="00FF2826">
              <w:rPr>
                <w:rFonts w:ascii="Calibri" w:eastAsia="Calibri" w:hAnsi="Calibri" w:cs="Calibri"/>
                <w:sz w:val="18"/>
                <w:szCs w:val="18"/>
                <w:lang w:val="en-GB"/>
              </w:rPr>
              <w:t xml:space="preserve">for at least </w:t>
            </w:r>
            <w:r w:rsidR="001C3AAB" w:rsidRPr="00FF2826">
              <w:rPr>
                <w:rFonts w:ascii="Calibri" w:eastAsia="Calibri" w:hAnsi="Calibri" w:cs="Calibri"/>
                <w:sz w:val="18"/>
                <w:szCs w:val="18"/>
                <w:lang w:val="en-GB"/>
              </w:rPr>
              <w:t xml:space="preserve">46 </w:t>
            </w:r>
            <w:r w:rsidR="00391111" w:rsidRPr="00FF2826">
              <w:rPr>
                <w:rFonts w:ascii="Calibri" w:eastAsia="Calibri" w:hAnsi="Calibri" w:cs="Calibri"/>
                <w:sz w:val="18"/>
                <w:szCs w:val="18"/>
                <w:lang w:val="en-GB"/>
              </w:rPr>
              <w:t xml:space="preserve">participants </w:t>
            </w:r>
            <w:r w:rsidR="001956A9" w:rsidRPr="00FF2826">
              <w:rPr>
                <w:rFonts w:ascii="Calibri" w:eastAsia="Calibri" w:hAnsi="Calibri" w:cs="Calibri"/>
                <w:sz w:val="18"/>
                <w:szCs w:val="18"/>
                <w:lang w:val="en-GB"/>
              </w:rPr>
              <w:t>(42 group leaders and 4 BCH staff)</w:t>
            </w:r>
          </w:p>
        </w:tc>
        <w:tc>
          <w:tcPr>
            <w:tcW w:w="3462" w:type="dxa"/>
            <w:tcBorders>
              <w:top w:val="single" w:sz="8" w:space="0" w:color="auto"/>
              <w:left w:val="single" w:sz="8" w:space="0" w:color="auto"/>
              <w:bottom w:val="single" w:sz="8" w:space="0" w:color="auto"/>
              <w:right w:val="single" w:sz="8" w:space="0" w:color="auto"/>
            </w:tcBorders>
            <w:tcMar>
              <w:left w:w="108" w:type="dxa"/>
              <w:right w:w="108" w:type="dxa"/>
            </w:tcMar>
          </w:tcPr>
          <w:p w14:paraId="0D811443" w14:textId="77777777" w:rsidR="004735DC" w:rsidRPr="00FF2826" w:rsidRDefault="00DC001E">
            <w:pPr>
              <w:jc w:val="both"/>
              <w:rPr>
                <w:rFonts w:ascii="Calibri" w:eastAsia="Calibri" w:hAnsi="Calibri" w:cs="Calibri"/>
                <w:sz w:val="18"/>
                <w:szCs w:val="18"/>
                <w:lang w:val="en-GB"/>
              </w:rPr>
            </w:pPr>
            <w:r w:rsidRPr="00FF2826">
              <w:rPr>
                <w:rFonts w:ascii="Calibri" w:eastAsia="Calibri" w:hAnsi="Calibri" w:cs="Calibri"/>
                <w:sz w:val="18"/>
                <w:szCs w:val="18"/>
                <w:lang w:val="en-GB"/>
              </w:rPr>
              <w:t xml:space="preserve">Accommodation, </w:t>
            </w:r>
            <w:r w:rsidR="0056054C" w:rsidRPr="00FF2826">
              <w:rPr>
                <w:rFonts w:ascii="Calibri" w:eastAsia="Calibri" w:hAnsi="Calibri" w:cs="Calibri"/>
                <w:sz w:val="18"/>
                <w:szCs w:val="18"/>
                <w:lang w:val="en-GB"/>
              </w:rPr>
              <w:t>catering</w:t>
            </w:r>
            <w:r w:rsidR="00C105B2" w:rsidRPr="00FF2826">
              <w:rPr>
                <w:rFonts w:ascii="Calibri" w:eastAsia="Calibri" w:hAnsi="Calibri" w:cs="Calibri"/>
                <w:sz w:val="18"/>
                <w:szCs w:val="18"/>
                <w:lang w:val="en-GB"/>
              </w:rPr>
              <w:t>, transport</w:t>
            </w:r>
            <w:r w:rsidR="005A3A4C" w:rsidRPr="00FF2826">
              <w:rPr>
                <w:rFonts w:ascii="Calibri" w:eastAsia="Calibri" w:hAnsi="Calibri" w:cs="Calibri"/>
                <w:sz w:val="18"/>
                <w:szCs w:val="18"/>
                <w:lang w:val="en-GB"/>
              </w:rPr>
              <w:t xml:space="preserve">, </w:t>
            </w:r>
            <w:r w:rsidR="001A266D" w:rsidRPr="00FF2826">
              <w:rPr>
                <w:rFonts w:ascii="Calibri" w:eastAsia="Calibri" w:hAnsi="Calibri" w:cs="Calibri"/>
                <w:sz w:val="18"/>
                <w:szCs w:val="18"/>
                <w:lang w:val="en-GB"/>
              </w:rPr>
              <w:t>room hire, training materials</w:t>
            </w:r>
            <w:r w:rsidR="00C85C47" w:rsidRPr="00FF2826">
              <w:rPr>
                <w:rFonts w:ascii="Calibri" w:eastAsia="Calibri" w:hAnsi="Calibri" w:cs="Calibri"/>
                <w:sz w:val="18"/>
                <w:szCs w:val="18"/>
                <w:lang w:val="en-GB"/>
              </w:rPr>
              <w:t xml:space="preserve">, fee for 2 sign language interpreters (2*5 </w:t>
            </w:r>
            <w:r w:rsidR="007657EE" w:rsidRPr="00FF2826">
              <w:rPr>
                <w:rFonts w:ascii="Calibri" w:eastAsia="Calibri" w:hAnsi="Calibri" w:cs="Calibri"/>
                <w:sz w:val="18"/>
                <w:szCs w:val="18"/>
                <w:lang w:val="en-GB"/>
              </w:rPr>
              <w:t xml:space="preserve">at </w:t>
            </w:r>
            <w:r w:rsidR="00C35E59" w:rsidRPr="00FF2826">
              <w:rPr>
                <w:rFonts w:ascii="Calibri" w:eastAsia="Calibri" w:hAnsi="Calibri" w:cs="Calibri"/>
                <w:sz w:val="18"/>
                <w:szCs w:val="18"/>
                <w:lang w:val="en-GB"/>
              </w:rPr>
              <w:t>118</w:t>
            </w:r>
            <w:r w:rsidR="007657EE" w:rsidRPr="00FF2826">
              <w:rPr>
                <w:rFonts w:ascii="Calibri" w:eastAsia="Calibri" w:hAnsi="Calibri" w:cs="Calibri"/>
                <w:sz w:val="18"/>
                <w:szCs w:val="18"/>
                <w:lang w:val="en-GB"/>
              </w:rPr>
              <w:t xml:space="preserve">.70 </w:t>
            </w:r>
            <w:r w:rsidR="00260947" w:rsidRPr="00FF2826">
              <w:rPr>
                <w:rFonts w:ascii="Calibri" w:eastAsia="Calibri" w:hAnsi="Calibri" w:cs="Calibri"/>
                <w:sz w:val="18"/>
                <w:szCs w:val="18"/>
                <w:lang w:val="en-GB"/>
              </w:rPr>
              <w:t>EUR=1,817 EUR</w:t>
            </w:r>
            <w:r w:rsidR="00C35E59" w:rsidRPr="00FF2826">
              <w:rPr>
                <w:rFonts w:ascii="Calibri" w:eastAsia="Calibri" w:hAnsi="Calibri" w:cs="Calibri"/>
                <w:sz w:val="18"/>
                <w:szCs w:val="18"/>
                <w:lang w:val="en-GB"/>
              </w:rPr>
              <w:t xml:space="preserve">; fee for 3 external trainers </w:t>
            </w:r>
            <w:r w:rsidR="00366365" w:rsidRPr="00FF2826">
              <w:rPr>
                <w:rFonts w:ascii="Calibri" w:eastAsia="Calibri" w:hAnsi="Calibri" w:cs="Calibri"/>
                <w:sz w:val="18"/>
                <w:szCs w:val="18"/>
                <w:lang w:val="en-GB"/>
              </w:rPr>
              <w:t>(3*5*237</w:t>
            </w:r>
            <w:r w:rsidR="004F5289" w:rsidRPr="00FF2826">
              <w:rPr>
                <w:rFonts w:ascii="Calibri" w:eastAsia="Calibri" w:hAnsi="Calibri" w:cs="Calibri"/>
                <w:sz w:val="18"/>
                <w:szCs w:val="18"/>
                <w:lang w:val="en-GB"/>
              </w:rPr>
              <w:t>.33 EUR=3,560 EUR).</w:t>
            </w:r>
          </w:p>
        </w:tc>
        <w:tc>
          <w:tcPr>
            <w:tcW w:w="1557" w:type="dxa"/>
            <w:tcBorders>
              <w:top w:val="single" w:sz="8" w:space="0" w:color="auto"/>
              <w:left w:val="single" w:sz="8" w:space="0" w:color="auto"/>
              <w:bottom w:val="single" w:sz="8" w:space="0" w:color="auto"/>
              <w:right w:val="single" w:sz="8" w:space="0" w:color="auto"/>
            </w:tcBorders>
            <w:tcMar>
              <w:left w:w="108" w:type="dxa"/>
              <w:right w:w="108" w:type="dxa"/>
            </w:tcMar>
          </w:tcPr>
          <w:p w14:paraId="2BF303FD" w14:textId="77777777" w:rsidR="004735DC" w:rsidRDefault="00DC001E">
            <w:pPr>
              <w:jc w:val="right"/>
              <w:rPr>
                <w:rFonts w:ascii="Calibri" w:eastAsia="Calibri" w:hAnsi="Calibri" w:cs="Calibri"/>
                <w:sz w:val="18"/>
                <w:szCs w:val="18"/>
              </w:rPr>
            </w:pPr>
            <w:r>
              <w:rPr>
                <w:rFonts w:ascii="Calibri" w:eastAsia="Calibri" w:hAnsi="Calibri" w:cs="Calibri"/>
                <w:sz w:val="18"/>
                <w:szCs w:val="18"/>
              </w:rPr>
              <w:t>27.872</w:t>
            </w:r>
          </w:p>
        </w:tc>
      </w:tr>
      <w:tr w:rsidR="00EE6C49" w:rsidRPr="008C32E1" w14:paraId="034DB3C9" w14:textId="77777777" w:rsidTr="00CC7FE7">
        <w:trPr>
          <w:trHeight w:val="300"/>
        </w:trPr>
        <w:tc>
          <w:tcPr>
            <w:tcW w:w="1298" w:type="dxa"/>
            <w:vMerge/>
            <w:tcBorders>
              <w:left w:val="single" w:sz="8" w:space="0" w:color="auto"/>
              <w:bottom w:val="single" w:sz="8" w:space="0" w:color="auto"/>
              <w:right w:val="single" w:sz="8" w:space="0" w:color="auto"/>
            </w:tcBorders>
            <w:tcMar>
              <w:left w:w="108" w:type="dxa"/>
              <w:right w:w="108" w:type="dxa"/>
            </w:tcMar>
          </w:tcPr>
          <w:p w14:paraId="2DE145CD" w14:textId="77777777" w:rsidR="00EE6C49" w:rsidRPr="004E2179" w:rsidRDefault="00EE6C49" w:rsidP="00CC7FE7">
            <w:pPr>
              <w:rPr>
                <w:rFonts w:ascii="Calibri" w:eastAsia="Calibri" w:hAnsi="Calibri" w:cs="Calibri"/>
                <w:sz w:val="18"/>
                <w:szCs w:val="18"/>
              </w:rPr>
            </w:pPr>
          </w:p>
        </w:tc>
        <w:tc>
          <w:tcPr>
            <w:tcW w:w="6267"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363FA290" w14:textId="77777777" w:rsidR="004735DC" w:rsidRDefault="00DC001E">
            <w:pPr>
              <w:jc w:val="both"/>
              <w:rPr>
                <w:rFonts w:ascii="Calibri" w:eastAsia="Calibri" w:hAnsi="Calibri" w:cs="Calibri"/>
                <w:sz w:val="18"/>
                <w:szCs w:val="18"/>
              </w:rPr>
            </w:pPr>
            <w:r>
              <w:rPr>
                <w:rFonts w:ascii="Calibri" w:eastAsia="Calibri" w:hAnsi="Calibri" w:cs="Calibri"/>
                <w:sz w:val="18"/>
                <w:szCs w:val="18"/>
              </w:rPr>
              <w:t xml:space="preserve">Total </w:t>
            </w:r>
          </w:p>
        </w:tc>
        <w:tc>
          <w:tcPr>
            <w:tcW w:w="1557" w:type="dxa"/>
            <w:tcBorders>
              <w:top w:val="single" w:sz="8" w:space="0" w:color="auto"/>
              <w:left w:val="single" w:sz="8" w:space="0" w:color="auto"/>
              <w:bottom w:val="single" w:sz="8" w:space="0" w:color="auto"/>
              <w:right w:val="single" w:sz="8" w:space="0" w:color="auto"/>
            </w:tcBorders>
            <w:tcMar>
              <w:left w:w="108" w:type="dxa"/>
              <w:right w:w="108" w:type="dxa"/>
            </w:tcMar>
          </w:tcPr>
          <w:p w14:paraId="424C4707" w14:textId="77777777" w:rsidR="004735DC" w:rsidRDefault="00DC001E">
            <w:pPr>
              <w:jc w:val="right"/>
              <w:rPr>
                <w:rFonts w:ascii="Calibri" w:eastAsia="Calibri" w:hAnsi="Calibri" w:cs="Calibri"/>
                <w:b/>
                <w:bCs/>
                <w:sz w:val="20"/>
                <w:szCs w:val="20"/>
              </w:rPr>
            </w:pPr>
            <w:r>
              <w:rPr>
                <w:rFonts w:ascii="Calibri" w:eastAsia="Calibri" w:hAnsi="Calibri" w:cs="Calibri"/>
                <w:b/>
                <w:bCs/>
                <w:sz w:val="20"/>
                <w:szCs w:val="20"/>
              </w:rPr>
              <w:t>43.</w:t>
            </w:r>
            <w:r w:rsidR="00AB4A79">
              <w:rPr>
                <w:rFonts w:ascii="Calibri" w:eastAsia="Calibri" w:hAnsi="Calibri" w:cs="Calibri"/>
                <w:b/>
                <w:bCs/>
                <w:sz w:val="20"/>
                <w:szCs w:val="20"/>
              </w:rPr>
              <w:t>098</w:t>
            </w:r>
          </w:p>
        </w:tc>
      </w:tr>
    </w:tbl>
    <w:p w14:paraId="56F6CA22" w14:textId="77777777" w:rsidR="00EE6C49" w:rsidRDefault="00EE6C49" w:rsidP="007856C8">
      <w:pPr>
        <w:spacing w:after="0" w:line="240" w:lineRule="auto"/>
        <w:jc w:val="both"/>
        <w:rPr>
          <w:b/>
          <w:color w:val="244061" w:themeColor="accent1" w:themeShade="80"/>
          <w:sz w:val="24"/>
        </w:rPr>
      </w:pPr>
    </w:p>
    <w:p w14:paraId="54B56952" w14:textId="77777777" w:rsidR="004735DC" w:rsidRPr="00FF2826" w:rsidRDefault="00DC001E">
      <w:pPr>
        <w:spacing w:after="0" w:line="240" w:lineRule="auto"/>
        <w:jc w:val="both"/>
        <w:rPr>
          <w:b/>
          <w:color w:val="244061" w:themeColor="accent1" w:themeShade="80"/>
          <w:sz w:val="24"/>
          <w:lang w:val="en-GB"/>
        </w:rPr>
      </w:pPr>
      <w:r w:rsidRPr="00FF2826">
        <w:rPr>
          <w:b/>
          <w:color w:val="244061" w:themeColor="accent1" w:themeShade="80"/>
          <w:sz w:val="24"/>
          <w:lang w:val="en-GB"/>
        </w:rPr>
        <w:t xml:space="preserve">Activity </w:t>
      </w:r>
      <w:r w:rsidR="0079737F" w:rsidRPr="00FF2826">
        <w:rPr>
          <w:b/>
          <w:color w:val="244061" w:themeColor="accent1" w:themeShade="80"/>
          <w:sz w:val="24"/>
          <w:lang w:val="en-GB"/>
        </w:rPr>
        <w:t xml:space="preserve">2.4 </w:t>
      </w:r>
      <w:r w:rsidRPr="00FF2826">
        <w:rPr>
          <w:b/>
          <w:color w:val="244061" w:themeColor="accent1" w:themeShade="80"/>
          <w:sz w:val="24"/>
          <w:lang w:val="en-GB"/>
        </w:rPr>
        <w:t xml:space="preserve">Investment costs for </w:t>
      </w:r>
      <w:r w:rsidRPr="00FF2826">
        <w:rPr>
          <w:b/>
          <w:color w:val="244061" w:themeColor="accent1" w:themeShade="80"/>
          <w:sz w:val="24"/>
          <w:lang w:val="en-GB"/>
        </w:rPr>
        <w:t>income-generating measures</w:t>
      </w:r>
    </w:p>
    <w:p w14:paraId="4E966001" w14:textId="77777777" w:rsidR="004735DC" w:rsidRPr="00FF2826" w:rsidRDefault="00DB56E6">
      <w:pPr>
        <w:spacing w:after="0" w:line="240" w:lineRule="auto"/>
        <w:jc w:val="both"/>
        <w:rPr>
          <w:lang w:val="en-GB"/>
        </w:rPr>
      </w:pPr>
      <w:r w:rsidRPr="00FF2826">
        <w:rPr>
          <w:lang w:val="en-GB"/>
        </w:rPr>
        <w:t xml:space="preserve">After completion of </w:t>
      </w:r>
      <w:r w:rsidR="00636CBA" w:rsidRPr="00FF2826">
        <w:rPr>
          <w:lang w:val="en-GB"/>
        </w:rPr>
        <w:t xml:space="preserve">the </w:t>
      </w:r>
      <w:r w:rsidRPr="00FF2826">
        <w:rPr>
          <w:lang w:val="en-GB"/>
        </w:rPr>
        <w:t xml:space="preserve">training </w:t>
      </w:r>
      <w:r w:rsidR="00636CBA" w:rsidRPr="00FF2826">
        <w:rPr>
          <w:lang w:val="en-GB"/>
        </w:rPr>
        <w:t xml:space="preserve">described under 2.3, </w:t>
      </w:r>
      <w:r w:rsidRPr="00FF2826">
        <w:rPr>
          <w:lang w:val="en-GB"/>
        </w:rPr>
        <w:t xml:space="preserve">each of the 14 groups will </w:t>
      </w:r>
      <w:r w:rsidR="0082657E" w:rsidRPr="00FF2826">
        <w:rPr>
          <w:lang w:val="en-GB"/>
        </w:rPr>
        <w:t xml:space="preserve">be </w:t>
      </w:r>
      <w:r w:rsidR="00372394" w:rsidRPr="00FF2826">
        <w:rPr>
          <w:lang w:val="en-GB"/>
        </w:rPr>
        <w:t xml:space="preserve">supported </w:t>
      </w:r>
      <w:r w:rsidR="0082657E" w:rsidRPr="00FF2826">
        <w:rPr>
          <w:lang w:val="en-GB"/>
        </w:rPr>
        <w:t xml:space="preserve">with </w:t>
      </w:r>
      <w:r w:rsidR="00BD0D1B" w:rsidRPr="00FF2826">
        <w:rPr>
          <w:lang w:val="en-GB"/>
        </w:rPr>
        <w:t xml:space="preserve">up to </w:t>
      </w:r>
      <w:r w:rsidR="00655CAC" w:rsidRPr="00FF2826">
        <w:rPr>
          <w:lang w:val="en-GB"/>
        </w:rPr>
        <w:t xml:space="preserve">approximately </w:t>
      </w:r>
      <w:r w:rsidRPr="00FF2826">
        <w:rPr>
          <w:lang w:val="en-GB"/>
        </w:rPr>
        <w:t xml:space="preserve">€ 2,136 </w:t>
      </w:r>
      <w:r w:rsidR="00BD0D1B" w:rsidRPr="00FF2826">
        <w:rPr>
          <w:lang w:val="en-GB"/>
        </w:rPr>
        <w:t xml:space="preserve">for the procurement of </w:t>
      </w:r>
      <w:r w:rsidR="00665E17" w:rsidRPr="00FF2826">
        <w:rPr>
          <w:lang w:val="en-GB"/>
        </w:rPr>
        <w:t xml:space="preserve">equipment </w:t>
      </w:r>
      <w:r w:rsidR="002E450E" w:rsidRPr="00FF2826">
        <w:rPr>
          <w:lang w:val="en-GB"/>
        </w:rPr>
        <w:t xml:space="preserve">/ </w:t>
      </w:r>
      <w:r w:rsidR="00774E80" w:rsidRPr="00FF2826">
        <w:rPr>
          <w:lang w:val="en-GB"/>
        </w:rPr>
        <w:t xml:space="preserve">agricultural products </w:t>
      </w:r>
      <w:r w:rsidR="002E450E" w:rsidRPr="00FF2826">
        <w:rPr>
          <w:lang w:val="en-GB"/>
        </w:rPr>
        <w:t xml:space="preserve">for </w:t>
      </w:r>
      <w:r w:rsidRPr="00FF2826">
        <w:rPr>
          <w:lang w:val="en-GB"/>
        </w:rPr>
        <w:t xml:space="preserve">a business project chosen by the group itself. The selection of business activities for each group will be made after a comprehensive analysis </w:t>
      </w:r>
      <w:r w:rsidR="006C4127" w:rsidRPr="00FF2826">
        <w:rPr>
          <w:lang w:val="en-GB"/>
        </w:rPr>
        <w:t xml:space="preserve">of the </w:t>
      </w:r>
      <w:r w:rsidRPr="00FF2826">
        <w:rPr>
          <w:lang w:val="en-GB"/>
        </w:rPr>
        <w:t xml:space="preserve">local </w:t>
      </w:r>
      <w:r w:rsidR="00372394" w:rsidRPr="00FF2826">
        <w:rPr>
          <w:lang w:val="en-GB"/>
        </w:rPr>
        <w:t xml:space="preserve">conditions </w:t>
      </w:r>
      <w:r w:rsidRPr="00FF2826">
        <w:rPr>
          <w:lang w:val="en-GB"/>
        </w:rPr>
        <w:t xml:space="preserve">as well as the interests and strengths of the group members. </w:t>
      </w:r>
      <w:r w:rsidR="00827126" w:rsidRPr="00FF2826">
        <w:rPr>
          <w:lang w:val="en-GB"/>
        </w:rPr>
        <w:t xml:space="preserve">The experience </w:t>
      </w:r>
      <w:r w:rsidR="0052442D" w:rsidRPr="00FF2826">
        <w:rPr>
          <w:lang w:val="en-GB"/>
        </w:rPr>
        <w:t xml:space="preserve">already </w:t>
      </w:r>
      <w:r w:rsidR="00F611C8" w:rsidRPr="00FF2826">
        <w:rPr>
          <w:lang w:val="en-GB"/>
        </w:rPr>
        <w:t>gained</w:t>
      </w:r>
      <w:r w:rsidR="0052442D" w:rsidRPr="00FF2826">
        <w:rPr>
          <w:lang w:val="en-GB"/>
        </w:rPr>
        <w:t xml:space="preserve"> by BCH </w:t>
      </w:r>
      <w:r w:rsidRPr="00FF2826">
        <w:rPr>
          <w:lang w:val="en-GB"/>
        </w:rPr>
        <w:t xml:space="preserve">in previous projects will be </w:t>
      </w:r>
      <w:r w:rsidR="00F611C8" w:rsidRPr="00FF2826">
        <w:rPr>
          <w:lang w:val="en-GB"/>
        </w:rPr>
        <w:t xml:space="preserve">incorporated </w:t>
      </w:r>
      <w:r w:rsidR="0052442D" w:rsidRPr="00FF2826">
        <w:rPr>
          <w:lang w:val="en-GB"/>
        </w:rPr>
        <w:t xml:space="preserve">into the counselling of the groups. The </w:t>
      </w:r>
      <w:r w:rsidRPr="00FF2826">
        <w:rPr>
          <w:lang w:val="en-GB"/>
        </w:rPr>
        <w:t xml:space="preserve">value of the seed capital was calculated </w:t>
      </w:r>
      <w:proofErr w:type="gramStart"/>
      <w:r w:rsidRPr="00FF2826">
        <w:rPr>
          <w:lang w:val="en-GB"/>
        </w:rPr>
        <w:t>on the basis of</w:t>
      </w:r>
      <w:proofErr w:type="gramEnd"/>
      <w:r w:rsidRPr="00FF2826">
        <w:rPr>
          <w:lang w:val="en-GB"/>
        </w:rPr>
        <w:t xml:space="preserve"> previous project experience and covers </w:t>
      </w:r>
      <w:r w:rsidR="00C753D7" w:rsidRPr="00FF2826">
        <w:rPr>
          <w:lang w:val="en-GB"/>
        </w:rPr>
        <w:t xml:space="preserve">around </w:t>
      </w:r>
      <w:r w:rsidRPr="00FF2826">
        <w:rPr>
          <w:lang w:val="en-GB"/>
        </w:rPr>
        <w:t xml:space="preserve">60 % of the capital actually required for </w:t>
      </w:r>
      <w:r w:rsidR="00C753D7" w:rsidRPr="00FF2826">
        <w:rPr>
          <w:lang w:val="en-GB"/>
        </w:rPr>
        <w:t xml:space="preserve">a </w:t>
      </w:r>
      <w:r w:rsidRPr="00FF2826">
        <w:rPr>
          <w:lang w:val="en-GB"/>
        </w:rPr>
        <w:t xml:space="preserve">business </w:t>
      </w:r>
      <w:r w:rsidR="00C753D7" w:rsidRPr="00FF2826">
        <w:rPr>
          <w:lang w:val="en-GB"/>
        </w:rPr>
        <w:t>idea.</w:t>
      </w:r>
      <w:r w:rsidRPr="00FF2826">
        <w:rPr>
          <w:lang w:val="en-GB"/>
        </w:rPr>
        <w:t xml:space="preserve"> The remaining 40 % is contributed by the group members either in cash or in kind. This cost-sharing approach is intended to ensure the sustainability of activities from the outset.</w:t>
      </w:r>
      <w:r w:rsidR="002179D3" w:rsidRPr="00FF2826">
        <w:rPr>
          <w:lang w:val="en-GB"/>
        </w:rPr>
        <w:t xml:space="preserve">  </w:t>
      </w:r>
    </w:p>
    <w:p w14:paraId="79EDF1CF" w14:textId="77777777" w:rsidR="00A8124D" w:rsidRPr="00FF2826" w:rsidRDefault="00A8124D" w:rsidP="00BE32CA">
      <w:pPr>
        <w:spacing w:after="0" w:line="240" w:lineRule="auto"/>
        <w:jc w:val="both"/>
        <w:rPr>
          <w:lang w:val="en-GB"/>
        </w:rPr>
      </w:pPr>
    </w:p>
    <w:p w14:paraId="38627E2C" w14:textId="77777777" w:rsidR="004735DC" w:rsidRPr="00FF2826" w:rsidRDefault="00DC001E">
      <w:pPr>
        <w:spacing w:after="0" w:line="240" w:lineRule="auto"/>
        <w:jc w:val="both"/>
        <w:rPr>
          <w:lang w:val="en-GB"/>
        </w:rPr>
      </w:pPr>
      <w:r w:rsidRPr="00FF2826">
        <w:rPr>
          <w:lang w:val="en-GB"/>
        </w:rPr>
        <w:t xml:space="preserve">The </w:t>
      </w:r>
      <w:r w:rsidR="00F0308D" w:rsidRPr="00FF2826">
        <w:rPr>
          <w:lang w:val="en-GB"/>
        </w:rPr>
        <w:t xml:space="preserve">capital </w:t>
      </w:r>
      <w:r w:rsidRPr="00FF2826">
        <w:rPr>
          <w:lang w:val="en-GB"/>
        </w:rPr>
        <w:t xml:space="preserve">contributed is </w:t>
      </w:r>
      <w:r w:rsidR="00A8124D" w:rsidRPr="00FF2826">
        <w:rPr>
          <w:lang w:val="en-GB"/>
        </w:rPr>
        <w:t xml:space="preserve">managed as a revolving fund, with the group members choosing how </w:t>
      </w:r>
      <w:r w:rsidR="00650BF6" w:rsidRPr="00FF2826">
        <w:rPr>
          <w:lang w:val="en-GB"/>
        </w:rPr>
        <w:t xml:space="preserve">the material received is paid back to the group </w:t>
      </w:r>
      <w:r w:rsidR="00C84122" w:rsidRPr="00FF2826">
        <w:rPr>
          <w:lang w:val="en-GB"/>
        </w:rPr>
        <w:t>according to the income-generating measure chosen</w:t>
      </w:r>
      <w:r w:rsidR="00A8124D" w:rsidRPr="00FF2826">
        <w:rPr>
          <w:lang w:val="en-GB"/>
        </w:rPr>
        <w:t xml:space="preserve">. </w:t>
      </w:r>
      <w:r w:rsidR="00F06C33" w:rsidRPr="00FF2826">
        <w:rPr>
          <w:lang w:val="en-GB"/>
        </w:rPr>
        <w:t xml:space="preserve">For example, if parts of the group </w:t>
      </w:r>
      <w:r w:rsidR="0037541E" w:rsidRPr="00FF2826">
        <w:rPr>
          <w:lang w:val="en-GB"/>
        </w:rPr>
        <w:t>have</w:t>
      </w:r>
      <w:r w:rsidR="00F06C33" w:rsidRPr="00FF2826">
        <w:rPr>
          <w:lang w:val="en-GB"/>
        </w:rPr>
        <w:t xml:space="preserve"> opted for chicken breeding as a measure (</w:t>
      </w:r>
      <w:r w:rsidR="00A8124D" w:rsidRPr="00FF2826">
        <w:rPr>
          <w:lang w:val="en-GB"/>
        </w:rPr>
        <w:t xml:space="preserve">based on previous experience, </w:t>
      </w:r>
      <w:r w:rsidR="00C11E91" w:rsidRPr="00FF2826">
        <w:rPr>
          <w:lang w:val="en-GB"/>
        </w:rPr>
        <w:t>this is a very likely measure</w:t>
      </w:r>
      <w:r w:rsidR="0042189C" w:rsidRPr="00FF2826">
        <w:rPr>
          <w:lang w:val="en-GB"/>
        </w:rPr>
        <w:t xml:space="preserve">), the members who </w:t>
      </w:r>
      <w:r w:rsidR="00FB2105" w:rsidRPr="00FF2826">
        <w:rPr>
          <w:lang w:val="en-GB"/>
        </w:rPr>
        <w:t>have</w:t>
      </w:r>
      <w:r w:rsidR="0042189C" w:rsidRPr="00FF2826">
        <w:rPr>
          <w:lang w:val="en-GB"/>
        </w:rPr>
        <w:t xml:space="preserve"> received </w:t>
      </w:r>
      <w:r w:rsidR="00A8124D" w:rsidRPr="00FF2826">
        <w:rPr>
          <w:lang w:val="en-GB"/>
        </w:rPr>
        <w:t xml:space="preserve">free-range chickens </w:t>
      </w:r>
      <w:r w:rsidR="00FB2105" w:rsidRPr="00FF2826">
        <w:rPr>
          <w:lang w:val="en-GB"/>
        </w:rPr>
        <w:t xml:space="preserve">in the laying phase </w:t>
      </w:r>
      <w:r w:rsidR="00A8124D" w:rsidRPr="00FF2826">
        <w:rPr>
          <w:lang w:val="en-GB"/>
        </w:rPr>
        <w:t xml:space="preserve">will </w:t>
      </w:r>
      <w:r w:rsidR="00E61332" w:rsidRPr="00FF2826">
        <w:rPr>
          <w:lang w:val="en-GB"/>
        </w:rPr>
        <w:t xml:space="preserve">provide </w:t>
      </w:r>
      <w:r w:rsidR="008B7A47" w:rsidRPr="00FF2826">
        <w:rPr>
          <w:lang w:val="en-GB"/>
        </w:rPr>
        <w:t xml:space="preserve">the group with </w:t>
      </w:r>
      <w:r w:rsidR="00A8124D" w:rsidRPr="00FF2826">
        <w:rPr>
          <w:lang w:val="en-GB"/>
        </w:rPr>
        <w:t xml:space="preserve">adult chickens </w:t>
      </w:r>
      <w:r w:rsidR="0037541E" w:rsidRPr="00FF2826">
        <w:rPr>
          <w:lang w:val="en-GB"/>
        </w:rPr>
        <w:t xml:space="preserve">that have </w:t>
      </w:r>
      <w:r w:rsidR="00E61332" w:rsidRPr="00FF2826">
        <w:rPr>
          <w:lang w:val="en-GB"/>
        </w:rPr>
        <w:t>emerged from the offspring of the laying chickens</w:t>
      </w:r>
      <w:r w:rsidR="00EC446E" w:rsidRPr="00FF2826">
        <w:rPr>
          <w:lang w:val="en-GB"/>
        </w:rPr>
        <w:t xml:space="preserve">. This repayment mechanism is managed by the </w:t>
      </w:r>
      <w:r w:rsidR="00C2470B" w:rsidRPr="00FF2826">
        <w:rPr>
          <w:lang w:val="en-GB"/>
        </w:rPr>
        <w:t>trained group leaders</w:t>
      </w:r>
      <w:r w:rsidR="004D214E" w:rsidRPr="00FF2826">
        <w:rPr>
          <w:lang w:val="en-GB"/>
        </w:rPr>
        <w:t>. The repayment mechanisms are determined within the group for each selected measure</w:t>
      </w:r>
      <w:r w:rsidR="00D72C61" w:rsidRPr="00FF2826">
        <w:rPr>
          <w:lang w:val="en-GB"/>
        </w:rPr>
        <w:t>, so no details about the repayment mechanisms can be provided at this stage</w:t>
      </w:r>
      <w:r w:rsidR="00C2470B" w:rsidRPr="00FF2826">
        <w:rPr>
          <w:lang w:val="en-GB"/>
        </w:rPr>
        <w:t xml:space="preserve">. </w:t>
      </w:r>
      <w:r w:rsidR="004D214E" w:rsidRPr="00FF2826">
        <w:rPr>
          <w:lang w:val="en-GB"/>
        </w:rPr>
        <w:t>Part of the training under activity 2.3 will be that equal access to the groups' resources must be ensured for all members, especially women</w:t>
      </w:r>
      <w:r w:rsidR="00D72C61" w:rsidRPr="00FF2826">
        <w:rPr>
          <w:lang w:val="en-GB"/>
        </w:rPr>
        <w:t xml:space="preserve">. </w:t>
      </w:r>
    </w:p>
    <w:p w14:paraId="358F2E15" w14:textId="77777777" w:rsidR="00EC446E" w:rsidRPr="00FF2826" w:rsidRDefault="00EC446E" w:rsidP="00A8124D">
      <w:pPr>
        <w:spacing w:after="0" w:line="240" w:lineRule="auto"/>
        <w:jc w:val="both"/>
        <w:rPr>
          <w:lang w:val="en-GB"/>
        </w:rPr>
      </w:pPr>
    </w:p>
    <w:tbl>
      <w:tblPr>
        <w:tblStyle w:val="Tabellenraster1"/>
        <w:tblW w:w="0" w:type="auto"/>
        <w:tblInd w:w="2" w:type="dxa"/>
        <w:tblLayout w:type="fixed"/>
        <w:tblLook w:val="04A0" w:firstRow="1" w:lastRow="0" w:firstColumn="1" w:lastColumn="0" w:noHBand="0" w:noVBand="1"/>
      </w:tblPr>
      <w:tblGrid>
        <w:gridCol w:w="1298"/>
        <w:gridCol w:w="2805"/>
        <w:gridCol w:w="3462"/>
        <w:gridCol w:w="1557"/>
      </w:tblGrid>
      <w:tr w:rsidR="00063774" w14:paraId="606D9D95" w14:textId="77777777" w:rsidTr="007A3A1B">
        <w:trPr>
          <w:trHeight w:val="300"/>
        </w:trPr>
        <w:tc>
          <w:tcPr>
            <w:tcW w:w="1298" w:type="dxa"/>
            <w:tcBorders>
              <w:top w:val="single" w:sz="8" w:space="0" w:color="auto"/>
              <w:left w:val="single" w:sz="8" w:space="0" w:color="auto"/>
              <w:bottom w:val="single" w:sz="4" w:space="0" w:color="auto"/>
              <w:right w:val="single" w:sz="8" w:space="0" w:color="auto"/>
            </w:tcBorders>
            <w:tcMar>
              <w:left w:w="108" w:type="dxa"/>
              <w:right w:w="108" w:type="dxa"/>
            </w:tcMar>
          </w:tcPr>
          <w:p w14:paraId="50E7BC23" w14:textId="77777777" w:rsidR="004735DC" w:rsidRDefault="00DC001E">
            <w:pPr>
              <w:rPr>
                <w:rFonts w:ascii="Calibri" w:eastAsia="Calibri" w:hAnsi="Calibri" w:cs="Calibri"/>
                <w:b/>
                <w:bCs/>
                <w:color w:val="244061" w:themeColor="accent1" w:themeShade="80"/>
                <w:sz w:val="18"/>
                <w:szCs w:val="18"/>
              </w:rPr>
            </w:pPr>
            <w:r w:rsidRPr="4079F6A4">
              <w:rPr>
                <w:rFonts w:ascii="Calibri" w:eastAsia="Calibri" w:hAnsi="Calibri" w:cs="Calibri"/>
                <w:b/>
                <w:bCs/>
                <w:color w:val="244061" w:themeColor="accent1" w:themeShade="80"/>
                <w:sz w:val="18"/>
                <w:szCs w:val="18"/>
              </w:rPr>
              <w:t xml:space="preserve">Budget </w:t>
            </w:r>
            <w:proofErr w:type="spellStart"/>
            <w:r w:rsidRPr="4079F6A4">
              <w:rPr>
                <w:rFonts w:ascii="Calibri" w:eastAsia="Calibri" w:hAnsi="Calibri" w:cs="Calibri"/>
                <w:b/>
                <w:bCs/>
                <w:color w:val="244061" w:themeColor="accent1" w:themeShade="80"/>
                <w:sz w:val="18"/>
                <w:szCs w:val="18"/>
              </w:rPr>
              <w:t>line</w:t>
            </w:r>
            <w:proofErr w:type="spellEnd"/>
          </w:p>
        </w:tc>
        <w:tc>
          <w:tcPr>
            <w:tcW w:w="2805" w:type="dxa"/>
            <w:tcBorders>
              <w:top w:val="single" w:sz="8" w:space="0" w:color="auto"/>
              <w:left w:val="single" w:sz="8" w:space="0" w:color="auto"/>
              <w:bottom w:val="single" w:sz="8" w:space="0" w:color="auto"/>
              <w:right w:val="single" w:sz="8" w:space="0" w:color="auto"/>
            </w:tcBorders>
            <w:tcMar>
              <w:left w:w="108" w:type="dxa"/>
              <w:right w:w="108" w:type="dxa"/>
            </w:tcMar>
          </w:tcPr>
          <w:p w14:paraId="652962C1" w14:textId="77777777" w:rsidR="004735DC" w:rsidRDefault="00DC001E">
            <w:pPr>
              <w:rPr>
                <w:rFonts w:ascii="Calibri" w:eastAsia="Calibri" w:hAnsi="Calibri" w:cs="Calibri"/>
                <w:b/>
                <w:bCs/>
                <w:color w:val="244061" w:themeColor="accent1" w:themeShade="80"/>
                <w:sz w:val="18"/>
                <w:szCs w:val="18"/>
              </w:rPr>
            </w:pPr>
            <w:r w:rsidRPr="4079F6A4">
              <w:rPr>
                <w:rFonts w:ascii="Calibri" w:eastAsia="Calibri" w:hAnsi="Calibri" w:cs="Calibri"/>
                <w:b/>
                <w:bCs/>
                <w:color w:val="244061" w:themeColor="accent1" w:themeShade="80"/>
                <w:sz w:val="18"/>
                <w:szCs w:val="18"/>
              </w:rPr>
              <w:t>Measure</w:t>
            </w:r>
          </w:p>
        </w:tc>
        <w:tc>
          <w:tcPr>
            <w:tcW w:w="3462" w:type="dxa"/>
            <w:tcBorders>
              <w:top w:val="single" w:sz="8" w:space="0" w:color="auto"/>
              <w:left w:val="single" w:sz="8" w:space="0" w:color="auto"/>
              <w:bottom w:val="single" w:sz="8" w:space="0" w:color="auto"/>
              <w:right w:val="single" w:sz="8" w:space="0" w:color="auto"/>
            </w:tcBorders>
            <w:tcMar>
              <w:left w:w="108" w:type="dxa"/>
              <w:right w:w="108" w:type="dxa"/>
            </w:tcMar>
          </w:tcPr>
          <w:p w14:paraId="7FBE705C" w14:textId="77777777" w:rsidR="004735DC" w:rsidRDefault="00DC001E">
            <w:pPr>
              <w:rPr>
                <w:rFonts w:ascii="Calibri" w:eastAsia="Calibri" w:hAnsi="Calibri" w:cs="Calibri"/>
                <w:b/>
                <w:bCs/>
                <w:color w:val="244061" w:themeColor="accent1" w:themeShade="80"/>
                <w:sz w:val="18"/>
                <w:szCs w:val="18"/>
              </w:rPr>
            </w:pPr>
            <w:r w:rsidRPr="4079F6A4">
              <w:rPr>
                <w:rFonts w:ascii="Calibri" w:eastAsia="Calibri" w:hAnsi="Calibri" w:cs="Calibri"/>
                <w:b/>
                <w:bCs/>
                <w:color w:val="244061" w:themeColor="accent1" w:themeShade="80"/>
                <w:sz w:val="18"/>
                <w:szCs w:val="18"/>
              </w:rPr>
              <w:t>Types of expenditure</w:t>
            </w:r>
          </w:p>
        </w:tc>
        <w:tc>
          <w:tcPr>
            <w:tcW w:w="1557" w:type="dxa"/>
            <w:tcBorders>
              <w:top w:val="single" w:sz="8" w:space="0" w:color="auto"/>
              <w:left w:val="single" w:sz="8" w:space="0" w:color="auto"/>
              <w:bottom w:val="single" w:sz="8" w:space="0" w:color="auto"/>
              <w:right w:val="single" w:sz="8" w:space="0" w:color="auto"/>
            </w:tcBorders>
            <w:tcMar>
              <w:left w:w="108" w:type="dxa"/>
              <w:right w:w="108" w:type="dxa"/>
            </w:tcMar>
          </w:tcPr>
          <w:p w14:paraId="47E968FD" w14:textId="77777777" w:rsidR="004735DC" w:rsidRDefault="00DC001E">
            <w:pPr>
              <w:rPr>
                <w:rFonts w:ascii="Calibri" w:eastAsia="Calibri" w:hAnsi="Calibri" w:cs="Calibri"/>
                <w:b/>
                <w:bCs/>
                <w:color w:val="244061" w:themeColor="accent1" w:themeShade="80"/>
                <w:sz w:val="18"/>
                <w:szCs w:val="18"/>
                <w:lang w:val="de"/>
              </w:rPr>
            </w:pPr>
            <w:r w:rsidRPr="4079F6A4">
              <w:rPr>
                <w:rFonts w:ascii="Calibri" w:eastAsia="Calibri" w:hAnsi="Calibri" w:cs="Calibri"/>
                <w:b/>
                <w:bCs/>
                <w:color w:val="244061" w:themeColor="accent1" w:themeShade="80"/>
                <w:sz w:val="18"/>
                <w:szCs w:val="18"/>
                <w:lang w:val="de"/>
              </w:rPr>
              <w:t>Total Euro</w:t>
            </w:r>
          </w:p>
        </w:tc>
      </w:tr>
      <w:tr w:rsidR="00063774" w14:paraId="7CA926AF" w14:textId="77777777" w:rsidTr="007A3A1B">
        <w:trPr>
          <w:trHeight w:val="300"/>
        </w:trPr>
        <w:tc>
          <w:tcPr>
            <w:tcW w:w="1298" w:type="dxa"/>
            <w:tcBorders>
              <w:top w:val="single" w:sz="4" w:space="0" w:color="auto"/>
              <w:left w:val="single" w:sz="4" w:space="0" w:color="auto"/>
              <w:bottom w:val="single" w:sz="4" w:space="0" w:color="auto"/>
              <w:right w:val="single" w:sz="4" w:space="0" w:color="auto"/>
            </w:tcBorders>
            <w:tcMar>
              <w:left w:w="108" w:type="dxa"/>
              <w:right w:w="108" w:type="dxa"/>
            </w:tcMar>
          </w:tcPr>
          <w:p w14:paraId="684337A4" w14:textId="77777777" w:rsidR="004735DC" w:rsidRDefault="00DC001E">
            <w:pPr>
              <w:jc w:val="both"/>
              <w:rPr>
                <w:rFonts w:ascii="Calibri" w:eastAsia="Calibri" w:hAnsi="Calibri" w:cs="Calibri"/>
                <w:sz w:val="18"/>
                <w:szCs w:val="18"/>
              </w:rPr>
            </w:pPr>
            <w:r w:rsidRPr="007A3A1B">
              <w:rPr>
                <w:rFonts w:ascii="Calibri" w:eastAsia="Calibri" w:hAnsi="Calibri" w:cs="Calibri"/>
                <w:sz w:val="18"/>
                <w:szCs w:val="18"/>
              </w:rPr>
              <w:t>1.2.</w:t>
            </w:r>
          </w:p>
          <w:p w14:paraId="75BA7899" w14:textId="77777777" w:rsidR="00063774" w:rsidRPr="007A3A1B" w:rsidRDefault="00063774" w:rsidP="007A3A1B">
            <w:pPr>
              <w:jc w:val="both"/>
              <w:rPr>
                <w:rFonts w:ascii="Calibri" w:eastAsia="Calibri" w:hAnsi="Calibri" w:cs="Calibri"/>
                <w:sz w:val="18"/>
                <w:szCs w:val="18"/>
              </w:rPr>
            </w:pPr>
          </w:p>
        </w:tc>
        <w:tc>
          <w:tcPr>
            <w:tcW w:w="2805" w:type="dxa"/>
            <w:tcBorders>
              <w:top w:val="single" w:sz="8" w:space="0" w:color="auto"/>
              <w:left w:val="single" w:sz="4" w:space="0" w:color="auto"/>
              <w:bottom w:val="single" w:sz="8" w:space="0" w:color="auto"/>
              <w:right w:val="single" w:sz="8" w:space="0" w:color="auto"/>
            </w:tcBorders>
            <w:tcMar>
              <w:left w:w="108" w:type="dxa"/>
              <w:right w:w="108" w:type="dxa"/>
            </w:tcMar>
          </w:tcPr>
          <w:p w14:paraId="0DB1869D" w14:textId="77777777" w:rsidR="004735DC" w:rsidRPr="00FF2826" w:rsidRDefault="00DC001E">
            <w:pPr>
              <w:rPr>
                <w:rFonts w:ascii="Calibri" w:eastAsia="Calibri" w:hAnsi="Calibri" w:cs="Calibri"/>
                <w:sz w:val="18"/>
                <w:szCs w:val="18"/>
                <w:lang w:val="en-GB"/>
              </w:rPr>
            </w:pPr>
            <w:r w:rsidRPr="00FF2826">
              <w:rPr>
                <w:rFonts w:ascii="Calibri" w:eastAsia="Calibri" w:hAnsi="Calibri" w:cs="Calibri"/>
                <w:sz w:val="18"/>
                <w:szCs w:val="18"/>
                <w:lang w:val="en-GB"/>
              </w:rPr>
              <w:t xml:space="preserve">Income-generating measures for 14 groups </w:t>
            </w:r>
          </w:p>
        </w:tc>
        <w:tc>
          <w:tcPr>
            <w:tcW w:w="3462" w:type="dxa"/>
            <w:tcBorders>
              <w:top w:val="single" w:sz="8" w:space="0" w:color="auto"/>
              <w:left w:val="single" w:sz="8" w:space="0" w:color="auto"/>
              <w:bottom w:val="single" w:sz="8" w:space="0" w:color="auto"/>
              <w:right w:val="single" w:sz="8" w:space="0" w:color="auto"/>
            </w:tcBorders>
            <w:tcMar>
              <w:left w:w="108" w:type="dxa"/>
              <w:right w:w="108" w:type="dxa"/>
            </w:tcMar>
          </w:tcPr>
          <w:p w14:paraId="6E85E06B" w14:textId="77777777" w:rsidR="004735DC" w:rsidRPr="00FF2826" w:rsidRDefault="00DC001E">
            <w:pPr>
              <w:jc w:val="both"/>
              <w:rPr>
                <w:rFonts w:ascii="Calibri" w:eastAsia="Calibri" w:hAnsi="Calibri" w:cs="Calibri"/>
                <w:sz w:val="18"/>
                <w:szCs w:val="18"/>
                <w:lang w:val="en-GB"/>
              </w:rPr>
            </w:pPr>
            <w:r w:rsidRPr="00FF2826">
              <w:rPr>
                <w:rFonts w:ascii="Calibri" w:eastAsia="Calibri" w:hAnsi="Calibri" w:cs="Calibri"/>
                <w:sz w:val="18"/>
                <w:szCs w:val="18"/>
                <w:lang w:val="en-GB"/>
              </w:rPr>
              <w:t xml:space="preserve">Material/agricultural products for income-generating measures </w:t>
            </w:r>
            <w:r w:rsidR="00690DE5" w:rsidRPr="00FF2826">
              <w:rPr>
                <w:rFonts w:ascii="Calibri" w:eastAsia="Calibri" w:hAnsi="Calibri" w:cs="Calibri"/>
                <w:sz w:val="18"/>
                <w:szCs w:val="18"/>
                <w:lang w:val="en-GB"/>
              </w:rPr>
              <w:t xml:space="preserve">(e.g. </w:t>
            </w:r>
            <w:r w:rsidR="00BD240F" w:rsidRPr="00FF2826">
              <w:rPr>
                <w:rFonts w:ascii="Calibri" w:eastAsia="Calibri" w:hAnsi="Calibri" w:cs="Calibri"/>
                <w:sz w:val="18"/>
                <w:szCs w:val="18"/>
                <w:lang w:val="en-GB"/>
              </w:rPr>
              <w:t xml:space="preserve">chickens, </w:t>
            </w:r>
            <w:r w:rsidR="00976C3C" w:rsidRPr="00FF2826">
              <w:rPr>
                <w:rFonts w:ascii="Calibri" w:eastAsia="Calibri" w:hAnsi="Calibri" w:cs="Calibri"/>
                <w:sz w:val="18"/>
                <w:szCs w:val="18"/>
                <w:lang w:val="en-GB"/>
              </w:rPr>
              <w:t>craft</w:t>
            </w:r>
            <w:r w:rsidR="00BD240F" w:rsidRPr="00FF2826">
              <w:rPr>
                <w:rFonts w:ascii="Calibri" w:eastAsia="Calibri" w:hAnsi="Calibri" w:cs="Calibri"/>
                <w:sz w:val="18"/>
                <w:szCs w:val="18"/>
                <w:lang w:val="en-GB"/>
              </w:rPr>
              <w:t xml:space="preserve"> materials/seeds </w:t>
            </w:r>
            <w:r w:rsidR="00690DE5" w:rsidRPr="00FF2826">
              <w:rPr>
                <w:rFonts w:ascii="Calibri" w:eastAsia="Calibri" w:hAnsi="Calibri" w:cs="Calibri"/>
                <w:sz w:val="18"/>
                <w:szCs w:val="18"/>
                <w:lang w:val="en-GB"/>
              </w:rPr>
              <w:t>etc.</w:t>
            </w:r>
            <w:r w:rsidR="00976C3C" w:rsidRPr="00FF2826">
              <w:rPr>
                <w:rFonts w:ascii="Calibri" w:eastAsia="Calibri" w:hAnsi="Calibri" w:cs="Calibri"/>
                <w:sz w:val="18"/>
                <w:szCs w:val="18"/>
                <w:lang w:val="en-GB"/>
              </w:rPr>
              <w:t>)</w:t>
            </w:r>
          </w:p>
        </w:tc>
        <w:tc>
          <w:tcPr>
            <w:tcW w:w="1557" w:type="dxa"/>
            <w:tcBorders>
              <w:top w:val="single" w:sz="8" w:space="0" w:color="auto"/>
              <w:left w:val="single" w:sz="8" w:space="0" w:color="auto"/>
              <w:bottom w:val="single" w:sz="8" w:space="0" w:color="auto"/>
              <w:right w:val="single" w:sz="8" w:space="0" w:color="auto"/>
            </w:tcBorders>
            <w:tcMar>
              <w:left w:w="108" w:type="dxa"/>
              <w:right w:w="108" w:type="dxa"/>
            </w:tcMar>
          </w:tcPr>
          <w:p w14:paraId="20FF493B" w14:textId="77777777" w:rsidR="004735DC" w:rsidRDefault="00DC001E">
            <w:pPr>
              <w:jc w:val="right"/>
              <w:rPr>
                <w:rFonts w:ascii="Calibri" w:eastAsia="Calibri" w:hAnsi="Calibri" w:cs="Calibri"/>
                <w:sz w:val="18"/>
                <w:szCs w:val="18"/>
              </w:rPr>
            </w:pPr>
            <w:r w:rsidRPr="00BD240F">
              <w:rPr>
                <w:rFonts w:ascii="Calibri" w:eastAsia="Calibri" w:hAnsi="Calibri" w:cs="Calibri"/>
                <w:sz w:val="18"/>
                <w:szCs w:val="18"/>
              </w:rPr>
              <w:t>29.</w:t>
            </w:r>
            <w:r w:rsidR="00E24D4D">
              <w:rPr>
                <w:rFonts w:ascii="Calibri" w:eastAsia="Calibri" w:hAnsi="Calibri" w:cs="Calibri"/>
                <w:sz w:val="18"/>
                <w:szCs w:val="18"/>
              </w:rPr>
              <w:t>904</w:t>
            </w:r>
          </w:p>
        </w:tc>
      </w:tr>
    </w:tbl>
    <w:p w14:paraId="003E0801" w14:textId="77777777" w:rsidR="00926F32" w:rsidRPr="00DB56E6" w:rsidRDefault="00926F32" w:rsidP="007856C8">
      <w:pPr>
        <w:spacing w:after="0" w:line="240" w:lineRule="auto"/>
        <w:jc w:val="both"/>
      </w:pPr>
    </w:p>
    <w:p w14:paraId="66C5CEBA" w14:textId="77777777" w:rsidR="004735DC" w:rsidRPr="00FF2826" w:rsidRDefault="00DC001E">
      <w:pPr>
        <w:spacing w:after="0" w:line="240" w:lineRule="auto"/>
        <w:jc w:val="both"/>
        <w:rPr>
          <w:b/>
          <w:color w:val="244061" w:themeColor="accent1" w:themeShade="80"/>
          <w:sz w:val="24"/>
          <w:lang w:val="en-GB"/>
        </w:rPr>
      </w:pPr>
      <w:r w:rsidRPr="00FF2826">
        <w:rPr>
          <w:b/>
          <w:color w:val="244061" w:themeColor="accent1" w:themeShade="80"/>
          <w:sz w:val="24"/>
          <w:lang w:val="en-GB"/>
        </w:rPr>
        <w:t xml:space="preserve">Activity </w:t>
      </w:r>
      <w:r w:rsidRPr="00FF2826">
        <w:rPr>
          <w:b/>
          <w:color w:val="244061" w:themeColor="accent1" w:themeShade="80"/>
          <w:sz w:val="24"/>
          <w:lang w:val="en-GB"/>
        </w:rPr>
        <w:t>2</w:t>
      </w:r>
      <w:r w:rsidRPr="00FF2826">
        <w:rPr>
          <w:b/>
          <w:color w:val="244061" w:themeColor="accent1" w:themeShade="80"/>
          <w:sz w:val="24"/>
          <w:lang w:val="en-GB"/>
        </w:rPr>
        <w:t>.</w:t>
      </w:r>
      <w:r w:rsidR="0079737F" w:rsidRPr="00FF2826">
        <w:rPr>
          <w:b/>
          <w:color w:val="244061" w:themeColor="accent1" w:themeShade="80"/>
          <w:sz w:val="24"/>
          <w:lang w:val="en-GB"/>
        </w:rPr>
        <w:t xml:space="preserve">5 </w:t>
      </w:r>
      <w:r w:rsidR="00BB346C" w:rsidRPr="00FF2826">
        <w:rPr>
          <w:b/>
          <w:color w:val="244061" w:themeColor="accent1" w:themeShade="80"/>
          <w:sz w:val="24"/>
          <w:lang w:val="en-GB"/>
        </w:rPr>
        <w:t xml:space="preserve">Raising teachers' awareness </w:t>
      </w:r>
      <w:r w:rsidR="00CA4C3C" w:rsidRPr="00FF2826">
        <w:rPr>
          <w:b/>
          <w:color w:val="244061" w:themeColor="accent1" w:themeShade="80"/>
          <w:sz w:val="24"/>
          <w:lang w:val="en-GB"/>
        </w:rPr>
        <w:t xml:space="preserve">of ear and hearing </w:t>
      </w:r>
      <w:r w:rsidRPr="00FF2826">
        <w:rPr>
          <w:b/>
          <w:color w:val="244061" w:themeColor="accent1" w:themeShade="80"/>
          <w:sz w:val="24"/>
          <w:lang w:val="en-GB"/>
        </w:rPr>
        <w:t xml:space="preserve">health </w:t>
      </w:r>
    </w:p>
    <w:p w14:paraId="4D989089" w14:textId="77777777" w:rsidR="004735DC" w:rsidRPr="00FF2826" w:rsidRDefault="00DC001E">
      <w:pPr>
        <w:spacing w:after="0" w:line="240" w:lineRule="auto"/>
        <w:jc w:val="both"/>
        <w:rPr>
          <w:lang w:val="en-GB"/>
        </w:rPr>
      </w:pPr>
      <w:r w:rsidRPr="00FF2826">
        <w:rPr>
          <w:i/>
          <w:iCs/>
          <w:lang w:val="en-GB"/>
        </w:rPr>
        <w:t xml:space="preserve">Beit Cure Hospital </w:t>
      </w:r>
      <w:r w:rsidRPr="00FF2826">
        <w:rPr>
          <w:lang w:val="en-GB"/>
        </w:rPr>
        <w:t xml:space="preserve">will work with the Ministry of Education to sensitise </w:t>
      </w:r>
      <w:r w:rsidR="00132338" w:rsidRPr="00FF2826">
        <w:rPr>
          <w:lang w:val="en-GB"/>
        </w:rPr>
        <w:t xml:space="preserve">teachers to </w:t>
      </w:r>
      <w:r w:rsidRPr="00FF2826">
        <w:rPr>
          <w:lang w:val="en-GB"/>
        </w:rPr>
        <w:t xml:space="preserve">help identify children with </w:t>
      </w:r>
      <w:r w:rsidR="00517E3C" w:rsidRPr="00FF2826">
        <w:rPr>
          <w:lang w:val="en-GB"/>
        </w:rPr>
        <w:t>hearing impairments</w:t>
      </w:r>
      <w:r w:rsidR="00132338" w:rsidRPr="00FF2826">
        <w:rPr>
          <w:lang w:val="en-GB"/>
        </w:rPr>
        <w:t xml:space="preserve">. As </w:t>
      </w:r>
      <w:r w:rsidRPr="00FF2826">
        <w:rPr>
          <w:lang w:val="en-GB"/>
        </w:rPr>
        <w:t>part of the project, 1</w:t>
      </w:r>
      <w:r w:rsidR="0096047E" w:rsidRPr="00FF2826">
        <w:rPr>
          <w:lang w:val="en-GB"/>
        </w:rPr>
        <w:t>,</w:t>
      </w:r>
      <w:r w:rsidRPr="00FF2826">
        <w:rPr>
          <w:lang w:val="en-GB"/>
        </w:rPr>
        <w:t xml:space="preserve">000 teachers across the catchment area will be </w:t>
      </w:r>
      <w:r w:rsidR="00B95E85" w:rsidRPr="00FF2826">
        <w:rPr>
          <w:lang w:val="en-GB"/>
        </w:rPr>
        <w:t>sensitised</w:t>
      </w:r>
      <w:r w:rsidR="00C772F7" w:rsidRPr="00FF2826">
        <w:rPr>
          <w:lang w:val="en-GB"/>
        </w:rPr>
        <w:t xml:space="preserve">. In organisational terms, </w:t>
      </w:r>
      <w:r w:rsidR="006362E7" w:rsidRPr="00FF2826">
        <w:rPr>
          <w:lang w:val="en-GB"/>
        </w:rPr>
        <w:t xml:space="preserve">the </w:t>
      </w:r>
      <w:r w:rsidRPr="00FF2826">
        <w:rPr>
          <w:lang w:val="en-GB"/>
        </w:rPr>
        <w:t xml:space="preserve">project </w:t>
      </w:r>
      <w:r w:rsidR="00C772F7" w:rsidRPr="00FF2826">
        <w:rPr>
          <w:lang w:val="en-GB"/>
        </w:rPr>
        <w:t xml:space="preserve">will </w:t>
      </w:r>
      <w:r w:rsidR="006362E7" w:rsidRPr="00FF2826">
        <w:rPr>
          <w:lang w:val="en-GB"/>
        </w:rPr>
        <w:t xml:space="preserve">combine </w:t>
      </w:r>
      <w:r w:rsidRPr="00FF2826">
        <w:rPr>
          <w:lang w:val="en-GB"/>
        </w:rPr>
        <w:t xml:space="preserve">teacher </w:t>
      </w:r>
      <w:r w:rsidR="00C772F7" w:rsidRPr="00FF2826">
        <w:rPr>
          <w:lang w:val="en-GB"/>
        </w:rPr>
        <w:t xml:space="preserve">awareness-raising </w:t>
      </w:r>
      <w:r w:rsidR="006362E7" w:rsidRPr="00FF2826">
        <w:rPr>
          <w:lang w:val="en-GB"/>
        </w:rPr>
        <w:t xml:space="preserve">with </w:t>
      </w:r>
      <w:r w:rsidRPr="00FF2826">
        <w:rPr>
          <w:lang w:val="en-GB"/>
        </w:rPr>
        <w:t>school screenings</w:t>
      </w:r>
      <w:r w:rsidR="00C772F7" w:rsidRPr="00FF2826">
        <w:rPr>
          <w:lang w:val="en-GB"/>
        </w:rPr>
        <w:t xml:space="preserve">. </w:t>
      </w:r>
      <w:r w:rsidR="006362E7" w:rsidRPr="00FF2826">
        <w:rPr>
          <w:lang w:val="en-GB"/>
        </w:rPr>
        <w:t>The aim is to train 10 teachers per school screening</w:t>
      </w:r>
      <w:r w:rsidRPr="00FF2826">
        <w:rPr>
          <w:lang w:val="en-GB"/>
        </w:rPr>
        <w:t xml:space="preserve">. The WHO manual for basic ear and hearing </w:t>
      </w:r>
      <w:r w:rsidR="00356DCC" w:rsidRPr="00FF2826">
        <w:rPr>
          <w:lang w:val="en-GB"/>
        </w:rPr>
        <w:t>health</w:t>
      </w:r>
      <w:r w:rsidRPr="00FF2826">
        <w:rPr>
          <w:lang w:val="en-GB"/>
        </w:rPr>
        <w:t xml:space="preserve"> care will be used as training material for the teachers. After completing the </w:t>
      </w:r>
      <w:r w:rsidR="00583396" w:rsidRPr="00FF2826">
        <w:rPr>
          <w:lang w:val="en-GB"/>
        </w:rPr>
        <w:t xml:space="preserve">sensitisation, </w:t>
      </w:r>
      <w:r w:rsidRPr="00FF2826">
        <w:rPr>
          <w:lang w:val="en-GB"/>
        </w:rPr>
        <w:t xml:space="preserve">the </w:t>
      </w:r>
      <w:r w:rsidR="00E545D3" w:rsidRPr="00FF2826">
        <w:rPr>
          <w:lang w:val="en-GB"/>
        </w:rPr>
        <w:t xml:space="preserve">teachers will receive </w:t>
      </w:r>
      <w:r w:rsidRPr="00FF2826">
        <w:rPr>
          <w:lang w:val="en-GB"/>
        </w:rPr>
        <w:t>a certificate of participation and information</w:t>
      </w:r>
      <w:r w:rsidR="00356DCC" w:rsidRPr="00FF2826">
        <w:rPr>
          <w:lang w:val="en-GB"/>
        </w:rPr>
        <w:t xml:space="preserve"> material </w:t>
      </w:r>
      <w:r w:rsidR="0033541B" w:rsidRPr="00FF2826">
        <w:rPr>
          <w:lang w:val="en-GB"/>
        </w:rPr>
        <w:t xml:space="preserve">on ear and hearing health, </w:t>
      </w:r>
      <w:r w:rsidRPr="00FF2826">
        <w:rPr>
          <w:lang w:val="en-GB"/>
        </w:rPr>
        <w:t>which they can display in the school</w:t>
      </w:r>
      <w:r w:rsidR="00E545D3" w:rsidRPr="00FF2826">
        <w:rPr>
          <w:lang w:val="en-GB"/>
        </w:rPr>
        <w:t xml:space="preserve">. It is </w:t>
      </w:r>
      <w:r w:rsidRPr="00FF2826">
        <w:rPr>
          <w:lang w:val="en-GB"/>
        </w:rPr>
        <w:t>intended that the sensitised teachers will act as "</w:t>
      </w:r>
      <w:r w:rsidRPr="00FF2826">
        <w:rPr>
          <w:i/>
          <w:iCs/>
          <w:lang w:val="en-GB"/>
        </w:rPr>
        <w:t>Ear and Hearing Champions</w:t>
      </w:r>
      <w:r w:rsidRPr="00FF2826">
        <w:rPr>
          <w:lang w:val="en-GB"/>
        </w:rPr>
        <w:t xml:space="preserve">" in their respective schools and ensure that </w:t>
      </w:r>
      <w:r w:rsidR="007039CD" w:rsidRPr="00FF2826">
        <w:rPr>
          <w:lang w:val="en-GB"/>
        </w:rPr>
        <w:t xml:space="preserve">children with hearing </w:t>
      </w:r>
      <w:r w:rsidR="00EF4D05" w:rsidRPr="00FF2826">
        <w:rPr>
          <w:lang w:val="en-GB"/>
        </w:rPr>
        <w:t xml:space="preserve">impairments </w:t>
      </w:r>
      <w:r w:rsidR="007039CD" w:rsidRPr="00FF2826">
        <w:rPr>
          <w:lang w:val="en-GB"/>
        </w:rPr>
        <w:t>are identified earlier and referred for treatment</w:t>
      </w:r>
      <w:r w:rsidRPr="00FF2826">
        <w:rPr>
          <w:lang w:val="en-GB"/>
        </w:rPr>
        <w:t xml:space="preserve">. </w:t>
      </w:r>
    </w:p>
    <w:p w14:paraId="70EDAD43" w14:textId="77777777" w:rsidR="00EC6A7A" w:rsidRPr="00FF2826" w:rsidRDefault="00EC6A7A" w:rsidP="005629AC">
      <w:pPr>
        <w:spacing w:after="0"/>
        <w:rPr>
          <w:b/>
          <w:color w:val="244061" w:themeColor="accent1" w:themeShade="80"/>
          <w:sz w:val="24"/>
          <w:lang w:val="en-GB"/>
        </w:rPr>
      </w:pPr>
    </w:p>
    <w:tbl>
      <w:tblPr>
        <w:tblStyle w:val="Tabellenraster"/>
        <w:tblW w:w="10060" w:type="dxa"/>
        <w:tblLook w:val="04A0" w:firstRow="1" w:lastRow="0" w:firstColumn="1" w:lastColumn="0" w:noHBand="0" w:noVBand="1"/>
      </w:tblPr>
      <w:tblGrid>
        <w:gridCol w:w="1413"/>
        <w:gridCol w:w="3118"/>
        <w:gridCol w:w="3828"/>
        <w:gridCol w:w="1701"/>
      </w:tblGrid>
      <w:tr w:rsidR="00571BE2" w14:paraId="64B4C9DA" w14:textId="77777777" w:rsidTr="006E275A">
        <w:tc>
          <w:tcPr>
            <w:tcW w:w="1413" w:type="dxa"/>
          </w:tcPr>
          <w:p w14:paraId="691CC6D8" w14:textId="77777777" w:rsidR="004735DC" w:rsidRDefault="00DC001E">
            <w:pPr>
              <w:rPr>
                <w:b/>
                <w:color w:val="244061" w:themeColor="accent1" w:themeShade="80"/>
                <w:sz w:val="18"/>
                <w:szCs w:val="18"/>
              </w:rPr>
            </w:pPr>
            <w:r w:rsidRPr="007C5569">
              <w:rPr>
                <w:b/>
                <w:color w:val="244061" w:themeColor="accent1" w:themeShade="80"/>
                <w:sz w:val="18"/>
                <w:szCs w:val="18"/>
              </w:rPr>
              <w:t xml:space="preserve">Budget </w:t>
            </w:r>
            <w:proofErr w:type="spellStart"/>
            <w:r w:rsidRPr="007C5569">
              <w:rPr>
                <w:b/>
                <w:color w:val="244061" w:themeColor="accent1" w:themeShade="80"/>
                <w:sz w:val="18"/>
                <w:szCs w:val="18"/>
              </w:rPr>
              <w:t>line</w:t>
            </w:r>
            <w:proofErr w:type="spellEnd"/>
          </w:p>
        </w:tc>
        <w:tc>
          <w:tcPr>
            <w:tcW w:w="3118" w:type="dxa"/>
          </w:tcPr>
          <w:p w14:paraId="10052EB4" w14:textId="77777777" w:rsidR="004735DC" w:rsidRDefault="00DC001E">
            <w:pPr>
              <w:rPr>
                <w:b/>
                <w:color w:val="244061" w:themeColor="accent1" w:themeShade="80"/>
                <w:sz w:val="18"/>
                <w:szCs w:val="18"/>
              </w:rPr>
            </w:pPr>
            <w:r w:rsidRPr="007C5569">
              <w:rPr>
                <w:b/>
                <w:color w:val="244061" w:themeColor="accent1" w:themeShade="80"/>
                <w:sz w:val="18"/>
                <w:szCs w:val="18"/>
              </w:rPr>
              <w:t>Measure</w:t>
            </w:r>
          </w:p>
        </w:tc>
        <w:tc>
          <w:tcPr>
            <w:tcW w:w="3828" w:type="dxa"/>
          </w:tcPr>
          <w:p w14:paraId="31DD67E3" w14:textId="77777777" w:rsidR="004735DC" w:rsidRDefault="00DC001E">
            <w:pPr>
              <w:rPr>
                <w:b/>
                <w:color w:val="244061" w:themeColor="accent1" w:themeShade="80"/>
                <w:sz w:val="18"/>
                <w:szCs w:val="18"/>
              </w:rPr>
            </w:pPr>
            <w:r w:rsidRPr="007C5569">
              <w:rPr>
                <w:b/>
                <w:color w:val="244061" w:themeColor="accent1" w:themeShade="80"/>
                <w:sz w:val="18"/>
                <w:szCs w:val="18"/>
              </w:rPr>
              <w:t>Types of expenditure</w:t>
            </w:r>
          </w:p>
        </w:tc>
        <w:tc>
          <w:tcPr>
            <w:tcW w:w="1701" w:type="dxa"/>
          </w:tcPr>
          <w:p w14:paraId="15E747A9" w14:textId="77777777" w:rsidR="004735DC" w:rsidRDefault="00DC001E">
            <w:pPr>
              <w:rPr>
                <w:b/>
                <w:color w:val="244061" w:themeColor="accent1" w:themeShade="80"/>
                <w:sz w:val="18"/>
                <w:szCs w:val="18"/>
              </w:rPr>
            </w:pPr>
            <w:r w:rsidRPr="007C5569">
              <w:rPr>
                <w:b/>
                <w:color w:val="244061" w:themeColor="accent1" w:themeShade="80"/>
                <w:sz w:val="18"/>
                <w:szCs w:val="18"/>
              </w:rPr>
              <w:t>Total Euro</w:t>
            </w:r>
          </w:p>
        </w:tc>
      </w:tr>
      <w:tr w:rsidR="00571BE2" w14:paraId="64B60D76" w14:textId="77777777" w:rsidTr="006E275A">
        <w:tc>
          <w:tcPr>
            <w:tcW w:w="1413" w:type="dxa"/>
          </w:tcPr>
          <w:p w14:paraId="06B09786" w14:textId="77777777" w:rsidR="004735DC" w:rsidRDefault="00DC001E">
            <w:pPr>
              <w:rPr>
                <w:sz w:val="18"/>
                <w:szCs w:val="18"/>
              </w:rPr>
            </w:pPr>
            <w:r>
              <w:rPr>
                <w:sz w:val="18"/>
                <w:szCs w:val="18"/>
              </w:rPr>
              <w:lastRenderedPageBreak/>
              <w:t>2.2.</w:t>
            </w:r>
          </w:p>
        </w:tc>
        <w:tc>
          <w:tcPr>
            <w:tcW w:w="3118" w:type="dxa"/>
          </w:tcPr>
          <w:p w14:paraId="3FB1B5AA" w14:textId="77777777" w:rsidR="004735DC" w:rsidRPr="00FF2826" w:rsidRDefault="00DC001E">
            <w:pPr>
              <w:rPr>
                <w:sz w:val="18"/>
                <w:szCs w:val="18"/>
                <w:lang w:val="en-GB"/>
              </w:rPr>
            </w:pPr>
            <w:r w:rsidRPr="00FF2826">
              <w:rPr>
                <w:sz w:val="18"/>
                <w:szCs w:val="18"/>
                <w:lang w:val="en-GB"/>
              </w:rPr>
              <w:t xml:space="preserve">One-day sensitisation of at least 1,000 teachers </w:t>
            </w:r>
          </w:p>
        </w:tc>
        <w:tc>
          <w:tcPr>
            <w:tcW w:w="3828" w:type="dxa"/>
          </w:tcPr>
          <w:p w14:paraId="1F930743" w14:textId="77777777" w:rsidR="004735DC" w:rsidRPr="00FF2826" w:rsidRDefault="00DC001E">
            <w:pPr>
              <w:jc w:val="both"/>
              <w:rPr>
                <w:sz w:val="18"/>
                <w:szCs w:val="18"/>
                <w:lang w:val="en-GB"/>
              </w:rPr>
            </w:pPr>
            <w:r w:rsidRPr="00FF2826">
              <w:rPr>
                <w:sz w:val="18"/>
                <w:szCs w:val="18"/>
                <w:lang w:val="en-GB"/>
              </w:rPr>
              <w:t>Catering</w:t>
            </w:r>
            <w:r w:rsidR="00B57E0F" w:rsidRPr="00FF2826">
              <w:rPr>
                <w:sz w:val="18"/>
                <w:szCs w:val="18"/>
                <w:lang w:val="en-GB"/>
              </w:rPr>
              <w:t>, sensitisation material</w:t>
            </w:r>
            <w:r w:rsidR="003D6F78" w:rsidRPr="00FF2826">
              <w:rPr>
                <w:sz w:val="18"/>
                <w:szCs w:val="18"/>
                <w:lang w:val="en-GB"/>
              </w:rPr>
              <w:t>, training</w:t>
            </w:r>
            <w:r w:rsidR="00366BFF" w:rsidRPr="00FF2826">
              <w:rPr>
                <w:sz w:val="18"/>
                <w:szCs w:val="18"/>
                <w:lang w:val="en-GB"/>
              </w:rPr>
              <w:t xml:space="preserve"> material</w:t>
            </w:r>
          </w:p>
        </w:tc>
        <w:tc>
          <w:tcPr>
            <w:tcW w:w="1701" w:type="dxa"/>
          </w:tcPr>
          <w:p w14:paraId="668A5A46" w14:textId="77777777" w:rsidR="004735DC" w:rsidRDefault="00DC001E">
            <w:pPr>
              <w:jc w:val="right"/>
              <w:rPr>
                <w:sz w:val="18"/>
                <w:szCs w:val="18"/>
              </w:rPr>
            </w:pPr>
            <w:r>
              <w:rPr>
                <w:sz w:val="18"/>
                <w:szCs w:val="18"/>
              </w:rPr>
              <w:t>14.240</w:t>
            </w:r>
          </w:p>
        </w:tc>
      </w:tr>
    </w:tbl>
    <w:p w14:paraId="372F667F" w14:textId="77777777" w:rsidR="00571BE2" w:rsidRDefault="00571BE2" w:rsidP="005629AC">
      <w:pPr>
        <w:spacing w:after="0"/>
        <w:rPr>
          <w:b/>
          <w:color w:val="244061" w:themeColor="accent1" w:themeShade="80"/>
          <w:sz w:val="24"/>
        </w:rPr>
      </w:pPr>
    </w:p>
    <w:p w14:paraId="307BEEEE" w14:textId="77777777" w:rsidR="004735DC" w:rsidRPr="00FF2826" w:rsidRDefault="00DC001E">
      <w:pPr>
        <w:spacing w:after="0" w:line="240" w:lineRule="auto"/>
        <w:jc w:val="both"/>
        <w:rPr>
          <w:b/>
          <w:color w:val="244061" w:themeColor="accent1" w:themeShade="80"/>
          <w:sz w:val="24"/>
          <w:lang w:val="en-GB"/>
        </w:rPr>
      </w:pPr>
      <w:r w:rsidRPr="00FF2826">
        <w:rPr>
          <w:b/>
          <w:color w:val="244061" w:themeColor="accent1" w:themeShade="80"/>
          <w:sz w:val="24"/>
          <w:lang w:val="en-GB"/>
        </w:rPr>
        <w:t xml:space="preserve">Activity </w:t>
      </w:r>
      <w:r w:rsidRPr="00FF2826">
        <w:rPr>
          <w:b/>
          <w:color w:val="244061" w:themeColor="accent1" w:themeShade="80"/>
          <w:sz w:val="24"/>
          <w:lang w:val="en-GB"/>
        </w:rPr>
        <w:t>2</w:t>
      </w:r>
      <w:r w:rsidRPr="00FF2826">
        <w:rPr>
          <w:b/>
          <w:color w:val="244061" w:themeColor="accent1" w:themeShade="80"/>
          <w:sz w:val="24"/>
          <w:lang w:val="en-GB"/>
        </w:rPr>
        <w:t>.</w:t>
      </w:r>
      <w:r w:rsidR="0079737F" w:rsidRPr="00FF2826">
        <w:rPr>
          <w:b/>
          <w:color w:val="244061" w:themeColor="accent1" w:themeShade="80"/>
          <w:sz w:val="24"/>
          <w:lang w:val="en-GB"/>
        </w:rPr>
        <w:t xml:space="preserve">6 </w:t>
      </w:r>
      <w:r w:rsidRPr="00FF2826">
        <w:rPr>
          <w:b/>
          <w:color w:val="244061" w:themeColor="accent1" w:themeShade="80"/>
          <w:sz w:val="24"/>
          <w:lang w:val="en-GB"/>
        </w:rPr>
        <w:t xml:space="preserve">Training </w:t>
      </w:r>
      <w:r w:rsidR="00DD27D0" w:rsidRPr="00FF2826">
        <w:rPr>
          <w:b/>
          <w:color w:val="244061" w:themeColor="accent1" w:themeShade="80"/>
          <w:sz w:val="24"/>
          <w:lang w:val="en-GB"/>
        </w:rPr>
        <w:t xml:space="preserve">decision-makers </w:t>
      </w:r>
      <w:r w:rsidR="00A76604" w:rsidRPr="00FF2826">
        <w:rPr>
          <w:b/>
          <w:color w:val="244061" w:themeColor="accent1" w:themeShade="80"/>
          <w:sz w:val="24"/>
          <w:lang w:val="en-GB"/>
        </w:rPr>
        <w:t xml:space="preserve">on the importance of ear and hearing </w:t>
      </w:r>
      <w:r w:rsidRPr="00FF2826">
        <w:rPr>
          <w:b/>
          <w:color w:val="244061" w:themeColor="accent1" w:themeShade="80"/>
          <w:sz w:val="24"/>
          <w:lang w:val="en-GB"/>
        </w:rPr>
        <w:t xml:space="preserve">health </w:t>
      </w:r>
    </w:p>
    <w:p w14:paraId="1D89DD4E" w14:textId="77777777" w:rsidR="004735DC" w:rsidRPr="00FF2826" w:rsidRDefault="00DC001E">
      <w:pPr>
        <w:spacing w:after="0" w:line="240" w:lineRule="auto"/>
        <w:jc w:val="both"/>
        <w:rPr>
          <w:lang w:val="en-GB"/>
        </w:rPr>
      </w:pPr>
      <w:r w:rsidRPr="00FF2826">
        <w:rPr>
          <w:lang w:val="en-GB"/>
        </w:rPr>
        <w:t xml:space="preserve">For the success of the project and the sustainability of the measures, a solid understanding of decision-makers </w:t>
      </w:r>
      <w:r w:rsidR="00401099" w:rsidRPr="00FF2826">
        <w:rPr>
          <w:lang w:val="en-GB"/>
        </w:rPr>
        <w:t xml:space="preserve">in the field of ear and hearing health </w:t>
      </w:r>
      <w:r w:rsidR="00B97B9C" w:rsidRPr="00FF2826">
        <w:rPr>
          <w:lang w:val="en-GB"/>
        </w:rPr>
        <w:t xml:space="preserve">and the inclusion of people with </w:t>
      </w:r>
      <w:r w:rsidR="000E2207" w:rsidRPr="00FF2826">
        <w:rPr>
          <w:lang w:val="en-GB"/>
        </w:rPr>
        <w:t xml:space="preserve">hearing impairments </w:t>
      </w:r>
      <w:r w:rsidRPr="00FF2826">
        <w:rPr>
          <w:lang w:val="en-GB"/>
        </w:rPr>
        <w:t xml:space="preserve">is </w:t>
      </w:r>
      <w:r w:rsidR="000E2207" w:rsidRPr="00FF2826">
        <w:rPr>
          <w:lang w:val="en-GB"/>
        </w:rPr>
        <w:t>necessary</w:t>
      </w:r>
      <w:r w:rsidR="00401099" w:rsidRPr="00FF2826">
        <w:rPr>
          <w:lang w:val="en-GB"/>
        </w:rPr>
        <w:t xml:space="preserve">. Therefore, the </w:t>
      </w:r>
      <w:r w:rsidR="0049048E" w:rsidRPr="00FF2826">
        <w:rPr>
          <w:lang w:val="en-GB"/>
        </w:rPr>
        <w:t xml:space="preserve">project </w:t>
      </w:r>
      <w:r w:rsidR="00401099" w:rsidRPr="00FF2826">
        <w:rPr>
          <w:lang w:val="en-GB"/>
        </w:rPr>
        <w:t xml:space="preserve">is planning </w:t>
      </w:r>
      <w:r w:rsidR="001434E2" w:rsidRPr="00FF2826">
        <w:rPr>
          <w:lang w:val="en-GB"/>
        </w:rPr>
        <w:t xml:space="preserve">3 </w:t>
      </w:r>
      <w:r w:rsidR="0075105D" w:rsidRPr="00FF2826">
        <w:rPr>
          <w:lang w:val="en-GB"/>
        </w:rPr>
        <w:t xml:space="preserve">trainings for decision makers </w:t>
      </w:r>
      <w:r w:rsidR="00401099" w:rsidRPr="00FF2826">
        <w:rPr>
          <w:lang w:val="en-GB"/>
        </w:rPr>
        <w:t>on ear and hearing health</w:t>
      </w:r>
      <w:r w:rsidR="0075105D" w:rsidRPr="00FF2826">
        <w:rPr>
          <w:lang w:val="en-GB"/>
        </w:rPr>
        <w:t xml:space="preserve">. </w:t>
      </w:r>
      <w:r w:rsidR="005A0EC3" w:rsidRPr="00FF2826">
        <w:rPr>
          <w:lang w:val="en-GB"/>
        </w:rPr>
        <w:t xml:space="preserve">Participants will be </w:t>
      </w:r>
      <w:r w:rsidR="001B3754" w:rsidRPr="00FF2826">
        <w:rPr>
          <w:lang w:val="en-GB"/>
        </w:rPr>
        <w:t xml:space="preserve">political </w:t>
      </w:r>
      <w:r w:rsidR="005A0EC3" w:rsidRPr="00FF2826">
        <w:rPr>
          <w:lang w:val="en-GB"/>
        </w:rPr>
        <w:t xml:space="preserve">and </w:t>
      </w:r>
      <w:r w:rsidR="003C1595" w:rsidRPr="00FF2826">
        <w:rPr>
          <w:lang w:val="en-GB"/>
        </w:rPr>
        <w:t xml:space="preserve">traditional </w:t>
      </w:r>
      <w:r w:rsidR="001B3754" w:rsidRPr="00FF2826">
        <w:rPr>
          <w:lang w:val="en-GB"/>
        </w:rPr>
        <w:t xml:space="preserve">decision-makers at </w:t>
      </w:r>
      <w:r w:rsidR="003C1595" w:rsidRPr="00FF2826">
        <w:rPr>
          <w:lang w:val="en-GB"/>
        </w:rPr>
        <w:t xml:space="preserve">provincial and </w:t>
      </w:r>
      <w:r w:rsidR="001B3754" w:rsidRPr="00FF2826">
        <w:rPr>
          <w:lang w:val="en-GB"/>
        </w:rPr>
        <w:t xml:space="preserve">municipal </w:t>
      </w:r>
      <w:r w:rsidR="003C1595" w:rsidRPr="00FF2826">
        <w:rPr>
          <w:lang w:val="en-GB"/>
        </w:rPr>
        <w:t xml:space="preserve">level, as well as </w:t>
      </w:r>
      <w:r w:rsidR="001B3754" w:rsidRPr="00FF2826">
        <w:rPr>
          <w:lang w:val="en-GB"/>
        </w:rPr>
        <w:t xml:space="preserve">media representatives. </w:t>
      </w:r>
      <w:r w:rsidR="00235D37" w:rsidRPr="00FF2826">
        <w:rPr>
          <w:lang w:val="en-GB"/>
        </w:rPr>
        <w:t xml:space="preserve">Representatives of </w:t>
      </w:r>
      <w:r w:rsidR="00DA61DB" w:rsidRPr="00FF2826">
        <w:rPr>
          <w:lang w:val="en-GB"/>
        </w:rPr>
        <w:t xml:space="preserve">organisations of people with disabilities will also participate. </w:t>
      </w:r>
      <w:r w:rsidR="001B3754" w:rsidRPr="00FF2826">
        <w:rPr>
          <w:lang w:val="en-GB"/>
        </w:rPr>
        <w:t xml:space="preserve">The workshops will be led by </w:t>
      </w:r>
      <w:r w:rsidR="001B3754" w:rsidRPr="00FF2826">
        <w:rPr>
          <w:i/>
          <w:iCs/>
          <w:lang w:val="en-GB"/>
        </w:rPr>
        <w:t xml:space="preserve">Beit Cure Hospital </w:t>
      </w:r>
      <w:r w:rsidR="003B52BE" w:rsidRPr="00FF2826">
        <w:rPr>
          <w:lang w:val="en-GB"/>
        </w:rPr>
        <w:t xml:space="preserve">staff </w:t>
      </w:r>
      <w:r w:rsidR="001B3754" w:rsidRPr="00FF2826">
        <w:rPr>
          <w:lang w:val="en-GB"/>
        </w:rPr>
        <w:t>in collaboration with CBM</w:t>
      </w:r>
      <w:r w:rsidR="00136148" w:rsidRPr="00FF2826">
        <w:rPr>
          <w:lang w:val="en-GB"/>
        </w:rPr>
        <w:t xml:space="preserve">. No costs are budgeted for this. </w:t>
      </w:r>
      <w:r w:rsidR="001B3754" w:rsidRPr="00FF2826">
        <w:rPr>
          <w:lang w:val="en-GB"/>
        </w:rPr>
        <w:t xml:space="preserve">The workshop will </w:t>
      </w:r>
      <w:r w:rsidR="000A4035" w:rsidRPr="00FF2826">
        <w:rPr>
          <w:lang w:val="en-GB"/>
        </w:rPr>
        <w:t xml:space="preserve">last </w:t>
      </w:r>
      <w:r w:rsidR="001B3754" w:rsidRPr="00FF2826">
        <w:rPr>
          <w:lang w:val="en-GB"/>
        </w:rPr>
        <w:t xml:space="preserve">about 2 to 3 days </w:t>
      </w:r>
      <w:r w:rsidR="000A4035" w:rsidRPr="00FF2826">
        <w:rPr>
          <w:lang w:val="en-GB"/>
        </w:rPr>
        <w:t xml:space="preserve">with </w:t>
      </w:r>
      <w:r w:rsidR="001B3754" w:rsidRPr="00FF2826">
        <w:rPr>
          <w:lang w:val="en-GB"/>
        </w:rPr>
        <w:t>at least 30 participants from different parts of the country</w:t>
      </w:r>
      <w:r w:rsidR="00DD6039" w:rsidRPr="00FF2826">
        <w:rPr>
          <w:lang w:val="en-GB"/>
        </w:rPr>
        <w:t>.</w:t>
      </w:r>
      <w:r w:rsidR="001B3754" w:rsidRPr="00FF2826">
        <w:rPr>
          <w:lang w:val="en-GB"/>
        </w:rPr>
        <w:t xml:space="preserve"> The workshops will be conducted by renowned CBID/inclusion trainers and ENT specialists in the country. </w:t>
      </w:r>
    </w:p>
    <w:p w14:paraId="4CFBBFB1" w14:textId="77777777" w:rsidR="004E481D" w:rsidRPr="00FF2826" w:rsidRDefault="004E481D" w:rsidP="005629AC">
      <w:pPr>
        <w:spacing w:after="0"/>
        <w:rPr>
          <w:b/>
          <w:color w:val="244061" w:themeColor="accent1" w:themeShade="80"/>
          <w:sz w:val="24"/>
          <w:lang w:val="en-GB"/>
        </w:rPr>
      </w:pPr>
    </w:p>
    <w:tbl>
      <w:tblPr>
        <w:tblStyle w:val="Tabellenraster"/>
        <w:tblW w:w="10060" w:type="dxa"/>
        <w:tblLook w:val="04A0" w:firstRow="1" w:lastRow="0" w:firstColumn="1" w:lastColumn="0" w:noHBand="0" w:noVBand="1"/>
      </w:tblPr>
      <w:tblGrid>
        <w:gridCol w:w="1413"/>
        <w:gridCol w:w="3118"/>
        <w:gridCol w:w="3828"/>
        <w:gridCol w:w="1701"/>
      </w:tblGrid>
      <w:tr w:rsidR="005C45EB" w14:paraId="6D93F7E1" w14:textId="77777777" w:rsidTr="006E275A">
        <w:tc>
          <w:tcPr>
            <w:tcW w:w="1413" w:type="dxa"/>
          </w:tcPr>
          <w:p w14:paraId="70F5D8A4" w14:textId="77777777" w:rsidR="004735DC" w:rsidRDefault="00DC001E">
            <w:pPr>
              <w:rPr>
                <w:b/>
                <w:color w:val="244061" w:themeColor="accent1" w:themeShade="80"/>
                <w:sz w:val="18"/>
                <w:szCs w:val="18"/>
              </w:rPr>
            </w:pPr>
            <w:r w:rsidRPr="007C5569">
              <w:rPr>
                <w:b/>
                <w:color w:val="244061" w:themeColor="accent1" w:themeShade="80"/>
                <w:sz w:val="18"/>
                <w:szCs w:val="18"/>
              </w:rPr>
              <w:t xml:space="preserve">Budget </w:t>
            </w:r>
            <w:proofErr w:type="spellStart"/>
            <w:r w:rsidRPr="007C5569">
              <w:rPr>
                <w:b/>
                <w:color w:val="244061" w:themeColor="accent1" w:themeShade="80"/>
                <w:sz w:val="18"/>
                <w:szCs w:val="18"/>
              </w:rPr>
              <w:t>line</w:t>
            </w:r>
            <w:proofErr w:type="spellEnd"/>
          </w:p>
        </w:tc>
        <w:tc>
          <w:tcPr>
            <w:tcW w:w="3118" w:type="dxa"/>
          </w:tcPr>
          <w:p w14:paraId="228508A3" w14:textId="77777777" w:rsidR="004735DC" w:rsidRDefault="00DC001E">
            <w:pPr>
              <w:rPr>
                <w:b/>
                <w:color w:val="244061" w:themeColor="accent1" w:themeShade="80"/>
                <w:sz w:val="18"/>
                <w:szCs w:val="18"/>
              </w:rPr>
            </w:pPr>
            <w:r w:rsidRPr="007C5569">
              <w:rPr>
                <w:b/>
                <w:color w:val="244061" w:themeColor="accent1" w:themeShade="80"/>
                <w:sz w:val="18"/>
                <w:szCs w:val="18"/>
              </w:rPr>
              <w:t>Measure</w:t>
            </w:r>
          </w:p>
        </w:tc>
        <w:tc>
          <w:tcPr>
            <w:tcW w:w="3828" w:type="dxa"/>
          </w:tcPr>
          <w:p w14:paraId="64A90ED5" w14:textId="77777777" w:rsidR="004735DC" w:rsidRDefault="00DC001E">
            <w:pPr>
              <w:rPr>
                <w:b/>
                <w:color w:val="244061" w:themeColor="accent1" w:themeShade="80"/>
                <w:sz w:val="18"/>
                <w:szCs w:val="18"/>
              </w:rPr>
            </w:pPr>
            <w:r w:rsidRPr="007C5569">
              <w:rPr>
                <w:b/>
                <w:color w:val="244061" w:themeColor="accent1" w:themeShade="80"/>
                <w:sz w:val="18"/>
                <w:szCs w:val="18"/>
              </w:rPr>
              <w:t>Types of expenditure</w:t>
            </w:r>
          </w:p>
        </w:tc>
        <w:tc>
          <w:tcPr>
            <w:tcW w:w="1701" w:type="dxa"/>
          </w:tcPr>
          <w:p w14:paraId="44AAF55E" w14:textId="77777777" w:rsidR="004735DC" w:rsidRDefault="00DC001E">
            <w:pPr>
              <w:rPr>
                <w:b/>
                <w:color w:val="244061" w:themeColor="accent1" w:themeShade="80"/>
                <w:sz w:val="18"/>
                <w:szCs w:val="18"/>
              </w:rPr>
            </w:pPr>
            <w:r w:rsidRPr="007C5569">
              <w:rPr>
                <w:b/>
                <w:color w:val="244061" w:themeColor="accent1" w:themeShade="80"/>
                <w:sz w:val="18"/>
                <w:szCs w:val="18"/>
              </w:rPr>
              <w:t>Total Euro</w:t>
            </w:r>
          </w:p>
        </w:tc>
      </w:tr>
      <w:tr w:rsidR="005C45EB" w14:paraId="07C7B1B0" w14:textId="77777777" w:rsidTr="006E275A">
        <w:tc>
          <w:tcPr>
            <w:tcW w:w="1413" w:type="dxa"/>
          </w:tcPr>
          <w:p w14:paraId="60995FAF" w14:textId="77777777" w:rsidR="004735DC" w:rsidRDefault="00DC001E">
            <w:pPr>
              <w:rPr>
                <w:sz w:val="18"/>
                <w:szCs w:val="18"/>
              </w:rPr>
            </w:pPr>
            <w:r>
              <w:rPr>
                <w:sz w:val="18"/>
                <w:szCs w:val="18"/>
              </w:rPr>
              <w:t>2.2.</w:t>
            </w:r>
          </w:p>
        </w:tc>
        <w:tc>
          <w:tcPr>
            <w:tcW w:w="3118" w:type="dxa"/>
          </w:tcPr>
          <w:p w14:paraId="76F89A9B" w14:textId="77777777" w:rsidR="004735DC" w:rsidRPr="00FF2826" w:rsidRDefault="00DC001E">
            <w:pPr>
              <w:rPr>
                <w:sz w:val="18"/>
                <w:szCs w:val="18"/>
                <w:lang w:val="en-GB"/>
              </w:rPr>
            </w:pPr>
            <w:r w:rsidRPr="00FF2826">
              <w:rPr>
                <w:sz w:val="18"/>
                <w:szCs w:val="18"/>
                <w:lang w:val="en-GB"/>
              </w:rPr>
              <w:t xml:space="preserve">At least 3 </w:t>
            </w:r>
            <w:r w:rsidR="00477D73" w:rsidRPr="00FF2826">
              <w:rPr>
                <w:sz w:val="18"/>
                <w:szCs w:val="18"/>
                <w:lang w:val="en-GB"/>
              </w:rPr>
              <w:t xml:space="preserve">multi-day </w:t>
            </w:r>
            <w:r w:rsidRPr="00FF2826">
              <w:rPr>
                <w:sz w:val="18"/>
                <w:szCs w:val="18"/>
                <w:lang w:val="en-GB"/>
              </w:rPr>
              <w:t xml:space="preserve">training courses </w:t>
            </w:r>
            <w:r w:rsidR="00477D73" w:rsidRPr="00FF2826">
              <w:rPr>
                <w:sz w:val="18"/>
                <w:szCs w:val="18"/>
                <w:lang w:val="en-GB"/>
              </w:rPr>
              <w:t xml:space="preserve">on the importance of ear and hearing health, </w:t>
            </w:r>
            <w:r w:rsidR="000D363B" w:rsidRPr="00FF2826">
              <w:rPr>
                <w:sz w:val="18"/>
                <w:szCs w:val="18"/>
                <w:lang w:val="en-GB"/>
              </w:rPr>
              <w:t xml:space="preserve">each </w:t>
            </w:r>
            <w:r w:rsidRPr="00FF2826">
              <w:rPr>
                <w:sz w:val="18"/>
                <w:szCs w:val="18"/>
                <w:lang w:val="en-GB"/>
              </w:rPr>
              <w:t xml:space="preserve">with </w:t>
            </w:r>
            <w:r w:rsidRPr="00FF2826">
              <w:rPr>
                <w:sz w:val="18"/>
                <w:szCs w:val="18"/>
                <w:lang w:val="en-GB"/>
              </w:rPr>
              <w:t xml:space="preserve">at least 30 </w:t>
            </w:r>
            <w:r w:rsidRPr="00FF2826">
              <w:rPr>
                <w:sz w:val="18"/>
                <w:szCs w:val="18"/>
                <w:lang w:val="en-GB"/>
              </w:rPr>
              <w:t xml:space="preserve">participants </w:t>
            </w:r>
            <w:r w:rsidR="00EF7AB1" w:rsidRPr="00FF2826">
              <w:rPr>
                <w:sz w:val="18"/>
                <w:szCs w:val="18"/>
                <w:lang w:val="en-GB"/>
              </w:rPr>
              <w:t xml:space="preserve">and 5 trainers, </w:t>
            </w:r>
            <w:r w:rsidR="00977E09" w:rsidRPr="00FF2826">
              <w:rPr>
                <w:sz w:val="18"/>
                <w:szCs w:val="18"/>
                <w:lang w:val="en-GB"/>
              </w:rPr>
              <w:t xml:space="preserve">one </w:t>
            </w:r>
            <w:r w:rsidR="00EF7AB1" w:rsidRPr="00FF2826">
              <w:rPr>
                <w:sz w:val="18"/>
                <w:szCs w:val="18"/>
                <w:lang w:val="en-GB"/>
              </w:rPr>
              <w:t xml:space="preserve">of whom </w:t>
            </w:r>
            <w:r w:rsidR="00977E09" w:rsidRPr="00FF2826">
              <w:rPr>
                <w:sz w:val="18"/>
                <w:szCs w:val="18"/>
                <w:lang w:val="en-GB"/>
              </w:rPr>
              <w:t xml:space="preserve">is </w:t>
            </w:r>
            <w:r w:rsidR="00EF7AB1" w:rsidRPr="00FF2826">
              <w:rPr>
                <w:sz w:val="18"/>
                <w:szCs w:val="18"/>
                <w:lang w:val="en-GB"/>
              </w:rPr>
              <w:t>external.</w:t>
            </w:r>
          </w:p>
        </w:tc>
        <w:tc>
          <w:tcPr>
            <w:tcW w:w="3828" w:type="dxa"/>
          </w:tcPr>
          <w:p w14:paraId="3A502AF0" w14:textId="77777777" w:rsidR="004735DC" w:rsidRPr="00FF2826" w:rsidRDefault="00DC001E">
            <w:pPr>
              <w:jc w:val="both"/>
              <w:rPr>
                <w:sz w:val="18"/>
                <w:szCs w:val="18"/>
                <w:lang w:val="en-GB"/>
              </w:rPr>
            </w:pPr>
            <w:r w:rsidRPr="00FF2826">
              <w:rPr>
                <w:sz w:val="18"/>
                <w:szCs w:val="18"/>
                <w:lang w:val="en-GB"/>
              </w:rPr>
              <w:t xml:space="preserve">Conference room, </w:t>
            </w:r>
            <w:r w:rsidRPr="00FF2826">
              <w:rPr>
                <w:sz w:val="18"/>
                <w:szCs w:val="18"/>
                <w:lang w:val="en-GB"/>
              </w:rPr>
              <w:t>catering</w:t>
            </w:r>
            <w:r w:rsidRPr="00FF2826">
              <w:rPr>
                <w:sz w:val="18"/>
                <w:szCs w:val="18"/>
                <w:lang w:val="en-GB"/>
              </w:rPr>
              <w:t xml:space="preserve">, </w:t>
            </w:r>
            <w:r w:rsidR="00403D54" w:rsidRPr="00FF2826">
              <w:rPr>
                <w:sz w:val="18"/>
                <w:szCs w:val="18"/>
                <w:lang w:val="en-GB"/>
              </w:rPr>
              <w:t xml:space="preserve">accommodation, </w:t>
            </w:r>
            <w:r w:rsidRPr="00FF2826">
              <w:rPr>
                <w:sz w:val="18"/>
                <w:szCs w:val="18"/>
                <w:lang w:val="en-GB"/>
              </w:rPr>
              <w:t>transport, workshop material, sign language interpreter fee (</w:t>
            </w:r>
            <w:r w:rsidR="00B2225A" w:rsidRPr="00FF2826">
              <w:rPr>
                <w:sz w:val="18"/>
                <w:szCs w:val="18"/>
                <w:lang w:val="en-GB"/>
              </w:rPr>
              <w:t xml:space="preserve">71.25 </w:t>
            </w:r>
            <w:r w:rsidRPr="00FF2826">
              <w:rPr>
                <w:sz w:val="18"/>
                <w:szCs w:val="18"/>
                <w:lang w:val="en-GB"/>
              </w:rPr>
              <w:t xml:space="preserve">per day for 2 sign language interpreters*2 </w:t>
            </w:r>
            <w:r w:rsidR="00BC1476" w:rsidRPr="00FF2826">
              <w:rPr>
                <w:sz w:val="18"/>
                <w:szCs w:val="18"/>
                <w:lang w:val="en-GB"/>
              </w:rPr>
              <w:t xml:space="preserve">days *3 </w:t>
            </w:r>
            <w:r w:rsidRPr="00FF2826">
              <w:rPr>
                <w:sz w:val="18"/>
                <w:szCs w:val="18"/>
                <w:lang w:val="en-GB"/>
              </w:rPr>
              <w:t xml:space="preserve">trainings=855 </w:t>
            </w:r>
            <w:r w:rsidR="00B2225A" w:rsidRPr="00FF2826">
              <w:rPr>
                <w:sz w:val="18"/>
                <w:szCs w:val="18"/>
                <w:lang w:val="en-GB"/>
              </w:rPr>
              <w:t>EUR</w:t>
            </w:r>
            <w:r w:rsidRPr="00FF2826">
              <w:rPr>
                <w:sz w:val="18"/>
                <w:szCs w:val="18"/>
                <w:lang w:val="en-GB"/>
              </w:rPr>
              <w:t>)</w:t>
            </w:r>
          </w:p>
          <w:p w14:paraId="308C1221" w14:textId="77777777" w:rsidR="004735DC" w:rsidRPr="00FF2826" w:rsidRDefault="00DC001E">
            <w:pPr>
              <w:jc w:val="both"/>
              <w:rPr>
                <w:sz w:val="18"/>
                <w:szCs w:val="18"/>
                <w:lang w:val="en-GB"/>
              </w:rPr>
            </w:pPr>
            <w:r w:rsidRPr="00FF2826">
              <w:rPr>
                <w:sz w:val="18"/>
                <w:szCs w:val="18"/>
                <w:lang w:val="en-GB"/>
              </w:rPr>
              <w:t xml:space="preserve">Trainer fee </w:t>
            </w:r>
            <w:r w:rsidR="000475D8" w:rsidRPr="00FF2826">
              <w:rPr>
                <w:sz w:val="18"/>
                <w:szCs w:val="18"/>
                <w:lang w:val="en-GB"/>
              </w:rPr>
              <w:t xml:space="preserve">Inclusion </w:t>
            </w:r>
            <w:proofErr w:type="spellStart"/>
            <w:r w:rsidR="000475D8" w:rsidRPr="00FF2826">
              <w:rPr>
                <w:sz w:val="18"/>
                <w:szCs w:val="18"/>
                <w:lang w:val="en-GB"/>
              </w:rPr>
              <w:t>Expert</w:t>
            </w:r>
            <w:r w:rsidR="000B047E" w:rsidRPr="00FF2826">
              <w:rPr>
                <w:sz w:val="18"/>
                <w:szCs w:val="18"/>
                <w:lang w:val="en-GB"/>
              </w:rPr>
              <w:t>:in</w:t>
            </w:r>
            <w:proofErr w:type="spellEnd"/>
            <w:r w:rsidR="000B047E" w:rsidRPr="00FF2826">
              <w:rPr>
                <w:sz w:val="18"/>
                <w:szCs w:val="18"/>
                <w:lang w:val="en-GB"/>
              </w:rPr>
              <w:t xml:space="preserve"> </w:t>
            </w:r>
            <w:r w:rsidRPr="00FF2826">
              <w:rPr>
                <w:sz w:val="18"/>
                <w:szCs w:val="18"/>
                <w:lang w:val="en-GB"/>
              </w:rPr>
              <w:t>142</w:t>
            </w:r>
            <w:r w:rsidR="0024292F" w:rsidRPr="00FF2826">
              <w:rPr>
                <w:sz w:val="18"/>
                <w:szCs w:val="18"/>
                <w:lang w:val="en-GB"/>
              </w:rPr>
              <w:t xml:space="preserve">,50 </w:t>
            </w:r>
            <w:r w:rsidRPr="00FF2826">
              <w:rPr>
                <w:sz w:val="18"/>
                <w:szCs w:val="18"/>
                <w:lang w:val="en-GB"/>
              </w:rPr>
              <w:t xml:space="preserve">EUR per day for </w:t>
            </w:r>
            <w:r w:rsidR="00215546" w:rsidRPr="00FF2826">
              <w:rPr>
                <w:sz w:val="18"/>
                <w:szCs w:val="18"/>
                <w:lang w:val="en-GB"/>
              </w:rPr>
              <w:t xml:space="preserve">2 </w:t>
            </w:r>
            <w:r w:rsidRPr="00FF2826">
              <w:rPr>
                <w:sz w:val="18"/>
                <w:szCs w:val="18"/>
                <w:lang w:val="en-GB"/>
              </w:rPr>
              <w:t xml:space="preserve">days </w:t>
            </w:r>
            <w:r w:rsidR="0024292F" w:rsidRPr="00FF2826">
              <w:rPr>
                <w:sz w:val="18"/>
                <w:szCs w:val="18"/>
                <w:lang w:val="en-GB"/>
              </w:rPr>
              <w:t xml:space="preserve">*3 trainings=855 </w:t>
            </w:r>
            <w:r w:rsidRPr="00FF2826">
              <w:rPr>
                <w:sz w:val="18"/>
                <w:szCs w:val="18"/>
                <w:lang w:val="en-GB"/>
              </w:rPr>
              <w:t>EUR</w:t>
            </w:r>
          </w:p>
        </w:tc>
        <w:tc>
          <w:tcPr>
            <w:tcW w:w="1701" w:type="dxa"/>
          </w:tcPr>
          <w:p w14:paraId="08A046C5" w14:textId="77777777" w:rsidR="004735DC" w:rsidRDefault="00DC001E">
            <w:pPr>
              <w:jc w:val="right"/>
              <w:rPr>
                <w:sz w:val="18"/>
                <w:szCs w:val="18"/>
              </w:rPr>
            </w:pPr>
            <w:r>
              <w:rPr>
                <w:sz w:val="18"/>
                <w:szCs w:val="18"/>
              </w:rPr>
              <w:t>21.813</w:t>
            </w:r>
          </w:p>
        </w:tc>
      </w:tr>
    </w:tbl>
    <w:p w14:paraId="12F8504F" w14:textId="77777777" w:rsidR="006C2559" w:rsidRDefault="006C2559" w:rsidP="007A7B8F">
      <w:pPr>
        <w:spacing w:after="0" w:line="240" w:lineRule="auto"/>
        <w:jc w:val="both"/>
        <w:rPr>
          <w:b/>
          <w:color w:val="244061" w:themeColor="accent1" w:themeShade="80"/>
          <w:sz w:val="24"/>
        </w:rPr>
      </w:pPr>
    </w:p>
    <w:p w14:paraId="5B2D8FFC" w14:textId="77777777" w:rsidR="004735DC" w:rsidRPr="00FF2826" w:rsidRDefault="00DC001E">
      <w:pPr>
        <w:spacing w:after="0" w:line="240" w:lineRule="auto"/>
        <w:jc w:val="both"/>
        <w:rPr>
          <w:b/>
          <w:color w:val="244061" w:themeColor="accent1" w:themeShade="80"/>
          <w:sz w:val="24"/>
          <w:lang w:val="en-GB"/>
        </w:rPr>
      </w:pPr>
      <w:r w:rsidRPr="00FF2826">
        <w:rPr>
          <w:b/>
          <w:color w:val="244061" w:themeColor="accent1" w:themeShade="80"/>
          <w:sz w:val="24"/>
          <w:lang w:val="en-GB"/>
        </w:rPr>
        <w:t xml:space="preserve">Activity </w:t>
      </w:r>
      <w:r w:rsidRPr="00FF2826">
        <w:rPr>
          <w:b/>
          <w:color w:val="244061" w:themeColor="accent1" w:themeShade="80"/>
          <w:sz w:val="24"/>
          <w:lang w:val="en-GB"/>
        </w:rPr>
        <w:t>2</w:t>
      </w:r>
      <w:r w:rsidRPr="00FF2826">
        <w:rPr>
          <w:b/>
          <w:color w:val="244061" w:themeColor="accent1" w:themeShade="80"/>
          <w:sz w:val="24"/>
          <w:lang w:val="en-GB"/>
        </w:rPr>
        <w:t>.</w:t>
      </w:r>
      <w:r w:rsidR="0079737F" w:rsidRPr="00FF2826">
        <w:rPr>
          <w:b/>
          <w:color w:val="244061" w:themeColor="accent1" w:themeShade="80"/>
          <w:sz w:val="24"/>
          <w:lang w:val="en-GB"/>
        </w:rPr>
        <w:t xml:space="preserve">7 </w:t>
      </w:r>
      <w:r w:rsidR="00B45310" w:rsidRPr="00FF2826">
        <w:rPr>
          <w:b/>
          <w:color w:val="244061" w:themeColor="accent1" w:themeShade="80"/>
          <w:sz w:val="24"/>
          <w:lang w:val="en-GB"/>
        </w:rPr>
        <w:t xml:space="preserve">Coordination meeting with </w:t>
      </w:r>
      <w:r w:rsidR="00CC6817" w:rsidRPr="00FF2826">
        <w:rPr>
          <w:b/>
          <w:color w:val="244061" w:themeColor="accent1" w:themeShade="80"/>
          <w:sz w:val="24"/>
          <w:lang w:val="en-GB"/>
        </w:rPr>
        <w:t xml:space="preserve">national </w:t>
      </w:r>
      <w:r w:rsidR="0028237A" w:rsidRPr="00FF2826">
        <w:rPr>
          <w:b/>
          <w:color w:val="244061" w:themeColor="accent1" w:themeShade="80"/>
          <w:sz w:val="24"/>
          <w:lang w:val="en-GB"/>
        </w:rPr>
        <w:t xml:space="preserve">decision-makers </w:t>
      </w:r>
      <w:r w:rsidR="000B11D2" w:rsidRPr="00FF2826">
        <w:rPr>
          <w:b/>
          <w:color w:val="244061" w:themeColor="accent1" w:themeShade="80"/>
          <w:sz w:val="24"/>
          <w:lang w:val="en-GB"/>
        </w:rPr>
        <w:t xml:space="preserve">and </w:t>
      </w:r>
      <w:r w:rsidRPr="00FF2826">
        <w:rPr>
          <w:b/>
          <w:color w:val="244061" w:themeColor="accent1" w:themeShade="80"/>
          <w:sz w:val="24"/>
          <w:lang w:val="en-GB"/>
        </w:rPr>
        <w:t xml:space="preserve">OPDs </w:t>
      </w:r>
    </w:p>
    <w:p w14:paraId="7DF9939B" w14:textId="77777777" w:rsidR="004735DC" w:rsidRPr="00FF2826" w:rsidRDefault="00DC001E">
      <w:pPr>
        <w:spacing w:after="0" w:line="240" w:lineRule="auto"/>
        <w:jc w:val="both"/>
        <w:rPr>
          <w:lang w:val="en-GB"/>
        </w:rPr>
      </w:pPr>
      <w:r w:rsidRPr="00FF2826">
        <w:rPr>
          <w:lang w:val="en-GB"/>
        </w:rPr>
        <w:t xml:space="preserve">The project will </w:t>
      </w:r>
      <w:r w:rsidR="000B3A4E" w:rsidRPr="00FF2826">
        <w:rPr>
          <w:lang w:val="en-GB"/>
        </w:rPr>
        <w:t xml:space="preserve">bring together </w:t>
      </w:r>
      <w:r w:rsidRPr="00FF2826">
        <w:rPr>
          <w:lang w:val="en-GB"/>
        </w:rPr>
        <w:t xml:space="preserve">various </w:t>
      </w:r>
      <w:r w:rsidR="00CC6817" w:rsidRPr="00FF2826">
        <w:rPr>
          <w:lang w:val="en-GB"/>
        </w:rPr>
        <w:t xml:space="preserve">national </w:t>
      </w:r>
      <w:r w:rsidR="000B3A4E" w:rsidRPr="00FF2826">
        <w:rPr>
          <w:lang w:val="en-GB"/>
        </w:rPr>
        <w:t xml:space="preserve">decision-makers </w:t>
      </w:r>
      <w:r w:rsidR="00746431" w:rsidRPr="00FF2826">
        <w:rPr>
          <w:lang w:val="en-GB"/>
        </w:rPr>
        <w:t xml:space="preserve">with </w:t>
      </w:r>
      <w:r w:rsidR="004B668D" w:rsidRPr="00FF2826">
        <w:rPr>
          <w:lang w:val="en-GB"/>
        </w:rPr>
        <w:t xml:space="preserve">organisations of people with disabilities </w:t>
      </w:r>
      <w:r w:rsidR="000B3A4E" w:rsidRPr="00FF2826">
        <w:rPr>
          <w:lang w:val="en-GB"/>
        </w:rPr>
        <w:t xml:space="preserve">in coordination meetings </w:t>
      </w:r>
      <w:r w:rsidRPr="00FF2826">
        <w:rPr>
          <w:lang w:val="en-GB"/>
        </w:rPr>
        <w:t xml:space="preserve">to </w:t>
      </w:r>
      <w:r w:rsidR="000B3A4E" w:rsidRPr="00FF2826">
        <w:rPr>
          <w:lang w:val="en-GB"/>
        </w:rPr>
        <w:t xml:space="preserve">lobby </w:t>
      </w:r>
      <w:r w:rsidRPr="00FF2826">
        <w:rPr>
          <w:lang w:val="en-GB"/>
        </w:rPr>
        <w:t xml:space="preserve">for better provision of </w:t>
      </w:r>
      <w:r w:rsidR="003D6C52" w:rsidRPr="00FF2826">
        <w:rPr>
          <w:lang w:val="en-GB"/>
        </w:rPr>
        <w:t xml:space="preserve">ear </w:t>
      </w:r>
      <w:r w:rsidR="003C1525" w:rsidRPr="00FF2826">
        <w:rPr>
          <w:lang w:val="en-GB"/>
        </w:rPr>
        <w:t xml:space="preserve">and hearing health. </w:t>
      </w:r>
      <w:r w:rsidR="00AF31C7" w:rsidRPr="00FF2826">
        <w:rPr>
          <w:lang w:val="en-GB"/>
        </w:rPr>
        <w:t xml:space="preserve">From </w:t>
      </w:r>
      <w:r w:rsidRPr="00FF2826">
        <w:rPr>
          <w:lang w:val="en-GB"/>
        </w:rPr>
        <w:t xml:space="preserve">2025 </w:t>
      </w:r>
      <w:r w:rsidR="00CB385F" w:rsidRPr="00FF2826">
        <w:rPr>
          <w:lang w:val="en-GB"/>
        </w:rPr>
        <w:t xml:space="preserve">to 2027, </w:t>
      </w:r>
      <w:r w:rsidR="00955599" w:rsidRPr="00FF2826">
        <w:rPr>
          <w:lang w:val="en-GB"/>
        </w:rPr>
        <w:t xml:space="preserve">a coordination meeting </w:t>
      </w:r>
      <w:r w:rsidR="00BD2C6E" w:rsidRPr="00FF2826">
        <w:rPr>
          <w:lang w:val="en-GB"/>
        </w:rPr>
        <w:t xml:space="preserve">with at least 30 participants </w:t>
      </w:r>
      <w:r w:rsidR="00955599" w:rsidRPr="00FF2826">
        <w:rPr>
          <w:lang w:val="en-GB"/>
        </w:rPr>
        <w:t xml:space="preserve">will be organised </w:t>
      </w:r>
      <w:r w:rsidRPr="00FF2826">
        <w:rPr>
          <w:lang w:val="en-GB"/>
        </w:rPr>
        <w:t>every year</w:t>
      </w:r>
      <w:r w:rsidR="00BD2C6E" w:rsidRPr="00FF2826">
        <w:rPr>
          <w:lang w:val="en-GB"/>
        </w:rPr>
        <w:t xml:space="preserve">. </w:t>
      </w:r>
      <w:r w:rsidRPr="00FF2826">
        <w:rPr>
          <w:i/>
          <w:iCs/>
          <w:lang w:val="en-GB"/>
        </w:rPr>
        <w:t xml:space="preserve">Beit Cure Hospital </w:t>
      </w:r>
      <w:r w:rsidR="00BD2C6E" w:rsidRPr="00FF2826">
        <w:rPr>
          <w:lang w:val="en-GB"/>
        </w:rPr>
        <w:t xml:space="preserve">staff will </w:t>
      </w:r>
      <w:r w:rsidRPr="00FF2826">
        <w:rPr>
          <w:lang w:val="en-GB"/>
        </w:rPr>
        <w:t xml:space="preserve">ensure the </w:t>
      </w:r>
      <w:r w:rsidR="00BD2C6E" w:rsidRPr="00FF2826">
        <w:rPr>
          <w:lang w:val="en-GB"/>
        </w:rPr>
        <w:t>organisation of the meetings</w:t>
      </w:r>
      <w:r w:rsidR="00C26585" w:rsidRPr="00FF2826">
        <w:rPr>
          <w:lang w:val="en-GB"/>
        </w:rPr>
        <w:t xml:space="preserve">. In addition to an exchange </w:t>
      </w:r>
      <w:r w:rsidR="002349FB" w:rsidRPr="00FF2826">
        <w:rPr>
          <w:lang w:val="en-GB"/>
        </w:rPr>
        <w:t xml:space="preserve">on the current situation of ear and hearing healthcare in </w:t>
      </w:r>
      <w:r w:rsidRPr="00FF2826">
        <w:rPr>
          <w:lang w:val="en-GB"/>
        </w:rPr>
        <w:t xml:space="preserve">Zambia </w:t>
      </w:r>
      <w:r w:rsidR="00E50939" w:rsidRPr="00FF2826">
        <w:rPr>
          <w:lang w:val="en-GB"/>
        </w:rPr>
        <w:t xml:space="preserve">and the </w:t>
      </w:r>
      <w:r w:rsidR="009A71D2" w:rsidRPr="00FF2826">
        <w:rPr>
          <w:lang w:val="en-GB"/>
        </w:rPr>
        <w:t xml:space="preserve">status of the project, </w:t>
      </w:r>
      <w:r w:rsidR="003D6C52" w:rsidRPr="00FF2826">
        <w:rPr>
          <w:lang w:val="en-GB"/>
        </w:rPr>
        <w:t xml:space="preserve">sustainable </w:t>
      </w:r>
      <w:r w:rsidR="00E50939" w:rsidRPr="00FF2826">
        <w:rPr>
          <w:lang w:val="en-GB"/>
        </w:rPr>
        <w:t xml:space="preserve">financing concepts </w:t>
      </w:r>
      <w:r w:rsidR="00C3579B" w:rsidRPr="00FF2826">
        <w:rPr>
          <w:lang w:val="en-GB"/>
        </w:rPr>
        <w:t xml:space="preserve">will </w:t>
      </w:r>
      <w:r w:rsidR="00E50939" w:rsidRPr="00FF2826">
        <w:rPr>
          <w:lang w:val="en-GB"/>
        </w:rPr>
        <w:t xml:space="preserve">also </w:t>
      </w:r>
      <w:r w:rsidR="00666EFD" w:rsidRPr="00FF2826">
        <w:rPr>
          <w:lang w:val="en-GB"/>
        </w:rPr>
        <w:t>be</w:t>
      </w:r>
      <w:r w:rsidR="00E50939" w:rsidRPr="00FF2826">
        <w:rPr>
          <w:lang w:val="en-GB"/>
        </w:rPr>
        <w:t xml:space="preserve"> discussed. The </w:t>
      </w:r>
      <w:r w:rsidR="000C50D7" w:rsidRPr="00FF2826">
        <w:rPr>
          <w:lang w:val="en-GB"/>
        </w:rPr>
        <w:t xml:space="preserve">coordination meetings will be attended by all relevant stakeholders </w:t>
      </w:r>
      <w:r w:rsidR="001C1F43" w:rsidRPr="00FF2826">
        <w:rPr>
          <w:lang w:val="en-GB"/>
        </w:rPr>
        <w:t xml:space="preserve">such as </w:t>
      </w:r>
      <w:r w:rsidR="000C50D7" w:rsidRPr="00FF2826">
        <w:rPr>
          <w:lang w:val="en-GB"/>
        </w:rPr>
        <w:t xml:space="preserve">the Ministry of Health, Ministry of Education, Ministry of Social Welfare (including the </w:t>
      </w:r>
      <w:r w:rsidR="000C50D7" w:rsidRPr="00FF2826">
        <w:rPr>
          <w:i/>
          <w:iCs/>
          <w:lang w:val="en-GB"/>
        </w:rPr>
        <w:t>National Health Insurance Management Authority (NHIMA)</w:t>
      </w:r>
      <w:r w:rsidR="000C50D7" w:rsidRPr="00FF2826">
        <w:rPr>
          <w:lang w:val="en-GB"/>
        </w:rPr>
        <w:t xml:space="preserve">), </w:t>
      </w:r>
      <w:r w:rsidR="001C1F43" w:rsidRPr="00FF2826">
        <w:rPr>
          <w:lang w:val="en-GB"/>
        </w:rPr>
        <w:t xml:space="preserve">self-advocacy organisations, </w:t>
      </w:r>
      <w:r w:rsidR="00C90D02" w:rsidRPr="00FF2826">
        <w:rPr>
          <w:lang w:val="en-GB"/>
        </w:rPr>
        <w:t xml:space="preserve">and </w:t>
      </w:r>
      <w:r w:rsidR="000C50D7" w:rsidRPr="00FF2826">
        <w:rPr>
          <w:lang w:val="en-GB"/>
        </w:rPr>
        <w:t xml:space="preserve">ZENTAS to ensure that the maintenance of equipment and regular supply of consumables is maintained </w:t>
      </w:r>
      <w:r w:rsidR="00614F17" w:rsidRPr="00FF2826">
        <w:rPr>
          <w:lang w:val="en-GB"/>
        </w:rPr>
        <w:t>after the project ends.</w:t>
      </w:r>
    </w:p>
    <w:p w14:paraId="6AA09213" w14:textId="77777777" w:rsidR="00D7309A" w:rsidRPr="00FF2826" w:rsidRDefault="00D7309A" w:rsidP="00AC4E38">
      <w:pPr>
        <w:spacing w:after="0" w:line="240" w:lineRule="auto"/>
        <w:jc w:val="both"/>
        <w:rPr>
          <w:lang w:val="en-GB"/>
        </w:rPr>
      </w:pPr>
    </w:p>
    <w:tbl>
      <w:tblPr>
        <w:tblStyle w:val="Tabellenraster"/>
        <w:tblW w:w="10060" w:type="dxa"/>
        <w:tblLook w:val="04A0" w:firstRow="1" w:lastRow="0" w:firstColumn="1" w:lastColumn="0" w:noHBand="0" w:noVBand="1"/>
      </w:tblPr>
      <w:tblGrid>
        <w:gridCol w:w="1413"/>
        <w:gridCol w:w="3118"/>
        <w:gridCol w:w="3828"/>
        <w:gridCol w:w="1701"/>
      </w:tblGrid>
      <w:tr w:rsidR="00D7309A" w14:paraId="59118FDE" w14:textId="77777777" w:rsidTr="006E275A">
        <w:tc>
          <w:tcPr>
            <w:tcW w:w="1413" w:type="dxa"/>
          </w:tcPr>
          <w:p w14:paraId="2D10CAFB" w14:textId="77777777" w:rsidR="004735DC" w:rsidRDefault="00DC001E">
            <w:pPr>
              <w:rPr>
                <w:b/>
                <w:color w:val="244061" w:themeColor="accent1" w:themeShade="80"/>
                <w:sz w:val="18"/>
                <w:szCs w:val="18"/>
              </w:rPr>
            </w:pPr>
            <w:r w:rsidRPr="007C5569">
              <w:rPr>
                <w:b/>
                <w:color w:val="244061" w:themeColor="accent1" w:themeShade="80"/>
                <w:sz w:val="18"/>
                <w:szCs w:val="18"/>
              </w:rPr>
              <w:t xml:space="preserve">Budget </w:t>
            </w:r>
            <w:proofErr w:type="spellStart"/>
            <w:r w:rsidRPr="007C5569">
              <w:rPr>
                <w:b/>
                <w:color w:val="244061" w:themeColor="accent1" w:themeShade="80"/>
                <w:sz w:val="18"/>
                <w:szCs w:val="18"/>
              </w:rPr>
              <w:t>line</w:t>
            </w:r>
            <w:proofErr w:type="spellEnd"/>
          </w:p>
        </w:tc>
        <w:tc>
          <w:tcPr>
            <w:tcW w:w="3118" w:type="dxa"/>
          </w:tcPr>
          <w:p w14:paraId="7847BE1F" w14:textId="77777777" w:rsidR="004735DC" w:rsidRDefault="00DC001E">
            <w:pPr>
              <w:rPr>
                <w:b/>
                <w:color w:val="244061" w:themeColor="accent1" w:themeShade="80"/>
                <w:sz w:val="18"/>
                <w:szCs w:val="18"/>
              </w:rPr>
            </w:pPr>
            <w:r w:rsidRPr="007C5569">
              <w:rPr>
                <w:b/>
                <w:color w:val="244061" w:themeColor="accent1" w:themeShade="80"/>
                <w:sz w:val="18"/>
                <w:szCs w:val="18"/>
              </w:rPr>
              <w:t>Measure</w:t>
            </w:r>
          </w:p>
        </w:tc>
        <w:tc>
          <w:tcPr>
            <w:tcW w:w="3828" w:type="dxa"/>
          </w:tcPr>
          <w:p w14:paraId="73559B47" w14:textId="77777777" w:rsidR="004735DC" w:rsidRDefault="00DC001E">
            <w:pPr>
              <w:rPr>
                <w:b/>
                <w:color w:val="244061" w:themeColor="accent1" w:themeShade="80"/>
                <w:sz w:val="18"/>
                <w:szCs w:val="18"/>
              </w:rPr>
            </w:pPr>
            <w:r w:rsidRPr="007C5569">
              <w:rPr>
                <w:b/>
                <w:color w:val="244061" w:themeColor="accent1" w:themeShade="80"/>
                <w:sz w:val="18"/>
                <w:szCs w:val="18"/>
              </w:rPr>
              <w:t>Types of expenditure</w:t>
            </w:r>
          </w:p>
        </w:tc>
        <w:tc>
          <w:tcPr>
            <w:tcW w:w="1701" w:type="dxa"/>
          </w:tcPr>
          <w:p w14:paraId="3632E1EA" w14:textId="77777777" w:rsidR="004735DC" w:rsidRDefault="00DC001E">
            <w:pPr>
              <w:rPr>
                <w:b/>
                <w:color w:val="244061" w:themeColor="accent1" w:themeShade="80"/>
                <w:sz w:val="18"/>
                <w:szCs w:val="18"/>
              </w:rPr>
            </w:pPr>
            <w:r w:rsidRPr="007C5569">
              <w:rPr>
                <w:b/>
                <w:color w:val="244061" w:themeColor="accent1" w:themeShade="80"/>
                <w:sz w:val="18"/>
                <w:szCs w:val="18"/>
              </w:rPr>
              <w:t>Total Euro</w:t>
            </w:r>
          </w:p>
        </w:tc>
      </w:tr>
      <w:tr w:rsidR="00D7309A" w14:paraId="78A212D6" w14:textId="77777777" w:rsidTr="006E275A">
        <w:tc>
          <w:tcPr>
            <w:tcW w:w="1413" w:type="dxa"/>
          </w:tcPr>
          <w:p w14:paraId="11C92AE4" w14:textId="77777777" w:rsidR="004735DC" w:rsidRDefault="00DC001E">
            <w:pPr>
              <w:rPr>
                <w:sz w:val="18"/>
                <w:szCs w:val="18"/>
              </w:rPr>
            </w:pPr>
            <w:r>
              <w:rPr>
                <w:sz w:val="18"/>
                <w:szCs w:val="18"/>
              </w:rPr>
              <w:t>2.2.</w:t>
            </w:r>
          </w:p>
        </w:tc>
        <w:tc>
          <w:tcPr>
            <w:tcW w:w="3118" w:type="dxa"/>
          </w:tcPr>
          <w:p w14:paraId="6D7F2E3D" w14:textId="77777777" w:rsidR="004735DC" w:rsidRPr="00FF2826" w:rsidRDefault="00DC001E">
            <w:pPr>
              <w:rPr>
                <w:sz w:val="18"/>
                <w:szCs w:val="18"/>
                <w:lang w:val="en-GB"/>
              </w:rPr>
            </w:pPr>
            <w:r w:rsidRPr="00FF2826">
              <w:rPr>
                <w:sz w:val="18"/>
                <w:szCs w:val="18"/>
                <w:lang w:val="en-GB"/>
              </w:rPr>
              <w:t xml:space="preserve">At least </w:t>
            </w:r>
            <w:r w:rsidR="00403D54" w:rsidRPr="00FF2826">
              <w:rPr>
                <w:sz w:val="18"/>
                <w:szCs w:val="18"/>
                <w:lang w:val="en-GB"/>
              </w:rPr>
              <w:t xml:space="preserve">3 </w:t>
            </w:r>
            <w:r w:rsidR="00E645D2" w:rsidRPr="00FF2826">
              <w:rPr>
                <w:sz w:val="18"/>
                <w:szCs w:val="18"/>
                <w:lang w:val="en-GB"/>
              </w:rPr>
              <w:t xml:space="preserve">multi-day </w:t>
            </w:r>
            <w:r w:rsidR="0060795D" w:rsidRPr="00FF2826">
              <w:rPr>
                <w:sz w:val="18"/>
                <w:szCs w:val="18"/>
                <w:lang w:val="en-GB"/>
              </w:rPr>
              <w:t xml:space="preserve">coordination meetings with at least 30 participants each </w:t>
            </w:r>
          </w:p>
        </w:tc>
        <w:tc>
          <w:tcPr>
            <w:tcW w:w="3828" w:type="dxa"/>
          </w:tcPr>
          <w:p w14:paraId="431DC9F4" w14:textId="77777777" w:rsidR="004735DC" w:rsidRPr="00B52EF8" w:rsidRDefault="00DC001E">
            <w:pPr>
              <w:jc w:val="both"/>
              <w:rPr>
                <w:sz w:val="18"/>
                <w:szCs w:val="18"/>
                <w:lang w:val="en-GB"/>
              </w:rPr>
            </w:pPr>
            <w:r w:rsidRPr="00B52EF8">
              <w:rPr>
                <w:sz w:val="18"/>
                <w:szCs w:val="18"/>
                <w:lang w:val="en-GB"/>
              </w:rPr>
              <w:t xml:space="preserve">Conference room, </w:t>
            </w:r>
            <w:r w:rsidR="00EC3173" w:rsidRPr="00B52EF8">
              <w:rPr>
                <w:sz w:val="18"/>
                <w:szCs w:val="18"/>
                <w:lang w:val="en-GB"/>
              </w:rPr>
              <w:t xml:space="preserve">accommodation, </w:t>
            </w:r>
            <w:r w:rsidR="00D7309A" w:rsidRPr="00B52EF8">
              <w:rPr>
                <w:sz w:val="18"/>
                <w:szCs w:val="18"/>
                <w:lang w:val="en-GB"/>
              </w:rPr>
              <w:t>catering</w:t>
            </w:r>
            <w:r w:rsidRPr="00B52EF8">
              <w:rPr>
                <w:sz w:val="18"/>
                <w:szCs w:val="18"/>
                <w:lang w:val="en-GB"/>
              </w:rPr>
              <w:t>, transport</w:t>
            </w:r>
            <w:r w:rsidR="00C82276" w:rsidRPr="00B52EF8">
              <w:rPr>
                <w:sz w:val="18"/>
                <w:szCs w:val="18"/>
                <w:lang w:val="en-GB"/>
              </w:rPr>
              <w:t>, workshop materials, sign language interpreter fee (</w:t>
            </w:r>
            <w:r w:rsidR="00E0784E" w:rsidRPr="00B52EF8">
              <w:rPr>
                <w:sz w:val="18"/>
                <w:szCs w:val="18"/>
                <w:lang w:val="en-GB"/>
              </w:rPr>
              <w:t xml:space="preserve">EUR </w:t>
            </w:r>
            <w:r w:rsidR="00EC3173" w:rsidRPr="00B52EF8">
              <w:rPr>
                <w:sz w:val="18"/>
                <w:szCs w:val="18"/>
                <w:lang w:val="en-GB"/>
              </w:rPr>
              <w:t xml:space="preserve">71 per </w:t>
            </w:r>
            <w:r w:rsidR="00B9245B" w:rsidRPr="00B52EF8">
              <w:rPr>
                <w:sz w:val="18"/>
                <w:szCs w:val="18"/>
                <w:lang w:val="en-GB"/>
              </w:rPr>
              <w:t xml:space="preserve">day </w:t>
            </w:r>
            <w:r w:rsidR="00CE1593" w:rsidRPr="00B52EF8">
              <w:rPr>
                <w:sz w:val="18"/>
                <w:szCs w:val="18"/>
                <w:lang w:val="en-GB"/>
              </w:rPr>
              <w:t xml:space="preserve">per interpreter </w:t>
            </w:r>
            <w:r w:rsidR="00990AB2" w:rsidRPr="00B52EF8">
              <w:rPr>
                <w:sz w:val="18"/>
                <w:szCs w:val="18"/>
                <w:lang w:val="en-GB"/>
              </w:rPr>
              <w:t xml:space="preserve">for 2 sign language interpreters </w:t>
            </w:r>
            <w:r w:rsidR="009E075A" w:rsidRPr="00B52EF8">
              <w:rPr>
                <w:sz w:val="18"/>
                <w:szCs w:val="18"/>
                <w:lang w:val="en-GB"/>
              </w:rPr>
              <w:t xml:space="preserve">for </w:t>
            </w:r>
            <w:r w:rsidR="00EC3173" w:rsidRPr="00B52EF8">
              <w:rPr>
                <w:sz w:val="18"/>
                <w:szCs w:val="18"/>
                <w:lang w:val="en-GB"/>
              </w:rPr>
              <w:t>3 coordination</w:t>
            </w:r>
            <w:r w:rsidR="009E075A" w:rsidRPr="00B52EF8">
              <w:rPr>
                <w:sz w:val="18"/>
                <w:szCs w:val="18"/>
                <w:lang w:val="en-GB"/>
              </w:rPr>
              <w:t xml:space="preserve"> meetings = </w:t>
            </w:r>
            <w:r w:rsidR="00325D27" w:rsidRPr="00B52EF8">
              <w:rPr>
                <w:sz w:val="18"/>
                <w:szCs w:val="18"/>
                <w:lang w:val="en-GB"/>
              </w:rPr>
              <w:t xml:space="preserve">EUR </w:t>
            </w:r>
            <w:r w:rsidR="009E075A" w:rsidRPr="00B52EF8">
              <w:rPr>
                <w:sz w:val="18"/>
                <w:szCs w:val="18"/>
                <w:lang w:val="en-GB"/>
              </w:rPr>
              <w:t>426</w:t>
            </w:r>
            <w:r w:rsidR="00990AB2" w:rsidRPr="00B52EF8">
              <w:rPr>
                <w:sz w:val="18"/>
                <w:szCs w:val="18"/>
                <w:lang w:val="en-GB"/>
              </w:rPr>
              <w:t>)</w:t>
            </w:r>
          </w:p>
        </w:tc>
        <w:tc>
          <w:tcPr>
            <w:tcW w:w="1701" w:type="dxa"/>
          </w:tcPr>
          <w:p w14:paraId="68D96FC7" w14:textId="77777777" w:rsidR="004735DC" w:rsidRDefault="00DC001E">
            <w:pPr>
              <w:jc w:val="right"/>
              <w:rPr>
                <w:sz w:val="18"/>
                <w:szCs w:val="18"/>
              </w:rPr>
            </w:pPr>
            <w:r>
              <w:rPr>
                <w:sz w:val="18"/>
                <w:szCs w:val="18"/>
              </w:rPr>
              <w:t>15.</w:t>
            </w:r>
            <w:r w:rsidR="00577D94">
              <w:rPr>
                <w:sz w:val="18"/>
                <w:szCs w:val="18"/>
              </w:rPr>
              <w:t>108</w:t>
            </w:r>
          </w:p>
        </w:tc>
      </w:tr>
    </w:tbl>
    <w:p w14:paraId="7CB98B02" w14:textId="77777777" w:rsidR="00D7309A" w:rsidRDefault="00D7309A" w:rsidP="00AC4E38">
      <w:pPr>
        <w:spacing w:after="0" w:line="240" w:lineRule="auto"/>
        <w:jc w:val="both"/>
      </w:pPr>
    </w:p>
    <w:p w14:paraId="7516C1E3" w14:textId="77777777" w:rsidR="004735DC" w:rsidRPr="00B52EF8" w:rsidRDefault="00DC001E">
      <w:pPr>
        <w:spacing w:after="0" w:line="240" w:lineRule="auto"/>
        <w:jc w:val="both"/>
        <w:rPr>
          <w:b/>
          <w:color w:val="244061" w:themeColor="accent1" w:themeShade="80"/>
          <w:sz w:val="24"/>
          <w:lang w:val="en-GB"/>
        </w:rPr>
      </w:pPr>
      <w:r w:rsidRPr="00B52EF8">
        <w:rPr>
          <w:b/>
          <w:color w:val="244061" w:themeColor="accent1" w:themeShade="80"/>
          <w:sz w:val="24"/>
          <w:lang w:val="en-GB"/>
        </w:rPr>
        <w:t xml:space="preserve">Activity </w:t>
      </w:r>
      <w:r w:rsidRPr="00B52EF8">
        <w:rPr>
          <w:b/>
          <w:color w:val="244061" w:themeColor="accent1" w:themeShade="80"/>
          <w:sz w:val="24"/>
          <w:lang w:val="en-GB"/>
        </w:rPr>
        <w:t>2</w:t>
      </w:r>
      <w:r w:rsidRPr="00B52EF8">
        <w:rPr>
          <w:b/>
          <w:color w:val="244061" w:themeColor="accent1" w:themeShade="80"/>
          <w:sz w:val="24"/>
          <w:lang w:val="en-GB"/>
        </w:rPr>
        <w:t>.</w:t>
      </w:r>
      <w:r w:rsidR="0079737F" w:rsidRPr="00B52EF8">
        <w:rPr>
          <w:b/>
          <w:color w:val="244061" w:themeColor="accent1" w:themeShade="80"/>
          <w:sz w:val="24"/>
          <w:lang w:val="en-GB"/>
        </w:rPr>
        <w:t xml:space="preserve">8 </w:t>
      </w:r>
      <w:r w:rsidR="00953765" w:rsidRPr="00B52EF8">
        <w:rPr>
          <w:b/>
          <w:color w:val="244061" w:themeColor="accent1" w:themeShade="80"/>
          <w:sz w:val="24"/>
          <w:lang w:val="en-GB"/>
        </w:rPr>
        <w:t xml:space="preserve">Publication </w:t>
      </w:r>
      <w:r w:rsidR="004D5A7C" w:rsidRPr="00B52EF8">
        <w:rPr>
          <w:b/>
          <w:color w:val="244061" w:themeColor="accent1" w:themeShade="80"/>
          <w:sz w:val="24"/>
          <w:lang w:val="en-GB"/>
        </w:rPr>
        <w:t xml:space="preserve">of </w:t>
      </w:r>
      <w:r w:rsidR="00146236" w:rsidRPr="00B52EF8">
        <w:rPr>
          <w:b/>
          <w:color w:val="244061" w:themeColor="accent1" w:themeShade="80"/>
          <w:sz w:val="24"/>
          <w:lang w:val="en-GB"/>
        </w:rPr>
        <w:t xml:space="preserve">adverts and articles </w:t>
      </w:r>
      <w:r w:rsidR="004E1D06" w:rsidRPr="00B52EF8">
        <w:rPr>
          <w:b/>
          <w:color w:val="244061" w:themeColor="accent1" w:themeShade="80"/>
          <w:sz w:val="24"/>
          <w:lang w:val="en-GB"/>
        </w:rPr>
        <w:t xml:space="preserve">on </w:t>
      </w:r>
      <w:r w:rsidR="00E93C30" w:rsidRPr="00B52EF8">
        <w:rPr>
          <w:b/>
          <w:color w:val="244061" w:themeColor="accent1" w:themeShade="80"/>
          <w:sz w:val="24"/>
          <w:lang w:val="en-GB"/>
        </w:rPr>
        <w:t xml:space="preserve">ear </w:t>
      </w:r>
      <w:r w:rsidR="004E1D06" w:rsidRPr="00B52EF8">
        <w:rPr>
          <w:b/>
          <w:color w:val="244061" w:themeColor="accent1" w:themeShade="80"/>
          <w:sz w:val="24"/>
          <w:lang w:val="en-GB"/>
        </w:rPr>
        <w:t xml:space="preserve">and hearing health </w:t>
      </w:r>
      <w:r w:rsidR="00E12369" w:rsidRPr="00B52EF8">
        <w:rPr>
          <w:b/>
          <w:color w:val="244061" w:themeColor="accent1" w:themeShade="80"/>
          <w:sz w:val="24"/>
          <w:lang w:val="en-GB"/>
        </w:rPr>
        <w:t xml:space="preserve">and </w:t>
      </w:r>
      <w:r w:rsidRPr="00B52EF8">
        <w:rPr>
          <w:b/>
          <w:color w:val="244061" w:themeColor="accent1" w:themeShade="80"/>
          <w:sz w:val="24"/>
          <w:lang w:val="en-GB"/>
        </w:rPr>
        <w:t>information</w:t>
      </w:r>
      <w:r w:rsidR="00D34B98" w:rsidRPr="00B52EF8">
        <w:rPr>
          <w:b/>
          <w:color w:val="244061" w:themeColor="accent1" w:themeShade="80"/>
          <w:sz w:val="24"/>
          <w:lang w:val="en-GB"/>
        </w:rPr>
        <w:t xml:space="preserve"> material </w:t>
      </w:r>
    </w:p>
    <w:p w14:paraId="05190C8B" w14:textId="77777777" w:rsidR="004735DC" w:rsidRPr="00B52EF8" w:rsidRDefault="00DC001E">
      <w:pPr>
        <w:spacing w:after="0" w:line="240" w:lineRule="auto"/>
        <w:jc w:val="both"/>
        <w:rPr>
          <w:lang w:val="en-GB"/>
        </w:rPr>
      </w:pPr>
      <w:r w:rsidRPr="00B52EF8">
        <w:rPr>
          <w:i/>
          <w:iCs/>
          <w:lang w:val="en-GB"/>
        </w:rPr>
        <w:t xml:space="preserve">Beit Cure Hospital </w:t>
      </w:r>
      <w:r w:rsidRPr="00B52EF8">
        <w:rPr>
          <w:lang w:val="en-GB"/>
        </w:rPr>
        <w:t xml:space="preserve">will work with media organisations to ensure that at least two </w:t>
      </w:r>
      <w:r w:rsidR="00146236" w:rsidRPr="00B52EF8">
        <w:rPr>
          <w:lang w:val="en-GB"/>
        </w:rPr>
        <w:t xml:space="preserve">advertisements </w:t>
      </w:r>
      <w:r w:rsidR="00351B51" w:rsidRPr="00B52EF8">
        <w:rPr>
          <w:lang w:val="en-GB"/>
        </w:rPr>
        <w:t xml:space="preserve">per year </w:t>
      </w:r>
      <w:r w:rsidRPr="00B52EF8">
        <w:rPr>
          <w:lang w:val="en-GB"/>
        </w:rPr>
        <w:t xml:space="preserve">are published </w:t>
      </w:r>
      <w:r w:rsidRPr="00B52EF8">
        <w:rPr>
          <w:lang w:val="en-GB"/>
        </w:rPr>
        <w:t xml:space="preserve">in mainstream media (newspapers/health magazines) and social media </w:t>
      </w:r>
      <w:r w:rsidR="006166FF" w:rsidRPr="00B52EF8">
        <w:rPr>
          <w:lang w:val="en-GB"/>
        </w:rPr>
        <w:t>on the topic of ear and hearing health</w:t>
      </w:r>
      <w:r w:rsidRPr="00B52EF8">
        <w:rPr>
          <w:lang w:val="en-GB"/>
        </w:rPr>
        <w:t xml:space="preserve">, especially on key international </w:t>
      </w:r>
      <w:r w:rsidR="007E5136" w:rsidRPr="00B52EF8">
        <w:rPr>
          <w:lang w:val="en-GB"/>
        </w:rPr>
        <w:t xml:space="preserve">days such as World Hearing Day and </w:t>
      </w:r>
      <w:r w:rsidR="00351B51" w:rsidRPr="00B52EF8">
        <w:rPr>
          <w:lang w:val="en-GB"/>
        </w:rPr>
        <w:t>World Disability Day</w:t>
      </w:r>
      <w:r w:rsidRPr="00B52EF8">
        <w:rPr>
          <w:lang w:val="en-GB"/>
        </w:rPr>
        <w:t xml:space="preserve">. </w:t>
      </w:r>
    </w:p>
    <w:p w14:paraId="2D02D357" w14:textId="77777777" w:rsidR="004735DC" w:rsidRPr="00B52EF8" w:rsidRDefault="00E93C30">
      <w:pPr>
        <w:spacing w:line="240" w:lineRule="auto"/>
        <w:jc w:val="both"/>
        <w:rPr>
          <w:lang w:val="en-GB"/>
        </w:rPr>
      </w:pPr>
      <w:r w:rsidRPr="00B52EF8">
        <w:rPr>
          <w:lang w:val="en-GB"/>
        </w:rPr>
        <w:t xml:space="preserve">In addition, the project </w:t>
      </w:r>
      <w:r w:rsidR="00DC001E" w:rsidRPr="00B52EF8">
        <w:rPr>
          <w:lang w:val="en-GB"/>
        </w:rPr>
        <w:t xml:space="preserve">will </w:t>
      </w:r>
      <w:r w:rsidR="00357C54" w:rsidRPr="00B52EF8">
        <w:rPr>
          <w:lang w:val="en-GB"/>
        </w:rPr>
        <w:t xml:space="preserve">publicise </w:t>
      </w:r>
      <w:r w:rsidRPr="00B52EF8">
        <w:rPr>
          <w:lang w:val="en-GB"/>
        </w:rPr>
        <w:t xml:space="preserve">progress </w:t>
      </w:r>
      <w:proofErr w:type="gramStart"/>
      <w:r w:rsidR="00B93F60" w:rsidRPr="00B52EF8">
        <w:rPr>
          <w:lang w:val="en-GB"/>
        </w:rPr>
        <w:t>in the area of</w:t>
      </w:r>
      <w:proofErr w:type="gramEnd"/>
      <w:r w:rsidR="00B93F60" w:rsidRPr="00B52EF8">
        <w:rPr>
          <w:lang w:val="en-GB"/>
        </w:rPr>
        <w:t xml:space="preserve"> </w:t>
      </w:r>
      <w:r w:rsidR="00B93F60" w:rsidRPr="00B52EF8">
        <w:rPr>
          <w:i/>
          <w:iCs/>
          <w:lang w:val="en-GB"/>
        </w:rPr>
        <w:t xml:space="preserve">task sharing </w:t>
      </w:r>
      <w:r w:rsidR="00A204E4" w:rsidRPr="00B52EF8">
        <w:rPr>
          <w:lang w:val="en-GB"/>
        </w:rPr>
        <w:t xml:space="preserve">for the provision of ear and hearing health in </w:t>
      </w:r>
      <w:r w:rsidR="00FB3588" w:rsidRPr="00B52EF8">
        <w:rPr>
          <w:lang w:val="en-GB"/>
        </w:rPr>
        <w:t xml:space="preserve">inclusion journals </w:t>
      </w:r>
      <w:r w:rsidRPr="00B52EF8">
        <w:rPr>
          <w:lang w:val="en-GB"/>
        </w:rPr>
        <w:t xml:space="preserve">and </w:t>
      </w:r>
      <w:r w:rsidR="007569DE" w:rsidRPr="00B52EF8">
        <w:rPr>
          <w:lang w:val="en-GB"/>
        </w:rPr>
        <w:t xml:space="preserve">on </w:t>
      </w:r>
      <w:r w:rsidRPr="00B52EF8">
        <w:rPr>
          <w:lang w:val="en-GB"/>
        </w:rPr>
        <w:t xml:space="preserve">information platforms </w:t>
      </w:r>
      <w:r w:rsidR="007569DE" w:rsidRPr="00B52EF8">
        <w:rPr>
          <w:lang w:val="en-GB"/>
        </w:rPr>
        <w:t>in the form of articles.</w:t>
      </w:r>
    </w:p>
    <w:tbl>
      <w:tblPr>
        <w:tblStyle w:val="Tabellenraster"/>
        <w:tblW w:w="10060" w:type="dxa"/>
        <w:tblLook w:val="04A0" w:firstRow="1" w:lastRow="0" w:firstColumn="1" w:lastColumn="0" w:noHBand="0" w:noVBand="1"/>
      </w:tblPr>
      <w:tblGrid>
        <w:gridCol w:w="1413"/>
        <w:gridCol w:w="3118"/>
        <w:gridCol w:w="3828"/>
        <w:gridCol w:w="1701"/>
      </w:tblGrid>
      <w:tr w:rsidR="00FB3588" w14:paraId="0C03D94C" w14:textId="77777777" w:rsidTr="006E275A">
        <w:tc>
          <w:tcPr>
            <w:tcW w:w="1413" w:type="dxa"/>
          </w:tcPr>
          <w:p w14:paraId="607275D6" w14:textId="77777777" w:rsidR="004735DC" w:rsidRDefault="00DC001E">
            <w:pPr>
              <w:rPr>
                <w:b/>
                <w:color w:val="244061" w:themeColor="accent1" w:themeShade="80"/>
                <w:sz w:val="18"/>
                <w:szCs w:val="18"/>
              </w:rPr>
            </w:pPr>
            <w:r w:rsidRPr="007C5569">
              <w:rPr>
                <w:b/>
                <w:color w:val="244061" w:themeColor="accent1" w:themeShade="80"/>
                <w:sz w:val="18"/>
                <w:szCs w:val="18"/>
              </w:rPr>
              <w:t xml:space="preserve">Budget </w:t>
            </w:r>
            <w:proofErr w:type="spellStart"/>
            <w:r w:rsidRPr="007C5569">
              <w:rPr>
                <w:b/>
                <w:color w:val="244061" w:themeColor="accent1" w:themeShade="80"/>
                <w:sz w:val="18"/>
                <w:szCs w:val="18"/>
              </w:rPr>
              <w:t>line</w:t>
            </w:r>
            <w:proofErr w:type="spellEnd"/>
          </w:p>
        </w:tc>
        <w:tc>
          <w:tcPr>
            <w:tcW w:w="3118" w:type="dxa"/>
          </w:tcPr>
          <w:p w14:paraId="221F8CA7" w14:textId="77777777" w:rsidR="004735DC" w:rsidRDefault="00DC001E">
            <w:pPr>
              <w:rPr>
                <w:b/>
                <w:color w:val="244061" w:themeColor="accent1" w:themeShade="80"/>
                <w:sz w:val="18"/>
                <w:szCs w:val="18"/>
              </w:rPr>
            </w:pPr>
            <w:r w:rsidRPr="007C5569">
              <w:rPr>
                <w:b/>
                <w:color w:val="244061" w:themeColor="accent1" w:themeShade="80"/>
                <w:sz w:val="18"/>
                <w:szCs w:val="18"/>
              </w:rPr>
              <w:t>Measure</w:t>
            </w:r>
          </w:p>
        </w:tc>
        <w:tc>
          <w:tcPr>
            <w:tcW w:w="3828" w:type="dxa"/>
          </w:tcPr>
          <w:p w14:paraId="2F63AA73" w14:textId="77777777" w:rsidR="004735DC" w:rsidRDefault="00DC001E">
            <w:pPr>
              <w:rPr>
                <w:b/>
                <w:color w:val="244061" w:themeColor="accent1" w:themeShade="80"/>
                <w:sz w:val="18"/>
                <w:szCs w:val="18"/>
              </w:rPr>
            </w:pPr>
            <w:r w:rsidRPr="007C5569">
              <w:rPr>
                <w:b/>
                <w:color w:val="244061" w:themeColor="accent1" w:themeShade="80"/>
                <w:sz w:val="18"/>
                <w:szCs w:val="18"/>
              </w:rPr>
              <w:t>Types of expenditure</w:t>
            </w:r>
          </w:p>
        </w:tc>
        <w:tc>
          <w:tcPr>
            <w:tcW w:w="1701" w:type="dxa"/>
          </w:tcPr>
          <w:p w14:paraId="1D8ED812" w14:textId="77777777" w:rsidR="004735DC" w:rsidRDefault="00DC001E">
            <w:pPr>
              <w:rPr>
                <w:b/>
                <w:color w:val="244061" w:themeColor="accent1" w:themeShade="80"/>
                <w:sz w:val="18"/>
                <w:szCs w:val="18"/>
              </w:rPr>
            </w:pPr>
            <w:r w:rsidRPr="007C5569">
              <w:rPr>
                <w:b/>
                <w:color w:val="244061" w:themeColor="accent1" w:themeShade="80"/>
                <w:sz w:val="18"/>
                <w:szCs w:val="18"/>
              </w:rPr>
              <w:t>Total Euro</w:t>
            </w:r>
          </w:p>
        </w:tc>
      </w:tr>
      <w:tr w:rsidR="00FB3588" w14:paraId="6D88F799" w14:textId="77777777" w:rsidTr="006E275A">
        <w:tc>
          <w:tcPr>
            <w:tcW w:w="1413" w:type="dxa"/>
          </w:tcPr>
          <w:p w14:paraId="0AB3F947" w14:textId="77777777" w:rsidR="004735DC" w:rsidRDefault="00DC001E">
            <w:pPr>
              <w:rPr>
                <w:sz w:val="18"/>
                <w:szCs w:val="18"/>
              </w:rPr>
            </w:pPr>
            <w:r>
              <w:rPr>
                <w:sz w:val="18"/>
                <w:szCs w:val="18"/>
              </w:rPr>
              <w:t>2.2.</w:t>
            </w:r>
          </w:p>
        </w:tc>
        <w:tc>
          <w:tcPr>
            <w:tcW w:w="3118" w:type="dxa"/>
          </w:tcPr>
          <w:p w14:paraId="356EC2E7" w14:textId="77777777" w:rsidR="004735DC" w:rsidRPr="00B52EF8" w:rsidRDefault="00DC001E">
            <w:pPr>
              <w:rPr>
                <w:sz w:val="18"/>
                <w:szCs w:val="18"/>
                <w:lang w:val="en-GB"/>
              </w:rPr>
            </w:pPr>
            <w:r w:rsidRPr="00B52EF8">
              <w:rPr>
                <w:sz w:val="18"/>
                <w:szCs w:val="18"/>
                <w:lang w:val="en-GB"/>
              </w:rPr>
              <w:t xml:space="preserve">At least </w:t>
            </w:r>
            <w:r w:rsidR="003D0D52" w:rsidRPr="00B52EF8">
              <w:rPr>
                <w:sz w:val="18"/>
                <w:szCs w:val="18"/>
                <w:lang w:val="en-GB"/>
              </w:rPr>
              <w:t xml:space="preserve">8 </w:t>
            </w:r>
            <w:r w:rsidR="006F54AA" w:rsidRPr="00B52EF8">
              <w:rPr>
                <w:sz w:val="18"/>
                <w:szCs w:val="18"/>
                <w:lang w:val="en-GB"/>
              </w:rPr>
              <w:t xml:space="preserve">articles, 16 adverts and 1600 flyers </w:t>
            </w:r>
            <w:r w:rsidR="003D0D52" w:rsidRPr="00B52EF8">
              <w:rPr>
                <w:sz w:val="18"/>
                <w:szCs w:val="18"/>
                <w:lang w:val="en-GB"/>
              </w:rPr>
              <w:t xml:space="preserve">on ear and hearing health </w:t>
            </w:r>
          </w:p>
        </w:tc>
        <w:tc>
          <w:tcPr>
            <w:tcW w:w="3828" w:type="dxa"/>
          </w:tcPr>
          <w:p w14:paraId="7537F4E7" w14:textId="77777777" w:rsidR="004735DC" w:rsidRPr="00B52EF8" w:rsidRDefault="00DC001E">
            <w:pPr>
              <w:jc w:val="both"/>
              <w:rPr>
                <w:sz w:val="18"/>
                <w:szCs w:val="18"/>
                <w:lang w:val="en-GB"/>
              </w:rPr>
            </w:pPr>
            <w:r w:rsidRPr="00B52EF8">
              <w:rPr>
                <w:sz w:val="18"/>
                <w:szCs w:val="18"/>
                <w:lang w:val="en-GB"/>
              </w:rPr>
              <w:t>Costs for adverts</w:t>
            </w:r>
            <w:r w:rsidR="00FD0010" w:rsidRPr="00B52EF8">
              <w:rPr>
                <w:sz w:val="18"/>
                <w:szCs w:val="18"/>
                <w:lang w:val="en-GB"/>
              </w:rPr>
              <w:t xml:space="preserve">, articles and </w:t>
            </w:r>
            <w:r w:rsidRPr="00B52EF8">
              <w:rPr>
                <w:sz w:val="18"/>
                <w:szCs w:val="18"/>
                <w:lang w:val="en-GB"/>
              </w:rPr>
              <w:t>information</w:t>
            </w:r>
            <w:r w:rsidR="00FD0010" w:rsidRPr="00B52EF8">
              <w:rPr>
                <w:sz w:val="18"/>
                <w:szCs w:val="18"/>
                <w:lang w:val="en-GB"/>
              </w:rPr>
              <w:t xml:space="preserve"> material </w:t>
            </w:r>
          </w:p>
        </w:tc>
        <w:tc>
          <w:tcPr>
            <w:tcW w:w="1701" w:type="dxa"/>
          </w:tcPr>
          <w:p w14:paraId="7EBB2BB7" w14:textId="77777777" w:rsidR="004735DC" w:rsidRDefault="00DC001E">
            <w:pPr>
              <w:jc w:val="right"/>
              <w:rPr>
                <w:sz w:val="18"/>
                <w:szCs w:val="18"/>
              </w:rPr>
            </w:pPr>
            <w:r>
              <w:rPr>
                <w:sz w:val="18"/>
                <w:szCs w:val="18"/>
              </w:rPr>
              <w:t>4.</w:t>
            </w:r>
            <w:r w:rsidR="00AE7FD5">
              <w:rPr>
                <w:sz w:val="18"/>
                <w:szCs w:val="18"/>
              </w:rPr>
              <w:t>744</w:t>
            </w:r>
          </w:p>
        </w:tc>
      </w:tr>
    </w:tbl>
    <w:p w14:paraId="3A8FACFB" w14:textId="77777777" w:rsidR="00AA7D63" w:rsidRDefault="00AA7D63" w:rsidP="00595884">
      <w:pPr>
        <w:spacing w:after="0" w:line="240" w:lineRule="auto"/>
        <w:jc w:val="both"/>
        <w:rPr>
          <w:b/>
          <w:color w:val="244061" w:themeColor="accent1" w:themeShade="80"/>
          <w:sz w:val="24"/>
        </w:rPr>
      </w:pPr>
    </w:p>
    <w:p w14:paraId="34EBF186" w14:textId="77777777" w:rsidR="004735DC" w:rsidRPr="00B52EF8" w:rsidRDefault="00DC001E">
      <w:pPr>
        <w:spacing w:after="0" w:line="240" w:lineRule="auto"/>
        <w:jc w:val="both"/>
        <w:rPr>
          <w:b/>
          <w:color w:val="244061" w:themeColor="accent1" w:themeShade="80"/>
          <w:sz w:val="24"/>
          <w:lang w:val="en-GB"/>
        </w:rPr>
      </w:pPr>
      <w:r w:rsidRPr="00B52EF8">
        <w:rPr>
          <w:b/>
          <w:color w:val="244061" w:themeColor="accent1" w:themeShade="80"/>
          <w:sz w:val="24"/>
          <w:lang w:val="en-GB"/>
        </w:rPr>
        <w:t xml:space="preserve">Activity </w:t>
      </w:r>
      <w:r w:rsidRPr="00B52EF8">
        <w:rPr>
          <w:b/>
          <w:color w:val="244061" w:themeColor="accent1" w:themeShade="80"/>
          <w:sz w:val="24"/>
          <w:lang w:val="en-GB"/>
        </w:rPr>
        <w:t>2</w:t>
      </w:r>
      <w:r w:rsidRPr="00B52EF8">
        <w:rPr>
          <w:b/>
          <w:color w:val="244061" w:themeColor="accent1" w:themeShade="80"/>
          <w:sz w:val="24"/>
          <w:lang w:val="en-GB"/>
        </w:rPr>
        <w:t>.</w:t>
      </w:r>
      <w:r w:rsidR="0079737F" w:rsidRPr="00B52EF8">
        <w:rPr>
          <w:b/>
          <w:color w:val="244061" w:themeColor="accent1" w:themeShade="80"/>
          <w:sz w:val="24"/>
          <w:lang w:val="en-GB"/>
        </w:rPr>
        <w:t xml:space="preserve">9 </w:t>
      </w:r>
      <w:r w:rsidR="0083299C" w:rsidRPr="00B52EF8">
        <w:rPr>
          <w:b/>
          <w:color w:val="244061" w:themeColor="accent1" w:themeShade="80"/>
          <w:sz w:val="24"/>
          <w:lang w:val="en-GB"/>
        </w:rPr>
        <w:t xml:space="preserve">Community </w:t>
      </w:r>
      <w:r w:rsidR="0035147E" w:rsidRPr="00B52EF8">
        <w:rPr>
          <w:b/>
          <w:color w:val="244061" w:themeColor="accent1" w:themeShade="80"/>
          <w:sz w:val="24"/>
          <w:lang w:val="en-GB"/>
        </w:rPr>
        <w:t>awareness</w:t>
      </w:r>
      <w:r w:rsidR="00BA4453" w:rsidRPr="00B52EF8">
        <w:rPr>
          <w:b/>
          <w:color w:val="244061" w:themeColor="accent1" w:themeShade="80"/>
          <w:sz w:val="24"/>
          <w:lang w:val="en-GB"/>
        </w:rPr>
        <w:t xml:space="preserve"> campaigns </w:t>
      </w:r>
      <w:r w:rsidR="0083299C" w:rsidRPr="00B52EF8">
        <w:rPr>
          <w:b/>
          <w:color w:val="244061" w:themeColor="accent1" w:themeShade="80"/>
          <w:sz w:val="24"/>
          <w:lang w:val="en-GB"/>
        </w:rPr>
        <w:t xml:space="preserve">on inclusion and ear and hearing </w:t>
      </w:r>
      <w:r w:rsidRPr="00B52EF8">
        <w:rPr>
          <w:b/>
          <w:color w:val="244061" w:themeColor="accent1" w:themeShade="80"/>
          <w:sz w:val="24"/>
          <w:lang w:val="en-GB"/>
        </w:rPr>
        <w:t xml:space="preserve">health </w:t>
      </w:r>
    </w:p>
    <w:p w14:paraId="5A9D8170" w14:textId="77777777" w:rsidR="004735DC" w:rsidRPr="00B52EF8" w:rsidRDefault="00DC001E">
      <w:pPr>
        <w:spacing w:after="0" w:line="240" w:lineRule="auto"/>
        <w:jc w:val="both"/>
        <w:rPr>
          <w:lang w:val="en-GB"/>
        </w:rPr>
      </w:pPr>
      <w:r w:rsidRPr="00B52EF8">
        <w:rPr>
          <w:lang w:val="en-GB"/>
        </w:rPr>
        <w:t xml:space="preserve">The project aims to organise 4 campaigns each year to raise awareness of the </w:t>
      </w:r>
      <w:r w:rsidR="00B96238" w:rsidRPr="00B52EF8">
        <w:rPr>
          <w:lang w:val="en-GB"/>
        </w:rPr>
        <w:t xml:space="preserve">inclusion </w:t>
      </w:r>
      <w:r w:rsidRPr="00B52EF8">
        <w:rPr>
          <w:lang w:val="en-GB"/>
        </w:rPr>
        <w:t xml:space="preserve">of </w:t>
      </w:r>
      <w:r w:rsidR="00B96238" w:rsidRPr="00B52EF8">
        <w:rPr>
          <w:lang w:val="en-GB"/>
        </w:rPr>
        <w:t>people with disabilities</w:t>
      </w:r>
      <w:r w:rsidRPr="00B52EF8">
        <w:rPr>
          <w:lang w:val="en-GB"/>
        </w:rPr>
        <w:t xml:space="preserve">, the prevention of </w:t>
      </w:r>
      <w:r w:rsidR="00C43424" w:rsidRPr="00B52EF8">
        <w:rPr>
          <w:lang w:val="en-GB"/>
        </w:rPr>
        <w:t xml:space="preserve">ear and hearing problems and </w:t>
      </w:r>
      <w:r w:rsidR="00351B51" w:rsidRPr="00B52EF8">
        <w:rPr>
          <w:lang w:val="en-GB"/>
        </w:rPr>
        <w:t>their treatment options</w:t>
      </w:r>
      <w:r w:rsidRPr="00B52EF8">
        <w:rPr>
          <w:lang w:val="en-GB"/>
        </w:rPr>
        <w:t xml:space="preserve">. </w:t>
      </w:r>
      <w:r w:rsidR="00351B51" w:rsidRPr="00B52EF8">
        <w:rPr>
          <w:lang w:val="en-GB"/>
        </w:rPr>
        <w:t xml:space="preserve">The </w:t>
      </w:r>
      <w:r w:rsidR="00EC3173" w:rsidRPr="00B52EF8">
        <w:rPr>
          <w:lang w:val="en-GB"/>
        </w:rPr>
        <w:t xml:space="preserve">campaigns will take </w:t>
      </w:r>
      <w:r w:rsidR="00351B51" w:rsidRPr="00B52EF8">
        <w:rPr>
          <w:lang w:val="en-GB"/>
        </w:rPr>
        <w:t xml:space="preserve">place, for example, on </w:t>
      </w:r>
      <w:r w:rsidRPr="00B52EF8">
        <w:rPr>
          <w:lang w:val="en-GB"/>
        </w:rPr>
        <w:t>World Hearing Day</w:t>
      </w:r>
      <w:r w:rsidR="00351B51" w:rsidRPr="00B52EF8">
        <w:rPr>
          <w:lang w:val="en-GB"/>
        </w:rPr>
        <w:t xml:space="preserve">, </w:t>
      </w:r>
      <w:r w:rsidRPr="00B52EF8">
        <w:rPr>
          <w:lang w:val="en-GB"/>
        </w:rPr>
        <w:t xml:space="preserve">World Day of the Deaf </w:t>
      </w:r>
      <w:r w:rsidR="002115B4" w:rsidRPr="00B52EF8">
        <w:rPr>
          <w:lang w:val="en-GB"/>
        </w:rPr>
        <w:t xml:space="preserve">and </w:t>
      </w:r>
      <w:r w:rsidRPr="00B52EF8">
        <w:rPr>
          <w:lang w:val="en-GB"/>
        </w:rPr>
        <w:t xml:space="preserve">World Disability Day to raise awareness of </w:t>
      </w:r>
      <w:r w:rsidR="00351B51" w:rsidRPr="00B52EF8">
        <w:rPr>
          <w:lang w:val="en-GB"/>
        </w:rPr>
        <w:t xml:space="preserve">ear </w:t>
      </w:r>
      <w:r w:rsidR="00351B51" w:rsidRPr="00B52EF8">
        <w:rPr>
          <w:lang w:val="en-GB"/>
        </w:rPr>
        <w:lastRenderedPageBreak/>
        <w:t xml:space="preserve">and hearing health. </w:t>
      </w:r>
      <w:r w:rsidRPr="00B52EF8">
        <w:rPr>
          <w:lang w:val="en-GB"/>
        </w:rPr>
        <w:t xml:space="preserve">The media campaigns will be broadcast in both traditional media and social media to reach </w:t>
      </w:r>
      <w:r w:rsidR="002115B4" w:rsidRPr="00B52EF8">
        <w:rPr>
          <w:lang w:val="en-GB"/>
        </w:rPr>
        <w:t>a large proportion of the population</w:t>
      </w:r>
      <w:r w:rsidRPr="00B52EF8">
        <w:rPr>
          <w:lang w:val="en-GB"/>
        </w:rPr>
        <w:t xml:space="preserve">. The project will also develop and disseminate IEC awareness materials that will be translated into local languages and Braille. </w:t>
      </w:r>
      <w:r w:rsidRPr="00B52EF8">
        <w:rPr>
          <w:lang w:val="en-GB"/>
        </w:rPr>
        <w:t>Materials such as posters, flyers and brochures are distributed in hospitals, schools and community centres so that they are easily accessible to the public. Other materials, such as projec</w:t>
      </w:r>
      <w:r w:rsidRPr="00B52EF8">
        <w:rPr>
          <w:lang w:val="en-GB"/>
        </w:rPr>
        <w:t xml:space="preserve">t descriptions and summarised project reports, will be disseminated. The project will also utilise the services of influential media personalities to raise awareness of </w:t>
      </w:r>
      <w:r w:rsidR="002115B4" w:rsidRPr="00B52EF8">
        <w:rPr>
          <w:lang w:val="en-GB"/>
        </w:rPr>
        <w:t xml:space="preserve">ear and hearing health </w:t>
      </w:r>
      <w:r w:rsidRPr="00B52EF8">
        <w:rPr>
          <w:lang w:val="en-GB"/>
        </w:rPr>
        <w:t xml:space="preserve">(with a focus on prevention, integration and access to </w:t>
      </w:r>
      <w:r w:rsidR="002115B4" w:rsidRPr="00B52EF8">
        <w:rPr>
          <w:lang w:val="en-GB"/>
        </w:rPr>
        <w:t xml:space="preserve">ear and hearing health </w:t>
      </w:r>
      <w:r w:rsidR="00347EC0" w:rsidRPr="00B52EF8">
        <w:rPr>
          <w:lang w:val="en-GB"/>
        </w:rPr>
        <w:t>services</w:t>
      </w:r>
      <w:r w:rsidRPr="00B52EF8">
        <w:rPr>
          <w:lang w:val="en-GB"/>
        </w:rPr>
        <w:t>) on various public platforms and media broadcasts.</w:t>
      </w:r>
    </w:p>
    <w:p w14:paraId="677B84C5" w14:textId="77777777" w:rsidR="00060F10" w:rsidRPr="00B52EF8" w:rsidRDefault="00060F10" w:rsidP="005629AC">
      <w:pPr>
        <w:spacing w:after="0"/>
        <w:rPr>
          <w:b/>
          <w:color w:val="244061" w:themeColor="accent1" w:themeShade="80"/>
          <w:sz w:val="16"/>
          <w:szCs w:val="16"/>
          <w:lang w:val="en-GB"/>
        </w:rPr>
      </w:pPr>
    </w:p>
    <w:tbl>
      <w:tblPr>
        <w:tblStyle w:val="Tabellenraster"/>
        <w:tblW w:w="10060" w:type="dxa"/>
        <w:tblLook w:val="04A0" w:firstRow="1" w:lastRow="0" w:firstColumn="1" w:lastColumn="0" w:noHBand="0" w:noVBand="1"/>
      </w:tblPr>
      <w:tblGrid>
        <w:gridCol w:w="1413"/>
        <w:gridCol w:w="3118"/>
        <w:gridCol w:w="3828"/>
        <w:gridCol w:w="1701"/>
      </w:tblGrid>
      <w:tr w:rsidR="0035147E" w14:paraId="1D107470" w14:textId="77777777" w:rsidTr="006E275A">
        <w:tc>
          <w:tcPr>
            <w:tcW w:w="1413" w:type="dxa"/>
          </w:tcPr>
          <w:p w14:paraId="08A166AA" w14:textId="77777777" w:rsidR="004735DC" w:rsidRDefault="00DC001E">
            <w:pPr>
              <w:rPr>
                <w:b/>
                <w:color w:val="244061" w:themeColor="accent1" w:themeShade="80"/>
                <w:sz w:val="18"/>
                <w:szCs w:val="18"/>
              </w:rPr>
            </w:pPr>
            <w:r w:rsidRPr="007C5569">
              <w:rPr>
                <w:b/>
                <w:color w:val="244061" w:themeColor="accent1" w:themeShade="80"/>
                <w:sz w:val="18"/>
                <w:szCs w:val="18"/>
              </w:rPr>
              <w:t xml:space="preserve">Budget </w:t>
            </w:r>
            <w:proofErr w:type="spellStart"/>
            <w:r w:rsidRPr="007C5569">
              <w:rPr>
                <w:b/>
                <w:color w:val="244061" w:themeColor="accent1" w:themeShade="80"/>
                <w:sz w:val="18"/>
                <w:szCs w:val="18"/>
              </w:rPr>
              <w:t>line</w:t>
            </w:r>
            <w:proofErr w:type="spellEnd"/>
          </w:p>
        </w:tc>
        <w:tc>
          <w:tcPr>
            <w:tcW w:w="3118" w:type="dxa"/>
          </w:tcPr>
          <w:p w14:paraId="32EC4D38" w14:textId="77777777" w:rsidR="004735DC" w:rsidRDefault="00DC001E">
            <w:pPr>
              <w:rPr>
                <w:b/>
                <w:color w:val="244061" w:themeColor="accent1" w:themeShade="80"/>
                <w:sz w:val="18"/>
                <w:szCs w:val="18"/>
              </w:rPr>
            </w:pPr>
            <w:r w:rsidRPr="007C5569">
              <w:rPr>
                <w:b/>
                <w:color w:val="244061" w:themeColor="accent1" w:themeShade="80"/>
                <w:sz w:val="18"/>
                <w:szCs w:val="18"/>
              </w:rPr>
              <w:t>Measure</w:t>
            </w:r>
          </w:p>
        </w:tc>
        <w:tc>
          <w:tcPr>
            <w:tcW w:w="3828" w:type="dxa"/>
          </w:tcPr>
          <w:p w14:paraId="2E5B1F6F" w14:textId="77777777" w:rsidR="004735DC" w:rsidRDefault="00DC001E">
            <w:pPr>
              <w:rPr>
                <w:b/>
                <w:color w:val="244061" w:themeColor="accent1" w:themeShade="80"/>
                <w:sz w:val="18"/>
                <w:szCs w:val="18"/>
              </w:rPr>
            </w:pPr>
            <w:r w:rsidRPr="007C5569">
              <w:rPr>
                <w:b/>
                <w:color w:val="244061" w:themeColor="accent1" w:themeShade="80"/>
                <w:sz w:val="18"/>
                <w:szCs w:val="18"/>
              </w:rPr>
              <w:t>Types of expenditure</w:t>
            </w:r>
          </w:p>
        </w:tc>
        <w:tc>
          <w:tcPr>
            <w:tcW w:w="1701" w:type="dxa"/>
          </w:tcPr>
          <w:p w14:paraId="78D1A0BD" w14:textId="77777777" w:rsidR="004735DC" w:rsidRDefault="00DC001E">
            <w:pPr>
              <w:rPr>
                <w:b/>
                <w:color w:val="244061" w:themeColor="accent1" w:themeShade="80"/>
                <w:sz w:val="18"/>
                <w:szCs w:val="18"/>
              </w:rPr>
            </w:pPr>
            <w:r w:rsidRPr="007C5569">
              <w:rPr>
                <w:b/>
                <w:color w:val="244061" w:themeColor="accent1" w:themeShade="80"/>
                <w:sz w:val="18"/>
                <w:szCs w:val="18"/>
              </w:rPr>
              <w:t>Total Euro</w:t>
            </w:r>
          </w:p>
        </w:tc>
      </w:tr>
      <w:tr w:rsidR="0035147E" w14:paraId="798A14A2" w14:textId="77777777" w:rsidTr="006E275A">
        <w:tc>
          <w:tcPr>
            <w:tcW w:w="1413" w:type="dxa"/>
          </w:tcPr>
          <w:p w14:paraId="1B4FB73E" w14:textId="77777777" w:rsidR="004735DC" w:rsidRDefault="00DC001E">
            <w:pPr>
              <w:rPr>
                <w:sz w:val="18"/>
                <w:szCs w:val="18"/>
              </w:rPr>
            </w:pPr>
            <w:r>
              <w:rPr>
                <w:sz w:val="18"/>
                <w:szCs w:val="18"/>
              </w:rPr>
              <w:t>2.2.</w:t>
            </w:r>
          </w:p>
        </w:tc>
        <w:tc>
          <w:tcPr>
            <w:tcW w:w="3118" w:type="dxa"/>
          </w:tcPr>
          <w:p w14:paraId="5C359519" w14:textId="77777777" w:rsidR="004735DC" w:rsidRPr="00B52EF8" w:rsidRDefault="00DC001E">
            <w:pPr>
              <w:tabs>
                <w:tab w:val="right" w:pos="2902"/>
              </w:tabs>
              <w:rPr>
                <w:sz w:val="18"/>
                <w:szCs w:val="18"/>
                <w:lang w:val="en-GB"/>
              </w:rPr>
            </w:pPr>
            <w:r w:rsidRPr="00B52EF8">
              <w:rPr>
                <w:sz w:val="18"/>
                <w:szCs w:val="18"/>
                <w:lang w:val="en-GB"/>
              </w:rPr>
              <w:t>At least 20 media campaigns, 2400 IEC materials and content for social media</w:t>
            </w:r>
          </w:p>
        </w:tc>
        <w:tc>
          <w:tcPr>
            <w:tcW w:w="3828" w:type="dxa"/>
          </w:tcPr>
          <w:p w14:paraId="0EA5B62E" w14:textId="77777777" w:rsidR="004735DC" w:rsidRPr="00B52EF8" w:rsidRDefault="00DC001E">
            <w:pPr>
              <w:jc w:val="both"/>
              <w:rPr>
                <w:sz w:val="18"/>
                <w:szCs w:val="18"/>
                <w:lang w:val="en-GB"/>
              </w:rPr>
            </w:pPr>
            <w:r w:rsidRPr="00B52EF8">
              <w:rPr>
                <w:sz w:val="18"/>
                <w:szCs w:val="18"/>
                <w:lang w:val="en-GB"/>
              </w:rPr>
              <w:t xml:space="preserve">5 radio/TV adverts per year, printing of 400 </w:t>
            </w:r>
            <w:r w:rsidR="00EC3173" w:rsidRPr="00B52EF8">
              <w:rPr>
                <w:sz w:val="18"/>
                <w:szCs w:val="18"/>
                <w:lang w:val="en-GB"/>
              </w:rPr>
              <w:t xml:space="preserve">IEC </w:t>
            </w:r>
            <w:r w:rsidRPr="00B52EF8">
              <w:rPr>
                <w:sz w:val="18"/>
                <w:szCs w:val="18"/>
                <w:lang w:val="en-GB"/>
              </w:rPr>
              <w:t xml:space="preserve">materials/year and annual costs </w:t>
            </w:r>
            <w:proofErr w:type="gramStart"/>
            <w:r w:rsidRPr="00B52EF8">
              <w:rPr>
                <w:sz w:val="18"/>
                <w:szCs w:val="18"/>
                <w:lang w:val="en-GB"/>
              </w:rPr>
              <w:t>for the production of</w:t>
            </w:r>
            <w:proofErr w:type="gramEnd"/>
            <w:r w:rsidRPr="00B52EF8">
              <w:rPr>
                <w:sz w:val="18"/>
                <w:szCs w:val="18"/>
                <w:lang w:val="en-GB"/>
              </w:rPr>
              <w:t xml:space="preserve"> content for social media.</w:t>
            </w:r>
          </w:p>
        </w:tc>
        <w:tc>
          <w:tcPr>
            <w:tcW w:w="1701" w:type="dxa"/>
          </w:tcPr>
          <w:p w14:paraId="064AAAE0" w14:textId="77777777" w:rsidR="004735DC" w:rsidRDefault="00DC001E">
            <w:pPr>
              <w:jc w:val="right"/>
              <w:rPr>
                <w:sz w:val="18"/>
                <w:szCs w:val="18"/>
              </w:rPr>
            </w:pPr>
            <w:r>
              <w:rPr>
                <w:sz w:val="18"/>
                <w:szCs w:val="18"/>
              </w:rPr>
              <w:t>9.</w:t>
            </w:r>
            <w:r w:rsidR="004C228F">
              <w:rPr>
                <w:sz w:val="18"/>
                <w:szCs w:val="18"/>
              </w:rPr>
              <w:t>491</w:t>
            </w:r>
          </w:p>
        </w:tc>
      </w:tr>
    </w:tbl>
    <w:p w14:paraId="41469312" w14:textId="77777777" w:rsidR="00EC3173" w:rsidRPr="001A5C8E" w:rsidRDefault="00EC3173" w:rsidP="005629AC">
      <w:pPr>
        <w:spacing w:after="0"/>
        <w:rPr>
          <w:b/>
          <w:color w:val="244061" w:themeColor="accent1" w:themeShade="80"/>
          <w:sz w:val="16"/>
          <w:szCs w:val="16"/>
        </w:rPr>
      </w:pPr>
    </w:p>
    <w:p w14:paraId="4B84FC12" w14:textId="77777777" w:rsidR="00F00CB6" w:rsidRPr="00CA3CA9" w:rsidRDefault="00F00CB6" w:rsidP="00306238">
      <w:pPr>
        <w:spacing w:after="0" w:line="240" w:lineRule="auto"/>
        <w:jc w:val="both"/>
        <w:rPr>
          <w:highlight w:val="white"/>
        </w:rPr>
      </w:pPr>
    </w:p>
    <w:p w14:paraId="47C712E8" w14:textId="77777777" w:rsidR="004735DC" w:rsidRPr="00B52EF8" w:rsidRDefault="00DC001E">
      <w:pPr>
        <w:pStyle w:val="Listenabsatz"/>
        <w:numPr>
          <w:ilvl w:val="1"/>
          <w:numId w:val="1"/>
        </w:numPr>
        <w:spacing w:after="0"/>
        <w:outlineLvl w:val="1"/>
        <w:rPr>
          <w:b/>
          <w:color w:val="244061" w:themeColor="accent1" w:themeShade="80"/>
          <w:sz w:val="24"/>
          <w:lang w:val="en-GB"/>
        </w:rPr>
      </w:pPr>
      <w:r w:rsidRPr="00B52EF8">
        <w:rPr>
          <w:b/>
          <w:color w:val="244061" w:themeColor="accent1" w:themeShade="80"/>
          <w:sz w:val="24"/>
          <w:lang w:val="en-GB"/>
        </w:rPr>
        <w:t xml:space="preserve">Project support measures, coordination and monitoring </w:t>
      </w:r>
    </w:p>
    <w:p w14:paraId="3B2D3C5A" w14:textId="77777777" w:rsidR="004735DC" w:rsidRPr="00B52EF8" w:rsidRDefault="00DC001E">
      <w:pPr>
        <w:tabs>
          <w:tab w:val="left" w:pos="567"/>
        </w:tabs>
        <w:spacing w:after="0" w:line="240" w:lineRule="auto"/>
        <w:jc w:val="both"/>
        <w:rPr>
          <w:lang w:val="en-GB"/>
        </w:rPr>
      </w:pPr>
      <w:r w:rsidRPr="00B52EF8">
        <w:rPr>
          <w:lang w:val="en-GB"/>
        </w:rPr>
        <w:t xml:space="preserve">The local project organiser </w:t>
      </w:r>
      <w:r w:rsidRPr="00B52EF8">
        <w:rPr>
          <w:lang w:val="en-GB"/>
        </w:rPr>
        <w:t xml:space="preserve">BCH </w:t>
      </w:r>
      <w:r w:rsidRPr="00B52EF8">
        <w:rPr>
          <w:lang w:val="en-GB"/>
        </w:rPr>
        <w:t xml:space="preserve">is responsible for implementing the activities on site in accordance with this application. As the legal project executing organisation, CBM is responsible to BMZ for the overall monitoring of project progress and full reporting to BMZ. </w:t>
      </w:r>
    </w:p>
    <w:p w14:paraId="51711C04" w14:textId="77777777" w:rsidR="004735DC" w:rsidRPr="00B52EF8" w:rsidRDefault="00DC001E">
      <w:pPr>
        <w:tabs>
          <w:tab w:val="left" w:pos="567"/>
        </w:tabs>
        <w:spacing w:after="0" w:line="240" w:lineRule="auto"/>
        <w:jc w:val="both"/>
        <w:rPr>
          <w:lang w:val="en-GB"/>
        </w:rPr>
      </w:pPr>
      <w:r w:rsidRPr="00B52EF8">
        <w:rPr>
          <w:lang w:val="en-GB"/>
        </w:rPr>
        <w:t xml:space="preserve">To ensure high-quality implementation of the project, </w:t>
      </w:r>
      <w:r w:rsidR="00C45EF1" w:rsidRPr="00B52EF8">
        <w:rPr>
          <w:lang w:val="en-GB"/>
        </w:rPr>
        <w:t xml:space="preserve">two </w:t>
      </w:r>
      <w:r w:rsidR="005C6EFE" w:rsidRPr="00B52EF8">
        <w:rPr>
          <w:lang w:val="en-GB"/>
        </w:rPr>
        <w:t xml:space="preserve">activities are </w:t>
      </w:r>
      <w:r w:rsidRPr="00B52EF8">
        <w:rPr>
          <w:lang w:val="en-GB"/>
        </w:rPr>
        <w:t xml:space="preserve">planned, which are described in more detail below. </w:t>
      </w:r>
    </w:p>
    <w:p w14:paraId="7B4C9EB0" w14:textId="77777777" w:rsidR="00EA1E7E" w:rsidRPr="00B52EF8" w:rsidRDefault="00EA1E7E" w:rsidP="00F3297B">
      <w:pPr>
        <w:tabs>
          <w:tab w:val="left" w:pos="567"/>
        </w:tabs>
        <w:spacing w:after="0" w:line="240" w:lineRule="auto"/>
        <w:jc w:val="both"/>
        <w:rPr>
          <w:lang w:val="en-GB"/>
        </w:rPr>
      </w:pPr>
    </w:p>
    <w:p w14:paraId="4570D2F4" w14:textId="77777777" w:rsidR="004735DC" w:rsidRDefault="00DC001E">
      <w:pPr>
        <w:spacing w:after="0"/>
        <w:rPr>
          <w:b/>
          <w:color w:val="244061" w:themeColor="accent1" w:themeShade="80"/>
          <w:sz w:val="24"/>
          <w:lang w:val="en-GB"/>
        </w:rPr>
      </w:pPr>
      <w:r w:rsidRPr="005D72F6">
        <w:rPr>
          <w:b/>
          <w:color w:val="244061" w:themeColor="accent1" w:themeShade="80"/>
          <w:sz w:val="24"/>
          <w:lang w:val="en-GB"/>
        </w:rPr>
        <w:t xml:space="preserve">BMZ Requirement Training and Project Launch </w:t>
      </w:r>
    </w:p>
    <w:p w14:paraId="1459AECA" w14:textId="77777777" w:rsidR="004735DC" w:rsidRPr="00B52EF8" w:rsidRDefault="00DC001E">
      <w:pPr>
        <w:tabs>
          <w:tab w:val="left" w:pos="567"/>
        </w:tabs>
        <w:spacing w:after="0" w:line="240" w:lineRule="auto"/>
        <w:jc w:val="both"/>
        <w:rPr>
          <w:lang w:val="en-GB"/>
        </w:rPr>
      </w:pPr>
      <w:r w:rsidRPr="00B52EF8">
        <w:rPr>
          <w:lang w:val="en-GB"/>
        </w:rPr>
        <w:t xml:space="preserve">At the start of the project, </w:t>
      </w:r>
      <w:r w:rsidR="00EA1E7E" w:rsidRPr="00B52EF8">
        <w:rPr>
          <w:lang w:val="en-GB"/>
        </w:rPr>
        <w:t xml:space="preserve">a kick-off event is </w:t>
      </w:r>
      <w:r w:rsidR="007856E0" w:rsidRPr="00B52EF8">
        <w:rPr>
          <w:lang w:val="en-GB"/>
        </w:rPr>
        <w:t xml:space="preserve">planned </w:t>
      </w:r>
      <w:r w:rsidR="008E68F3" w:rsidRPr="00B52EF8">
        <w:rPr>
          <w:lang w:val="en-GB"/>
        </w:rPr>
        <w:t xml:space="preserve">in </w:t>
      </w:r>
      <w:r w:rsidRPr="00B52EF8">
        <w:rPr>
          <w:lang w:val="en-GB"/>
        </w:rPr>
        <w:t xml:space="preserve">Lusaka with CBM </w:t>
      </w:r>
      <w:r w:rsidR="00CF4440" w:rsidRPr="00B52EF8">
        <w:rPr>
          <w:lang w:val="en-GB"/>
        </w:rPr>
        <w:t xml:space="preserve">and </w:t>
      </w:r>
      <w:r w:rsidR="003C3017" w:rsidRPr="00B52EF8">
        <w:rPr>
          <w:lang w:val="en-GB"/>
        </w:rPr>
        <w:t xml:space="preserve">BCH </w:t>
      </w:r>
      <w:r w:rsidR="00EA1E7E" w:rsidRPr="00B52EF8">
        <w:rPr>
          <w:lang w:val="en-GB"/>
        </w:rPr>
        <w:t xml:space="preserve">staff </w:t>
      </w:r>
      <w:r w:rsidR="007856E0" w:rsidRPr="00B52EF8">
        <w:rPr>
          <w:lang w:val="en-GB"/>
        </w:rPr>
        <w:t xml:space="preserve">to </w:t>
      </w:r>
      <w:r w:rsidRPr="00B52EF8">
        <w:rPr>
          <w:lang w:val="en-GB"/>
        </w:rPr>
        <w:t>go</w:t>
      </w:r>
      <w:r w:rsidR="00EA1E7E" w:rsidRPr="00B52EF8">
        <w:rPr>
          <w:lang w:val="en-GB"/>
        </w:rPr>
        <w:t xml:space="preserve"> through all donor regulations, </w:t>
      </w:r>
      <w:r w:rsidRPr="00B52EF8">
        <w:rPr>
          <w:lang w:val="en-GB"/>
        </w:rPr>
        <w:t xml:space="preserve">plan </w:t>
      </w:r>
      <w:r w:rsidR="00EA1E7E" w:rsidRPr="00B52EF8">
        <w:rPr>
          <w:lang w:val="en-GB"/>
        </w:rPr>
        <w:t xml:space="preserve">communication and reporting for the project and </w:t>
      </w:r>
      <w:r w:rsidRPr="00B52EF8">
        <w:rPr>
          <w:lang w:val="en-GB"/>
        </w:rPr>
        <w:t xml:space="preserve">define </w:t>
      </w:r>
      <w:r w:rsidR="00EA1E7E" w:rsidRPr="00B52EF8">
        <w:rPr>
          <w:lang w:val="en-GB"/>
        </w:rPr>
        <w:t xml:space="preserve">responsibilities </w:t>
      </w:r>
      <w:r w:rsidR="00FD4C19" w:rsidRPr="00B52EF8">
        <w:rPr>
          <w:lang w:val="en-GB"/>
        </w:rPr>
        <w:t>between CBM and BCH</w:t>
      </w:r>
      <w:r w:rsidR="00EA1E7E" w:rsidRPr="00B52EF8">
        <w:rPr>
          <w:lang w:val="en-GB"/>
        </w:rPr>
        <w:t xml:space="preserve">. In </w:t>
      </w:r>
      <w:r w:rsidR="002B31D9" w:rsidRPr="00B52EF8">
        <w:rPr>
          <w:lang w:val="en-GB"/>
        </w:rPr>
        <w:t xml:space="preserve">addition, the final project concept will be presented in detail to </w:t>
      </w:r>
      <w:r w:rsidR="0000510E" w:rsidRPr="00B52EF8">
        <w:rPr>
          <w:lang w:val="en-GB"/>
        </w:rPr>
        <w:t xml:space="preserve">relevant </w:t>
      </w:r>
      <w:r w:rsidR="002B31D9" w:rsidRPr="00B52EF8">
        <w:rPr>
          <w:lang w:val="en-GB"/>
        </w:rPr>
        <w:t xml:space="preserve">stakeholders </w:t>
      </w:r>
      <w:r w:rsidR="002451B2" w:rsidRPr="00B52EF8">
        <w:rPr>
          <w:lang w:val="en-GB"/>
        </w:rPr>
        <w:t xml:space="preserve">in a project launch </w:t>
      </w:r>
      <w:r w:rsidR="00192D13" w:rsidRPr="00B52EF8">
        <w:rPr>
          <w:lang w:val="en-GB"/>
        </w:rPr>
        <w:t xml:space="preserve">to </w:t>
      </w:r>
      <w:r w:rsidR="002B31D9" w:rsidRPr="00B52EF8">
        <w:rPr>
          <w:lang w:val="en-GB"/>
        </w:rPr>
        <w:t xml:space="preserve">ensure </w:t>
      </w:r>
      <w:r w:rsidR="00CF7056" w:rsidRPr="00B52EF8">
        <w:rPr>
          <w:lang w:val="en-GB"/>
        </w:rPr>
        <w:t xml:space="preserve">their </w:t>
      </w:r>
      <w:r w:rsidR="002B31D9" w:rsidRPr="00B52EF8">
        <w:rPr>
          <w:lang w:val="en-GB"/>
        </w:rPr>
        <w:t>support</w:t>
      </w:r>
      <w:r w:rsidR="00192D13" w:rsidRPr="00B52EF8">
        <w:rPr>
          <w:lang w:val="en-GB"/>
        </w:rPr>
        <w:t xml:space="preserve">. </w:t>
      </w:r>
    </w:p>
    <w:p w14:paraId="4F932E2F" w14:textId="77777777" w:rsidR="00F3297B" w:rsidRPr="00B52EF8" w:rsidRDefault="00F3297B" w:rsidP="005E71BC">
      <w:pPr>
        <w:spacing w:after="0"/>
        <w:outlineLvl w:val="1"/>
        <w:rPr>
          <w:b/>
          <w:color w:val="244061" w:themeColor="accent1" w:themeShade="80"/>
          <w:sz w:val="24"/>
          <w:lang w:val="en-GB"/>
        </w:rPr>
      </w:pPr>
    </w:p>
    <w:tbl>
      <w:tblPr>
        <w:tblStyle w:val="Tabellenraster"/>
        <w:tblW w:w="10060" w:type="dxa"/>
        <w:tblLook w:val="04A0" w:firstRow="1" w:lastRow="0" w:firstColumn="1" w:lastColumn="0" w:noHBand="0" w:noVBand="1"/>
      </w:tblPr>
      <w:tblGrid>
        <w:gridCol w:w="1413"/>
        <w:gridCol w:w="3118"/>
        <w:gridCol w:w="3828"/>
        <w:gridCol w:w="1701"/>
      </w:tblGrid>
      <w:tr w:rsidR="00E471C0" w14:paraId="48F78C85" w14:textId="77777777" w:rsidTr="006E275A">
        <w:tc>
          <w:tcPr>
            <w:tcW w:w="1413" w:type="dxa"/>
          </w:tcPr>
          <w:p w14:paraId="5C5FA0C2" w14:textId="77777777" w:rsidR="004735DC" w:rsidRDefault="00DC001E">
            <w:pPr>
              <w:rPr>
                <w:b/>
                <w:color w:val="244061" w:themeColor="accent1" w:themeShade="80"/>
                <w:sz w:val="18"/>
                <w:szCs w:val="18"/>
              </w:rPr>
            </w:pPr>
            <w:r w:rsidRPr="007C5569">
              <w:rPr>
                <w:b/>
                <w:color w:val="244061" w:themeColor="accent1" w:themeShade="80"/>
                <w:sz w:val="18"/>
                <w:szCs w:val="18"/>
              </w:rPr>
              <w:t xml:space="preserve">Budget </w:t>
            </w:r>
            <w:proofErr w:type="spellStart"/>
            <w:r w:rsidRPr="007C5569">
              <w:rPr>
                <w:b/>
                <w:color w:val="244061" w:themeColor="accent1" w:themeShade="80"/>
                <w:sz w:val="18"/>
                <w:szCs w:val="18"/>
              </w:rPr>
              <w:t>line</w:t>
            </w:r>
            <w:proofErr w:type="spellEnd"/>
          </w:p>
        </w:tc>
        <w:tc>
          <w:tcPr>
            <w:tcW w:w="3118" w:type="dxa"/>
          </w:tcPr>
          <w:p w14:paraId="5BA70A97" w14:textId="77777777" w:rsidR="004735DC" w:rsidRDefault="00DC001E">
            <w:pPr>
              <w:rPr>
                <w:b/>
                <w:color w:val="244061" w:themeColor="accent1" w:themeShade="80"/>
                <w:sz w:val="18"/>
                <w:szCs w:val="18"/>
              </w:rPr>
            </w:pPr>
            <w:r w:rsidRPr="007C5569">
              <w:rPr>
                <w:b/>
                <w:color w:val="244061" w:themeColor="accent1" w:themeShade="80"/>
                <w:sz w:val="18"/>
                <w:szCs w:val="18"/>
              </w:rPr>
              <w:t>Measure</w:t>
            </w:r>
          </w:p>
        </w:tc>
        <w:tc>
          <w:tcPr>
            <w:tcW w:w="3828" w:type="dxa"/>
          </w:tcPr>
          <w:p w14:paraId="324E3413" w14:textId="77777777" w:rsidR="004735DC" w:rsidRDefault="00DC001E">
            <w:pPr>
              <w:rPr>
                <w:b/>
                <w:color w:val="244061" w:themeColor="accent1" w:themeShade="80"/>
                <w:sz w:val="18"/>
                <w:szCs w:val="18"/>
              </w:rPr>
            </w:pPr>
            <w:r w:rsidRPr="007C5569">
              <w:rPr>
                <w:b/>
                <w:color w:val="244061" w:themeColor="accent1" w:themeShade="80"/>
                <w:sz w:val="18"/>
                <w:szCs w:val="18"/>
              </w:rPr>
              <w:t>Types of expenditure</w:t>
            </w:r>
          </w:p>
        </w:tc>
        <w:tc>
          <w:tcPr>
            <w:tcW w:w="1701" w:type="dxa"/>
          </w:tcPr>
          <w:p w14:paraId="7D3081FC" w14:textId="77777777" w:rsidR="004735DC" w:rsidRDefault="00DC001E">
            <w:pPr>
              <w:rPr>
                <w:b/>
                <w:color w:val="244061" w:themeColor="accent1" w:themeShade="80"/>
                <w:sz w:val="18"/>
                <w:szCs w:val="18"/>
              </w:rPr>
            </w:pPr>
            <w:r w:rsidRPr="007C5569">
              <w:rPr>
                <w:b/>
                <w:color w:val="244061" w:themeColor="accent1" w:themeShade="80"/>
                <w:sz w:val="18"/>
                <w:szCs w:val="18"/>
              </w:rPr>
              <w:t>Total Euro</w:t>
            </w:r>
          </w:p>
        </w:tc>
      </w:tr>
      <w:tr w:rsidR="00E471C0" w:rsidRPr="00B52EF8" w14:paraId="7AE15432" w14:textId="77777777" w:rsidTr="006E275A">
        <w:tc>
          <w:tcPr>
            <w:tcW w:w="1413" w:type="dxa"/>
          </w:tcPr>
          <w:p w14:paraId="5BD69A6A" w14:textId="77777777" w:rsidR="004735DC" w:rsidRDefault="00DC001E">
            <w:pPr>
              <w:rPr>
                <w:sz w:val="18"/>
                <w:szCs w:val="18"/>
              </w:rPr>
            </w:pPr>
            <w:r>
              <w:rPr>
                <w:sz w:val="18"/>
                <w:szCs w:val="18"/>
              </w:rPr>
              <w:t>2.</w:t>
            </w:r>
            <w:r w:rsidR="00487D47">
              <w:rPr>
                <w:sz w:val="18"/>
                <w:szCs w:val="18"/>
              </w:rPr>
              <w:t>4</w:t>
            </w:r>
            <w:r>
              <w:rPr>
                <w:sz w:val="18"/>
                <w:szCs w:val="18"/>
              </w:rPr>
              <w:t>.</w:t>
            </w:r>
          </w:p>
        </w:tc>
        <w:tc>
          <w:tcPr>
            <w:tcW w:w="3118" w:type="dxa"/>
          </w:tcPr>
          <w:p w14:paraId="52EEB504" w14:textId="77777777" w:rsidR="004735DC" w:rsidRPr="00B52EF8" w:rsidRDefault="00DC001E">
            <w:pPr>
              <w:rPr>
                <w:sz w:val="18"/>
                <w:szCs w:val="18"/>
                <w:highlight w:val="cyan"/>
                <w:lang w:val="en-GB"/>
              </w:rPr>
            </w:pPr>
            <w:r w:rsidRPr="00B52EF8">
              <w:rPr>
                <w:sz w:val="18"/>
                <w:szCs w:val="18"/>
                <w:lang w:val="en-GB"/>
              </w:rPr>
              <w:t xml:space="preserve">Multi-day </w:t>
            </w:r>
            <w:r w:rsidR="00B77B5C" w:rsidRPr="00B52EF8">
              <w:rPr>
                <w:sz w:val="18"/>
                <w:szCs w:val="18"/>
                <w:lang w:val="en-GB"/>
              </w:rPr>
              <w:t xml:space="preserve">workshop with </w:t>
            </w:r>
            <w:r w:rsidR="005222A3" w:rsidRPr="00B52EF8">
              <w:rPr>
                <w:sz w:val="18"/>
                <w:szCs w:val="18"/>
                <w:lang w:val="en-GB"/>
              </w:rPr>
              <w:t xml:space="preserve">at least 16 </w:t>
            </w:r>
            <w:r w:rsidR="00364102" w:rsidRPr="00B52EF8">
              <w:rPr>
                <w:sz w:val="18"/>
                <w:szCs w:val="18"/>
                <w:lang w:val="en-GB"/>
              </w:rPr>
              <w:t xml:space="preserve">people </w:t>
            </w:r>
          </w:p>
        </w:tc>
        <w:tc>
          <w:tcPr>
            <w:tcW w:w="3828" w:type="dxa"/>
          </w:tcPr>
          <w:p w14:paraId="2AA3327F" w14:textId="77777777" w:rsidR="004735DC" w:rsidRPr="00B52EF8" w:rsidRDefault="00DC001E">
            <w:pPr>
              <w:jc w:val="both"/>
              <w:rPr>
                <w:sz w:val="18"/>
                <w:szCs w:val="18"/>
                <w:lang w:val="en-GB"/>
              </w:rPr>
            </w:pPr>
            <w:r w:rsidRPr="00B52EF8">
              <w:rPr>
                <w:sz w:val="18"/>
                <w:szCs w:val="18"/>
                <w:lang w:val="en-GB"/>
              </w:rPr>
              <w:t>Catering, transport</w:t>
            </w:r>
            <w:r w:rsidR="00EC3173" w:rsidRPr="00B52EF8">
              <w:rPr>
                <w:sz w:val="18"/>
                <w:szCs w:val="18"/>
                <w:lang w:val="en-GB"/>
              </w:rPr>
              <w:t>, accommodation</w:t>
            </w:r>
            <w:r w:rsidRPr="00B52EF8">
              <w:rPr>
                <w:sz w:val="18"/>
                <w:szCs w:val="18"/>
                <w:lang w:val="en-GB"/>
              </w:rPr>
              <w:t xml:space="preserve">, room </w:t>
            </w:r>
            <w:r w:rsidR="00364102" w:rsidRPr="00B52EF8">
              <w:rPr>
                <w:sz w:val="18"/>
                <w:szCs w:val="18"/>
                <w:lang w:val="en-GB"/>
              </w:rPr>
              <w:t xml:space="preserve">hire </w:t>
            </w:r>
          </w:p>
        </w:tc>
        <w:tc>
          <w:tcPr>
            <w:tcW w:w="1701" w:type="dxa"/>
          </w:tcPr>
          <w:p w14:paraId="51D4F605" w14:textId="77777777" w:rsidR="004735DC" w:rsidRPr="00B52EF8" w:rsidRDefault="00DC001E">
            <w:pPr>
              <w:jc w:val="right"/>
              <w:rPr>
                <w:b/>
                <w:bCs/>
                <w:sz w:val="18"/>
                <w:szCs w:val="18"/>
                <w:lang w:val="en-GB"/>
              </w:rPr>
            </w:pPr>
            <w:r w:rsidRPr="00B52EF8">
              <w:rPr>
                <w:b/>
                <w:bCs/>
                <w:sz w:val="18"/>
                <w:szCs w:val="18"/>
                <w:lang w:val="en-GB"/>
              </w:rPr>
              <w:t>3.798</w:t>
            </w:r>
          </w:p>
          <w:p w14:paraId="71EF0D62" w14:textId="77777777" w:rsidR="004735DC" w:rsidRPr="00B52EF8" w:rsidRDefault="00DC001E">
            <w:pPr>
              <w:jc w:val="right"/>
              <w:rPr>
                <w:b/>
                <w:bCs/>
                <w:sz w:val="18"/>
                <w:szCs w:val="18"/>
                <w:lang w:val="en-GB"/>
              </w:rPr>
            </w:pPr>
            <w:r w:rsidRPr="00B52EF8">
              <w:rPr>
                <w:sz w:val="18"/>
                <w:szCs w:val="18"/>
                <w:lang w:val="en-GB"/>
              </w:rPr>
              <w:t>(</w:t>
            </w:r>
            <w:proofErr w:type="gramStart"/>
            <w:r w:rsidRPr="00B52EF8">
              <w:rPr>
                <w:sz w:val="18"/>
                <w:szCs w:val="18"/>
                <w:lang w:val="en-GB"/>
              </w:rPr>
              <w:t>included</w:t>
            </w:r>
            <w:proofErr w:type="gramEnd"/>
            <w:r w:rsidRPr="00B52EF8">
              <w:rPr>
                <w:sz w:val="18"/>
                <w:szCs w:val="18"/>
                <w:lang w:val="en-GB"/>
              </w:rPr>
              <w:t xml:space="preserve"> in the table below</w:t>
            </w:r>
          </w:p>
        </w:tc>
      </w:tr>
    </w:tbl>
    <w:p w14:paraId="3167FC13" w14:textId="77777777" w:rsidR="00EA1E7E" w:rsidRPr="00B52EF8" w:rsidRDefault="00EA1E7E" w:rsidP="005E71BC">
      <w:pPr>
        <w:spacing w:after="0"/>
        <w:outlineLvl w:val="1"/>
        <w:rPr>
          <w:b/>
          <w:color w:val="244061" w:themeColor="accent1" w:themeShade="80"/>
          <w:sz w:val="24"/>
          <w:lang w:val="en-GB"/>
        </w:rPr>
      </w:pPr>
    </w:p>
    <w:p w14:paraId="7D3E2CC1" w14:textId="77777777" w:rsidR="004735DC" w:rsidRPr="00B52EF8" w:rsidRDefault="00A65364">
      <w:pPr>
        <w:spacing w:after="0" w:line="240" w:lineRule="auto"/>
        <w:rPr>
          <w:b/>
          <w:color w:val="244061" w:themeColor="accent1" w:themeShade="80"/>
          <w:sz w:val="24"/>
          <w:lang w:val="en-GB"/>
        </w:rPr>
      </w:pPr>
      <w:r w:rsidRPr="00B52EF8">
        <w:rPr>
          <w:b/>
          <w:color w:val="244061" w:themeColor="accent1" w:themeShade="80"/>
          <w:sz w:val="24"/>
          <w:lang w:val="en-GB"/>
        </w:rPr>
        <w:t xml:space="preserve">Studies </w:t>
      </w:r>
      <w:r w:rsidR="005C5512" w:rsidRPr="00B52EF8">
        <w:rPr>
          <w:b/>
          <w:color w:val="244061" w:themeColor="accent1" w:themeShade="80"/>
          <w:sz w:val="24"/>
          <w:lang w:val="en-GB"/>
        </w:rPr>
        <w:t xml:space="preserve">to </w:t>
      </w:r>
      <w:r w:rsidR="00BD2AA2" w:rsidRPr="00B52EF8">
        <w:rPr>
          <w:b/>
          <w:color w:val="244061" w:themeColor="accent1" w:themeShade="80"/>
          <w:sz w:val="24"/>
          <w:lang w:val="en-GB"/>
        </w:rPr>
        <w:t xml:space="preserve">review knowledge on ear and hearing problems </w:t>
      </w:r>
      <w:r w:rsidR="00D23FC8" w:rsidRPr="00B52EF8">
        <w:rPr>
          <w:b/>
          <w:color w:val="244061" w:themeColor="accent1" w:themeShade="80"/>
          <w:sz w:val="24"/>
          <w:lang w:val="en-GB"/>
        </w:rPr>
        <w:t xml:space="preserve">and </w:t>
      </w:r>
      <w:r w:rsidR="002670DB" w:rsidRPr="00B52EF8">
        <w:rPr>
          <w:b/>
          <w:color w:val="244061" w:themeColor="accent1" w:themeShade="80"/>
          <w:sz w:val="24"/>
          <w:lang w:val="en-GB"/>
        </w:rPr>
        <w:t xml:space="preserve">inclusion </w:t>
      </w:r>
      <w:r w:rsidR="00D23FC8" w:rsidRPr="00B52EF8">
        <w:rPr>
          <w:b/>
          <w:color w:val="244061" w:themeColor="accent1" w:themeShade="80"/>
          <w:sz w:val="24"/>
          <w:lang w:val="en-GB"/>
        </w:rPr>
        <w:t>of people with disabilities</w:t>
      </w:r>
    </w:p>
    <w:p w14:paraId="5547EFBC" w14:textId="77777777" w:rsidR="004735DC" w:rsidRPr="00B52EF8" w:rsidRDefault="00DC001E">
      <w:pPr>
        <w:spacing w:after="0" w:line="240" w:lineRule="auto"/>
        <w:jc w:val="both"/>
        <w:rPr>
          <w:highlight w:val="white"/>
          <w:lang w:val="en-GB"/>
        </w:rPr>
      </w:pPr>
      <w:r w:rsidRPr="00B52EF8">
        <w:rPr>
          <w:lang w:val="en-GB"/>
        </w:rPr>
        <w:t xml:space="preserve">The </w:t>
      </w:r>
      <w:r w:rsidRPr="00B52EF8">
        <w:rPr>
          <w:i/>
          <w:iCs/>
          <w:lang w:val="en-GB"/>
        </w:rPr>
        <w:t xml:space="preserve">Beit Cure Hospital </w:t>
      </w:r>
      <w:r w:rsidRPr="00B52EF8">
        <w:rPr>
          <w:lang w:val="en-GB"/>
        </w:rPr>
        <w:t xml:space="preserve">monitoring and evaluation team </w:t>
      </w:r>
      <w:r w:rsidRPr="00B52EF8">
        <w:rPr>
          <w:lang w:val="en-GB"/>
        </w:rPr>
        <w:t xml:space="preserve">will conduct a baseline survey at the beginning of the project to </w:t>
      </w:r>
      <w:r w:rsidR="00EC3173" w:rsidRPr="00B52EF8">
        <w:rPr>
          <w:lang w:val="en-GB"/>
        </w:rPr>
        <w:t xml:space="preserve">measure the </w:t>
      </w:r>
      <w:r w:rsidRPr="00B52EF8">
        <w:rPr>
          <w:lang w:val="en-GB"/>
        </w:rPr>
        <w:t xml:space="preserve">impact </w:t>
      </w:r>
      <w:r w:rsidRPr="00B52EF8">
        <w:rPr>
          <w:lang w:val="en-GB"/>
        </w:rPr>
        <w:t xml:space="preserve">of the interventions </w:t>
      </w:r>
      <w:proofErr w:type="gramStart"/>
      <w:r w:rsidR="00C45EF1" w:rsidRPr="00B52EF8">
        <w:rPr>
          <w:lang w:val="en-GB"/>
        </w:rPr>
        <w:t>in the area of</w:t>
      </w:r>
      <w:proofErr w:type="gramEnd"/>
      <w:r w:rsidR="00C45EF1" w:rsidRPr="00B52EF8">
        <w:rPr>
          <w:lang w:val="en-GB"/>
        </w:rPr>
        <w:t xml:space="preserve"> ear and hearing health knowledge and inclusion of people with hearing </w:t>
      </w:r>
      <w:r w:rsidR="0043725C" w:rsidRPr="00B52EF8">
        <w:rPr>
          <w:lang w:val="en-GB"/>
        </w:rPr>
        <w:t>impairments</w:t>
      </w:r>
      <w:r w:rsidRPr="00B52EF8">
        <w:rPr>
          <w:lang w:val="en-GB"/>
        </w:rPr>
        <w:t xml:space="preserve">. For the </w:t>
      </w:r>
      <w:r w:rsidRPr="00B52EF8">
        <w:rPr>
          <w:lang w:val="en-GB"/>
        </w:rPr>
        <w:t xml:space="preserve">data collection, </w:t>
      </w:r>
      <w:r w:rsidRPr="00B52EF8">
        <w:rPr>
          <w:lang w:val="en-GB"/>
        </w:rPr>
        <w:t xml:space="preserve">up to 10 </w:t>
      </w:r>
      <w:r w:rsidRPr="00B52EF8">
        <w:rPr>
          <w:lang w:val="en-GB"/>
        </w:rPr>
        <w:t xml:space="preserve">data collectors are </w:t>
      </w:r>
      <w:r w:rsidRPr="00B52EF8">
        <w:rPr>
          <w:lang w:val="en-GB"/>
        </w:rPr>
        <w:t xml:space="preserve">needed, who will be accompanied by the BCH M&amp;E staff during the data collection on site. The </w:t>
      </w:r>
      <w:r w:rsidRPr="00B52EF8">
        <w:rPr>
          <w:lang w:val="en-GB"/>
        </w:rPr>
        <w:t xml:space="preserve">data collectors will be </w:t>
      </w:r>
      <w:r w:rsidRPr="00B52EF8">
        <w:rPr>
          <w:lang w:val="en-GB"/>
        </w:rPr>
        <w:t xml:space="preserve">trained in the use of the data </w:t>
      </w:r>
      <w:r w:rsidR="005C6EFE" w:rsidRPr="00B52EF8">
        <w:rPr>
          <w:lang w:val="en-GB"/>
        </w:rPr>
        <w:t>collection</w:t>
      </w:r>
      <w:r w:rsidRPr="00B52EF8">
        <w:rPr>
          <w:lang w:val="en-GB"/>
        </w:rPr>
        <w:t xml:space="preserve"> tools for 5 days prior to data collection at </w:t>
      </w:r>
      <w:r w:rsidRPr="00B52EF8">
        <w:rPr>
          <w:i/>
          <w:iCs/>
          <w:lang w:val="en-GB"/>
        </w:rPr>
        <w:t xml:space="preserve">Beit Cure Hospital. </w:t>
      </w:r>
      <w:r w:rsidRPr="00B52EF8">
        <w:rPr>
          <w:lang w:val="en-GB"/>
        </w:rPr>
        <w:t>After determining an appropria</w:t>
      </w:r>
      <w:r w:rsidRPr="00B52EF8">
        <w:rPr>
          <w:lang w:val="en-GB"/>
        </w:rPr>
        <w:t xml:space="preserve">te sample size, the team will </w:t>
      </w:r>
      <w:r w:rsidR="005C6EFE" w:rsidRPr="00B52EF8">
        <w:rPr>
          <w:lang w:val="en-GB"/>
        </w:rPr>
        <w:t xml:space="preserve">collect </w:t>
      </w:r>
      <w:r w:rsidRPr="00B52EF8">
        <w:rPr>
          <w:lang w:val="en-GB"/>
        </w:rPr>
        <w:t xml:space="preserve">data for up to 10 working days </w:t>
      </w:r>
      <w:r w:rsidR="00C06BC4" w:rsidRPr="00B52EF8">
        <w:rPr>
          <w:lang w:val="en-GB"/>
        </w:rPr>
        <w:t>in 2025, 2026 and 2027</w:t>
      </w:r>
      <w:r w:rsidRPr="00B52EF8">
        <w:rPr>
          <w:lang w:val="en-GB"/>
        </w:rPr>
        <w:t xml:space="preserve">. </w:t>
      </w:r>
      <w:r w:rsidRPr="00B52EF8">
        <w:rPr>
          <w:lang w:val="en-GB"/>
        </w:rPr>
        <w:t xml:space="preserve">The </w:t>
      </w:r>
      <w:r w:rsidR="00C06BC4" w:rsidRPr="00B52EF8">
        <w:rPr>
          <w:lang w:val="en-GB"/>
        </w:rPr>
        <w:t xml:space="preserve">surveys will </w:t>
      </w:r>
      <w:r w:rsidRPr="00B52EF8">
        <w:rPr>
          <w:lang w:val="en-GB"/>
        </w:rPr>
        <w:t xml:space="preserve">include a systematic analysis of the existing perceptions of the population in the target provinces </w:t>
      </w:r>
      <w:r w:rsidRPr="00B52EF8">
        <w:rPr>
          <w:lang w:val="en-GB"/>
        </w:rPr>
        <w:t>on ear and hearing health</w:t>
      </w:r>
      <w:r w:rsidRPr="00B52EF8">
        <w:rPr>
          <w:lang w:val="en-GB"/>
        </w:rPr>
        <w:t xml:space="preserve">. </w:t>
      </w:r>
      <w:r w:rsidRPr="00B52EF8">
        <w:rPr>
          <w:lang w:val="en-GB"/>
        </w:rPr>
        <w:t xml:space="preserve">The </w:t>
      </w:r>
      <w:r w:rsidRPr="00B52EF8">
        <w:rPr>
          <w:lang w:val="en-GB"/>
        </w:rPr>
        <w:t xml:space="preserve">results of the </w:t>
      </w:r>
      <w:r w:rsidRPr="00B52EF8">
        <w:rPr>
          <w:lang w:val="en-GB"/>
        </w:rPr>
        <w:t xml:space="preserve">pre-survey will </w:t>
      </w:r>
      <w:r w:rsidRPr="00B52EF8">
        <w:rPr>
          <w:lang w:val="en-GB"/>
        </w:rPr>
        <w:t xml:space="preserve">be used as a basis for comparing whether changes in knowledge, attitudes, practices and perceptions of the community within the project catchment areas have been </w:t>
      </w:r>
      <w:r w:rsidR="005C6EFE" w:rsidRPr="00B52EF8">
        <w:rPr>
          <w:lang w:val="en-GB"/>
        </w:rPr>
        <w:t xml:space="preserve">achieved </w:t>
      </w:r>
      <w:r w:rsidRPr="00B52EF8">
        <w:rPr>
          <w:lang w:val="en-GB"/>
        </w:rPr>
        <w:t>by the project. In this way, it can be determined whether the percept</w:t>
      </w:r>
      <w:r w:rsidRPr="00B52EF8">
        <w:rPr>
          <w:lang w:val="en-GB"/>
        </w:rPr>
        <w:t xml:space="preserve">ion of the community has changed positively </w:t>
      </w:r>
      <w:r w:rsidRPr="00B52EF8">
        <w:rPr>
          <w:lang w:val="en-GB"/>
        </w:rPr>
        <w:t xml:space="preserve">and has had a positive impact on the quality of life of people with hearing impairment. </w:t>
      </w:r>
    </w:p>
    <w:p w14:paraId="43C4D072" w14:textId="77777777" w:rsidR="00BD2AA2" w:rsidRPr="00B52EF8" w:rsidRDefault="00BD2AA2" w:rsidP="00BD2AA2">
      <w:pPr>
        <w:spacing w:after="0" w:line="240" w:lineRule="auto"/>
        <w:jc w:val="both"/>
        <w:rPr>
          <w:highlight w:val="white"/>
          <w:lang w:val="en-GB"/>
        </w:rPr>
      </w:pPr>
    </w:p>
    <w:tbl>
      <w:tblPr>
        <w:tblStyle w:val="Tabellenraster"/>
        <w:tblW w:w="10060" w:type="dxa"/>
        <w:tblLook w:val="04A0" w:firstRow="1" w:lastRow="0" w:firstColumn="1" w:lastColumn="0" w:noHBand="0" w:noVBand="1"/>
      </w:tblPr>
      <w:tblGrid>
        <w:gridCol w:w="1413"/>
        <w:gridCol w:w="3118"/>
        <w:gridCol w:w="3828"/>
        <w:gridCol w:w="1701"/>
      </w:tblGrid>
      <w:tr w:rsidR="00BD2AA2" w14:paraId="42C8C727" w14:textId="77777777" w:rsidTr="006E275A">
        <w:tc>
          <w:tcPr>
            <w:tcW w:w="1413" w:type="dxa"/>
          </w:tcPr>
          <w:p w14:paraId="707D7463" w14:textId="77777777" w:rsidR="004735DC" w:rsidRDefault="00DC001E">
            <w:pPr>
              <w:rPr>
                <w:b/>
                <w:color w:val="244061" w:themeColor="accent1" w:themeShade="80"/>
                <w:sz w:val="18"/>
                <w:szCs w:val="18"/>
              </w:rPr>
            </w:pPr>
            <w:r w:rsidRPr="007C5569">
              <w:rPr>
                <w:b/>
                <w:color w:val="244061" w:themeColor="accent1" w:themeShade="80"/>
                <w:sz w:val="18"/>
                <w:szCs w:val="18"/>
              </w:rPr>
              <w:t xml:space="preserve">Budget </w:t>
            </w:r>
            <w:proofErr w:type="spellStart"/>
            <w:r w:rsidRPr="007C5569">
              <w:rPr>
                <w:b/>
                <w:color w:val="244061" w:themeColor="accent1" w:themeShade="80"/>
                <w:sz w:val="18"/>
                <w:szCs w:val="18"/>
              </w:rPr>
              <w:t>line</w:t>
            </w:r>
            <w:proofErr w:type="spellEnd"/>
          </w:p>
        </w:tc>
        <w:tc>
          <w:tcPr>
            <w:tcW w:w="3118" w:type="dxa"/>
          </w:tcPr>
          <w:p w14:paraId="17E6E50A" w14:textId="77777777" w:rsidR="004735DC" w:rsidRDefault="00DC001E">
            <w:pPr>
              <w:rPr>
                <w:b/>
                <w:color w:val="244061" w:themeColor="accent1" w:themeShade="80"/>
                <w:sz w:val="18"/>
                <w:szCs w:val="18"/>
              </w:rPr>
            </w:pPr>
            <w:r w:rsidRPr="007C5569">
              <w:rPr>
                <w:b/>
                <w:color w:val="244061" w:themeColor="accent1" w:themeShade="80"/>
                <w:sz w:val="18"/>
                <w:szCs w:val="18"/>
              </w:rPr>
              <w:t>Measure</w:t>
            </w:r>
          </w:p>
        </w:tc>
        <w:tc>
          <w:tcPr>
            <w:tcW w:w="3828" w:type="dxa"/>
          </w:tcPr>
          <w:p w14:paraId="0FED79D7" w14:textId="77777777" w:rsidR="004735DC" w:rsidRDefault="00DC001E">
            <w:pPr>
              <w:rPr>
                <w:b/>
                <w:color w:val="244061" w:themeColor="accent1" w:themeShade="80"/>
                <w:sz w:val="18"/>
                <w:szCs w:val="18"/>
              </w:rPr>
            </w:pPr>
            <w:r w:rsidRPr="007C5569">
              <w:rPr>
                <w:b/>
                <w:color w:val="244061" w:themeColor="accent1" w:themeShade="80"/>
                <w:sz w:val="18"/>
                <w:szCs w:val="18"/>
              </w:rPr>
              <w:t>Types of expenditure</w:t>
            </w:r>
          </w:p>
        </w:tc>
        <w:tc>
          <w:tcPr>
            <w:tcW w:w="1701" w:type="dxa"/>
          </w:tcPr>
          <w:p w14:paraId="2467F257" w14:textId="77777777" w:rsidR="004735DC" w:rsidRDefault="00DC001E">
            <w:pPr>
              <w:rPr>
                <w:b/>
                <w:color w:val="244061" w:themeColor="accent1" w:themeShade="80"/>
                <w:sz w:val="18"/>
                <w:szCs w:val="18"/>
              </w:rPr>
            </w:pPr>
            <w:r w:rsidRPr="007C5569">
              <w:rPr>
                <w:b/>
                <w:color w:val="244061" w:themeColor="accent1" w:themeShade="80"/>
                <w:sz w:val="18"/>
                <w:szCs w:val="18"/>
              </w:rPr>
              <w:t>Total Euro</w:t>
            </w:r>
          </w:p>
        </w:tc>
      </w:tr>
      <w:tr w:rsidR="00BD2AA2" w:rsidRPr="00B52EF8" w14:paraId="09C6AB68" w14:textId="77777777" w:rsidTr="006E275A">
        <w:tc>
          <w:tcPr>
            <w:tcW w:w="1413" w:type="dxa"/>
          </w:tcPr>
          <w:p w14:paraId="2B8CEAF3" w14:textId="77777777" w:rsidR="004735DC" w:rsidRDefault="00DC001E">
            <w:pPr>
              <w:rPr>
                <w:sz w:val="18"/>
                <w:szCs w:val="18"/>
              </w:rPr>
            </w:pPr>
            <w:r>
              <w:rPr>
                <w:sz w:val="18"/>
                <w:szCs w:val="18"/>
              </w:rPr>
              <w:t>2.</w:t>
            </w:r>
            <w:r w:rsidR="00487D47">
              <w:rPr>
                <w:sz w:val="18"/>
                <w:szCs w:val="18"/>
              </w:rPr>
              <w:t>4</w:t>
            </w:r>
            <w:r>
              <w:rPr>
                <w:sz w:val="18"/>
                <w:szCs w:val="18"/>
              </w:rPr>
              <w:t>.</w:t>
            </w:r>
          </w:p>
        </w:tc>
        <w:tc>
          <w:tcPr>
            <w:tcW w:w="3118" w:type="dxa"/>
          </w:tcPr>
          <w:p w14:paraId="581E4691" w14:textId="77777777" w:rsidR="004735DC" w:rsidRPr="00B52EF8" w:rsidRDefault="00DC001E">
            <w:pPr>
              <w:rPr>
                <w:sz w:val="18"/>
                <w:szCs w:val="18"/>
                <w:highlight w:val="yellow"/>
                <w:lang w:val="en-GB"/>
              </w:rPr>
            </w:pPr>
            <w:r w:rsidRPr="00B52EF8">
              <w:rPr>
                <w:sz w:val="18"/>
                <w:szCs w:val="18"/>
                <w:lang w:val="en-GB"/>
              </w:rPr>
              <w:t xml:space="preserve">Multi-day training of at least 10 CHW and implementation of the survey with at least 10 persons on at least 12 days </w:t>
            </w:r>
            <w:r w:rsidR="00602B78" w:rsidRPr="00B52EF8">
              <w:rPr>
                <w:sz w:val="18"/>
                <w:szCs w:val="18"/>
                <w:lang w:val="en-GB"/>
              </w:rPr>
              <w:t xml:space="preserve">including travelling days for 3 surveys </w:t>
            </w:r>
            <w:r w:rsidR="003E0B33" w:rsidRPr="00B52EF8">
              <w:rPr>
                <w:sz w:val="18"/>
                <w:szCs w:val="18"/>
                <w:lang w:val="en-GB"/>
              </w:rPr>
              <w:t xml:space="preserve">each. </w:t>
            </w:r>
          </w:p>
        </w:tc>
        <w:tc>
          <w:tcPr>
            <w:tcW w:w="3828" w:type="dxa"/>
          </w:tcPr>
          <w:p w14:paraId="1C85FDCC" w14:textId="77777777" w:rsidR="004735DC" w:rsidRPr="00B52EF8" w:rsidRDefault="00DC001E">
            <w:pPr>
              <w:jc w:val="both"/>
              <w:rPr>
                <w:sz w:val="18"/>
                <w:szCs w:val="18"/>
                <w:highlight w:val="yellow"/>
                <w:lang w:val="en-GB"/>
              </w:rPr>
            </w:pPr>
            <w:r w:rsidRPr="00B52EF8">
              <w:rPr>
                <w:sz w:val="18"/>
                <w:szCs w:val="18"/>
                <w:lang w:val="en-GB"/>
              </w:rPr>
              <w:t xml:space="preserve">Accommodation, catering, transport, room hire, safety waistcoats </w:t>
            </w:r>
          </w:p>
        </w:tc>
        <w:tc>
          <w:tcPr>
            <w:tcW w:w="1701" w:type="dxa"/>
          </w:tcPr>
          <w:p w14:paraId="5B663BC5" w14:textId="77777777" w:rsidR="004735DC" w:rsidRPr="00B52EF8" w:rsidRDefault="00DC001E">
            <w:pPr>
              <w:jc w:val="right"/>
              <w:rPr>
                <w:b/>
                <w:bCs/>
                <w:sz w:val="18"/>
                <w:szCs w:val="18"/>
                <w:lang w:val="en-GB"/>
              </w:rPr>
            </w:pPr>
            <w:r w:rsidRPr="00B52EF8">
              <w:rPr>
                <w:b/>
                <w:bCs/>
                <w:sz w:val="18"/>
                <w:szCs w:val="18"/>
                <w:lang w:val="en-GB"/>
              </w:rPr>
              <w:t>28.</w:t>
            </w:r>
            <w:r w:rsidR="00602B78" w:rsidRPr="00B52EF8">
              <w:rPr>
                <w:b/>
                <w:bCs/>
                <w:sz w:val="18"/>
                <w:szCs w:val="18"/>
                <w:lang w:val="en-GB"/>
              </w:rPr>
              <w:t xml:space="preserve">935 </w:t>
            </w:r>
          </w:p>
          <w:p w14:paraId="7C0FEB66" w14:textId="77777777" w:rsidR="004735DC" w:rsidRPr="00B52EF8" w:rsidRDefault="00DC001E">
            <w:pPr>
              <w:jc w:val="right"/>
              <w:rPr>
                <w:sz w:val="18"/>
                <w:szCs w:val="18"/>
                <w:lang w:val="en-GB"/>
              </w:rPr>
            </w:pPr>
            <w:r w:rsidRPr="00B52EF8">
              <w:rPr>
                <w:sz w:val="18"/>
                <w:szCs w:val="18"/>
                <w:lang w:val="en-GB"/>
              </w:rPr>
              <w:t>(</w:t>
            </w:r>
            <w:proofErr w:type="gramStart"/>
            <w:r w:rsidRPr="00B52EF8">
              <w:rPr>
                <w:sz w:val="18"/>
                <w:szCs w:val="18"/>
                <w:lang w:val="en-GB"/>
              </w:rPr>
              <w:t>included</w:t>
            </w:r>
            <w:proofErr w:type="gramEnd"/>
            <w:r w:rsidRPr="00B52EF8">
              <w:rPr>
                <w:sz w:val="18"/>
                <w:szCs w:val="18"/>
                <w:lang w:val="en-GB"/>
              </w:rPr>
              <w:t xml:space="preserve"> in the table below</w:t>
            </w:r>
          </w:p>
        </w:tc>
      </w:tr>
    </w:tbl>
    <w:p w14:paraId="25AA784B" w14:textId="77777777" w:rsidR="00BD2AA2" w:rsidRPr="00B52EF8" w:rsidRDefault="00BD2AA2" w:rsidP="00BD2AA2">
      <w:pPr>
        <w:spacing w:after="0" w:line="240" w:lineRule="auto"/>
        <w:jc w:val="both"/>
        <w:rPr>
          <w:highlight w:val="white"/>
          <w:lang w:val="en-GB"/>
        </w:rPr>
      </w:pPr>
    </w:p>
    <w:p w14:paraId="17D5A1FA" w14:textId="77777777" w:rsidR="004735DC" w:rsidRPr="00B52EF8" w:rsidRDefault="00DC001E">
      <w:pPr>
        <w:tabs>
          <w:tab w:val="left" w:pos="567"/>
        </w:tabs>
        <w:spacing w:after="0" w:line="240" w:lineRule="auto"/>
        <w:jc w:val="both"/>
        <w:rPr>
          <w:lang w:val="en-GB"/>
        </w:rPr>
      </w:pPr>
      <w:r w:rsidRPr="00B52EF8">
        <w:rPr>
          <w:lang w:val="en-GB"/>
        </w:rPr>
        <w:lastRenderedPageBreak/>
        <w:t xml:space="preserve">The following table </w:t>
      </w:r>
      <w:r w:rsidR="005C6EFE" w:rsidRPr="00B52EF8">
        <w:rPr>
          <w:lang w:val="en-GB"/>
        </w:rPr>
        <w:t xml:space="preserve">summarises the </w:t>
      </w:r>
      <w:r w:rsidRPr="00B52EF8">
        <w:rPr>
          <w:lang w:val="en-GB"/>
        </w:rPr>
        <w:t xml:space="preserve">investment and operating costs for project-related measures. </w:t>
      </w:r>
    </w:p>
    <w:p w14:paraId="79B3A74B" w14:textId="77777777" w:rsidR="005629AC" w:rsidRPr="00B52EF8" w:rsidRDefault="005629AC" w:rsidP="005629AC">
      <w:pPr>
        <w:tabs>
          <w:tab w:val="left" w:pos="567"/>
        </w:tabs>
        <w:spacing w:after="0" w:line="264" w:lineRule="auto"/>
        <w:rPr>
          <w:color w:val="808080" w:themeColor="background1" w:themeShade="80"/>
          <w:szCs w:val="18"/>
          <w:lang w:val="en-GB"/>
        </w:rPr>
      </w:pPr>
    </w:p>
    <w:tbl>
      <w:tblPr>
        <w:tblStyle w:val="Tabellenraster"/>
        <w:tblW w:w="0" w:type="auto"/>
        <w:tblLook w:val="04A0" w:firstRow="1" w:lastRow="0" w:firstColumn="1" w:lastColumn="0" w:noHBand="0" w:noVBand="1"/>
      </w:tblPr>
      <w:tblGrid>
        <w:gridCol w:w="3256"/>
        <w:gridCol w:w="2126"/>
        <w:gridCol w:w="992"/>
        <w:gridCol w:w="1985"/>
        <w:gridCol w:w="1275"/>
      </w:tblGrid>
      <w:tr w:rsidR="005629AC" w:rsidRPr="00B52EF8" w14:paraId="541A03B2" w14:textId="77777777" w:rsidTr="006E275A">
        <w:trPr>
          <w:trHeight w:val="312"/>
        </w:trPr>
        <w:tc>
          <w:tcPr>
            <w:tcW w:w="9634" w:type="dxa"/>
            <w:gridSpan w:val="5"/>
            <w:shd w:val="clear" w:color="auto" w:fill="B8CCE4" w:themeFill="accent1" w:themeFillTint="66"/>
            <w:noWrap/>
            <w:hideMark/>
          </w:tcPr>
          <w:p w14:paraId="7C25E047" w14:textId="77777777" w:rsidR="004735DC" w:rsidRPr="00B52EF8" w:rsidRDefault="00DC001E">
            <w:pPr>
              <w:spacing w:after="120"/>
              <w:rPr>
                <w:rFonts w:asciiTheme="minorHAnsi" w:hAnsiTheme="minorHAnsi" w:cstheme="minorHAnsi"/>
                <w:b/>
                <w:sz w:val="22"/>
                <w:szCs w:val="22"/>
                <w:lang w:val="en-GB"/>
              </w:rPr>
            </w:pPr>
            <w:r w:rsidRPr="00B52EF8">
              <w:rPr>
                <w:rFonts w:asciiTheme="minorHAnsi" w:hAnsiTheme="minorHAnsi" w:cstheme="minorHAnsi"/>
                <w:b/>
                <w:sz w:val="22"/>
                <w:szCs w:val="22"/>
                <w:lang w:val="en-GB"/>
              </w:rPr>
              <w:t xml:space="preserve">Project support measures by the local </w:t>
            </w:r>
            <w:r w:rsidRPr="00B52EF8">
              <w:rPr>
                <w:rFonts w:asciiTheme="minorHAnsi" w:hAnsiTheme="minorHAnsi" w:cstheme="minorHAnsi"/>
                <w:b/>
                <w:sz w:val="22"/>
                <w:szCs w:val="22"/>
                <w:lang w:val="en-GB"/>
              </w:rPr>
              <w:t xml:space="preserve">project </w:t>
            </w:r>
            <w:r w:rsidRPr="00B52EF8">
              <w:rPr>
                <w:rFonts w:asciiTheme="minorHAnsi" w:hAnsiTheme="minorHAnsi" w:cstheme="minorHAnsi"/>
                <w:b/>
                <w:sz w:val="22"/>
                <w:szCs w:val="22"/>
                <w:lang w:val="en-GB"/>
              </w:rPr>
              <w:t xml:space="preserve">organiser </w:t>
            </w:r>
          </w:p>
        </w:tc>
      </w:tr>
      <w:tr w:rsidR="005629AC" w:rsidRPr="00B52EF8" w14:paraId="11561D9D" w14:textId="77777777" w:rsidTr="006E275A">
        <w:trPr>
          <w:trHeight w:val="312"/>
        </w:trPr>
        <w:tc>
          <w:tcPr>
            <w:tcW w:w="3256" w:type="dxa"/>
            <w:vMerge w:val="restart"/>
            <w:shd w:val="clear" w:color="auto" w:fill="DBE5F1" w:themeFill="accent1" w:themeFillTint="33"/>
            <w:noWrap/>
            <w:hideMark/>
          </w:tcPr>
          <w:p w14:paraId="050C9FE8" w14:textId="77777777" w:rsidR="005629AC" w:rsidRPr="00B52EF8" w:rsidRDefault="005629AC" w:rsidP="006E275A">
            <w:pPr>
              <w:spacing w:after="120"/>
              <w:rPr>
                <w:rFonts w:asciiTheme="minorHAnsi" w:hAnsiTheme="minorHAnsi" w:cstheme="minorHAnsi"/>
                <w:b/>
                <w:bCs/>
                <w:sz w:val="22"/>
                <w:szCs w:val="22"/>
                <w:lang w:val="en-GB"/>
              </w:rPr>
            </w:pPr>
          </w:p>
        </w:tc>
        <w:tc>
          <w:tcPr>
            <w:tcW w:w="3118" w:type="dxa"/>
            <w:gridSpan w:val="2"/>
            <w:shd w:val="clear" w:color="auto" w:fill="DBE5F1" w:themeFill="accent1" w:themeFillTint="33"/>
            <w:noWrap/>
            <w:hideMark/>
          </w:tcPr>
          <w:p w14:paraId="505F2B65" w14:textId="77777777" w:rsidR="004735DC" w:rsidRPr="00B52EF8" w:rsidRDefault="00DC001E">
            <w:pPr>
              <w:spacing w:after="120"/>
              <w:rPr>
                <w:rFonts w:asciiTheme="minorHAnsi" w:hAnsiTheme="minorHAnsi" w:cstheme="minorHAnsi"/>
                <w:b/>
                <w:bCs/>
                <w:sz w:val="22"/>
                <w:szCs w:val="22"/>
                <w:lang w:val="en-GB"/>
              </w:rPr>
            </w:pPr>
            <w:r w:rsidRPr="00B52EF8">
              <w:rPr>
                <w:rFonts w:asciiTheme="minorHAnsi" w:hAnsiTheme="minorHAnsi" w:cstheme="minorHAnsi"/>
                <w:b/>
                <w:bCs/>
                <w:sz w:val="22"/>
                <w:szCs w:val="22"/>
                <w:lang w:val="en-GB"/>
              </w:rPr>
              <w:t xml:space="preserve">Investments </w:t>
            </w:r>
            <w:r w:rsidRPr="00B52EF8">
              <w:rPr>
                <w:rFonts w:asciiTheme="minorHAnsi" w:hAnsiTheme="minorHAnsi" w:cstheme="minorHAnsi"/>
                <w:b/>
                <w:bCs/>
                <w:sz w:val="22"/>
                <w:szCs w:val="22"/>
                <w:lang w:val="en-GB"/>
              </w:rPr>
              <w:t xml:space="preserve">by local project organisers </w:t>
            </w:r>
            <w:r w:rsidRPr="00B52EF8">
              <w:rPr>
                <w:rFonts w:asciiTheme="minorHAnsi" w:hAnsiTheme="minorHAnsi" w:cstheme="minorHAnsi"/>
                <w:b/>
                <w:bCs/>
                <w:sz w:val="22"/>
                <w:szCs w:val="22"/>
                <w:lang w:val="en-GB"/>
              </w:rPr>
              <w:t>(equipment)</w:t>
            </w:r>
          </w:p>
        </w:tc>
        <w:tc>
          <w:tcPr>
            <w:tcW w:w="3260" w:type="dxa"/>
            <w:gridSpan w:val="2"/>
            <w:shd w:val="clear" w:color="auto" w:fill="DBE5F1" w:themeFill="accent1" w:themeFillTint="33"/>
            <w:noWrap/>
            <w:hideMark/>
          </w:tcPr>
          <w:p w14:paraId="6E10B0A8" w14:textId="77777777" w:rsidR="004735DC" w:rsidRPr="00B52EF8" w:rsidRDefault="00DC001E">
            <w:pPr>
              <w:spacing w:after="120"/>
              <w:rPr>
                <w:rFonts w:asciiTheme="minorHAnsi" w:hAnsiTheme="minorHAnsi" w:cstheme="minorHAnsi"/>
                <w:b/>
                <w:bCs/>
                <w:sz w:val="22"/>
                <w:szCs w:val="22"/>
                <w:lang w:val="en-GB"/>
              </w:rPr>
            </w:pPr>
            <w:r w:rsidRPr="00B52EF8">
              <w:rPr>
                <w:rFonts w:asciiTheme="minorHAnsi" w:hAnsiTheme="minorHAnsi" w:cstheme="minorHAnsi"/>
                <w:b/>
                <w:bCs/>
                <w:sz w:val="22"/>
                <w:szCs w:val="22"/>
                <w:lang w:val="en-GB"/>
              </w:rPr>
              <w:t>Operating expenses of the local project organiser</w:t>
            </w:r>
          </w:p>
        </w:tc>
      </w:tr>
      <w:tr w:rsidR="005629AC" w:rsidRPr="008F16DE" w14:paraId="3C9063F4" w14:textId="77777777" w:rsidTr="006E275A">
        <w:trPr>
          <w:trHeight w:val="312"/>
        </w:trPr>
        <w:tc>
          <w:tcPr>
            <w:tcW w:w="3256" w:type="dxa"/>
            <w:vMerge/>
            <w:shd w:val="clear" w:color="auto" w:fill="DBE5F1" w:themeFill="accent1" w:themeFillTint="33"/>
            <w:hideMark/>
          </w:tcPr>
          <w:p w14:paraId="2FBAB7D3" w14:textId="77777777" w:rsidR="005629AC" w:rsidRPr="00B52EF8" w:rsidRDefault="005629AC" w:rsidP="006E275A">
            <w:pPr>
              <w:spacing w:after="120"/>
              <w:rPr>
                <w:rFonts w:asciiTheme="minorHAnsi" w:hAnsiTheme="minorHAnsi" w:cstheme="minorHAnsi"/>
                <w:b/>
                <w:bCs/>
                <w:sz w:val="22"/>
                <w:szCs w:val="22"/>
                <w:lang w:val="en-GB"/>
              </w:rPr>
            </w:pPr>
          </w:p>
        </w:tc>
        <w:tc>
          <w:tcPr>
            <w:tcW w:w="2126" w:type="dxa"/>
            <w:shd w:val="clear" w:color="auto" w:fill="DBE5F1" w:themeFill="accent1" w:themeFillTint="33"/>
            <w:noWrap/>
            <w:hideMark/>
          </w:tcPr>
          <w:p w14:paraId="292ADE70" w14:textId="77777777" w:rsidR="004735DC" w:rsidRDefault="00DC001E">
            <w:pPr>
              <w:spacing w:after="120"/>
              <w:rPr>
                <w:rFonts w:asciiTheme="minorHAnsi" w:hAnsiTheme="minorHAnsi" w:cstheme="minorHAnsi"/>
                <w:sz w:val="22"/>
                <w:szCs w:val="22"/>
              </w:rPr>
            </w:pPr>
            <w:r w:rsidRPr="00B85E7E">
              <w:rPr>
                <w:rFonts w:asciiTheme="minorHAnsi" w:hAnsiTheme="minorHAnsi" w:cstheme="minorHAnsi"/>
                <w:sz w:val="22"/>
                <w:szCs w:val="22"/>
              </w:rPr>
              <w:t xml:space="preserve">Output </w:t>
            </w:r>
            <w:proofErr w:type="spellStart"/>
            <w:r w:rsidRPr="00B85E7E">
              <w:rPr>
                <w:rFonts w:asciiTheme="minorHAnsi" w:hAnsiTheme="minorHAnsi" w:cstheme="minorHAnsi"/>
                <w:sz w:val="22"/>
                <w:szCs w:val="22"/>
              </w:rPr>
              <w:t>types</w:t>
            </w:r>
            <w:proofErr w:type="spellEnd"/>
          </w:p>
        </w:tc>
        <w:tc>
          <w:tcPr>
            <w:tcW w:w="992" w:type="dxa"/>
            <w:shd w:val="clear" w:color="auto" w:fill="DBE5F1" w:themeFill="accent1" w:themeFillTint="33"/>
            <w:noWrap/>
            <w:hideMark/>
          </w:tcPr>
          <w:p w14:paraId="6CA43EC9" w14:textId="77777777" w:rsidR="004735DC" w:rsidRDefault="00DC001E">
            <w:pPr>
              <w:spacing w:after="120"/>
              <w:rPr>
                <w:rFonts w:asciiTheme="minorHAnsi" w:hAnsiTheme="minorHAnsi" w:cstheme="minorHAnsi"/>
                <w:sz w:val="22"/>
                <w:szCs w:val="22"/>
              </w:rPr>
            </w:pPr>
            <w:r>
              <w:rPr>
                <w:rFonts w:asciiTheme="minorHAnsi" w:hAnsiTheme="minorHAnsi" w:cstheme="minorHAnsi"/>
                <w:sz w:val="22"/>
                <w:szCs w:val="22"/>
              </w:rPr>
              <w:t>Total Euro</w:t>
            </w:r>
          </w:p>
        </w:tc>
        <w:tc>
          <w:tcPr>
            <w:tcW w:w="1985" w:type="dxa"/>
            <w:shd w:val="clear" w:color="auto" w:fill="DBE5F1" w:themeFill="accent1" w:themeFillTint="33"/>
            <w:noWrap/>
            <w:hideMark/>
          </w:tcPr>
          <w:p w14:paraId="74098586" w14:textId="77777777" w:rsidR="004735DC" w:rsidRDefault="00DC001E">
            <w:pPr>
              <w:spacing w:after="120"/>
              <w:rPr>
                <w:rFonts w:asciiTheme="minorHAnsi" w:hAnsiTheme="minorHAnsi" w:cstheme="minorHAnsi"/>
                <w:sz w:val="22"/>
                <w:szCs w:val="22"/>
              </w:rPr>
            </w:pPr>
            <w:r w:rsidRPr="00B85E7E">
              <w:rPr>
                <w:rFonts w:asciiTheme="minorHAnsi" w:hAnsiTheme="minorHAnsi" w:cstheme="minorHAnsi"/>
                <w:sz w:val="22"/>
                <w:szCs w:val="22"/>
              </w:rPr>
              <w:t>Output types</w:t>
            </w:r>
          </w:p>
        </w:tc>
        <w:tc>
          <w:tcPr>
            <w:tcW w:w="1275" w:type="dxa"/>
            <w:shd w:val="clear" w:color="auto" w:fill="DBE5F1" w:themeFill="accent1" w:themeFillTint="33"/>
            <w:noWrap/>
            <w:hideMark/>
          </w:tcPr>
          <w:p w14:paraId="2C546416" w14:textId="77777777" w:rsidR="004735DC" w:rsidRDefault="00DC001E">
            <w:pPr>
              <w:spacing w:after="120"/>
              <w:rPr>
                <w:rFonts w:asciiTheme="minorHAnsi" w:hAnsiTheme="minorHAnsi" w:cstheme="minorHAnsi"/>
                <w:sz w:val="22"/>
                <w:szCs w:val="22"/>
              </w:rPr>
            </w:pPr>
            <w:r w:rsidRPr="00B85E7E">
              <w:rPr>
                <w:rFonts w:asciiTheme="minorHAnsi" w:hAnsiTheme="minorHAnsi" w:cstheme="minorHAnsi"/>
                <w:sz w:val="22"/>
                <w:szCs w:val="22"/>
              </w:rPr>
              <w:t xml:space="preserve">Total </w:t>
            </w:r>
            <w:r>
              <w:rPr>
                <w:rFonts w:asciiTheme="minorHAnsi" w:hAnsiTheme="minorHAnsi" w:cstheme="minorHAnsi"/>
                <w:sz w:val="22"/>
                <w:szCs w:val="22"/>
              </w:rPr>
              <w:t>Euro</w:t>
            </w:r>
          </w:p>
        </w:tc>
      </w:tr>
      <w:tr w:rsidR="005629AC" w:rsidRPr="00246A29" w14:paraId="1CE9D0F3" w14:textId="77777777" w:rsidTr="006E275A">
        <w:trPr>
          <w:trHeight w:val="624"/>
        </w:trPr>
        <w:tc>
          <w:tcPr>
            <w:tcW w:w="3256" w:type="dxa"/>
          </w:tcPr>
          <w:p w14:paraId="0A5757D1" w14:textId="77777777" w:rsidR="004735DC" w:rsidRPr="00B52EF8" w:rsidRDefault="00DC001E">
            <w:pPr>
              <w:spacing w:after="120"/>
              <w:rPr>
                <w:rFonts w:asciiTheme="minorHAnsi" w:hAnsiTheme="minorHAnsi" w:cstheme="minorHAnsi"/>
                <w:sz w:val="22"/>
                <w:szCs w:val="22"/>
                <w:lang w:val="en-GB"/>
              </w:rPr>
            </w:pPr>
            <w:r w:rsidRPr="00B52EF8">
              <w:rPr>
                <w:rFonts w:asciiTheme="minorHAnsi" w:hAnsiTheme="minorHAnsi" w:cstheme="minorHAnsi"/>
                <w:sz w:val="22"/>
                <w:szCs w:val="22"/>
                <w:lang w:val="en-GB"/>
              </w:rPr>
              <w:t xml:space="preserve">Project-related equipment and </w:t>
            </w:r>
            <w:r w:rsidRPr="00B52EF8">
              <w:rPr>
                <w:rFonts w:asciiTheme="minorHAnsi" w:hAnsiTheme="minorHAnsi" w:cstheme="minorHAnsi"/>
                <w:sz w:val="22"/>
                <w:szCs w:val="22"/>
                <w:lang w:val="en-GB"/>
              </w:rPr>
              <w:t xml:space="preserve">operating expenses </w:t>
            </w:r>
            <w:r w:rsidR="00675CBE" w:rsidRPr="00B52EF8">
              <w:rPr>
                <w:rFonts w:asciiTheme="minorHAnsi" w:hAnsiTheme="minorHAnsi" w:cstheme="minorHAnsi"/>
                <w:sz w:val="22"/>
                <w:szCs w:val="22"/>
                <w:lang w:val="en-GB"/>
              </w:rPr>
              <w:t xml:space="preserve">for the BCH </w:t>
            </w:r>
            <w:r w:rsidRPr="00B52EF8">
              <w:rPr>
                <w:rFonts w:asciiTheme="minorHAnsi" w:hAnsiTheme="minorHAnsi" w:cstheme="minorHAnsi"/>
                <w:sz w:val="22"/>
                <w:szCs w:val="22"/>
                <w:lang w:val="en-GB"/>
              </w:rPr>
              <w:t xml:space="preserve">office (pro rata/ </w:t>
            </w:r>
            <w:r w:rsidRPr="00B52EF8">
              <w:rPr>
                <w:rFonts w:asciiTheme="minorHAnsi" w:hAnsiTheme="minorHAnsi" w:cstheme="minorHAnsi"/>
                <w:sz w:val="22"/>
                <w:szCs w:val="22"/>
                <w:lang w:val="en-GB"/>
              </w:rPr>
              <w:t xml:space="preserve">10%) for </w:t>
            </w:r>
            <w:r w:rsidR="00932212" w:rsidRPr="00B52EF8">
              <w:rPr>
                <w:rFonts w:asciiTheme="minorHAnsi" w:hAnsiTheme="minorHAnsi" w:cstheme="minorHAnsi"/>
                <w:sz w:val="22"/>
                <w:szCs w:val="22"/>
                <w:lang w:val="en-GB"/>
              </w:rPr>
              <w:t xml:space="preserve">54 </w:t>
            </w:r>
            <w:r w:rsidRPr="00B52EF8">
              <w:rPr>
                <w:rFonts w:asciiTheme="minorHAnsi" w:hAnsiTheme="minorHAnsi" w:cstheme="minorHAnsi"/>
                <w:sz w:val="22"/>
                <w:szCs w:val="22"/>
                <w:lang w:val="en-GB"/>
              </w:rPr>
              <w:t>months</w:t>
            </w:r>
          </w:p>
        </w:tc>
        <w:tc>
          <w:tcPr>
            <w:tcW w:w="2126" w:type="dxa"/>
          </w:tcPr>
          <w:p w14:paraId="53D0AE0A" w14:textId="77777777" w:rsidR="004735DC" w:rsidRDefault="00DC001E">
            <w:pPr>
              <w:spacing w:after="120"/>
              <w:rPr>
                <w:rFonts w:asciiTheme="minorHAnsi" w:hAnsiTheme="minorHAnsi" w:cstheme="minorHAnsi"/>
                <w:sz w:val="22"/>
                <w:szCs w:val="22"/>
                <w:lang w:val="en-GB"/>
              </w:rPr>
            </w:pPr>
            <w:r w:rsidRPr="00B52EF8">
              <w:rPr>
                <w:rFonts w:asciiTheme="minorHAnsi" w:hAnsiTheme="minorHAnsi" w:cstheme="minorHAnsi"/>
                <w:sz w:val="22"/>
                <w:szCs w:val="22"/>
                <w:lang w:val="en-GB"/>
              </w:rPr>
              <w:t>Computer</w:t>
            </w:r>
            <w:r w:rsidR="0096681D" w:rsidRPr="00B52EF8">
              <w:rPr>
                <w:rFonts w:asciiTheme="minorHAnsi" w:hAnsiTheme="minorHAnsi" w:cstheme="minorHAnsi"/>
                <w:sz w:val="22"/>
                <w:szCs w:val="22"/>
                <w:lang w:val="en-GB"/>
              </w:rPr>
              <w:t xml:space="preserve">, printer </w:t>
            </w:r>
            <w:r w:rsidR="008D7B28" w:rsidRPr="00B52EF8">
              <w:rPr>
                <w:rFonts w:asciiTheme="minorHAnsi" w:hAnsiTheme="minorHAnsi" w:cstheme="minorHAnsi"/>
                <w:sz w:val="22"/>
                <w:szCs w:val="22"/>
                <w:lang w:val="en-GB"/>
              </w:rPr>
              <w:t>including scanner function</w:t>
            </w:r>
            <w:r w:rsidR="0096681D" w:rsidRPr="00B52EF8">
              <w:rPr>
                <w:rFonts w:asciiTheme="minorHAnsi" w:hAnsiTheme="minorHAnsi" w:cstheme="minorHAnsi"/>
                <w:sz w:val="22"/>
                <w:szCs w:val="22"/>
                <w:lang w:val="en-GB"/>
              </w:rPr>
              <w:t xml:space="preserve">, </w:t>
            </w:r>
            <w:r w:rsidR="001745C8" w:rsidRPr="00B52EF8">
              <w:rPr>
                <w:rFonts w:asciiTheme="minorHAnsi" w:hAnsiTheme="minorHAnsi" w:cstheme="minorHAnsi"/>
                <w:sz w:val="22"/>
                <w:szCs w:val="22"/>
                <w:lang w:val="en-GB"/>
              </w:rPr>
              <w:t xml:space="preserve">virtual </w:t>
            </w:r>
            <w:r w:rsidR="0096681D" w:rsidRPr="00B52EF8">
              <w:rPr>
                <w:rFonts w:asciiTheme="minorHAnsi" w:hAnsiTheme="minorHAnsi" w:cstheme="minorHAnsi"/>
                <w:sz w:val="22"/>
                <w:szCs w:val="22"/>
                <w:lang w:val="en-GB"/>
              </w:rPr>
              <w:t xml:space="preserve">training </w:t>
            </w:r>
            <w:r w:rsidR="0096681D" w:rsidRPr="00C21449">
              <w:rPr>
                <w:rFonts w:cstheme="minorHAnsi"/>
                <w:lang w:val="en-GB"/>
              </w:rPr>
              <w:t xml:space="preserve">equipment </w:t>
            </w:r>
          </w:p>
        </w:tc>
        <w:tc>
          <w:tcPr>
            <w:tcW w:w="992" w:type="dxa"/>
          </w:tcPr>
          <w:p w14:paraId="07B1898E" w14:textId="77777777" w:rsidR="004735DC" w:rsidRDefault="00DC001E">
            <w:pPr>
              <w:spacing w:after="120"/>
              <w:rPr>
                <w:rFonts w:asciiTheme="minorHAnsi" w:hAnsiTheme="minorHAnsi" w:cstheme="minorHAnsi"/>
                <w:sz w:val="22"/>
                <w:szCs w:val="22"/>
              </w:rPr>
            </w:pPr>
            <w:r>
              <w:rPr>
                <w:rFonts w:asciiTheme="minorHAnsi" w:hAnsiTheme="minorHAnsi" w:cstheme="minorHAnsi"/>
                <w:sz w:val="22"/>
                <w:szCs w:val="22"/>
              </w:rPr>
              <w:t>16.</w:t>
            </w:r>
            <w:r w:rsidR="00A21C75">
              <w:rPr>
                <w:rFonts w:asciiTheme="minorHAnsi" w:hAnsiTheme="minorHAnsi" w:cstheme="minorHAnsi"/>
                <w:sz w:val="22"/>
                <w:szCs w:val="22"/>
              </w:rPr>
              <w:t>494</w:t>
            </w:r>
          </w:p>
        </w:tc>
        <w:tc>
          <w:tcPr>
            <w:tcW w:w="1985" w:type="dxa"/>
          </w:tcPr>
          <w:p w14:paraId="40F6D0D9" w14:textId="77777777" w:rsidR="004735DC" w:rsidRPr="00B52EF8" w:rsidRDefault="00DC001E">
            <w:pPr>
              <w:spacing w:after="120"/>
              <w:rPr>
                <w:rFonts w:asciiTheme="minorHAnsi" w:hAnsiTheme="minorHAnsi" w:cstheme="minorHAnsi"/>
                <w:sz w:val="22"/>
                <w:szCs w:val="22"/>
                <w:lang w:val="en-GB"/>
              </w:rPr>
            </w:pPr>
            <w:r w:rsidRPr="00B52EF8">
              <w:rPr>
                <w:rFonts w:asciiTheme="minorHAnsi" w:hAnsiTheme="minorHAnsi" w:cstheme="minorHAnsi"/>
                <w:sz w:val="22"/>
                <w:szCs w:val="22"/>
                <w:lang w:val="en-GB"/>
              </w:rPr>
              <w:t>Utilities (</w:t>
            </w:r>
            <w:r w:rsidR="00DE0D8D" w:rsidRPr="00B52EF8">
              <w:rPr>
                <w:rFonts w:asciiTheme="minorHAnsi" w:hAnsiTheme="minorHAnsi" w:cstheme="minorHAnsi"/>
                <w:sz w:val="22"/>
                <w:szCs w:val="22"/>
                <w:lang w:val="en-GB"/>
              </w:rPr>
              <w:t>water/electricity/cleaning</w:t>
            </w:r>
            <w:r w:rsidRPr="00B52EF8">
              <w:rPr>
                <w:rFonts w:asciiTheme="minorHAnsi" w:hAnsiTheme="minorHAnsi" w:cstheme="minorHAnsi"/>
                <w:sz w:val="22"/>
                <w:szCs w:val="22"/>
                <w:lang w:val="en-GB"/>
              </w:rPr>
              <w:t>), office supplies</w:t>
            </w:r>
            <w:r w:rsidR="00DE0D8D" w:rsidRPr="00B52EF8">
              <w:rPr>
                <w:rFonts w:asciiTheme="minorHAnsi" w:hAnsiTheme="minorHAnsi" w:cstheme="minorHAnsi"/>
                <w:sz w:val="22"/>
                <w:szCs w:val="22"/>
                <w:lang w:val="en-GB"/>
              </w:rPr>
              <w:t xml:space="preserve">, </w:t>
            </w:r>
            <w:r w:rsidR="005A3E17" w:rsidRPr="00B52EF8">
              <w:rPr>
                <w:rFonts w:cstheme="minorHAnsi"/>
                <w:lang w:val="en-GB"/>
              </w:rPr>
              <w:t>telephone</w:t>
            </w:r>
            <w:r w:rsidR="00DE0D8D" w:rsidRPr="00B52EF8">
              <w:rPr>
                <w:rFonts w:asciiTheme="minorHAnsi" w:hAnsiTheme="minorHAnsi" w:cstheme="minorHAnsi"/>
                <w:sz w:val="22"/>
                <w:szCs w:val="22"/>
                <w:lang w:val="en-GB"/>
              </w:rPr>
              <w:t>, internet</w:t>
            </w:r>
          </w:p>
        </w:tc>
        <w:tc>
          <w:tcPr>
            <w:tcW w:w="1275" w:type="dxa"/>
          </w:tcPr>
          <w:p w14:paraId="57B6DA84" w14:textId="77777777" w:rsidR="004735DC" w:rsidRDefault="00DC001E">
            <w:pPr>
              <w:spacing w:after="120"/>
              <w:jc w:val="right"/>
              <w:rPr>
                <w:rFonts w:asciiTheme="minorHAnsi" w:hAnsiTheme="minorHAnsi" w:cstheme="minorHAnsi"/>
                <w:sz w:val="22"/>
                <w:szCs w:val="22"/>
              </w:rPr>
            </w:pPr>
            <w:r>
              <w:rPr>
                <w:rFonts w:asciiTheme="minorHAnsi" w:hAnsiTheme="minorHAnsi" w:cstheme="minorHAnsi"/>
                <w:sz w:val="22"/>
                <w:szCs w:val="22"/>
              </w:rPr>
              <w:t>84</w:t>
            </w:r>
            <w:r w:rsidR="0015685D">
              <w:rPr>
                <w:rFonts w:asciiTheme="minorHAnsi" w:hAnsiTheme="minorHAnsi" w:cstheme="minorHAnsi"/>
                <w:sz w:val="22"/>
                <w:szCs w:val="22"/>
              </w:rPr>
              <w:t>.</w:t>
            </w:r>
            <w:r w:rsidR="00CF2D36">
              <w:rPr>
                <w:rFonts w:asciiTheme="minorHAnsi" w:hAnsiTheme="minorHAnsi" w:cstheme="minorHAnsi"/>
                <w:sz w:val="22"/>
                <w:szCs w:val="22"/>
              </w:rPr>
              <w:t>550</w:t>
            </w:r>
          </w:p>
        </w:tc>
      </w:tr>
      <w:tr w:rsidR="005629AC" w:rsidRPr="00246A29" w14:paraId="02202134" w14:textId="77777777" w:rsidTr="006E275A">
        <w:trPr>
          <w:trHeight w:val="312"/>
        </w:trPr>
        <w:tc>
          <w:tcPr>
            <w:tcW w:w="3256" w:type="dxa"/>
          </w:tcPr>
          <w:p w14:paraId="5101A955" w14:textId="77777777" w:rsidR="004735DC" w:rsidRDefault="00DC001E">
            <w:pPr>
              <w:spacing w:after="120"/>
              <w:rPr>
                <w:rFonts w:asciiTheme="minorHAnsi" w:hAnsiTheme="minorHAnsi" w:cstheme="minorHAnsi"/>
                <w:bCs/>
                <w:sz w:val="22"/>
                <w:szCs w:val="22"/>
              </w:rPr>
            </w:pPr>
            <w:r w:rsidRPr="00B85E7E">
              <w:rPr>
                <w:rFonts w:asciiTheme="minorHAnsi" w:hAnsiTheme="minorHAnsi" w:cstheme="minorHAnsi"/>
                <w:sz w:val="22"/>
                <w:szCs w:val="22"/>
              </w:rPr>
              <w:t>Monitoring activities</w:t>
            </w:r>
          </w:p>
        </w:tc>
        <w:tc>
          <w:tcPr>
            <w:tcW w:w="2126" w:type="dxa"/>
            <w:hideMark/>
          </w:tcPr>
          <w:p w14:paraId="47C9FE6A" w14:textId="77777777" w:rsidR="005629AC" w:rsidRPr="00B85E7E" w:rsidRDefault="005629AC" w:rsidP="006E275A">
            <w:pPr>
              <w:spacing w:after="120"/>
              <w:rPr>
                <w:rFonts w:asciiTheme="minorHAnsi" w:hAnsiTheme="minorHAnsi" w:cstheme="minorHAnsi"/>
                <w:sz w:val="22"/>
                <w:szCs w:val="22"/>
              </w:rPr>
            </w:pPr>
            <w:r w:rsidRPr="00B85E7E">
              <w:rPr>
                <w:rFonts w:asciiTheme="minorHAnsi" w:hAnsiTheme="minorHAnsi" w:cstheme="minorHAnsi"/>
                <w:sz w:val="22"/>
                <w:szCs w:val="22"/>
              </w:rPr>
              <w:t> </w:t>
            </w:r>
          </w:p>
        </w:tc>
        <w:tc>
          <w:tcPr>
            <w:tcW w:w="992" w:type="dxa"/>
            <w:hideMark/>
          </w:tcPr>
          <w:p w14:paraId="2B320EDD" w14:textId="77777777" w:rsidR="005629AC" w:rsidRPr="00B85E7E" w:rsidRDefault="005629AC" w:rsidP="006E275A">
            <w:pPr>
              <w:spacing w:after="120"/>
              <w:rPr>
                <w:rFonts w:asciiTheme="minorHAnsi" w:hAnsiTheme="minorHAnsi" w:cstheme="minorHAnsi"/>
                <w:sz w:val="22"/>
                <w:szCs w:val="22"/>
              </w:rPr>
            </w:pPr>
            <w:r w:rsidRPr="00B85E7E">
              <w:rPr>
                <w:rFonts w:asciiTheme="minorHAnsi" w:hAnsiTheme="minorHAnsi" w:cstheme="minorHAnsi"/>
                <w:sz w:val="22"/>
                <w:szCs w:val="22"/>
              </w:rPr>
              <w:t> </w:t>
            </w:r>
          </w:p>
        </w:tc>
        <w:tc>
          <w:tcPr>
            <w:tcW w:w="1985" w:type="dxa"/>
            <w:hideMark/>
          </w:tcPr>
          <w:p w14:paraId="3A70EC68" w14:textId="77777777" w:rsidR="004735DC" w:rsidRPr="00B52EF8" w:rsidRDefault="00DC001E">
            <w:pPr>
              <w:spacing w:after="120"/>
              <w:rPr>
                <w:rFonts w:asciiTheme="minorHAnsi" w:hAnsiTheme="minorHAnsi" w:cstheme="minorHAnsi"/>
                <w:sz w:val="22"/>
                <w:szCs w:val="22"/>
                <w:lang w:val="en-GB"/>
              </w:rPr>
            </w:pPr>
            <w:r w:rsidRPr="00B52EF8">
              <w:rPr>
                <w:rFonts w:asciiTheme="minorHAnsi" w:hAnsiTheme="minorHAnsi" w:cstheme="minorHAnsi"/>
                <w:sz w:val="22"/>
                <w:szCs w:val="22"/>
                <w:lang w:val="en-GB"/>
              </w:rPr>
              <w:t>Catering, accommodation, transport</w:t>
            </w:r>
            <w:r w:rsidR="009137B1" w:rsidRPr="00B52EF8">
              <w:rPr>
                <w:rFonts w:asciiTheme="minorHAnsi" w:hAnsiTheme="minorHAnsi" w:cstheme="minorHAnsi"/>
                <w:sz w:val="22"/>
                <w:szCs w:val="22"/>
                <w:lang w:val="en-GB"/>
              </w:rPr>
              <w:t>, printing of remittance registers</w:t>
            </w:r>
          </w:p>
        </w:tc>
        <w:tc>
          <w:tcPr>
            <w:tcW w:w="1275" w:type="dxa"/>
          </w:tcPr>
          <w:p w14:paraId="192A2D7F" w14:textId="77777777" w:rsidR="004735DC" w:rsidRDefault="00DC001E">
            <w:pPr>
              <w:spacing w:after="120"/>
              <w:jc w:val="right"/>
              <w:rPr>
                <w:rFonts w:asciiTheme="minorHAnsi" w:hAnsiTheme="minorHAnsi" w:cstheme="minorHAnsi"/>
                <w:sz w:val="22"/>
                <w:szCs w:val="22"/>
              </w:rPr>
            </w:pPr>
            <w:r>
              <w:rPr>
                <w:rFonts w:asciiTheme="minorHAnsi" w:hAnsiTheme="minorHAnsi" w:cstheme="minorHAnsi"/>
                <w:sz w:val="22"/>
                <w:szCs w:val="22"/>
              </w:rPr>
              <w:t>8.148</w:t>
            </w:r>
          </w:p>
        </w:tc>
      </w:tr>
      <w:tr w:rsidR="005629AC" w:rsidRPr="00246A29" w14:paraId="7F228FDB" w14:textId="77777777" w:rsidTr="006E275A">
        <w:trPr>
          <w:trHeight w:val="312"/>
        </w:trPr>
        <w:tc>
          <w:tcPr>
            <w:tcW w:w="3256" w:type="dxa"/>
          </w:tcPr>
          <w:p w14:paraId="25A686FB" w14:textId="77777777" w:rsidR="004735DC" w:rsidRDefault="00DC001E">
            <w:pPr>
              <w:spacing w:after="120"/>
              <w:rPr>
                <w:rFonts w:asciiTheme="minorHAnsi" w:hAnsiTheme="minorHAnsi" w:cstheme="minorHAnsi"/>
                <w:sz w:val="22"/>
                <w:szCs w:val="22"/>
              </w:rPr>
            </w:pPr>
            <w:r w:rsidRPr="00B85E7E">
              <w:rPr>
                <w:rFonts w:asciiTheme="minorHAnsi" w:hAnsiTheme="minorHAnsi" w:cstheme="minorHAnsi"/>
                <w:sz w:val="22"/>
                <w:szCs w:val="22"/>
              </w:rPr>
              <w:t>Transport</w:t>
            </w:r>
            <w:r>
              <w:rPr>
                <w:rFonts w:asciiTheme="minorHAnsi" w:hAnsiTheme="minorHAnsi" w:cstheme="minorHAnsi"/>
                <w:sz w:val="22"/>
                <w:szCs w:val="22"/>
              </w:rPr>
              <w:t>, and more</w:t>
            </w:r>
          </w:p>
        </w:tc>
        <w:tc>
          <w:tcPr>
            <w:tcW w:w="2126" w:type="dxa"/>
            <w:hideMark/>
          </w:tcPr>
          <w:p w14:paraId="009522C8" w14:textId="77777777" w:rsidR="004735DC" w:rsidRDefault="00DC001E">
            <w:pPr>
              <w:spacing w:after="120"/>
              <w:rPr>
                <w:rFonts w:asciiTheme="minorHAnsi" w:hAnsiTheme="minorHAnsi" w:cstheme="minorHAnsi"/>
                <w:sz w:val="22"/>
                <w:szCs w:val="22"/>
              </w:rPr>
            </w:pPr>
            <w:r w:rsidRPr="00B52EF8">
              <w:rPr>
                <w:rFonts w:asciiTheme="minorHAnsi" w:hAnsiTheme="minorHAnsi" w:cstheme="minorHAnsi"/>
                <w:sz w:val="22"/>
                <w:szCs w:val="22"/>
                <w:lang w:val="en-GB"/>
              </w:rPr>
              <w:t xml:space="preserve">All-terrain </w:t>
            </w:r>
            <w:r w:rsidR="007C1362" w:rsidRPr="00B52EF8">
              <w:rPr>
                <w:rFonts w:asciiTheme="minorHAnsi" w:hAnsiTheme="minorHAnsi" w:cstheme="minorHAnsi"/>
                <w:sz w:val="22"/>
                <w:szCs w:val="22"/>
                <w:lang w:val="en-GB"/>
              </w:rPr>
              <w:t xml:space="preserve">Sprinter minibus </w:t>
            </w:r>
            <w:r w:rsidR="00CD1E7A" w:rsidRPr="00B52EF8">
              <w:rPr>
                <w:rFonts w:asciiTheme="minorHAnsi" w:hAnsiTheme="minorHAnsi" w:cstheme="minorHAnsi"/>
                <w:sz w:val="22"/>
                <w:szCs w:val="22"/>
                <w:lang w:val="en-GB"/>
              </w:rPr>
              <w:t xml:space="preserve">for </w:t>
            </w:r>
            <w:r w:rsidR="007E33FD" w:rsidRPr="00B52EF8">
              <w:rPr>
                <w:rFonts w:asciiTheme="minorHAnsi" w:hAnsiTheme="minorHAnsi" w:cstheme="minorHAnsi"/>
                <w:sz w:val="22"/>
                <w:szCs w:val="22"/>
                <w:lang w:val="en-GB"/>
              </w:rPr>
              <w:t xml:space="preserve">BCH </w:t>
            </w:r>
            <w:r w:rsidR="007C1362" w:rsidRPr="00B52EF8">
              <w:rPr>
                <w:rFonts w:asciiTheme="minorHAnsi" w:hAnsiTheme="minorHAnsi" w:cstheme="minorHAnsi"/>
                <w:sz w:val="22"/>
                <w:szCs w:val="22"/>
                <w:lang w:val="en-GB"/>
              </w:rPr>
              <w:t xml:space="preserve">with 18 seats </w:t>
            </w:r>
            <w:r w:rsidR="007E33FD" w:rsidRPr="00B52EF8">
              <w:rPr>
                <w:rFonts w:asciiTheme="minorHAnsi" w:hAnsiTheme="minorHAnsi" w:cstheme="minorHAnsi"/>
                <w:sz w:val="22"/>
                <w:szCs w:val="22"/>
                <w:lang w:val="en-GB"/>
              </w:rPr>
              <w:t xml:space="preserve">for regular trips to the project regions </w:t>
            </w:r>
            <w:r w:rsidR="0001538D" w:rsidRPr="00B52EF8">
              <w:rPr>
                <w:rFonts w:asciiTheme="minorHAnsi" w:hAnsiTheme="minorHAnsi" w:cstheme="minorHAnsi"/>
                <w:sz w:val="22"/>
                <w:szCs w:val="22"/>
                <w:lang w:val="en-GB"/>
              </w:rPr>
              <w:t xml:space="preserve">for screenings </w:t>
            </w:r>
            <w:r w:rsidR="007E33FD" w:rsidRPr="00B52EF8">
              <w:rPr>
                <w:rFonts w:asciiTheme="minorHAnsi" w:hAnsiTheme="minorHAnsi" w:cstheme="minorHAnsi"/>
                <w:sz w:val="22"/>
                <w:szCs w:val="22"/>
                <w:lang w:val="en-GB"/>
              </w:rPr>
              <w:t xml:space="preserve">and transport of </w:t>
            </w:r>
            <w:r w:rsidR="00E872CF" w:rsidRPr="00B52EF8">
              <w:rPr>
                <w:rFonts w:asciiTheme="minorHAnsi" w:hAnsiTheme="minorHAnsi" w:cstheme="minorHAnsi"/>
                <w:sz w:val="22"/>
                <w:szCs w:val="22"/>
                <w:lang w:val="en-GB"/>
              </w:rPr>
              <w:t xml:space="preserve">patients </w:t>
            </w:r>
            <w:r w:rsidR="00E872CF" w:rsidRPr="00B52EF8">
              <w:rPr>
                <w:rFonts w:cstheme="minorHAnsi"/>
                <w:lang w:val="en-GB"/>
              </w:rPr>
              <w:t xml:space="preserve">when </w:t>
            </w:r>
            <w:r w:rsidR="00E872CF" w:rsidRPr="00B52EF8">
              <w:rPr>
                <w:rFonts w:asciiTheme="minorHAnsi" w:hAnsiTheme="minorHAnsi" w:cstheme="minorHAnsi"/>
                <w:sz w:val="22"/>
                <w:szCs w:val="22"/>
                <w:lang w:val="en-GB"/>
              </w:rPr>
              <w:t xml:space="preserve">special operations are required. </w:t>
            </w:r>
            <w:r w:rsidR="000A6BF4">
              <w:rPr>
                <w:rFonts w:asciiTheme="minorHAnsi" w:hAnsiTheme="minorHAnsi" w:cstheme="minorHAnsi"/>
                <w:sz w:val="22"/>
                <w:szCs w:val="22"/>
              </w:rPr>
              <w:t xml:space="preserve">(Most </w:t>
            </w:r>
            <w:proofErr w:type="spellStart"/>
            <w:r w:rsidR="000A6BF4">
              <w:rPr>
                <w:rFonts w:asciiTheme="minorHAnsi" w:hAnsiTheme="minorHAnsi" w:cstheme="minorHAnsi"/>
                <w:sz w:val="22"/>
                <w:szCs w:val="22"/>
              </w:rPr>
              <w:t>cost-effective</w:t>
            </w:r>
            <w:proofErr w:type="spellEnd"/>
            <w:r w:rsidR="000A6BF4">
              <w:rPr>
                <w:rFonts w:asciiTheme="minorHAnsi" w:hAnsiTheme="minorHAnsi" w:cstheme="minorHAnsi"/>
                <w:sz w:val="22"/>
                <w:szCs w:val="22"/>
              </w:rPr>
              <w:t xml:space="preserve"> alternative</w:t>
            </w:r>
            <w:r w:rsidR="00B749A6">
              <w:rPr>
                <w:rFonts w:asciiTheme="minorHAnsi" w:hAnsiTheme="minorHAnsi" w:cstheme="minorHAnsi"/>
                <w:sz w:val="22"/>
                <w:szCs w:val="22"/>
              </w:rPr>
              <w:t>)</w:t>
            </w:r>
          </w:p>
        </w:tc>
        <w:tc>
          <w:tcPr>
            <w:tcW w:w="992" w:type="dxa"/>
            <w:hideMark/>
          </w:tcPr>
          <w:p w14:paraId="746403BB" w14:textId="77777777" w:rsidR="004735DC" w:rsidRDefault="00282A4B">
            <w:pPr>
              <w:spacing w:after="120"/>
              <w:rPr>
                <w:rFonts w:asciiTheme="minorHAnsi" w:hAnsiTheme="minorHAnsi" w:cstheme="minorHAnsi"/>
                <w:sz w:val="22"/>
                <w:szCs w:val="22"/>
              </w:rPr>
            </w:pPr>
            <w:r>
              <w:rPr>
                <w:rFonts w:asciiTheme="minorHAnsi" w:hAnsiTheme="minorHAnsi" w:cstheme="minorHAnsi"/>
                <w:sz w:val="22"/>
                <w:szCs w:val="22"/>
              </w:rPr>
              <w:t xml:space="preserve"> 64.791</w:t>
            </w:r>
          </w:p>
        </w:tc>
        <w:tc>
          <w:tcPr>
            <w:tcW w:w="1985" w:type="dxa"/>
            <w:hideMark/>
          </w:tcPr>
          <w:p w14:paraId="3BF01C2A" w14:textId="77777777" w:rsidR="004735DC" w:rsidRDefault="00DC001E">
            <w:pPr>
              <w:spacing w:after="120"/>
              <w:rPr>
                <w:rFonts w:asciiTheme="minorHAnsi" w:hAnsiTheme="minorHAnsi" w:cstheme="minorHAnsi"/>
                <w:sz w:val="22"/>
                <w:szCs w:val="22"/>
              </w:rPr>
            </w:pPr>
            <w:r w:rsidRPr="00B85E7E">
              <w:rPr>
                <w:rFonts w:asciiTheme="minorHAnsi" w:hAnsiTheme="minorHAnsi" w:cstheme="minorHAnsi"/>
                <w:sz w:val="22"/>
                <w:szCs w:val="22"/>
              </w:rPr>
              <w:t xml:space="preserve">Petrol, vehicle maintenance </w:t>
            </w:r>
            <w:r w:rsidR="008D7B28">
              <w:rPr>
                <w:rFonts w:asciiTheme="minorHAnsi" w:hAnsiTheme="minorHAnsi" w:cstheme="minorHAnsi"/>
                <w:sz w:val="22"/>
                <w:szCs w:val="22"/>
              </w:rPr>
              <w:t>and insurance</w:t>
            </w:r>
          </w:p>
        </w:tc>
        <w:tc>
          <w:tcPr>
            <w:tcW w:w="1275" w:type="dxa"/>
          </w:tcPr>
          <w:p w14:paraId="0575469C" w14:textId="77777777" w:rsidR="004735DC" w:rsidRDefault="00DC001E">
            <w:pPr>
              <w:spacing w:after="120"/>
              <w:jc w:val="right"/>
              <w:rPr>
                <w:rFonts w:asciiTheme="minorHAnsi" w:hAnsiTheme="minorHAnsi" w:cstheme="minorHAnsi"/>
                <w:sz w:val="22"/>
                <w:szCs w:val="22"/>
              </w:rPr>
            </w:pPr>
            <w:r>
              <w:rPr>
                <w:rFonts w:asciiTheme="minorHAnsi" w:hAnsiTheme="minorHAnsi" w:cstheme="minorHAnsi"/>
                <w:sz w:val="22"/>
                <w:szCs w:val="22"/>
              </w:rPr>
              <w:t>9.947</w:t>
            </w:r>
          </w:p>
        </w:tc>
      </w:tr>
      <w:tr w:rsidR="0000524A" w:rsidRPr="00246A29" w14:paraId="0B7121CC" w14:textId="77777777" w:rsidTr="006E275A">
        <w:trPr>
          <w:trHeight w:val="312"/>
        </w:trPr>
        <w:tc>
          <w:tcPr>
            <w:tcW w:w="3256" w:type="dxa"/>
          </w:tcPr>
          <w:p w14:paraId="6BF5C5CF" w14:textId="77777777" w:rsidR="004735DC" w:rsidRDefault="00DC001E">
            <w:pPr>
              <w:spacing w:after="120"/>
              <w:rPr>
                <w:rFonts w:cstheme="minorHAnsi"/>
                <w:lang w:val="en-GB"/>
              </w:rPr>
            </w:pPr>
            <w:r w:rsidRPr="006B292B">
              <w:rPr>
                <w:rFonts w:asciiTheme="minorHAnsi" w:hAnsiTheme="minorHAnsi" w:cstheme="minorHAnsi"/>
                <w:sz w:val="22"/>
                <w:szCs w:val="22"/>
                <w:lang w:val="en-GB"/>
              </w:rPr>
              <w:t xml:space="preserve">BMZ Requirement </w:t>
            </w:r>
            <w:r w:rsidR="006D0FF5" w:rsidRPr="006B292B">
              <w:rPr>
                <w:rFonts w:asciiTheme="minorHAnsi" w:hAnsiTheme="minorHAnsi" w:cstheme="minorHAnsi"/>
                <w:sz w:val="22"/>
                <w:szCs w:val="22"/>
                <w:lang w:val="en-GB"/>
              </w:rPr>
              <w:t xml:space="preserve">Training and Project </w:t>
            </w:r>
            <w:r w:rsidR="006D0FF5" w:rsidRPr="006D0FF5">
              <w:rPr>
                <w:rFonts w:cstheme="minorHAnsi"/>
                <w:lang w:val="en-GB"/>
              </w:rPr>
              <w:t xml:space="preserve">Launch </w:t>
            </w:r>
          </w:p>
        </w:tc>
        <w:tc>
          <w:tcPr>
            <w:tcW w:w="2126" w:type="dxa"/>
          </w:tcPr>
          <w:p w14:paraId="4EB27CC7" w14:textId="77777777" w:rsidR="0000524A" w:rsidRPr="006D0FF5" w:rsidRDefault="0000524A" w:rsidP="0000524A">
            <w:pPr>
              <w:tabs>
                <w:tab w:val="right" w:pos="1910"/>
              </w:tabs>
              <w:spacing w:after="120"/>
              <w:rPr>
                <w:rFonts w:cstheme="minorHAnsi"/>
                <w:lang w:val="en-GB"/>
              </w:rPr>
            </w:pPr>
          </w:p>
        </w:tc>
        <w:tc>
          <w:tcPr>
            <w:tcW w:w="992" w:type="dxa"/>
          </w:tcPr>
          <w:p w14:paraId="3069AB65" w14:textId="77777777" w:rsidR="0000524A" w:rsidRPr="006D0FF5" w:rsidRDefault="0000524A" w:rsidP="0000524A">
            <w:pPr>
              <w:spacing w:after="120"/>
              <w:rPr>
                <w:rFonts w:cstheme="minorHAnsi"/>
                <w:lang w:val="en-GB"/>
              </w:rPr>
            </w:pPr>
          </w:p>
        </w:tc>
        <w:tc>
          <w:tcPr>
            <w:tcW w:w="1985" w:type="dxa"/>
          </w:tcPr>
          <w:p w14:paraId="60E11802" w14:textId="77777777" w:rsidR="004735DC" w:rsidRDefault="00DC001E">
            <w:pPr>
              <w:spacing w:after="120"/>
              <w:rPr>
                <w:rFonts w:cstheme="minorHAnsi"/>
              </w:rPr>
            </w:pPr>
            <w:r w:rsidRPr="005C6EFE">
              <w:rPr>
                <w:rFonts w:asciiTheme="minorHAnsi" w:hAnsiTheme="minorHAnsi" w:cstheme="minorHAnsi"/>
                <w:sz w:val="22"/>
                <w:szCs w:val="22"/>
              </w:rPr>
              <w:t>Catering, transport, room hire</w:t>
            </w:r>
          </w:p>
        </w:tc>
        <w:tc>
          <w:tcPr>
            <w:tcW w:w="1275" w:type="dxa"/>
          </w:tcPr>
          <w:p w14:paraId="3662E828" w14:textId="77777777" w:rsidR="004735DC" w:rsidRDefault="00DC001E">
            <w:pPr>
              <w:spacing w:after="120"/>
              <w:jc w:val="right"/>
              <w:rPr>
                <w:sz w:val="18"/>
                <w:szCs w:val="18"/>
              </w:rPr>
            </w:pPr>
            <w:r w:rsidRPr="009137B1">
              <w:rPr>
                <w:rFonts w:asciiTheme="minorHAnsi" w:hAnsiTheme="minorHAnsi" w:cstheme="minorHAnsi"/>
                <w:sz w:val="22"/>
                <w:szCs w:val="22"/>
              </w:rPr>
              <w:t>3.798</w:t>
            </w:r>
          </w:p>
        </w:tc>
      </w:tr>
      <w:tr w:rsidR="005629AC" w:rsidRPr="00246A29" w14:paraId="5C11A475" w14:textId="77777777" w:rsidTr="006E275A">
        <w:trPr>
          <w:trHeight w:val="312"/>
        </w:trPr>
        <w:tc>
          <w:tcPr>
            <w:tcW w:w="3256" w:type="dxa"/>
          </w:tcPr>
          <w:p w14:paraId="0E2A4BBB" w14:textId="77777777" w:rsidR="004735DC" w:rsidRPr="00B52EF8" w:rsidRDefault="00DC001E">
            <w:pPr>
              <w:spacing w:after="120"/>
              <w:rPr>
                <w:rFonts w:asciiTheme="minorHAnsi" w:hAnsiTheme="minorHAnsi" w:cstheme="minorHAnsi"/>
                <w:sz w:val="22"/>
                <w:szCs w:val="22"/>
                <w:lang w:val="en-GB"/>
              </w:rPr>
            </w:pPr>
            <w:r w:rsidRPr="00B52EF8">
              <w:rPr>
                <w:rFonts w:asciiTheme="minorHAnsi" w:hAnsiTheme="minorHAnsi" w:cstheme="minorHAnsi"/>
                <w:sz w:val="22"/>
                <w:szCs w:val="22"/>
                <w:lang w:val="en-GB"/>
              </w:rPr>
              <w:t xml:space="preserve">Studies </w:t>
            </w:r>
            <w:r w:rsidR="002670DB" w:rsidRPr="00B52EF8">
              <w:rPr>
                <w:rFonts w:asciiTheme="minorHAnsi" w:hAnsiTheme="minorHAnsi" w:cstheme="minorHAnsi"/>
                <w:sz w:val="22"/>
                <w:szCs w:val="22"/>
                <w:lang w:val="en-GB"/>
              </w:rPr>
              <w:t>to review knowledge on ear and hearing problems and inclusion of people with disabilities</w:t>
            </w:r>
          </w:p>
        </w:tc>
        <w:tc>
          <w:tcPr>
            <w:tcW w:w="2126" w:type="dxa"/>
            <w:hideMark/>
          </w:tcPr>
          <w:p w14:paraId="07A7F664" w14:textId="77777777" w:rsidR="005629AC" w:rsidRPr="00B52EF8" w:rsidRDefault="005629AC" w:rsidP="00B634D1">
            <w:pPr>
              <w:tabs>
                <w:tab w:val="right" w:pos="1910"/>
              </w:tabs>
              <w:spacing w:after="120"/>
              <w:rPr>
                <w:rFonts w:asciiTheme="minorHAnsi" w:hAnsiTheme="minorHAnsi" w:cstheme="minorHAnsi"/>
                <w:sz w:val="22"/>
                <w:szCs w:val="22"/>
                <w:lang w:val="en-GB"/>
              </w:rPr>
            </w:pPr>
          </w:p>
        </w:tc>
        <w:tc>
          <w:tcPr>
            <w:tcW w:w="992" w:type="dxa"/>
            <w:hideMark/>
          </w:tcPr>
          <w:p w14:paraId="51A4094F" w14:textId="77777777" w:rsidR="005629AC" w:rsidRPr="00B52EF8" w:rsidRDefault="005629AC" w:rsidP="006E275A">
            <w:pPr>
              <w:spacing w:after="120"/>
              <w:rPr>
                <w:rFonts w:asciiTheme="minorHAnsi" w:hAnsiTheme="minorHAnsi" w:cstheme="minorHAnsi"/>
                <w:sz w:val="22"/>
                <w:szCs w:val="22"/>
                <w:lang w:val="en-GB"/>
              </w:rPr>
            </w:pPr>
            <w:r w:rsidRPr="00B52EF8">
              <w:rPr>
                <w:rFonts w:asciiTheme="minorHAnsi" w:hAnsiTheme="minorHAnsi" w:cstheme="minorHAnsi"/>
                <w:sz w:val="22"/>
                <w:szCs w:val="22"/>
                <w:lang w:val="en-GB"/>
              </w:rPr>
              <w:t> </w:t>
            </w:r>
          </w:p>
        </w:tc>
        <w:tc>
          <w:tcPr>
            <w:tcW w:w="1985" w:type="dxa"/>
            <w:hideMark/>
          </w:tcPr>
          <w:p w14:paraId="1D05F145" w14:textId="77777777" w:rsidR="004735DC" w:rsidRPr="00B52EF8" w:rsidRDefault="00DC001E">
            <w:pPr>
              <w:spacing w:after="120"/>
              <w:rPr>
                <w:rFonts w:asciiTheme="minorHAnsi" w:hAnsiTheme="minorHAnsi" w:cstheme="minorHAnsi"/>
                <w:sz w:val="22"/>
                <w:szCs w:val="22"/>
                <w:lang w:val="en-GB"/>
              </w:rPr>
            </w:pPr>
            <w:r w:rsidRPr="00B52EF8">
              <w:rPr>
                <w:rFonts w:asciiTheme="minorHAnsi" w:hAnsiTheme="minorHAnsi" w:cstheme="minorHAnsi"/>
                <w:sz w:val="22"/>
                <w:szCs w:val="22"/>
                <w:lang w:val="en-GB"/>
              </w:rPr>
              <w:t>Transport, catering, accommodation</w:t>
            </w:r>
            <w:r w:rsidR="00C408D1" w:rsidRPr="00B52EF8">
              <w:rPr>
                <w:rFonts w:asciiTheme="minorHAnsi" w:hAnsiTheme="minorHAnsi" w:cstheme="minorHAnsi"/>
                <w:sz w:val="22"/>
                <w:szCs w:val="22"/>
                <w:lang w:val="en-GB"/>
              </w:rPr>
              <w:t xml:space="preserve">, room hire, </w:t>
            </w:r>
            <w:r w:rsidR="002670DB" w:rsidRPr="00B52EF8">
              <w:rPr>
                <w:rFonts w:asciiTheme="minorHAnsi" w:hAnsiTheme="minorHAnsi" w:cstheme="minorHAnsi"/>
                <w:sz w:val="22"/>
                <w:szCs w:val="22"/>
                <w:lang w:val="en-GB"/>
              </w:rPr>
              <w:t xml:space="preserve">safety waistcoats </w:t>
            </w:r>
          </w:p>
        </w:tc>
        <w:tc>
          <w:tcPr>
            <w:tcW w:w="1275" w:type="dxa"/>
          </w:tcPr>
          <w:p w14:paraId="0805A82E" w14:textId="77777777" w:rsidR="004735DC" w:rsidRDefault="00DC001E">
            <w:pPr>
              <w:spacing w:after="120"/>
              <w:jc w:val="right"/>
              <w:rPr>
                <w:rFonts w:asciiTheme="minorHAnsi" w:hAnsiTheme="minorHAnsi" w:cstheme="minorHAnsi"/>
                <w:sz w:val="22"/>
                <w:szCs w:val="22"/>
              </w:rPr>
            </w:pPr>
            <w:r w:rsidRPr="009137B1">
              <w:rPr>
                <w:rFonts w:asciiTheme="minorHAnsi" w:hAnsiTheme="minorHAnsi" w:cstheme="minorHAnsi"/>
                <w:sz w:val="22"/>
                <w:szCs w:val="22"/>
              </w:rPr>
              <w:t>28.935</w:t>
            </w:r>
          </w:p>
        </w:tc>
      </w:tr>
      <w:tr w:rsidR="005629AC" w:rsidRPr="00246A29" w14:paraId="5C4175D0" w14:textId="77777777" w:rsidTr="006E275A">
        <w:trPr>
          <w:trHeight w:val="312"/>
        </w:trPr>
        <w:tc>
          <w:tcPr>
            <w:tcW w:w="3256" w:type="dxa"/>
          </w:tcPr>
          <w:p w14:paraId="2BDEFBBD" w14:textId="77777777" w:rsidR="004735DC" w:rsidRPr="00B52EF8" w:rsidRDefault="00DC001E">
            <w:pPr>
              <w:spacing w:after="120"/>
              <w:rPr>
                <w:rFonts w:asciiTheme="minorHAnsi" w:hAnsiTheme="minorHAnsi" w:cstheme="minorHAnsi"/>
                <w:sz w:val="22"/>
                <w:szCs w:val="22"/>
                <w:lang w:val="en-GB"/>
              </w:rPr>
            </w:pPr>
            <w:r w:rsidRPr="00B52EF8">
              <w:rPr>
                <w:rFonts w:asciiTheme="minorHAnsi" w:hAnsiTheme="minorHAnsi" w:cstheme="minorHAnsi"/>
                <w:sz w:val="22"/>
                <w:szCs w:val="22"/>
                <w:lang w:val="en-GB"/>
              </w:rPr>
              <w:t xml:space="preserve">External </w:t>
            </w:r>
            <w:r w:rsidR="005629AC" w:rsidRPr="00B52EF8">
              <w:rPr>
                <w:rFonts w:asciiTheme="minorHAnsi" w:hAnsiTheme="minorHAnsi" w:cstheme="minorHAnsi"/>
                <w:sz w:val="22"/>
                <w:szCs w:val="22"/>
                <w:lang w:val="en-GB"/>
              </w:rPr>
              <w:t xml:space="preserve">audit (audit </w:t>
            </w:r>
            <w:r w:rsidR="00136148" w:rsidRPr="00B52EF8">
              <w:rPr>
                <w:rFonts w:asciiTheme="minorHAnsi" w:hAnsiTheme="minorHAnsi" w:cstheme="minorHAnsi"/>
                <w:sz w:val="22"/>
                <w:szCs w:val="22"/>
                <w:lang w:val="en-GB"/>
              </w:rPr>
              <w:t>EUR 6,000 per year for 5 years</w:t>
            </w:r>
            <w:r w:rsidR="005629AC" w:rsidRPr="00B52EF8">
              <w:rPr>
                <w:rFonts w:asciiTheme="minorHAnsi" w:hAnsiTheme="minorHAnsi" w:cstheme="minorHAnsi"/>
                <w:sz w:val="22"/>
                <w:szCs w:val="22"/>
                <w:lang w:val="en-GB"/>
              </w:rPr>
              <w:t>)</w:t>
            </w:r>
          </w:p>
        </w:tc>
        <w:tc>
          <w:tcPr>
            <w:tcW w:w="2126" w:type="dxa"/>
          </w:tcPr>
          <w:p w14:paraId="246C5655" w14:textId="77777777" w:rsidR="005629AC" w:rsidRPr="00B52EF8" w:rsidRDefault="005629AC" w:rsidP="006E275A">
            <w:pPr>
              <w:spacing w:after="120"/>
              <w:rPr>
                <w:rFonts w:asciiTheme="minorHAnsi" w:hAnsiTheme="minorHAnsi" w:cstheme="minorHAnsi"/>
                <w:sz w:val="22"/>
                <w:szCs w:val="22"/>
                <w:lang w:val="en-GB"/>
              </w:rPr>
            </w:pPr>
          </w:p>
        </w:tc>
        <w:tc>
          <w:tcPr>
            <w:tcW w:w="992" w:type="dxa"/>
          </w:tcPr>
          <w:p w14:paraId="6B38B818" w14:textId="77777777" w:rsidR="005629AC" w:rsidRPr="00B52EF8" w:rsidRDefault="005629AC" w:rsidP="006E275A">
            <w:pPr>
              <w:spacing w:after="120"/>
              <w:rPr>
                <w:rFonts w:asciiTheme="minorHAnsi" w:hAnsiTheme="minorHAnsi" w:cstheme="minorHAnsi"/>
                <w:sz w:val="22"/>
                <w:szCs w:val="22"/>
                <w:lang w:val="en-GB"/>
              </w:rPr>
            </w:pPr>
          </w:p>
        </w:tc>
        <w:tc>
          <w:tcPr>
            <w:tcW w:w="1985" w:type="dxa"/>
          </w:tcPr>
          <w:p w14:paraId="79FB59EA" w14:textId="77777777" w:rsidR="004735DC" w:rsidRDefault="00DC001E">
            <w:pPr>
              <w:spacing w:after="120"/>
              <w:rPr>
                <w:rFonts w:asciiTheme="minorHAnsi" w:hAnsiTheme="minorHAnsi" w:cstheme="minorHAnsi"/>
                <w:sz w:val="22"/>
                <w:szCs w:val="22"/>
              </w:rPr>
            </w:pPr>
            <w:r w:rsidRPr="00B85E7E">
              <w:rPr>
                <w:rFonts w:asciiTheme="minorHAnsi" w:hAnsiTheme="minorHAnsi" w:cstheme="minorHAnsi"/>
                <w:sz w:val="22"/>
                <w:szCs w:val="22"/>
              </w:rPr>
              <w:t>Fee</w:t>
            </w:r>
          </w:p>
        </w:tc>
        <w:tc>
          <w:tcPr>
            <w:tcW w:w="1275" w:type="dxa"/>
          </w:tcPr>
          <w:p w14:paraId="3AB5671C" w14:textId="77777777" w:rsidR="004735DC" w:rsidRDefault="00DC001E">
            <w:pPr>
              <w:spacing w:after="120"/>
              <w:jc w:val="right"/>
              <w:rPr>
                <w:rFonts w:asciiTheme="minorHAnsi" w:hAnsiTheme="minorHAnsi" w:cstheme="minorHAnsi"/>
                <w:sz w:val="22"/>
                <w:szCs w:val="22"/>
              </w:rPr>
            </w:pPr>
            <w:r w:rsidRPr="009137B1">
              <w:rPr>
                <w:rFonts w:asciiTheme="minorHAnsi" w:hAnsiTheme="minorHAnsi" w:cstheme="minorHAnsi"/>
                <w:sz w:val="22"/>
                <w:szCs w:val="22"/>
              </w:rPr>
              <w:t>30.000</w:t>
            </w:r>
          </w:p>
        </w:tc>
      </w:tr>
      <w:tr w:rsidR="005629AC" w:rsidRPr="00246A29" w14:paraId="662D1511" w14:textId="77777777" w:rsidTr="006E275A">
        <w:trPr>
          <w:trHeight w:val="312"/>
        </w:trPr>
        <w:tc>
          <w:tcPr>
            <w:tcW w:w="3256" w:type="dxa"/>
          </w:tcPr>
          <w:p w14:paraId="565181D4" w14:textId="77777777" w:rsidR="004735DC" w:rsidRDefault="00DC001E">
            <w:pPr>
              <w:tabs>
                <w:tab w:val="left" w:pos="567"/>
              </w:tabs>
              <w:spacing w:line="264" w:lineRule="auto"/>
              <w:rPr>
                <w:rFonts w:asciiTheme="minorHAnsi" w:hAnsiTheme="minorHAnsi" w:cstheme="minorHAnsi"/>
                <w:sz w:val="22"/>
                <w:szCs w:val="22"/>
              </w:rPr>
            </w:pPr>
            <w:r>
              <w:rPr>
                <w:rFonts w:asciiTheme="minorHAnsi" w:hAnsiTheme="minorHAnsi" w:cstheme="minorHAnsi"/>
                <w:sz w:val="22"/>
                <w:szCs w:val="22"/>
              </w:rPr>
              <w:t>Bank charges</w:t>
            </w:r>
          </w:p>
        </w:tc>
        <w:tc>
          <w:tcPr>
            <w:tcW w:w="2126" w:type="dxa"/>
          </w:tcPr>
          <w:p w14:paraId="0FEE96FB" w14:textId="77777777" w:rsidR="005629AC" w:rsidRPr="00B85E7E" w:rsidRDefault="005629AC" w:rsidP="006E275A">
            <w:pPr>
              <w:spacing w:after="120"/>
              <w:rPr>
                <w:rFonts w:asciiTheme="minorHAnsi" w:hAnsiTheme="minorHAnsi" w:cstheme="minorHAnsi"/>
                <w:sz w:val="22"/>
                <w:szCs w:val="22"/>
              </w:rPr>
            </w:pPr>
          </w:p>
        </w:tc>
        <w:tc>
          <w:tcPr>
            <w:tcW w:w="992" w:type="dxa"/>
          </w:tcPr>
          <w:p w14:paraId="4F22E36A" w14:textId="77777777" w:rsidR="005629AC" w:rsidRPr="00B85E7E" w:rsidRDefault="005629AC" w:rsidP="006E275A">
            <w:pPr>
              <w:spacing w:after="120"/>
              <w:rPr>
                <w:rFonts w:asciiTheme="minorHAnsi" w:hAnsiTheme="minorHAnsi" w:cstheme="minorHAnsi"/>
                <w:sz w:val="22"/>
                <w:szCs w:val="22"/>
              </w:rPr>
            </w:pPr>
          </w:p>
        </w:tc>
        <w:tc>
          <w:tcPr>
            <w:tcW w:w="1985" w:type="dxa"/>
          </w:tcPr>
          <w:p w14:paraId="087B373F" w14:textId="77777777" w:rsidR="004735DC" w:rsidRDefault="00DC001E">
            <w:pPr>
              <w:spacing w:after="120"/>
              <w:rPr>
                <w:rFonts w:asciiTheme="minorHAnsi" w:hAnsiTheme="minorHAnsi" w:cstheme="minorHAnsi"/>
                <w:sz w:val="22"/>
                <w:szCs w:val="22"/>
              </w:rPr>
            </w:pPr>
            <w:r>
              <w:rPr>
                <w:rFonts w:asciiTheme="minorHAnsi" w:hAnsiTheme="minorHAnsi" w:cstheme="minorHAnsi"/>
                <w:sz w:val="22"/>
                <w:szCs w:val="22"/>
              </w:rPr>
              <w:t>Fees</w:t>
            </w:r>
          </w:p>
        </w:tc>
        <w:tc>
          <w:tcPr>
            <w:tcW w:w="1275" w:type="dxa"/>
          </w:tcPr>
          <w:p w14:paraId="7A032847" w14:textId="77777777" w:rsidR="004735DC" w:rsidRDefault="00DC001E">
            <w:pPr>
              <w:spacing w:after="120"/>
              <w:jc w:val="right"/>
              <w:rPr>
                <w:rFonts w:asciiTheme="minorHAnsi" w:hAnsiTheme="minorHAnsi" w:cstheme="minorHAnsi"/>
                <w:sz w:val="22"/>
                <w:szCs w:val="22"/>
              </w:rPr>
            </w:pPr>
            <w:r>
              <w:rPr>
                <w:rFonts w:asciiTheme="minorHAnsi" w:hAnsiTheme="minorHAnsi" w:cstheme="minorHAnsi"/>
                <w:sz w:val="22"/>
                <w:szCs w:val="22"/>
              </w:rPr>
              <w:t>2.</w:t>
            </w:r>
            <w:r w:rsidR="009137B1">
              <w:rPr>
                <w:rFonts w:asciiTheme="minorHAnsi" w:hAnsiTheme="minorHAnsi" w:cstheme="minorHAnsi"/>
                <w:sz w:val="22"/>
                <w:szCs w:val="22"/>
              </w:rPr>
              <w:t>664</w:t>
            </w:r>
          </w:p>
        </w:tc>
      </w:tr>
      <w:tr w:rsidR="005629AC" w:rsidRPr="008F16DE" w14:paraId="130F17CB" w14:textId="77777777" w:rsidTr="006E275A">
        <w:trPr>
          <w:trHeight w:val="324"/>
        </w:trPr>
        <w:tc>
          <w:tcPr>
            <w:tcW w:w="3256" w:type="dxa"/>
            <w:shd w:val="clear" w:color="auto" w:fill="F2F2F2" w:themeFill="background1" w:themeFillShade="F2"/>
            <w:hideMark/>
          </w:tcPr>
          <w:p w14:paraId="6A8E0EF4" w14:textId="77777777" w:rsidR="004735DC" w:rsidRPr="00B52EF8" w:rsidRDefault="00DC001E">
            <w:pPr>
              <w:spacing w:after="120"/>
              <w:rPr>
                <w:rFonts w:asciiTheme="minorHAnsi" w:hAnsiTheme="minorHAnsi" w:cstheme="minorHAnsi"/>
                <w:b/>
                <w:bCs/>
                <w:sz w:val="22"/>
                <w:szCs w:val="22"/>
                <w:lang w:val="en-GB"/>
              </w:rPr>
            </w:pPr>
            <w:r w:rsidRPr="00B52EF8">
              <w:rPr>
                <w:rFonts w:asciiTheme="minorHAnsi" w:hAnsiTheme="minorHAnsi" w:cstheme="minorHAnsi"/>
                <w:b/>
                <w:bCs/>
                <w:sz w:val="22"/>
                <w:szCs w:val="22"/>
                <w:lang w:val="en-GB"/>
              </w:rPr>
              <w:t xml:space="preserve">Total project-supporting measures by local </w:t>
            </w:r>
            <w:r w:rsidRPr="00B52EF8">
              <w:rPr>
                <w:rFonts w:asciiTheme="minorHAnsi" w:hAnsiTheme="minorHAnsi" w:cstheme="minorHAnsi"/>
                <w:b/>
                <w:bCs/>
                <w:sz w:val="22"/>
                <w:szCs w:val="22"/>
                <w:lang w:val="en-GB"/>
              </w:rPr>
              <w:t xml:space="preserve">project </w:t>
            </w:r>
            <w:r w:rsidRPr="00B52EF8">
              <w:rPr>
                <w:rFonts w:asciiTheme="minorHAnsi" w:hAnsiTheme="minorHAnsi" w:cstheme="minorHAnsi"/>
                <w:b/>
                <w:bCs/>
                <w:sz w:val="22"/>
                <w:szCs w:val="22"/>
                <w:lang w:val="en-GB"/>
              </w:rPr>
              <w:t>organisers</w:t>
            </w:r>
          </w:p>
        </w:tc>
        <w:tc>
          <w:tcPr>
            <w:tcW w:w="2126" w:type="dxa"/>
            <w:shd w:val="clear" w:color="auto" w:fill="F2F2F2" w:themeFill="background1" w:themeFillShade="F2"/>
            <w:hideMark/>
          </w:tcPr>
          <w:p w14:paraId="66E0A86A" w14:textId="77777777" w:rsidR="004735DC" w:rsidRDefault="00DC001E">
            <w:pPr>
              <w:spacing w:after="120"/>
              <w:rPr>
                <w:rFonts w:asciiTheme="minorHAnsi" w:hAnsiTheme="minorHAnsi" w:cstheme="minorHAnsi"/>
                <w:b/>
                <w:bCs/>
                <w:sz w:val="22"/>
                <w:szCs w:val="22"/>
              </w:rPr>
            </w:pPr>
            <w:r w:rsidRPr="00B85E7E">
              <w:rPr>
                <w:rFonts w:asciiTheme="minorHAnsi" w:hAnsiTheme="minorHAnsi" w:cstheme="minorHAnsi"/>
                <w:b/>
                <w:bCs/>
                <w:sz w:val="22"/>
                <w:szCs w:val="22"/>
              </w:rPr>
              <w:t xml:space="preserve">BL </w:t>
            </w:r>
            <w:r w:rsidR="0090268C">
              <w:rPr>
                <w:rFonts w:asciiTheme="minorHAnsi" w:hAnsiTheme="minorHAnsi" w:cstheme="minorHAnsi"/>
                <w:b/>
                <w:bCs/>
                <w:sz w:val="22"/>
                <w:szCs w:val="22"/>
              </w:rPr>
              <w:t>1.</w:t>
            </w:r>
            <w:r w:rsidR="0000587B">
              <w:rPr>
                <w:rFonts w:asciiTheme="minorHAnsi" w:hAnsiTheme="minorHAnsi" w:cstheme="minorHAnsi"/>
                <w:b/>
                <w:bCs/>
                <w:sz w:val="22"/>
                <w:szCs w:val="22"/>
              </w:rPr>
              <w:t>4</w:t>
            </w:r>
            <w:r w:rsidR="0090268C">
              <w:rPr>
                <w:rFonts w:asciiTheme="minorHAnsi" w:hAnsiTheme="minorHAnsi" w:cstheme="minorHAnsi"/>
                <w:b/>
                <w:bCs/>
                <w:sz w:val="22"/>
                <w:szCs w:val="22"/>
              </w:rPr>
              <w:t>.</w:t>
            </w:r>
          </w:p>
        </w:tc>
        <w:tc>
          <w:tcPr>
            <w:tcW w:w="992" w:type="dxa"/>
            <w:shd w:val="clear" w:color="auto" w:fill="F2F2F2" w:themeFill="background1" w:themeFillShade="F2"/>
            <w:hideMark/>
          </w:tcPr>
          <w:p w14:paraId="53A9DB6D" w14:textId="77777777" w:rsidR="004735DC" w:rsidRDefault="00DC001E">
            <w:pPr>
              <w:spacing w:after="120"/>
              <w:jc w:val="right"/>
              <w:rPr>
                <w:rFonts w:asciiTheme="minorHAnsi" w:hAnsiTheme="minorHAnsi" w:cstheme="minorHAnsi"/>
                <w:b/>
                <w:bCs/>
                <w:sz w:val="22"/>
                <w:szCs w:val="22"/>
              </w:rPr>
            </w:pPr>
            <w:r>
              <w:rPr>
                <w:rFonts w:asciiTheme="minorHAnsi" w:hAnsiTheme="minorHAnsi" w:cstheme="minorHAnsi"/>
                <w:b/>
                <w:bCs/>
                <w:sz w:val="22"/>
                <w:szCs w:val="22"/>
              </w:rPr>
              <w:t>81.</w:t>
            </w:r>
            <w:r w:rsidR="0000587B">
              <w:rPr>
                <w:rFonts w:asciiTheme="minorHAnsi" w:hAnsiTheme="minorHAnsi" w:cstheme="minorHAnsi"/>
                <w:b/>
                <w:bCs/>
                <w:sz w:val="22"/>
                <w:szCs w:val="22"/>
              </w:rPr>
              <w:t>285</w:t>
            </w:r>
          </w:p>
        </w:tc>
        <w:tc>
          <w:tcPr>
            <w:tcW w:w="1985" w:type="dxa"/>
            <w:shd w:val="clear" w:color="auto" w:fill="F2F2F2" w:themeFill="background1" w:themeFillShade="F2"/>
            <w:hideMark/>
          </w:tcPr>
          <w:p w14:paraId="3653B42C" w14:textId="77777777" w:rsidR="004735DC" w:rsidRDefault="00DC001E">
            <w:pPr>
              <w:spacing w:after="120"/>
              <w:rPr>
                <w:rFonts w:asciiTheme="minorHAnsi" w:hAnsiTheme="minorHAnsi" w:cstheme="minorHAnsi"/>
                <w:b/>
                <w:bCs/>
                <w:sz w:val="22"/>
                <w:szCs w:val="22"/>
              </w:rPr>
            </w:pPr>
            <w:r w:rsidRPr="00B85E7E">
              <w:rPr>
                <w:rFonts w:asciiTheme="minorHAnsi" w:hAnsiTheme="minorHAnsi" w:cstheme="minorHAnsi"/>
                <w:b/>
                <w:bCs/>
                <w:sz w:val="22"/>
                <w:szCs w:val="22"/>
              </w:rPr>
              <w:t xml:space="preserve">BL </w:t>
            </w:r>
            <w:r w:rsidR="0090268C">
              <w:rPr>
                <w:rFonts w:asciiTheme="minorHAnsi" w:hAnsiTheme="minorHAnsi" w:cstheme="minorHAnsi"/>
                <w:b/>
                <w:bCs/>
                <w:sz w:val="22"/>
                <w:szCs w:val="22"/>
              </w:rPr>
              <w:t>2.4.</w:t>
            </w:r>
          </w:p>
        </w:tc>
        <w:tc>
          <w:tcPr>
            <w:tcW w:w="1275" w:type="dxa"/>
            <w:shd w:val="clear" w:color="auto" w:fill="F2F2F2" w:themeFill="background1" w:themeFillShade="F2"/>
            <w:hideMark/>
          </w:tcPr>
          <w:p w14:paraId="4433D214" w14:textId="77777777" w:rsidR="004735DC" w:rsidRDefault="002452C3">
            <w:pPr>
              <w:spacing w:after="120"/>
              <w:jc w:val="right"/>
              <w:rPr>
                <w:rFonts w:asciiTheme="minorHAnsi" w:hAnsiTheme="minorHAnsi" w:cstheme="minorHAnsi"/>
                <w:b/>
                <w:bCs/>
                <w:sz w:val="22"/>
                <w:szCs w:val="22"/>
              </w:rPr>
            </w:pPr>
            <w:r>
              <w:rPr>
                <w:rFonts w:asciiTheme="minorHAnsi" w:hAnsiTheme="minorHAnsi" w:cstheme="minorHAnsi"/>
                <w:b/>
                <w:bCs/>
                <w:sz w:val="22"/>
                <w:szCs w:val="22"/>
              </w:rPr>
              <w:t>168</w:t>
            </w:r>
            <w:r w:rsidR="00851D5F">
              <w:rPr>
                <w:rFonts w:asciiTheme="minorHAnsi" w:hAnsiTheme="minorHAnsi" w:cstheme="minorHAnsi"/>
                <w:b/>
                <w:bCs/>
                <w:sz w:val="22"/>
                <w:szCs w:val="22"/>
              </w:rPr>
              <w:t>.</w:t>
            </w:r>
            <w:r w:rsidR="0000587B">
              <w:rPr>
                <w:rFonts w:asciiTheme="minorHAnsi" w:hAnsiTheme="minorHAnsi" w:cstheme="minorHAnsi"/>
                <w:b/>
                <w:bCs/>
                <w:sz w:val="22"/>
                <w:szCs w:val="22"/>
              </w:rPr>
              <w:t>042</w:t>
            </w:r>
          </w:p>
        </w:tc>
      </w:tr>
    </w:tbl>
    <w:p w14:paraId="45108802" w14:textId="77777777" w:rsidR="00C4171A" w:rsidRDefault="00C4171A" w:rsidP="00C4171A">
      <w:pPr>
        <w:spacing w:after="0"/>
        <w:rPr>
          <w:b/>
          <w:color w:val="244061" w:themeColor="accent1" w:themeShade="80"/>
          <w:sz w:val="24"/>
        </w:rPr>
      </w:pPr>
    </w:p>
    <w:p w14:paraId="263E9696" w14:textId="77777777" w:rsidR="004735DC" w:rsidRPr="00B52EF8" w:rsidRDefault="00DC001E">
      <w:pPr>
        <w:spacing w:after="0"/>
        <w:rPr>
          <w:lang w:val="en-GB"/>
        </w:rPr>
      </w:pPr>
      <w:r w:rsidRPr="00B52EF8">
        <w:rPr>
          <w:lang w:val="en-GB"/>
        </w:rPr>
        <w:t xml:space="preserve">In addition to the </w:t>
      </w:r>
      <w:r w:rsidR="007E11AB" w:rsidRPr="00B52EF8">
        <w:rPr>
          <w:lang w:val="en-GB"/>
        </w:rPr>
        <w:t xml:space="preserve">operating and investment expenses </w:t>
      </w:r>
      <w:r w:rsidRPr="00B52EF8">
        <w:rPr>
          <w:lang w:val="en-GB"/>
        </w:rPr>
        <w:t xml:space="preserve">mentioned above, </w:t>
      </w:r>
      <w:r w:rsidR="007E11AB" w:rsidRPr="00B52EF8">
        <w:rPr>
          <w:lang w:val="en-GB"/>
        </w:rPr>
        <w:t xml:space="preserve">the following costs are included in the application: </w:t>
      </w:r>
    </w:p>
    <w:p w14:paraId="4A23B482" w14:textId="77777777" w:rsidR="007E11AB" w:rsidRPr="00B52EF8" w:rsidRDefault="007E11AB" w:rsidP="00C4171A">
      <w:pPr>
        <w:spacing w:after="0"/>
        <w:rPr>
          <w:lang w:val="en-GB"/>
        </w:rPr>
      </w:pPr>
    </w:p>
    <w:p w14:paraId="56D0CC05" w14:textId="77777777" w:rsidR="004735DC" w:rsidRPr="00B52EF8" w:rsidRDefault="00DC001E">
      <w:pPr>
        <w:spacing w:after="0"/>
        <w:rPr>
          <w:lang w:val="en-GB"/>
        </w:rPr>
      </w:pPr>
      <w:r w:rsidRPr="00B52EF8">
        <w:rPr>
          <w:lang w:val="en-GB"/>
        </w:rPr>
        <w:t xml:space="preserve">Personnel costs: </w:t>
      </w:r>
      <w:r w:rsidR="0095726D" w:rsidRPr="00B52EF8">
        <w:rPr>
          <w:b/>
          <w:bCs/>
          <w:lang w:val="en-GB"/>
        </w:rPr>
        <w:t xml:space="preserve">EUR </w:t>
      </w:r>
      <w:r w:rsidR="00412EA4" w:rsidRPr="00B52EF8">
        <w:rPr>
          <w:b/>
          <w:bCs/>
          <w:lang w:val="en-GB"/>
        </w:rPr>
        <w:t>293,838</w:t>
      </w:r>
    </w:p>
    <w:p w14:paraId="232FD221" w14:textId="77777777" w:rsidR="004735DC" w:rsidRPr="00B52EF8" w:rsidRDefault="00DC001E">
      <w:pPr>
        <w:spacing w:after="0"/>
        <w:rPr>
          <w:lang w:val="en-GB"/>
        </w:rPr>
      </w:pPr>
      <w:r w:rsidRPr="00B52EF8">
        <w:rPr>
          <w:lang w:val="en-GB"/>
        </w:rPr>
        <w:t>Feasibility study, interim evaluation and final evaluation</w:t>
      </w:r>
      <w:r w:rsidR="0095726D" w:rsidRPr="00B52EF8">
        <w:rPr>
          <w:lang w:val="en-GB"/>
        </w:rPr>
        <w:t xml:space="preserve">: </w:t>
      </w:r>
      <w:r w:rsidR="0095726D" w:rsidRPr="00B52EF8">
        <w:rPr>
          <w:b/>
          <w:bCs/>
          <w:lang w:val="en-GB"/>
        </w:rPr>
        <w:t xml:space="preserve">EUR </w:t>
      </w:r>
      <w:r w:rsidR="00071110" w:rsidRPr="00B52EF8">
        <w:rPr>
          <w:b/>
          <w:bCs/>
          <w:lang w:val="en-GB"/>
        </w:rPr>
        <w:t>54</w:t>
      </w:r>
      <w:r w:rsidR="005C6EFE" w:rsidRPr="00B52EF8">
        <w:rPr>
          <w:b/>
          <w:bCs/>
          <w:lang w:val="en-GB"/>
        </w:rPr>
        <w:t>,</w:t>
      </w:r>
      <w:r w:rsidR="00924AC1" w:rsidRPr="00B52EF8">
        <w:rPr>
          <w:b/>
          <w:bCs/>
          <w:lang w:val="en-GB"/>
        </w:rPr>
        <w:t>924</w:t>
      </w:r>
    </w:p>
    <w:p w14:paraId="7C9D0E8E" w14:textId="77777777" w:rsidR="004735DC" w:rsidRPr="00B52EF8" w:rsidRDefault="00DC001E">
      <w:pPr>
        <w:spacing w:after="0"/>
        <w:rPr>
          <w:lang w:val="en-GB"/>
        </w:rPr>
      </w:pPr>
      <w:r w:rsidRPr="00B52EF8">
        <w:rPr>
          <w:lang w:val="en-GB"/>
        </w:rPr>
        <w:t xml:space="preserve">Project trips for CBM employees from </w:t>
      </w:r>
      <w:proofErr w:type="spellStart"/>
      <w:proofErr w:type="gramStart"/>
      <w:r w:rsidRPr="00B52EF8">
        <w:rPr>
          <w:lang w:val="en-GB"/>
        </w:rPr>
        <w:t>Bensheim</w:t>
      </w:r>
      <w:r w:rsidR="0095726D" w:rsidRPr="00B52EF8">
        <w:rPr>
          <w:lang w:val="en-GB"/>
        </w:rPr>
        <w:t>:</w:t>
      </w:r>
      <w:r w:rsidR="0095726D" w:rsidRPr="00B52EF8">
        <w:rPr>
          <w:b/>
          <w:bCs/>
          <w:lang w:val="en-GB"/>
        </w:rPr>
        <w:t>EUR</w:t>
      </w:r>
      <w:proofErr w:type="spellEnd"/>
      <w:proofErr w:type="gramEnd"/>
      <w:r w:rsidR="0095726D" w:rsidRPr="00B52EF8">
        <w:rPr>
          <w:b/>
          <w:bCs/>
          <w:lang w:val="en-GB"/>
        </w:rPr>
        <w:t xml:space="preserve"> </w:t>
      </w:r>
      <w:r w:rsidR="005C6EFE" w:rsidRPr="00B52EF8">
        <w:rPr>
          <w:b/>
          <w:bCs/>
          <w:lang w:val="en-GB"/>
        </w:rPr>
        <w:t>12,500</w:t>
      </w:r>
    </w:p>
    <w:p w14:paraId="3044643C" w14:textId="77777777" w:rsidR="0095726D" w:rsidRPr="00B52EF8" w:rsidRDefault="0095726D" w:rsidP="0095726D">
      <w:pPr>
        <w:spacing w:after="0"/>
        <w:rPr>
          <w:lang w:val="en-GB"/>
        </w:rPr>
      </w:pPr>
    </w:p>
    <w:p w14:paraId="4AC61502" w14:textId="77777777" w:rsidR="004735DC" w:rsidRDefault="00DC001E">
      <w:pPr>
        <w:pStyle w:val="Listenabsatz"/>
        <w:numPr>
          <w:ilvl w:val="0"/>
          <w:numId w:val="1"/>
        </w:numPr>
        <w:spacing w:after="0"/>
        <w:outlineLvl w:val="0"/>
        <w:rPr>
          <w:b/>
          <w:color w:val="244061" w:themeColor="accent1" w:themeShade="80"/>
          <w:sz w:val="24"/>
        </w:rPr>
      </w:pPr>
      <w:proofErr w:type="spellStart"/>
      <w:r>
        <w:rPr>
          <w:b/>
          <w:color w:val="244061" w:themeColor="accent1" w:themeShade="80"/>
          <w:sz w:val="24"/>
        </w:rPr>
        <w:t>Risks</w:t>
      </w:r>
      <w:proofErr w:type="spellEnd"/>
      <w:r>
        <w:rPr>
          <w:b/>
          <w:color w:val="244061" w:themeColor="accent1" w:themeShade="80"/>
          <w:sz w:val="24"/>
        </w:rPr>
        <w:t xml:space="preserve"> and </w:t>
      </w:r>
      <w:proofErr w:type="spellStart"/>
      <w:r>
        <w:rPr>
          <w:b/>
          <w:color w:val="244061" w:themeColor="accent1" w:themeShade="80"/>
          <w:sz w:val="24"/>
        </w:rPr>
        <w:t>risk</w:t>
      </w:r>
      <w:proofErr w:type="spellEnd"/>
      <w:r>
        <w:rPr>
          <w:b/>
          <w:color w:val="244061" w:themeColor="accent1" w:themeShade="80"/>
          <w:sz w:val="24"/>
        </w:rPr>
        <w:t xml:space="preserve"> </w:t>
      </w:r>
      <w:proofErr w:type="spellStart"/>
      <w:r>
        <w:rPr>
          <w:b/>
          <w:color w:val="244061" w:themeColor="accent1" w:themeShade="80"/>
          <w:sz w:val="24"/>
        </w:rPr>
        <w:t>minimisation</w:t>
      </w:r>
      <w:proofErr w:type="spellEnd"/>
      <w:r>
        <w:rPr>
          <w:b/>
          <w:color w:val="244061" w:themeColor="accent1" w:themeShade="80"/>
          <w:sz w:val="24"/>
        </w:rPr>
        <w:t xml:space="preserve"> measures</w:t>
      </w:r>
    </w:p>
    <w:p w14:paraId="2C20C4F2" w14:textId="77777777" w:rsidR="004735DC" w:rsidRPr="00B52EF8" w:rsidRDefault="00DC001E">
      <w:pPr>
        <w:spacing w:line="240" w:lineRule="auto"/>
        <w:jc w:val="both"/>
        <w:rPr>
          <w:b/>
          <w:color w:val="244061" w:themeColor="accent1" w:themeShade="80"/>
          <w:sz w:val="24"/>
          <w:lang w:val="en-GB"/>
        </w:rPr>
      </w:pPr>
      <w:r w:rsidRPr="00B52EF8">
        <w:rPr>
          <w:lang w:val="en-GB"/>
        </w:rPr>
        <w:t xml:space="preserve">BCH </w:t>
      </w:r>
      <w:r w:rsidR="00E65DCF" w:rsidRPr="00B52EF8">
        <w:rPr>
          <w:lang w:val="en-GB"/>
        </w:rPr>
        <w:t xml:space="preserve">and CBM </w:t>
      </w:r>
      <w:r w:rsidRPr="00B52EF8">
        <w:rPr>
          <w:lang w:val="en-GB"/>
        </w:rPr>
        <w:t xml:space="preserve">have </w:t>
      </w:r>
      <w:r w:rsidR="00E65DCF" w:rsidRPr="00B52EF8">
        <w:rPr>
          <w:lang w:val="en-GB"/>
        </w:rPr>
        <w:t xml:space="preserve">identified various risks as part of a risk analysis and planned appropriate measures to minimise risks. In addition, CBM will </w:t>
      </w:r>
      <w:r w:rsidR="0030271C" w:rsidRPr="00B52EF8">
        <w:rPr>
          <w:lang w:val="en-GB"/>
        </w:rPr>
        <w:t xml:space="preserve">ensure </w:t>
      </w:r>
      <w:r w:rsidR="005C6EFE" w:rsidRPr="00B52EF8">
        <w:rPr>
          <w:lang w:val="en-GB"/>
        </w:rPr>
        <w:t xml:space="preserve">continuous </w:t>
      </w:r>
      <w:r w:rsidR="0030271C" w:rsidRPr="00B52EF8">
        <w:rPr>
          <w:lang w:val="en-GB"/>
        </w:rPr>
        <w:t xml:space="preserve">risk management </w:t>
      </w:r>
      <w:r w:rsidR="00FF7190" w:rsidRPr="00B52EF8">
        <w:rPr>
          <w:lang w:val="en-GB"/>
        </w:rPr>
        <w:t xml:space="preserve">through monitoring </w:t>
      </w:r>
      <w:r w:rsidR="00E65DCF" w:rsidRPr="00B52EF8">
        <w:rPr>
          <w:lang w:val="en-GB"/>
        </w:rPr>
        <w:t xml:space="preserve">and routine project visits. </w:t>
      </w:r>
      <w:r w:rsidR="00E65DCF" w:rsidRPr="00B52EF8">
        <w:rPr>
          <w:rFonts w:cstheme="minorHAnsi"/>
          <w:lang w:val="en-GB"/>
        </w:rPr>
        <w:t>The following table lists the most important risks and the corresponding measures to minimise them</w:t>
      </w:r>
      <w:r w:rsidR="00FF7190" w:rsidRPr="00B52EF8">
        <w:rPr>
          <w:rFonts w:cstheme="minorHAnsi"/>
          <w:lang w:val="en-GB"/>
        </w:rPr>
        <w:t xml:space="preserve">. </w:t>
      </w:r>
    </w:p>
    <w:tbl>
      <w:tblPr>
        <w:tblW w:w="9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5"/>
        <w:gridCol w:w="1905"/>
        <w:gridCol w:w="1695"/>
        <w:gridCol w:w="3090"/>
      </w:tblGrid>
      <w:tr w:rsidR="001A3B23" w:rsidRPr="00B52EF8" w14:paraId="5BFDF3AF" w14:textId="77777777" w:rsidTr="00D252AA">
        <w:trPr>
          <w:trHeight w:val="1451"/>
        </w:trPr>
        <w:tc>
          <w:tcPr>
            <w:tcW w:w="3195" w:type="dxa"/>
            <w:tcBorders>
              <w:top w:val="single" w:sz="4" w:space="0" w:color="auto"/>
              <w:left w:val="single" w:sz="4" w:space="0" w:color="auto"/>
              <w:bottom w:val="single" w:sz="4" w:space="0" w:color="auto"/>
              <w:right w:val="single" w:sz="4" w:space="0" w:color="auto"/>
            </w:tcBorders>
          </w:tcPr>
          <w:p w14:paraId="00303BE1" w14:textId="77777777" w:rsidR="004735DC" w:rsidRDefault="00DC001E">
            <w:pPr>
              <w:spacing w:after="0" w:line="240" w:lineRule="auto"/>
              <w:rPr>
                <w:b/>
              </w:rPr>
            </w:pPr>
            <w:r>
              <w:rPr>
                <w:b/>
              </w:rPr>
              <w:t xml:space="preserve">Description of </w:t>
            </w:r>
            <w:proofErr w:type="spellStart"/>
            <w:r>
              <w:rPr>
                <w:b/>
              </w:rPr>
              <w:t>the</w:t>
            </w:r>
            <w:proofErr w:type="spellEnd"/>
            <w:r>
              <w:rPr>
                <w:b/>
              </w:rPr>
              <w:t xml:space="preserve"> </w:t>
            </w:r>
            <w:proofErr w:type="spellStart"/>
            <w:r>
              <w:rPr>
                <w:b/>
              </w:rPr>
              <w:t>risk</w:t>
            </w:r>
            <w:proofErr w:type="spellEnd"/>
            <w:r>
              <w:rPr>
                <w:b/>
              </w:rPr>
              <w:t xml:space="preserve"> </w:t>
            </w:r>
          </w:p>
        </w:tc>
        <w:tc>
          <w:tcPr>
            <w:tcW w:w="1905" w:type="dxa"/>
            <w:tcBorders>
              <w:top w:val="single" w:sz="4" w:space="0" w:color="auto"/>
              <w:left w:val="single" w:sz="4" w:space="0" w:color="auto"/>
              <w:bottom w:val="single" w:sz="4" w:space="0" w:color="auto"/>
              <w:right w:val="single" w:sz="4" w:space="0" w:color="auto"/>
            </w:tcBorders>
          </w:tcPr>
          <w:p w14:paraId="5575D08C" w14:textId="77777777" w:rsidR="004735DC" w:rsidRPr="00B52EF8" w:rsidRDefault="00DC001E">
            <w:pPr>
              <w:spacing w:after="0" w:line="240" w:lineRule="auto"/>
              <w:rPr>
                <w:b/>
                <w:lang w:val="en-GB"/>
              </w:rPr>
            </w:pPr>
            <w:r w:rsidRPr="00B52EF8">
              <w:rPr>
                <w:b/>
                <w:lang w:val="en-GB"/>
              </w:rPr>
              <w:t>Probability of occurrence (high/medium/low)</w:t>
            </w:r>
          </w:p>
        </w:tc>
        <w:tc>
          <w:tcPr>
            <w:tcW w:w="1695" w:type="dxa"/>
            <w:tcBorders>
              <w:top w:val="single" w:sz="4" w:space="0" w:color="auto"/>
              <w:left w:val="single" w:sz="4" w:space="0" w:color="auto"/>
              <w:bottom w:val="single" w:sz="4" w:space="0" w:color="auto"/>
              <w:right w:val="single" w:sz="4" w:space="0" w:color="auto"/>
            </w:tcBorders>
          </w:tcPr>
          <w:p w14:paraId="23CE7257" w14:textId="77777777" w:rsidR="004735DC" w:rsidRPr="00B52EF8" w:rsidRDefault="00DC001E">
            <w:pPr>
              <w:spacing w:after="0" w:line="240" w:lineRule="auto"/>
              <w:rPr>
                <w:b/>
                <w:lang w:val="en-GB"/>
              </w:rPr>
            </w:pPr>
            <w:r w:rsidRPr="00B52EF8">
              <w:rPr>
                <w:b/>
                <w:lang w:val="en-GB"/>
              </w:rPr>
              <w:t>Impact on the project (high/medium/low)</w:t>
            </w:r>
          </w:p>
        </w:tc>
        <w:tc>
          <w:tcPr>
            <w:tcW w:w="3090" w:type="dxa"/>
            <w:tcBorders>
              <w:top w:val="single" w:sz="4" w:space="0" w:color="auto"/>
              <w:left w:val="single" w:sz="4" w:space="0" w:color="auto"/>
              <w:bottom w:val="single" w:sz="4" w:space="0" w:color="auto"/>
              <w:right w:val="single" w:sz="4" w:space="0" w:color="auto"/>
            </w:tcBorders>
          </w:tcPr>
          <w:p w14:paraId="42052F8C" w14:textId="77777777" w:rsidR="004735DC" w:rsidRPr="00B52EF8" w:rsidRDefault="00DC001E">
            <w:pPr>
              <w:spacing w:after="0" w:line="240" w:lineRule="auto"/>
              <w:rPr>
                <w:b/>
                <w:lang w:val="en-GB"/>
              </w:rPr>
            </w:pPr>
            <w:r w:rsidRPr="00B52EF8">
              <w:rPr>
                <w:b/>
                <w:lang w:val="en-GB"/>
              </w:rPr>
              <w:t>Remedial measure (must be included in the budget if the remedial measure involves costs)</w:t>
            </w:r>
          </w:p>
        </w:tc>
      </w:tr>
      <w:tr w:rsidR="001A3B23" w:rsidRPr="00B52EF8" w14:paraId="2C26BAD4" w14:textId="77777777" w:rsidTr="00D252AA">
        <w:tc>
          <w:tcPr>
            <w:tcW w:w="3195" w:type="dxa"/>
            <w:tcBorders>
              <w:top w:val="single" w:sz="4" w:space="0" w:color="auto"/>
              <w:left w:val="single" w:sz="4" w:space="0" w:color="auto"/>
              <w:bottom w:val="single" w:sz="4" w:space="0" w:color="auto"/>
              <w:right w:val="single" w:sz="4" w:space="0" w:color="auto"/>
            </w:tcBorders>
          </w:tcPr>
          <w:p w14:paraId="387A7B02" w14:textId="77777777" w:rsidR="004735DC" w:rsidRPr="00B52EF8" w:rsidRDefault="00DC001E">
            <w:pPr>
              <w:spacing w:after="0" w:line="240" w:lineRule="auto"/>
              <w:rPr>
                <w:lang w:val="en-GB"/>
              </w:rPr>
            </w:pPr>
            <w:r w:rsidRPr="00B52EF8">
              <w:rPr>
                <w:lang w:val="en-GB"/>
              </w:rPr>
              <w:t xml:space="preserve">Changes in government policy </w:t>
            </w:r>
            <w:r w:rsidR="00894533" w:rsidRPr="00B52EF8">
              <w:rPr>
                <w:lang w:val="en-GB"/>
              </w:rPr>
              <w:t xml:space="preserve">priorities </w:t>
            </w:r>
            <w:r w:rsidR="00AE7688" w:rsidRPr="00B52EF8">
              <w:rPr>
                <w:lang w:val="en-GB"/>
              </w:rPr>
              <w:t xml:space="preserve">so that ear and hearing health </w:t>
            </w:r>
            <w:r w:rsidR="0090310A" w:rsidRPr="00B52EF8">
              <w:rPr>
                <w:lang w:val="en-GB"/>
              </w:rPr>
              <w:t xml:space="preserve">and the </w:t>
            </w:r>
            <w:r w:rsidR="0090310A" w:rsidRPr="00B52EF8">
              <w:rPr>
                <w:i/>
                <w:iCs/>
                <w:lang w:val="en-GB"/>
              </w:rPr>
              <w:t xml:space="preserve">task-sharing </w:t>
            </w:r>
            <w:r w:rsidR="0090310A" w:rsidRPr="00B52EF8">
              <w:rPr>
                <w:lang w:val="en-GB"/>
              </w:rPr>
              <w:t xml:space="preserve">model do </w:t>
            </w:r>
            <w:r w:rsidR="00AE7688" w:rsidRPr="00B52EF8">
              <w:rPr>
                <w:lang w:val="en-GB"/>
              </w:rPr>
              <w:t xml:space="preserve">not </w:t>
            </w:r>
            <w:r w:rsidR="007F5120" w:rsidRPr="00B52EF8">
              <w:rPr>
                <w:lang w:val="en-GB"/>
              </w:rPr>
              <w:t xml:space="preserve">get </w:t>
            </w:r>
            <w:r w:rsidR="00AE7688" w:rsidRPr="00B52EF8">
              <w:rPr>
                <w:lang w:val="en-GB"/>
              </w:rPr>
              <w:t>the attention they need</w:t>
            </w:r>
            <w:r w:rsidR="00406763" w:rsidRPr="00B52EF8">
              <w:rPr>
                <w:lang w:val="en-GB"/>
              </w:rPr>
              <w:t>.</w:t>
            </w:r>
          </w:p>
        </w:tc>
        <w:tc>
          <w:tcPr>
            <w:tcW w:w="190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bottom"/>
          </w:tcPr>
          <w:p w14:paraId="4DCDCDEC" w14:textId="77777777" w:rsidR="004735DC" w:rsidRDefault="00DC001E">
            <w:pPr>
              <w:spacing w:after="0" w:line="240" w:lineRule="auto"/>
            </w:pPr>
            <w:r>
              <w:t>Low</w:t>
            </w:r>
          </w:p>
        </w:tc>
        <w:tc>
          <w:tcPr>
            <w:tcW w:w="169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bottom"/>
          </w:tcPr>
          <w:p w14:paraId="6B61BA89" w14:textId="77777777" w:rsidR="004735DC" w:rsidRDefault="00DC001E">
            <w:pPr>
              <w:spacing w:after="0" w:line="240" w:lineRule="auto"/>
            </w:pPr>
            <w:r>
              <w:t>Medium</w:t>
            </w:r>
          </w:p>
        </w:tc>
        <w:tc>
          <w:tcPr>
            <w:tcW w:w="3090" w:type="dxa"/>
            <w:tcBorders>
              <w:top w:val="single" w:sz="4" w:space="0" w:color="auto"/>
              <w:left w:val="single" w:sz="4" w:space="0" w:color="auto"/>
              <w:bottom w:val="single" w:sz="4" w:space="0" w:color="auto"/>
              <w:right w:val="single" w:sz="4" w:space="0" w:color="auto"/>
            </w:tcBorders>
          </w:tcPr>
          <w:p w14:paraId="1F3E17E0" w14:textId="77777777" w:rsidR="004735DC" w:rsidRPr="00B52EF8" w:rsidRDefault="00DC001E">
            <w:pPr>
              <w:spacing w:after="0" w:line="240" w:lineRule="auto"/>
              <w:rPr>
                <w:lang w:val="en-GB"/>
              </w:rPr>
            </w:pPr>
            <w:r w:rsidRPr="00B52EF8">
              <w:rPr>
                <w:lang w:val="en-GB"/>
              </w:rPr>
              <w:t xml:space="preserve">Continuous </w:t>
            </w:r>
            <w:r w:rsidR="007F5120" w:rsidRPr="00B52EF8">
              <w:rPr>
                <w:lang w:val="en-GB"/>
              </w:rPr>
              <w:t xml:space="preserve">monitoring of government policy </w:t>
            </w:r>
            <w:r w:rsidR="001A3B23" w:rsidRPr="00B52EF8">
              <w:rPr>
                <w:lang w:val="en-GB"/>
              </w:rPr>
              <w:t xml:space="preserve">and </w:t>
            </w:r>
            <w:r w:rsidR="0041074A" w:rsidRPr="00B52EF8">
              <w:rPr>
                <w:lang w:val="en-GB"/>
              </w:rPr>
              <w:t xml:space="preserve">lobbying of decision-makers </w:t>
            </w:r>
            <w:r w:rsidR="001A3B23" w:rsidRPr="00B52EF8">
              <w:rPr>
                <w:lang w:val="en-GB"/>
              </w:rPr>
              <w:t>at the Ministry of Health</w:t>
            </w:r>
          </w:p>
        </w:tc>
      </w:tr>
      <w:tr w:rsidR="001A3B23" w:rsidRPr="00B52EF8" w14:paraId="6A7C2037" w14:textId="77777777" w:rsidTr="00D252AA">
        <w:trPr>
          <w:trHeight w:val="507"/>
        </w:trPr>
        <w:tc>
          <w:tcPr>
            <w:tcW w:w="3195" w:type="dxa"/>
            <w:tcBorders>
              <w:top w:val="single" w:sz="4" w:space="0" w:color="auto"/>
              <w:left w:val="single" w:sz="4" w:space="0" w:color="auto"/>
              <w:bottom w:val="single" w:sz="4" w:space="0" w:color="auto"/>
              <w:right w:val="single" w:sz="4" w:space="0" w:color="auto"/>
            </w:tcBorders>
          </w:tcPr>
          <w:p w14:paraId="64DA114F" w14:textId="77777777" w:rsidR="004735DC" w:rsidRPr="00B52EF8" w:rsidRDefault="00DC001E">
            <w:pPr>
              <w:spacing w:after="0" w:line="240" w:lineRule="auto"/>
              <w:rPr>
                <w:lang w:val="en-GB"/>
              </w:rPr>
            </w:pPr>
            <w:r w:rsidRPr="00B52EF8">
              <w:rPr>
                <w:lang w:val="en-GB"/>
              </w:rPr>
              <w:t xml:space="preserve">The difficult economic situation in Zambia can lead </w:t>
            </w:r>
            <w:r w:rsidRPr="00B52EF8">
              <w:rPr>
                <w:lang w:val="en-GB"/>
              </w:rPr>
              <w:t xml:space="preserve">to protests by the population against the increased cost of living and to politically fuelled demonstrations. </w:t>
            </w:r>
          </w:p>
        </w:tc>
        <w:tc>
          <w:tcPr>
            <w:tcW w:w="190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bottom"/>
          </w:tcPr>
          <w:p w14:paraId="1CD6E9AE" w14:textId="77777777" w:rsidR="004735DC" w:rsidRDefault="00DC001E">
            <w:pPr>
              <w:spacing w:after="0" w:line="240" w:lineRule="auto"/>
            </w:pPr>
            <w:r>
              <w:t>Medium</w:t>
            </w:r>
          </w:p>
        </w:tc>
        <w:tc>
          <w:tcPr>
            <w:tcW w:w="169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bottom"/>
          </w:tcPr>
          <w:p w14:paraId="7BCF73DA" w14:textId="77777777" w:rsidR="004735DC" w:rsidRDefault="00DC001E">
            <w:pPr>
              <w:spacing w:after="0" w:line="240" w:lineRule="auto"/>
            </w:pPr>
            <w:r>
              <w:t>High</w:t>
            </w:r>
          </w:p>
        </w:tc>
        <w:tc>
          <w:tcPr>
            <w:tcW w:w="3090" w:type="dxa"/>
            <w:tcBorders>
              <w:top w:val="single" w:sz="4" w:space="0" w:color="auto"/>
              <w:left w:val="single" w:sz="4" w:space="0" w:color="auto"/>
              <w:bottom w:val="single" w:sz="4" w:space="0" w:color="auto"/>
              <w:right w:val="single" w:sz="4" w:space="0" w:color="auto"/>
            </w:tcBorders>
          </w:tcPr>
          <w:p w14:paraId="609C6283" w14:textId="77777777" w:rsidR="004735DC" w:rsidRPr="00B52EF8" w:rsidRDefault="00DC001E">
            <w:pPr>
              <w:spacing w:after="0" w:line="240" w:lineRule="auto"/>
              <w:rPr>
                <w:lang w:val="en-GB"/>
              </w:rPr>
            </w:pPr>
            <w:r w:rsidRPr="00B52EF8">
              <w:rPr>
                <w:lang w:val="en-GB"/>
              </w:rPr>
              <w:t xml:space="preserve">Utilisation of local </w:t>
            </w:r>
            <w:r w:rsidR="0040143A" w:rsidRPr="00B52EF8">
              <w:rPr>
                <w:lang w:val="en-GB"/>
              </w:rPr>
              <w:t xml:space="preserve">structures </w:t>
            </w:r>
            <w:r w:rsidRPr="00B52EF8">
              <w:rPr>
                <w:lang w:val="en-GB"/>
              </w:rPr>
              <w:t xml:space="preserve">to gather </w:t>
            </w:r>
            <w:r w:rsidR="00CC3C30" w:rsidRPr="00B52EF8">
              <w:rPr>
                <w:lang w:val="en-GB"/>
              </w:rPr>
              <w:t xml:space="preserve">information on the current </w:t>
            </w:r>
            <w:r w:rsidR="00770D00" w:rsidRPr="00B52EF8">
              <w:rPr>
                <w:lang w:val="en-GB"/>
              </w:rPr>
              <w:t xml:space="preserve">situation </w:t>
            </w:r>
            <w:r w:rsidR="00B85E09" w:rsidRPr="00B52EF8">
              <w:rPr>
                <w:lang w:val="en-GB"/>
              </w:rPr>
              <w:t xml:space="preserve">in the respective project regions </w:t>
            </w:r>
            <w:r w:rsidR="00D616EB" w:rsidRPr="00B52EF8">
              <w:rPr>
                <w:lang w:val="en-GB"/>
              </w:rPr>
              <w:t xml:space="preserve">and to plan project activities accordingly. </w:t>
            </w:r>
          </w:p>
        </w:tc>
      </w:tr>
      <w:tr w:rsidR="001A3B23" w:rsidRPr="00B52EF8" w14:paraId="4A42365E" w14:textId="77777777" w:rsidTr="00D252AA">
        <w:tc>
          <w:tcPr>
            <w:tcW w:w="3195" w:type="dxa"/>
            <w:tcBorders>
              <w:top w:val="single" w:sz="4" w:space="0" w:color="auto"/>
              <w:left w:val="single" w:sz="4" w:space="0" w:color="auto"/>
              <w:bottom w:val="single" w:sz="4" w:space="0" w:color="auto"/>
              <w:right w:val="single" w:sz="4" w:space="0" w:color="auto"/>
            </w:tcBorders>
          </w:tcPr>
          <w:p w14:paraId="36ECDC03" w14:textId="77777777" w:rsidR="004735DC" w:rsidRDefault="00DC001E">
            <w:pPr>
              <w:spacing w:after="0" w:line="240" w:lineRule="auto"/>
            </w:pPr>
            <w:r>
              <w:t xml:space="preserve">Poor </w:t>
            </w:r>
            <w:proofErr w:type="spellStart"/>
            <w:r>
              <w:t>roads</w:t>
            </w:r>
            <w:proofErr w:type="spellEnd"/>
            <w:r>
              <w:t xml:space="preserve"> and </w:t>
            </w:r>
            <w:proofErr w:type="spellStart"/>
            <w:r>
              <w:t>infrastructure</w:t>
            </w:r>
            <w:proofErr w:type="spellEnd"/>
          </w:p>
        </w:tc>
        <w:tc>
          <w:tcPr>
            <w:tcW w:w="190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bottom"/>
          </w:tcPr>
          <w:p w14:paraId="37C1267F" w14:textId="77777777" w:rsidR="004735DC" w:rsidRDefault="00DC001E">
            <w:pPr>
              <w:spacing w:after="0" w:line="240" w:lineRule="auto"/>
            </w:pPr>
            <w:r>
              <w:t>Medium</w:t>
            </w:r>
          </w:p>
        </w:tc>
        <w:tc>
          <w:tcPr>
            <w:tcW w:w="169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bottom"/>
          </w:tcPr>
          <w:p w14:paraId="07EEB3F3" w14:textId="77777777" w:rsidR="004735DC" w:rsidRDefault="00DC001E">
            <w:pPr>
              <w:spacing w:after="0" w:line="240" w:lineRule="auto"/>
            </w:pPr>
            <w:r>
              <w:t>Low</w:t>
            </w:r>
          </w:p>
        </w:tc>
        <w:tc>
          <w:tcPr>
            <w:tcW w:w="3090" w:type="dxa"/>
            <w:tcBorders>
              <w:top w:val="single" w:sz="4" w:space="0" w:color="auto"/>
              <w:left w:val="single" w:sz="4" w:space="0" w:color="auto"/>
              <w:bottom w:val="single" w:sz="4" w:space="0" w:color="auto"/>
              <w:right w:val="single" w:sz="4" w:space="0" w:color="auto"/>
            </w:tcBorders>
          </w:tcPr>
          <w:p w14:paraId="6B7A34A3" w14:textId="77777777" w:rsidR="004735DC" w:rsidRPr="00B52EF8" w:rsidRDefault="00DC001E">
            <w:pPr>
              <w:spacing w:after="0" w:line="240" w:lineRule="auto"/>
              <w:rPr>
                <w:lang w:val="en-GB"/>
              </w:rPr>
            </w:pPr>
            <w:r w:rsidRPr="00B52EF8">
              <w:rPr>
                <w:lang w:val="en-GB"/>
              </w:rPr>
              <w:t xml:space="preserve">Procuring an off-road vehicle and ensuring field mapping is carried out to develop a solid itinerary for field visits. </w:t>
            </w:r>
            <w:r w:rsidRPr="00B52EF8">
              <w:rPr>
                <w:lang w:val="en-GB"/>
              </w:rPr>
              <w:t xml:space="preserve">Liaising with local </w:t>
            </w:r>
            <w:r w:rsidR="00347EC0" w:rsidRPr="00B52EF8">
              <w:rPr>
                <w:i/>
                <w:iCs/>
                <w:lang w:val="en-GB"/>
              </w:rPr>
              <w:t xml:space="preserve">community health workers </w:t>
            </w:r>
            <w:r w:rsidRPr="00B52EF8">
              <w:rPr>
                <w:lang w:val="en-GB"/>
              </w:rPr>
              <w:t>to provide logistical support for mapping.</w:t>
            </w:r>
          </w:p>
        </w:tc>
      </w:tr>
      <w:tr w:rsidR="001A3B23" w:rsidRPr="00B52EF8" w14:paraId="47561E86" w14:textId="77777777" w:rsidTr="00D252AA">
        <w:tc>
          <w:tcPr>
            <w:tcW w:w="3195" w:type="dxa"/>
            <w:tcBorders>
              <w:top w:val="single" w:sz="4" w:space="0" w:color="auto"/>
              <w:left w:val="single" w:sz="4" w:space="0" w:color="auto"/>
              <w:bottom w:val="single" w:sz="4" w:space="0" w:color="auto"/>
              <w:right w:val="single" w:sz="4" w:space="0" w:color="auto"/>
            </w:tcBorders>
          </w:tcPr>
          <w:p w14:paraId="692C9661" w14:textId="77777777" w:rsidR="004735DC" w:rsidRPr="00B52EF8" w:rsidRDefault="00DC001E">
            <w:pPr>
              <w:spacing w:after="0" w:line="240" w:lineRule="auto"/>
              <w:rPr>
                <w:lang w:val="en-GB"/>
              </w:rPr>
            </w:pPr>
            <w:r w:rsidRPr="00B52EF8">
              <w:rPr>
                <w:lang w:val="en-GB"/>
              </w:rPr>
              <w:t xml:space="preserve">Patients do not attend </w:t>
            </w:r>
            <w:r w:rsidR="001A3B23" w:rsidRPr="00B52EF8">
              <w:rPr>
                <w:lang w:val="en-GB"/>
              </w:rPr>
              <w:t xml:space="preserve">follow-up appointments. </w:t>
            </w:r>
          </w:p>
        </w:tc>
        <w:tc>
          <w:tcPr>
            <w:tcW w:w="190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bottom"/>
          </w:tcPr>
          <w:p w14:paraId="6E91E618" w14:textId="77777777" w:rsidR="004735DC" w:rsidRDefault="00DC001E">
            <w:pPr>
              <w:spacing w:after="0" w:line="240" w:lineRule="auto"/>
            </w:pPr>
            <w:r>
              <w:t>Medium</w:t>
            </w:r>
          </w:p>
        </w:tc>
        <w:tc>
          <w:tcPr>
            <w:tcW w:w="169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bottom"/>
          </w:tcPr>
          <w:p w14:paraId="6E352545" w14:textId="77777777" w:rsidR="004735DC" w:rsidRDefault="00DC001E">
            <w:pPr>
              <w:spacing w:after="0" w:line="240" w:lineRule="auto"/>
            </w:pPr>
            <w:r>
              <w:t>Medium</w:t>
            </w:r>
          </w:p>
        </w:tc>
        <w:tc>
          <w:tcPr>
            <w:tcW w:w="3090" w:type="dxa"/>
            <w:tcBorders>
              <w:top w:val="single" w:sz="4" w:space="0" w:color="auto"/>
              <w:left w:val="single" w:sz="4" w:space="0" w:color="auto"/>
              <w:bottom w:val="single" w:sz="4" w:space="0" w:color="auto"/>
              <w:right w:val="single" w:sz="4" w:space="0" w:color="auto"/>
            </w:tcBorders>
          </w:tcPr>
          <w:p w14:paraId="07E3C054" w14:textId="77777777" w:rsidR="004735DC" w:rsidRPr="00B52EF8" w:rsidRDefault="00DC001E">
            <w:pPr>
              <w:spacing w:after="0" w:line="240" w:lineRule="auto"/>
              <w:rPr>
                <w:lang w:val="en-GB"/>
              </w:rPr>
            </w:pPr>
            <w:r w:rsidRPr="00B52EF8">
              <w:rPr>
                <w:lang w:val="en-GB"/>
              </w:rPr>
              <w:t xml:space="preserve">The social workers will work closely with the </w:t>
            </w:r>
            <w:r w:rsidR="00347EC0" w:rsidRPr="00B52EF8">
              <w:rPr>
                <w:i/>
                <w:iCs/>
                <w:lang w:val="en-GB"/>
              </w:rPr>
              <w:t xml:space="preserve">community health workers </w:t>
            </w:r>
            <w:r w:rsidRPr="00B52EF8">
              <w:rPr>
                <w:lang w:val="en-GB"/>
              </w:rPr>
              <w:t xml:space="preserve">in the municipalities to ensure that follow-up appointments are </w:t>
            </w:r>
            <w:r w:rsidR="005C6EFE" w:rsidRPr="00B52EF8">
              <w:rPr>
                <w:lang w:val="en-GB"/>
              </w:rPr>
              <w:t>kept</w:t>
            </w:r>
            <w:r w:rsidRPr="00B52EF8">
              <w:rPr>
                <w:lang w:val="en-GB"/>
              </w:rPr>
              <w:t xml:space="preserve">. Utilising </w:t>
            </w:r>
            <w:r w:rsidRPr="00B52EF8">
              <w:rPr>
                <w:i/>
                <w:iCs/>
                <w:lang w:val="en-GB"/>
              </w:rPr>
              <w:t>Beit Cure</w:t>
            </w:r>
            <w:r w:rsidRPr="00B52EF8">
              <w:rPr>
                <w:lang w:val="en-GB"/>
              </w:rPr>
              <w:t xml:space="preserve">'s electronic medical record system </w:t>
            </w:r>
            <w:r w:rsidR="00B07B9A" w:rsidRPr="00B52EF8">
              <w:rPr>
                <w:lang w:val="en-GB"/>
              </w:rPr>
              <w:t xml:space="preserve">to monitor </w:t>
            </w:r>
            <w:r w:rsidRPr="00B52EF8">
              <w:rPr>
                <w:lang w:val="en-GB"/>
              </w:rPr>
              <w:t>patient data.</w:t>
            </w:r>
          </w:p>
        </w:tc>
      </w:tr>
      <w:tr w:rsidR="001A3B23" w:rsidRPr="00B52EF8" w14:paraId="5D715984" w14:textId="77777777" w:rsidTr="00D252AA">
        <w:tc>
          <w:tcPr>
            <w:tcW w:w="3195" w:type="dxa"/>
            <w:tcBorders>
              <w:top w:val="single" w:sz="4" w:space="0" w:color="auto"/>
              <w:left w:val="single" w:sz="4" w:space="0" w:color="auto"/>
              <w:bottom w:val="single" w:sz="4" w:space="0" w:color="auto"/>
              <w:right w:val="single" w:sz="4" w:space="0" w:color="auto"/>
            </w:tcBorders>
          </w:tcPr>
          <w:p w14:paraId="4DDDC382" w14:textId="77777777" w:rsidR="004735DC" w:rsidRDefault="00DC001E">
            <w:pPr>
              <w:spacing w:after="0" w:line="240" w:lineRule="auto"/>
            </w:pPr>
            <w:proofErr w:type="spellStart"/>
            <w:r w:rsidRPr="00DF49AD">
              <w:t>Mismanagement</w:t>
            </w:r>
            <w:proofErr w:type="spellEnd"/>
            <w:r w:rsidRPr="00DF49AD">
              <w:t xml:space="preserve"> </w:t>
            </w:r>
            <w:proofErr w:type="spellStart"/>
            <w:r w:rsidRPr="00DF49AD">
              <w:t>of</w:t>
            </w:r>
            <w:proofErr w:type="spellEnd"/>
            <w:r w:rsidRPr="00DF49AD">
              <w:t xml:space="preserve"> </w:t>
            </w:r>
            <w:proofErr w:type="spellStart"/>
            <w:r w:rsidRPr="00DF49AD">
              <w:t>medical</w:t>
            </w:r>
            <w:proofErr w:type="spellEnd"/>
            <w:r w:rsidRPr="00DF49AD">
              <w:t xml:space="preserve"> </w:t>
            </w:r>
            <w:proofErr w:type="spellStart"/>
            <w:r w:rsidRPr="00DF49AD">
              <w:t>equipment</w:t>
            </w:r>
            <w:proofErr w:type="spellEnd"/>
          </w:p>
        </w:tc>
        <w:tc>
          <w:tcPr>
            <w:tcW w:w="190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bottom"/>
          </w:tcPr>
          <w:p w14:paraId="4FA24158" w14:textId="77777777" w:rsidR="004735DC" w:rsidRDefault="00DC001E">
            <w:pPr>
              <w:spacing w:after="0" w:line="240" w:lineRule="auto"/>
            </w:pPr>
            <w:r>
              <w:t>Low</w:t>
            </w:r>
          </w:p>
        </w:tc>
        <w:tc>
          <w:tcPr>
            <w:tcW w:w="169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bottom"/>
          </w:tcPr>
          <w:p w14:paraId="1EB1B51F" w14:textId="77777777" w:rsidR="004735DC" w:rsidRDefault="00DC001E">
            <w:pPr>
              <w:spacing w:after="0" w:line="240" w:lineRule="auto"/>
            </w:pPr>
            <w:r>
              <w:t>Medium</w:t>
            </w:r>
          </w:p>
        </w:tc>
        <w:tc>
          <w:tcPr>
            <w:tcW w:w="3090" w:type="dxa"/>
            <w:tcBorders>
              <w:top w:val="single" w:sz="4" w:space="0" w:color="auto"/>
              <w:left w:val="single" w:sz="4" w:space="0" w:color="auto"/>
              <w:bottom w:val="single" w:sz="4" w:space="0" w:color="auto"/>
              <w:right w:val="single" w:sz="4" w:space="0" w:color="auto"/>
            </w:tcBorders>
          </w:tcPr>
          <w:p w14:paraId="227E2C2C" w14:textId="77777777" w:rsidR="004735DC" w:rsidRPr="00B52EF8" w:rsidRDefault="00DC001E">
            <w:pPr>
              <w:spacing w:after="0" w:line="240" w:lineRule="auto"/>
              <w:rPr>
                <w:lang w:val="en-GB"/>
              </w:rPr>
            </w:pPr>
            <w:r w:rsidRPr="00B52EF8">
              <w:rPr>
                <w:lang w:val="en-GB"/>
              </w:rPr>
              <w:t xml:space="preserve">Training and instruction of personnel in the use of the devices </w:t>
            </w:r>
            <w:r w:rsidR="008D7B28" w:rsidRPr="00B52EF8">
              <w:rPr>
                <w:lang w:val="en-GB"/>
              </w:rPr>
              <w:t xml:space="preserve">and signing of </w:t>
            </w:r>
            <w:proofErr w:type="spellStart"/>
            <w:r w:rsidRPr="00B52EF8">
              <w:rPr>
                <w:lang w:val="en-GB"/>
              </w:rPr>
              <w:t>MoUs</w:t>
            </w:r>
            <w:proofErr w:type="spellEnd"/>
            <w:r w:rsidRPr="00B52EF8">
              <w:rPr>
                <w:lang w:val="en-GB"/>
              </w:rPr>
              <w:t xml:space="preserve"> </w:t>
            </w:r>
          </w:p>
        </w:tc>
      </w:tr>
      <w:tr w:rsidR="001A3B23" w:rsidRPr="00B52EF8" w14:paraId="402EC1B3" w14:textId="77777777" w:rsidTr="00D252AA">
        <w:tc>
          <w:tcPr>
            <w:tcW w:w="3195" w:type="dxa"/>
            <w:tcBorders>
              <w:top w:val="single" w:sz="4" w:space="0" w:color="auto"/>
              <w:left w:val="single" w:sz="4" w:space="0" w:color="auto"/>
              <w:bottom w:val="single" w:sz="4" w:space="0" w:color="auto"/>
              <w:right w:val="single" w:sz="4" w:space="0" w:color="auto"/>
            </w:tcBorders>
          </w:tcPr>
          <w:p w14:paraId="60840C5F" w14:textId="77777777" w:rsidR="004735DC" w:rsidRDefault="00DC001E">
            <w:pPr>
              <w:spacing w:after="0" w:line="240" w:lineRule="auto"/>
            </w:pPr>
            <w:r>
              <w:t xml:space="preserve">COVID-19 </w:t>
            </w:r>
            <w:proofErr w:type="spellStart"/>
            <w:r>
              <w:t>pandemic</w:t>
            </w:r>
            <w:proofErr w:type="spellEnd"/>
          </w:p>
        </w:tc>
        <w:tc>
          <w:tcPr>
            <w:tcW w:w="190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bottom"/>
          </w:tcPr>
          <w:p w14:paraId="44DB762C" w14:textId="77777777" w:rsidR="004735DC" w:rsidRDefault="00DC001E">
            <w:pPr>
              <w:spacing w:after="0" w:line="240" w:lineRule="auto"/>
            </w:pPr>
            <w:r>
              <w:t>Medium</w:t>
            </w:r>
          </w:p>
        </w:tc>
        <w:tc>
          <w:tcPr>
            <w:tcW w:w="169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bottom"/>
          </w:tcPr>
          <w:p w14:paraId="325151C6" w14:textId="77777777" w:rsidR="004735DC" w:rsidRDefault="00DC001E">
            <w:pPr>
              <w:spacing w:after="0" w:line="240" w:lineRule="auto"/>
            </w:pPr>
            <w:r>
              <w:t>High</w:t>
            </w:r>
          </w:p>
        </w:tc>
        <w:tc>
          <w:tcPr>
            <w:tcW w:w="3090" w:type="dxa"/>
            <w:tcBorders>
              <w:top w:val="single" w:sz="4" w:space="0" w:color="auto"/>
              <w:left w:val="single" w:sz="4" w:space="0" w:color="auto"/>
              <w:bottom w:val="single" w:sz="4" w:space="0" w:color="auto"/>
              <w:right w:val="single" w:sz="4" w:space="0" w:color="auto"/>
            </w:tcBorders>
          </w:tcPr>
          <w:p w14:paraId="74BADFF5" w14:textId="77777777" w:rsidR="004735DC" w:rsidRPr="00B52EF8" w:rsidRDefault="00DC001E">
            <w:pPr>
              <w:spacing w:after="0" w:line="240" w:lineRule="auto"/>
              <w:rPr>
                <w:lang w:val="en-GB"/>
              </w:rPr>
            </w:pPr>
            <w:r w:rsidRPr="00B52EF8">
              <w:rPr>
                <w:i/>
                <w:iCs/>
                <w:lang w:val="en-GB"/>
              </w:rPr>
              <w:t xml:space="preserve">Beit Cure has </w:t>
            </w:r>
            <w:r w:rsidRPr="00B52EF8">
              <w:rPr>
                <w:lang w:val="en-GB"/>
              </w:rPr>
              <w:t xml:space="preserve">a working group to monitor the </w:t>
            </w:r>
            <w:r w:rsidR="00481DD6" w:rsidRPr="00B52EF8">
              <w:rPr>
                <w:lang w:val="en-GB"/>
              </w:rPr>
              <w:t>COVID-19 pandemic</w:t>
            </w:r>
          </w:p>
        </w:tc>
      </w:tr>
      <w:tr w:rsidR="001A3B23" w:rsidRPr="00B52EF8" w14:paraId="6CF63E15" w14:textId="77777777" w:rsidTr="00D252AA">
        <w:tc>
          <w:tcPr>
            <w:tcW w:w="3195" w:type="dxa"/>
            <w:tcBorders>
              <w:top w:val="single" w:sz="4" w:space="0" w:color="auto"/>
              <w:left w:val="single" w:sz="4" w:space="0" w:color="auto"/>
              <w:bottom w:val="single" w:sz="4" w:space="0" w:color="auto"/>
              <w:right w:val="single" w:sz="4" w:space="0" w:color="auto"/>
            </w:tcBorders>
          </w:tcPr>
          <w:p w14:paraId="5CC9C811" w14:textId="77777777" w:rsidR="004735DC" w:rsidRDefault="00DC001E">
            <w:pPr>
              <w:spacing w:after="0" w:line="240" w:lineRule="auto"/>
            </w:pPr>
            <w:r>
              <w:t xml:space="preserve">Road </w:t>
            </w:r>
            <w:proofErr w:type="spellStart"/>
            <w:r>
              <w:t>traffic</w:t>
            </w:r>
            <w:proofErr w:type="spellEnd"/>
            <w:r>
              <w:t xml:space="preserve"> </w:t>
            </w:r>
            <w:proofErr w:type="spellStart"/>
            <w:r>
              <w:t>accidents</w:t>
            </w:r>
            <w:proofErr w:type="spellEnd"/>
          </w:p>
        </w:tc>
        <w:tc>
          <w:tcPr>
            <w:tcW w:w="190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bottom"/>
          </w:tcPr>
          <w:p w14:paraId="440D1E6D" w14:textId="77777777" w:rsidR="004735DC" w:rsidRDefault="00DC001E">
            <w:pPr>
              <w:spacing w:after="0" w:line="240" w:lineRule="auto"/>
            </w:pPr>
            <w:r>
              <w:t>Low</w:t>
            </w:r>
          </w:p>
        </w:tc>
        <w:tc>
          <w:tcPr>
            <w:tcW w:w="169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bottom"/>
          </w:tcPr>
          <w:p w14:paraId="465504CD" w14:textId="77777777" w:rsidR="004735DC" w:rsidRDefault="00DC001E">
            <w:pPr>
              <w:spacing w:after="0" w:line="240" w:lineRule="auto"/>
            </w:pPr>
            <w:r>
              <w:t>Medium</w:t>
            </w:r>
          </w:p>
        </w:tc>
        <w:tc>
          <w:tcPr>
            <w:tcW w:w="3090" w:type="dxa"/>
            <w:tcBorders>
              <w:top w:val="single" w:sz="4" w:space="0" w:color="auto"/>
              <w:left w:val="single" w:sz="4" w:space="0" w:color="auto"/>
              <w:bottom w:val="single" w:sz="4" w:space="0" w:color="auto"/>
              <w:right w:val="single" w:sz="4" w:space="0" w:color="auto"/>
            </w:tcBorders>
          </w:tcPr>
          <w:p w14:paraId="46A61812" w14:textId="77777777" w:rsidR="004735DC" w:rsidRPr="00B52EF8" w:rsidRDefault="00DC001E">
            <w:pPr>
              <w:spacing w:after="0" w:line="240" w:lineRule="auto"/>
              <w:rPr>
                <w:lang w:val="en-GB"/>
              </w:rPr>
            </w:pPr>
            <w:r w:rsidRPr="00B52EF8">
              <w:rPr>
                <w:lang w:val="en-GB"/>
              </w:rPr>
              <w:t xml:space="preserve">Conducting appropriate risk and safety management training for all </w:t>
            </w:r>
            <w:r w:rsidR="00930C70" w:rsidRPr="00B52EF8">
              <w:rPr>
                <w:lang w:val="en-GB"/>
              </w:rPr>
              <w:t xml:space="preserve">drivers of the </w:t>
            </w:r>
            <w:r w:rsidR="00A13644" w:rsidRPr="00B52EF8">
              <w:rPr>
                <w:lang w:val="en-GB"/>
              </w:rPr>
              <w:t>project vehicles</w:t>
            </w:r>
            <w:r w:rsidRPr="00B52EF8">
              <w:rPr>
                <w:lang w:val="en-GB"/>
              </w:rPr>
              <w:t xml:space="preserve">. </w:t>
            </w:r>
          </w:p>
        </w:tc>
      </w:tr>
      <w:tr w:rsidR="001A3B23" w:rsidRPr="00B52EF8" w14:paraId="778EEACF" w14:textId="77777777" w:rsidTr="00D252AA">
        <w:tc>
          <w:tcPr>
            <w:tcW w:w="3195" w:type="dxa"/>
            <w:tcBorders>
              <w:top w:val="single" w:sz="4" w:space="0" w:color="auto"/>
              <w:left w:val="single" w:sz="4" w:space="0" w:color="auto"/>
              <w:bottom w:val="single" w:sz="4" w:space="0" w:color="auto"/>
              <w:right w:val="single" w:sz="4" w:space="0" w:color="auto"/>
            </w:tcBorders>
          </w:tcPr>
          <w:p w14:paraId="3DB899C6" w14:textId="77777777" w:rsidR="004735DC" w:rsidRPr="00B52EF8" w:rsidRDefault="00DC001E">
            <w:pPr>
              <w:spacing w:after="0" w:line="240" w:lineRule="auto"/>
              <w:rPr>
                <w:lang w:val="en-GB"/>
              </w:rPr>
            </w:pPr>
            <w:r w:rsidRPr="00B52EF8">
              <w:rPr>
                <w:lang w:val="en-GB"/>
              </w:rPr>
              <w:t>Flash floods, especially in rural areas during the rainy season</w:t>
            </w:r>
          </w:p>
        </w:tc>
        <w:tc>
          <w:tcPr>
            <w:tcW w:w="190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bottom"/>
          </w:tcPr>
          <w:p w14:paraId="6DF01B5E" w14:textId="77777777" w:rsidR="004735DC" w:rsidRDefault="00DC001E">
            <w:pPr>
              <w:spacing w:after="0" w:line="240" w:lineRule="auto"/>
            </w:pPr>
            <w:r>
              <w:t>Low</w:t>
            </w:r>
          </w:p>
        </w:tc>
        <w:tc>
          <w:tcPr>
            <w:tcW w:w="169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bottom"/>
          </w:tcPr>
          <w:p w14:paraId="2F56C834" w14:textId="77777777" w:rsidR="004735DC" w:rsidRDefault="00DC001E">
            <w:pPr>
              <w:spacing w:after="0" w:line="240" w:lineRule="auto"/>
            </w:pPr>
            <w:r>
              <w:t>Medium</w:t>
            </w:r>
          </w:p>
        </w:tc>
        <w:tc>
          <w:tcPr>
            <w:tcW w:w="3090" w:type="dxa"/>
            <w:tcBorders>
              <w:top w:val="single" w:sz="4" w:space="0" w:color="auto"/>
              <w:left w:val="single" w:sz="4" w:space="0" w:color="auto"/>
              <w:bottom w:val="single" w:sz="4" w:space="0" w:color="auto"/>
              <w:right w:val="single" w:sz="4" w:space="0" w:color="auto"/>
            </w:tcBorders>
          </w:tcPr>
          <w:p w14:paraId="2F4B51D3" w14:textId="77777777" w:rsidR="004735DC" w:rsidRPr="00B52EF8" w:rsidRDefault="00DC001E">
            <w:pPr>
              <w:spacing w:after="0" w:line="240" w:lineRule="auto"/>
              <w:rPr>
                <w:lang w:val="en-GB"/>
              </w:rPr>
            </w:pPr>
            <w:r w:rsidRPr="00B52EF8">
              <w:rPr>
                <w:lang w:val="en-GB"/>
              </w:rPr>
              <w:t xml:space="preserve">Travel planning is only </w:t>
            </w:r>
            <w:r w:rsidR="0040143A" w:rsidRPr="00B52EF8">
              <w:rPr>
                <w:lang w:val="en-GB"/>
              </w:rPr>
              <w:t xml:space="preserve">carried out </w:t>
            </w:r>
            <w:r w:rsidRPr="00B52EF8">
              <w:rPr>
                <w:lang w:val="en-GB"/>
              </w:rPr>
              <w:t xml:space="preserve">in close coordination with local </w:t>
            </w:r>
            <w:r w:rsidR="0040143A" w:rsidRPr="00B52EF8">
              <w:rPr>
                <w:lang w:val="en-GB"/>
              </w:rPr>
              <w:t xml:space="preserve">structures </w:t>
            </w:r>
            <w:proofErr w:type="gramStart"/>
            <w:r w:rsidR="001A3B23" w:rsidRPr="00B52EF8">
              <w:rPr>
                <w:lang w:val="en-GB"/>
              </w:rPr>
              <w:t>in order to</w:t>
            </w:r>
            <w:proofErr w:type="gramEnd"/>
            <w:r w:rsidR="001A3B23" w:rsidRPr="00B52EF8">
              <w:rPr>
                <w:lang w:val="en-GB"/>
              </w:rPr>
              <w:t xml:space="preserve"> </w:t>
            </w:r>
            <w:r w:rsidR="00CB55F2" w:rsidRPr="00B52EF8">
              <w:rPr>
                <w:lang w:val="en-GB"/>
              </w:rPr>
              <w:t xml:space="preserve">have </w:t>
            </w:r>
            <w:r w:rsidR="001A3B23" w:rsidRPr="00B52EF8">
              <w:rPr>
                <w:lang w:val="en-GB"/>
              </w:rPr>
              <w:lastRenderedPageBreak/>
              <w:t xml:space="preserve">real-time data available on the current situation. </w:t>
            </w:r>
          </w:p>
        </w:tc>
      </w:tr>
      <w:tr w:rsidR="001A3B23" w:rsidRPr="00B52EF8" w14:paraId="0E7BD137" w14:textId="77777777" w:rsidTr="00D252AA">
        <w:tc>
          <w:tcPr>
            <w:tcW w:w="3195" w:type="dxa"/>
            <w:tcBorders>
              <w:top w:val="single" w:sz="4" w:space="0" w:color="auto"/>
              <w:left w:val="single" w:sz="4" w:space="0" w:color="auto"/>
              <w:bottom w:val="single" w:sz="4" w:space="0" w:color="auto"/>
              <w:right w:val="single" w:sz="4" w:space="0" w:color="auto"/>
            </w:tcBorders>
          </w:tcPr>
          <w:p w14:paraId="40D2FB43" w14:textId="77777777" w:rsidR="004735DC" w:rsidRPr="00B52EF8" w:rsidRDefault="00CB55F2">
            <w:pPr>
              <w:spacing w:after="0" w:line="240" w:lineRule="auto"/>
              <w:rPr>
                <w:lang w:val="en-GB"/>
              </w:rPr>
            </w:pPr>
            <w:r w:rsidRPr="00B52EF8">
              <w:rPr>
                <w:lang w:val="en-GB"/>
              </w:rPr>
              <w:lastRenderedPageBreak/>
              <w:t xml:space="preserve">Employees move to </w:t>
            </w:r>
            <w:r w:rsidR="000532BE" w:rsidRPr="00B52EF8">
              <w:rPr>
                <w:lang w:val="en-GB"/>
              </w:rPr>
              <w:t xml:space="preserve">other </w:t>
            </w:r>
            <w:r w:rsidR="00DC001E" w:rsidRPr="00B52EF8">
              <w:rPr>
                <w:lang w:val="en-GB"/>
              </w:rPr>
              <w:t>organisations</w:t>
            </w:r>
          </w:p>
        </w:tc>
        <w:tc>
          <w:tcPr>
            <w:tcW w:w="190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bottom"/>
          </w:tcPr>
          <w:p w14:paraId="78FE211D" w14:textId="77777777" w:rsidR="004735DC" w:rsidRDefault="00DC001E">
            <w:pPr>
              <w:spacing w:after="0" w:line="240" w:lineRule="auto"/>
            </w:pPr>
            <w:r>
              <w:t>Medium</w:t>
            </w:r>
          </w:p>
        </w:tc>
        <w:tc>
          <w:tcPr>
            <w:tcW w:w="169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bottom"/>
          </w:tcPr>
          <w:p w14:paraId="48494554" w14:textId="77777777" w:rsidR="004735DC" w:rsidRDefault="00DC001E">
            <w:pPr>
              <w:spacing w:after="0" w:line="240" w:lineRule="auto"/>
            </w:pPr>
            <w:r>
              <w:t>Medium</w:t>
            </w:r>
          </w:p>
        </w:tc>
        <w:tc>
          <w:tcPr>
            <w:tcW w:w="3090" w:type="dxa"/>
            <w:tcBorders>
              <w:top w:val="single" w:sz="4" w:space="0" w:color="auto"/>
              <w:left w:val="single" w:sz="4" w:space="0" w:color="auto"/>
              <w:bottom w:val="single" w:sz="4" w:space="0" w:color="auto"/>
              <w:right w:val="single" w:sz="4" w:space="0" w:color="auto"/>
            </w:tcBorders>
          </w:tcPr>
          <w:p w14:paraId="3DF581A8" w14:textId="77777777" w:rsidR="004735DC" w:rsidRPr="00B52EF8" w:rsidRDefault="00DC001E">
            <w:pPr>
              <w:spacing w:after="0" w:line="240" w:lineRule="auto"/>
              <w:rPr>
                <w:lang w:val="en-GB"/>
              </w:rPr>
            </w:pPr>
            <w:r w:rsidRPr="00B52EF8">
              <w:rPr>
                <w:lang w:val="en-GB"/>
              </w:rPr>
              <w:t xml:space="preserve">Conducting annual </w:t>
            </w:r>
            <w:r w:rsidR="001765E7" w:rsidRPr="00B52EF8">
              <w:rPr>
                <w:lang w:val="en-GB"/>
              </w:rPr>
              <w:t xml:space="preserve">employee satisfaction reviews and </w:t>
            </w:r>
            <w:r w:rsidR="00FA5B14" w:rsidRPr="00B52EF8">
              <w:rPr>
                <w:lang w:val="en-GB"/>
              </w:rPr>
              <w:t xml:space="preserve">planning </w:t>
            </w:r>
            <w:r w:rsidRPr="00B52EF8">
              <w:rPr>
                <w:lang w:val="en-GB"/>
              </w:rPr>
              <w:t>intangible incentives, such as the provision of continuous professional development programmes.</w:t>
            </w:r>
          </w:p>
        </w:tc>
      </w:tr>
      <w:tr w:rsidR="001A3B23" w:rsidRPr="00B52EF8" w14:paraId="56809AE6" w14:textId="77777777" w:rsidTr="00D252AA">
        <w:tc>
          <w:tcPr>
            <w:tcW w:w="3195" w:type="dxa"/>
            <w:tcBorders>
              <w:top w:val="single" w:sz="4" w:space="0" w:color="auto"/>
              <w:left w:val="single" w:sz="4" w:space="0" w:color="auto"/>
              <w:bottom w:val="single" w:sz="4" w:space="0" w:color="auto"/>
              <w:right w:val="single" w:sz="4" w:space="0" w:color="auto"/>
            </w:tcBorders>
          </w:tcPr>
          <w:p w14:paraId="3F15F3E3" w14:textId="77777777" w:rsidR="004735DC" w:rsidRPr="00B52EF8" w:rsidRDefault="00DC001E">
            <w:pPr>
              <w:spacing w:after="0" w:line="240" w:lineRule="auto"/>
              <w:rPr>
                <w:lang w:val="en-GB"/>
              </w:rPr>
            </w:pPr>
            <w:r w:rsidRPr="00B52EF8">
              <w:rPr>
                <w:lang w:val="en-GB"/>
              </w:rPr>
              <w:t xml:space="preserve">High drop-out rates among </w:t>
            </w:r>
            <w:r w:rsidR="009F168D" w:rsidRPr="00B52EF8">
              <w:rPr>
                <w:lang w:val="en-GB"/>
              </w:rPr>
              <w:t>participants in training programmes</w:t>
            </w:r>
            <w:r w:rsidRPr="00B52EF8">
              <w:rPr>
                <w:lang w:val="en-GB"/>
              </w:rPr>
              <w:t xml:space="preserve">, e.g. </w:t>
            </w:r>
            <w:r w:rsidR="00FA5B14" w:rsidRPr="00B52EF8">
              <w:rPr>
                <w:lang w:val="en-GB"/>
              </w:rPr>
              <w:t xml:space="preserve">nurses </w:t>
            </w:r>
            <w:r w:rsidRPr="00B52EF8">
              <w:rPr>
                <w:lang w:val="en-GB"/>
              </w:rPr>
              <w:t>and other staff trained as part of the project.</w:t>
            </w:r>
          </w:p>
        </w:tc>
        <w:tc>
          <w:tcPr>
            <w:tcW w:w="1905" w:type="dxa"/>
            <w:tcBorders>
              <w:top w:val="single" w:sz="4" w:space="0" w:color="auto"/>
              <w:left w:val="single" w:sz="4" w:space="0" w:color="auto"/>
              <w:bottom w:val="single" w:sz="4" w:space="0" w:color="auto"/>
              <w:right w:val="single" w:sz="4" w:space="0" w:color="auto"/>
            </w:tcBorders>
          </w:tcPr>
          <w:p w14:paraId="483A1B30" w14:textId="77777777" w:rsidR="004735DC" w:rsidRDefault="00DC001E">
            <w:pPr>
              <w:spacing w:after="0" w:line="240" w:lineRule="auto"/>
            </w:pPr>
            <w:r>
              <w:t>Medium</w:t>
            </w:r>
          </w:p>
        </w:tc>
        <w:tc>
          <w:tcPr>
            <w:tcW w:w="1695" w:type="dxa"/>
            <w:tcBorders>
              <w:top w:val="single" w:sz="4" w:space="0" w:color="auto"/>
              <w:left w:val="single" w:sz="4" w:space="0" w:color="auto"/>
              <w:bottom w:val="single" w:sz="4" w:space="0" w:color="auto"/>
              <w:right w:val="single" w:sz="4" w:space="0" w:color="auto"/>
            </w:tcBorders>
          </w:tcPr>
          <w:p w14:paraId="7831E477" w14:textId="77777777" w:rsidR="004735DC" w:rsidRDefault="00DC001E">
            <w:pPr>
              <w:spacing w:after="0" w:line="240" w:lineRule="auto"/>
            </w:pPr>
            <w:r>
              <w:t>High</w:t>
            </w:r>
          </w:p>
        </w:tc>
        <w:tc>
          <w:tcPr>
            <w:tcW w:w="3090" w:type="dxa"/>
            <w:tcBorders>
              <w:top w:val="single" w:sz="4" w:space="0" w:color="auto"/>
              <w:left w:val="single" w:sz="4" w:space="0" w:color="auto"/>
              <w:bottom w:val="single" w:sz="4" w:space="0" w:color="auto"/>
              <w:right w:val="single" w:sz="4" w:space="0" w:color="auto"/>
            </w:tcBorders>
          </w:tcPr>
          <w:p w14:paraId="2D1695E1" w14:textId="77777777" w:rsidR="004735DC" w:rsidRPr="00B52EF8" w:rsidRDefault="00DC001E">
            <w:pPr>
              <w:spacing w:after="0" w:line="240" w:lineRule="auto"/>
              <w:rPr>
                <w:lang w:val="en-GB"/>
              </w:rPr>
            </w:pPr>
            <w:r w:rsidRPr="00B52EF8">
              <w:rPr>
                <w:lang w:val="en-GB"/>
              </w:rPr>
              <w:t xml:space="preserve">Careful selection of candidates and </w:t>
            </w:r>
            <w:r w:rsidR="001A3B23" w:rsidRPr="00B52EF8">
              <w:rPr>
                <w:lang w:val="en-GB"/>
              </w:rPr>
              <w:t xml:space="preserve">building and maintaining relationships with key people in the Ministry of Health, the </w:t>
            </w:r>
            <w:r w:rsidR="001A3B23" w:rsidRPr="00B52EF8">
              <w:rPr>
                <w:i/>
                <w:iCs/>
                <w:lang w:val="en-GB"/>
              </w:rPr>
              <w:t xml:space="preserve">Health Professionals Council of Zambia </w:t>
            </w:r>
            <w:r w:rsidR="001A3B23" w:rsidRPr="00B52EF8">
              <w:rPr>
                <w:lang w:val="en-GB"/>
              </w:rPr>
              <w:t xml:space="preserve">and the </w:t>
            </w:r>
            <w:r w:rsidR="001A3B23" w:rsidRPr="00B52EF8">
              <w:rPr>
                <w:i/>
                <w:iCs/>
                <w:lang w:val="en-GB"/>
              </w:rPr>
              <w:t>Nursing and Midwifery Council of Zambia</w:t>
            </w:r>
            <w:r w:rsidRPr="00B52EF8">
              <w:rPr>
                <w:lang w:val="en-GB"/>
              </w:rPr>
              <w:t>.</w:t>
            </w:r>
          </w:p>
        </w:tc>
      </w:tr>
      <w:tr w:rsidR="00496E72" w:rsidRPr="00B52EF8" w14:paraId="0C036197" w14:textId="77777777" w:rsidTr="00D252AA">
        <w:tc>
          <w:tcPr>
            <w:tcW w:w="3195" w:type="dxa"/>
            <w:tcBorders>
              <w:top w:val="single" w:sz="4" w:space="0" w:color="auto"/>
              <w:left w:val="single" w:sz="4" w:space="0" w:color="auto"/>
              <w:bottom w:val="single" w:sz="4" w:space="0" w:color="auto"/>
              <w:right w:val="single" w:sz="4" w:space="0" w:color="auto"/>
            </w:tcBorders>
          </w:tcPr>
          <w:p w14:paraId="1EC3524F" w14:textId="77777777" w:rsidR="004735DC" w:rsidRDefault="00DC001E">
            <w:pPr>
              <w:spacing w:after="0" w:line="240" w:lineRule="auto"/>
            </w:pPr>
            <w:r>
              <w:t xml:space="preserve">Exchange rate </w:t>
            </w:r>
            <w:proofErr w:type="spellStart"/>
            <w:r>
              <w:t>fluctuations</w:t>
            </w:r>
            <w:proofErr w:type="spellEnd"/>
          </w:p>
        </w:tc>
        <w:tc>
          <w:tcPr>
            <w:tcW w:w="1905" w:type="dxa"/>
            <w:tcBorders>
              <w:top w:val="single" w:sz="4" w:space="0" w:color="auto"/>
              <w:left w:val="single" w:sz="4" w:space="0" w:color="auto"/>
              <w:bottom w:val="single" w:sz="4" w:space="0" w:color="auto"/>
              <w:right w:val="single" w:sz="4" w:space="0" w:color="auto"/>
            </w:tcBorders>
            <w:vAlign w:val="bottom"/>
          </w:tcPr>
          <w:p w14:paraId="463951A1" w14:textId="77777777" w:rsidR="004735DC" w:rsidRDefault="00DC001E">
            <w:pPr>
              <w:spacing w:after="0" w:line="240" w:lineRule="auto"/>
            </w:pPr>
            <w:r>
              <w:t>Medium</w:t>
            </w:r>
          </w:p>
        </w:tc>
        <w:tc>
          <w:tcPr>
            <w:tcW w:w="1695" w:type="dxa"/>
            <w:tcBorders>
              <w:top w:val="single" w:sz="4" w:space="0" w:color="auto"/>
              <w:left w:val="single" w:sz="4" w:space="0" w:color="auto"/>
              <w:bottom w:val="single" w:sz="4" w:space="0" w:color="auto"/>
              <w:right w:val="single" w:sz="4" w:space="0" w:color="auto"/>
            </w:tcBorders>
            <w:vAlign w:val="bottom"/>
          </w:tcPr>
          <w:p w14:paraId="1FFD586B" w14:textId="77777777" w:rsidR="004735DC" w:rsidRDefault="00DC001E">
            <w:pPr>
              <w:spacing w:after="0" w:line="240" w:lineRule="auto"/>
            </w:pPr>
            <w:r>
              <w:t>High</w:t>
            </w:r>
          </w:p>
        </w:tc>
        <w:tc>
          <w:tcPr>
            <w:tcW w:w="3090" w:type="dxa"/>
            <w:tcBorders>
              <w:top w:val="single" w:sz="4" w:space="0" w:color="auto"/>
              <w:left w:val="single" w:sz="4" w:space="0" w:color="auto"/>
              <w:bottom w:val="single" w:sz="4" w:space="0" w:color="auto"/>
              <w:right w:val="single" w:sz="4" w:space="0" w:color="auto"/>
            </w:tcBorders>
          </w:tcPr>
          <w:p w14:paraId="5535CCEC" w14:textId="77777777" w:rsidR="004735DC" w:rsidRPr="00B52EF8" w:rsidRDefault="00DC001E">
            <w:pPr>
              <w:spacing w:after="0" w:line="240" w:lineRule="auto"/>
              <w:rPr>
                <w:lang w:val="en-GB"/>
              </w:rPr>
            </w:pPr>
            <w:r w:rsidRPr="00B52EF8">
              <w:rPr>
                <w:lang w:val="en-GB"/>
              </w:rPr>
              <w:t xml:space="preserve">Regular monitoring of the exchange rate </w:t>
            </w:r>
            <w:r w:rsidR="005E0CE2" w:rsidRPr="00B52EF8">
              <w:rPr>
                <w:lang w:val="en-GB"/>
              </w:rPr>
              <w:t xml:space="preserve">and timely </w:t>
            </w:r>
            <w:r w:rsidR="00F26E03" w:rsidRPr="00B52EF8">
              <w:rPr>
                <w:lang w:val="en-GB"/>
              </w:rPr>
              <w:t xml:space="preserve">communication </w:t>
            </w:r>
            <w:r w:rsidR="00A1048D" w:rsidRPr="00B52EF8">
              <w:rPr>
                <w:lang w:val="en-GB"/>
              </w:rPr>
              <w:t>to CBM and BMZ</w:t>
            </w:r>
          </w:p>
        </w:tc>
      </w:tr>
    </w:tbl>
    <w:p w14:paraId="78C387E3" w14:textId="77777777" w:rsidR="0049372F" w:rsidRPr="00B52EF8" w:rsidRDefault="0049372F" w:rsidP="00C4171A">
      <w:pPr>
        <w:spacing w:after="0"/>
        <w:rPr>
          <w:b/>
          <w:color w:val="244061" w:themeColor="accent1" w:themeShade="80"/>
          <w:sz w:val="24"/>
          <w:lang w:val="en-GB"/>
        </w:rPr>
      </w:pPr>
    </w:p>
    <w:p w14:paraId="00410BDA" w14:textId="77777777" w:rsidR="004735DC" w:rsidRPr="00B52EF8" w:rsidRDefault="00DC001E">
      <w:pPr>
        <w:pStyle w:val="Listenabsatz"/>
        <w:numPr>
          <w:ilvl w:val="0"/>
          <w:numId w:val="1"/>
        </w:numPr>
        <w:spacing w:after="0"/>
        <w:jc w:val="both"/>
        <w:outlineLvl w:val="0"/>
        <w:rPr>
          <w:b/>
          <w:sz w:val="24"/>
          <w:szCs w:val="24"/>
          <w:lang w:val="en-GB"/>
        </w:rPr>
      </w:pPr>
      <w:r w:rsidRPr="00B52EF8">
        <w:rPr>
          <w:b/>
          <w:color w:val="244061" w:themeColor="accent1" w:themeShade="80"/>
          <w:sz w:val="24"/>
          <w:lang w:val="en-GB"/>
        </w:rPr>
        <w:t xml:space="preserve">Sustainability </w:t>
      </w:r>
      <w:r w:rsidRPr="00B52EF8">
        <w:rPr>
          <w:color w:val="244061" w:themeColor="accent1" w:themeShade="80"/>
          <w:sz w:val="24"/>
          <w:lang w:val="en-GB"/>
        </w:rPr>
        <w:t>(structural, economic, social, ecological</w:t>
      </w:r>
      <w:r w:rsidRPr="00B52EF8">
        <w:rPr>
          <w:b/>
          <w:color w:val="244061" w:themeColor="accent1" w:themeShade="80"/>
          <w:sz w:val="24"/>
          <w:lang w:val="en-GB"/>
        </w:rPr>
        <w:t xml:space="preserve">) </w:t>
      </w:r>
    </w:p>
    <w:p w14:paraId="5A704B63" w14:textId="77777777" w:rsidR="00156054" w:rsidRPr="00B52EF8" w:rsidRDefault="00156054" w:rsidP="00403B07">
      <w:pPr>
        <w:spacing w:after="0" w:line="240" w:lineRule="auto"/>
        <w:jc w:val="both"/>
        <w:rPr>
          <w:ins w:id="0" w:author="Happerschoss, Heike" w:date="2024-06-07T13:02:00Z"/>
          <w:lang w:val="en-GB"/>
        </w:rPr>
      </w:pPr>
    </w:p>
    <w:p w14:paraId="210900B7" w14:textId="77777777" w:rsidR="004735DC" w:rsidRPr="00B52EF8" w:rsidRDefault="00DC001E">
      <w:pPr>
        <w:spacing w:after="0" w:line="240" w:lineRule="auto"/>
        <w:jc w:val="both"/>
        <w:rPr>
          <w:lang w:val="en-GB"/>
        </w:rPr>
      </w:pPr>
      <w:r w:rsidRPr="00B52EF8">
        <w:rPr>
          <w:lang w:val="en-GB"/>
        </w:rPr>
        <w:t xml:space="preserve">The financial sustainability of Beit </w:t>
      </w:r>
      <w:r w:rsidR="00BB24B3" w:rsidRPr="00B52EF8">
        <w:rPr>
          <w:lang w:val="en-GB"/>
        </w:rPr>
        <w:t xml:space="preserve">Cure consists of a combination of </w:t>
      </w:r>
      <w:r w:rsidR="00B05FC8" w:rsidRPr="00B52EF8">
        <w:rPr>
          <w:lang w:val="en-GB"/>
        </w:rPr>
        <w:t xml:space="preserve">free services and cost coverage by </w:t>
      </w:r>
      <w:r w:rsidR="002E4062" w:rsidRPr="00B52EF8">
        <w:rPr>
          <w:lang w:val="en-GB"/>
        </w:rPr>
        <w:t xml:space="preserve">the National Health Insurance. </w:t>
      </w:r>
      <w:r w:rsidR="00B05FC8" w:rsidRPr="00B52EF8">
        <w:rPr>
          <w:lang w:val="en-GB"/>
        </w:rPr>
        <w:t xml:space="preserve">Beit CURE Hospital provides services to all children who have a hearing impairment or are at risk of acquiring one. The services are free of charge for patients under the age of 18 who come from socially disadvantaged families and require the hospital's specialised </w:t>
      </w:r>
      <w:r w:rsidR="002E4062" w:rsidRPr="00B52EF8">
        <w:rPr>
          <w:lang w:val="en-GB"/>
        </w:rPr>
        <w:t xml:space="preserve">services </w:t>
      </w:r>
      <w:r w:rsidR="00524A0D" w:rsidRPr="00B52EF8">
        <w:rPr>
          <w:lang w:val="en-GB"/>
        </w:rPr>
        <w:t xml:space="preserve">if they are not covered by national health insurance. The </w:t>
      </w:r>
      <w:r w:rsidR="005758CE" w:rsidRPr="00B52EF8">
        <w:rPr>
          <w:lang w:val="en-GB"/>
        </w:rPr>
        <w:t xml:space="preserve">insured are mostly better-off families </w:t>
      </w:r>
      <w:r w:rsidR="00B05FC8" w:rsidRPr="00B52EF8">
        <w:rPr>
          <w:lang w:val="en-GB"/>
        </w:rPr>
        <w:t>from urban areas</w:t>
      </w:r>
      <w:r w:rsidR="00F33130" w:rsidRPr="00B52EF8">
        <w:rPr>
          <w:lang w:val="en-GB"/>
        </w:rPr>
        <w:t xml:space="preserve">. Nevertheless, </w:t>
      </w:r>
      <w:r w:rsidR="00B05FC8" w:rsidRPr="00B52EF8">
        <w:rPr>
          <w:lang w:val="en-GB"/>
        </w:rPr>
        <w:t xml:space="preserve">all patients are </w:t>
      </w:r>
      <w:r w:rsidR="003B75C4" w:rsidRPr="00B52EF8">
        <w:rPr>
          <w:lang w:val="en-GB"/>
        </w:rPr>
        <w:t xml:space="preserve">treated equally </w:t>
      </w:r>
      <w:r w:rsidR="00B05FC8" w:rsidRPr="00B52EF8">
        <w:rPr>
          <w:lang w:val="en-GB"/>
        </w:rPr>
        <w:t xml:space="preserve">and receive the same quality of services regardless of their insurance status.  </w:t>
      </w:r>
      <w:r w:rsidR="00D104CE" w:rsidRPr="00B52EF8">
        <w:rPr>
          <w:lang w:val="en-GB"/>
        </w:rPr>
        <w:t xml:space="preserve">In addition, the introduction of the task-sharing model will </w:t>
      </w:r>
      <w:r w:rsidR="009A5C93" w:rsidRPr="00B52EF8">
        <w:rPr>
          <w:lang w:val="en-GB"/>
        </w:rPr>
        <w:t xml:space="preserve">also </w:t>
      </w:r>
      <w:r w:rsidR="00D104CE" w:rsidRPr="00B52EF8">
        <w:rPr>
          <w:lang w:val="en-GB"/>
        </w:rPr>
        <w:t xml:space="preserve">ease the </w:t>
      </w:r>
      <w:r w:rsidR="009A5C93" w:rsidRPr="00B52EF8">
        <w:rPr>
          <w:lang w:val="en-GB"/>
        </w:rPr>
        <w:t xml:space="preserve">financial </w:t>
      </w:r>
      <w:r w:rsidR="00D104CE" w:rsidRPr="00B52EF8">
        <w:rPr>
          <w:lang w:val="en-GB"/>
        </w:rPr>
        <w:t xml:space="preserve">burden on Beit Cure </w:t>
      </w:r>
      <w:r w:rsidR="009A5C93" w:rsidRPr="00B52EF8">
        <w:rPr>
          <w:lang w:val="en-GB"/>
        </w:rPr>
        <w:t>in the long term</w:t>
      </w:r>
      <w:r w:rsidR="00D104CE" w:rsidRPr="00B52EF8">
        <w:rPr>
          <w:lang w:val="en-GB"/>
        </w:rPr>
        <w:t xml:space="preserve">, as more treatments can be carried out directly in the target regions </w:t>
      </w:r>
      <w:r w:rsidR="009A5C93" w:rsidRPr="00B52EF8">
        <w:rPr>
          <w:lang w:val="en-GB"/>
        </w:rPr>
        <w:t>through structures of the national healthcare system.</w:t>
      </w:r>
    </w:p>
    <w:p w14:paraId="716D35FC" w14:textId="77777777" w:rsidR="008868AF" w:rsidRPr="00B52EF8" w:rsidRDefault="008868AF" w:rsidP="00B05FC8">
      <w:pPr>
        <w:spacing w:after="0" w:line="240" w:lineRule="auto"/>
        <w:jc w:val="both"/>
        <w:rPr>
          <w:lang w:val="en-GB"/>
        </w:rPr>
      </w:pPr>
    </w:p>
    <w:p w14:paraId="05BCE5A8" w14:textId="77777777" w:rsidR="004735DC" w:rsidRPr="00B52EF8" w:rsidRDefault="00DC001E">
      <w:pPr>
        <w:spacing w:after="0" w:line="240" w:lineRule="auto"/>
        <w:jc w:val="both"/>
        <w:rPr>
          <w:lang w:val="en-GB"/>
        </w:rPr>
      </w:pPr>
      <w:r w:rsidRPr="00B52EF8">
        <w:rPr>
          <w:lang w:val="en-GB"/>
        </w:rPr>
        <w:t xml:space="preserve">The sustainability concept for the project is based on </w:t>
      </w:r>
      <w:r w:rsidR="0016109A" w:rsidRPr="00B52EF8">
        <w:rPr>
          <w:lang w:val="en-GB"/>
        </w:rPr>
        <w:t>four main aspects</w:t>
      </w:r>
      <w:r w:rsidR="00CC707D" w:rsidRPr="00B52EF8">
        <w:rPr>
          <w:lang w:val="en-GB"/>
        </w:rPr>
        <w:t>:</w:t>
      </w:r>
    </w:p>
    <w:p w14:paraId="3AC32118" w14:textId="77777777" w:rsidR="004735DC" w:rsidRPr="00B52EF8" w:rsidRDefault="00DC001E">
      <w:pPr>
        <w:pStyle w:val="Listenabsatz"/>
        <w:numPr>
          <w:ilvl w:val="0"/>
          <w:numId w:val="9"/>
        </w:numPr>
        <w:spacing w:after="0" w:line="240" w:lineRule="auto"/>
        <w:jc w:val="both"/>
        <w:rPr>
          <w:lang w:val="en-GB"/>
        </w:rPr>
      </w:pPr>
      <w:r w:rsidRPr="00B52EF8">
        <w:rPr>
          <w:lang w:val="en-GB"/>
        </w:rPr>
        <w:t xml:space="preserve">Establishment of a </w:t>
      </w:r>
      <w:r w:rsidR="002B15D7" w:rsidRPr="00B52EF8">
        <w:rPr>
          <w:lang w:val="en-GB"/>
        </w:rPr>
        <w:t>hybrid</w:t>
      </w:r>
      <w:r w:rsidRPr="00B52EF8">
        <w:rPr>
          <w:lang w:val="en-GB"/>
        </w:rPr>
        <w:t xml:space="preserve">, in-service </w:t>
      </w:r>
      <w:r w:rsidR="005D6C0B" w:rsidRPr="00B52EF8">
        <w:rPr>
          <w:lang w:val="en-GB"/>
        </w:rPr>
        <w:t>training concept</w:t>
      </w:r>
    </w:p>
    <w:p w14:paraId="6AD95EFF" w14:textId="77777777" w:rsidR="004735DC" w:rsidRPr="00B52EF8" w:rsidRDefault="000B2673">
      <w:pPr>
        <w:pStyle w:val="Listenabsatz"/>
        <w:numPr>
          <w:ilvl w:val="0"/>
          <w:numId w:val="9"/>
        </w:numPr>
        <w:spacing w:after="0" w:line="240" w:lineRule="auto"/>
        <w:jc w:val="both"/>
        <w:rPr>
          <w:lang w:val="en-GB"/>
        </w:rPr>
      </w:pPr>
      <w:r w:rsidRPr="00B52EF8">
        <w:rPr>
          <w:lang w:val="en-GB"/>
        </w:rPr>
        <w:t>Establishment</w:t>
      </w:r>
      <w:r w:rsidR="00DC001E" w:rsidRPr="00B52EF8">
        <w:rPr>
          <w:lang w:val="en-GB"/>
        </w:rPr>
        <w:t xml:space="preserve"> of the task-sharing model</w:t>
      </w:r>
    </w:p>
    <w:p w14:paraId="301E4F34" w14:textId="77777777" w:rsidR="004735DC" w:rsidRPr="00B52EF8" w:rsidRDefault="00DC001E">
      <w:pPr>
        <w:pStyle w:val="Listenabsatz"/>
        <w:numPr>
          <w:ilvl w:val="0"/>
          <w:numId w:val="9"/>
        </w:numPr>
        <w:spacing w:after="0" w:line="240" w:lineRule="auto"/>
        <w:jc w:val="both"/>
        <w:rPr>
          <w:lang w:val="en-GB"/>
        </w:rPr>
      </w:pPr>
      <w:r w:rsidRPr="00B52EF8">
        <w:rPr>
          <w:lang w:val="en-GB"/>
        </w:rPr>
        <w:t xml:space="preserve">Qualification of trainers to secure </w:t>
      </w:r>
      <w:r w:rsidR="00B95743" w:rsidRPr="00B52EF8">
        <w:rPr>
          <w:lang w:val="en-GB"/>
        </w:rPr>
        <w:t xml:space="preserve">skilled personnel </w:t>
      </w:r>
      <w:r w:rsidR="00DE01FD" w:rsidRPr="00B52EF8">
        <w:rPr>
          <w:lang w:val="en-GB"/>
        </w:rPr>
        <w:t>in the long term</w:t>
      </w:r>
    </w:p>
    <w:p w14:paraId="15D14D64" w14:textId="77777777" w:rsidR="004735DC" w:rsidRPr="00B52EF8" w:rsidRDefault="00DC001E">
      <w:pPr>
        <w:pStyle w:val="Listenabsatz"/>
        <w:numPr>
          <w:ilvl w:val="0"/>
          <w:numId w:val="9"/>
        </w:numPr>
        <w:spacing w:after="0" w:line="240" w:lineRule="auto"/>
        <w:jc w:val="both"/>
        <w:rPr>
          <w:lang w:val="en-GB"/>
        </w:rPr>
      </w:pPr>
      <w:r w:rsidRPr="00B52EF8">
        <w:rPr>
          <w:lang w:val="en-GB"/>
        </w:rPr>
        <w:t>Utilisation of existing infrastructure and training materials</w:t>
      </w:r>
    </w:p>
    <w:p w14:paraId="1992C474" w14:textId="77777777" w:rsidR="004735DC" w:rsidRPr="00B52EF8" w:rsidRDefault="00DC001E">
      <w:pPr>
        <w:spacing w:after="0" w:line="240" w:lineRule="auto"/>
        <w:jc w:val="both"/>
        <w:rPr>
          <w:lang w:val="en-GB"/>
        </w:rPr>
      </w:pPr>
      <w:r w:rsidRPr="00B52EF8">
        <w:rPr>
          <w:lang w:val="en-GB"/>
        </w:rPr>
        <w:t xml:space="preserve">A </w:t>
      </w:r>
      <w:r w:rsidR="00F15063" w:rsidRPr="00B52EF8">
        <w:rPr>
          <w:lang w:val="en-GB"/>
        </w:rPr>
        <w:t xml:space="preserve">training concept that </w:t>
      </w:r>
      <w:r w:rsidR="00412F90" w:rsidRPr="00B52EF8">
        <w:rPr>
          <w:lang w:val="en-GB"/>
        </w:rPr>
        <w:t xml:space="preserve">reflects the </w:t>
      </w:r>
      <w:r w:rsidR="00F15063" w:rsidRPr="00B52EF8">
        <w:rPr>
          <w:lang w:val="en-GB"/>
        </w:rPr>
        <w:t xml:space="preserve">realities of the Zambian healthcare system </w:t>
      </w:r>
      <w:r w:rsidRPr="00B52EF8">
        <w:rPr>
          <w:lang w:val="en-GB"/>
        </w:rPr>
        <w:t xml:space="preserve">is </w:t>
      </w:r>
      <w:r w:rsidR="00412F90" w:rsidRPr="00B52EF8">
        <w:rPr>
          <w:lang w:val="en-GB"/>
        </w:rPr>
        <w:t xml:space="preserve">necessary </w:t>
      </w:r>
      <w:proofErr w:type="gramStart"/>
      <w:r w:rsidR="00412F90" w:rsidRPr="00B52EF8">
        <w:rPr>
          <w:lang w:val="en-GB"/>
        </w:rPr>
        <w:t xml:space="preserve">in </w:t>
      </w:r>
      <w:r w:rsidRPr="00B52EF8">
        <w:rPr>
          <w:lang w:val="en-GB"/>
        </w:rPr>
        <w:t>order to</w:t>
      </w:r>
      <w:proofErr w:type="gramEnd"/>
      <w:r w:rsidRPr="00B52EF8">
        <w:rPr>
          <w:lang w:val="en-GB"/>
        </w:rPr>
        <w:t xml:space="preserve"> sustainably train staff for ear and hearing health services. </w:t>
      </w:r>
      <w:r w:rsidR="00412F90" w:rsidRPr="00B52EF8">
        <w:rPr>
          <w:lang w:val="en-GB"/>
        </w:rPr>
        <w:t xml:space="preserve">With the </w:t>
      </w:r>
      <w:r w:rsidR="00656227" w:rsidRPr="00B52EF8">
        <w:rPr>
          <w:lang w:val="en-GB"/>
        </w:rPr>
        <w:t xml:space="preserve">training concept used </w:t>
      </w:r>
      <w:r w:rsidR="00412F90" w:rsidRPr="00B52EF8">
        <w:rPr>
          <w:lang w:val="en-GB"/>
        </w:rPr>
        <w:t xml:space="preserve">in the planned project, </w:t>
      </w:r>
      <w:r w:rsidR="00916FAF" w:rsidRPr="00B52EF8">
        <w:rPr>
          <w:lang w:val="en-GB"/>
        </w:rPr>
        <w:t xml:space="preserve">the </w:t>
      </w:r>
      <w:r w:rsidR="00656227" w:rsidRPr="00B52EF8">
        <w:rPr>
          <w:lang w:val="en-GB"/>
        </w:rPr>
        <w:t xml:space="preserve">health system is not </w:t>
      </w:r>
      <w:r w:rsidR="00CB04EA" w:rsidRPr="00B52EF8">
        <w:rPr>
          <w:lang w:val="en-GB"/>
        </w:rPr>
        <w:t xml:space="preserve">deprived of trained personnel for further qualification, </w:t>
      </w:r>
      <w:r w:rsidR="00796992" w:rsidRPr="00B52EF8">
        <w:rPr>
          <w:lang w:val="en-GB"/>
        </w:rPr>
        <w:t xml:space="preserve">but rather personnel who have already been trained receive in-service training. This </w:t>
      </w:r>
      <w:r w:rsidR="00916FAF" w:rsidRPr="00B52EF8">
        <w:rPr>
          <w:lang w:val="en-GB"/>
        </w:rPr>
        <w:t xml:space="preserve">in-service training is </w:t>
      </w:r>
      <w:r w:rsidR="002676ED" w:rsidRPr="00B52EF8">
        <w:rPr>
          <w:lang w:val="en-GB"/>
        </w:rPr>
        <w:t>made possible by the hybrid training concept</w:t>
      </w:r>
      <w:r w:rsidR="00B3018B" w:rsidRPr="00B52EF8">
        <w:rPr>
          <w:lang w:val="en-GB"/>
        </w:rPr>
        <w:t xml:space="preserve">, </w:t>
      </w:r>
      <w:r w:rsidR="002676ED" w:rsidRPr="00B52EF8">
        <w:rPr>
          <w:lang w:val="en-GB"/>
        </w:rPr>
        <w:t xml:space="preserve">in which </w:t>
      </w:r>
      <w:r w:rsidR="0010672B" w:rsidRPr="00B52EF8">
        <w:rPr>
          <w:lang w:val="en-GB"/>
        </w:rPr>
        <w:t xml:space="preserve">online </w:t>
      </w:r>
      <w:r w:rsidR="002676ED" w:rsidRPr="00B52EF8">
        <w:rPr>
          <w:lang w:val="en-GB"/>
        </w:rPr>
        <w:t xml:space="preserve">and </w:t>
      </w:r>
      <w:r w:rsidR="0010672B" w:rsidRPr="00B52EF8">
        <w:rPr>
          <w:lang w:val="en-GB"/>
        </w:rPr>
        <w:t>face-to-face</w:t>
      </w:r>
      <w:r w:rsidR="002676ED" w:rsidRPr="00B52EF8">
        <w:rPr>
          <w:lang w:val="en-GB"/>
        </w:rPr>
        <w:t xml:space="preserve"> teaching alternate. </w:t>
      </w:r>
      <w:r w:rsidR="004B054D" w:rsidRPr="00B52EF8">
        <w:rPr>
          <w:lang w:val="en-GB"/>
        </w:rPr>
        <w:t xml:space="preserve">People already employed in the healthcare system continue to receive </w:t>
      </w:r>
      <w:r w:rsidR="00A756B9" w:rsidRPr="00B52EF8">
        <w:rPr>
          <w:lang w:val="en-GB"/>
        </w:rPr>
        <w:t xml:space="preserve">funding from the Ministry of Health during </w:t>
      </w:r>
      <w:r w:rsidR="004B054D" w:rsidRPr="00B52EF8">
        <w:rPr>
          <w:lang w:val="en-GB"/>
        </w:rPr>
        <w:t xml:space="preserve">the training programme, so that the </w:t>
      </w:r>
      <w:r w:rsidR="009D58F0" w:rsidRPr="00B52EF8">
        <w:rPr>
          <w:lang w:val="en-GB"/>
        </w:rPr>
        <w:t xml:space="preserve">participants' livelihoods are secured. The training is cost-efficient </w:t>
      </w:r>
      <w:r w:rsidR="00FB59AE" w:rsidRPr="00B52EF8">
        <w:rPr>
          <w:lang w:val="en-GB"/>
        </w:rPr>
        <w:t xml:space="preserve">thanks to </w:t>
      </w:r>
      <w:r w:rsidR="009D58F0" w:rsidRPr="00B52EF8">
        <w:rPr>
          <w:lang w:val="en-GB"/>
        </w:rPr>
        <w:t xml:space="preserve">short </w:t>
      </w:r>
      <w:r w:rsidR="00FB59AE" w:rsidRPr="00B52EF8">
        <w:rPr>
          <w:lang w:val="en-GB"/>
        </w:rPr>
        <w:t xml:space="preserve">face-to-face events, </w:t>
      </w:r>
      <w:r w:rsidR="00241D0F" w:rsidRPr="00B52EF8">
        <w:rPr>
          <w:lang w:val="en-GB"/>
        </w:rPr>
        <w:t xml:space="preserve">as accommodation and catering are only required for short periods. This makes the training concept </w:t>
      </w:r>
      <w:r w:rsidR="00FB59AE" w:rsidRPr="00B52EF8">
        <w:rPr>
          <w:lang w:val="en-GB"/>
        </w:rPr>
        <w:t xml:space="preserve">more easily scalable for the Ministry of Health. </w:t>
      </w:r>
    </w:p>
    <w:p w14:paraId="2E8768CA" w14:textId="77777777" w:rsidR="004735DC" w:rsidRPr="00B52EF8" w:rsidRDefault="00DC001E">
      <w:pPr>
        <w:spacing w:after="0" w:line="240" w:lineRule="auto"/>
        <w:jc w:val="both"/>
        <w:rPr>
          <w:lang w:val="en-GB"/>
        </w:rPr>
      </w:pPr>
      <w:r w:rsidRPr="00B52EF8">
        <w:rPr>
          <w:lang w:val="en-GB"/>
        </w:rPr>
        <w:t xml:space="preserve">To ensure long-term financing of community-based ear and hearing health, the project </w:t>
      </w:r>
      <w:r w:rsidR="009D2F87" w:rsidRPr="00B52EF8">
        <w:rPr>
          <w:lang w:val="en-GB"/>
        </w:rPr>
        <w:t xml:space="preserve">introduces a </w:t>
      </w:r>
      <w:r w:rsidR="009D2F87" w:rsidRPr="00B52EF8">
        <w:rPr>
          <w:i/>
          <w:iCs/>
          <w:lang w:val="en-GB"/>
        </w:rPr>
        <w:t xml:space="preserve">task-sharing </w:t>
      </w:r>
      <w:r w:rsidR="009D2F87" w:rsidRPr="00B52EF8">
        <w:rPr>
          <w:lang w:val="en-GB"/>
        </w:rPr>
        <w:t xml:space="preserve">model </w:t>
      </w:r>
      <w:r w:rsidR="00DB21A5" w:rsidRPr="00B52EF8">
        <w:rPr>
          <w:lang w:val="en-GB"/>
        </w:rPr>
        <w:t xml:space="preserve">based </w:t>
      </w:r>
      <w:r w:rsidR="009D2F87" w:rsidRPr="00B52EF8">
        <w:rPr>
          <w:lang w:val="en-GB"/>
        </w:rPr>
        <w:t xml:space="preserve">on </w:t>
      </w:r>
      <w:r w:rsidRPr="00B52EF8">
        <w:rPr>
          <w:lang w:val="en-GB"/>
        </w:rPr>
        <w:t>capacity building of existing staff instead of hiring new staff</w:t>
      </w:r>
      <w:r w:rsidRPr="00B52EF8">
        <w:rPr>
          <w:lang w:val="en-GB"/>
        </w:rPr>
        <w:t xml:space="preserve">. </w:t>
      </w:r>
      <w:r w:rsidRPr="00B52EF8">
        <w:rPr>
          <w:i/>
          <w:iCs/>
          <w:lang w:val="en-GB"/>
        </w:rPr>
        <w:t xml:space="preserve">Nurses/clinical officers </w:t>
      </w:r>
      <w:r w:rsidRPr="00B52EF8">
        <w:rPr>
          <w:lang w:val="en-GB"/>
        </w:rPr>
        <w:t xml:space="preserve">and community health workers will be able to take over </w:t>
      </w:r>
      <w:r w:rsidR="00DB21A5" w:rsidRPr="00B52EF8">
        <w:rPr>
          <w:lang w:val="en-GB"/>
        </w:rPr>
        <w:t xml:space="preserve">ENT </w:t>
      </w:r>
      <w:r w:rsidRPr="00B52EF8">
        <w:rPr>
          <w:lang w:val="en-GB"/>
        </w:rPr>
        <w:t xml:space="preserve">tasks through their strengthened skills in primary ear and hearing health care, thus relieving the burden on ENT professionals </w:t>
      </w:r>
      <w:r w:rsidR="00DB21A5" w:rsidRPr="00B52EF8">
        <w:rPr>
          <w:lang w:val="en-GB"/>
        </w:rPr>
        <w:t xml:space="preserve">such as ENT doctors </w:t>
      </w:r>
      <w:r w:rsidR="00DB21A5" w:rsidRPr="00B52EF8">
        <w:rPr>
          <w:i/>
          <w:iCs/>
          <w:lang w:val="en-GB"/>
        </w:rPr>
        <w:t xml:space="preserve">and audiology officers. </w:t>
      </w:r>
      <w:r w:rsidR="000D5C01" w:rsidRPr="00B52EF8">
        <w:rPr>
          <w:lang w:val="en-GB"/>
        </w:rPr>
        <w:t xml:space="preserve">By training existing healthcare staff </w:t>
      </w:r>
      <w:r w:rsidR="006B292B" w:rsidRPr="00B52EF8">
        <w:rPr>
          <w:lang w:val="en-GB"/>
        </w:rPr>
        <w:t xml:space="preserve">to take on </w:t>
      </w:r>
      <w:r w:rsidR="00234656" w:rsidRPr="00B52EF8">
        <w:rPr>
          <w:lang w:val="en-GB"/>
        </w:rPr>
        <w:t xml:space="preserve">ear and hearing health care </w:t>
      </w:r>
      <w:r w:rsidR="008B3BFF" w:rsidRPr="00B52EF8">
        <w:rPr>
          <w:lang w:val="en-GB"/>
        </w:rPr>
        <w:t>tasks</w:t>
      </w:r>
      <w:r w:rsidR="003D1F8F" w:rsidRPr="00B52EF8">
        <w:rPr>
          <w:lang w:val="en-GB"/>
        </w:rPr>
        <w:t xml:space="preserve">, </w:t>
      </w:r>
      <w:r w:rsidR="00ED5B4B" w:rsidRPr="00B52EF8">
        <w:rPr>
          <w:lang w:val="en-GB"/>
        </w:rPr>
        <w:t xml:space="preserve">the </w:t>
      </w:r>
      <w:r w:rsidR="00C62E7E" w:rsidRPr="00B52EF8">
        <w:rPr>
          <w:lang w:val="en-GB"/>
        </w:rPr>
        <w:t>healthcare sys</w:t>
      </w:r>
      <w:r w:rsidR="00C62E7E" w:rsidRPr="00B52EF8">
        <w:rPr>
          <w:lang w:val="en-GB"/>
        </w:rPr>
        <w:lastRenderedPageBreak/>
        <w:t xml:space="preserve">tem </w:t>
      </w:r>
      <w:r w:rsidR="00234656" w:rsidRPr="00B52EF8">
        <w:rPr>
          <w:lang w:val="en-GB"/>
        </w:rPr>
        <w:t xml:space="preserve">will be </w:t>
      </w:r>
      <w:r w:rsidR="00C62E7E" w:rsidRPr="00B52EF8">
        <w:rPr>
          <w:lang w:val="en-GB"/>
        </w:rPr>
        <w:t xml:space="preserve">relieved of </w:t>
      </w:r>
      <w:r w:rsidR="00ED5B4B" w:rsidRPr="00B52EF8">
        <w:rPr>
          <w:lang w:val="en-GB"/>
        </w:rPr>
        <w:t xml:space="preserve">long-term </w:t>
      </w:r>
      <w:r w:rsidR="00C62E7E" w:rsidRPr="00B52EF8">
        <w:rPr>
          <w:lang w:val="en-GB"/>
        </w:rPr>
        <w:t xml:space="preserve">financial burdens, as more highly qualified and expensive specialised positions will be required to a lesser extent to </w:t>
      </w:r>
      <w:r w:rsidR="00FA45F4" w:rsidRPr="00B52EF8">
        <w:rPr>
          <w:lang w:val="en-GB"/>
        </w:rPr>
        <w:t xml:space="preserve">ensure </w:t>
      </w:r>
      <w:r w:rsidR="003D05D9" w:rsidRPr="00B52EF8">
        <w:rPr>
          <w:lang w:val="en-GB"/>
        </w:rPr>
        <w:t xml:space="preserve">adequate ear and hearing health care services for the population. </w:t>
      </w:r>
    </w:p>
    <w:p w14:paraId="1BCBCE46" w14:textId="77777777" w:rsidR="004735DC" w:rsidRPr="00B52EF8" w:rsidRDefault="00DC001E">
      <w:pPr>
        <w:spacing w:after="0" w:line="240" w:lineRule="auto"/>
        <w:jc w:val="both"/>
        <w:rPr>
          <w:lang w:val="en-GB"/>
        </w:rPr>
      </w:pPr>
      <w:r w:rsidRPr="00B52EF8">
        <w:rPr>
          <w:lang w:val="en-GB"/>
        </w:rPr>
        <w:t xml:space="preserve">The </w:t>
      </w:r>
      <w:r w:rsidRPr="00B52EF8">
        <w:rPr>
          <w:lang w:val="en-GB"/>
        </w:rPr>
        <w:t>further qualification of existing specialist staff as trainers will build up</w:t>
      </w:r>
      <w:r w:rsidRPr="00B52EF8">
        <w:rPr>
          <w:lang w:val="en-GB"/>
        </w:rPr>
        <w:t xml:space="preserve"> local expertise in </w:t>
      </w:r>
      <w:r w:rsidRPr="00B52EF8">
        <w:rPr>
          <w:lang w:val="en-GB"/>
        </w:rPr>
        <w:t>the long term</w:t>
      </w:r>
      <w:r w:rsidR="00B506EF" w:rsidRPr="00B52EF8">
        <w:rPr>
          <w:lang w:val="en-GB"/>
        </w:rPr>
        <w:t>, who will continue the established training concept with new participants</w:t>
      </w:r>
      <w:r w:rsidRPr="00B52EF8">
        <w:rPr>
          <w:lang w:val="en-GB"/>
        </w:rPr>
        <w:t xml:space="preserve">. This secures the need for local specialised personnel in the long term, </w:t>
      </w:r>
      <w:r w:rsidRPr="00B52EF8">
        <w:rPr>
          <w:lang w:val="en-GB"/>
        </w:rPr>
        <w:t xml:space="preserve">reducing the need for international specialists. In addition, sustainability is achieved through the </w:t>
      </w:r>
      <w:r w:rsidR="00540A18" w:rsidRPr="00B52EF8">
        <w:rPr>
          <w:lang w:val="en-GB"/>
        </w:rPr>
        <w:t xml:space="preserve">training concept's </w:t>
      </w:r>
      <w:r w:rsidRPr="00B52EF8">
        <w:rPr>
          <w:lang w:val="en-GB"/>
        </w:rPr>
        <w:t xml:space="preserve">collaboration with the Ministry of Health's Directorate of Human Resources to provide training resources for </w:t>
      </w:r>
      <w:r w:rsidRPr="00B52EF8">
        <w:rPr>
          <w:i/>
          <w:iCs/>
          <w:lang w:val="en-GB"/>
        </w:rPr>
        <w:t xml:space="preserve">community health workers </w:t>
      </w:r>
      <w:r w:rsidRPr="00B52EF8">
        <w:rPr>
          <w:lang w:val="en-GB"/>
        </w:rPr>
        <w:t>a</w:t>
      </w:r>
      <w:r w:rsidRPr="00B52EF8">
        <w:rPr>
          <w:lang w:val="en-GB"/>
        </w:rPr>
        <w:t>nd ENT doctors</w:t>
      </w:r>
      <w:r w:rsidRPr="00B52EF8">
        <w:rPr>
          <w:lang w:val="en-GB"/>
        </w:rPr>
        <w:t xml:space="preserve">. </w:t>
      </w:r>
    </w:p>
    <w:p w14:paraId="74B51271" w14:textId="77777777" w:rsidR="004735DC" w:rsidRPr="00B52EF8" w:rsidRDefault="00DC001E">
      <w:pPr>
        <w:spacing w:after="0" w:line="240" w:lineRule="auto"/>
        <w:jc w:val="both"/>
        <w:rPr>
          <w:lang w:val="en-GB"/>
        </w:rPr>
      </w:pPr>
      <w:r w:rsidRPr="00B52EF8">
        <w:rPr>
          <w:lang w:val="en-GB"/>
        </w:rPr>
        <w:t xml:space="preserve">To ensure the structural sustainability of the project, BCH will </w:t>
      </w:r>
      <w:r w:rsidR="00133360" w:rsidRPr="00B52EF8">
        <w:rPr>
          <w:lang w:val="en-GB"/>
        </w:rPr>
        <w:t xml:space="preserve">set up the </w:t>
      </w:r>
      <w:r w:rsidR="00325935" w:rsidRPr="00B52EF8">
        <w:rPr>
          <w:lang w:val="en-GB"/>
        </w:rPr>
        <w:t xml:space="preserve">ear and hearing health infrastructure </w:t>
      </w:r>
      <w:r w:rsidRPr="00B52EF8">
        <w:rPr>
          <w:lang w:val="en-GB"/>
        </w:rPr>
        <w:t xml:space="preserve">within the existing government </w:t>
      </w:r>
      <w:r w:rsidR="00325935" w:rsidRPr="00B52EF8">
        <w:rPr>
          <w:lang w:val="en-GB"/>
        </w:rPr>
        <w:t>health facilities</w:t>
      </w:r>
      <w:r w:rsidRPr="00B52EF8">
        <w:rPr>
          <w:lang w:val="en-GB"/>
        </w:rPr>
        <w:t xml:space="preserve">. Existing buildings </w:t>
      </w:r>
      <w:r w:rsidR="00605159" w:rsidRPr="00B52EF8">
        <w:rPr>
          <w:lang w:val="en-GB"/>
        </w:rPr>
        <w:t xml:space="preserve">will be </w:t>
      </w:r>
      <w:r w:rsidR="004D0420" w:rsidRPr="00B52EF8">
        <w:rPr>
          <w:lang w:val="en-GB"/>
        </w:rPr>
        <w:t xml:space="preserve">adapted so that </w:t>
      </w:r>
      <w:r w:rsidR="006F5D2D" w:rsidRPr="00B52EF8">
        <w:rPr>
          <w:lang w:val="en-GB"/>
        </w:rPr>
        <w:t xml:space="preserve">they can be used </w:t>
      </w:r>
      <w:r w:rsidRPr="00B52EF8">
        <w:rPr>
          <w:lang w:val="en-GB"/>
        </w:rPr>
        <w:t xml:space="preserve">as audiological examination rooms. The project will utilise the </w:t>
      </w:r>
      <w:r w:rsidR="003C092C" w:rsidRPr="00B52EF8">
        <w:rPr>
          <w:lang w:val="en-GB"/>
        </w:rPr>
        <w:t xml:space="preserve">ear and hearing health </w:t>
      </w:r>
      <w:r w:rsidR="004D46E2" w:rsidRPr="00B52EF8">
        <w:rPr>
          <w:lang w:val="en-GB"/>
        </w:rPr>
        <w:t>training</w:t>
      </w:r>
      <w:r w:rsidR="003C092C" w:rsidRPr="00B52EF8">
        <w:rPr>
          <w:lang w:val="en-GB"/>
        </w:rPr>
        <w:t xml:space="preserve"> materials </w:t>
      </w:r>
      <w:r w:rsidRPr="00B52EF8">
        <w:rPr>
          <w:lang w:val="en-GB"/>
        </w:rPr>
        <w:t xml:space="preserve">provided by WHO, including manuals, guidelines and </w:t>
      </w:r>
      <w:r w:rsidR="00605159" w:rsidRPr="00B52EF8">
        <w:rPr>
          <w:lang w:val="en-GB"/>
        </w:rPr>
        <w:t xml:space="preserve">procedure manuals, </w:t>
      </w:r>
      <w:r w:rsidR="00AC3E1F" w:rsidRPr="00B52EF8">
        <w:rPr>
          <w:lang w:val="en-GB"/>
        </w:rPr>
        <w:t xml:space="preserve">which </w:t>
      </w:r>
      <w:r w:rsidRPr="00B52EF8">
        <w:rPr>
          <w:lang w:val="en-GB"/>
        </w:rPr>
        <w:t xml:space="preserve">are easily accessible on the WHO website. </w:t>
      </w:r>
      <w:r w:rsidR="005917EF" w:rsidRPr="00B52EF8">
        <w:rPr>
          <w:lang w:val="en-GB"/>
        </w:rPr>
        <w:t xml:space="preserve">These will continue to be available after the project and will be </w:t>
      </w:r>
      <w:r w:rsidR="009C5413" w:rsidRPr="00B52EF8">
        <w:rPr>
          <w:lang w:val="en-GB"/>
        </w:rPr>
        <w:t xml:space="preserve">updated </w:t>
      </w:r>
      <w:r w:rsidR="005917EF" w:rsidRPr="00B52EF8">
        <w:rPr>
          <w:lang w:val="en-GB"/>
        </w:rPr>
        <w:t xml:space="preserve">regularly. </w:t>
      </w:r>
      <w:r w:rsidR="00332B23" w:rsidRPr="00B52EF8">
        <w:rPr>
          <w:lang w:val="en-GB"/>
        </w:rPr>
        <w:t xml:space="preserve">The self-help groups that are set up are linked to existing government support programmes so that they </w:t>
      </w:r>
      <w:r w:rsidR="00AD1B3E" w:rsidRPr="00B52EF8">
        <w:rPr>
          <w:lang w:val="en-GB"/>
        </w:rPr>
        <w:t xml:space="preserve">can exist in </w:t>
      </w:r>
      <w:r w:rsidR="00332B23" w:rsidRPr="00B52EF8">
        <w:rPr>
          <w:lang w:val="en-GB"/>
        </w:rPr>
        <w:t>the long term</w:t>
      </w:r>
      <w:r w:rsidRPr="00B52EF8">
        <w:rPr>
          <w:lang w:val="en-GB"/>
        </w:rPr>
        <w:t xml:space="preserve">. </w:t>
      </w:r>
    </w:p>
    <w:p w14:paraId="61917009" w14:textId="77777777" w:rsidR="004735DC" w:rsidRPr="00B52EF8" w:rsidRDefault="00DC001E">
      <w:pPr>
        <w:spacing w:after="0" w:line="240" w:lineRule="auto"/>
        <w:jc w:val="both"/>
        <w:rPr>
          <w:lang w:val="en-GB"/>
        </w:rPr>
      </w:pPr>
      <w:r w:rsidRPr="00B52EF8">
        <w:rPr>
          <w:lang w:val="en-GB"/>
        </w:rPr>
        <w:t xml:space="preserve">The project will also promote the use of the </w:t>
      </w:r>
      <w:r w:rsidRPr="00B52EF8">
        <w:rPr>
          <w:i/>
          <w:iCs/>
          <w:lang w:val="en-GB"/>
        </w:rPr>
        <w:t xml:space="preserve">National Health Insurance Management Authority </w:t>
      </w:r>
      <w:r w:rsidRPr="00B52EF8">
        <w:rPr>
          <w:lang w:val="en-GB"/>
        </w:rPr>
        <w:t>(NHIMA) for all patients to cover their medical costs and expenses</w:t>
      </w:r>
      <w:r w:rsidR="00720091" w:rsidRPr="00B52EF8">
        <w:rPr>
          <w:lang w:val="en-GB"/>
        </w:rPr>
        <w:t xml:space="preserve">. </w:t>
      </w:r>
      <w:r w:rsidR="000D4D84" w:rsidRPr="00B52EF8">
        <w:rPr>
          <w:lang w:val="en-GB"/>
        </w:rPr>
        <w:t xml:space="preserve">This will be done through participation in </w:t>
      </w:r>
      <w:r w:rsidR="00556FB4" w:rsidRPr="00B52EF8">
        <w:rPr>
          <w:lang w:val="en-GB"/>
        </w:rPr>
        <w:t xml:space="preserve">the </w:t>
      </w:r>
      <w:r w:rsidR="00892257" w:rsidRPr="00B52EF8">
        <w:rPr>
          <w:lang w:val="en-GB"/>
        </w:rPr>
        <w:t xml:space="preserve">relevant Technical Working Groups </w:t>
      </w:r>
      <w:r w:rsidR="008118DB" w:rsidRPr="00B52EF8">
        <w:rPr>
          <w:lang w:val="en-GB"/>
        </w:rPr>
        <w:t xml:space="preserve">in which Beit Cure regularly participates </w:t>
      </w:r>
      <w:r w:rsidR="00556FB4" w:rsidRPr="00B52EF8">
        <w:rPr>
          <w:lang w:val="en-GB"/>
        </w:rPr>
        <w:t xml:space="preserve">and is also part of the </w:t>
      </w:r>
      <w:r w:rsidR="00F25188" w:rsidRPr="00B52EF8">
        <w:rPr>
          <w:lang w:val="en-GB"/>
        </w:rPr>
        <w:t xml:space="preserve">awareness campaigns. In addition, </w:t>
      </w:r>
      <w:r w:rsidRPr="00B52EF8">
        <w:rPr>
          <w:lang w:val="en-GB"/>
        </w:rPr>
        <w:t xml:space="preserve">BCH will utilise the existing government grant framework and encourage health facilities to use grants from the </w:t>
      </w:r>
      <w:r w:rsidRPr="00B52EF8">
        <w:rPr>
          <w:i/>
          <w:iCs/>
          <w:lang w:val="en-GB"/>
        </w:rPr>
        <w:t xml:space="preserve">Constituency Development Fund </w:t>
      </w:r>
      <w:r w:rsidRPr="00B52EF8">
        <w:rPr>
          <w:lang w:val="en-GB"/>
        </w:rPr>
        <w:t xml:space="preserve">(CDF) to procure equipment and support local businesses. The project will </w:t>
      </w:r>
      <w:r w:rsidRPr="00B52EF8">
        <w:rPr>
          <w:lang w:val="en-GB"/>
        </w:rPr>
        <w:t xml:space="preserve">also ensure that all deaf people are screened and issued with a disability card, which will grant them tax exemptions for their </w:t>
      </w:r>
      <w:r w:rsidR="009211C9" w:rsidRPr="00B52EF8">
        <w:rPr>
          <w:lang w:val="en-GB"/>
        </w:rPr>
        <w:t xml:space="preserve">income-generating </w:t>
      </w:r>
      <w:r w:rsidRPr="00B52EF8">
        <w:rPr>
          <w:lang w:val="en-GB"/>
        </w:rPr>
        <w:t xml:space="preserve">activities. </w:t>
      </w:r>
      <w:r w:rsidR="009211C9" w:rsidRPr="00B52EF8">
        <w:rPr>
          <w:lang w:val="en-GB"/>
        </w:rPr>
        <w:t xml:space="preserve">This promotes </w:t>
      </w:r>
      <w:r w:rsidRPr="00B52EF8">
        <w:rPr>
          <w:lang w:val="en-GB"/>
        </w:rPr>
        <w:t xml:space="preserve">self-sufficiency and </w:t>
      </w:r>
      <w:r w:rsidR="009211C9" w:rsidRPr="00B52EF8">
        <w:rPr>
          <w:lang w:val="en-GB"/>
        </w:rPr>
        <w:t xml:space="preserve">reduces </w:t>
      </w:r>
      <w:r w:rsidRPr="00B52EF8">
        <w:rPr>
          <w:lang w:val="en-GB"/>
        </w:rPr>
        <w:t>dependence on external assistance.</w:t>
      </w:r>
    </w:p>
    <w:p w14:paraId="2383F432" w14:textId="77777777" w:rsidR="004735DC" w:rsidRPr="00B52EF8" w:rsidRDefault="00DC001E">
      <w:pPr>
        <w:spacing w:after="0" w:line="240" w:lineRule="auto"/>
        <w:jc w:val="both"/>
        <w:rPr>
          <w:b/>
          <w:lang w:val="en-GB"/>
        </w:rPr>
      </w:pPr>
      <w:r w:rsidRPr="00B52EF8">
        <w:rPr>
          <w:b/>
          <w:lang w:val="en-GB"/>
        </w:rPr>
        <w:t>Ecological sustainability:</w:t>
      </w:r>
    </w:p>
    <w:p w14:paraId="183BDD5C" w14:textId="77777777" w:rsidR="004735DC" w:rsidRPr="00B52EF8" w:rsidRDefault="00DC001E">
      <w:pPr>
        <w:spacing w:after="0" w:line="240" w:lineRule="auto"/>
        <w:jc w:val="both"/>
        <w:rPr>
          <w:highlight w:val="yellow"/>
          <w:lang w:val="en-GB"/>
        </w:rPr>
      </w:pPr>
      <w:r w:rsidRPr="00B52EF8">
        <w:rPr>
          <w:lang w:val="en-GB"/>
        </w:rPr>
        <w:t xml:space="preserve">The project uses practices and technologies that minimise the impact on the environment, such as the use of electronic data collection systems used by the </w:t>
      </w:r>
      <w:r w:rsidR="00A669FE" w:rsidRPr="00B52EF8">
        <w:rPr>
          <w:lang w:val="en-GB"/>
        </w:rPr>
        <w:t xml:space="preserve">Ministry of Health </w:t>
      </w:r>
      <w:r w:rsidRPr="00B52EF8">
        <w:rPr>
          <w:lang w:val="en-GB"/>
        </w:rPr>
        <w:t xml:space="preserve">to avoid the use of paper. In addition, the project will utilise tablets; currently the Zambian Ministry of Health uses the </w:t>
      </w:r>
      <w:r w:rsidRPr="00B52EF8">
        <w:rPr>
          <w:i/>
          <w:iCs/>
          <w:lang w:val="en-GB"/>
        </w:rPr>
        <w:t xml:space="preserve">Smart Care </w:t>
      </w:r>
      <w:r w:rsidRPr="00B52EF8">
        <w:rPr>
          <w:lang w:val="en-GB"/>
        </w:rPr>
        <w:t>electronic health system and the Health Management Information System as part of its telehealth strategy for reporting and managing patient data. The project will also focus on the responsible disposal of medical consumables and waste at mobile clinics to reduce the impact on the climate. BCH staff have already been trained on how to sort waste to reduce t</w:t>
      </w:r>
      <w:r w:rsidRPr="00B52EF8">
        <w:rPr>
          <w:lang w:val="en-GB"/>
        </w:rPr>
        <w:t xml:space="preserve">heir environmental footprint. </w:t>
      </w:r>
    </w:p>
    <w:p w14:paraId="4BA7D8EE" w14:textId="77777777" w:rsidR="000B5F06" w:rsidRPr="00B52EF8" w:rsidRDefault="000B5F06" w:rsidP="00403B07">
      <w:pPr>
        <w:spacing w:after="0" w:line="240" w:lineRule="auto"/>
        <w:outlineLvl w:val="0"/>
        <w:rPr>
          <w:b/>
          <w:color w:val="244061" w:themeColor="accent1" w:themeShade="80"/>
          <w:lang w:val="en-GB"/>
        </w:rPr>
      </w:pPr>
    </w:p>
    <w:sectPr w:rsidR="000B5F06" w:rsidRPr="00B52EF8" w:rsidSect="00E91ACA">
      <w:headerReference w:type="default" r:id="rId15"/>
      <w:footerReference w:type="default" r:id="rId16"/>
      <w:footerReference w:type="first" r:id="rId17"/>
      <w:pgSz w:w="11906" w:h="16838"/>
      <w:pgMar w:top="567"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112D20" w14:textId="77777777" w:rsidR="00E91C3A" w:rsidRDefault="00E91C3A" w:rsidP="00DC3E8F">
      <w:pPr>
        <w:spacing w:after="0" w:line="240" w:lineRule="auto"/>
      </w:pPr>
      <w:r>
        <w:separator/>
      </w:r>
    </w:p>
  </w:endnote>
  <w:endnote w:type="continuationSeparator" w:id="0">
    <w:p w14:paraId="78816F7C" w14:textId="77777777" w:rsidR="00E91C3A" w:rsidRDefault="00E91C3A" w:rsidP="00DC3E8F">
      <w:pPr>
        <w:spacing w:after="0" w:line="240" w:lineRule="auto"/>
      </w:pPr>
      <w:r>
        <w:continuationSeparator/>
      </w:r>
    </w:p>
  </w:endnote>
  <w:endnote w:type="continuationNotice" w:id="1">
    <w:p w14:paraId="2409E7F2" w14:textId="77777777" w:rsidR="00E91C3A" w:rsidRDefault="00E91C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panose1 w:val="020B0503030403020204"/>
    <w:charset w:val="00"/>
    <w:family w:val="swiss"/>
    <w:notTrueType/>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011354"/>
      <w:docPartObj>
        <w:docPartGallery w:val="Page Numbers (Bottom of Page)"/>
        <w:docPartUnique/>
      </w:docPartObj>
    </w:sdtPr>
    <w:sdtEndPr/>
    <w:sdtContent>
      <w:p w14:paraId="495E8437" w14:textId="77777777" w:rsidR="004735DC" w:rsidRDefault="00DC001E">
        <w:pPr>
          <w:pStyle w:val="Fuzeile"/>
          <w:jc w:val="right"/>
        </w:pPr>
        <w:r>
          <w:fldChar w:fldCharType="begin"/>
        </w:r>
        <w:r>
          <w:instrText>PAGE   \* MERGEFORMAT</w:instrText>
        </w:r>
        <w:r>
          <w:fldChar w:fldCharType="separate"/>
        </w:r>
        <w:r w:rsidR="00AA4025">
          <w:rPr>
            <w:noProof/>
          </w:rPr>
          <w:t>35</w:t>
        </w:r>
        <w:r>
          <w:fldChar w:fldCharType="end"/>
        </w:r>
      </w:p>
    </w:sdtContent>
  </w:sdt>
  <w:p w14:paraId="4A03036D" w14:textId="77777777" w:rsidR="00D70C56" w:rsidRPr="00B05E06" w:rsidRDefault="00D70C56">
    <w:pPr>
      <w:pStyle w:val="Fuzeile"/>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28B00" w14:textId="77777777" w:rsidR="004735DC" w:rsidRDefault="00DC001E">
    <w:pPr>
      <w:pStyle w:val="Fuzeile"/>
    </w:pPr>
    <w:r>
      <w:rPr>
        <w:noProof/>
        <w:lang w:eastAsia="de-DE"/>
      </w:rPr>
      <w:drawing>
        <wp:anchor distT="0" distB="0" distL="114300" distR="114300" simplePos="0" relativeHeight="251658240" behindDoc="1" locked="0" layoutInCell="1" allowOverlap="1" wp14:anchorId="3B2142CA" wp14:editId="060C0EBC">
          <wp:simplePos x="0" y="0"/>
          <wp:positionH relativeFrom="margin">
            <wp:posOffset>23854</wp:posOffset>
          </wp:positionH>
          <wp:positionV relativeFrom="paragraph">
            <wp:posOffset>-349857</wp:posOffset>
          </wp:positionV>
          <wp:extent cx="6188710" cy="789940"/>
          <wp:effectExtent l="0" t="0" r="254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8710" cy="78994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C377FF" w14:textId="77777777" w:rsidR="00E91C3A" w:rsidRDefault="00E91C3A" w:rsidP="00DC3E8F">
      <w:pPr>
        <w:spacing w:after="0" w:line="240" w:lineRule="auto"/>
      </w:pPr>
      <w:r>
        <w:separator/>
      </w:r>
    </w:p>
  </w:footnote>
  <w:footnote w:type="continuationSeparator" w:id="0">
    <w:p w14:paraId="5FA1A187" w14:textId="77777777" w:rsidR="00E91C3A" w:rsidRDefault="00E91C3A" w:rsidP="00DC3E8F">
      <w:pPr>
        <w:spacing w:after="0" w:line="240" w:lineRule="auto"/>
      </w:pPr>
      <w:r>
        <w:continuationSeparator/>
      </w:r>
    </w:p>
  </w:footnote>
  <w:footnote w:type="continuationNotice" w:id="1">
    <w:p w14:paraId="68625799" w14:textId="77777777" w:rsidR="00E91C3A" w:rsidRDefault="00E91C3A">
      <w:pPr>
        <w:spacing w:after="0" w:line="240" w:lineRule="auto"/>
      </w:pPr>
    </w:p>
  </w:footnote>
  <w:footnote w:id="2">
    <w:p w14:paraId="179E037D" w14:textId="77777777" w:rsidR="004735DC" w:rsidRPr="00B52EF8" w:rsidRDefault="00DC001E">
      <w:pPr>
        <w:pStyle w:val="Funotentext"/>
        <w:rPr>
          <w:lang w:val="en-GB"/>
        </w:rPr>
      </w:pPr>
      <w:r>
        <w:rPr>
          <w:rStyle w:val="Funotenzeichen"/>
        </w:rPr>
        <w:footnoteRef/>
      </w:r>
      <w:r w:rsidRPr="00B52EF8">
        <w:rPr>
          <w:lang w:val="en-GB"/>
        </w:rPr>
        <w:t xml:space="preserve"> The principle of "</w:t>
      </w:r>
      <w:r w:rsidRPr="00B52EF8">
        <w:rPr>
          <w:i/>
          <w:iCs/>
          <w:lang w:val="en-GB"/>
        </w:rPr>
        <w:t>task-sharing</w:t>
      </w:r>
      <w:r w:rsidRPr="00B52EF8">
        <w:rPr>
          <w:lang w:val="en-GB"/>
        </w:rPr>
        <w:t xml:space="preserve">" is </w:t>
      </w:r>
      <w:r w:rsidRPr="00B52EF8">
        <w:rPr>
          <w:lang w:val="en-GB"/>
        </w:rPr>
        <w:t xml:space="preserve">a concept recommended by the WHO to counteract staff shortages in the healthcare sector. Task sharing </w:t>
      </w:r>
      <w:r w:rsidRPr="00B52EF8">
        <w:rPr>
          <w:lang w:val="en-GB"/>
        </w:rPr>
        <w:t>involves the redistribution of clinical tasks or their main components between different teams of healthcare staff.</w:t>
      </w:r>
      <w:r w:rsidRPr="00B52EF8">
        <w:rPr>
          <w:lang w:val="en-GB"/>
        </w:rPr>
        <w:t xml:space="preserve"> More detailed explanations can be found in the description of sub-goal 1 (Chapter 5.2.).</w:t>
      </w:r>
    </w:p>
  </w:footnote>
  <w:footnote w:id="3">
    <w:p w14:paraId="23F886F0" w14:textId="77777777" w:rsidR="004735DC" w:rsidRDefault="00DC001E">
      <w:pPr>
        <w:pStyle w:val="Funotentext"/>
        <w:rPr>
          <w:lang w:val="en-GB"/>
        </w:rPr>
      </w:pPr>
      <w:r>
        <w:rPr>
          <w:rStyle w:val="Funotenzeichen"/>
        </w:rPr>
        <w:footnoteRef/>
      </w:r>
      <w:r w:rsidRPr="00C126C9">
        <w:rPr>
          <w:lang w:val="en-GB"/>
        </w:rPr>
        <w:t xml:space="preserve"> World Report on Hearing, pages 173-174, WHO Press 2021</w:t>
      </w:r>
    </w:p>
  </w:footnote>
  <w:footnote w:id="4">
    <w:p w14:paraId="105D6554" w14:textId="77777777" w:rsidR="004735DC" w:rsidRPr="00B52EF8" w:rsidRDefault="00DC001E">
      <w:pPr>
        <w:pStyle w:val="Funotentext"/>
        <w:rPr>
          <w:lang w:val="en-GB"/>
        </w:rPr>
      </w:pPr>
      <w:r>
        <w:rPr>
          <w:rStyle w:val="Funotenzeichen"/>
        </w:rPr>
        <w:footnoteRef/>
      </w:r>
      <w:r w:rsidRPr="00B52EF8">
        <w:rPr>
          <w:lang w:val="en-GB"/>
        </w:rPr>
        <w:t xml:space="preserve"> There is no adequate translation  for audiology officers </w:t>
      </w:r>
      <w:r w:rsidRPr="00B52EF8">
        <w:rPr>
          <w:lang w:val="en-GB"/>
        </w:rPr>
        <w:t xml:space="preserve">in German, as this position does not exist in the German healthcare system. In Zambia, the audiology officer works at the interface between the audiologist and the ENT doctor. He/she checks hearing ability and is authorised to treat uncomplicated ear diseases. </w:t>
      </w:r>
    </w:p>
  </w:footnote>
  <w:footnote w:id="5">
    <w:p w14:paraId="6A050D92" w14:textId="77777777" w:rsidR="004735DC" w:rsidRPr="00B52EF8" w:rsidRDefault="00DC001E">
      <w:pPr>
        <w:pStyle w:val="Funotentext"/>
        <w:rPr>
          <w:lang w:val="en-GB"/>
        </w:rPr>
      </w:pPr>
      <w:r>
        <w:rPr>
          <w:rStyle w:val="Funotenzeichen"/>
        </w:rPr>
        <w:footnoteRef/>
      </w:r>
      <w:r w:rsidRPr="00B52EF8">
        <w:rPr>
          <w:sz w:val="16"/>
          <w:szCs w:val="16"/>
          <w:lang w:val="en-GB"/>
        </w:rPr>
        <w:t xml:space="preserve"> There is no comparable job title for clinical officers </w:t>
      </w:r>
      <w:r w:rsidRPr="00B52EF8">
        <w:rPr>
          <w:lang w:val="en-GB"/>
        </w:rPr>
        <w:t xml:space="preserve"> in the </w:t>
      </w:r>
      <w:r w:rsidRPr="00B52EF8">
        <w:rPr>
          <w:sz w:val="16"/>
          <w:szCs w:val="16"/>
          <w:lang w:val="en-GB"/>
        </w:rPr>
        <w:t>German healthcare system. In the Zambian healthcare system, clinical officers fulfil an important role that lies between a doctor and a nurse</w:t>
      </w:r>
      <w:r w:rsidRPr="00B52EF8">
        <w:rPr>
          <w:sz w:val="16"/>
          <w:szCs w:val="16"/>
          <w:lang w:val="en-GB"/>
        </w:rPr>
        <w:t xml:space="preserve">. </w:t>
      </w:r>
      <w:r w:rsidRPr="00B52EF8">
        <w:rPr>
          <w:sz w:val="16"/>
          <w:szCs w:val="16"/>
          <w:lang w:val="en-GB"/>
        </w:rPr>
        <w:t xml:space="preserve">In regions without a doctor, a clinical officer </w:t>
      </w:r>
      <w:r w:rsidRPr="00B52EF8">
        <w:rPr>
          <w:sz w:val="16"/>
          <w:szCs w:val="16"/>
          <w:lang w:val="en-GB"/>
        </w:rPr>
        <w:t xml:space="preserve">can </w:t>
      </w:r>
      <w:r w:rsidRPr="00B52EF8">
        <w:rPr>
          <w:sz w:val="16"/>
          <w:szCs w:val="16"/>
          <w:lang w:val="en-GB"/>
        </w:rPr>
        <w:t xml:space="preserve">also make diagnoses and prescribe treatments.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9E1CEF" w14:textId="77777777" w:rsidR="004735DC" w:rsidRPr="00B52EF8" w:rsidRDefault="00DC001E">
    <w:pPr>
      <w:pStyle w:val="Kopfzeile"/>
      <w:tabs>
        <w:tab w:val="clear" w:pos="4536"/>
        <w:tab w:val="clear" w:pos="9072"/>
        <w:tab w:val="left" w:pos="3544"/>
        <w:tab w:val="center" w:pos="9070"/>
      </w:tabs>
      <w:rPr>
        <w:color w:val="7F7F7F"/>
        <w:sz w:val="20"/>
        <w:szCs w:val="20"/>
        <w:lang w:val="en-GB"/>
      </w:rPr>
    </w:pPr>
    <w:r w:rsidRPr="00B52EF8">
      <w:rPr>
        <w:color w:val="7F7F7F"/>
        <w:sz w:val="20"/>
        <w:szCs w:val="20"/>
        <w:lang w:val="en-GB"/>
      </w:rPr>
      <w:t xml:space="preserve">Engagement Global, bengo - </w:t>
    </w:r>
    <w:r w:rsidRPr="00B52EF8">
      <w:rPr>
        <w:color w:val="7F7F7F"/>
        <w:sz w:val="20"/>
        <w:szCs w:val="20"/>
        <w:lang w:val="en-GB"/>
      </w:rPr>
      <w:t xml:space="preserve">Application form </w:t>
    </w:r>
    <w:r w:rsidRPr="00B52EF8">
      <w:rPr>
        <w:color w:val="7F7F7F"/>
        <w:sz w:val="20"/>
        <w:szCs w:val="20"/>
        <w:lang w:val="en-GB"/>
      </w:rPr>
      <w:t>for multi-year projects</w:t>
    </w:r>
    <w:r w:rsidRPr="00B52EF8">
      <w:rPr>
        <w:color w:val="7F7F7F"/>
        <w:sz w:val="20"/>
        <w:szCs w:val="20"/>
        <w:lang w:val="en-GB"/>
      </w:rPr>
      <w:t xml:space="preserve">, Part </w:t>
    </w:r>
    <w:r w:rsidRPr="00B52EF8">
      <w:rPr>
        <w:color w:val="7F7F7F"/>
        <w:sz w:val="20"/>
        <w:szCs w:val="20"/>
        <w:lang w:val="en-GB"/>
      </w:rPr>
      <w:t>II</w:t>
    </w:r>
    <w:r w:rsidRPr="00B52EF8">
      <w:rPr>
        <w:color w:val="7F7F7F"/>
        <w:sz w:val="20"/>
        <w:szCs w:val="20"/>
        <w:lang w:val="en-GB"/>
      </w:rPr>
      <w:t xml:space="preserve">, </w:t>
    </w:r>
    <w:r w:rsidRPr="00B52EF8">
      <w:rPr>
        <w:color w:val="7F7F7F"/>
        <w:sz w:val="20"/>
        <w:szCs w:val="20"/>
        <w:lang w:val="en-GB"/>
      </w:rPr>
      <w:t>4th version October 2023</w:t>
    </w:r>
  </w:p>
  <w:p w14:paraId="24C8DEFB" w14:textId="77777777" w:rsidR="00D70C56" w:rsidRPr="00B52EF8" w:rsidRDefault="00D70C56" w:rsidP="00BD3D87">
    <w:pPr>
      <w:pStyle w:val="Kopfzeile"/>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B2375"/>
    <w:multiLevelType w:val="hybridMultilevel"/>
    <w:tmpl w:val="34C03B34"/>
    <w:lvl w:ilvl="0" w:tplc="11F8A32A">
      <w:start w:val="20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3C1AE8"/>
    <w:multiLevelType w:val="hybridMultilevel"/>
    <w:tmpl w:val="F4A4F6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AD6990"/>
    <w:multiLevelType w:val="hybridMultilevel"/>
    <w:tmpl w:val="2D20817A"/>
    <w:lvl w:ilvl="0" w:tplc="57DACA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D962CF"/>
    <w:multiLevelType w:val="hybridMultilevel"/>
    <w:tmpl w:val="1924F5E8"/>
    <w:lvl w:ilvl="0" w:tplc="58BEEA96">
      <w:start w:val="1"/>
      <w:numFmt w:val="decimal"/>
      <w:lvlText w:val="%1."/>
      <w:lvlJc w:val="left"/>
      <w:pPr>
        <w:ind w:left="720" w:hanging="360"/>
      </w:pPr>
    </w:lvl>
    <w:lvl w:ilvl="1" w:tplc="21F2A7FC">
      <w:start w:val="1"/>
      <w:numFmt w:val="lowerLetter"/>
      <w:lvlText w:val="%2."/>
      <w:lvlJc w:val="left"/>
      <w:pPr>
        <w:ind w:left="1440" w:hanging="360"/>
      </w:pPr>
    </w:lvl>
    <w:lvl w:ilvl="2" w:tplc="F3522AF6">
      <w:start w:val="1"/>
      <w:numFmt w:val="lowerRoman"/>
      <w:lvlText w:val="%3."/>
      <w:lvlJc w:val="right"/>
      <w:pPr>
        <w:ind w:left="2160" w:hanging="180"/>
      </w:pPr>
    </w:lvl>
    <w:lvl w:ilvl="3" w:tplc="65E0AFB6">
      <w:start w:val="1"/>
      <w:numFmt w:val="decimal"/>
      <w:lvlText w:val="%4."/>
      <w:lvlJc w:val="left"/>
      <w:pPr>
        <w:ind w:left="2880" w:hanging="360"/>
      </w:pPr>
    </w:lvl>
    <w:lvl w:ilvl="4" w:tplc="5E3EED72">
      <w:start w:val="1"/>
      <w:numFmt w:val="lowerLetter"/>
      <w:lvlText w:val="%5."/>
      <w:lvlJc w:val="left"/>
      <w:pPr>
        <w:ind w:left="3600" w:hanging="360"/>
      </w:pPr>
    </w:lvl>
    <w:lvl w:ilvl="5" w:tplc="DD7EC9E2">
      <w:start w:val="1"/>
      <w:numFmt w:val="lowerRoman"/>
      <w:lvlText w:val="%6."/>
      <w:lvlJc w:val="right"/>
      <w:pPr>
        <w:ind w:left="4320" w:hanging="180"/>
      </w:pPr>
    </w:lvl>
    <w:lvl w:ilvl="6" w:tplc="631CB376">
      <w:start w:val="1"/>
      <w:numFmt w:val="decimal"/>
      <w:lvlText w:val="%7."/>
      <w:lvlJc w:val="left"/>
      <w:pPr>
        <w:ind w:left="5040" w:hanging="360"/>
      </w:pPr>
    </w:lvl>
    <w:lvl w:ilvl="7" w:tplc="6320440C">
      <w:start w:val="1"/>
      <w:numFmt w:val="lowerLetter"/>
      <w:lvlText w:val="%8."/>
      <w:lvlJc w:val="left"/>
      <w:pPr>
        <w:ind w:left="5760" w:hanging="360"/>
      </w:pPr>
    </w:lvl>
    <w:lvl w:ilvl="8" w:tplc="DFB83E2A">
      <w:start w:val="1"/>
      <w:numFmt w:val="lowerRoman"/>
      <w:lvlText w:val="%9."/>
      <w:lvlJc w:val="right"/>
      <w:pPr>
        <w:ind w:left="6480" w:hanging="180"/>
      </w:pPr>
    </w:lvl>
  </w:abstractNum>
  <w:abstractNum w:abstractNumId="4" w15:restartNumberingAfterBreak="0">
    <w:nsid w:val="157E4A3F"/>
    <w:multiLevelType w:val="multilevel"/>
    <w:tmpl w:val="40EAC61A"/>
    <w:lvl w:ilvl="0">
      <w:start w:val="1"/>
      <w:numFmt w:val="decimal"/>
      <w:lvlText w:val="%1.0"/>
      <w:lvlJc w:val="left"/>
      <w:pPr>
        <w:ind w:left="555" w:hanging="555"/>
      </w:pPr>
      <w:rPr>
        <w:rFonts w:hint="default"/>
        <w:b/>
      </w:rPr>
    </w:lvl>
    <w:lvl w:ilvl="1">
      <w:start w:val="1"/>
      <w:numFmt w:val="decimalZero"/>
      <w:lvlText w:val="%1.%2"/>
      <w:lvlJc w:val="left"/>
      <w:pPr>
        <w:ind w:left="1263" w:hanging="555"/>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5" w15:restartNumberingAfterBreak="0">
    <w:nsid w:val="240473B1"/>
    <w:multiLevelType w:val="multilevel"/>
    <w:tmpl w:val="60AC2AD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6800E1E"/>
    <w:multiLevelType w:val="hybridMultilevel"/>
    <w:tmpl w:val="D786F17A"/>
    <w:lvl w:ilvl="0" w:tplc="0407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451338"/>
    <w:multiLevelType w:val="multilevel"/>
    <w:tmpl w:val="F7FC0D78"/>
    <w:lvl w:ilvl="0">
      <w:start w:val="2"/>
      <w:numFmt w:val="decimal"/>
      <w:lvlText w:val="%1."/>
      <w:lvlJc w:val="left"/>
      <w:pPr>
        <w:ind w:left="360" w:hanging="360"/>
      </w:pPr>
      <w:rPr>
        <w:rFonts w:hint="default"/>
      </w:rPr>
    </w:lvl>
    <w:lvl w:ilvl="1">
      <w:start w:val="2"/>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8" w15:restartNumberingAfterBreak="0">
    <w:nsid w:val="378701A3"/>
    <w:multiLevelType w:val="hybridMultilevel"/>
    <w:tmpl w:val="FAEA993C"/>
    <w:lvl w:ilvl="0" w:tplc="0407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AD004E2"/>
    <w:multiLevelType w:val="multilevel"/>
    <w:tmpl w:val="06A0A9E4"/>
    <w:lvl w:ilvl="0">
      <w:start w:val="1"/>
      <w:numFmt w:val="decimal"/>
      <w:lvlText w:val="%1."/>
      <w:lvlJc w:val="left"/>
      <w:pPr>
        <w:ind w:left="360" w:hanging="360"/>
      </w:pPr>
      <w:rPr>
        <w:b/>
        <w:color w:val="244061" w:themeColor="accent1" w:themeShade="80"/>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2434010"/>
    <w:multiLevelType w:val="hybridMultilevel"/>
    <w:tmpl w:val="5FCC78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224E86"/>
    <w:multiLevelType w:val="hybridMultilevel"/>
    <w:tmpl w:val="8FD8BDC4"/>
    <w:lvl w:ilvl="0" w:tplc="B28E9290">
      <w:start w:val="1"/>
      <w:numFmt w:val="bullet"/>
      <w:lvlText w:val="·"/>
      <w:lvlJc w:val="left"/>
      <w:pPr>
        <w:ind w:left="720" w:hanging="360"/>
      </w:pPr>
      <w:rPr>
        <w:rFonts w:ascii="Symbol" w:hAnsi="Symbol" w:hint="default"/>
      </w:rPr>
    </w:lvl>
    <w:lvl w:ilvl="1" w:tplc="2C82CB42">
      <w:start w:val="1"/>
      <w:numFmt w:val="bullet"/>
      <w:lvlText w:val="o"/>
      <w:lvlJc w:val="left"/>
      <w:pPr>
        <w:ind w:left="1440" w:hanging="360"/>
      </w:pPr>
      <w:rPr>
        <w:rFonts w:ascii="Courier New" w:hAnsi="Courier New" w:hint="default"/>
      </w:rPr>
    </w:lvl>
    <w:lvl w:ilvl="2" w:tplc="2EB8A714">
      <w:start w:val="1"/>
      <w:numFmt w:val="bullet"/>
      <w:lvlText w:val=""/>
      <w:lvlJc w:val="left"/>
      <w:pPr>
        <w:ind w:left="2160" w:hanging="360"/>
      </w:pPr>
      <w:rPr>
        <w:rFonts w:ascii="Wingdings" w:hAnsi="Wingdings" w:hint="default"/>
      </w:rPr>
    </w:lvl>
    <w:lvl w:ilvl="3" w:tplc="5B0EC124">
      <w:start w:val="1"/>
      <w:numFmt w:val="bullet"/>
      <w:lvlText w:val=""/>
      <w:lvlJc w:val="left"/>
      <w:pPr>
        <w:ind w:left="2880" w:hanging="360"/>
      </w:pPr>
      <w:rPr>
        <w:rFonts w:ascii="Symbol" w:hAnsi="Symbol" w:hint="default"/>
      </w:rPr>
    </w:lvl>
    <w:lvl w:ilvl="4" w:tplc="203CF5AE">
      <w:start w:val="1"/>
      <w:numFmt w:val="bullet"/>
      <w:lvlText w:val="o"/>
      <w:lvlJc w:val="left"/>
      <w:pPr>
        <w:ind w:left="3600" w:hanging="360"/>
      </w:pPr>
      <w:rPr>
        <w:rFonts w:ascii="Courier New" w:hAnsi="Courier New" w:hint="default"/>
      </w:rPr>
    </w:lvl>
    <w:lvl w:ilvl="5" w:tplc="9C7E0BA2">
      <w:start w:val="1"/>
      <w:numFmt w:val="bullet"/>
      <w:lvlText w:val=""/>
      <w:lvlJc w:val="left"/>
      <w:pPr>
        <w:ind w:left="4320" w:hanging="360"/>
      </w:pPr>
      <w:rPr>
        <w:rFonts w:ascii="Wingdings" w:hAnsi="Wingdings" w:hint="default"/>
      </w:rPr>
    </w:lvl>
    <w:lvl w:ilvl="6" w:tplc="B5CE2610">
      <w:start w:val="1"/>
      <w:numFmt w:val="bullet"/>
      <w:lvlText w:val=""/>
      <w:lvlJc w:val="left"/>
      <w:pPr>
        <w:ind w:left="5040" w:hanging="360"/>
      </w:pPr>
      <w:rPr>
        <w:rFonts w:ascii="Symbol" w:hAnsi="Symbol" w:hint="default"/>
      </w:rPr>
    </w:lvl>
    <w:lvl w:ilvl="7" w:tplc="8BACB89A">
      <w:start w:val="1"/>
      <w:numFmt w:val="bullet"/>
      <w:lvlText w:val="o"/>
      <w:lvlJc w:val="left"/>
      <w:pPr>
        <w:ind w:left="5760" w:hanging="360"/>
      </w:pPr>
      <w:rPr>
        <w:rFonts w:ascii="Courier New" w:hAnsi="Courier New" w:hint="default"/>
      </w:rPr>
    </w:lvl>
    <w:lvl w:ilvl="8" w:tplc="9BFA6338">
      <w:start w:val="1"/>
      <w:numFmt w:val="bullet"/>
      <w:lvlText w:val=""/>
      <w:lvlJc w:val="left"/>
      <w:pPr>
        <w:ind w:left="6480" w:hanging="360"/>
      </w:pPr>
      <w:rPr>
        <w:rFonts w:ascii="Wingdings" w:hAnsi="Wingdings" w:hint="default"/>
      </w:rPr>
    </w:lvl>
  </w:abstractNum>
  <w:abstractNum w:abstractNumId="12" w15:restartNumberingAfterBreak="0">
    <w:nsid w:val="4D237FDA"/>
    <w:multiLevelType w:val="hybridMultilevel"/>
    <w:tmpl w:val="8E20FB1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2D61977"/>
    <w:multiLevelType w:val="hybridMultilevel"/>
    <w:tmpl w:val="BB10D3EA"/>
    <w:lvl w:ilvl="0" w:tplc="8AA08C02">
      <w:start w:val="200"/>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428006D"/>
    <w:multiLevelType w:val="hybridMultilevel"/>
    <w:tmpl w:val="B8E24ECE"/>
    <w:lvl w:ilvl="0" w:tplc="8830F930">
      <w:start w:val="1"/>
      <w:numFmt w:val="bullet"/>
      <w:lvlText w:val="·"/>
      <w:lvlJc w:val="left"/>
      <w:pPr>
        <w:ind w:left="720" w:hanging="360"/>
      </w:pPr>
      <w:rPr>
        <w:rFonts w:ascii="Symbol" w:hAnsi="Symbol" w:hint="default"/>
      </w:rPr>
    </w:lvl>
    <w:lvl w:ilvl="1" w:tplc="2D0C8CFE">
      <w:start w:val="1"/>
      <w:numFmt w:val="bullet"/>
      <w:lvlText w:val="o"/>
      <w:lvlJc w:val="left"/>
      <w:pPr>
        <w:ind w:left="1440" w:hanging="360"/>
      </w:pPr>
      <w:rPr>
        <w:rFonts w:ascii="Courier New" w:hAnsi="Courier New" w:hint="default"/>
      </w:rPr>
    </w:lvl>
    <w:lvl w:ilvl="2" w:tplc="8B40A7E4">
      <w:start w:val="1"/>
      <w:numFmt w:val="bullet"/>
      <w:lvlText w:val=""/>
      <w:lvlJc w:val="left"/>
      <w:pPr>
        <w:ind w:left="2160" w:hanging="360"/>
      </w:pPr>
      <w:rPr>
        <w:rFonts w:ascii="Wingdings" w:hAnsi="Wingdings" w:hint="default"/>
      </w:rPr>
    </w:lvl>
    <w:lvl w:ilvl="3" w:tplc="657EF7BC">
      <w:start w:val="1"/>
      <w:numFmt w:val="bullet"/>
      <w:lvlText w:val=""/>
      <w:lvlJc w:val="left"/>
      <w:pPr>
        <w:ind w:left="2880" w:hanging="360"/>
      </w:pPr>
      <w:rPr>
        <w:rFonts w:ascii="Symbol" w:hAnsi="Symbol" w:hint="default"/>
      </w:rPr>
    </w:lvl>
    <w:lvl w:ilvl="4" w:tplc="AD1C966E">
      <w:start w:val="1"/>
      <w:numFmt w:val="bullet"/>
      <w:lvlText w:val="o"/>
      <w:lvlJc w:val="left"/>
      <w:pPr>
        <w:ind w:left="3600" w:hanging="360"/>
      </w:pPr>
      <w:rPr>
        <w:rFonts w:ascii="Courier New" w:hAnsi="Courier New" w:hint="default"/>
      </w:rPr>
    </w:lvl>
    <w:lvl w:ilvl="5" w:tplc="7436A9C8">
      <w:start w:val="1"/>
      <w:numFmt w:val="bullet"/>
      <w:lvlText w:val=""/>
      <w:lvlJc w:val="left"/>
      <w:pPr>
        <w:ind w:left="4320" w:hanging="360"/>
      </w:pPr>
      <w:rPr>
        <w:rFonts w:ascii="Wingdings" w:hAnsi="Wingdings" w:hint="default"/>
      </w:rPr>
    </w:lvl>
    <w:lvl w:ilvl="6" w:tplc="E9A2A37E">
      <w:start w:val="1"/>
      <w:numFmt w:val="bullet"/>
      <w:lvlText w:val=""/>
      <w:lvlJc w:val="left"/>
      <w:pPr>
        <w:ind w:left="5040" w:hanging="360"/>
      </w:pPr>
      <w:rPr>
        <w:rFonts w:ascii="Symbol" w:hAnsi="Symbol" w:hint="default"/>
      </w:rPr>
    </w:lvl>
    <w:lvl w:ilvl="7" w:tplc="9678EB16">
      <w:start w:val="1"/>
      <w:numFmt w:val="bullet"/>
      <w:lvlText w:val="o"/>
      <w:lvlJc w:val="left"/>
      <w:pPr>
        <w:ind w:left="5760" w:hanging="360"/>
      </w:pPr>
      <w:rPr>
        <w:rFonts w:ascii="Courier New" w:hAnsi="Courier New" w:hint="default"/>
      </w:rPr>
    </w:lvl>
    <w:lvl w:ilvl="8" w:tplc="416C533A">
      <w:start w:val="1"/>
      <w:numFmt w:val="bullet"/>
      <w:lvlText w:val=""/>
      <w:lvlJc w:val="left"/>
      <w:pPr>
        <w:ind w:left="6480" w:hanging="360"/>
      </w:pPr>
      <w:rPr>
        <w:rFonts w:ascii="Wingdings" w:hAnsi="Wingdings" w:hint="default"/>
      </w:rPr>
    </w:lvl>
  </w:abstractNum>
  <w:abstractNum w:abstractNumId="15" w15:restartNumberingAfterBreak="0">
    <w:nsid w:val="5F811922"/>
    <w:multiLevelType w:val="hybridMultilevel"/>
    <w:tmpl w:val="DFBA75C2"/>
    <w:lvl w:ilvl="0" w:tplc="F7981F68">
      <w:start w:val="1"/>
      <w:numFmt w:val="decimal"/>
      <w:lvlText w:val="%1)"/>
      <w:lvlJc w:val="left"/>
      <w:pPr>
        <w:ind w:left="360" w:hanging="360"/>
      </w:pPr>
      <w:rPr>
        <w:rFonts w:hint="default"/>
        <w:i w:val="0"/>
        <w:iCs/>
        <w:color w:val="000000" w:themeColor="text1"/>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66231833"/>
    <w:multiLevelType w:val="multilevel"/>
    <w:tmpl w:val="85D4B1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6C0C60"/>
    <w:multiLevelType w:val="hybridMultilevel"/>
    <w:tmpl w:val="F7E84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9F171BC"/>
    <w:multiLevelType w:val="hybridMultilevel"/>
    <w:tmpl w:val="5FCC78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05051430">
    <w:abstractNumId w:val="9"/>
  </w:num>
  <w:num w:numId="2" w16cid:durableId="140394754">
    <w:abstractNumId w:val="7"/>
  </w:num>
  <w:num w:numId="3" w16cid:durableId="1793015644">
    <w:abstractNumId w:val="11"/>
  </w:num>
  <w:num w:numId="4" w16cid:durableId="1038506048">
    <w:abstractNumId w:val="14"/>
  </w:num>
  <w:num w:numId="5" w16cid:durableId="889850941">
    <w:abstractNumId w:val="17"/>
  </w:num>
  <w:num w:numId="6" w16cid:durableId="819541807">
    <w:abstractNumId w:val="10"/>
  </w:num>
  <w:num w:numId="7" w16cid:durableId="1015687799">
    <w:abstractNumId w:val="12"/>
  </w:num>
  <w:num w:numId="8" w16cid:durableId="1698844409">
    <w:abstractNumId w:val="16"/>
  </w:num>
  <w:num w:numId="9" w16cid:durableId="1864590149">
    <w:abstractNumId w:val="1"/>
  </w:num>
  <w:num w:numId="10" w16cid:durableId="404886191">
    <w:abstractNumId w:val="8"/>
  </w:num>
  <w:num w:numId="11" w16cid:durableId="421412624">
    <w:abstractNumId w:val="6"/>
  </w:num>
  <w:num w:numId="12" w16cid:durableId="1759250040">
    <w:abstractNumId w:val="4"/>
  </w:num>
  <w:num w:numId="13" w16cid:durableId="1828784248">
    <w:abstractNumId w:val="13"/>
  </w:num>
  <w:num w:numId="14" w16cid:durableId="1024943387">
    <w:abstractNumId w:val="0"/>
  </w:num>
  <w:num w:numId="15" w16cid:durableId="1540510010">
    <w:abstractNumId w:val="2"/>
  </w:num>
  <w:num w:numId="16" w16cid:durableId="1918704699">
    <w:abstractNumId w:val="3"/>
  </w:num>
  <w:num w:numId="17" w16cid:durableId="1052458544">
    <w:abstractNumId w:val="18"/>
  </w:num>
  <w:num w:numId="18" w16cid:durableId="479231615">
    <w:abstractNumId w:val="15"/>
  </w:num>
  <w:num w:numId="19" w16cid:durableId="542400641">
    <w:abstractNumId w:val="5"/>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pperschoss, Heike">
    <w15:presenceInfo w15:providerId="AD" w15:userId="S::heike.happerschoss@cbm.org::b953a1d3-4e27-41bd-a12d-dc2193b955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de-DE" w:vendorID="64" w:dllVersion="6" w:nlCheck="1" w:checkStyle="0"/>
  <w:activeWritingStyle w:appName="MSWord" w:lang="fr-FR" w:vendorID="64" w:dllVersion="6" w:nlCheck="1" w:checkStyle="0"/>
  <w:activeWritingStyle w:appName="MSWord" w:lang="en-GB" w:vendorID="64" w:dllVersion="6" w:nlCheck="1" w:checkStyle="1"/>
  <w:activeWritingStyle w:appName="MSWord" w:lang="de-DE" w:vendorID="64" w:dllVersion="0" w:nlCheck="1" w:checkStyle="0"/>
  <w:activeWritingStyle w:appName="MSWord" w:lang="fr-FR" w:vendorID="64" w:dllVersion="0" w:nlCheck="1" w:checkStyle="0"/>
  <w:activeWritingStyle w:appName="MSWord" w:lang="en-GB" w:vendorID="64" w:dllVersion="0" w:nlCheck="1" w:checkStyle="0"/>
  <w:activeWritingStyle w:appName="MSWord" w:lang="en-US" w:vendorID="64" w:dllVersion="0" w:nlCheck="1" w:checkStyle="0"/>
  <w:activeWritingStyle w:appName="MSWord" w:lang="en-US" w:vendorID="64" w:dllVersion="6" w:nlCheck="1" w:checkStyle="1"/>
  <w:proofState w:spelling="clean" w:grammar="clean"/>
  <w:defaultTabStop w:val="708"/>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583"/>
    <w:rsid w:val="00000AAB"/>
    <w:rsid w:val="000014D3"/>
    <w:rsid w:val="000015F0"/>
    <w:rsid w:val="000030D5"/>
    <w:rsid w:val="0000385F"/>
    <w:rsid w:val="00003EF5"/>
    <w:rsid w:val="00004FE6"/>
    <w:rsid w:val="0000510E"/>
    <w:rsid w:val="0000524A"/>
    <w:rsid w:val="0000530C"/>
    <w:rsid w:val="0000551D"/>
    <w:rsid w:val="0000587B"/>
    <w:rsid w:val="00005FAD"/>
    <w:rsid w:val="00006B49"/>
    <w:rsid w:val="00006BCA"/>
    <w:rsid w:val="000070B1"/>
    <w:rsid w:val="00007113"/>
    <w:rsid w:val="00007C9E"/>
    <w:rsid w:val="00007FD7"/>
    <w:rsid w:val="00007FF4"/>
    <w:rsid w:val="0001023B"/>
    <w:rsid w:val="00011204"/>
    <w:rsid w:val="000115F2"/>
    <w:rsid w:val="00011B12"/>
    <w:rsid w:val="000121DC"/>
    <w:rsid w:val="0001231A"/>
    <w:rsid w:val="000123EE"/>
    <w:rsid w:val="00012884"/>
    <w:rsid w:val="00012B61"/>
    <w:rsid w:val="00012D11"/>
    <w:rsid w:val="00012F4B"/>
    <w:rsid w:val="000138E6"/>
    <w:rsid w:val="00013A73"/>
    <w:rsid w:val="00013B23"/>
    <w:rsid w:val="00013DE8"/>
    <w:rsid w:val="000147B8"/>
    <w:rsid w:val="0001538D"/>
    <w:rsid w:val="00016302"/>
    <w:rsid w:val="000165C4"/>
    <w:rsid w:val="00016654"/>
    <w:rsid w:val="00016AA3"/>
    <w:rsid w:val="000173A0"/>
    <w:rsid w:val="00017405"/>
    <w:rsid w:val="000178C0"/>
    <w:rsid w:val="00020C72"/>
    <w:rsid w:val="000213EC"/>
    <w:rsid w:val="00021DE1"/>
    <w:rsid w:val="00022187"/>
    <w:rsid w:val="00022952"/>
    <w:rsid w:val="000242CB"/>
    <w:rsid w:val="00025897"/>
    <w:rsid w:val="00026021"/>
    <w:rsid w:val="000265B1"/>
    <w:rsid w:val="000269DF"/>
    <w:rsid w:val="000272BF"/>
    <w:rsid w:val="00027B56"/>
    <w:rsid w:val="000301C2"/>
    <w:rsid w:val="000307C9"/>
    <w:rsid w:val="00030A02"/>
    <w:rsid w:val="00030ADB"/>
    <w:rsid w:val="0003122C"/>
    <w:rsid w:val="000313AB"/>
    <w:rsid w:val="00031774"/>
    <w:rsid w:val="00031D24"/>
    <w:rsid w:val="00031EBC"/>
    <w:rsid w:val="00032382"/>
    <w:rsid w:val="000325DA"/>
    <w:rsid w:val="0003265E"/>
    <w:rsid w:val="00032BE6"/>
    <w:rsid w:val="00032D85"/>
    <w:rsid w:val="00033BA0"/>
    <w:rsid w:val="0003412D"/>
    <w:rsid w:val="00034298"/>
    <w:rsid w:val="000348B9"/>
    <w:rsid w:val="000356EE"/>
    <w:rsid w:val="0003739D"/>
    <w:rsid w:val="0003743E"/>
    <w:rsid w:val="00037B68"/>
    <w:rsid w:val="00041550"/>
    <w:rsid w:val="00041955"/>
    <w:rsid w:val="0004278A"/>
    <w:rsid w:val="00042A8B"/>
    <w:rsid w:val="00043CF0"/>
    <w:rsid w:val="000441E4"/>
    <w:rsid w:val="00044272"/>
    <w:rsid w:val="00044442"/>
    <w:rsid w:val="000450F3"/>
    <w:rsid w:val="000453D4"/>
    <w:rsid w:val="00045660"/>
    <w:rsid w:val="00045815"/>
    <w:rsid w:val="00046220"/>
    <w:rsid w:val="00046A43"/>
    <w:rsid w:val="000472D5"/>
    <w:rsid w:val="000475D8"/>
    <w:rsid w:val="000507B9"/>
    <w:rsid w:val="00050A47"/>
    <w:rsid w:val="00050E5F"/>
    <w:rsid w:val="000512F6"/>
    <w:rsid w:val="000513E9"/>
    <w:rsid w:val="00051B6A"/>
    <w:rsid w:val="000532BC"/>
    <w:rsid w:val="000532BE"/>
    <w:rsid w:val="00053482"/>
    <w:rsid w:val="000543EA"/>
    <w:rsid w:val="000549AE"/>
    <w:rsid w:val="00054CE7"/>
    <w:rsid w:val="000551B8"/>
    <w:rsid w:val="00055303"/>
    <w:rsid w:val="000554F3"/>
    <w:rsid w:val="00055ED2"/>
    <w:rsid w:val="00056014"/>
    <w:rsid w:val="000561C3"/>
    <w:rsid w:val="000567FC"/>
    <w:rsid w:val="0005748F"/>
    <w:rsid w:val="000575A8"/>
    <w:rsid w:val="0005793E"/>
    <w:rsid w:val="00057BBE"/>
    <w:rsid w:val="00060803"/>
    <w:rsid w:val="00060A4D"/>
    <w:rsid w:val="00060F10"/>
    <w:rsid w:val="000623A6"/>
    <w:rsid w:val="0006340D"/>
    <w:rsid w:val="00063774"/>
    <w:rsid w:val="000645FA"/>
    <w:rsid w:val="00064BD7"/>
    <w:rsid w:val="00064BF7"/>
    <w:rsid w:val="000653CD"/>
    <w:rsid w:val="00065C15"/>
    <w:rsid w:val="00065D65"/>
    <w:rsid w:val="00065F70"/>
    <w:rsid w:val="00067115"/>
    <w:rsid w:val="0006715A"/>
    <w:rsid w:val="00067315"/>
    <w:rsid w:val="00067902"/>
    <w:rsid w:val="00067A33"/>
    <w:rsid w:val="00071110"/>
    <w:rsid w:val="00071617"/>
    <w:rsid w:val="00071BE9"/>
    <w:rsid w:val="0007258D"/>
    <w:rsid w:val="00072A83"/>
    <w:rsid w:val="00072C3C"/>
    <w:rsid w:val="000751D1"/>
    <w:rsid w:val="00075288"/>
    <w:rsid w:val="00076A27"/>
    <w:rsid w:val="00076F47"/>
    <w:rsid w:val="00077203"/>
    <w:rsid w:val="0008000C"/>
    <w:rsid w:val="000803F4"/>
    <w:rsid w:val="000808BC"/>
    <w:rsid w:val="00081252"/>
    <w:rsid w:val="00081567"/>
    <w:rsid w:val="0008298D"/>
    <w:rsid w:val="00082EA6"/>
    <w:rsid w:val="00082F71"/>
    <w:rsid w:val="0008373B"/>
    <w:rsid w:val="00083780"/>
    <w:rsid w:val="00083A33"/>
    <w:rsid w:val="00083A59"/>
    <w:rsid w:val="0008404C"/>
    <w:rsid w:val="00084ECD"/>
    <w:rsid w:val="00084F3C"/>
    <w:rsid w:val="00086DF6"/>
    <w:rsid w:val="0008726C"/>
    <w:rsid w:val="00087478"/>
    <w:rsid w:val="00087A7B"/>
    <w:rsid w:val="00090334"/>
    <w:rsid w:val="000907D4"/>
    <w:rsid w:val="00090DD0"/>
    <w:rsid w:val="00090E59"/>
    <w:rsid w:val="0009129A"/>
    <w:rsid w:val="0009266F"/>
    <w:rsid w:val="00092798"/>
    <w:rsid w:val="000927EE"/>
    <w:rsid w:val="0009307E"/>
    <w:rsid w:val="00093973"/>
    <w:rsid w:val="00093EE5"/>
    <w:rsid w:val="00094AD8"/>
    <w:rsid w:val="00094C91"/>
    <w:rsid w:val="00094CD0"/>
    <w:rsid w:val="00095062"/>
    <w:rsid w:val="00095340"/>
    <w:rsid w:val="00096326"/>
    <w:rsid w:val="00096399"/>
    <w:rsid w:val="0009791A"/>
    <w:rsid w:val="00097C00"/>
    <w:rsid w:val="00097FAB"/>
    <w:rsid w:val="000A0D03"/>
    <w:rsid w:val="000A1857"/>
    <w:rsid w:val="000A1D9F"/>
    <w:rsid w:val="000A27C7"/>
    <w:rsid w:val="000A3D1A"/>
    <w:rsid w:val="000A4035"/>
    <w:rsid w:val="000A4063"/>
    <w:rsid w:val="000A46AD"/>
    <w:rsid w:val="000A4EE2"/>
    <w:rsid w:val="000A50AF"/>
    <w:rsid w:val="000A5621"/>
    <w:rsid w:val="000A567D"/>
    <w:rsid w:val="000A5793"/>
    <w:rsid w:val="000A5ABE"/>
    <w:rsid w:val="000A6452"/>
    <w:rsid w:val="000A6BAC"/>
    <w:rsid w:val="000A6BF4"/>
    <w:rsid w:val="000A7512"/>
    <w:rsid w:val="000A7626"/>
    <w:rsid w:val="000A7678"/>
    <w:rsid w:val="000A78C3"/>
    <w:rsid w:val="000A7E93"/>
    <w:rsid w:val="000B047E"/>
    <w:rsid w:val="000B071B"/>
    <w:rsid w:val="000B0CD7"/>
    <w:rsid w:val="000B11D2"/>
    <w:rsid w:val="000B1258"/>
    <w:rsid w:val="000B12A4"/>
    <w:rsid w:val="000B2673"/>
    <w:rsid w:val="000B274D"/>
    <w:rsid w:val="000B27FD"/>
    <w:rsid w:val="000B2E84"/>
    <w:rsid w:val="000B3A4E"/>
    <w:rsid w:val="000B3E39"/>
    <w:rsid w:val="000B3F1A"/>
    <w:rsid w:val="000B41D7"/>
    <w:rsid w:val="000B452F"/>
    <w:rsid w:val="000B476F"/>
    <w:rsid w:val="000B4A0C"/>
    <w:rsid w:val="000B4E70"/>
    <w:rsid w:val="000B5AEC"/>
    <w:rsid w:val="000B5C29"/>
    <w:rsid w:val="000B5CDC"/>
    <w:rsid w:val="000B5E8F"/>
    <w:rsid w:val="000B5F06"/>
    <w:rsid w:val="000B7312"/>
    <w:rsid w:val="000B7526"/>
    <w:rsid w:val="000B7600"/>
    <w:rsid w:val="000B7DE1"/>
    <w:rsid w:val="000C0C31"/>
    <w:rsid w:val="000C1B0F"/>
    <w:rsid w:val="000C1FA2"/>
    <w:rsid w:val="000C265D"/>
    <w:rsid w:val="000C323D"/>
    <w:rsid w:val="000C3C29"/>
    <w:rsid w:val="000C42D8"/>
    <w:rsid w:val="000C50D7"/>
    <w:rsid w:val="000C532C"/>
    <w:rsid w:val="000C67A3"/>
    <w:rsid w:val="000C6A56"/>
    <w:rsid w:val="000C7355"/>
    <w:rsid w:val="000C7398"/>
    <w:rsid w:val="000C7622"/>
    <w:rsid w:val="000C7863"/>
    <w:rsid w:val="000C7B5B"/>
    <w:rsid w:val="000D09DD"/>
    <w:rsid w:val="000D182B"/>
    <w:rsid w:val="000D2452"/>
    <w:rsid w:val="000D26A2"/>
    <w:rsid w:val="000D287A"/>
    <w:rsid w:val="000D31E1"/>
    <w:rsid w:val="000D363B"/>
    <w:rsid w:val="000D364F"/>
    <w:rsid w:val="000D37B0"/>
    <w:rsid w:val="000D3F39"/>
    <w:rsid w:val="000D403E"/>
    <w:rsid w:val="000D4D84"/>
    <w:rsid w:val="000D5347"/>
    <w:rsid w:val="000D5839"/>
    <w:rsid w:val="000D5C01"/>
    <w:rsid w:val="000D6029"/>
    <w:rsid w:val="000D785B"/>
    <w:rsid w:val="000D7B6E"/>
    <w:rsid w:val="000D7C47"/>
    <w:rsid w:val="000E0431"/>
    <w:rsid w:val="000E0E27"/>
    <w:rsid w:val="000E11EA"/>
    <w:rsid w:val="000E2207"/>
    <w:rsid w:val="000E27D0"/>
    <w:rsid w:val="000E2D23"/>
    <w:rsid w:val="000E2ED6"/>
    <w:rsid w:val="000E328C"/>
    <w:rsid w:val="000E373E"/>
    <w:rsid w:val="000E3CA1"/>
    <w:rsid w:val="000E42B4"/>
    <w:rsid w:val="000E46FD"/>
    <w:rsid w:val="000E4FF2"/>
    <w:rsid w:val="000E636D"/>
    <w:rsid w:val="000E71E8"/>
    <w:rsid w:val="000E797D"/>
    <w:rsid w:val="000F036D"/>
    <w:rsid w:val="000F0571"/>
    <w:rsid w:val="000F0B43"/>
    <w:rsid w:val="000F0D49"/>
    <w:rsid w:val="000F1003"/>
    <w:rsid w:val="000F1644"/>
    <w:rsid w:val="000F1DF0"/>
    <w:rsid w:val="000F1E32"/>
    <w:rsid w:val="000F2A29"/>
    <w:rsid w:val="000F37B2"/>
    <w:rsid w:val="000F3D00"/>
    <w:rsid w:val="000F3DCC"/>
    <w:rsid w:val="000F41BD"/>
    <w:rsid w:val="000F48C2"/>
    <w:rsid w:val="000F49D8"/>
    <w:rsid w:val="000F6310"/>
    <w:rsid w:val="000F6A63"/>
    <w:rsid w:val="000F6C6A"/>
    <w:rsid w:val="000F7745"/>
    <w:rsid w:val="000F7C9F"/>
    <w:rsid w:val="000F7E6E"/>
    <w:rsid w:val="0010005B"/>
    <w:rsid w:val="0010022F"/>
    <w:rsid w:val="00100433"/>
    <w:rsid w:val="001005D4"/>
    <w:rsid w:val="00100EDA"/>
    <w:rsid w:val="00101487"/>
    <w:rsid w:val="00101FE8"/>
    <w:rsid w:val="00102DAA"/>
    <w:rsid w:val="00103693"/>
    <w:rsid w:val="00103F7B"/>
    <w:rsid w:val="00104109"/>
    <w:rsid w:val="00104285"/>
    <w:rsid w:val="0010456B"/>
    <w:rsid w:val="00104C24"/>
    <w:rsid w:val="001059BB"/>
    <w:rsid w:val="0010672B"/>
    <w:rsid w:val="00110326"/>
    <w:rsid w:val="00110995"/>
    <w:rsid w:val="00110A89"/>
    <w:rsid w:val="00112048"/>
    <w:rsid w:val="001122A1"/>
    <w:rsid w:val="00113154"/>
    <w:rsid w:val="00114304"/>
    <w:rsid w:val="0011456F"/>
    <w:rsid w:val="0011482B"/>
    <w:rsid w:val="00114998"/>
    <w:rsid w:val="001168BD"/>
    <w:rsid w:val="00116CF5"/>
    <w:rsid w:val="00116D6F"/>
    <w:rsid w:val="00116E1B"/>
    <w:rsid w:val="00120B91"/>
    <w:rsid w:val="00120E47"/>
    <w:rsid w:val="00122095"/>
    <w:rsid w:val="001220CD"/>
    <w:rsid w:val="00122430"/>
    <w:rsid w:val="00122782"/>
    <w:rsid w:val="001227C8"/>
    <w:rsid w:val="00123C30"/>
    <w:rsid w:val="001240D0"/>
    <w:rsid w:val="0012492D"/>
    <w:rsid w:val="00124996"/>
    <w:rsid w:val="00125269"/>
    <w:rsid w:val="00126220"/>
    <w:rsid w:val="001266F3"/>
    <w:rsid w:val="00130091"/>
    <w:rsid w:val="0013011A"/>
    <w:rsid w:val="0013043D"/>
    <w:rsid w:val="001304F0"/>
    <w:rsid w:val="00131960"/>
    <w:rsid w:val="00132338"/>
    <w:rsid w:val="0013280B"/>
    <w:rsid w:val="00133360"/>
    <w:rsid w:val="00133764"/>
    <w:rsid w:val="00133B30"/>
    <w:rsid w:val="001344B0"/>
    <w:rsid w:val="00134710"/>
    <w:rsid w:val="00134D6A"/>
    <w:rsid w:val="001355B2"/>
    <w:rsid w:val="00135906"/>
    <w:rsid w:val="00136148"/>
    <w:rsid w:val="001363FE"/>
    <w:rsid w:val="00136C42"/>
    <w:rsid w:val="00137302"/>
    <w:rsid w:val="00140AB2"/>
    <w:rsid w:val="00140EF4"/>
    <w:rsid w:val="001414EA"/>
    <w:rsid w:val="001416DA"/>
    <w:rsid w:val="001419D4"/>
    <w:rsid w:val="00142197"/>
    <w:rsid w:val="001430C5"/>
    <w:rsid w:val="001430E8"/>
    <w:rsid w:val="001434E2"/>
    <w:rsid w:val="00144334"/>
    <w:rsid w:val="00144356"/>
    <w:rsid w:val="00144983"/>
    <w:rsid w:val="00144A79"/>
    <w:rsid w:val="00144AEC"/>
    <w:rsid w:val="00144C79"/>
    <w:rsid w:val="0014563C"/>
    <w:rsid w:val="00145A51"/>
    <w:rsid w:val="00146236"/>
    <w:rsid w:val="0014655C"/>
    <w:rsid w:val="00146A1A"/>
    <w:rsid w:val="0014710F"/>
    <w:rsid w:val="001513B9"/>
    <w:rsid w:val="001518E6"/>
    <w:rsid w:val="00152412"/>
    <w:rsid w:val="00152D18"/>
    <w:rsid w:val="00153139"/>
    <w:rsid w:val="0015323C"/>
    <w:rsid w:val="00153871"/>
    <w:rsid w:val="00154850"/>
    <w:rsid w:val="00154C39"/>
    <w:rsid w:val="00154D97"/>
    <w:rsid w:val="00155236"/>
    <w:rsid w:val="0015583E"/>
    <w:rsid w:val="00155DDC"/>
    <w:rsid w:val="00155FA3"/>
    <w:rsid w:val="00156054"/>
    <w:rsid w:val="00156203"/>
    <w:rsid w:val="00156761"/>
    <w:rsid w:val="0015685D"/>
    <w:rsid w:val="00157459"/>
    <w:rsid w:val="00157994"/>
    <w:rsid w:val="00157BE2"/>
    <w:rsid w:val="0016052A"/>
    <w:rsid w:val="00160606"/>
    <w:rsid w:val="001609FC"/>
    <w:rsid w:val="0016108D"/>
    <w:rsid w:val="0016109A"/>
    <w:rsid w:val="001610C4"/>
    <w:rsid w:val="00161142"/>
    <w:rsid w:val="00161381"/>
    <w:rsid w:val="001615B8"/>
    <w:rsid w:val="00161666"/>
    <w:rsid w:val="001619A6"/>
    <w:rsid w:val="00161C7A"/>
    <w:rsid w:val="00161E85"/>
    <w:rsid w:val="001624DE"/>
    <w:rsid w:val="00162BD5"/>
    <w:rsid w:val="00162CB0"/>
    <w:rsid w:val="00163391"/>
    <w:rsid w:val="001635C5"/>
    <w:rsid w:val="00164455"/>
    <w:rsid w:val="001644D6"/>
    <w:rsid w:val="00164543"/>
    <w:rsid w:val="001645A8"/>
    <w:rsid w:val="001662C0"/>
    <w:rsid w:val="00166D81"/>
    <w:rsid w:val="00167173"/>
    <w:rsid w:val="001674AE"/>
    <w:rsid w:val="00167610"/>
    <w:rsid w:val="0016773E"/>
    <w:rsid w:val="001679EE"/>
    <w:rsid w:val="00167B96"/>
    <w:rsid w:val="00167F78"/>
    <w:rsid w:val="00171E8D"/>
    <w:rsid w:val="001723D8"/>
    <w:rsid w:val="00172406"/>
    <w:rsid w:val="0017241B"/>
    <w:rsid w:val="001724B6"/>
    <w:rsid w:val="00172627"/>
    <w:rsid w:val="001726CD"/>
    <w:rsid w:val="00172A74"/>
    <w:rsid w:val="00172E5E"/>
    <w:rsid w:val="001737C6"/>
    <w:rsid w:val="00173C52"/>
    <w:rsid w:val="00174190"/>
    <w:rsid w:val="00174363"/>
    <w:rsid w:val="001745C8"/>
    <w:rsid w:val="0017550B"/>
    <w:rsid w:val="00175A2E"/>
    <w:rsid w:val="001761D9"/>
    <w:rsid w:val="001762D2"/>
    <w:rsid w:val="001765E7"/>
    <w:rsid w:val="00176712"/>
    <w:rsid w:val="00176958"/>
    <w:rsid w:val="00177617"/>
    <w:rsid w:val="00177881"/>
    <w:rsid w:val="001779A4"/>
    <w:rsid w:val="00177CF0"/>
    <w:rsid w:val="00177E76"/>
    <w:rsid w:val="00180689"/>
    <w:rsid w:val="00182D42"/>
    <w:rsid w:val="00183264"/>
    <w:rsid w:val="001834AE"/>
    <w:rsid w:val="00183DC4"/>
    <w:rsid w:val="00183EB2"/>
    <w:rsid w:val="00184429"/>
    <w:rsid w:val="00184F4F"/>
    <w:rsid w:val="001855F9"/>
    <w:rsid w:val="001863D7"/>
    <w:rsid w:val="00186BC8"/>
    <w:rsid w:val="00186D1B"/>
    <w:rsid w:val="00186F46"/>
    <w:rsid w:val="0018708F"/>
    <w:rsid w:val="00187391"/>
    <w:rsid w:val="00187860"/>
    <w:rsid w:val="00187DA6"/>
    <w:rsid w:val="00187FB6"/>
    <w:rsid w:val="0019028F"/>
    <w:rsid w:val="001902A4"/>
    <w:rsid w:val="001902C1"/>
    <w:rsid w:val="0019062E"/>
    <w:rsid w:val="001906A2"/>
    <w:rsid w:val="00190868"/>
    <w:rsid w:val="0019088A"/>
    <w:rsid w:val="00190CB4"/>
    <w:rsid w:val="00191911"/>
    <w:rsid w:val="00191A3C"/>
    <w:rsid w:val="00191CB1"/>
    <w:rsid w:val="001920F3"/>
    <w:rsid w:val="00192D13"/>
    <w:rsid w:val="00192ECA"/>
    <w:rsid w:val="00192FD8"/>
    <w:rsid w:val="00193C71"/>
    <w:rsid w:val="00193FAE"/>
    <w:rsid w:val="00194279"/>
    <w:rsid w:val="001956A9"/>
    <w:rsid w:val="001957E6"/>
    <w:rsid w:val="00196628"/>
    <w:rsid w:val="00196F7D"/>
    <w:rsid w:val="0019700A"/>
    <w:rsid w:val="0019769A"/>
    <w:rsid w:val="001978C8"/>
    <w:rsid w:val="00197F59"/>
    <w:rsid w:val="00197F78"/>
    <w:rsid w:val="001A020A"/>
    <w:rsid w:val="001A0712"/>
    <w:rsid w:val="001A0CD4"/>
    <w:rsid w:val="001A10A5"/>
    <w:rsid w:val="001A10C6"/>
    <w:rsid w:val="001A12B8"/>
    <w:rsid w:val="001A1537"/>
    <w:rsid w:val="001A15B0"/>
    <w:rsid w:val="001A1B2B"/>
    <w:rsid w:val="001A24AD"/>
    <w:rsid w:val="001A266D"/>
    <w:rsid w:val="001A32FA"/>
    <w:rsid w:val="001A3637"/>
    <w:rsid w:val="001A3B23"/>
    <w:rsid w:val="001A3BF3"/>
    <w:rsid w:val="001A3D28"/>
    <w:rsid w:val="001A4786"/>
    <w:rsid w:val="001A4D45"/>
    <w:rsid w:val="001A4E7B"/>
    <w:rsid w:val="001A5677"/>
    <w:rsid w:val="001A5C8E"/>
    <w:rsid w:val="001A5D23"/>
    <w:rsid w:val="001A5DA4"/>
    <w:rsid w:val="001A692C"/>
    <w:rsid w:val="001A6A23"/>
    <w:rsid w:val="001A6C5D"/>
    <w:rsid w:val="001A7C8A"/>
    <w:rsid w:val="001B0CEB"/>
    <w:rsid w:val="001B112B"/>
    <w:rsid w:val="001B1D6B"/>
    <w:rsid w:val="001B3754"/>
    <w:rsid w:val="001B3843"/>
    <w:rsid w:val="001B38B8"/>
    <w:rsid w:val="001B3955"/>
    <w:rsid w:val="001B3E7A"/>
    <w:rsid w:val="001B3FD9"/>
    <w:rsid w:val="001B5E2F"/>
    <w:rsid w:val="001B6F28"/>
    <w:rsid w:val="001B74F8"/>
    <w:rsid w:val="001B760C"/>
    <w:rsid w:val="001B76CA"/>
    <w:rsid w:val="001B7E5D"/>
    <w:rsid w:val="001C06DA"/>
    <w:rsid w:val="001C112D"/>
    <w:rsid w:val="001C131F"/>
    <w:rsid w:val="001C1F43"/>
    <w:rsid w:val="001C1F63"/>
    <w:rsid w:val="001C2649"/>
    <w:rsid w:val="001C27FB"/>
    <w:rsid w:val="001C3AAB"/>
    <w:rsid w:val="001C401E"/>
    <w:rsid w:val="001C4092"/>
    <w:rsid w:val="001C43E0"/>
    <w:rsid w:val="001C47D7"/>
    <w:rsid w:val="001C4E09"/>
    <w:rsid w:val="001C5E60"/>
    <w:rsid w:val="001C6194"/>
    <w:rsid w:val="001C632A"/>
    <w:rsid w:val="001C650D"/>
    <w:rsid w:val="001C69E5"/>
    <w:rsid w:val="001C7499"/>
    <w:rsid w:val="001C7815"/>
    <w:rsid w:val="001C79A8"/>
    <w:rsid w:val="001D0016"/>
    <w:rsid w:val="001D00C5"/>
    <w:rsid w:val="001D0795"/>
    <w:rsid w:val="001D093A"/>
    <w:rsid w:val="001D111D"/>
    <w:rsid w:val="001D1153"/>
    <w:rsid w:val="001D16DD"/>
    <w:rsid w:val="001D28A3"/>
    <w:rsid w:val="001D3586"/>
    <w:rsid w:val="001D3814"/>
    <w:rsid w:val="001D3BEC"/>
    <w:rsid w:val="001D4C88"/>
    <w:rsid w:val="001D568C"/>
    <w:rsid w:val="001D67FF"/>
    <w:rsid w:val="001D7A70"/>
    <w:rsid w:val="001E103C"/>
    <w:rsid w:val="001E1351"/>
    <w:rsid w:val="001E1673"/>
    <w:rsid w:val="001E16BC"/>
    <w:rsid w:val="001E1891"/>
    <w:rsid w:val="001E2591"/>
    <w:rsid w:val="001E259A"/>
    <w:rsid w:val="001E3126"/>
    <w:rsid w:val="001E357F"/>
    <w:rsid w:val="001E3F53"/>
    <w:rsid w:val="001E4104"/>
    <w:rsid w:val="001E448F"/>
    <w:rsid w:val="001E4856"/>
    <w:rsid w:val="001E5701"/>
    <w:rsid w:val="001E59A9"/>
    <w:rsid w:val="001E5D1B"/>
    <w:rsid w:val="001E5D7F"/>
    <w:rsid w:val="001E639C"/>
    <w:rsid w:val="001E6F7D"/>
    <w:rsid w:val="001E7338"/>
    <w:rsid w:val="001F03DA"/>
    <w:rsid w:val="001F0414"/>
    <w:rsid w:val="001F169A"/>
    <w:rsid w:val="001F1B7E"/>
    <w:rsid w:val="001F1CC0"/>
    <w:rsid w:val="001F36DB"/>
    <w:rsid w:val="001F3AE5"/>
    <w:rsid w:val="001F3E66"/>
    <w:rsid w:val="001F3F92"/>
    <w:rsid w:val="001F459F"/>
    <w:rsid w:val="001F55FB"/>
    <w:rsid w:val="001F5C96"/>
    <w:rsid w:val="001F5FAD"/>
    <w:rsid w:val="001F68FF"/>
    <w:rsid w:val="001F70AD"/>
    <w:rsid w:val="001F7869"/>
    <w:rsid w:val="001F795F"/>
    <w:rsid w:val="001F7E29"/>
    <w:rsid w:val="001F7EE3"/>
    <w:rsid w:val="00200660"/>
    <w:rsid w:val="0020077B"/>
    <w:rsid w:val="00201238"/>
    <w:rsid w:val="00201552"/>
    <w:rsid w:val="00201583"/>
    <w:rsid w:val="00201D57"/>
    <w:rsid w:val="002024B2"/>
    <w:rsid w:val="002026AF"/>
    <w:rsid w:val="00203573"/>
    <w:rsid w:val="00203EE5"/>
    <w:rsid w:val="0020420E"/>
    <w:rsid w:val="002049C7"/>
    <w:rsid w:val="00204BCA"/>
    <w:rsid w:val="00205BB8"/>
    <w:rsid w:val="00206189"/>
    <w:rsid w:val="00206304"/>
    <w:rsid w:val="00206FD4"/>
    <w:rsid w:val="00207154"/>
    <w:rsid w:val="002072A4"/>
    <w:rsid w:val="002074B6"/>
    <w:rsid w:val="002076E8"/>
    <w:rsid w:val="002078BC"/>
    <w:rsid w:val="002078C5"/>
    <w:rsid w:val="002105C7"/>
    <w:rsid w:val="00210864"/>
    <w:rsid w:val="002115B4"/>
    <w:rsid w:val="00211747"/>
    <w:rsid w:val="002124C5"/>
    <w:rsid w:val="002126D4"/>
    <w:rsid w:val="0021355D"/>
    <w:rsid w:val="00213958"/>
    <w:rsid w:val="00214FED"/>
    <w:rsid w:val="00215546"/>
    <w:rsid w:val="0021631A"/>
    <w:rsid w:val="00216604"/>
    <w:rsid w:val="00216707"/>
    <w:rsid w:val="00217149"/>
    <w:rsid w:val="002179B2"/>
    <w:rsid w:val="002179D3"/>
    <w:rsid w:val="00217A83"/>
    <w:rsid w:val="00220C8A"/>
    <w:rsid w:val="00221769"/>
    <w:rsid w:val="0022308F"/>
    <w:rsid w:val="002231DC"/>
    <w:rsid w:val="00223E13"/>
    <w:rsid w:val="002242C2"/>
    <w:rsid w:val="002243FF"/>
    <w:rsid w:val="00224C1E"/>
    <w:rsid w:val="00224F46"/>
    <w:rsid w:val="0022538E"/>
    <w:rsid w:val="002254CC"/>
    <w:rsid w:val="00225518"/>
    <w:rsid w:val="0022597F"/>
    <w:rsid w:val="00226895"/>
    <w:rsid w:val="00227175"/>
    <w:rsid w:val="0022721B"/>
    <w:rsid w:val="0022741D"/>
    <w:rsid w:val="00227608"/>
    <w:rsid w:val="00227B6E"/>
    <w:rsid w:val="00227FD7"/>
    <w:rsid w:val="00230200"/>
    <w:rsid w:val="00231FFF"/>
    <w:rsid w:val="00232BD4"/>
    <w:rsid w:val="00232DD2"/>
    <w:rsid w:val="00233B80"/>
    <w:rsid w:val="00233C14"/>
    <w:rsid w:val="0023455A"/>
    <w:rsid w:val="00234656"/>
    <w:rsid w:val="002349FB"/>
    <w:rsid w:val="0023529D"/>
    <w:rsid w:val="002357FF"/>
    <w:rsid w:val="002358BA"/>
    <w:rsid w:val="002359A7"/>
    <w:rsid w:val="00235ADB"/>
    <w:rsid w:val="00235D37"/>
    <w:rsid w:val="00236070"/>
    <w:rsid w:val="00236490"/>
    <w:rsid w:val="00236B5F"/>
    <w:rsid w:val="00240260"/>
    <w:rsid w:val="00240409"/>
    <w:rsid w:val="00240FF4"/>
    <w:rsid w:val="002411D6"/>
    <w:rsid w:val="00241939"/>
    <w:rsid w:val="00241D0F"/>
    <w:rsid w:val="00241D8C"/>
    <w:rsid w:val="00241E49"/>
    <w:rsid w:val="00241E5B"/>
    <w:rsid w:val="00242399"/>
    <w:rsid w:val="00242409"/>
    <w:rsid w:val="0024290F"/>
    <w:rsid w:val="0024292F"/>
    <w:rsid w:val="00242DA1"/>
    <w:rsid w:val="002433E6"/>
    <w:rsid w:val="00243AF8"/>
    <w:rsid w:val="00244E9E"/>
    <w:rsid w:val="0024501C"/>
    <w:rsid w:val="002451B2"/>
    <w:rsid w:val="002452C3"/>
    <w:rsid w:val="002453E0"/>
    <w:rsid w:val="00247C32"/>
    <w:rsid w:val="00247FA8"/>
    <w:rsid w:val="00250134"/>
    <w:rsid w:val="00250444"/>
    <w:rsid w:val="002505F1"/>
    <w:rsid w:val="00250793"/>
    <w:rsid w:val="00250BBF"/>
    <w:rsid w:val="002510DE"/>
    <w:rsid w:val="002515BB"/>
    <w:rsid w:val="0025171E"/>
    <w:rsid w:val="00251942"/>
    <w:rsid w:val="00251D1C"/>
    <w:rsid w:val="0025330A"/>
    <w:rsid w:val="00253A32"/>
    <w:rsid w:val="00253C91"/>
    <w:rsid w:val="00255B20"/>
    <w:rsid w:val="00255F20"/>
    <w:rsid w:val="00256571"/>
    <w:rsid w:val="00256760"/>
    <w:rsid w:val="00256814"/>
    <w:rsid w:val="00257199"/>
    <w:rsid w:val="002571E1"/>
    <w:rsid w:val="00257683"/>
    <w:rsid w:val="0026023A"/>
    <w:rsid w:val="002608DC"/>
    <w:rsid w:val="00260947"/>
    <w:rsid w:val="002614B8"/>
    <w:rsid w:val="0026220B"/>
    <w:rsid w:val="002622C1"/>
    <w:rsid w:val="0026253E"/>
    <w:rsid w:val="002626DB"/>
    <w:rsid w:val="00263A2D"/>
    <w:rsid w:val="00263DCF"/>
    <w:rsid w:val="00264F10"/>
    <w:rsid w:val="002651D8"/>
    <w:rsid w:val="00265677"/>
    <w:rsid w:val="00265C7A"/>
    <w:rsid w:val="002670DB"/>
    <w:rsid w:val="0026721A"/>
    <w:rsid w:val="002676ED"/>
    <w:rsid w:val="00267B5C"/>
    <w:rsid w:val="00267BF2"/>
    <w:rsid w:val="00267DA3"/>
    <w:rsid w:val="00267E82"/>
    <w:rsid w:val="00267EFF"/>
    <w:rsid w:val="002705F4"/>
    <w:rsid w:val="002708FC"/>
    <w:rsid w:val="00271CDD"/>
    <w:rsid w:val="00272388"/>
    <w:rsid w:val="0027245D"/>
    <w:rsid w:val="00272F2A"/>
    <w:rsid w:val="002735D2"/>
    <w:rsid w:val="00273880"/>
    <w:rsid w:val="00273F04"/>
    <w:rsid w:val="002743F0"/>
    <w:rsid w:val="002748F6"/>
    <w:rsid w:val="00274E19"/>
    <w:rsid w:val="00275C70"/>
    <w:rsid w:val="00276ABE"/>
    <w:rsid w:val="00277056"/>
    <w:rsid w:val="002778FE"/>
    <w:rsid w:val="00277A03"/>
    <w:rsid w:val="00277A6E"/>
    <w:rsid w:val="00277CEC"/>
    <w:rsid w:val="0028121B"/>
    <w:rsid w:val="00281B4F"/>
    <w:rsid w:val="00281E04"/>
    <w:rsid w:val="0028237A"/>
    <w:rsid w:val="00282426"/>
    <w:rsid w:val="00282621"/>
    <w:rsid w:val="00282A4B"/>
    <w:rsid w:val="00282C65"/>
    <w:rsid w:val="002832C3"/>
    <w:rsid w:val="002834D9"/>
    <w:rsid w:val="00283B5B"/>
    <w:rsid w:val="00283D1F"/>
    <w:rsid w:val="00283E36"/>
    <w:rsid w:val="002847E6"/>
    <w:rsid w:val="00284893"/>
    <w:rsid w:val="00284C5B"/>
    <w:rsid w:val="00285244"/>
    <w:rsid w:val="002853B2"/>
    <w:rsid w:val="002858E2"/>
    <w:rsid w:val="00285CAD"/>
    <w:rsid w:val="00285EA2"/>
    <w:rsid w:val="00287083"/>
    <w:rsid w:val="002878BD"/>
    <w:rsid w:val="0028796A"/>
    <w:rsid w:val="00290234"/>
    <w:rsid w:val="002902F5"/>
    <w:rsid w:val="0029096C"/>
    <w:rsid w:val="00290A01"/>
    <w:rsid w:val="00290D8C"/>
    <w:rsid w:val="00290FD4"/>
    <w:rsid w:val="00292163"/>
    <w:rsid w:val="00292371"/>
    <w:rsid w:val="00292C5A"/>
    <w:rsid w:val="00292F73"/>
    <w:rsid w:val="0029351C"/>
    <w:rsid w:val="00293AFB"/>
    <w:rsid w:val="002944E4"/>
    <w:rsid w:val="002951BD"/>
    <w:rsid w:val="00295335"/>
    <w:rsid w:val="002954EA"/>
    <w:rsid w:val="00295ED5"/>
    <w:rsid w:val="00295FC4"/>
    <w:rsid w:val="002962F3"/>
    <w:rsid w:val="00296326"/>
    <w:rsid w:val="0029688C"/>
    <w:rsid w:val="00296CCE"/>
    <w:rsid w:val="00296DE9"/>
    <w:rsid w:val="00297326"/>
    <w:rsid w:val="002A0155"/>
    <w:rsid w:val="002A0AE6"/>
    <w:rsid w:val="002A11CA"/>
    <w:rsid w:val="002A1309"/>
    <w:rsid w:val="002A14BD"/>
    <w:rsid w:val="002A20D2"/>
    <w:rsid w:val="002A2106"/>
    <w:rsid w:val="002A228E"/>
    <w:rsid w:val="002A25E7"/>
    <w:rsid w:val="002A2647"/>
    <w:rsid w:val="002A2812"/>
    <w:rsid w:val="002A293B"/>
    <w:rsid w:val="002A2DC8"/>
    <w:rsid w:val="002A33ED"/>
    <w:rsid w:val="002A3498"/>
    <w:rsid w:val="002A3D95"/>
    <w:rsid w:val="002A48F6"/>
    <w:rsid w:val="002A54A1"/>
    <w:rsid w:val="002A566F"/>
    <w:rsid w:val="002A5DAB"/>
    <w:rsid w:val="002A5E41"/>
    <w:rsid w:val="002A6427"/>
    <w:rsid w:val="002A6D66"/>
    <w:rsid w:val="002A6E6C"/>
    <w:rsid w:val="002A707F"/>
    <w:rsid w:val="002B1571"/>
    <w:rsid w:val="002B15D7"/>
    <w:rsid w:val="002B2B68"/>
    <w:rsid w:val="002B31D9"/>
    <w:rsid w:val="002B3220"/>
    <w:rsid w:val="002B3AF5"/>
    <w:rsid w:val="002B3F5B"/>
    <w:rsid w:val="002B4392"/>
    <w:rsid w:val="002B5104"/>
    <w:rsid w:val="002B5688"/>
    <w:rsid w:val="002B6355"/>
    <w:rsid w:val="002B63AE"/>
    <w:rsid w:val="002B6A0A"/>
    <w:rsid w:val="002B6CAB"/>
    <w:rsid w:val="002B6CB7"/>
    <w:rsid w:val="002B6D80"/>
    <w:rsid w:val="002B6DFB"/>
    <w:rsid w:val="002B7053"/>
    <w:rsid w:val="002C0616"/>
    <w:rsid w:val="002C0620"/>
    <w:rsid w:val="002C0A25"/>
    <w:rsid w:val="002C0ADE"/>
    <w:rsid w:val="002C1AF7"/>
    <w:rsid w:val="002C2147"/>
    <w:rsid w:val="002C240C"/>
    <w:rsid w:val="002C26DC"/>
    <w:rsid w:val="002C2993"/>
    <w:rsid w:val="002C2FF4"/>
    <w:rsid w:val="002C5634"/>
    <w:rsid w:val="002C7165"/>
    <w:rsid w:val="002C718C"/>
    <w:rsid w:val="002C7769"/>
    <w:rsid w:val="002C7F4D"/>
    <w:rsid w:val="002D002C"/>
    <w:rsid w:val="002D0798"/>
    <w:rsid w:val="002D0BB8"/>
    <w:rsid w:val="002D0EA2"/>
    <w:rsid w:val="002D1893"/>
    <w:rsid w:val="002D1BAD"/>
    <w:rsid w:val="002D22D5"/>
    <w:rsid w:val="002D35D5"/>
    <w:rsid w:val="002D4064"/>
    <w:rsid w:val="002D4898"/>
    <w:rsid w:val="002D4A80"/>
    <w:rsid w:val="002D4D1D"/>
    <w:rsid w:val="002D4FDF"/>
    <w:rsid w:val="002D58D6"/>
    <w:rsid w:val="002D60BB"/>
    <w:rsid w:val="002D6D71"/>
    <w:rsid w:val="002D7555"/>
    <w:rsid w:val="002D7D29"/>
    <w:rsid w:val="002D7EEC"/>
    <w:rsid w:val="002E0199"/>
    <w:rsid w:val="002E02E1"/>
    <w:rsid w:val="002E04C1"/>
    <w:rsid w:val="002E0A0D"/>
    <w:rsid w:val="002E10BD"/>
    <w:rsid w:val="002E1747"/>
    <w:rsid w:val="002E2092"/>
    <w:rsid w:val="002E236D"/>
    <w:rsid w:val="002E24F3"/>
    <w:rsid w:val="002E2839"/>
    <w:rsid w:val="002E4062"/>
    <w:rsid w:val="002E412D"/>
    <w:rsid w:val="002E450E"/>
    <w:rsid w:val="002E4796"/>
    <w:rsid w:val="002E5700"/>
    <w:rsid w:val="002E5D8D"/>
    <w:rsid w:val="002E5E49"/>
    <w:rsid w:val="002E61FB"/>
    <w:rsid w:val="002E6AED"/>
    <w:rsid w:val="002E6F6D"/>
    <w:rsid w:val="002E7A14"/>
    <w:rsid w:val="002E7D0C"/>
    <w:rsid w:val="002F0671"/>
    <w:rsid w:val="002F089D"/>
    <w:rsid w:val="002F0DAB"/>
    <w:rsid w:val="002F10E6"/>
    <w:rsid w:val="002F1CD5"/>
    <w:rsid w:val="002F1ED7"/>
    <w:rsid w:val="002F272F"/>
    <w:rsid w:val="002F30F1"/>
    <w:rsid w:val="002F349B"/>
    <w:rsid w:val="002F3E42"/>
    <w:rsid w:val="002F41DE"/>
    <w:rsid w:val="002F4A2A"/>
    <w:rsid w:val="002F5185"/>
    <w:rsid w:val="002F5985"/>
    <w:rsid w:val="002F6CAF"/>
    <w:rsid w:val="002F7058"/>
    <w:rsid w:val="002F7604"/>
    <w:rsid w:val="002F785F"/>
    <w:rsid w:val="003002C9"/>
    <w:rsid w:val="00301D29"/>
    <w:rsid w:val="00301D58"/>
    <w:rsid w:val="003020EC"/>
    <w:rsid w:val="0030271C"/>
    <w:rsid w:val="003033A5"/>
    <w:rsid w:val="00303DF7"/>
    <w:rsid w:val="00305068"/>
    <w:rsid w:val="00305119"/>
    <w:rsid w:val="003052C3"/>
    <w:rsid w:val="003055D6"/>
    <w:rsid w:val="003057C8"/>
    <w:rsid w:val="003061DE"/>
    <w:rsid w:val="00306238"/>
    <w:rsid w:val="0030659B"/>
    <w:rsid w:val="00306B5B"/>
    <w:rsid w:val="00307A59"/>
    <w:rsid w:val="00307DD3"/>
    <w:rsid w:val="0031001C"/>
    <w:rsid w:val="00310BA2"/>
    <w:rsid w:val="003126C0"/>
    <w:rsid w:val="00312BE0"/>
    <w:rsid w:val="00313053"/>
    <w:rsid w:val="003148AB"/>
    <w:rsid w:val="00314A33"/>
    <w:rsid w:val="00314BAF"/>
    <w:rsid w:val="003156AB"/>
    <w:rsid w:val="003161A0"/>
    <w:rsid w:val="003161B4"/>
    <w:rsid w:val="0031669F"/>
    <w:rsid w:val="00316C9D"/>
    <w:rsid w:val="00316F5A"/>
    <w:rsid w:val="0031726B"/>
    <w:rsid w:val="0032032D"/>
    <w:rsid w:val="00320A58"/>
    <w:rsid w:val="003213A5"/>
    <w:rsid w:val="00322A4C"/>
    <w:rsid w:val="0032329E"/>
    <w:rsid w:val="003238F8"/>
    <w:rsid w:val="00323DA1"/>
    <w:rsid w:val="00325935"/>
    <w:rsid w:val="00325D27"/>
    <w:rsid w:val="00325F9C"/>
    <w:rsid w:val="00326EB8"/>
    <w:rsid w:val="00327DE9"/>
    <w:rsid w:val="00327F99"/>
    <w:rsid w:val="00330031"/>
    <w:rsid w:val="00330103"/>
    <w:rsid w:val="00330334"/>
    <w:rsid w:val="003309E1"/>
    <w:rsid w:val="00331D02"/>
    <w:rsid w:val="00331F57"/>
    <w:rsid w:val="00332A5E"/>
    <w:rsid w:val="00332B23"/>
    <w:rsid w:val="00333351"/>
    <w:rsid w:val="0033383E"/>
    <w:rsid w:val="00333F53"/>
    <w:rsid w:val="00334076"/>
    <w:rsid w:val="0033407F"/>
    <w:rsid w:val="00334385"/>
    <w:rsid w:val="00334DA8"/>
    <w:rsid w:val="00335115"/>
    <w:rsid w:val="0033541B"/>
    <w:rsid w:val="00335655"/>
    <w:rsid w:val="003358E2"/>
    <w:rsid w:val="00335FE7"/>
    <w:rsid w:val="00336170"/>
    <w:rsid w:val="0033724F"/>
    <w:rsid w:val="00337391"/>
    <w:rsid w:val="0033790C"/>
    <w:rsid w:val="003401FA"/>
    <w:rsid w:val="00340AFD"/>
    <w:rsid w:val="00340E0E"/>
    <w:rsid w:val="00341009"/>
    <w:rsid w:val="003421B7"/>
    <w:rsid w:val="00342DDE"/>
    <w:rsid w:val="00343946"/>
    <w:rsid w:val="00343CB3"/>
    <w:rsid w:val="00343D49"/>
    <w:rsid w:val="003448C3"/>
    <w:rsid w:val="00344C17"/>
    <w:rsid w:val="003450DA"/>
    <w:rsid w:val="0034519B"/>
    <w:rsid w:val="00345347"/>
    <w:rsid w:val="0034553F"/>
    <w:rsid w:val="00345C7A"/>
    <w:rsid w:val="00346184"/>
    <w:rsid w:val="00346843"/>
    <w:rsid w:val="00346CA0"/>
    <w:rsid w:val="0034769F"/>
    <w:rsid w:val="00347DF4"/>
    <w:rsid w:val="00347EC0"/>
    <w:rsid w:val="0035006E"/>
    <w:rsid w:val="00350E3D"/>
    <w:rsid w:val="0035147E"/>
    <w:rsid w:val="00351B51"/>
    <w:rsid w:val="003533C1"/>
    <w:rsid w:val="0035376B"/>
    <w:rsid w:val="00353A56"/>
    <w:rsid w:val="00353E44"/>
    <w:rsid w:val="003559E2"/>
    <w:rsid w:val="003562A7"/>
    <w:rsid w:val="00356569"/>
    <w:rsid w:val="00356D78"/>
    <w:rsid w:val="00356DCC"/>
    <w:rsid w:val="00357174"/>
    <w:rsid w:val="00357C54"/>
    <w:rsid w:val="003600AA"/>
    <w:rsid w:val="00360378"/>
    <w:rsid w:val="00360539"/>
    <w:rsid w:val="003607F3"/>
    <w:rsid w:val="00360C74"/>
    <w:rsid w:val="00360DA3"/>
    <w:rsid w:val="0036132B"/>
    <w:rsid w:val="00362246"/>
    <w:rsid w:val="0036270F"/>
    <w:rsid w:val="003631CA"/>
    <w:rsid w:val="00364102"/>
    <w:rsid w:val="0036466A"/>
    <w:rsid w:val="00364805"/>
    <w:rsid w:val="00365639"/>
    <w:rsid w:val="00365834"/>
    <w:rsid w:val="00365B53"/>
    <w:rsid w:val="00366166"/>
    <w:rsid w:val="00366365"/>
    <w:rsid w:val="00366BFF"/>
    <w:rsid w:val="0036734B"/>
    <w:rsid w:val="003679D3"/>
    <w:rsid w:val="00370DBC"/>
    <w:rsid w:val="00371118"/>
    <w:rsid w:val="003716F2"/>
    <w:rsid w:val="003722B3"/>
    <w:rsid w:val="003722B5"/>
    <w:rsid w:val="00372394"/>
    <w:rsid w:val="0037323E"/>
    <w:rsid w:val="003732C6"/>
    <w:rsid w:val="00373766"/>
    <w:rsid w:val="0037458D"/>
    <w:rsid w:val="0037459D"/>
    <w:rsid w:val="003749ED"/>
    <w:rsid w:val="00374B9E"/>
    <w:rsid w:val="00374C4C"/>
    <w:rsid w:val="00374E21"/>
    <w:rsid w:val="003751F7"/>
    <w:rsid w:val="00375201"/>
    <w:rsid w:val="00375419"/>
    <w:rsid w:val="0037541E"/>
    <w:rsid w:val="00376048"/>
    <w:rsid w:val="00376187"/>
    <w:rsid w:val="00376ADB"/>
    <w:rsid w:val="003770C3"/>
    <w:rsid w:val="00377675"/>
    <w:rsid w:val="00377854"/>
    <w:rsid w:val="00377BD4"/>
    <w:rsid w:val="00380B59"/>
    <w:rsid w:val="00380F96"/>
    <w:rsid w:val="003812C6"/>
    <w:rsid w:val="00381618"/>
    <w:rsid w:val="00381783"/>
    <w:rsid w:val="00381BDC"/>
    <w:rsid w:val="003823DF"/>
    <w:rsid w:val="00382B27"/>
    <w:rsid w:val="00382DCA"/>
    <w:rsid w:val="00383119"/>
    <w:rsid w:val="00383300"/>
    <w:rsid w:val="003833C1"/>
    <w:rsid w:val="00383739"/>
    <w:rsid w:val="0038387D"/>
    <w:rsid w:val="003838FB"/>
    <w:rsid w:val="00384200"/>
    <w:rsid w:val="003849E8"/>
    <w:rsid w:val="00384A6B"/>
    <w:rsid w:val="00384A79"/>
    <w:rsid w:val="003855BE"/>
    <w:rsid w:val="00385C72"/>
    <w:rsid w:val="00385D57"/>
    <w:rsid w:val="003862DE"/>
    <w:rsid w:val="0038649B"/>
    <w:rsid w:val="0038658B"/>
    <w:rsid w:val="00386DA5"/>
    <w:rsid w:val="00387B26"/>
    <w:rsid w:val="00387CDF"/>
    <w:rsid w:val="00387D8B"/>
    <w:rsid w:val="00387F5A"/>
    <w:rsid w:val="003900E1"/>
    <w:rsid w:val="00391001"/>
    <w:rsid w:val="00391111"/>
    <w:rsid w:val="00391D79"/>
    <w:rsid w:val="00391DF7"/>
    <w:rsid w:val="003921BE"/>
    <w:rsid w:val="00392789"/>
    <w:rsid w:val="00392E24"/>
    <w:rsid w:val="00392F01"/>
    <w:rsid w:val="00392FBD"/>
    <w:rsid w:val="0039317D"/>
    <w:rsid w:val="00393B3B"/>
    <w:rsid w:val="00393CA2"/>
    <w:rsid w:val="00393FE4"/>
    <w:rsid w:val="003945D8"/>
    <w:rsid w:val="00394AB8"/>
    <w:rsid w:val="00394DAE"/>
    <w:rsid w:val="00395656"/>
    <w:rsid w:val="00395A1D"/>
    <w:rsid w:val="00395FA8"/>
    <w:rsid w:val="00396B18"/>
    <w:rsid w:val="00396BD3"/>
    <w:rsid w:val="00396E7C"/>
    <w:rsid w:val="003A0A74"/>
    <w:rsid w:val="003A0B49"/>
    <w:rsid w:val="003A0CC7"/>
    <w:rsid w:val="003A1A6B"/>
    <w:rsid w:val="003A1B60"/>
    <w:rsid w:val="003A25EF"/>
    <w:rsid w:val="003A2D9A"/>
    <w:rsid w:val="003A30F4"/>
    <w:rsid w:val="003A37D7"/>
    <w:rsid w:val="003A3BC9"/>
    <w:rsid w:val="003A466F"/>
    <w:rsid w:val="003A4BAC"/>
    <w:rsid w:val="003A4BFC"/>
    <w:rsid w:val="003A4E79"/>
    <w:rsid w:val="003A7134"/>
    <w:rsid w:val="003A721A"/>
    <w:rsid w:val="003A79A7"/>
    <w:rsid w:val="003B132F"/>
    <w:rsid w:val="003B149B"/>
    <w:rsid w:val="003B1A7C"/>
    <w:rsid w:val="003B26A7"/>
    <w:rsid w:val="003B2D8A"/>
    <w:rsid w:val="003B2F20"/>
    <w:rsid w:val="003B39A5"/>
    <w:rsid w:val="003B52BE"/>
    <w:rsid w:val="003B6E5A"/>
    <w:rsid w:val="003B7590"/>
    <w:rsid w:val="003B75C4"/>
    <w:rsid w:val="003B7E44"/>
    <w:rsid w:val="003C02EF"/>
    <w:rsid w:val="003C0533"/>
    <w:rsid w:val="003C092C"/>
    <w:rsid w:val="003C0B77"/>
    <w:rsid w:val="003C1525"/>
    <w:rsid w:val="003C1595"/>
    <w:rsid w:val="003C1997"/>
    <w:rsid w:val="003C2355"/>
    <w:rsid w:val="003C2497"/>
    <w:rsid w:val="003C25CA"/>
    <w:rsid w:val="003C2739"/>
    <w:rsid w:val="003C2A26"/>
    <w:rsid w:val="003C2FFC"/>
    <w:rsid w:val="003C3017"/>
    <w:rsid w:val="003C3439"/>
    <w:rsid w:val="003C3BD4"/>
    <w:rsid w:val="003C3D6F"/>
    <w:rsid w:val="003C42A2"/>
    <w:rsid w:val="003C4604"/>
    <w:rsid w:val="003C4E5E"/>
    <w:rsid w:val="003C55EF"/>
    <w:rsid w:val="003C6C54"/>
    <w:rsid w:val="003C6D5F"/>
    <w:rsid w:val="003C731C"/>
    <w:rsid w:val="003C7333"/>
    <w:rsid w:val="003C7848"/>
    <w:rsid w:val="003D0599"/>
    <w:rsid w:val="003D05D9"/>
    <w:rsid w:val="003D0D52"/>
    <w:rsid w:val="003D105F"/>
    <w:rsid w:val="003D10F9"/>
    <w:rsid w:val="003D1381"/>
    <w:rsid w:val="003D1E38"/>
    <w:rsid w:val="003D1E5C"/>
    <w:rsid w:val="003D1F8F"/>
    <w:rsid w:val="003D246C"/>
    <w:rsid w:val="003D2634"/>
    <w:rsid w:val="003D2638"/>
    <w:rsid w:val="003D2C30"/>
    <w:rsid w:val="003D30BF"/>
    <w:rsid w:val="003D3139"/>
    <w:rsid w:val="003D3809"/>
    <w:rsid w:val="003D3B18"/>
    <w:rsid w:val="003D544F"/>
    <w:rsid w:val="003D5518"/>
    <w:rsid w:val="003D5A71"/>
    <w:rsid w:val="003D5B17"/>
    <w:rsid w:val="003D6B9D"/>
    <w:rsid w:val="003D6C52"/>
    <w:rsid w:val="003D6DE3"/>
    <w:rsid w:val="003D6E87"/>
    <w:rsid w:val="003D6F78"/>
    <w:rsid w:val="003D6FA1"/>
    <w:rsid w:val="003D7925"/>
    <w:rsid w:val="003E0A98"/>
    <w:rsid w:val="003E0B33"/>
    <w:rsid w:val="003E0F80"/>
    <w:rsid w:val="003E1263"/>
    <w:rsid w:val="003E1E25"/>
    <w:rsid w:val="003E1FFF"/>
    <w:rsid w:val="003E23E7"/>
    <w:rsid w:val="003E242C"/>
    <w:rsid w:val="003E29DC"/>
    <w:rsid w:val="003E2D6A"/>
    <w:rsid w:val="003E4088"/>
    <w:rsid w:val="003E4485"/>
    <w:rsid w:val="003E4669"/>
    <w:rsid w:val="003E4859"/>
    <w:rsid w:val="003E573D"/>
    <w:rsid w:val="003E58CB"/>
    <w:rsid w:val="003E5CBF"/>
    <w:rsid w:val="003E5F1F"/>
    <w:rsid w:val="003E65A2"/>
    <w:rsid w:val="003E66FB"/>
    <w:rsid w:val="003E6ACA"/>
    <w:rsid w:val="003E7438"/>
    <w:rsid w:val="003F02D0"/>
    <w:rsid w:val="003F0681"/>
    <w:rsid w:val="003F06D1"/>
    <w:rsid w:val="003F077B"/>
    <w:rsid w:val="003F0EC1"/>
    <w:rsid w:val="003F1186"/>
    <w:rsid w:val="003F1455"/>
    <w:rsid w:val="003F1494"/>
    <w:rsid w:val="003F1766"/>
    <w:rsid w:val="003F194B"/>
    <w:rsid w:val="003F1C5A"/>
    <w:rsid w:val="003F2035"/>
    <w:rsid w:val="003F24E2"/>
    <w:rsid w:val="003F2C2E"/>
    <w:rsid w:val="003F2F7D"/>
    <w:rsid w:val="003F3824"/>
    <w:rsid w:val="003F405F"/>
    <w:rsid w:val="003F4A8A"/>
    <w:rsid w:val="003F4A91"/>
    <w:rsid w:val="003F5702"/>
    <w:rsid w:val="003F5737"/>
    <w:rsid w:val="003F58BC"/>
    <w:rsid w:val="003F5920"/>
    <w:rsid w:val="003F6AA1"/>
    <w:rsid w:val="003F6B2B"/>
    <w:rsid w:val="003F7919"/>
    <w:rsid w:val="003F7942"/>
    <w:rsid w:val="003F799D"/>
    <w:rsid w:val="0040084D"/>
    <w:rsid w:val="00400BCE"/>
    <w:rsid w:val="00401099"/>
    <w:rsid w:val="0040143A"/>
    <w:rsid w:val="00401693"/>
    <w:rsid w:val="00401A83"/>
    <w:rsid w:val="00401EE8"/>
    <w:rsid w:val="00402E4F"/>
    <w:rsid w:val="0040343D"/>
    <w:rsid w:val="004035B0"/>
    <w:rsid w:val="004037DE"/>
    <w:rsid w:val="004039C8"/>
    <w:rsid w:val="00403B07"/>
    <w:rsid w:val="00403D54"/>
    <w:rsid w:val="00404289"/>
    <w:rsid w:val="00404397"/>
    <w:rsid w:val="00404A2C"/>
    <w:rsid w:val="00404F1E"/>
    <w:rsid w:val="00405C6B"/>
    <w:rsid w:val="00405D6B"/>
    <w:rsid w:val="004063B7"/>
    <w:rsid w:val="0040651B"/>
    <w:rsid w:val="004066DA"/>
    <w:rsid w:val="00406763"/>
    <w:rsid w:val="004070A8"/>
    <w:rsid w:val="00407992"/>
    <w:rsid w:val="00407C2E"/>
    <w:rsid w:val="00410324"/>
    <w:rsid w:val="0041074A"/>
    <w:rsid w:val="00410773"/>
    <w:rsid w:val="00410DAF"/>
    <w:rsid w:val="004110F9"/>
    <w:rsid w:val="00411BC5"/>
    <w:rsid w:val="00412EA4"/>
    <w:rsid w:val="00412F90"/>
    <w:rsid w:val="00414481"/>
    <w:rsid w:val="00414A25"/>
    <w:rsid w:val="00414DCA"/>
    <w:rsid w:val="004155FD"/>
    <w:rsid w:val="0041630C"/>
    <w:rsid w:val="0041671C"/>
    <w:rsid w:val="00416D4C"/>
    <w:rsid w:val="004178F4"/>
    <w:rsid w:val="004205AF"/>
    <w:rsid w:val="00420A76"/>
    <w:rsid w:val="0042121F"/>
    <w:rsid w:val="00421334"/>
    <w:rsid w:val="0042189C"/>
    <w:rsid w:val="00421965"/>
    <w:rsid w:val="00421E3A"/>
    <w:rsid w:val="00422289"/>
    <w:rsid w:val="00422615"/>
    <w:rsid w:val="00423325"/>
    <w:rsid w:val="00423693"/>
    <w:rsid w:val="004239CC"/>
    <w:rsid w:val="00423E2D"/>
    <w:rsid w:val="0042551C"/>
    <w:rsid w:val="00426528"/>
    <w:rsid w:val="00426B18"/>
    <w:rsid w:val="00427524"/>
    <w:rsid w:val="004275CF"/>
    <w:rsid w:val="00427D97"/>
    <w:rsid w:val="00427EE6"/>
    <w:rsid w:val="004303C7"/>
    <w:rsid w:val="00430555"/>
    <w:rsid w:val="00430B91"/>
    <w:rsid w:val="00430C2D"/>
    <w:rsid w:val="00430F53"/>
    <w:rsid w:val="00430FEB"/>
    <w:rsid w:val="004310DB"/>
    <w:rsid w:val="00431271"/>
    <w:rsid w:val="004320EB"/>
    <w:rsid w:val="004321BD"/>
    <w:rsid w:val="00432A5A"/>
    <w:rsid w:val="004330E3"/>
    <w:rsid w:val="004334D7"/>
    <w:rsid w:val="00434B74"/>
    <w:rsid w:val="00434EF0"/>
    <w:rsid w:val="00435056"/>
    <w:rsid w:val="0043554A"/>
    <w:rsid w:val="00435704"/>
    <w:rsid w:val="00435EC3"/>
    <w:rsid w:val="004371B9"/>
    <w:rsid w:val="0043725C"/>
    <w:rsid w:val="0043743C"/>
    <w:rsid w:val="004377AD"/>
    <w:rsid w:val="004379FB"/>
    <w:rsid w:val="00437DD4"/>
    <w:rsid w:val="00437FAE"/>
    <w:rsid w:val="00441B10"/>
    <w:rsid w:val="00441CFE"/>
    <w:rsid w:val="00442358"/>
    <w:rsid w:val="00442A3B"/>
    <w:rsid w:val="00442F4A"/>
    <w:rsid w:val="00443157"/>
    <w:rsid w:val="00444253"/>
    <w:rsid w:val="004443FD"/>
    <w:rsid w:val="004444B0"/>
    <w:rsid w:val="00445D74"/>
    <w:rsid w:val="00446082"/>
    <w:rsid w:val="004473EE"/>
    <w:rsid w:val="00450978"/>
    <w:rsid w:val="00450EB7"/>
    <w:rsid w:val="00450F1C"/>
    <w:rsid w:val="00451015"/>
    <w:rsid w:val="004513D2"/>
    <w:rsid w:val="00451DE4"/>
    <w:rsid w:val="0045200F"/>
    <w:rsid w:val="00452410"/>
    <w:rsid w:val="00452754"/>
    <w:rsid w:val="00452A2F"/>
    <w:rsid w:val="00453520"/>
    <w:rsid w:val="00453680"/>
    <w:rsid w:val="00453832"/>
    <w:rsid w:val="00454BC9"/>
    <w:rsid w:val="00455013"/>
    <w:rsid w:val="0045644E"/>
    <w:rsid w:val="004566AE"/>
    <w:rsid w:val="00457270"/>
    <w:rsid w:val="0045727C"/>
    <w:rsid w:val="00457C7A"/>
    <w:rsid w:val="00460186"/>
    <w:rsid w:val="0046021A"/>
    <w:rsid w:val="0046029D"/>
    <w:rsid w:val="00460578"/>
    <w:rsid w:val="00461805"/>
    <w:rsid w:val="00461825"/>
    <w:rsid w:val="004626EF"/>
    <w:rsid w:val="004629CC"/>
    <w:rsid w:val="0046369B"/>
    <w:rsid w:val="00463703"/>
    <w:rsid w:val="00463955"/>
    <w:rsid w:val="00464BC5"/>
    <w:rsid w:val="00465882"/>
    <w:rsid w:val="00466607"/>
    <w:rsid w:val="004668FA"/>
    <w:rsid w:val="00466A30"/>
    <w:rsid w:val="00466F2B"/>
    <w:rsid w:val="00466F58"/>
    <w:rsid w:val="00467104"/>
    <w:rsid w:val="00467233"/>
    <w:rsid w:val="00467661"/>
    <w:rsid w:val="004702F8"/>
    <w:rsid w:val="004705E9"/>
    <w:rsid w:val="00470938"/>
    <w:rsid w:val="00470B82"/>
    <w:rsid w:val="00470DB4"/>
    <w:rsid w:val="00472662"/>
    <w:rsid w:val="004731C2"/>
    <w:rsid w:val="00473282"/>
    <w:rsid w:val="0047344E"/>
    <w:rsid w:val="004735DC"/>
    <w:rsid w:val="00474139"/>
    <w:rsid w:val="00474463"/>
    <w:rsid w:val="004744D8"/>
    <w:rsid w:val="0047468E"/>
    <w:rsid w:val="004747C5"/>
    <w:rsid w:val="00474C7C"/>
    <w:rsid w:val="00475435"/>
    <w:rsid w:val="004754E6"/>
    <w:rsid w:val="00475C19"/>
    <w:rsid w:val="00475D60"/>
    <w:rsid w:val="00475E25"/>
    <w:rsid w:val="0047614B"/>
    <w:rsid w:val="004767D4"/>
    <w:rsid w:val="0047727D"/>
    <w:rsid w:val="004777CE"/>
    <w:rsid w:val="00477965"/>
    <w:rsid w:val="00477B57"/>
    <w:rsid w:val="00477D73"/>
    <w:rsid w:val="004803B7"/>
    <w:rsid w:val="00480639"/>
    <w:rsid w:val="004806AC"/>
    <w:rsid w:val="00480BCE"/>
    <w:rsid w:val="004814D7"/>
    <w:rsid w:val="00481967"/>
    <w:rsid w:val="00481DD6"/>
    <w:rsid w:val="00482152"/>
    <w:rsid w:val="00482176"/>
    <w:rsid w:val="004830C0"/>
    <w:rsid w:val="004834E5"/>
    <w:rsid w:val="00483584"/>
    <w:rsid w:val="0048384A"/>
    <w:rsid w:val="0048465E"/>
    <w:rsid w:val="00484CA2"/>
    <w:rsid w:val="004859F4"/>
    <w:rsid w:val="00485AEB"/>
    <w:rsid w:val="00485E77"/>
    <w:rsid w:val="00486102"/>
    <w:rsid w:val="004864FE"/>
    <w:rsid w:val="00487B26"/>
    <w:rsid w:val="00487BD8"/>
    <w:rsid w:val="00487D47"/>
    <w:rsid w:val="00487F51"/>
    <w:rsid w:val="0049004C"/>
    <w:rsid w:val="0049048E"/>
    <w:rsid w:val="00490C8C"/>
    <w:rsid w:val="00491389"/>
    <w:rsid w:val="00491447"/>
    <w:rsid w:val="00492065"/>
    <w:rsid w:val="004923D2"/>
    <w:rsid w:val="0049296A"/>
    <w:rsid w:val="00492C58"/>
    <w:rsid w:val="0049352F"/>
    <w:rsid w:val="0049372F"/>
    <w:rsid w:val="00493E69"/>
    <w:rsid w:val="00493E93"/>
    <w:rsid w:val="00494022"/>
    <w:rsid w:val="0049426A"/>
    <w:rsid w:val="00495787"/>
    <w:rsid w:val="00495A97"/>
    <w:rsid w:val="00495DFA"/>
    <w:rsid w:val="00496E72"/>
    <w:rsid w:val="00496F30"/>
    <w:rsid w:val="00497C90"/>
    <w:rsid w:val="00497F5A"/>
    <w:rsid w:val="004A0A74"/>
    <w:rsid w:val="004A0A77"/>
    <w:rsid w:val="004A0E59"/>
    <w:rsid w:val="004A16EF"/>
    <w:rsid w:val="004A1733"/>
    <w:rsid w:val="004A1BE9"/>
    <w:rsid w:val="004A2574"/>
    <w:rsid w:val="004A29D7"/>
    <w:rsid w:val="004A2DF9"/>
    <w:rsid w:val="004A3056"/>
    <w:rsid w:val="004A363C"/>
    <w:rsid w:val="004A38FC"/>
    <w:rsid w:val="004A4001"/>
    <w:rsid w:val="004A4B91"/>
    <w:rsid w:val="004A4EB1"/>
    <w:rsid w:val="004A4FB9"/>
    <w:rsid w:val="004A5E71"/>
    <w:rsid w:val="004A6210"/>
    <w:rsid w:val="004A661E"/>
    <w:rsid w:val="004A6DD9"/>
    <w:rsid w:val="004A764B"/>
    <w:rsid w:val="004A7ADD"/>
    <w:rsid w:val="004A7DDB"/>
    <w:rsid w:val="004A7F03"/>
    <w:rsid w:val="004A7F30"/>
    <w:rsid w:val="004B054D"/>
    <w:rsid w:val="004B0772"/>
    <w:rsid w:val="004B0D0B"/>
    <w:rsid w:val="004B0FCA"/>
    <w:rsid w:val="004B1657"/>
    <w:rsid w:val="004B1A60"/>
    <w:rsid w:val="004B1CE3"/>
    <w:rsid w:val="004B1FCD"/>
    <w:rsid w:val="004B2364"/>
    <w:rsid w:val="004B2454"/>
    <w:rsid w:val="004B2EEC"/>
    <w:rsid w:val="004B3CAE"/>
    <w:rsid w:val="004B42F8"/>
    <w:rsid w:val="004B44C8"/>
    <w:rsid w:val="004B4F5D"/>
    <w:rsid w:val="004B5116"/>
    <w:rsid w:val="004B5544"/>
    <w:rsid w:val="004B561B"/>
    <w:rsid w:val="004B6502"/>
    <w:rsid w:val="004B668D"/>
    <w:rsid w:val="004B6E93"/>
    <w:rsid w:val="004B783D"/>
    <w:rsid w:val="004B7B2D"/>
    <w:rsid w:val="004C030E"/>
    <w:rsid w:val="004C033C"/>
    <w:rsid w:val="004C118C"/>
    <w:rsid w:val="004C174D"/>
    <w:rsid w:val="004C1866"/>
    <w:rsid w:val="004C1EFF"/>
    <w:rsid w:val="004C228F"/>
    <w:rsid w:val="004C274D"/>
    <w:rsid w:val="004C2805"/>
    <w:rsid w:val="004C3161"/>
    <w:rsid w:val="004C45F2"/>
    <w:rsid w:val="004C4EDF"/>
    <w:rsid w:val="004C5755"/>
    <w:rsid w:val="004C72D7"/>
    <w:rsid w:val="004C7736"/>
    <w:rsid w:val="004C79D0"/>
    <w:rsid w:val="004C7CAE"/>
    <w:rsid w:val="004D034B"/>
    <w:rsid w:val="004D0420"/>
    <w:rsid w:val="004D05AF"/>
    <w:rsid w:val="004D12EE"/>
    <w:rsid w:val="004D173D"/>
    <w:rsid w:val="004D1A7C"/>
    <w:rsid w:val="004D1C26"/>
    <w:rsid w:val="004D214E"/>
    <w:rsid w:val="004D2DB0"/>
    <w:rsid w:val="004D2FF3"/>
    <w:rsid w:val="004D324D"/>
    <w:rsid w:val="004D371F"/>
    <w:rsid w:val="004D3933"/>
    <w:rsid w:val="004D3944"/>
    <w:rsid w:val="004D39BB"/>
    <w:rsid w:val="004D3CD6"/>
    <w:rsid w:val="004D3F59"/>
    <w:rsid w:val="004D407C"/>
    <w:rsid w:val="004D407D"/>
    <w:rsid w:val="004D4467"/>
    <w:rsid w:val="004D46E2"/>
    <w:rsid w:val="004D4766"/>
    <w:rsid w:val="004D58F0"/>
    <w:rsid w:val="004D5A7C"/>
    <w:rsid w:val="004D5B1C"/>
    <w:rsid w:val="004D5C7C"/>
    <w:rsid w:val="004D5CBF"/>
    <w:rsid w:val="004D6A6B"/>
    <w:rsid w:val="004D6CF0"/>
    <w:rsid w:val="004D7033"/>
    <w:rsid w:val="004D7044"/>
    <w:rsid w:val="004D736E"/>
    <w:rsid w:val="004D7C7C"/>
    <w:rsid w:val="004E1286"/>
    <w:rsid w:val="004E162E"/>
    <w:rsid w:val="004E1673"/>
    <w:rsid w:val="004E181C"/>
    <w:rsid w:val="004E19C7"/>
    <w:rsid w:val="004E1B25"/>
    <w:rsid w:val="004E1D06"/>
    <w:rsid w:val="004E2179"/>
    <w:rsid w:val="004E29C6"/>
    <w:rsid w:val="004E2EF1"/>
    <w:rsid w:val="004E32DF"/>
    <w:rsid w:val="004E3757"/>
    <w:rsid w:val="004E3DF6"/>
    <w:rsid w:val="004E481D"/>
    <w:rsid w:val="004E5688"/>
    <w:rsid w:val="004E59BA"/>
    <w:rsid w:val="004E5EAD"/>
    <w:rsid w:val="004E699F"/>
    <w:rsid w:val="004E6CAD"/>
    <w:rsid w:val="004E7961"/>
    <w:rsid w:val="004F0402"/>
    <w:rsid w:val="004F0B6A"/>
    <w:rsid w:val="004F1328"/>
    <w:rsid w:val="004F27E5"/>
    <w:rsid w:val="004F2E4C"/>
    <w:rsid w:val="004F3C72"/>
    <w:rsid w:val="004F3F00"/>
    <w:rsid w:val="004F4147"/>
    <w:rsid w:val="004F5289"/>
    <w:rsid w:val="004F5345"/>
    <w:rsid w:val="004F5E35"/>
    <w:rsid w:val="004F5E40"/>
    <w:rsid w:val="004F5F5C"/>
    <w:rsid w:val="004F6281"/>
    <w:rsid w:val="004F76FC"/>
    <w:rsid w:val="004F7CD9"/>
    <w:rsid w:val="0050002F"/>
    <w:rsid w:val="00500620"/>
    <w:rsid w:val="00501A6D"/>
    <w:rsid w:val="00501B23"/>
    <w:rsid w:val="00502482"/>
    <w:rsid w:val="00502FF6"/>
    <w:rsid w:val="005030C8"/>
    <w:rsid w:val="005032A2"/>
    <w:rsid w:val="0050334D"/>
    <w:rsid w:val="0050495A"/>
    <w:rsid w:val="00504DAB"/>
    <w:rsid w:val="0050539C"/>
    <w:rsid w:val="005054E8"/>
    <w:rsid w:val="00505AC1"/>
    <w:rsid w:val="00506232"/>
    <w:rsid w:val="00507138"/>
    <w:rsid w:val="00507A71"/>
    <w:rsid w:val="00507FED"/>
    <w:rsid w:val="005107C8"/>
    <w:rsid w:val="00510865"/>
    <w:rsid w:val="00511FA7"/>
    <w:rsid w:val="0051239B"/>
    <w:rsid w:val="00512EAC"/>
    <w:rsid w:val="00513063"/>
    <w:rsid w:val="00513553"/>
    <w:rsid w:val="005135F5"/>
    <w:rsid w:val="00513D6F"/>
    <w:rsid w:val="00514F05"/>
    <w:rsid w:val="00514FFD"/>
    <w:rsid w:val="0051513B"/>
    <w:rsid w:val="00515A66"/>
    <w:rsid w:val="0051660E"/>
    <w:rsid w:val="00517E3C"/>
    <w:rsid w:val="00520AC1"/>
    <w:rsid w:val="00521C51"/>
    <w:rsid w:val="005222A3"/>
    <w:rsid w:val="0052257C"/>
    <w:rsid w:val="005225D1"/>
    <w:rsid w:val="00522969"/>
    <w:rsid w:val="005232A4"/>
    <w:rsid w:val="0052355A"/>
    <w:rsid w:val="0052442D"/>
    <w:rsid w:val="005249C9"/>
    <w:rsid w:val="00524A0D"/>
    <w:rsid w:val="00524EFE"/>
    <w:rsid w:val="00525367"/>
    <w:rsid w:val="00526288"/>
    <w:rsid w:val="005266C8"/>
    <w:rsid w:val="0052674E"/>
    <w:rsid w:val="005269E2"/>
    <w:rsid w:val="00527300"/>
    <w:rsid w:val="0052738C"/>
    <w:rsid w:val="00527644"/>
    <w:rsid w:val="00527EE1"/>
    <w:rsid w:val="00531444"/>
    <w:rsid w:val="00531F24"/>
    <w:rsid w:val="005324E2"/>
    <w:rsid w:val="0053347D"/>
    <w:rsid w:val="00533DC9"/>
    <w:rsid w:val="005343C0"/>
    <w:rsid w:val="00534AC4"/>
    <w:rsid w:val="00534C50"/>
    <w:rsid w:val="00535148"/>
    <w:rsid w:val="005359AF"/>
    <w:rsid w:val="005359CE"/>
    <w:rsid w:val="00535D88"/>
    <w:rsid w:val="0053605F"/>
    <w:rsid w:val="005369CA"/>
    <w:rsid w:val="00537AFB"/>
    <w:rsid w:val="00540491"/>
    <w:rsid w:val="00540A18"/>
    <w:rsid w:val="00541A4D"/>
    <w:rsid w:val="00542534"/>
    <w:rsid w:val="00542AAC"/>
    <w:rsid w:val="005436A1"/>
    <w:rsid w:val="00544134"/>
    <w:rsid w:val="0054421D"/>
    <w:rsid w:val="0054551C"/>
    <w:rsid w:val="00545A97"/>
    <w:rsid w:val="005472E6"/>
    <w:rsid w:val="00547C61"/>
    <w:rsid w:val="00547E8B"/>
    <w:rsid w:val="00550074"/>
    <w:rsid w:val="005505FA"/>
    <w:rsid w:val="00551669"/>
    <w:rsid w:val="005518E1"/>
    <w:rsid w:val="00551F8C"/>
    <w:rsid w:val="00552308"/>
    <w:rsid w:val="005523D6"/>
    <w:rsid w:val="00552CDC"/>
    <w:rsid w:val="0055397D"/>
    <w:rsid w:val="00554726"/>
    <w:rsid w:val="0055474C"/>
    <w:rsid w:val="00554C4A"/>
    <w:rsid w:val="005552F4"/>
    <w:rsid w:val="00556644"/>
    <w:rsid w:val="0055671F"/>
    <w:rsid w:val="00556FB4"/>
    <w:rsid w:val="00557C3B"/>
    <w:rsid w:val="00557DEF"/>
    <w:rsid w:val="00560272"/>
    <w:rsid w:val="0056054C"/>
    <w:rsid w:val="00561D6E"/>
    <w:rsid w:val="00562289"/>
    <w:rsid w:val="005629AC"/>
    <w:rsid w:val="00562CD1"/>
    <w:rsid w:val="00563087"/>
    <w:rsid w:val="0056380C"/>
    <w:rsid w:val="00563F01"/>
    <w:rsid w:val="0056563A"/>
    <w:rsid w:val="0056645C"/>
    <w:rsid w:val="00566F83"/>
    <w:rsid w:val="00567242"/>
    <w:rsid w:val="00567CCD"/>
    <w:rsid w:val="005706D7"/>
    <w:rsid w:val="0057072B"/>
    <w:rsid w:val="005719E1"/>
    <w:rsid w:val="00571BE2"/>
    <w:rsid w:val="00571DF2"/>
    <w:rsid w:val="00572BF7"/>
    <w:rsid w:val="0057391D"/>
    <w:rsid w:val="00574602"/>
    <w:rsid w:val="0057492A"/>
    <w:rsid w:val="00574F5E"/>
    <w:rsid w:val="005758CE"/>
    <w:rsid w:val="00575FE5"/>
    <w:rsid w:val="005763FD"/>
    <w:rsid w:val="00576C74"/>
    <w:rsid w:val="00576F1C"/>
    <w:rsid w:val="00577D94"/>
    <w:rsid w:val="00580797"/>
    <w:rsid w:val="00581B7E"/>
    <w:rsid w:val="005825EA"/>
    <w:rsid w:val="00582962"/>
    <w:rsid w:val="00582A52"/>
    <w:rsid w:val="00583259"/>
    <w:rsid w:val="00583364"/>
    <w:rsid w:val="00583396"/>
    <w:rsid w:val="005834B8"/>
    <w:rsid w:val="00583BE7"/>
    <w:rsid w:val="00584201"/>
    <w:rsid w:val="005845E6"/>
    <w:rsid w:val="00584755"/>
    <w:rsid w:val="0058495B"/>
    <w:rsid w:val="00585B42"/>
    <w:rsid w:val="00585B9D"/>
    <w:rsid w:val="00585D06"/>
    <w:rsid w:val="005864D1"/>
    <w:rsid w:val="00586812"/>
    <w:rsid w:val="0058692D"/>
    <w:rsid w:val="00586AEF"/>
    <w:rsid w:val="00587110"/>
    <w:rsid w:val="00587672"/>
    <w:rsid w:val="005901CF"/>
    <w:rsid w:val="0059042D"/>
    <w:rsid w:val="00590473"/>
    <w:rsid w:val="005915D7"/>
    <w:rsid w:val="005917EF"/>
    <w:rsid w:val="005934B7"/>
    <w:rsid w:val="005936B0"/>
    <w:rsid w:val="00593BF9"/>
    <w:rsid w:val="00593C4B"/>
    <w:rsid w:val="0059493B"/>
    <w:rsid w:val="00595642"/>
    <w:rsid w:val="0059580D"/>
    <w:rsid w:val="00595884"/>
    <w:rsid w:val="00596187"/>
    <w:rsid w:val="00596443"/>
    <w:rsid w:val="005964D2"/>
    <w:rsid w:val="005965F1"/>
    <w:rsid w:val="00596974"/>
    <w:rsid w:val="00596AB6"/>
    <w:rsid w:val="0059751E"/>
    <w:rsid w:val="005976B8"/>
    <w:rsid w:val="005A025C"/>
    <w:rsid w:val="005A03A7"/>
    <w:rsid w:val="005A0843"/>
    <w:rsid w:val="005A0C23"/>
    <w:rsid w:val="005A0EC3"/>
    <w:rsid w:val="005A1FB8"/>
    <w:rsid w:val="005A2D9F"/>
    <w:rsid w:val="005A3805"/>
    <w:rsid w:val="005A3A4C"/>
    <w:rsid w:val="005A3B46"/>
    <w:rsid w:val="005A3E17"/>
    <w:rsid w:val="005A4114"/>
    <w:rsid w:val="005A4E83"/>
    <w:rsid w:val="005A5B80"/>
    <w:rsid w:val="005A5E0E"/>
    <w:rsid w:val="005A60A5"/>
    <w:rsid w:val="005A620B"/>
    <w:rsid w:val="005A670D"/>
    <w:rsid w:val="005A6AC6"/>
    <w:rsid w:val="005A6F61"/>
    <w:rsid w:val="005A74AE"/>
    <w:rsid w:val="005A7801"/>
    <w:rsid w:val="005A7AF0"/>
    <w:rsid w:val="005A7E60"/>
    <w:rsid w:val="005B05A6"/>
    <w:rsid w:val="005B0ABD"/>
    <w:rsid w:val="005B127C"/>
    <w:rsid w:val="005B189D"/>
    <w:rsid w:val="005B213D"/>
    <w:rsid w:val="005B3211"/>
    <w:rsid w:val="005B361F"/>
    <w:rsid w:val="005B44B0"/>
    <w:rsid w:val="005B4E00"/>
    <w:rsid w:val="005B5103"/>
    <w:rsid w:val="005B5295"/>
    <w:rsid w:val="005B5399"/>
    <w:rsid w:val="005B5404"/>
    <w:rsid w:val="005B550E"/>
    <w:rsid w:val="005B586E"/>
    <w:rsid w:val="005B5973"/>
    <w:rsid w:val="005B7876"/>
    <w:rsid w:val="005C0A80"/>
    <w:rsid w:val="005C0B9F"/>
    <w:rsid w:val="005C12EA"/>
    <w:rsid w:val="005C1360"/>
    <w:rsid w:val="005C1766"/>
    <w:rsid w:val="005C1F4A"/>
    <w:rsid w:val="005C1FAD"/>
    <w:rsid w:val="005C20C7"/>
    <w:rsid w:val="005C220F"/>
    <w:rsid w:val="005C25CD"/>
    <w:rsid w:val="005C2663"/>
    <w:rsid w:val="005C29AC"/>
    <w:rsid w:val="005C31F5"/>
    <w:rsid w:val="005C3268"/>
    <w:rsid w:val="005C43E6"/>
    <w:rsid w:val="005C45EB"/>
    <w:rsid w:val="005C516C"/>
    <w:rsid w:val="005C51B3"/>
    <w:rsid w:val="005C5512"/>
    <w:rsid w:val="005C5881"/>
    <w:rsid w:val="005C59A6"/>
    <w:rsid w:val="005C649C"/>
    <w:rsid w:val="005C6EFE"/>
    <w:rsid w:val="005C7313"/>
    <w:rsid w:val="005D090D"/>
    <w:rsid w:val="005D11BE"/>
    <w:rsid w:val="005D14BA"/>
    <w:rsid w:val="005D1544"/>
    <w:rsid w:val="005D1B01"/>
    <w:rsid w:val="005D3C1C"/>
    <w:rsid w:val="005D4788"/>
    <w:rsid w:val="005D5D21"/>
    <w:rsid w:val="005D6372"/>
    <w:rsid w:val="005D6398"/>
    <w:rsid w:val="005D6651"/>
    <w:rsid w:val="005D68C9"/>
    <w:rsid w:val="005D6C0B"/>
    <w:rsid w:val="005D6D9D"/>
    <w:rsid w:val="005D6FE9"/>
    <w:rsid w:val="005D711F"/>
    <w:rsid w:val="005D72F6"/>
    <w:rsid w:val="005D7BC5"/>
    <w:rsid w:val="005D7BC6"/>
    <w:rsid w:val="005D7D3A"/>
    <w:rsid w:val="005E0256"/>
    <w:rsid w:val="005E094E"/>
    <w:rsid w:val="005E0CE2"/>
    <w:rsid w:val="005E139E"/>
    <w:rsid w:val="005E15FA"/>
    <w:rsid w:val="005E1D1D"/>
    <w:rsid w:val="005E2D62"/>
    <w:rsid w:val="005E2E0A"/>
    <w:rsid w:val="005E2E0C"/>
    <w:rsid w:val="005E2ED0"/>
    <w:rsid w:val="005E3AB1"/>
    <w:rsid w:val="005E3E30"/>
    <w:rsid w:val="005E481D"/>
    <w:rsid w:val="005E4865"/>
    <w:rsid w:val="005E4C7E"/>
    <w:rsid w:val="005E52AE"/>
    <w:rsid w:val="005E54C8"/>
    <w:rsid w:val="005E55B4"/>
    <w:rsid w:val="005E71BC"/>
    <w:rsid w:val="005E76EC"/>
    <w:rsid w:val="005E7871"/>
    <w:rsid w:val="005E7D10"/>
    <w:rsid w:val="005F0BC4"/>
    <w:rsid w:val="005F1000"/>
    <w:rsid w:val="005F1354"/>
    <w:rsid w:val="005F15EC"/>
    <w:rsid w:val="005F203A"/>
    <w:rsid w:val="005F23B4"/>
    <w:rsid w:val="005F277B"/>
    <w:rsid w:val="005F32ED"/>
    <w:rsid w:val="005F4CBC"/>
    <w:rsid w:val="005F50D8"/>
    <w:rsid w:val="005F5B09"/>
    <w:rsid w:val="005F791E"/>
    <w:rsid w:val="00600FB4"/>
    <w:rsid w:val="00601211"/>
    <w:rsid w:val="00601300"/>
    <w:rsid w:val="00601C60"/>
    <w:rsid w:val="00601CBE"/>
    <w:rsid w:val="00601F8F"/>
    <w:rsid w:val="00602B78"/>
    <w:rsid w:val="0060315D"/>
    <w:rsid w:val="00603D83"/>
    <w:rsid w:val="00603EE6"/>
    <w:rsid w:val="00603F01"/>
    <w:rsid w:val="006048BE"/>
    <w:rsid w:val="00604AE7"/>
    <w:rsid w:val="00604BDB"/>
    <w:rsid w:val="00604E72"/>
    <w:rsid w:val="00605159"/>
    <w:rsid w:val="006052B8"/>
    <w:rsid w:val="006053F6"/>
    <w:rsid w:val="00605F5E"/>
    <w:rsid w:val="00606717"/>
    <w:rsid w:val="00607139"/>
    <w:rsid w:val="006075D4"/>
    <w:rsid w:val="0060795D"/>
    <w:rsid w:val="00607F42"/>
    <w:rsid w:val="0061043C"/>
    <w:rsid w:val="006113D2"/>
    <w:rsid w:val="006116F9"/>
    <w:rsid w:val="0061192E"/>
    <w:rsid w:val="00611985"/>
    <w:rsid w:val="00612463"/>
    <w:rsid w:val="00612DE2"/>
    <w:rsid w:val="0061304D"/>
    <w:rsid w:val="0061376E"/>
    <w:rsid w:val="00613E16"/>
    <w:rsid w:val="0061409D"/>
    <w:rsid w:val="0061457D"/>
    <w:rsid w:val="00614F17"/>
    <w:rsid w:val="00615472"/>
    <w:rsid w:val="006156C9"/>
    <w:rsid w:val="0061593F"/>
    <w:rsid w:val="00615A32"/>
    <w:rsid w:val="006166FF"/>
    <w:rsid w:val="0061761A"/>
    <w:rsid w:val="00620350"/>
    <w:rsid w:val="0062037B"/>
    <w:rsid w:val="006203D4"/>
    <w:rsid w:val="00620996"/>
    <w:rsid w:val="00620DC0"/>
    <w:rsid w:val="006214BF"/>
    <w:rsid w:val="00622468"/>
    <w:rsid w:val="006225F5"/>
    <w:rsid w:val="00623251"/>
    <w:rsid w:val="00623904"/>
    <w:rsid w:val="0062394D"/>
    <w:rsid w:val="00623B20"/>
    <w:rsid w:val="0062412B"/>
    <w:rsid w:val="0062480C"/>
    <w:rsid w:val="00625C54"/>
    <w:rsid w:val="0062649E"/>
    <w:rsid w:val="00626617"/>
    <w:rsid w:val="00627595"/>
    <w:rsid w:val="00630105"/>
    <w:rsid w:val="00630711"/>
    <w:rsid w:val="0063153E"/>
    <w:rsid w:val="006319C2"/>
    <w:rsid w:val="00632129"/>
    <w:rsid w:val="00632A2D"/>
    <w:rsid w:val="00632AC5"/>
    <w:rsid w:val="00633784"/>
    <w:rsid w:val="00633EA7"/>
    <w:rsid w:val="00634142"/>
    <w:rsid w:val="0063430C"/>
    <w:rsid w:val="0063458B"/>
    <w:rsid w:val="006356C6"/>
    <w:rsid w:val="00635B4C"/>
    <w:rsid w:val="0063622E"/>
    <w:rsid w:val="006362E7"/>
    <w:rsid w:val="00636CBA"/>
    <w:rsid w:val="00636CE0"/>
    <w:rsid w:val="006370F9"/>
    <w:rsid w:val="00637D73"/>
    <w:rsid w:val="00640068"/>
    <w:rsid w:val="00640072"/>
    <w:rsid w:val="006407F9"/>
    <w:rsid w:val="00640816"/>
    <w:rsid w:val="0064097E"/>
    <w:rsid w:val="00640A85"/>
    <w:rsid w:val="00640C8F"/>
    <w:rsid w:val="00640FBA"/>
    <w:rsid w:val="006412D9"/>
    <w:rsid w:val="006426EE"/>
    <w:rsid w:val="006426FB"/>
    <w:rsid w:val="00642C57"/>
    <w:rsid w:val="00643914"/>
    <w:rsid w:val="00643D3C"/>
    <w:rsid w:val="00645299"/>
    <w:rsid w:val="0064529B"/>
    <w:rsid w:val="006455E1"/>
    <w:rsid w:val="00645F58"/>
    <w:rsid w:val="0064636C"/>
    <w:rsid w:val="006464B9"/>
    <w:rsid w:val="006467FB"/>
    <w:rsid w:val="00646F8B"/>
    <w:rsid w:val="00647899"/>
    <w:rsid w:val="0064790D"/>
    <w:rsid w:val="00647A3E"/>
    <w:rsid w:val="00650843"/>
    <w:rsid w:val="0065085B"/>
    <w:rsid w:val="00650A78"/>
    <w:rsid w:val="00650BF6"/>
    <w:rsid w:val="00650D4B"/>
    <w:rsid w:val="00651BB1"/>
    <w:rsid w:val="00651BF7"/>
    <w:rsid w:val="00651C6C"/>
    <w:rsid w:val="00651CAE"/>
    <w:rsid w:val="00652BE4"/>
    <w:rsid w:val="00652BFC"/>
    <w:rsid w:val="00652D9B"/>
    <w:rsid w:val="00652E87"/>
    <w:rsid w:val="00653105"/>
    <w:rsid w:val="006532E1"/>
    <w:rsid w:val="00653A44"/>
    <w:rsid w:val="006540EB"/>
    <w:rsid w:val="006545C1"/>
    <w:rsid w:val="00654DCD"/>
    <w:rsid w:val="00655581"/>
    <w:rsid w:val="00655625"/>
    <w:rsid w:val="006556D9"/>
    <w:rsid w:val="00655CAC"/>
    <w:rsid w:val="00656227"/>
    <w:rsid w:val="00657D38"/>
    <w:rsid w:val="00660628"/>
    <w:rsid w:val="0066081E"/>
    <w:rsid w:val="00660DF5"/>
    <w:rsid w:val="006619A3"/>
    <w:rsid w:val="00661ACD"/>
    <w:rsid w:val="00661C3C"/>
    <w:rsid w:val="006623F6"/>
    <w:rsid w:val="00662BC7"/>
    <w:rsid w:val="00663008"/>
    <w:rsid w:val="0066369D"/>
    <w:rsid w:val="00663EB3"/>
    <w:rsid w:val="006641F7"/>
    <w:rsid w:val="0066477B"/>
    <w:rsid w:val="0066479E"/>
    <w:rsid w:val="00664D07"/>
    <w:rsid w:val="006650D6"/>
    <w:rsid w:val="006659B2"/>
    <w:rsid w:val="00665E17"/>
    <w:rsid w:val="00665FE0"/>
    <w:rsid w:val="00666D01"/>
    <w:rsid w:val="00666EFD"/>
    <w:rsid w:val="0066749A"/>
    <w:rsid w:val="006677B4"/>
    <w:rsid w:val="006679C0"/>
    <w:rsid w:val="006700F5"/>
    <w:rsid w:val="006701E3"/>
    <w:rsid w:val="00671313"/>
    <w:rsid w:val="00671ACA"/>
    <w:rsid w:val="00671D87"/>
    <w:rsid w:val="00671DE0"/>
    <w:rsid w:val="0067238D"/>
    <w:rsid w:val="00672A53"/>
    <w:rsid w:val="006730DF"/>
    <w:rsid w:val="006738BC"/>
    <w:rsid w:val="0067393C"/>
    <w:rsid w:val="00673EBE"/>
    <w:rsid w:val="00674142"/>
    <w:rsid w:val="006741B5"/>
    <w:rsid w:val="0067536D"/>
    <w:rsid w:val="006759E6"/>
    <w:rsid w:val="00675CBE"/>
    <w:rsid w:val="0067618B"/>
    <w:rsid w:val="00676A77"/>
    <w:rsid w:val="0067758A"/>
    <w:rsid w:val="00677795"/>
    <w:rsid w:val="00677ABE"/>
    <w:rsid w:val="0068040B"/>
    <w:rsid w:val="00680717"/>
    <w:rsid w:val="0068097A"/>
    <w:rsid w:val="00680DD1"/>
    <w:rsid w:val="006825E8"/>
    <w:rsid w:val="006826DD"/>
    <w:rsid w:val="00682E19"/>
    <w:rsid w:val="00682E8E"/>
    <w:rsid w:val="006835C4"/>
    <w:rsid w:val="00683767"/>
    <w:rsid w:val="0068418B"/>
    <w:rsid w:val="00684624"/>
    <w:rsid w:val="0068467E"/>
    <w:rsid w:val="006853F4"/>
    <w:rsid w:val="006862A8"/>
    <w:rsid w:val="00686DC0"/>
    <w:rsid w:val="006878E9"/>
    <w:rsid w:val="00687C11"/>
    <w:rsid w:val="00687DC3"/>
    <w:rsid w:val="00690DE5"/>
    <w:rsid w:val="0069176C"/>
    <w:rsid w:val="00691A52"/>
    <w:rsid w:val="00692BE2"/>
    <w:rsid w:val="00693075"/>
    <w:rsid w:val="00693495"/>
    <w:rsid w:val="00693825"/>
    <w:rsid w:val="00693974"/>
    <w:rsid w:val="0069402A"/>
    <w:rsid w:val="00694C4F"/>
    <w:rsid w:val="0069531F"/>
    <w:rsid w:val="006961C6"/>
    <w:rsid w:val="0069625B"/>
    <w:rsid w:val="00697364"/>
    <w:rsid w:val="00697691"/>
    <w:rsid w:val="00697923"/>
    <w:rsid w:val="006A03B0"/>
    <w:rsid w:val="006A03F8"/>
    <w:rsid w:val="006A08A0"/>
    <w:rsid w:val="006A08AE"/>
    <w:rsid w:val="006A0CF4"/>
    <w:rsid w:val="006A1CD5"/>
    <w:rsid w:val="006A1D9E"/>
    <w:rsid w:val="006A2021"/>
    <w:rsid w:val="006A26B4"/>
    <w:rsid w:val="006A2866"/>
    <w:rsid w:val="006A2F7D"/>
    <w:rsid w:val="006A301B"/>
    <w:rsid w:val="006A33A1"/>
    <w:rsid w:val="006A34CF"/>
    <w:rsid w:val="006A36CC"/>
    <w:rsid w:val="006A3B07"/>
    <w:rsid w:val="006A41F8"/>
    <w:rsid w:val="006A4247"/>
    <w:rsid w:val="006A4C9C"/>
    <w:rsid w:val="006A568C"/>
    <w:rsid w:val="006A6524"/>
    <w:rsid w:val="006A6BD9"/>
    <w:rsid w:val="006A6D66"/>
    <w:rsid w:val="006A6DD7"/>
    <w:rsid w:val="006A6E1E"/>
    <w:rsid w:val="006A716E"/>
    <w:rsid w:val="006A7255"/>
    <w:rsid w:val="006A7369"/>
    <w:rsid w:val="006A75B5"/>
    <w:rsid w:val="006B0F56"/>
    <w:rsid w:val="006B1085"/>
    <w:rsid w:val="006B19E2"/>
    <w:rsid w:val="006B264E"/>
    <w:rsid w:val="006B292B"/>
    <w:rsid w:val="006B2DD9"/>
    <w:rsid w:val="006B2DF4"/>
    <w:rsid w:val="006B3367"/>
    <w:rsid w:val="006B4775"/>
    <w:rsid w:val="006B4B93"/>
    <w:rsid w:val="006B5066"/>
    <w:rsid w:val="006B5CA1"/>
    <w:rsid w:val="006B6017"/>
    <w:rsid w:val="006B6F05"/>
    <w:rsid w:val="006B7528"/>
    <w:rsid w:val="006B75E6"/>
    <w:rsid w:val="006B7906"/>
    <w:rsid w:val="006B7BDD"/>
    <w:rsid w:val="006C073E"/>
    <w:rsid w:val="006C1285"/>
    <w:rsid w:val="006C1712"/>
    <w:rsid w:val="006C181D"/>
    <w:rsid w:val="006C18B6"/>
    <w:rsid w:val="006C1F35"/>
    <w:rsid w:val="006C2131"/>
    <w:rsid w:val="006C229A"/>
    <w:rsid w:val="006C2321"/>
    <w:rsid w:val="006C23FA"/>
    <w:rsid w:val="006C2428"/>
    <w:rsid w:val="006C2559"/>
    <w:rsid w:val="006C2A43"/>
    <w:rsid w:val="006C2FD1"/>
    <w:rsid w:val="006C3485"/>
    <w:rsid w:val="006C3DE1"/>
    <w:rsid w:val="006C4127"/>
    <w:rsid w:val="006C42D9"/>
    <w:rsid w:val="006C4CEA"/>
    <w:rsid w:val="006C5354"/>
    <w:rsid w:val="006C6356"/>
    <w:rsid w:val="006C6664"/>
    <w:rsid w:val="006C679D"/>
    <w:rsid w:val="006C6C96"/>
    <w:rsid w:val="006C7C4B"/>
    <w:rsid w:val="006D0A36"/>
    <w:rsid w:val="006D0DBE"/>
    <w:rsid w:val="006D0FF5"/>
    <w:rsid w:val="006D196E"/>
    <w:rsid w:val="006D2009"/>
    <w:rsid w:val="006D2ABB"/>
    <w:rsid w:val="006D2D11"/>
    <w:rsid w:val="006D3E96"/>
    <w:rsid w:val="006D41CF"/>
    <w:rsid w:val="006D43A7"/>
    <w:rsid w:val="006D4856"/>
    <w:rsid w:val="006D71FE"/>
    <w:rsid w:val="006D7426"/>
    <w:rsid w:val="006D7433"/>
    <w:rsid w:val="006D790F"/>
    <w:rsid w:val="006D7993"/>
    <w:rsid w:val="006E0330"/>
    <w:rsid w:val="006E109A"/>
    <w:rsid w:val="006E14D7"/>
    <w:rsid w:val="006E150D"/>
    <w:rsid w:val="006E1574"/>
    <w:rsid w:val="006E2388"/>
    <w:rsid w:val="006E275A"/>
    <w:rsid w:val="006E3686"/>
    <w:rsid w:val="006E4175"/>
    <w:rsid w:val="006E417A"/>
    <w:rsid w:val="006E4283"/>
    <w:rsid w:val="006E4495"/>
    <w:rsid w:val="006E462E"/>
    <w:rsid w:val="006E49FE"/>
    <w:rsid w:val="006E4A92"/>
    <w:rsid w:val="006E53D3"/>
    <w:rsid w:val="006E5985"/>
    <w:rsid w:val="006E6066"/>
    <w:rsid w:val="006E6BBA"/>
    <w:rsid w:val="006E6EEC"/>
    <w:rsid w:val="006E6FB0"/>
    <w:rsid w:val="006E6FF2"/>
    <w:rsid w:val="006E7102"/>
    <w:rsid w:val="006E75C6"/>
    <w:rsid w:val="006E76A8"/>
    <w:rsid w:val="006F0606"/>
    <w:rsid w:val="006F1109"/>
    <w:rsid w:val="006F1E6F"/>
    <w:rsid w:val="006F1E7E"/>
    <w:rsid w:val="006F1FBF"/>
    <w:rsid w:val="006F3493"/>
    <w:rsid w:val="006F384C"/>
    <w:rsid w:val="006F4223"/>
    <w:rsid w:val="006F445F"/>
    <w:rsid w:val="006F4732"/>
    <w:rsid w:val="006F4D5F"/>
    <w:rsid w:val="006F52B9"/>
    <w:rsid w:val="006F54AA"/>
    <w:rsid w:val="006F5D2D"/>
    <w:rsid w:val="006F60BB"/>
    <w:rsid w:val="006F7098"/>
    <w:rsid w:val="006F71E8"/>
    <w:rsid w:val="006F7BFC"/>
    <w:rsid w:val="00700E7C"/>
    <w:rsid w:val="00702559"/>
    <w:rsid w:val="007025CC"/>
    <w:rsid w:val="007039CD"/>
    <w:rsid w:val="00703A62"/>
    <w:rsid w:val="00704469"/>
    <w:rsid w:val="0070487A"/>
    <w:rsid w:val="007049DE"/>
    <w:rsid w:val="00704A1E"/>
    <w:rsid w:val="00704A41"/>
    <w:rsid w:val="00706F75"/>
    <w:rsid w:val="007074E3"/>
    <w:rsid w:val="00707E73"/>
    <w:rsid w:val="007109CE"/>
    <w:rsid w:val="00711260"/>
    <w:rsid w:val="00711C12"/>
    <w:rsid w:val="00711C95"/>
    <w:rsid w:val="00712F48"/>
    <w:rsid w:val="007136F8"/>
    <w:rsid w:val="00713813"/>
    <w:rsid w:val="00713B6F"/>
    <w:rsid w:val="00713C5F"/>
    <w:rsid w:val="007140F2"/>
    <w:rsid w:val="00715E27"/>
    <w:rsid w:val="0071636D"/>
    <w:rsid w:val="00716E0A"/>
    <w:rsid w:val="0071725B"/>
    <w:rsid w:val="00717A75"/>
    <w:rsid w:val="00717CE4"/>
    <w:rsid w:val="00720091"/>
    <w:rsid w:val="00720157"/>
    <w:rsid w:val="0072042B"/>
    <w:rsid w:val="007206F7"/>
    <w:rsid w:val="007211D1"/>
    <w:rsid w:val="00721339"/>
    <w:rsid w:val="00721C02"/>
    <w:rsid w:val="00721C8D"/>
    <w:rsid w:val="00722BB4"/>
    <w:rsid w:val="00723238"/>
    <w:rsid w:val="00723884"/>
    <w:rsid w:val="0072529A"/>
    <w:rsid w:val="007254AE"/>
    <w:rsid w:val="007255E2"/>
    <w:rsid w:val="00725CC4"/>
    <w:rsid w:val="00725EDF"/>
    <w:rsid w:val="007261B8"/>
    <w:rsid w:val="00726C84"/>
    <w:rsid w:val="00727011"/>
    <w:rsid w:val="00727760"/>
    <w:rsid w:val="00727DD2"/>
    <w:rsid w:val="00730098"/>
    <w:rsid w:val="00730E67"/>
    <w:rsid w:val="00731E3E"/>
    <w:rsid w:val="00731F89"/>
    <w:rsid w:val="00732768"/>
    <w:rsid w:val="00732AC6"/>
    <w:rsid w:val="00733BB1"/>
    <w:rsid w:val="00734137"/>
    <w:rsid w:val="007341B1"/>
    <w:rsid w:val="00734DF3"/>
    <w:rsid w:val="00734E88"/>
    <w:rsid w:val="00734EA2"/>
    <w:rsid w:val="00734F5F"/>
    <w:rsid w:val="00734FE3"/>
    <w:rsid w:val="00736882"/>
    <w:rsid w:val="00737511"/>
    <w:rsid w:val="00740715"/>
    <w:rsid w:val="00740841"/>
    <w:rsid w:val="00740DE5"/>
    <w:rsid w:val="00741966"/>
    <w:rsid w:val="00742A82"/>
    <w:rsid w:val="00742CAC"/>
    <w:rsid w:val="00742E72"/>
    <w:rsid w:val="0074303E"/>
    <w:rsid w:val="007432E3"/>
    <w:rsid w:val="00743B33"/>
    <w:rsid w:val="007447D7"/>
    <w:rsid w:val="0074534F"/>
    <w:rsid w:val="00745855"/>
    <w:rsid w:val="007459DC"/>
    <w:rsid w:val="00746431"/>
    <w:rsid w:val="0075086B"/>
    <w:rsid w:val="0075105D"/>
    <w:rsid w:val="007517F7"/>
    <w:rsid w:val="00751B4E"/>
    <w:rsid w:val="00752443"/>
    <w:rsid w:val="0075264A"/>
    <w:rsid w:val="00752961"/>
    <w:rsid w:val="00752A97"/>
    <w:rsid w:val="007531F6"/>
    <w:rsid w:val="007545A0"/>
    <w:rsid w:val="00754DD9"/>
    <w:rsid w:val="00755238"/>
    <w:rsid w:val="00755E65"/>
    <w:rsid w:val="007561FA"/>
    <w:rsid w:val="0075623E"/>
    <w:rsid w:val="00756362"/>
    <w:rsid w:val="007564C0"/>
    <w:rsid w:val="00756770"/>
    <w:rsid w:val="007569DE"/>
    <w:rsid w:val="00756C68"/>
    <w:rsid w:val="00756F4B"/>
    <w:rsid w:val="00757025"/>
    <w:rsid w:val="00757C34"/>
    <w:rsid w:val="007600A5"/>
    <w:rsid w:val="0076042D"/>
    <w:rsid w:val="0076078A"/>
    <w:rsid w:val="00760AA3"/>
    <w:rsid w:val="00760D1E"/>
    <w:rsid w:val="0076113C"/>
    <w:rsid w:val="00761C05"/>
    <w:rsid w:val="00761DB3"/>
    <w:rsid w:val="00762637"/>
    <w:rsid w:val="0076291F"/>
    <w:rsid w:val="00762F5A"/>
    <w:rsid w:val="00762F9B"/>
    <w:rsid w:val="007639FC"/>
    <w:rsid w:val="007645AD"/>
    <w:rsid w:val="00764C4E"/>
    <w:rsid w:val="007657EE"/>
    <w:rsid w:val="00765D9B"/>
    <w:rsid w:val="00765EC4"/>
    <w:rsid w:val="0076658C"/>
    <w:rsid w:val="0076661D"/>
    <w:rsid w:val="00766665"/>
    <w:rsid w:val="0076695C"/>
    <w:rsid w:val="00766E06"/>
    <w:rsid w:val="00767200"/>
    <w:rsid w:val="007676CD"/>
    <w:rsid w:val="00767707"/>
    <w:rsid w:val="00767BA3"/>
    <w:rsid w:val="00770580"/>
    <w:rsid w:val="00770BDE"/>
    <w:rsid w:val="00770D00"/>
    <w:rsid w:val="007710E3"/>
    <w:rsid w:val="007718A1"/>
    <w:rsid w:val="00771B73"/>
    <w:rsid w:val="00771E3E"/>
    <w:rsid w:val="00771EE4"/>
    <w:rsid w:val="007724E8"/>
    <w:rsid w:val="00772940"/>
    <w:rsid w:val="007729C0"/>
    <w:rsid w:val="00772D09"/>
    <w:rsid w:val="007740F1"/>
    <w:rsid w:val="007743CA"/>
    <w:rsid w:val="007744B9"/>
    <w:rsid w:val="007744E9"/>
    <w:rsid w:val="00774E80"/>
    <w:rsid w:val="007751DB"/>
    <w:rsid w:val="007752BA"/>
    <w:rsid w:val="007758FF"/>
    <w:rsid w:val="00775A02"/>
    <w:rsid w:val="00775AEF"/>
    <w:rsid w:val="007762FF"/>
    <w:rsid w:val="00776589"/>
    <w:rsid w:val="0077717F"/>
    <w:rsid w:val="007773F0"/>
    <w:rsid w:val="00780D62"/>
    <w:rsid w:val="00781459"/>
    <w:rsid w:val="007817B7"/>
    <w:rsid w:val="00781871"/>
    <w:rsid w:val="00781AF1"/>
    <w:rsid w:val="007823C3"/>
    <w:rsid w:val="00782867"/>
    <w:rsid w:val="00783324"/>
    <w:rsid w:val="00783C68"/>
    <w:rsid w:val="00783E02"/>
    <w:rsid w:val="00784204"/>
    <w:rsid w:val="00784390"/>
    <w:rsid w:val="007843EF"/>
    <w:rsid w:val="00784C6C"/>
    <w:rsid w:val="00784D72"/>
    <w:rsid w:val="007855FE"/>
    <w:rsid w:val="007856C8"/>
    <w:rsid w:val="007856E0"/>
    <w:rsid w:val="00785988"/>
    <w:rsid w:val="00786603"/>
    <w:rsid w:val="00786949"/>
    <w:rsid w:val="00786A08"/>
    <w:rsid w:val="00786B4C"/>
    <w:rsid w:val="00786D0F"/>
    <w:rsid w:val="0078750E"/>
    <w:rsid w:val="007875D3"/>
    <w:rsid w:val="00787759"/>
    <w:rsid w:val="00787760"/>
    <w:rsid w:val="007877CA"/>
    <w:rsid w:val="00787E70"/>
    <w:rsid w:val="007903E6"/>
    <w:rsid w:val="00790454"/>
    <w:rsid w:val="00790ED3"/>
    <w:rsid w:val="00791422"/>
    <w:rsid w:val="00791FAC"/>
    <w:rsid w:val="0079229F"/>
    <w:rsid w:val="0079243E"/>
    <w:rsid w:val="00792B85"/>
    <w:rsid w:val="00792F2B"/>
    <w:rsid w:val="007941BB"/>
    <w:rsid w:val="007952DC"/>
    <w:rsid w:val="00795639"/>
    <w:rsid w:val="0079620A"/>
    <w:rsid w:val="00796992"/>
    <w:rsid w:val="00796F12"/>
    <w:rsid w:val="0079730B"/>
    <w:rsid w:val="0079737F"/>
    <w:rsid w:val="007976A2"/>
    <w:rsid w:val="007976AB"/>
    <w:rsid w:val="00797D6D"/>
    <w:rsid w:val="007A0175"/>
    <w:rsid w:val="007A03A5"/>
    <w:rsid w:val="007A1012"/>
    <w:rsid w:val="007A1597"/>
    <w:rsid w:val="007A1A17"/>
    <w:rsid w:val="007A1E71"/>
    <w:rsid w:val="007A37CE"/>
    <w:rsid w:val="007A3A1B"/>
    <w:rsid w:val="007A3DD2"/>
    <w:rsid w:val="007A3DEB"/>
    <w:rsid w:val="007A446F"/>
    <w:rsid w:val="007A45D4"/>
    <w:rsid w:val="007A4BEE"/>
    <w:rsid w:val="007A4F0C"/>
    <w:rsid w:val="007A58F6"/>
    <w:rsid w:val="007A5A88"/>
    <w:rsid w:val="007A5B1B"/>
    <w:rsid w:val="007A6004"/>
    <w:rsid w:val="007A7B8F"/>
    <w:rsid w:val="007B0019"/>
    <w:rsid w:val="007B00C4"/>
    <w:rsid w:val="007B0326"/>
    <w:rsid w:val="007B1069"/>
    <w:rsid w:val="007B1353"/>
    <w:rsid w:val="007B141B"/>
    <w:rsid w:val="007B16E3"/>
    <w:rsid w:val="007B189A"/>
    <w:rsid w:val="007B1AF4"/>
    <w:rsid w:val="007B1BD4"/>
    <w:rsid w:val="007B2E68"/>
    <w:rsid w:val="007B30B7"/>
    <w:rsid w:val="007B342F"/>
    <w:rsid w:val="007B3649"/>
    <w:rsid w:val="007B3942"/>
    <w:rsid w:val="007B4603"/>
    <w:rsid w:val="007B4AD8"/>
    <w:rsid w:val="007B4FC7"/>
    <w:rsid w:val="007B5DD8"/>
    <w:rsid w:val="007B5F12"/>
    <w:rsid w:val="007B6370"/>
    <w:rsid w:val="007B67D7"/>
    <w:rsid w:val="007B6B2F"/>
    <w:rsid w:val="007B6E48"/>
    <w:rsid w:val="007B7316"/>
    <w:rsid w:val="007B7AE2"/>
    <w:rsid w:val="007B7B9C"/>
    <w:rsid w:val="007B7F4E"/>
    <w:rsid w:val="007C0996"/>
    <w:rsid w:val="007C0EC0"/>
    <w:rsid w:val="007C1362"/>
    <w:rsid w:val="007C16AC"/>
    <w:rsid w:val="007C1A1F"/>
    <w:rsid w:val="007C1E95"/>
    <w:rsid w:val="007C2196"/>
    <w:rsid w:val="007C27F2"/>
    <w:rsid w:val="007C2A78"/>
    <w:rsid w:val="007C2B62"/>
    <w:rsid w:val="007C36E3"/>
    <w:rsid w:val="007C3D7B"/>
    <w:rsid w:val="007C3D8A"/>
    <w:rsid w:val="007C3ECF"/>
    <w:rsid w:val="007C466B"/>
    <w:rsid w:val="007C4FAB"/>
    <w:rsid w:val="007C5054"/>
    <w:rsid w:val="007C5569"/>
    <w:rsid w:val="007C5CCC"/>
    <w:rsid w:val="007C74A0"/>
    <w:rsid w:val="007C7ED7"/>
    <w:rsid w:val="007C7EE4"/>
    <w:rsid w:val="007D05BC"/>
    <w:rsid w:val="007D0688"/>
    <w:rsid w:val="007D175C"/>
    <w:rsid w:val="007D22C0"/>
    <w:rsid w:val="007D2731"/>
    <w:rsid w:val="007D2B9C"/>
    <w:rsid w:val="007D30CC"/>
    <w:rsid w:val="007D3950"/>
    <w:rsid w:val="007D40EB"/>
    <w:rsid w:val="007D52E6"/>
    <w:rsid w:val="007D5A03"/>
    <w:rsid w:val="007D5AF0"/>
    <w:rsid w:val="007D5DF9"/>
    <w:rsid w:val="007D6823"/>
    <w:rsid w:val="007D7304"/>
    <w:rsid w:val="007D79C1"/>
    <w:rsid w:val="007E054A"/>
    <w:rsid w:val="007E07E1"/>
    <w:rsid w:val="007E11AB"/>
    <w:rsid w:val="007E1FD9"/>
    <w:rsid w:val="007E26C4"/>
    <w:rsid w:val="007E2C79"/>
    <w:rsid w:val="007E3174"/>
    <w:rsid w:val="007E3220"/>
    <w:rsid w:val="007E3341"/>
    <w:rsid w:val="007E33EC"/>
    <w:rsid w:val="007E33FD"/>
    <w:rsid w:val="007E3768"/>
    <w:rsid w:val="007E459B"/>
    <w:rsid w:val="007E4FB9"/>
    <w:rsid w:val="007E5136"/>
    <w:rsid w:val="007E5D9F"/>
    <w:rsid w:val="007E6B87"/>
    <w:rsid w:val="007E6C55"/>
    <w:rsid w:val="007E719D"/>
    <w:rsid w:val="007F00E8"/>
    <w:rsid w:val="007F0288"/>
    <w:rsid w:val="007F0ADA"/>
    <w:rsid w:val="007F1209"/>
    <w:rsid w:val="007F1623"/>
    <w:rsid w:val="007F3146"/>
    <w:rsid w:val="007F369A"/>
    <w:rsid w:val="007F3854"/>
    <w:rsid w:val="007F3B8D"/>
    <w:rsid w:val="007F3FD3"/>
    <w:rsid w:val="007F4295"/>
    <w:rsid w:val="007F4611"/>
    <w:rsid w:val="007F4D32"/>
    <w:rsid w:val="007F5120"/>
    <w:rsid w:val="007F55D3"/>
    <w:rsid w:val="007F5807"/>
    <w:rsid w:val="007F6705"/>
    <w:rsid w:val="007F6A26"/>
    <w:rsid w:val="007F6DC7"/>
    <w:rsid w:val="007F761B"/>
    <w:rsid w:val="007F78EF"/>
    <w:rsid w:val="008000EA"/>
    <w:rsid w:val="00800480"/>
    <w:rsid w:val="008010E7"/>
    <w:rsid w:val="00801559"/>
    <w:rsid w:val="008019E8"/>
    <w:rsid w:val="0080231B"/>
    <w:rsid w:val="00802458"/>
    <w:rsid w:val="00802682"/>
    <w:rsid w:val="00802F8B"/>
    <w:rsid w:val="008038F0"/>
    <w:rsid w:val="00803AEE"/>
    <w:rsid w:val="0080404C"/>
    <w:rsid w:val="00804156"/>
    <w:rsid w:val="00804A5B"/>
    <w:rsid w:val="0080541F"/>
    <w:rsid w:val="00805969"/>
    <w:rsid w:val="00805BE8"/>
    <w:rsid w:val="00805CB6"/>
    <w:rsid w:val="00805EFC"/>
    <w:rsid w:val="00806121"/>
    <w:rsid w:val="008061EF"/>
    <w:rsid w:val="00807BB2"/>
    <w:rsid w:val="008101DD"/>
    <w:rsid w:val="00810717"/>
    <w:rsid w:val="00810734"/>
    <w:rsid w:val="00810822"/>
    <w:rsid w:val="00810B7A"/>
    <w:rsid w:val="00810FD6"/>
    <w:rsid w:val="008118DB"/>
    <w:rsid w:val="00811CDB"/>
    <w:rsid w:val="00811E2D"/>
    <w:rsid w:val="00812570"/>
    <w:rsid w:val="00812A02"/>
    <w:rsid w:val="00813209"/>
    <w:rsid w:val="00813843"/>
    <w:rsid w:val="00813DB0"/>
    <w:rsid w:val="008148BC"/>
    <w:rsid w:val="00814AE7"/>
    <w:rsid w:val="00814C62"/>
    <w:rsid w:val="00815444"/>
    <w:rsid w:val="008159D4"/>
    <w:rsid w:val="00815D97"/>
    <w:rsid w:val="00816253"/>
    <w:rsid w:val="0081648C"/>
    <w:rsid w:val="008164EE"/>
    <w:rsid w:val="00816671"/>
    <w:rsid w:val="00816C59"/>
    <w:rsid w:val="00816E67"/>
    <w:rsid w:val="0082013A"/>
    <w:rsid w:val="00820820"/>
    <w:rsid w:val="008208EF"/>
    <w:rsid w:val="00821916"/>
    <w:rsid w:val="00821BAF"/>
    <w:rsid w:val="00821EDD"/>
    <w:rsid w:val="00822135"/>
    <w:rsid w:val="0082242D"/>
    <w:rsid w:val="008230CC"/>
    <w:rsid w:val="008233A0"/>
    <w:rsid w:val="008237CC"/>
    <w:rsid w:val="00823992"/>
    <w:rsid w:val="008239B5"/>
    <w:rsid w:val="00823C35"/>
    <w:rsid w:val="00824A70"/>
    <w:rsid w:val="00824CA9"/>
    <w:rsid w:val="00825202"/>
    <w:rsid w:val="00825865"/>
    <w:rsid w:val="00826120"/>
    <w:rsid w:val="0082619B"/>
    <w:rsid w:val="0082657E"/>
    <w:rsid w:val="00827126"/>
    <w:rsid w:val="00827987"/>
    <w:rsid w:val="00827EAE"/>
    <w:rsid w:val="00830295"/>
    <w:rsid w:val="00830885"/>
    <w:rsid w:val="00830FB6"/>
    <w:rsid w:val="0083141E"/>
    <w:rsid w:val="0083149C"/>
    <w:rsid w:val="008314CF"/>
    <w:rsid w:val="00831EB4"/>
    <w:rsid w:val="00831F53"/>
    <w:rsid w:val="0083243C"/>
    <w:rsid w:val="0083299C"/>
    <w:rsid w:val="00833A2A"/>
    <w:rsid w:val="00833D79"/>
    <w:rsid w:val="008340D6"/>
    <w:rsid w:val="008345D7"/>
    <w:rsid w:val="008345EE"/>
    <w:rsid w:val="008353B4"/>
    <w:rsid w:val="0083552B"/>
    <w:rsid w:val="00835AF8"/>
    <w:rsid w:val="008361E9"/>
    <w:rsid w:val="00836CA7"/>
    <w:rsid w:val="00837FC7"/>
    <w:rsid w:val="00840E6A"/>
    <w:rsid w:val="00841595"/>
    <w:rsid w:val="0084190D"/>
    <w:rsid w:val="00841B3C"/>
    <w:rsid w:val="00841E70"/>
    <w:rsid w:val="008425DD"/>
    <w:rsid w:val="008426AA"/>
    <w:rsid w:val="00842B80"/>
    <w:rsid w:val="0084363E"/>
    <w:rsid w:val="00844557"/>
    <w:rsid w:val="00844652"/>
    <w:rsid w:val="00845188"/>
    <w:rsid w:val="00845442"/>
    <w:rsid w:val="00845876"/>
    <w:rsid w:val="00846501"/>
    <w:rsid w:val="00846992"/>
    <w:rsid w:val="00846AD7"/>
    <w:rsid w:val="00847265"/>
    <w:rsid w:val="00847FEF"/>
    <w:rsid w:val="00850176"/>
    <w:rsid w:val="008508AA"/>
    <w:rsid w:val="008514E8"/>
    <w:rsid w:val="00851A7E"/>
    <w:rsid w:val="00851D5F"/>
    <w:rsid w:val="00852A58"/>
    <w:rsid w:val="00853006"/>
    <w:rsid w:val="0085319D"/>
    <w:rsid w:val="0085326E"/>
    <w:rsid w:val="00853AB7"/>
    <w:rsid w:val="00853D5D"/>
    <w:rsid w:val="00853F5F"/>
    <w:rsid w:val="008546AB"/>
    <w:rsid w:val="00854CD5"/>
    <w:rsid w:val="00854DD4"/>
    <w:rsid w:val="00854E39"/>
    <w:rsid w:val="00855AE1"/>
    <w:rsid w:val="00855EC6"/>
    <w:rsid w:val="00856D0F"/>
    <w:rsid w:val="0085748D"/>
    <w:rsid w:val="00857B7D"/>
    <w:rsid w:val="00857F3C"/>
    <w:rsid w:val="008606AD"/>
    <w:rsid w:val="00860A10"/>
    <w:rsid w:val="008612AE"/>
    <w:rsid w:val="008613BD"/>
    <w:rsid w:val="008617D0"/>
    <w:rsid w:val="008619EB"/>
    <w:rsid w:val="00862807"/>
    <w:rsid w:val="00863A66"/>
    <w:rsid w:val="00863B25"/>
    <w:rsid w:val="00864234"/>
    <w:rsid w:val="0086486C"/>
    <w:rsid w:val="00864D8B"/>
    <w:rsid w:val="008663FA"/>
    <w:rsid w:val="00866645"/>
    <w:rsid w:val="0086747B"/>
    <w:rsid w:val="00870DAB"/>
    <w:rsid w:val="00870E9F"/>
    <w:rsid w:val="00871FF6"/>
    <w:rsid w:val="00872676"/>
    <w:rsid w:val="008727C2"/>
    <w:rsid w:val="00872C21"/>
    <w:rsid w:val="00873775"/>
    <w:rsid w:val="008739FD"/>
    <w:rsid w:val="00874CC2"/>
    <w:rsid w:val="00876689"/>
    <w:rsid w:val="00876F28"/>
    <w:rsid w:val="00877037"/>
    <w:rsid w:val="0087739F"/>
    <w:rsid w:val="008774CC"/>
    <w:rsid w:val="00877E12"/>
    <w:rsid w:val="00880115"/>
    <w:rsid w:val="008803D5"/>
    <w:rsid w:val="00880628"/>
    <w:rsid w:val="00881CCE"/>
    <w:rsid w:val="00882328"/>
    <w:rsid w:val="008823EE"/>
    <w:rsid w:val="00882A61"/>
    <w:rsid w:val="00882BE6"/>
    <w:rsid w:val="00882F04"/>
    <w:rsid w:val="008831AF"/>
    <w:rsid w:val="008838EF"/>
    <w:rsid w:val="00883E90"/>
    <w:rsid w:val="00884876"/>
    <w:rsid w:val="00884A7E"/>
    <w:rsid w:val="008858B9"/>
    <w:rsid w:val="00885E88"/>
    <w:rsid w:val="008860EA"/>
    <w:rsid w:val="008868AF"/>
    <w:rsid w:val="00886B7C"/>
    <w:rsid w:val="00886DBA"/>
    <w:rsid w:val="00887320"/>
    <w:rsid w:val="008901AB"/>
    <w:rsid w:val="00890A8F"/>
    <w:rsid w:val="00890B47"/>
    <w:rsid w:val="008911D4"/>
    <w:rsid w:val="008919ED"/>
    <w:rsid w:val="00891E87"/>
    <w:rsid w:val="00892257"/>
    <w:rsid w:val="0089257C"/>
    <w:rsid w:val="008932F9"/>
    <w:rsid w:val="00894174"/>
    <w:rsid w:val="0089451E"/>
    <w:rsid w:val="00894533"/>
    <w:rsid w:val="00894B60"/>
    <w:rsid w:val="008959B8"/>
    <w:rsid w:val="008959DA"/>
    <w:rsid w:val="00895DD4"/>
    <w:rsid w:val="008962DD"/>
    <w:rsid w:val="00897323"/>
    <w:rsid w:val="0089790C"/>
    <w:rsid w:val="00897CDD"/>
    <w:rsid w:val="008A001D"/>
    <w:rsid w:val="008A00C4"/>
    <w:rsid w:val="008A0705"/>
    <w:rsid w:val="008A0AD1"/>
    <w:rsid w:val="008A1385"/>
    <w:rsid w:val="008A1537"/>
    <w:rsid w:val="008A185D"/>
    <w:rsid w:val="008A287C"/>
    <w:rsid w:val="008A2B12"/>
    <w:rsid w:val="008A2E00"/>
    <w:rsid w:val="008A337D"/>
    <w:rsid w:val="008A3A8F"/>
    <w:rsid w:val="008A400C"/>
    <w:rsid w:val="008A4548"/>
    <w:rsid w:val="008A475E"/>
    <w:rsid w:val="008A482D"/>
    <w:rsid w:val="008A57D3"/>
    <w:rsid w:val="008A5873"/>
    <w:rsid w:val="008A61CF"/>
    <w:rsid w:val="008A634F"/>
    <w:rsid w:val="008A742D"/>
    <w:rsid w:val="008A7847"/>
    <w:rsid w:val="008B0AF8"/>
    <w:rsid w:val="008B0FC2"/>
    <w:rsid w:val="008B189E"/>
    <w:rsid w:val="008B3353"/>
    <w:rsid w:val="008B3BFF"/>
    <w:rsid w:val="008B431D"/>
    <w:rsid w:val="008B4372"/>
    <w:rsid w:val="008B45C5"/>
    <w:rsid w:val="008B465B"/>
    <w:rsid w:val="008B4806"/>
    <w:rsid w:val="008B4A17"/>
    <w:rsid w:val="008B5346"/>
    <w:rsid w:val="008B55C7"/>
    <w:rsid w:val="008B574F"/>
    <w:rsid w:val="008B59E0"/>
    <w:rsid w:val="008B5A1E"/>
    <w:rsid w:val="008B5DA1"/>
    <w:rsid w:val="008B62C3"/>
    <w:rsid w:val="008B6774"/>
    <w:rsid w:val="008B6A70"/>
    <w:rsid w:val="008B7326"/>
    <w:rsid w:val="008B7A47"/>
    <w:rsid w:val="008B7D07"/>
    <w:rsid w:val="008B7EFF"/>
    <w:rsid w:val="008C04F0"/>
    <w:rsid w:val="008C0BCD"/>
    <w:rsid w:val="008C0E91"/>
    <w:rsid w:val="008C13CE"/>
    <w:rsid w:val="008C167A"/>
    <w:rsid w:val="008C17E8"/>
    <w:rsid w:val="008C1936"/>
    <w:rsid w:val="008C1C11"/>
    <w:rsid w:val="008C21BE"/>
    <w:rsid w:val="008C2A21"/>
    <w:rsid w:val="008C2C69"/>
    <w:rsid w:val="008C2E50"/>
    <w:rsid w:val="008C2E83"/>
    <w:rsid w:val="008C2FC1"/>
    <w:rsid w:val="008C32E1"/>
    <w:rsid w:val="008C3E50"/>
    <w:rsid w:val="008C43EB"/>
    <w:rsid w:val="008C444E"/>
    <w:rsid w:val="008C54BD"/>
    <w:rsid w:val="008C5BEC"/>
    <w:rsid w:val="008C5F11"/>
    <w:rsid w:val="008C605D"/>
    <w:rsid w:val="008C6758"/>
    <w:rsid w:val="008C6A66"/>
    <w:rsid w:val="008C6CC4"/>
    <w:rsid w:val="008C7326"/>
    <w:rsid w:val="008C7436"/>
    <w:rsid w:val="008C7DD1"/>
    <w:rsid w:val="008C7E95"/>
    <w:rsid w:val="008D101B"/>
    <w:rsid w:val="008D225E"/>
    <w:rsid w:val="008D3454"/>
    <w:rsid w:val="008D347F"/>
    <w:rsid w:val="008D49B3"/>
    <w:rsid w:val="008D505D"/>
    <w:rsid w:val="008D6372"/>
    <w:rsid w:val="008D6B03"/>
    <w:rsid w:val="008D7073"/>
    <w:rsid w:val="008D76B3"/>
    <w:rsid w:val="008D7B28"/>
    <w:rsid w:val="008D7C1E"/>
    <w:rsid w:val="008D7E48"/>
    <w:rsid w:val="008E018C"/>
    <w:rsid w:val="008E0B94"/>
    <w:rsid w:val="008E0FB0"/>
    <w:rsid w:val="008E10EC"/>
    <w:rsid w:val="008E14D8"/>
    <w:rsid w:val="008E1553"/>
    <w:rsid w:val="008E1B4D"/>
    <w:rsid w:val="008E1C76"/>
    <w:rsid w:val="008E232F"/>
    <w:rsid w:val="008E325E"/>
    <w:rsid w:val="008E3B4F"/>
    <w:rsid w:val="008E3CF2"/>
    <w:rsid w:val="008E40C6"/>
    <w:rsid w:val="008E552B"/>
    <w:rsid w:val="008E60F2"/>
    <w:rsid w:val="008E6138"/>
    <w:rsid w:val="008E6275"/>
    <w:rsid w:val="008E62F4"/>
    <w:rsid w:val="008E63DA"/>
    <w:rsid w:val="008E68F3"/>
    <w:rsid w:val="008E7D21"/>
    <w:rsid w:val="008E7D3E"/>
    <w:rsid w:val="008F082A"/>
    <w:rsid w:val="008F08B8"/>
    <w:rsid w:val="008F0B08"/>
    <w:rsid w:val="008F1192"/>
    <w:rsid w:val="008F13FE"/>
    <w:rsid w:val="008F1BF2"/>
    <w:rsid w:val="008F2920"/>
    <w:rsid w:val="008F2E85"/>
    <w:rsid w:val="008F4878"/>
    <w:rsid w:val="008F4DFB"/>
    <w:rsid w:val="008F5F2A"/>
    <w:rsid w:val="008F6360"/>
    <w:rsid w:val="008F6C30"/>
    <w:rsid w:val="008F7C9E"/>
    <w:rsid w:val="008F7CEC"/>
    <w:rsid w:val="00900350"/>
    <w:rsid w:val="009003E8"/>
    <w:rsid w:val="009005F9"/>
    <w:rsid w:val="009006BA"/>
    <w:rsid w:val="00900813"/>
    <w:rsid w:val="00901199"/>
    <w:rsid w:val="00901541"/>
    <w:rsid w:val="00901F1A"/>
    <w:rsid w:val="00902085"/>
    <w:rsid w:val="00902237"/>
    <w:rsid w:val="0090238D"/>
    <w:rsid w:val="0090253A"/>
    <w:rsid w:val="0090268C"/>
    <w:rsid w:val="00902900"/>
    <w:rsid w:val="0090310A"/>
    <w:rsid w:val="00903299"/>
    <w:rsid w:val="00903C92"/>
    <w:rsid w:val="00903E83"/>
    <w:rsid w:val="00903EB5"/>
    <w:rsid w:val="009054A6"/>
    <w:rsid w:val="00905FD2"/>
    <w:rsid w:val="00906575"/>
    <w:rsid w:val="00906B96"/>
    <w:rsid w:val="0090736A"/>
    <w:rsid w:val="00907DCE"/>
    <w:rsid w:val="00910547"/>
    <w:rsid w:val="009108FD"/>
    <w:rsid w:val="00910EC1"/>
    <w:rsid w:val="009110A8"/>
    <w:rsid w:val="00911AAF"/>
    <w:rsid w:val="00911DF8"/>
    <w:rsid w:val="00912297"/>
    <w:rsid w:val="00912447"/>
    <w:rsid w:val="00912663"/>
    <w:rsid w:val="00912994"/>
    <w:rsid w:val="009132B0"/>
    <w:rsid w:val="00913315"/>
    <w:rsid w:val="0091337A"/>
    <w:rsid w:val="009137B1"/>
    <w:rsid w:val="009147C9"/>
    <w:rsid w:val="00914A83"/>
    <w:rsid w:val="00914C16"/>
    <w:rsid w:val="00914FC8"/>
    <w:rsid w:val="00915AAF"/>
    <w:rsid w:val="00915F27"/>
    <w:rsid w:val="00915FA6"/>
    <w:rsid w:val="009167BA"/>
    <w:rsid w:val="00916FAF"/>
    <w:rsid w:val="009170B5"/>
    <w:rsid w:val="009175E9"/>
    <w:rsid w:val="009177CA"/>
    <w:rsid w:val="00920620"/>
    <w:rsid w:val="0092075C"/>
    <w:rsid w:val="00920809"/>
    <w:rsid w:val="00921090"/>
    <w:rsid w:val="009211C9"/>
    <w:rsid w:val="00921795"/>
    <w:rsid w:val="00921E21"/>
    <w:rsid w:val="00922031"/>
    <w:rsid w:val="009226EE"/>
    <w:rsid w:val="00923579"/>
    <w:rsid w:val="009246AB"/>
    <w:rsid w:val="009248DB"/>
    <w:rsid w:val="00924AC1"/>
    <w:rsid w:val="009256F2"/>
    <w:rsid w:val="00925AAD"/>
    <w:rsid w:val="009262EA"/>
    <w:rsid w:val="00926CB9"/>
    <w:rsid w:val="00926F32"/>
    <w:rsid w:val="00926FCC"/>
    <w:rsid w:val="0092705B"/>
    <w:rsid w:val="0092721B"/>
    <w:rsid w:val="00927300"/>
    <w:rsid w:val="009275EE"/>
    <w:rsid w:val="00927F5E"/>
    <w:rsid w:val="00930C70"/>
    <w:rsid w:val="00930F52"/>
    <w:rsid w:val="0093127B"/>
    <w:rsid w:val="00931442"/>
    <w:rsid w:val="00931754"/>
    <w:rsid w:val="00931FF5"/>
    <w:rsid w:val="00932212"/>
    <w:rsid w:val="009323A7"/>
    <w:rsid w:val="00933417"/>
    <w:rsid w:val="0093351E"/>
    <w:rsid w:val="00933BF8"/>
    <w:rsid w:val="0093410F"/>
    <w:rsid w:val="009345BE"/>
    <w:rsid w:val="0093465A"/>
    <w:rsid w:val="009346CF"/>
    <w:rsid w:val="00934F7B"/>
    <w:rsid w:val="0093589E"/>
    <w:rsid w:val="009358D7"/>
    <w:rsid w:val="009366C2"/>
    <w:rsid w:val="00936C4F"/>
    <w:rsid w:val="009372FF"/>
    <w:rsid w:val="009403E2"/>
    <w:rsid w:val="009404F1"/>
    <w:rsid w:val="00940CC4"/>
    <w:rsid w:val="0094118C"/>
    <w:rsid w:val="00941365"/>
    <w:rsid w:val="0094164F"/>
    <w:rsid w:val="00941D8B"/>
    <w:rsid w:val="00941F89"/>
    <w:rsid w:val="00942281"/>
    <w:rsid w:val="00942A02"/>
    <w:rsid w:val="00943B88"/>
    <w:rsid w:val="00944578"/>
    <w:rsid w:val="00945573"/>
    <w:rsid w:val="00945950"/>
    <w:rsid w:val="00946176"/>
    <w:rsid w:val="009462B8"/>
    <w:rsid w:val="00946859"/>
    <w:rsid w:val="00946B63"/>
    <w:rsid w:val="00946C2E"/>
    <w:rsid w:val="00946C3C"/>
    <w:rsid w:val="009475DC"/>
    <w:rsid w:val="00947842"/>
    <w:rsid w:val="00947995"/>
    <w:rsid w:val="00947D14"/>
    <w:rsid w:val="00947DC4"/>
    <w:rsid w:val="00950114"/>
    <w:rsid w:val="0095013C"/>
    <w:rsid w:val="00951E27"/>
    <w:rsid w:val="00951EAD"/>
    <w:rsid w:val="00952228"/>
    <w:rsid w:val="009526E1"/>
    <w:rsid w:val="00953765"/>
    <w:rsid w:val="00953A93"/>
    <w:rsid w:val="00954022"/>
    <w:rsid w:val="00954CE4"/>
    <w:rsid w:val="009552CB"/>
    <w:rsid w:val="009552F7"/>
    <w:rsid w:val="00955599"/>
    <w:rsid w:val="0095726D"/>
    <w:rsid w:val="009573E4"/>
    <w:rsid w:val="00957485"/>
    <w:rsid w:val="00957CF1"/>
    <w:rsid w:val="00957D35"/>
    <w:rsid w:val="0096003C"/>
    <w:rsid w:val="0096047E"/>
    <w:rsid w:val="00960966"/>
    <w:rsid w:val="00960CF9"/>
    <w:rsid w:val="009612EF"/>
    <w:rsid w:val="00961387"/>
    <w:rsid w:val="00961713"/>
    <w:rsid w:val="00961A7B"/>
    <w:rsid w:val="0096222A"/>
    <w:rsid w:val="009626C3"/>
    <w:rsid w:val="00962720"/>
    <w:rsid w:val="00963D44"/>
    <w:rsid w:val="00964959"/>
    <w:rsid w:val="00966004"/>
    <w:rsid w:val="009663C9"/>
    <w:rsid w:val="0096672B"/>
    <w:rsid w:val="0096681D"/>
    <w:rsid w:val="009678B7"/>
    <w:rsid w:val="00967BDC"/>
    <w:rsid w:val="0097028C"/>
    <w:rsid w:val="00970591"/>
    <w:rsid w:val="00970632"/>
    <w:rsid w:val="00971EC6"/>
    <w:rsid w:val="00972995"/>
    <w:rsid w:val="00973A7F"/>
    <w:rsid w:val="00973AC5"/>
    <w:rsid w:val="009741C9"/>
    <w:rsid w:val="00974956"/>
    <w:rsid w:val="00975D64"/>
    <w:rsid w:val="00975DFC"/>
    <w:rsid w:val="00976265"/>
    <w:rsid w:val="0097692B"/>
    <w:rsid w:val="00976C3C"/>
    <w:rsid w:val="00976D8A"/>
    <w:rsid w:val="009773D9"/>
    <w:rsid w:val="00977B80"/>
    <w:rsid w:val="00977E09"/>
    <w:rsid w:val="009811ED"/>
    <w:rsid w:val="00982BC0"/>
    <w:rsid w:val="0098328D"/>
    <w:rsid w:val="0098497B"/>
    <w:rsid w:val="009849C8"/>
    <w:rsid w:val="0098587E"/>
    <w:rsid w:val="00985E19"/>
    <w:rsid w:val="009873A4"/>
    <w:rsid w:val="009879F5"/>
    <w:rsid w:val="00987D6D"/>
    <w:rsid w:val="00987DFB"/>
    <w:rsid w:val="00987E9D"/>
    <w:rsid w:val="00990AB2"/>
    <w:rsid w:val="00990DC3"/>
    <w:rsid w:val="0099125C"/>
    <w:rsid w:val="00991FF0"/>
    <w:rsid w:val="009926F7"/>
    <w:rsid w:val="00992BC6"/>
    <w:rsid w:val="00992E16"/>
    <w:rsid w:val="009931FA"/>
    <w:rsid w:val="0099321D"/>
    <w:rsid w:val="009937F0"/>
    <w:rsid w:val="00993BC6"/>
    <w:rsid w:val="00993FD0"/>
    <w:rsid w:val="00994763"/>
    <w:rsid w:val="00994FBC"/>
    <w:rsid w:val="00995482"/>
    <w:rsid w:val="009956DC"/>
    <w:rsid w:val="00995901"/>
    <w:rsid w:val="00996AE0"/>
    <w:rsid w:val="00996CCF"/>
    <w:rsid w:val="00996FDE"/>
    <w:rsid w:val="009970FD"/>
    <w:rsid w:val="00997848"/>
    <w:rsid w:val="009978A2"/>
    <w:rsid w:val="00997A1F"/>
    <w:rsid w:val="009A0650"/>
    <w:rsid w:val="009A09D2"/>
    <w:rsid w:val="009A12C0"/>
    <w:rsid w:val="009A1A40"/>
    <w:rsid w:val="009A1E63"/>
    <w:rsid w:val="009A1EE9"/>
    <w:rsid w:val="009A2195"/>
    <w:rsid w:val="009A23E5"/>
    <w:rsid w:val="009A2BAB"/>
    <w:rsid w:val="009A472D"/>
    <w:rsid w:val="009A5483"/>
    <w:rsid w:val="009A5C93"/>
    <w:rsid w:val="009A6EDD"/>
    <w:rsid w:val="009A71D2"/>
    <w:rsid w:val="009A76E5"/>
    <w:rsid w:val="009A7962"/>
    <w:rsid w:val="009A7C14"/>
    <w:rsid w:val="009B003B"/>
    <w:rsid w:val="009B024A"/>
    <w:rsid w:val="009B0700"/>
    <w:rsid w:val="009B08D4"/>
    <w:rsid w:val="009B09E1"/>
    <w:rsid w:val="009B0C18"/>
    <w:rsid w:val="009B1402"/>
    <w:rsid w:val="009B1440"/>
    <w:rsid w:val="009B14CC"/>
    <w:rsid w:val="009B1815"/>
    <w:rsid w:val="009B3380"/>
    <w:rsid w:val="009B340B"/>
    <w:rsid w:val="009B44CA"/>
    <w:rsid w:val="009B4C38"/>
    <w:rsid w:val="009B5AA2"/>
    <w:rsid w:val="009B5F3E"/>
    <w:rsid w:val="009B625F"/>
    <w:rsid w:val="009B630B"/>
    <w:rsid w:val="009B6446"/>
    <w:rsid w:val="009B6EAC"/>
    <w:rsid w:val="009B741E"/>
    <w:rsid w:val="009B754D"/>
    <w:rsid w:val="009B76F5"/>
    <w:rsid w:val="009B7859"/>
    <w:rsid w:val="009C090A"/>
    <w:rsid w:val="009C0A09"/>
    <w:rsid w:val="009C0BB9"/>
    <w:rsid w:val="009C0E0F"/>
    <w:rsid w:val="009C1135"/>
    <w:rsid w:val="009C135E"/>
    <w:rsid w:val="009C2A25"/>
    <w:rsid w:val="009C2E53"/>
    <w:rsid w:val="009C3135"/>
    <w:rsid w:val="009C31CC"/>
    <w:rsid w:val="009C3D16"/>
    <w:rsid w:val="009C4C45"/>
    <w:rsid w:val="009C5413"/>
    <w:rsid w:val="009C5C3B"/>
    <w:rsid w:val="009C5C6A"/>
    <w:rsid w:val="009C6AE9"/>
    <w:rsid w:val="009C7178"/>
    <w:rsid w:val="009C7629"/>
    <w:rsid w:val="009D1015"/>
    <w:rsid w:val="009D1174"/>
    <w:rsid w:val="009D1DFE"/>
    <w:rsid w:val="009D1E0B"/>
    <w:rsid w:val="009D213C"/>
    <w:rsid w:val="009D2AA4"/>
    <w:rsid w:val="009D2B04"/>
    <w:rsid w:val="009D2F87"/>
    <w:rsid w:val="009D3692"/>
    <w:rsid w:val="009D382A"/>
    <w:rsid w:val="009D3DA5"/>
    <w:rsid w:val="009D471C"/>
    <w:rsid w:val="009D4DF3"/>
    <w:rsid w:val="009D569B"/>
    <w:rsid w:val="009D58F0"/>
    <w:rsid w:val="009D5C81"/>
    <w:rsid w:val="009D6035"/>
    <w:rsid w:val="009D7710"/>
    <w:rsid w:val="009D7F35"/>
    <w:rsid w:val="009E0479"/>
    <w:rsid w:val="009E075A"/>
    <w:rsid w:val="009E0C72"/>
    <w:rsid w:val="009E0E2C"/>
    <w:rsid w:val="009E0FD5"/>
    <w:rsid w:val="009E18A3"/>
    <w:rsid w:val="009E1B2A"/>
    <w:rsid w:val="009E23AB"/>
    <w:rsid w:val="009E385A"/>
    <w:rsid w:val="009E3C4C"/>
    <w:rsid w:val="009E3CE9"/>
    <w:rsid w:val="009E3E46"/>
    <w:rsid w:val="009E4476"/>
    <w:rsid w:val="009E47E2"/>
    <w:rsid w:val="009E490C"/>
    <w:rsid w:val="009E4A28"/>
    <w:rsid w:val="009E4B06"/>
    <w:rsid w:val="009E4BC0"/>
    <w:rsid w:val="009E4DE2"/>
    <w:rsid w:val="009E50AB"/>
    <w:rsid w:val="009E561D"/>
    <w:rsid w:val="009E5BC0"/>
    <w:rsid w:val="009E61F4"/>
    <w:rsid w:val="009E63D2"/>
    <w:rsid w:val="009E6578"/>
    <w:rsid w:val="009E67B3"/>
    <w:rsid w:val="009E6CBC"/>
    <w:rsid w:val="009E7D9A"/>
    <w:rsid w:val="009E7F22"/>
    <w:rsid w:val="009E7FB7"/>
    <w:rsid w:val="009F07DC"/>
    <w:rsid w:val="009F0C38"/>
    <w:rsid w:val="009F168D"/>
    <w:rsid w:val="009F2DDF"/>
    <w:rsid w:val="009F479A"/>
    <w:rsid w:val="009F49E0"/>
    <w:rsid w:val="009F49E7"/>
    <w:rsid w:val="009F51B3"/>
    <w:rsid w:val="009F543A"/>
    <w:rsid w:val="009F56BA"/>
    <w:rsid w:val="009F5707"/>
    <w:rsid w:val="009F5F76"/>
    <w:rsid w:val="009F63A5"/>
    <w:rsid w:val="009F679B"/>
    <w:rsid w:val="009F67B0"/>
    <w:rsid w:val="009F6A87"/>
    <w:rsid w:val="009F7B97"/>
    <w:rsid w:val="00A000C6"/>
    <w:rsid w:val="00A00190"/>
    <w:rsid w:val="00A0037E"/>
    <w:rsid w:val="00A007E6"/>
    <w:rsid w:val="00A00F38"/>
    <w:rsid w:val="00A010C9"/>
    <w:rsid w:val="00A0178C"/>
    <w:rsid w:val="00A0195D"/>
    <w:rsid w:val="00A01DD9"/>
    <w:rsid w:val="00A020CE"/>
    <w:rsid w:val="00A0244C"/>
    <w:rsid w:val="00A02AC7"/>
    <w:rsid w:val="00A02E2C"/>
    <w:rsid w:val="00A034E8"/>
    <w:rsid w:val="00A03A6B"/>
    <w:rsid w:val="00A04331"/>
    <w:rsid w:val="00A0489F"/>
    <w:rsid w:val="00A04A7E"/>
    <w:rsid w:val="00A06B3E"/>
    <w:rsid w:val="00A06D73"/>
    <w:rsid w:val="00A072BC"/>
    <w:rsid w:val="00A07BB1"/>
    <w:rsid w:val="00A10264"/>
    <w:rsid w:val="00A10304"/>
    <w:rsid w:val="00A1048D"/>
    <w:rsid w:val="00A10A27"/>
    <w:rsid w:val="00A1164E"/>
    <w:rsid w:val="00A120BF"/>
    <w:rsid w:val="00A124A1"/>
    <w:rsid w:val="00A12D9E"/>
    <w:rsid w:val="00A1358A"/>
    <w:rsid w:val="00A13644"/>
    <w:rsid w:val="00A14228"/>
    <w:rsid w:val="00A144DD"/>
    <w:rsid w:val="00A145C6"/>
    <w:rsid w:val="00A1469D"/>
    <w:rsid w:val="00A14751"/>
    <w:rsid w:val="00A15593"/>
    <w:rsid w:val="00A1564E"/>
    <w:rsid w:val="00A15B6E"/>
    <w:rsid w:val="00A1618A"/>
    <w:rsid w:val="00A16528"/>
    <w:rsid w:val="00A16C08"/>
    <w:rsid w:val="00A16D43"/>
    <w:rsid w:val="00A17374"/>
    <w:rsid w:val="00A17891"/>
    <w:rsid w:val="00A17B18"/>
    <w:rsid w:val="00A17F73"/>
    <w:rsid w:val="00A202CC"/>
    <w:rsid w:val="00A204E4"/>
    <w:rsid w:val="00A2058F"/>
    <w:rsid w:val="00A21149"/>
    <w:rsid w:val="00A21C75"/>
    <w:rsid w:val="00A21DBF"/>
    <w:rsid w:val="00A22050"/>
    <w:rsid w:val="00A23C2F"/>
    <w:rsid w:val="00A23F70"/>
    <w:rsid w:val="00A24218"/>
    <w:rsid w:val="00A24706"/>
    <w:rsid w:val="00A255A4"/>
    <w:rsid w:val="00A25C11"/>
    <w:rsid w:val="00A265A5"/>
    <w:rsid w:val="00A26AF6"/>
    <w:rsid w:val="00A26D2C"/>
    <w:rsid w:val="00A27796"/>
    <w:rsid w:val="00A27CDA"/>
    <w:rsid w:val="00A27EAA"/>
    <w:rsid w:val="00A30E81"/>
    <w:rsid w:val="00A3145B"/>
    <w:rsid w:val="00A314AF"/>
    <w:rsid w:val="00A3201D"/>
    <w:rsid w:val="00A3227F"/>
    <w:rsid w:val="00A3389B"/>
    <w:rsid w:val="00A33C45"/>
    <w:rsid w:val="00A34FD6"/>
    <w:rsid w:val="00A36B8B"/>
    <w:rsid w:val="00A37006"/>
    <w:rsid w:val="00A37F09"/>
    <w:rsid w:val="00A37FB6"/>
    <w:rsid w:val="00A4020E"/>
    <w:rsid w:val="00A404B7"/>
    <w:rsid w:val="00A4119A"/>
    <w:rsid w:val="00A41EC6"/>
    <w:rsid w:val="00A42156"/>
    <w:rsid w:val="00A424A3"/>
    <w:rsid w:val="00A42596"/>
    <w:rsid w:val="00A42BC8"/>
    <w:rsid w:val="00A43677"/>
    <w:rsid w:val="00A43812"/>
    <w:rsid w:val="00A438C3"/>
    <w:rsid w:val="00A4463C"/>
    <w:rsid w:val="00A44659"/>
    <w:rsid w:val="00A44688"/>
    <w:rsid w:val="00A44A20"/>
    <w:rsid w:val="00A44F9A"/>
    <w:rsid w:val="00A4572F"/>
    <w:rsid w:val="00A45A9D"/>
    <w:rsid w:val="00A45B6B"/>
    <w:rsid w:val="00A46125"/>
    <w:rsid w:val="00A46EB4"/>
    <w:rsid w:val="00A46EFF"/>
    <w:rsid w:val="00A47E47"/>
    <w:rsid w:val="00A501AB"/>
    <w:rsid w:val="00A51072"/>
    <w:rsid w:val="00A512AF"/>
    <w:rsid w:val="00A515FE"/>
    <w:rsid w:val="00A51E21"/>
    <w:rsid w:val="00A529B3"/>
    <w:rsid w:val="00A533F2"/>
    <w:rsid w:val="00A545F6"/>
    <w:rsid w:val="00A54A9F"/>
    <w:rsid w:val="00A55E0C"/>
    <w:rsid w:val="00A567AF"/>
    <w:rsid w:val="00A5758C"/>
    <w:rsid w:val="00A6070E"/>
    <w:rsid w:val="00A60D86"/>
    <w:rsid w:val="00A617FA"/>
    <w:rsid w:val="00A61861"/>
    <w:rsid w:val="00A61D99"/>
    <w:rsid w:val="00A61DC7"/>
    <w:rsid w:val="00A62197"/>
    <w:rsid w:val="00A625E2"/>
    <w:rsid w:val="00A62920"/>
    <w:rsid w:val="00A631D1"/>
    <w:rsid w:val="00A63483"/>
    <w:rsid w:val="00A63B40"/>
    <w:rsid w:val="00A64234"/>
    <w:rsid w:val="00A6447C"/>
    <w:rsid w:val="00A648FE"/>
    <w:rsid w:val="00A651A8"/>
    <w:rsid w:val="00A65364"/>
    <w:rsid w:val="00A654F8"/>
    <w:rsid w:val="00A65CCF"/>
    <w:rsid w:val="00A669FE"/>
    <w:rsid w:val="00A6776C"/>
    <w:rsid w:val="00A6782A"/>
    <w:rsid w:val="00A67B1B"/>
    <w:rsid w:val="00A67E4D"/>
    <w:rsid w:val="00A70522"/>
    <w:rsid w:val="00A70928"/>
    <w:rsid w:val="00A70DC6"/>
    <w:rsid w:val="00A71E31"/>
    <w:rsid w:val="00A7254D"/>
    <w:rsid w:val="00A72BEF"/>
    <w:rsid w:val="00A74991"/>
    <w:rsid w:val="00A750FD"/>
    <w:rsid w:val="00A756B9"/>
    <w:rsid w:val="00A75D58"/>
    <w:rsid w:val="00A763D2"/>
    <w:rsid w:val="00A76604"/>
    <w:rsid w:val="00A7668D"/>
    <w:rsid w:val="00A7690C"/>
    <w:rsid w:val="00A76961"/>
    <w:rsid w:val="00A772DB"/>
    <w:rsid w:val="00A77981"/>
    <w:rsid w:val="00A800FD"/>
    <w:rsid w:val="00A802B1"/>
    <w:rsid w:val="00A8077C"/>
    <w:rsid w:val="00A80C8D"/>
    <w:rsid w:val="00A8123C"/>
    <w:rsid w:val="00A8124D"/>
    <w:rsid w:val="00A812D2"/>
    <w:rsid w:val="00A815E7"/>
    <w:rsid w:val="00A81AC3"/>
    <w:rsid w:val="00A81C0C"/>
    <w:rsid w:val="00A82808"/>
    <w:rsid w:val="00A82E57"/>
    <w:rsid w:val="00A8347D"/>
    <w:rsid w:val="00A83E56"/>
    <w:rsid w:val="00A843AD"/>
    <w:rsid w:val="00A85976"/>
    <w:rsid w:val="00A85D72"/>
    <w:rsid w:val="00A85DCC"/>
    <w:rsid w:val="00A867FC"/>
    <w:rsid w:val="00A86963"/>
    <w:rsid w:val="00A86988"/>
    <w:rsid w:val="00A87810"/>
    <w:rsid w:val="00A9075B"/>
    <w:rsid w:val="00A90C61"/>
    <w:rsid w:val="00A90FA5"/>
    <w:rsid w:val="00A91387"/>
    <w:rsid w:val="00A91737"/>
    <w:rsid w:val="00A918B5"/>
    <w:rsid w:val="00A92144"/>
    <w:rsid w:val="00A922DC"/>
    <w:rsid w:val="00A927A5"/>
    <w:rsid w:val="00A929CB"/>
    <w:rsid w:val="00A9339C"/>
    <w:rsid w:val="00A952F6"/>
    <w:rsid w:val="00A96315"/>
    <w:rsid w:val="00A967C4"/>
    <w:rsid w:val="00A96CD3"/>
    <w:rsid w:val="00AA092F"/>
    <w:rsid w:val="00AA18F9"/>
    <w:rsid w:val="00AA265C"/>
    <w:rsid w:val="00AA2865"/>
    <w:rsid w:val="00AA32C5"/>
    <w:rsid w:val="00AA3321"/>
    <w:rsid w:val="00AA4025"/>
    <w:rsid w:val="00AA41A8"/>
    <w:rsid w:val="00AA4227"/>
    <w:rsid w:val="00AA44F7"/>
    <w:rsid w:val="00AA475F"/>
    <w:rsid w:val="00AA4EE3"/>
    <w:rsid w:val="00AA5330"/>
    <w:rsid w:val="00AA53C8"/>
    <w:rsid w:val="00AA66D5"/>
    <w:rsid w:val="00AA70C3"/>
    <w:rsid w:val="00AA726F"/>
    <w:rsid w:val="00AA7D63"/>
    <w:rsid w:val="00AB00F8"/>
    <w:rsid w:val="00AB026B"/>
    <w:rsid w:val="00AB089C"/>
    <w:rsid w:val="00AB1C03"/>
    <w:rsid w:val="00AB206E"/>
    <w:rsid w:val="00AB274D"/>
    <w:rsid w:val="00AB2DA7"/>
    <w:rsid w:val="00AB2E83"/>
    <w:rsid w:val="00AB37FC"/>
    <w:rsid w:val="00AB3C8B"/>
    <w:rsid w:val="00AB3D29"/>
    <w:rsid w:val="00AB48C7"/>
    <w:rsid w:val="00AB4A79"/>
    <w:rsid w:val="00AB59FC"/>
    <w:rsid w:val="00AB6561"/>
    <w:rsid w:val="00AB6D88"/>
    <w:rsid w:val="00AB6E06"/>
    <w:rsid w:val="00AB6E3D"/>
    <w:rsid w:val="00AB7178"/>
    <w:rsid w:val="00AB7320"/>
    <w:rsid w:val="00AB7E02"/>
    <w:rsid w:val="00AC03B6"/>
    <w:rsid w:val="00AC105B"/>
    <w:rsid w:val="00AC1929"/>
    <w:rsid w:val="00AC1D7D"/>
    <w:rsid w:val="00AC1E87"/>
    <w:rsid w:val="00AC2133"/>
    <w:rsid w:val="00AC2487"/>
    <w:rsid w:val="00AC2BDE"/>
    <w:rsid w:val="00AC2D56"/>
    <w:rsid w:val="00AC2F45"/>
    <w:rsid w:val="00AC3918"/>
    <w:rsid w:val="00AC3CFA"/>
    <w:rsid w:val="00AC3E1F"/>
    <w:rsid w:val="00AC444C"/>
    <w:rsid w:val="00AC469D"/>
    <w:rsid w:val="00AC4E38"/>
    <w:rsid w:val="00AC4F0C"/>
    <w:rsid w:val="00AC500E"/>
    <w:rsid w:val="00AC51BC"/>
    <w:rsid w:val="00AC5954"/>
    <w:rsid w:val="00AC5AA0"/>
    <w:rsid w:val="00AC61D6"/>
    <w:rsid w:val="00AC677D"/>
    <w:rsid w:val="00AC7150"/>
    <w:rsid w:val="00AD104F"/>
    <w:rsid w:val="00AD175E"/>
    <w:rsid w:val="00AD18D8"/>
    <w:rsid w:val="00AD1B3E"/>
    <w:rsid w:val="00AD22DF"/>
    <w:rsid w:val="00AD2417"/>
    <w:rsid w:val="00AD279D"/>
    <w:rsid w:val="00AD2D36"/>
    <w:rsid w:val="00AD3128"/>
    <w:rsid w:val="00AD35A6"/>
    <w:rsid w:val="00AD35E7"/>
    <w:rsid w:val="00AD3AA1"/>
    <w:rsid w:val="00AD3E67"/>
    <w:rsid w:val="00AD3F64"/>
    <w:rsid w:val="00AD4B4D"/>
    <w:rsid w:val="00AD5024"/>
    <w:rsid w:val="00AD5FBE"/>
    <w:rsid w:val="00AD653E"/>
    <w:rsid w:val="00AD6D69"/>
    <w:rsid w:val="00AD7BA7"/>
    <w:rsid w:val="00AE009F"/>
    <w:rsid w:val="00AE039F"/>
    <w:rsid w:val="00AE061D"/>
    <w:rsid w:val="00AE0B92"/>
    <w:rsid w:val="00AE0D18"/>
    <w:rsid w:val="00AE1D5B"/>
    <w:rsid w:val="00AE1FEA"/>
    <w:rsid w:val="00AE2196"/>
    <w:rsid w:val="00AE2628"/>
    <w:rsid w:val="00AE2B9F"/>
    <w:rsid w:val="00AE2F64"/>
    <w:rsid w:val="00AE31C1"/>
    <w:rsid w:val="00AE3E9D"/>
    <w:rsid w:val="00AE558E"/>
    <w:rsid w:val="00AE6375"/>
    <w:rsid w:val="00AE6522"/>
    <w:rsid w:val="00AE7120"/>
    <w:rsid w:val="00AE7247"/>
    <w:rsid w:val="00AE7278"/>
    <w:rsid w:val="00AE760F"/>
    <w:rsid w:val="00AE7688"/>
    <w:rsid w:val="00AE7FD5"/>
    <w:rsid w:val="00AF0308"/>
    <w:rsid w:val="00AF03DB"/>
    <w:rsid w:val="00AF03EB"/>
    <w:rsid w:val="00AF086F"/>
    <w:rsid w:val="00AF31C7"/>
    <w:rsid w:val="00AF3452"/>
    <w:rsid w:val="00AF34B0"/>
    <w:rsid w:val="00AF3672"/>
    <w:rsid w:val="00AF3762"/>
    <w:rsid w:val="00AF386C"/>
    <w:rsid w:val="00AF4596"/>
    <w:rsid w:val="00AF4739"/>
    <w:rsid w:val="00AF4E8A"/>
    <w:rsid w:val="00AF5C79"/>
    <w:rsid w:val="00AF5D7F"/>
    <w:rsid w:val="00AF6077"/>
    <w:rsid w:val="00AF76FC"/>
    <w:rsid w:val="00AF7E67"/>
    <w:rsid w:val="00B0066C"/>
    <w:rsid w:val="00B00C56"/>
    <w:rsid w:val="00B00F40"/>
    <w:rsid w:val="00B01170"/>
    <w:rsid w:val="00B0128A"/>
    <w:rsid w:val="00B01D4F"/>
    <w:rsid w:val="00B02B68"/>
    <w:rsid w:val="00B03090"/>
    <w:rsid w:val="00B034C1"/>
    <w:rsid w:val="00B03CEB"/>
    <w:rsid w:val="00B04881"/>
    <w:rsid w:val="00B04EC0"/>
    <w:rsid w:val="00B057CF"/>
    <w:rsid w:val="00B059CB"/>
    <w:rsid w:val="00B05C84"/>
    <w:rsid w:val="00B05E06"/>
    <w:rsid w:val="00B05FC8"/>
    <w:rsid w:val="00B06EA7"/>
    <w:rsid w:val="00B07B9A"/>
    <w:rsid w:val="00B1003D"/>
    <w:rsid w:val="00B10C39"/>
    <w:rsid w:val="00B124E7"/>
    <w:rsid w:val="00B125CB"/>
    <w:rsid w:val="00B12D08"/>
    <w:rsid w:val="00B13305"/>
    <w:rsid w:val="00B138A4"/>
    <w:rsid w:val="00B145D3"/>
    <w:rsid w:val="00B149E1"/>
    <w:rsid w:val="00B1533D"/>
    <w:rsid w:val="00B15649"/>
    <w:rsid w:val="00B15A3A"/>
    <w:rsid w:val="00B1605D"/>
    <w:rsid w:val="00B16712"/>
    <w:rsid w:val="00B169CB"/>
    <w:rsid w:val="00B16EBD"/>
    <w:rsid w:val="00B1739A"/>
    <w:rsid w:val="00B1771A"/>
    <w:rsid w:val="00B17C66"/>
    <w:rsid w:val="00B17DB9"/>
    <w:rsid w:val="00B17DCF"/>
    <w:rsid w:val="00B2021B"/>
    <w:rsid w:val="00B213D6"/>
    <w:rsid w:val="00B21691"/>
    <w:rsid w:val="00B21C34"/>
    <w:rsid w:val="00B21CB4"/>
    <w:rsid w:val="00B2216D"/>
    <w:rsid w:val="00B2225A"/>
    <w:rsid w:val="00B22B97"/>
    <w:rsid w:val="00B236E1"/>
    <w:rsid w:val="00B23CFE"/>
    <w:rsid w:val="00B245C7"/>
    <w:rsid w:val="00B247AF"/>
    <w:rsid w:val="00B24FF7"/>
    <w:rsid w:val="00B254A4"/>
    <w:rsid w:val="00B25C7D"/>
    <w:rsid w:val="00B260ED"/>
    <w:rsid w:val="00B26BCE"/>
    <w:rsid w:val="00B26E6C"/>
    <w:rsid w:val="00B27386"/>
    <w:rsid w:val="00B27AEC"/>
    <w:rsid w:val="00B3018B"/>
    <w:rsid w:val="00B30446"/>
    <w:rsid w:val="00B30A14"/>
    <w:rsid w:val="00B30D8C"/>
    <w:rsid w:val="00B31D3B"/>
    <w:rsid w:val="00B3200C"/>
    <w:rsid w:val="00B325C9"/>
    <w:rsid w:val="00B335A6"/>
    <w:rsid w:val="00B336BD"/>
    <w:rsid w:val="00B355B0"/>
    <w:rsid w:val="00B355FB"/>
    <w:rsid w:val="00B356AC"/>
    <w:rsid w:val="00B35E07"/>
    <w:rsid w:val="00B361AC"/>
    <w:rsid w:val="00B36D00"/>
    <w:rsid w:val="00B36F1C"/>
    <w:rsid w:val="00B4086C"/>
    <w:rsid w:val="00B40C59"/>
    <w:rsid w:val="00B4349E"/>
    <w:rsid w:val="00B435A5"/>
    <w:rsid w:val="00B43B67"/>
    <w:rsid w:val="00B4413D"/>
    <w:rsid w:val="00B444F4"/>
    <w:rsid w:val="00B45122"/>
    <w:rsid w:val="00B45187"/>
    <w:rsid w:val="00B452B4"/>
    <w:rsid w:val="00B45310"/>
    <w:rsid w:val="00B45EB5"/>
    <w:rsid w:val="00B466D5"/>
    <w:rsid w:val="00B46B1D"/>
    <w:rsid w:val="00B477AC"/>
    <w:rsid w:val="00B47848"/>
    <w:rsid w:val="00B506EF"/>
    <w:rsid w:val="00B50F35"/>
    <w:rsid w:val="00B514D6"/>
    <w:rsid w:val="00B51AA4"/>
    <w:rsid w:val="00B51DD5"/>
    <w:rsid w:val="00B52378"/>
    <w:rsid w:val="00B5272F"/>
    <w:rsid w:val="00B52EF8"/>
    <w:rsid w:val="00B54186"/>
    <w:rsid w:val="00B54759"/>
    <w:rsid w:val="00B54C58"/>
    <w:rsid w:val="00B54E60"/>
    <w:rsid w:val="00B553DB"/>
    <w:rsid w:val="00B560EF"/>
    <w:rsid w:val="00B566C7"/>
    <w:rsid w:val="00B56875"/>
    <w:rsid w:val="00B56FC0"/>
    <w:rsid w:val="00B57219"/>
    <w:rsid w:val="00B5763F"/>
    <w:rsid w:val="00B577B7"/>
    <w:rsid w:val="00B57E0F"/>
    <w:rsid w:val="00B6128A"/>
    <w:rsid w:val="00B61D8F"/>
    <w:rsid w:val="00B627C0"/>
    <w:rsid w:val="00B634D1"/>
    <w:rsid w:val="00B654B8"/>
    <w:rsid w:val="00B65E48"/>
    <w:rsid w:val="00B66498"/>
    <w:rsid w:val="00B66A0E"/>
    <w:rsid w:val="00B66F80"/>
    <w:rsid w:val="00B67359"/>
    <w:rsid w:val="00B67876"/>
    <w:rsid w:val="00B7027F"/>
    <w:rsid w:val="00B7051F"/>
    <w:rsid w:val="00B70BF3"/>
    <w:rsid w:val="00B7158A"/>
    <w:rsid w:val="00B715D5"/>
    <w:rsid w:val="00B71774"/>
    <w:rsid w:val="00B7180A"/>
    <w:rsid w:val="00B72B41"/>
    <w:rsid w:val="00B73B93"/>
    <w:rsid w:val="00B74178"/>
    <w:rsid w:val="00B74814"/>
    <w:rsid w:val="00B749A6"/>
    <w:rsid w:val="00B75E71"/>
    <w:rsid w:val="00B77B5C"/>
    <w:rsid w:val="00B77EFD"/>
    <w:rsid w:val="00B80234"/>
    <w:rsid w:val="00B80363"/>
    <w:rsid w:val="00B806E2"/>
    <w:rsid w:val="00B80789"/>
    <w:rsid w:val="00B809F3"/>
    <w:rsid w:val="00B80C00"/>
    <w:rsid w:val="00B81793"/>
    <w:rsid w:val="00B82A7C"/>
    <w:rsid w:val="00B83852"/>
    <w:rsid w:val="00B84453"/>
    <w:rsid w:val="00B84BE1"/>
    <w:rsid w:val="00B85277"/>
    <w:rsid w:val="00B85815"/>
    <w:rsid w:val="00B85AFB"/>
    <w:rsid w:val="00B85E09"/>
    <w:rsid w:val="00B85E7E"/>
    <w:rsid w:val="00B868C1"/>
    <w:rsid w:val="00B87525"/>
    <w:rsid w:val="00B8799F"/>
    <w:rsid w:val="00B90080"/>
    <w:rsid w:val="00B90953"/>
    <w:rsid w:val="00B90E45"/>
    <w:rsid w:val="00B90F89"/>
    <w:rsid w:val="00B914B5"/>
    <w:rsid w:val="00B920E5"/>
    <w:rsid w:val="00B9245B"/>
    <w:rsid w:val="00B92520"/>
    <w:rsid w:val="00B92667"/>
    <w:rsid w:val="00B92779"/>
    <w:rsid w:val="00B92794"/>
    <w:rsid w:val="00B927B5"/>
    <w:rsid w:val="00B92B92"/>
    <w:rsid w:val="00B92F7F"/>
    <w:rsid w:val="00B938B8"/>
    <w:rsid w:val="00B93F60"/>
    <w:rsid w:val="00B9408F"/>
    <w:rsid w:val="00B942AB"/>
    <w:rsid w:val="00B943A1"/>
    <w:rsid w:val="00B94B90"/>
    <w:rsid w:val="00B95022"/>
    <w:rsid w:val="00B95186"/>
    <w:rsid w:val="00B95733"/>
    <w:rsid w:val="00B95743"/>
    <w:rsid w:val="00B95E0C"/>
    <w:rsid w:val="00B95E85"/>
    <w:rsid w:val="00B9607F"/>
    <w:rsid w:val="00B96238"/>
    <w:rsid w:val="00B968D5"/>
    <w:rsid w:val="00B9717F"/>
    <w:rsid w:val="00B9733E"/>
    <w:rsid w:val="00B974E8"/>
    <w:rsid w:val="00B97A61"/>
    <w:rsid w:val="00B97B9C"/>
    <w:rsid w:val="00BA0FD8"/>
    <w:rsid w:val="00BA1852"/>
    <w:rsid w:val="00BA1A17"/>
    <w:rsid w:val="00BA1DE2"/>
    <w:rsid w:val="00BA1E91"/>
    <w:rsid w:val="00BA253B"/>
    <w:rsid w:val="00BA298C"/>
    <w:rsid w:val="00BA32F5"/>
    <w:rsid w:val="00BA39A6"/>
    <w:rsid w:val="00BA42F9"/>
    <w:rsid w:val="00BA4453"/>
    <w:rsid w:val="00BA4470"/>
    <w:rsid w:val="00BA5372"/>
    <w:rsid w:val="00BA575F"/>
    <w:rsid w:val="00BA617A"/>
    <w:rsid w:val="00BA78FC"/>
    <w:rsid w:val="00BB02C8"/>
    <w:rsid w:val="00BB09D7"/>
    <w:rsid w:val="00BB0F13"/>
    <w:rsid w:val="00BB10E9"/>
    <w:rsid w:val="00BB1184"/>
    <w:rsid w:val="00BB1BB0"/>
    <w:rsid w:val="00BB24B3"/>
    <w:rsid w:val="00BB250B"/>
    <w:rsid w:val="00BB26BF"/>
    <w:rsid w:val="00BB2969"/>
    <w:rsid w:val="00BB29E9"/>
    <w:rsid w:val="00BB346C"/>
    <w:rsid w:val="00BB5C31"/>
    <w:rsid w:val="00BB5E06"/>
    <w:rsid w:val="00BB5F8A"/>
    <w:rsid w:val="00BB6354"/>
    <w:rsid w:val="00BB6792"/>
    <w:rsid w:val="00BB6977"/>
    <w:rsid w:val="00BB7048"/>
    <w:rsid w:val="00BB70FD"/>
    <w:rsid w:val="00BC04AE"/>
    <w:rsid w:val="00BC06DD"/>
    <w:rsid w:val="00BC0E6B"/>
    <w:rsid w:val="00BC1476"/>
    <w:rsid w:val="00BC1CB2"/>
    <w:rsid w:val="00BC1CB3"/>
    <w:rsid w:val="00BC1E7D"/>
    <w:rsid w:val="00BC29F1"/>
    <w:rsid w:val="00BC2C01"/>
    <w:rsid w:val="00BC371B"/>
    <w:rsid w:val="00BC3878"/>
    <w:rsid w:val="00BC393A"/>
    <w:rsid w:val="00BC5ED9"/>
    <w:rsid w:val="00BC6BD0"/>
    <w:rsid w:val="00BC7906"/>
    <w:rsid w:val="00BC7ACC"/>
    <w:rsid w:val="00BC7B01"/>
    <w:rsid w:val="00BD0C95"/>
    <w:rsid w:val="00BD0D1B"/>
    <w:rsid w:val="00BD1149"/>
    <w:rsid w:val="00BD12A2"/>
    <w:rsid w:val="00BD1A18"/>
    <w:rsid w:val="00BD240F"/>
    <w:rsid w:val="00BD276C"/>
    <w:rsid w:val="00BD2AA2"/>
    <w:rsid w:val="00BD2C6E"/>
    <w:rsid w:val="00BD2E55"/>
    <w:rsid w:val="00BD312E"/>
    <w:rsid w:val="00BD347A"/>
    <w:rsid w:val="00BD39FB"/>
    <w:rsid w:val="00BD3D87"/>
    <w:rsid w:val="00BD423C"/>
    <w:rsid w:val="00BD5CD4"/>
    <w:rsid w:val="00BD701C"/>
    <w:rsid w:val="00BD723A"/>
    <w:rsid w:val="00BE0053"/>
    <w:rsid w:val="00BE07C9"/>
    <w:rsid w:val="00BE142C"/>
    <w:rsid w:val="00BE152D"/>
    <w:rsid w:val="00BE1F1B"/>
    <w:rsid w:val="00BE1F66"/>
    <w:rsid w:val="00BE2330"/>
    <w:rsid w:val="00BE32CA"/>
    <w:rsid w:val="00BE4489"/>
    <w:rsid w:val="00BE559A"/>
    <w:rsid w:val="00BE55F3"/>
    <w:rsid w:val="00BE6000"/>
    <w:rsid w:val="00BE607F"/>
    <w:rsid w:val="00BE63E6"/>
    <w:rsid w:val="00BE699A"/>
    <w:rsid w:val="00BE79E6"/>
    <w:rsid w:val="00BE7DA2"/>
    <w:rsid w:val="00BF08AA"/>
    <w:rsid w:val="00BF09A5"/>
    <w:rsid w:val="00BF0C71"/>
    <w:rsid w:val="00BF0E8A"/>
    <w:rsid w:val="00BF1038"/>
    <w:rsid w:val="00BF113C"/>
    <w:rsid w:val="00BF1AE3"/>
    <w:rsid w:val="00BF1C56"/>
    <w:rsid w:val="00BF1DC0"/>
    <w:rsid w:val="00BF268A"/>
    <w:rsid w:val="00BF3678"/>
    <w:rsid w:val="00BF3BE4"/>
    <w:rsid w:val="00BF4641"/>
    <w:rsid w:val="00BF5983"/>
    <w:rsid w:val="00BF6458"/>
    <w:rsid w:val="00BF6741"/>
    <w:rsid w:val="00BF675D"/>
    <w:rsid w:val="00BF74C7"/>
    <w:rsid w:val="00C008D8"/>
    <w:rsid w:val="00C0146A"/>
    <w:rsid w:val="00C01530"/>
    <w:rsid w:val="00C015A9"/>
    <w:rsid w:val="00C016B6"/>
    <w:rsid w:val="00C02330"/>
    <w:rsid w:val="00C0271C"/>
    <w:rsid w:val="00C02D08"/>
    <w:rsid w:val="00C02FE9"/>
    <w:rsid w:val="00C0428C"/>
    <w:rsid w:val="00C04307"/>
    <w:rsid w:val="00C04E84"/>
    <w:rsid w:val="00C053F5"/>
    <w:rsid w:val="00C06675"/>
    <w:rsid w:val="00C06BC4"/>
    <w:rsid w:val="00C06DE1"/>
    <w:rsid w:val="00C07326"/>
    <w:rsid w:val="00C0748E"/>
    <w:rsid w:val="00C10366"/>
    <w:rsid w:val="00C105B2"/>
    <w:rsid w:val="00C10C36"/>
    <w:rsid w:val="00C11388"/>
    <w:rsid w:val="00C1168C"/>
    <w:rsid w:val="00C1169B"/>
    <w:rsid w:val="00C11E91"/>
    <w:rsid w:val="00C126C9"/>
    <w:rsid w:val="00C12C68"/>
    <w:rsid w:val="00C12F79"/>
    <w:rsid w:val="00C13AD9"/>
    <w:rsid w:val="00C13D9C"/>
    <w:rsid w:val="00C13E05"/>
    <w:rsid w:val="00C144DB"/>
    <w:rsid w:val="00C15B6D"/>
    <w:rsid w:val="00C16E94"/>
    <w:rsid w:val="00C171A4"/>
    <w:rsid w:val="00C1750F"/>
    <w:rsid w:val="00C17E4B"/>
    <w:rsid w:val="00C20623"/>
    <w:rsid w:val="00C20CE4"/>
    <w:rsid w:val="00C20FDC"/>
    <w:rsid w:val="00C2110F"/>
    <w:rsid w:val="00C2141B"/>
    <w:rsid w:val="00C21449"/>
    <w:rsid w:val="00C21601"/>
    <w:rsid w:val="00C21D6F"/>
    <w:rsid w:val="00C2260B"/>
    <w:rsid w:val="00C22FB5"/>
    <w:rsid w:val="00C2316C"/>
    <w:rsid w:val="00C234E1"/>
    <w:rsid w:val="00C23E40"/>
    <w:rsid w:val="00C24128"/>
    <w:rsid w:val="00C245BE"/>
    <w:rsid w:val="00C245DF"/>
    <w:rsid w:val="00C2470B"/>
    <w:rsid w:val="00C2472F"/>
    <w:rsid w:val="00C24ED0"/>
    <w:rsid w:val="00C250B3"/>
    <w:rsid w:val="00C25B92"/>
    <w:rsid w:val="00C26585"/>
    <w:rsid w:val="00C2679E"/>
    <w:rsid w:val="00C26D36"/>
    <w:rsid w:val="00C271D9"/>
    <w:rsid w:val="00C27C04"/>
    <w:rsid w:val="00C27C72"/>
    <w:rsid w:val="00C27D41"/>
    <w:rsid w:val="00C30047"/>
    <w:rsid w:val="00C30996"/>
    <w:rsid w:val="00C30BED"/>
    <w:rsid w:val="00C30F24"/>
    <w:rsid w:val="00C313A1"/>
    <w:rsid w:val="00C316A8"/>
    <w:rsid w:val="00C32596"/>
    <w:rsid w:val="00C32C18"/>
    <w:rsid w:val="00C336FB"/>
    <w:rsid w:val="00C34A4D"/>
    <w:rsid w:val="00C35053"/>
    <w:rsid w:val="00C3579B"/>
    <w:rsid w:val="00C35C9A"/>
    <w:rsid w:val="00C35E59"/>
    <w:rsid w:val="00C35EB3"/>
    <w:rsid w:val="00C372AC"/>
    <w:rsid w:val="00C37726"/>
    <w:rsid w:val="00C408D1"/>
    <w:rsid w:val="00C40C8D"/>
    <w:rsid w:val="00C4171A"/>
    <w:rsid w:val="00C41AFD"/>
    <w:rsid w:val="00C42075"/>
    <w:rsid w:val="00C42347"/>
    <w:rsid w:val="00C4321C"/>
    <w:rsid w:val="00C43231"/>
    <w:rsid w:val="00C43424"/>
    <w:rsid w:val="00C43808"/>
    <w:rsid w:val="00C44007"/>
    <w:rsid w:val="00C441ED"/>
    <w:rsid w:val="00C44764"/>
    <w:rsid w:val="00C44ABF"/>
    <w:rsid w:val="00C45EF1"/>
    <w:rsid w:val="00C46DD5"/>
    <w:rsid w:val="00C479B4"/>
    <w:rsid w:val="00C47A26"/>
    <w:rsid w:val="00C47A37"/>
    <w:rsid w:val="00C47B45"/>
    <w:rsid w:val="00C47BDA"/>
    <w:rsid w:val="00C47F70"/>
    <w:rsid w:val="00C5023A"/>
    <w:rsid w:val="00C50619"/>
    <w:rsid w:val="00C5091F"/>
    <w:rsid w:val="00C51999"/>
    <w:rsid w:val="00C52D93"/>
    <w:rsid w:val="00C5313C"/>
    <w:rsid w:val="00C53524"/>
    <w:rsid w:val="00C53A86"/>
    <w:rsid w:val="00C54A85"/>
    <w:rsid w:val="00C54D88"/>
    <w:rsid w:val="00C550C2"/>
    <w:rsid w:val="00C56C14"/>
    <w:rsid w:val="00C56FAD"/>
    <w:rsid w:val="00C577E7"/>
    <w:rsid w:val="00C57DD2"/>
    <w:rsid w:val="00C6075A"/>
    <w:rsid w:val="00C608DB"/>
    <w:rsid w:val="00C615E3"/>
    <w:rsid w:val="00C61D47"/>
    <w:rsid w:val="00C61E8C"/>
    <w:rsid w:val="00C62623"/>
    <w:rsid w:val="00C62E7E"/>
    <w:rsid w:val="00C63B01"/>
    <w:rsid w:val="00C64025"/>
    <w:rsid w:val="00C6428E"/>
    <w:rsid w:val="00C6461D"/>
    <w:rsid w:val="00C64AC7"/>
    <w:rsid w:val="00C651AC"/>
    <w:rsid w:val="00C65A16"/>
    <w:rsid w:val="00C66093"/>
    <w:rsid w:val="00C6629D"/>
    <w:rsid w:val="00C66CF8"/>
    <w:rsid w:val="00C66DB5"/>
    <w:rsid w:val="00C70B55"/>
    <w:rsid w:val="00C70E77"/>
    <w:rsid w:val="00C71172"/>
    <w:rsid w:val="00C7140E"/>
    <w:rsid w:val="00C717F5"/>
    <w:rsid w:val="00C724FC"/>
    <w:rsid w:val="00C725C5"/>
    <w:rsid w:val="00C725D0"/>
    <w:rsid w:val="00C72853"/>
    <w:rsid w:val="00C73241"/>
    <w:rsid w:val="00C733CF"/>
    <w:rsid w:val="00C73B93"/>
    <w:rsid w:val="00C73BF5"/>
    <w:rsid w:val="00C73F20"/>
    <w:rsid w:val="00C74C22"/>
    <w:rsid w:val="00C753D7"/>
    <w:rsid w:val="00C763D0"/>
    <w:rsid w:val="00C76657"/>
    <w:rsid w:val="00C76C83"/>
    <w:rsid w:val="00C76E6C"/>
    <w:rsid w:val="00C77104"/>
    <w:rsid w:val="00C772F7"/>
    <w:rsid w:val="00C7743F"/>
    <w:rsid w:val="00C806BE"/>
    <w:rsid w:val="00C80D7A"/>
    <w:rsid w:val="00C81793"/>
    <w:rsid w:val="00C81AFA"/>
    <w:rsid w:val="00C81C37"/>
    <w:rsid w:val="00C81DFA"/>
    <w:rsid w:val="00C8203C"/>
    <w:rsid w:val="00C82276"/>
    <w:rsid w:val="00C84122"/>
    <w:rsid w:val="00C848CD"/>
    <w:rsid w:val="00C856DD"/>
    <w:rsid w:val="00C85C47"/>
    <w:rsid w:val="00C86631"/>
    <w:rsid w:val="00C87763"/>
    <w:rsid w:val="00C878AE"/>
    <w:rsid w:val="00C87938"/>
    <w:rsid w:val="00C9004E"/>
    <w:rsid w:val="00C90C7C"/>
    <w:rsid w:val="00C90D02"/>
    <w:rsid w:val="00C9145A"/>
    <w:rsid w:val="00C919A1"/>
    <w:rsid w:val="00C91A57"/>
    <w:rsid w:val="00C91FBB"/>
    <w:rsid w:val="00C92215"/>
    <w:rsid w:val="00C92503"/>
    <w:rsid w:val="00C92899"/>
    <w:rsid w:val="00C92909"/>
    <w:rsid w:val="00C93A1E"/>
    <w:rsid w:val="00C93C87"/>
    <w:rsid w:val="00C93CAE"/>
    <w:rsid w:val="00C94FE0"/>
    <w:rsid w:val="00C95040"/>
    <w:rsid w:val="00C950E5"/>
    <w:rsid w:val="00C95DEF"/>
    <w:rsid w:val="00C96442"/>
    <w:rsid w:val="00C966CC"/>
    <w:rsid w:val="00C96744"/>
    <w:rsid w:val="00C96850"/>
    <w:rsid w:val="00C96B98"/>
    <w:rsid w:val="00C96F1E"/>
    <w:rsid w:val="00C9715C"/>
    <w:rsid w:val="00C97194"/>
    <w:rsid w:val="00CA0AB7"/>
    <w:rsid w:val="00CA1160"/>
    <w:rsid w:val="00CA13AF"/>
    <w:rsid w:val="00CA15FF"/>
    <w:rsid w:val="00CA247E"/>
    <w:rsid w:val="00CA39C5"/>
    <w:rsid w:val="00CA3CA9"/>
    <w:rsid w:val="00CA4589"/>
    <w:rsid w:val="00CA47E4"/>
    <w:rsid w:val="00CA4C3C"/>
    <w:rsid w:val="00CA5146"/>
    <w:rsid w:val="00CA529F"/>
    <w:rsid w:val="00CA52F8"/>
    <w:rsid w:val="00CA5407"/>
    <w:rsid w:val="00CA5856"/>
    <w:rsid w:val="00CA58E1"/>
    <w:rsid w:val="00CA599C"/>
    <w:rsid w:val="00CA69EA"/>
    <w:rsid w:val="00CA7018"/>
    <w:rsid w:val="00CA7396"/>
    <w:rsid w:val="00CA7B6A"/>
    <w:rsid w:val="00CA7BF1"/>
    <w:rsid w:val="00CB04EA"/>
    <w:rsid w:val="00CB0B9F"/>
    <w:rsid w:val="00CB0C3E"/>
    <w:rsid w:val="00CB1ABE"/>
    <w:rsid w:val="00CB1F94"/>
    <w:rsid w:val="00CB2269"/>
    <w:rsid w:val="00CB29EC"/>
    <w:rsid w:val="00CB2A35"/>
    <w:rsid w:val="00CB3344"/>
    <w:rsid w:val="00CB385F"/>
    <w:rsid w:val="00CB38BB"/>
    <w:rsid w:val="00CB3C98"/>
    <w:rsid w:val="00CB469E"/>
    <w:rsid w:val="00CB4796"/>
    <w:rsid w:val="00CB4BA7"/>
    <w:rsid w:val="00CB55F2"/>
    <w:rsid w:val="00CB6989"/>
    <w:rsid w:val="00CB6DB4"/>
    <w:rsid w:val="00CB7CA3"/>
    <w:rsid w:val="00CC00CF"/>
    <w:rsid w:val="00CC0826"/>
    <w:rsid w:val="00CC08F7"/>
    <w:rsid w:val="00CC0B45"/>
    <w:rsid w:val="00CC0E62"/>
    <w:rsid w:val="00CC1059"/>
    <w:rsid w:val="00CC2E47"/>
    <w:rsid w:val="00CC3C30"/>
    <w:rsid w:val="00CC3E7C"/>
    <w:rsid w:val="00CC4110"/>
    <w:rsid w:val="00CC439A"/>
    <w:rsid w:val="00CC4A1E"/>
    <w:rsid w:val="00CC4A33"/>
    <w:rsid w:val="00CC5204"/>
    <w:rsid w:val="00CC6817"/>
    <w:rsid w:val="00CC6B17"/>
    <w:rsid w:val="00CC6C22"/>
    <w:rsid w:val="00CC707D"/>
    <w:rsid w:val="00CC731C"/>
    <w:rsid w:val="00CC76A6"/>
    <w:rsid w:val="00CC776D"/>
    <w:rsid w:val="00CC7945"/>
    <w:rsid w:val="00CC7FE7"/>
    <w:rsid w:val="00CD151D"/>
    <w:rsid w:val="00CD17E6"/>
    <w:rsid w:val="00CD1B31"/>
    <w:rsid w:val="00CD1E7A"/>
    <w:rsid w:val="00CD1E8F"/>
    <w:rsid w:val="00CD22C4"/>
    <w:rsid w:val="00CD2CD5"/>
    <w:rsid w:val="00CD2F92"/>
    <w:rsid w:val="00CD365D"/>
    <w:rsid w:val="00CD3E49"/>
    <w:rsid w:val="00CD5160"/>
    <w:rsid w:val="00CD553B"/>
    <w:rsid w:val="00CD5E27"/>
    <w:rsid w:val="00CD6D06"/>
    <w:rsid w:val="00CD6D30"/>
    <w:rsid w:val="00CD6F6D"/>
    <w:rsid w:val="00CD7317"/>
    <w:rsid w:val="00CD7E8E"/>
    <w:rsid w:val="00CD7F6A"/>
    <w:rsid w:val="00CE0DE5"/>
    <w:rsid w:val="00CE1000"/>
    <w:rsid w:val="00CE11DB"/>
    <w:rsid w:val="00CE153F"/>
    <w:rsid w:val="00CE1571"/>
    <w:rsid w:val="00CE1593"/>
    <w:rsid w:val="00CE1AFB"/>
    <w:rsid w:val="00CE277B"/>
    <w:rsid w:val="00CE2997"/>
    <w:rsid w:val="00CE300E"/>
    <w:rsid w:val="00CE355B"/>
    <w:rsid w:val="00CE399A"/>
    <w:rsid w:val="00CE39BB"/>
    <w:rsid w:val="00CE3AD6"/>
    <w:rsid w:val="00CE3D3A"/>
    <w:rsid w:val="00CE3F35"/>
    <w:rsid w:val="00CE456B"/>
    <w:rsid w:val="00CE47DD"/>
    <w:rsid w:val="00CE4E40"/>
    <w:rsid w:val="00CE516A"/>
    <w:rsid w:val="00CE5527"/>
    <w:rsid w:val="00CE5662"/>
    <w:rsid w:val="00CE5A89"/>
    <w:rsid w:val="00CE661D"/>
    <w:rsid w:val="00CE6D35"/>
    <w:rsid w:val="00CF0075"/>
    <w:rsid w:val="00CF00B4"/>
    <w:rsid w:val="00CF0A9F"/>
    <w:rsid w:val="00CF0F2A"/>
    <w:rsid w:val="00CF16C2"/>
    <w:rsid w:val="00CF1832"/>
    <w:rsid w:val="00CF18BE"/>
    <w:rsid w:val="00CF27DE"/>
    <w:rsid w:val="00CF2BB4"/>
    <w:rsid w:val="00CF2CD0"/>
    <w:rsid w:val="00CF2D36"/>
    <w:rsid w:val="00CF30FF"/>
    <w:rsid w:val="00CF3420"/>
    <w:rsid w:val="00CF3AD6"/>
    <w:rsid w:val="00CF3B13"/>
    <w:rsid w:val="00CF3EE3"/>
    <w:rsid w:val="00CF4440"/>
    <w:rsid w:val="00CF58D1"/>
    <w:rsid w:val="00CF5E36"/>
    <w:rsid w:val="00CF6175"/>
    <w:rsid w:val="00CF7056"/>
    <w:rsid w:val="00D000F6"/>
    <w:rsid w:val="00D0019E"/>
    <w:rsid w:val="00D00A30"/>
    <w:rsid w:val="00D0118F"/>
    <w:rsid w:val="00D01B49"/>
    <w:rsid w:val="00D03B01"/>
    <w:rsid w:val="00D040DC"/>
    <w:rsid w:val="00D043C3"/>
    <w:rsid w:val="00D04CA5"/>
    <w:rsid w:val="00D05030"/>
    <w:rsid w:val="00D050B4"/>
    <w:rsid w:val="00D052BA"/>
    <w:rsid w:val="00D05391"/>
    <w:rsid w:val="00D055EE"/>
    <w:rsid w:val="00D05910"/>
    <w:rsid w:val="00D0595C"/>
    <w:rsid w:val="00D05B96"/>
    <w:rsid w:val="00D05BEE"/>
    <w:rsid w:val="00D065E2"/>
    <w:rsid w:val="00D0667A"/>
    <w:rsid w:val="00D06DB8"/>
    <w:rsid w:val="00D06F94"/>
    <w:rsid w:val="00D074D3"/>
    <w:rsid w:val="00D07595"/>
    <w:rsid w:val="00D104CE"/>
    <w:rsid w:val="00D106E4"/>
    <w:rsid w:val="00D109D4"/>
    <w:rsid w:val="00D10EEF"/>
    <w:rsid w:val="00D11279"/>
    <w:rsid w:val="00D11693"/>
    <w:rsid w:val="00D12319"/>
    <w:rsid w:val="00D124EA"/>
    <w:rsid w:val="00D137E4"/>
    <w:rsid w:val="00D13BCC"/>
    <w:rsid w:val="00D13F6B"/>
    <w:rsid w:val="00D14C6E"/>
    <w:rsid w:val="00D14C96"/>
    <w:rsid w:val="00D14D50"/>
    <w:rsid w:val="00D14DEC"/>
    <w:rsid w:val="00D15080"/>
    <w:rsid w:val="00D15AE8"/>
    <w:rsid w:val="00D1600A"/>
    <w:rsid w:val="00D161A3"/>
    <w:rsid w:val="00D17112"/>
    <w:rsid w:val="00D1790C"/>
    <w:rsid w:val="00D2002C"/>
    <w:rsid w:val="00D20302"/>
    <w:rsid w:val="00D20E14"/>
    <w:rsid w:val="00D2149D"/>
    <w:rsid w:val="00D21CA3"/>
    <w:rsid w:val="00D224E9"/>
    <w:rsid w:val="00D227C9"/>
    <w:rsid w:val="00D228D3"/>
    <w:rsid w:val="00D22D9B"/>
    <w:rsid w:val="00D23004"/>
    <w:rsid w:val="00D2371F"/>
    <w:rsid w:val="00D23FC8"/>
    <w:rsid w:val="00D245BE"/>
    <w:rsid w:val="00D24729"/>
    <w:rsid w:val="00D24E41"/>
    <w:rsid w:val="00D252AA"/>
    <w:rsid w:val="00D252E1"/>
    <w:rsid w:val="00D2665D"/>
    <w:rsid w:val="00D26EA8"/>
    <w:rsid w:val="00D27A12"/>
    <w:rsid w:val="00D300D1"/>
    <w:rsid w:val="00D30F8A"/>
    <w:rsid w:val="00D31A02"/>
    <w:rsid w:val="00D31AA9"/>
    <w:rsid w:val="00D3235B"/>
    <w:rsid w:val="00D32C1D"/>
    <w:rsid w:val="00D34039"/>
    <w:rsid w:val="00D34221"/>
    <w:rsid w:val="00D3437B"/>
    <w:rsid w:val="00D34B98"/>
    <w:rsid w:val="00D34F95"/>
    <w:rsid w:val="00D34FE0"/>
    <w:rsid w:val="00D352A6"/>
    <w:rsid w:val="00D35F3C"/>
    <w:rsid w:val="00D360EF"/>
    <w:rsid w:val="00D3690B"/>
    <w:rsid w:val="00D3750F"/>
    <w:rsid w:val="00D37C74"/>
    <w:rsid w:val="00D37D1C"/>
    <w:rsid w:val="00D4174A"/>
    <w:rsid w:val="00D42225"/>
    <w:rsid w:val="00D4273E"/>
    <w:rsid w:val="00D42A9B"/>
    <w:rsid w:val="00D42CA0"/>
    <w:rsid w:val="00D43225"/>
    <w:rsid w:val="00D435EB"/>
    <w:rsid w:val="00D43AB7"/>
    <w:rsid w:val="00D44532"/>
    <w:rsid w:val="00D45077"/>
    <w:rsid w:val="00D47000"/>
    <w:rsid w:val="00D471CD"/>
    <w:rsid w:val="00D47884"/>
    <w:rsid w:val="00D50892"/>
    <w:rsid w:val="00D50AA0"/>
    <w:rsid w:val="00D50E29"/>
    <w:rsid w:val="00D5175A"/>
    <w:rsid w:val="00D51BCF"/>
    <w:rsid w:val="00D525D9"/>
    <w:rsid w:val="00D5346A"/>
    <w:rsid w:val="00D539D7"/>
    <w:rsid w:val="00D53F51"/>
    <w:rsid w:val="00D53F67"/>
    <w:rsid w:val="00D547D8"/>
    <w:rsid w:val="00D54BA7"/>
    <w:rsid w:val="00D55535"/>
    <w:rsid w:val="00D55772"/>
    <w:rsid w:val="00D55F09"/>
    <w:rsid w:val="00D56144"/>
    <w:rsid w:val="00D562EF"/>
    <w:rsid w:val="00D56322"/>
    <w:rsid w:val="00D5657F"/>
    <w:rsid w:val="00D600EC"/>
    <w:rsid w:val="00D61400"/>
    <w:rsid w:val="00D616EB"/>
    <w:rsid w:val="00D62619"/>
    <w:rsid w:val="00D637BD"/>
    <w:rsid w:val="00D63DCC"/>
    <w:rsid w:val="00D641FA"/>
    <w:rsid w:val="00D64584"/>
    <w:rsid w:val="00D66205"/>
    <w:rsid w:val="00D66F2B"/>
    <w:rsid w:val="00D67499"/>
    <w:rsid w:val="00D677A7"/>
    <w:rsid w:val="00D67CD8"/>
    <w:rsid w:val="00D67E25"/>
    <w:rsid w:val="00D67F36"/>
    <w:rsid w:val="00D7010C"/>
    <w:rsid w:val="00D70752"/>
    <w:rsid w:val="00D7075D"/>
    <w:rsid w:val="00D7079B"/>
    <w:rsid w:val="00D70C56"/>
    <w:rsid w:val="00D712A8"/>
    <w:rsid w:val="00D7136F"/>
    <w:rsid w:val="00D71DED"/>
    <w:rsid w:val="00D71FFF"/>
    <w:rsid w:val="00D7229A"/>
    <w:rsid w:val="00D724A3"/>
    <w:rsid w:val="00D72C61"/>
    <w:rsid w:val="00D72FB6"/>
    <w:rsid w:val="00D7309A"/>
    <w:rsid w:val="00D73B4F"/>
    <w:rsid w:val="00D74545"/>
    <w:rsid w:val="00D75185"/>
    <w:rsid w:val="00D753F9"/>
    <w:rsid w:val="00D75E7B"/>
    <w:rsid w:val="00D765CD"/>
    <w:rsid w:val="00D77096"/>
    <w:rsid w:val="00D7732E"/>
    <w:rsid w:val="00D80274"/>
    <w:rsid w:val="00D80814"/>
    <w:rsid w:val="00D8144E"/>
    <w:rsid w:val="00D814D3"/>
    <w:rsid w:val="00D81740"/>
    <w:rsid w:val="00D8261E"/>
    <w:rsid w:val="00D82C10"/>
    <w:rsid w:val="00D8398C"/>
    <w:rsid w:val="00D84260"/>
    <w:rsid w:val="00D84689"/>
    <w:rsid w:val="00D852B5"/>
    <w:rsid w:val="00D85348"/>
    <w:rsid w:val="00D856BD"/>
    <w:rsid w:val="00D8650E"/>
    <w:rsid w:val="00D86750"/>
    <w:rsid w:val="00D87025"/>
    <w:rsid w:val="00D8781E"/>
    <w:rsid w:val="00D8794C"/>
    <w:rsid w:val="00D87C86"/>
    <w:rsid w:val="00D87E71"/>
    <w:rsid w:val="00D907EF"/>
    <w:rsid w:val="00D91486"/>
    <w:rsid w:val="00D91572"/>
    <w:rsid w:val="00D9165F"/>
    <w:rsid w:val="00D9198D"/>
    <w:rsid w:val="00D91C86"/>
    <w:rsid w:val="00D923C4"/>
    <w:rsid w:val="00D93FB9"/>
    <w:rsid w:val="00D94279"/>
    <w:rsid w:val="00D945FC"/>
    <w:rsid w:val="00D94CD0"/>
    <w:rsid w:val="00D94E6D"/>
    <w:rsid w:val="00D96099"/>
    <w:rsid w:val="00D962C1"/>
    <w:rsid w:val="00D97154"/>
    <w:rsid w:val="00D9779B"/>
    <w:rsid w:val="00D97A3E"/>
    <w:rsid w:val="00D97BB4"/>
    <w:rsid w:val="00D97DA7"/>
    <w:rsid w:val="00DA0158"/>
    <w:rsid w:val="00DA01FF"/>
    <w:rsid w:val="00DA04AC"/>
    <w:rsid w:val="00DA0BE1"/>
    <w:rsid w:val="00DA1FB6"/>
    <w:rsid w:val="00DA3A70"/>
    <w:rsid w:val="00DA3AFC"/>
    <w:rsid w:val="00DA3C0A"/>
    <w:rsid w:val="00DA4177"/>
    <w:rsid w:val="00DA4345"/>
    <w:rsid w:val="00DA4F6E"/>
    <w:rsid w:val="00DA55B1"/>
    <w:rsid w:val="00DA61DB"/>
    <w:rsid w:val="00DA641F"/>
    <w:rsid w:val="00DA6622"/>
    <w:rsid w:val="00DA66D0"/>
    <w:rsid w:val="00DA66DB"/>
    <w:rsid w:val="00DA6AB0"/>
    <w:rsid w:val="00DA6B05"/>
    <w:rsid w:val="00DA75A5"/>
    <w:rsid w:val="00DA7ACD"/>
    <w:rsid w:val="00DB0342"/>
    <w:rsid w:val="00DB074B"/>
    <w:rsid w:val="00DB116B"/>
    <w:rsid w:val="00DB14C2"/>
    <w:rsid w:val="00DB1D8F"/>
    <w:rsid w:val="00DB21A5"/>
    <w:rsid w:val="00DB288C"/>
    <w:rsid w:val="00DB28C5"/>
    <w:rsid w:val="00DB2BE2"/>
    <w:rsid w:val="00DB496F"/>
    <w:rsid w:val="00DB5651"/>
    <w:rsid w:val="00DB56E6"/>
    <w:rsid w:val="00DB5898"/>
    <w:rsid w:val="00DB5DEF"/>
    <w:rsid w:val="00DB5F06"/>
    <w:rsid w:val="00DB5FB1"/>
    <w:rsid w:val="00DB6178"/>
    <w:rsid w:val="00DB61ED"/>
    <w:rsid w:val="00DB620B"/>
    <w:rsid w:val="00DB6485"/>
    <w:rsid w:val="00DB68AC"/>
    <w:rsid w:val="00DB6963"/>
    <w:rsid w:val="00DB6A09"/>
    <w:rsid w:val="00DB6CEA"/>
    <w:rsid w:val="00DB6F2F"/>
    <w:rsid w:val="00DC001E"/>
    <w:rsid w:val="00DC0136"/>
    <w:rsid w:val="00DC03C7"/>
    <w:rsid w:val="00DC1DF7"/>
    <w:rsid w:val="00DC1E52"/>
    <w:rsid w:val="00DC239E"/>
    <w:rsid w:val="00DC2EAB"/>
    <w:rsid w:val="00DC360F"/>
    <w:rsid w:val="00DC3619"/>
    <w:rsid w:val="00DC3C13"/>
    <w:rsid w:val="00DC3E8F"/>
    <w:rsid w:val="00DC463D"/>
    <w:rsid w:val="00DC463E"/>
    <w:rsid w:val="00DC47C9"/>
    <w:rsid w:val="00DC4DD6"/>
    <w:rsid w:val="00DC4EF8"/>
    <w:rsid w:val="00DC5075"/>
    <w:rsid w:val="00DC5253"/>
    <w:rsid w:val="00DC580B"/>
    <w:rsid w:val="00DC6C20"/>
    <w:rsid w:val="00DC797E"/>
    <w:rsid w:val="00DC7E50"/>
    <w:rsid w:val="00DD16FE"/>
    <w:rsid w:val="00DD20F7"/>
    <w:rsid w:val="00DD27D0"/>
    <w:rsid w:val="00DD2FB1"/>
    <w:rsid w:val="00DD2FF4"/>
    <w:rsid w:val="00DD380E"/>
    <w:rsid w:val="00DD4297"/>
    <w:rsid w:val="00DD47E8"/>
    <w:rsid w:val="00DD4AB3"/>
    <w:rsid w:val="00DD4BCC"/>
    <w:rsid w:val="00DD4F06"/>
    <w:rsid w:val="00DD562B"/>
    <w:rsid w:val="00DD6039"/>
    <w:rsid w:val="00DD6170"/>
    <w:rsid w:val="00DD6C6A"/>
    <w:rsid w:val="00DD6C8A"/>
    <w:rsid w:val="00DD7179"/>
    <w:rsid w:val="00DD76D9"/>
    <w:rsid w:val="00DD7DD2"/>
    <w:rsid w:val="00DE0168"/>
    <w:rsid w:val="00DE01FD"/>
    <w:rsid w:val="00DE043D"/>
    <w:rsid w:val="00DE08C2"/>
    <w:rsid w:val="00DE0D8D"/>
    <w:rsid w:val="00DE106E"/>
    <w:rsid w:val="00DE13EE"/>
    <w:rsid w:val="00DE16C9"/>
    <w:rsid w:val="00DE1947"/>
    <w:rsid w:val="00DE1FEC"/>
    <w:rsid w:val="00DE20D5"/>
    <w:rsid w:val="00DE2C8F"/>
    <w:rsid w:val="00DE3695"/>
    <w:rsid w:val="00DE37C8"/>
    <w:rsid w:val="00DE3C2E"/>
    <w:rsid w:val="00DE3E61"/>
    <w:rsid w:val="00DE3E73"/>
    <w:rsid w:val="00DE4341"/>
    <w:rsid w:val="00DE460B"/>
    <w:rsid w:val="00DE4A1A"/>
    <w:rsid w:val="00DE4ADF"/>
    <w:rsid w:val="00DE4D9E"/>
    <w:rsid w:val="00DE53BD"/>
    <w:rsid w:val="00DE552B"/>
    <w:rsid w:val="00DE5736"/>
    <w:rsid w:val="00DE6F1A"/>
    <w:rsid w:val="00DE73FB"/>
    <w:rsid w:val="00DE76D4"/>
    <w:rsid w:val="00DE78AE"/>
    <w:rsid w:val="00DF0963"/>
    <w:rsid w:val="00DF0EC9"/>
    <w:rsid w:val="00DF10AC"/>
    <w:rsid w:val="00DF1394"/>
    <w:rsid w:val="00DF13D8"/>
    <w:rsid w:val="00DF1DE9"/>
    <w:rsid w:val="00DF1FB4"/>
    <w:rsid w:val="00DF271A"/>
    <w:rsid w:val="00DF2C54"/>
    <w:rsid w:val="00DF303A"/>
    <w:rsid w:val="00DF31E6"/>
    <w:rsid w:val="00DF32D4"/>
    <w:rsid w:val="00DF383E"/>
    <w:rsid w:val="00DF388A"/>
    <w:rsid w:val="00DF3A28"/>
    <w:rsid w:val="00DF3E8F"/>
    <w:rsid w:val="00DF4884"/>
    <w:rsid w:val="00DF4CDF"/>
    <w:rsid w:val="00DF4E69"/>
    <w:rsid w:val="00DF5227"/>
    <w:rsid w:val="00DF57F1"/>
    <w:rsid w:val="00DF630F"/>
    <w:rsid w:val="00DF63EC"/>
    <w:rsid w:val="00DF676F"/>
    <w:rsid w:val="00DF67C5"/>
    <w:rsid w:val="00E00078"/>
    <w:rsid w:val="00E0018C"/>
    <w:rsid w:val="00E00FDB"/>
    <w:rsid w:val="00E0131A"/>
    <w:rsid w:val="00E01992"/>
    <w:rsid w:val="00E019C7"/>
    <w:rsid w:val="00E022CE"/>
    <w:rsid w:val="00E03363"/>
    <w:rsid w:val="00E0350A"/>
    <w:rsid w:val="00E037BE"/>
    <w:rsid w:val="00E0405D"/>
    <w:rsid w:val="00E04455"/>
    <w:rsid w:val="00E04599"/>
    <w:rsid w:val="00E0472F"/>
    <w:rsid w:val="00E0489B"/>
    <w:rsid w:val="00E0493A"/>
    <w:rsid w:val="00E058D9"/>
    <w:rsid w:val="00E05B75"/>
    <w:rsid w:val="00E0687D"/>
    <w:rsid w:val="00E06FDE"/>
    <w:rsid w:val="00E071D2"/>
    <w:rsid w:val="00E0784E"/>
    <w:rsid w:val="00E07F56"/>
    <w:rsid w:val="00E11BB4"/>
    <w:rsid w:val="00E12369"/>
    <w:rsid w:val="00E126C2"/>
    <w:rsid w:val="00E128E9"/>
    <w:rsid w:val="00E12DA6"/>
    <w:rsid w:val="00E13463"/>
    <w:rsid w:val="00E1428D"/>
    <w:rsid w:val="00E14746"/>
    <w:rsid w:val="00E14C6A"/>
    <w:rsid w:val="00E15FE9"/>
    <w:rsid w:val="00E1610C"/>
    <w:rsid w:val="00E16919"/>
    <w:rsid w:val="00E16BEE"/>
    <w:rsid w:val="00E17115"/>
    <w:rsid w:val="00E174A3"/>
    <w:rsid w:val="00E17A99"/>
    <w:rsid w:val="00E2056C"/>
    <w:rsid w:val="00E21291"/>
    <w:rsid w:val="00E212C5"/>
    <w:rsid w:val="00E21592"/>
    <w:rsid w:val="00E21BE9"/>
    <w:rsid w:val="00E22FDC"/>
    <w:rsid w:val="00E23EAD"/>
    <w:rsid w:val="00E23FFA"/>
    <w:rsid w:val="00E248CC"/>
    <w:rsid w:val="00E24D4D"/>
    <w:rsid w:val="00E2501D"/>
    <w:rsid w:val="00E25097"/>
    <w:rsid w:val="00E25327"/>
    <w:rsid w:val="00E25AAA"/>
    <w:rsid w:val="00E26104"/>
    <w:rsid w:val="00E265E7"/>
    <w:rsid w:val="00E26B74"/>
    <w:rsid w:val="00E26D73"/>
    <w:rsid w:val="00E27073"/>
    <w:rsid w:val="00E309CD"/>
    <w:rsid w:val="00E30F45"/>
    <w:rsid w:val="00E321FE"/>
    <w:rsid w:val="00E3253D"/>
    <w:rsid w:val="00E325BD"/>
    <w:rsid w:val="00E3261E"/>
    <w:rsid w:val="00E33F97"/>
    <w:rsid w:val="00E34017"/>
    <w:rsid w:val="00E34D6F"/>
    <w:rsid w:val="00E34F79"/>
    <w:rsid w:val="00E3542B"/>
    <w:rsid w:val="00E35C3C"/>
    <w:rsid w:val="00E35CC5"/>
    <w:rsid w:val="00E3714E"/>
    <w:rsid w:val="00E40C87"/>
    <w:rsid w:val="00E4100C"/>
    <w:rsid w:val="00E4105C"/>
    <w:rsid w:val="00E41654"/>
    <w:rsid w:val="00E41A18"/>
    <w:rsid w:val="00E41AC8"/>
    <w:rsid w:val="00E42199"/>
    <w:rsid w:val="00E422BF"/>
    <w:rsid w:val="00E42431"/>
    <w:rsid w:val="00E42976"/>
    <w:rsid w:val="00E42B18"/>
    <w:rsid w:val="00E43127"/>
    <w:rsid w:val="00E43720"/>
    <w:rsid w:val="00E438E8"/>
    <w:rsid w:val="00E43EAD"/>
    <w:rsid w:val="00E440C7"/>
    <w:rsid w:val="00E44731"/>
    <w:rsid w:val="00E44BA2"/>
    <w:rsid w:val="00E44C29"/>
    <w:rsid w:val="00E452D5"/>
    <w:rsid w:val="00E45748"/>
    <w:rsid w:val="00E45D68"/>
    <w:rsid w:val="00E46D1C"/>
    <w:rsid w:val="00E471C0"/>
    <w:rsid w:val="00E473C4"/>
    <w:rsid w:val="00E4743F"/>
    <w:rsid w:val="00E47F72"/>
    <w:rsid w:val="00E47FDC"/>
    <w:rsid w:val="00E50037"/>
    <w:rsid w:val="00E503AC"/>
    <w:rsid w:val="00E50939"/>
    <w:rsid w:val="00E50CAC"/>
    <w:rsid w:val="00E51496"/>
    <w:rsid w:val="00E51A84"/>
    <w:rsid w:val="00E51AE8"/>
    <w:rsid w:val="00E52066"/>
    <w:rsid w:val="00E52BBE"/>
    <w:rsid w:val="00E52CA2"/>
    <w:rsid w:val="00E535A7"/>
    <w:rsid w:val="00E545D3"/>
    <w:rsid w:val="00E5555D"/>
    <w:rsid w:val="00E558E5"/>
    <w:rsid w:val="00E55B73"/>
    <w:rsid w:val="00E55BCC"/>
    <w:rsid w:val="00E55DFF"/>
    <w:rsid w:val="00E55F0F"/>
    <w:rsid w:val="00E56D31"/>
    <w:rsid w:val="00E577F6"/>
    <w:rsid w:val="00E60138"/>
    <w:rsid w:val="00E602B1"/>
    <w:rsid w:val="00E60668"/>
    <w:rsid w:val="00E60B16"/>
    <w:rsid w:val="00E6107D"/>
    <w:rsid w:val="00E6117F"/>
    <w:rsid w:val="00E61332"/>
    <w:rsid w:val="00E61712"/>
    <w:rsid w:val="00E61B20"/>
    <w:rsid w:val="00E62B88"/>
    <w:rsid w:val="00E62D59"/>
    <w:rsid w:val="00E62F76"/>
    <w:rsid w:val="00E6394C"/>
    <w:rsid w:val="00E63E11"/>
    <w:rsid w:val="00E645D2"/>
    <w:rsid w:val="00E6473C"/>
    <w:rsid w:val="00E64766"/>
    <w:rsid w:val="00E65DCF"/>
    <w:rsid w:val="00E65EDF"/>
    <w:rsid w:val="00E6645E"/>
    <w:rsid w:val="00E66F6F"/>
    <w:rsid w:val="00E67374"/>
    <w:rsid w:val="00E67C16"/>
    <w:rsid w:val="00E67FE6"/>
    <w:rsid w:val="00E67FF5"/>
    <w:rsid w:val="00E70209"/>
    <w:rsid w:val="00E70232"/>
    <w:rsid w:val="00E70C91"/>
    <w:rsid w:val="00E712B7"/>
    <w:rsid w:val="00E71430"/>
    <w:rsid w:val="00E72115"/>
    <w:rsid w:val="00E72352"/>
    <w:rsid w:val="00E729AE"/>
    <w:rsid w:val="00E73A5A"/>
    <w:rsid w:val="00E74024"/>
    <w:rsid w:val="00E74F84"/>
    <w:rsid w:val="00E7515E"/>
    <w:rsid w:val="00E7528A"/>
    <w:rsid w:val="00E75C61"/>
    <w:rsid w:val="00E76398"/>
    <w:rsid w:val="00E778E7"/>
    <w:rsid w:val="00E77FFB"/>
    <w:rsid w:val="00E81BF6"/>
    <w:rsid w:val="00E823F7"/>
    <w:rsid w:val="00E8299C"/>
    <w:rsid w:val="00E82EFC"/>
    <w:rsid w:val="00E83326"/>
    <w:rsid w:val="00E83757"/>
    <w:rsid w:val="00E837A2"/>
    <w:rsid w:val="00E83CDA"/>
    <w:rsid w:val="00E84B46"/>
    <w:rsid w:val="00E85AE3"/>
    <w:rsid w:val="00E85F1B"/>
    <w:rsid w:val="00E872CF"/>
    <w:rsid w:val="00E87424"/>
    <w:rsid w:val="00E87995"/>
    <w:rsid w:val="00E87ACB"/>
    <w:rsid w:val="00E905F7"/>
    <w:rsid w:val="00E90FDA"/>
    <w:rsid w:val="00E91ACA"/>
    <w:rsid w:val="00E91AF7"/>
    <w:rsid w:val="00E91C3A"/>
    <w:rsid w:val="00E922FA"/>
    <w:rsid w:val="00E925DE"/>
    <w:rsid w:val="00E93510"/>
    <w:rsid w:val="00E9351A"/>
    <w:rsid w:val="00E93BC4"/>
    <w:rsid w:val="00E93BDA"/>
    <w:rsid w:val="00E93C30"/>
    <w:rsid w:val="00E9405D"/>
    <w:rsid w:val="00E9440A"/>
    <w:rsid w:val="00E9483A"/>
    <w:rsid w:val="00E94AAB"/>
    <w:rsid w:val="00E94ACB"/>
    <w:rsid w:val="00E952F9"/>
    <w:rsid w:val="00E957D0"/>
    <w:rsid w:val="00E9583C"/>
    <w:rsid w:val="00E95C97"/>
    <w:rsid w:val="00E97737"/>
    <w:rsid w:val="00EA15D4"/>
    <w:rsid w:val="00EA1E7E"/>
    <w:rsid w:val="00EA1F48"/>
    <w:rsid w:val="00EA230D"/>
    <w:rsid w:val="00EA2352"/>
    <w:rsid w:val="00EA2D37"/>
    <w:rsid w:val="00EA2FDC"/>
    <w:rsid w:val="00EA551E"/>
    <w:rsid w:val="00EA55A8"/>
    <w:rsid w:val="00EA57F5"/>
    <w:rsid w:val="00EA6064"/>
    <w:rsid w:val="00EA6F8C"/>
    <w:rsid w:val="00EB0551"/>
    <w:rsid w:val="00EB0582"/>
    <w:rsid w:val="00EB09A8"/>
    <w:rsid w:val="00EB178A"/>
    <w:rsid w:val="00EB19CF"/>
    <w:rsid w:val="00EB1BE8"/>
    <w:rsid w:val="00EB1FD2"/>
    <w:rsid w:val="00EB203B"/>
    <w:rsid w:val="00EB25A8"/>
    <w:rsid w:val="00EB282C"/>
    <w:rsid w:val="00EB2963"/>
    <w:rsid w:val="00EB2C99"/>
    <w:rsid w:val="00EB34AD"/>
    <w:rsid w:val="00EB3B0D"/>
    <w:rsid w:val="00EB3BFC"/>
    <w:rsid w:val="00EB4243"/>
    <w:rsid w:val="00EB5193"/>
    <w:rsid w:val="00EB5755"/>
    <w:rsid w:val="00EB5925"/>
    <w:rsid w:val="00EB5A89"/>
    <w:rsid w:val="00EB5B38"/>
    <w:rsid w:val="00EB621C"/>
    <w:rsid w:val="00EB6313"/>
    <w:rsid w:val="00EB67DC"/>
    <w:rsid w:val="00EB7BDD"/>
    <w:rsid w:val="00EB7F3C"/>
    <w:rsid w:val="00EC034A"/>
    <w:rsid w:val="00EC05E4"/>
    <w:rsid w:val="00EC0620"/>
    <w:rsid w:val="00EC1684"/>
    <w:rsid w:val="00EC308F"/>
    <w:rsid w:val="00EC3173"/>
    <w:rsid w:val="00EC3747"/>
    <w:rsid w:val="00EC3C5F"/>
    <w:rsid w:val="00EC3DFD"/>
    <w:rsid w:val="00EC446E"/>
    <w:rsid w:val="00EC47A5"/>
    <w:rsid w:val="00EC4CE7"/>
    <w:rsid w:val="00EC5254"/>
    <w:rsid w:val="00EC5EB3"/>
    <w:rsid w:val="00EC686B"/>
    <w:rsid w:val="00EC6A7A"/>
    <w:rsid w:val="00EC6BB0"/>
    <w:rsid w:val="00EC7A5B"/>
    <w:rsid w:val="00EC7E31"/>
    <w:rsid w:val="00EC7EE3"/>
    <w:rsid w:val="00ED0040"/>
    <w:rsid w:val="00ED00A1"/>
    <w:rsid w:val="00ED0BD8"/>
    <w:rsid w:val="00ED0F1D"/>
    <w:rsid w:val="00ED18D0"/>
    <w:rsid w:val="00ED2745"/>
    <w:rsid w:val="00ED305C"/>
    <w:rsid w:val="00ED310C"/>
    <w:rsid w:val="00ED3F8D"/>
    <w:rsid w:val="00ED4282"/>
    <w:rsid w:val="00ED42E7"/>
    <w:rsid w:val="00ED4509"/>
    <w:rsid w:val="00ED4B29"/>
    <w:rsid w:val="00ED51A1"/>
    <w:rsid w:val="00ED5B4B"/>
    <w:rsid w:val="00ED5EB9"/>
    <w:rsid w:val="00ED60D3"/>
    <w:rsid w:val="00ED6582"/>
    <w:rsid w:val="00EE0096"/>
    <w:rsid w:val="00EE0C27"/>
    <w:rsid w:val="00EE125B"/>
    <w:rsid w:val="00EE1470"/>
    <w:rsid w:val="00EE1A1F"/>
    <w:rsid w:val="00EE1DF0"/>
    <w:rsid w:val="00EE20EE"/>
    <w:rsid w:val="00EE21D7"/>
    <w:rsid w:val="00EE307C"/>
    <w:rsid w:val="00EE3316"/>
    <w:rsid w:val="00EE331A"/>
    <w:rsid w:val="00EE3997"/>
    <w:rsid w:val="00EE3C7B"/>
    <w:rsid w:val="00EE464B"/>
    <w:rsid w:val="00EE4FDF"/>
    <w:rsid w:val="00EE5119"/>
    <w:rsid w:val="00EE51B4"/>
    <w:rsid w:val="00EE5547"/>
    <w:rsid w:val="00EE57CE"/>
    <w:rsid w:val="00EE57D9"/>
    <w:rsid w:val="00EE58B6"/>
    <w:rsid w:val="00EE6C49"/>
    <w:rsid w:val="00EE7240"/>
    <w:rsid w:val="00EE786A"/>
    <w:rsid w:val="00EE7972"/>
    <w:rsid w:val="00EF0344"/>
    <w:rsid w:val="00EF0661"/>
    <w:rsid w:val="00EF1C89"/>
    <w:rsid w:val="00EF1EB1"/>
    <w:rsid w:val="00EF2F1E"/>
    <w:rsid w:val="00EF34F4"/>
    <w:rsid w:val="00EF3D79"/>
    <w:rsid w:val="00EF3E39"/>
    <w:rsid w:val="00EF4D05"/>
    <w:rsid w:val="00EF4D4E"/>
    <w:rsid w:val="00EF55BB"/>
    <w:rsid w:val="00EF566E"/>
    <w:rsid w:val="00EF5AB1"/>
    <w:rsid w:val="00EF5B2E"/>
    <w:rsid w:val="00EF60A7"/>
    <w:rsid w:val="00EF67EC"/>
    <w:rsid w:val="00EF6E60"/>
    <w:rsid w:val="00EF6F49"/>
    <w:rsid w:val="00EF7588"/>
    <w:rsid w:val="00EF7639"/>
    <w:rsid w:val="00EF7AB1"/>
    <w:rsid w:val="00F006FA"/>
    <w:rsid w:val="00F00772"/>
    <w:rsid w:val="00F00CB6"/>
    <w:rsid w:val="00F01FFA"/>
    <w:rsid w:val="00F02BE3"/>
    <w:rsid w:val="00F02C5B"/>
    <w:rsid w:val="00F02E9E"/>
    <w:rsid w:val="00F0308D"/>
    <w:rsid w:val="00F033F2"/>
    <w:rsid w:val="00F03410"/>
    <w:rsid w:val="00F040D6"/>
    <w:rsid w:val="00F041FF"/>
    <w:rsid w:val="00F04361"/>
    <w:rsid w:val="00F04499"/>
    <w:rsid w:val="00F04C08"/>
    <w:rsid w:val="00F05191"/>
    <w:rsid w:val="00F05A54"/>
    <w:rsid w:val="00F05DAB"/>
    <w:rsid w:val="00F06C33"/>
    <w:rsid w:val="00F06DD4"/>
    <w:rsid w:val="00F06FEF"/>
    <w:rsid w:val="00F07C81"/>
    <w:rsid w:val="00F1017B"/>
    <w:rsid w:val="00F10351"/>
    <w:rsid w:val="00F1051C"/>
    <w:rsid w:val="00F1079E"/>
    <w:rsid w:val="00F11128"/>
    <w:rsid w:val="00F111CE"/>
    <w:rsid w:val="00F1166E"/>
    <w:rsid w:val="00F117AA"/>
    <w:rsid w:val="00F117F4"/>
    <w:rsid w:val="00F117F5"/>
    <w:rsid w:val="00F117FD"/>
    <w:rsid w:val="00F11A37"/>
    <w:rsid w:val="00F1220B"/>
    <w:rsid w:val="00F12AD1"/>
    <w:rsid w:val="00F12E03"/>
    <w:rsid w:val="00F13347"/>
    <w:rsid w:val="00F136DC"/>
    <w:rsid w:val="00F137D8"/>
    <w:rsid w:val="00F13E5F"/>
    <w:rsid w:val="00F148FA"/>
    <w:rsid w:val="00F14D55"/>
    <w:rsid w:val="00F14F02"/>
    <w:rsid w:val="00F15063"/>
    <w:rsid w:val="00F15BEA"/>
    <w:rsid w:val="00F16CFC"/>
    <w:rsid w:val="00F16E45"/>
    <w:rsid w:val="00F16E5B"/>
    <w:rsid w:val="00F16F56"/>
    <w:rsid w:val="00F20053"/>
    <w:rsid w:val="00F207ED"/>
    <w:rsid w:val="00F20842"/>
    <w:rsid w:val="00F20E4F"/>
    <w:rsid w:val="00F2110C"/>
    <w:rsid w:val="00F2113D"/>
    <w:rsid w:val="00F21348"/>
    <w:rsid w:val="00F21580"/>
    <w:rsid w:val="00F21E77"/>
    <w:rsid w:val="00F22294"/>
    <w:rsid w:val="00F22C54"/>
    <w:rsid w:val="00F23956"/>
    <w:rsid w:val="00F240CB"/>
    <w:rsid w:val="00F24583"/>
    <w:rsid w:val="00F24687"/>
    <w:rsid w:val="00F24983"/>
    <w:rsid w:val="00F25188"/>
    <w:rsid w:val="00F2585E"/>
    <w:rsid w:val="00F25971"/>
    <w:rsid w:val="00F2597F"/>
    <w:rsid w:val="00F25C9B"/>
    <w:rsid w:val="00F261A9"/>
    <w:rsid w:val="00F2643E"/>
    <w:rsid w:val="00F26E03"/>
    <w:rsid w:val="00F2702F"/>
    <w:rsid w:val="00F27480"/>
    <w:rsid w:val="00F278CA"/>
    <w:rsid w:val="00F27E24"/>
    <w:rsid w:val="00F304C5"/>
    <w:rsid w:val="00F30A05"/>
    <w:rsid w:val="00F30CAC"/>
    <w:rsid w:val="00F312C6"/>
    <w:rsid w:val="00F31403"/>
    <w:rsid w:val="00F317C9"/>
    <w:rsid w:val="00F3261B"/>
    <w:rsid w:val="00F327D3"/>
    <w:rsid w:val="00F3297B"/>
    <w:rsid w:val="00F33130"/>
    <w:rsid w:val="00F3386E"/>
    <w:rsid w:val="00F3457E"/>
    <w:rsid w:val="00F354DE"/>
    <w:rsid w:val="00F35777"/>
    <w:rsid w:val="00F358FD"/>
    <w:rsid w:val="00F35ADC"/>
    <w:rsid w:val="00F35F3E"/>
    <w:rsid w:val="00F37259"/>
    <w:rsid w:val="00F3782E"/>
    <w:rsid w:val="00F37B03"/>
    <w:rsid w:val="00F37E45"/>
    <w:rsid w:val="00F408E7"/>
    <w:rsid w:val="00F40910"/>
    <w:rsid w:val="00F409E7"/>
    <w:rsid w:val="00F4102D"/>
    <w:rsid w:val="00F41DAA"/>
    <w:rsid w:val="00F42B6D"/>
    <w:rsid w:val="00F42C83"/>
    <w:rsid w:val="00F43B87"/>
    <w:rsid w:val="00F442E2"/>
    <w:rsid w:val="00F45AA1"/>
    <w:rsid w:val="00F46044"/>
    <w:rsid w:val="00F4650E"/>
    <w:rsid w:val="00F46F5A"/>
    <w:rsid w:val="00F47234"/>
    <w:rsid w:val="00F47A52"/>
    <w:rsid w:val="00F5065C"/>
    <w:rsid w:val="00F50791"/>
    <w:rsid w:val="00F53AD5"/>
    <w:rsid w:val="00F54311"/>
    <w:rsid w:val="00F5436C"/>
    <w:rsid w:val="00F547ED"/>
    <w:rsid w:val="00F54BAA"/>
    <w:rsid w:val="00F5503C"/>
    <w:rsid w:val="00F556BC"/>
    <w:rsid w:val="00F55782"/>
    <w:rsid w:val="00F560CE"/>
    <w:rsid w:val="00F56429"/>
    <w:rsid w:val="00F56FDD"/>
    <w:rsid w:val="00F57056"/>
    <w:rsid w:val="00F573DB"/>
    <w:rsid w:val="00F57823"/>
    <w:rsid w:val="00F57B3D"/>
    <w:rsid w:val="00F60383"/>
    <w:rsid w:val="00F603F8"/>
    <w:rsid w:val="00F604EC"/>
    <w:rsid w:val="00F60DA8"/>
    <w:rsid w:val="00F60FAC"/>
    <w:rsid w:val="00F611C8"/>
    <w:rsid w:val="00F61497"/>
    <w:rsid w:val="00F61E29"/>
    <w:rsid w:val="00F6289E"/>
    <w:rsid w:val="00F62ADF"/>
    <w:rsid w:val="00F62D8E"/>
    <w:rsid w:val="00F6397E"/>
    <w:rsid w:val="00F645EC"/>
    <w:rsid w:val="00F64815"/>
    <w:rsid w:val="00F64883"/>
    <w:rsid w:val="00F64E33"/>
    <w:rsid w:val="00F65AFD"/>
    <w:rsid w:val="00F6682F"/>
    <w:rsid w:val="00F66B9D"/>
    <w:rsid w:val="00F674F8"/>
    <w:rsid w:val="00F679C5"/>
    <w:rsid w:val="00F70299"/>
    <w:rsid w:val="00F705F3"/>
    <w:rsid w:val="00F708C0"/>
    <w:rsid w:val="00F71309"/>
    <w:rsid w:val="00F713A7"/>
    <w:rsid w:val="00F717B5"/>
    <w:rsid w:val="00F71FEB"/>
    <w:rsid w:val="00F72F6D"/>
    <w:rsid w:val="00F7337B"/>
    <w:rsid w:val="00F73A4D"/>
    <w:rsid w:val="00F742F4"/>
    <w:rsid w:val="00F75057"/>
    <w:rsid w:val="00F762AA"/>
    <w:rsid w:val="00F77C84"/>
    <w:rsid w:val="00F8040B"/>
    <w:rsid w:val="00F80C0F"/>
    <w:rsid w:val="00F810CC"/>
    <w:rsid w:val="00F815A0"/>
    <w:rsid w:val="00F81763"/>
    <w:rsid w:val="00F82A6D"/>
    <w:rsid w:val="00F82CE1"/>
    <w:rsid w:val="00F82EEB"/>
    <w:rsid w:val="00F82F54"/>
    <w:rsid w:val="00F83852"/>
    <w:rsid w:val="00F83960"/>
    <w:rsid w:val="00F83B0B"/>
    <w:rsid w:val="00F84BB7"/>
    <w:rsid w:val="00F84EA1"/>
    <w:rsid w:val="00F85494"/>
    <w:rsid w:val="00F854FF"/>
    <w:rsid w:val="00F857F5"/>
    <w:rsid w:val="00F85935"/>
    <w:rsid w:val="00F8668A"/>
    <w:rsid w:val="00F86B3E"/>
    <w:rsid w:val="00F87283"/>
    <w:rsid w:val="00F87E03"/>
    <w:rsid w:val="00F90667"/>
    <w:rsid w:val="00F91001"/>
    <w:rsid w:val="00F911D3"/>
    <w:rsid w:val="00F91CED"/>
    <w:rsid w:val="00F91EA7"/>
    <w:rsid w:val="00F923AC"/>
    <w:rsid w:val="00F92738"/>
    <w:rsid w:val="00F927C1"/>
    <w:rsid w:val="00F92BD6"/>
    <w:rsid w:val="00F92EDA"/>
    <w:rsid w:val="00F92FCE"/>
    <w:rsid w:val="00F93D87"/>
    <w:rsid w:val="00F94400"/>
    <w:rsid w:val="00F948C2"/>
    <w:rsid w:val="00F94A0B"/>
    <w:rsid w:val="00F94D2C"/>
    <w:rsid w:val="00F95131"/>
    <w:rsid w:val="00F9516B"/>
    <w:rsid w:val="00F95315"/>
    <w:rsid w:val="00F953D2"/>
    <w:rsid w:val="00F9565B"/>
    <w:rsid w:val="00F958E5"/>
    <w:rsid w:val="00F95BB8"/>
    <w:rsid w:val="00F95C72"/>
    <w:rsid w:val="00F96A91"/>
    <w:rsid w:val="00F96E91"/>
    <w:rsid w:val="00F96F69"/>
    <w:rsid w:val="00FA0565"/>
    <w:rsid w:val="00FA1063"/>
    <w:rsid w:val="00FA2003"/>
    <w:rsid w:val="00FA2B03"/>
    <w:rsid w:val="00FA2D33"/>
    <w:rsid w:val="00FA3995"/>
    <w:rsid w:val="00FA45F4"/>
    <w:rsid w:val="00FA516A"/>
    <w:rsid w:val="00FA5B14"/>
    <w:rsid w:val="00FA5E2C"/>
    <w:rsid w:val="00FA6005"/>
    <w:rsid w:val="00FA6351"/>
    <w:rsid w:val="00FA6A81"/>
    <w:rsid w:val="00FA6CB0"/>
    <w:rsid w:val="00FA7138"/>
    <w:rsid w:val="00FA7172"/>
    <w:rsid w:val="00FA7AFE"/>
    <w:rsid w:val="00FB033E"/>
    <w:rsid w:val="00FB0C07"/>
    <w:rsid w:val="00FB0FAF"/>
    <w:rsid w:val="00FB1F12"/>
    <w:rsid w:val="00FB2105"/>
    <w:rsid w:val="00FB2379"/>
    <w:rsid w:val="00FB3588"/>
    <w:rsid w:val="00FB4352"/>
    <w:rsid w:val="00FB4387"/>
    <w:rsid w:val="00FB59AE"/>
    <w:rsid w:val="00FB5D60"/>
    <w:rsid w:val="00FB5F80"/>
    <w:rsid w:val="00FB74AD"/>
    <w:rsid w:val="00FB7968"/>
    <w:rsid w:val="00FC23A0"/>
    <w:rsid w:val="00FC304F"/>
    <w:rsid w:val="00FC3870"/>
    <w:rsid w:val="00FC3D65"/>
    <w:rsid w:val="00FC44C0"/>
    <w:rsid w:val="00FC52D2"/>
    <w:rsid w:val="00FC535D"/>
    <w:rsid w:val="00FC5365"/>
    <w:rsid w:val="00FC5BC9"/>
    <w:rsid w:val="00FC63B3"/>
    <w:rsid w:val="00FC686F"/>
    <w:rsid w:val="00FC7A50"/>
    <w:rsid w:val="00FD0010"/>
    <w:rsid w:val="00FD05FC"/>
    <w:rsid w:val="00FD0BF0"/>
    <w:rsid w:val="00FD1031"/>
    <w:rsid w:val="00FD1052"/>
    <w:rsid w:val="00FD2726"/>
    <w:rsid w:val="00FD3579"/>
    <w:rsid w:val="00FD363B"/>
    <w:rsid w:val="00FD42BE"/>
    <w:rsid w:val="00FD473E"/>
    <w:rsid w:val="00FD4C19"/>
    <w:rsid w:val="00FD4F59"/>
    <w:rsid w:val="00FD6805"/>
    <w:rsid w:val="00FD689F"/>
    <w:rsid w:val="00FD6C5E"/>
    <w:rsid w:val="00FD712E"/>
    <w:rsid w:val="00FD71E0"/>
    <w:rsid w:val="00FD7222"/>
    <w:rsid w:val="00FD7831"/>
    <w:rsid w:val="00FE0A6D"/>
    <w:rsid w:val="00FE0C3D"/>
    <w:rsid w:val="00FE1470"/>
    <w:rsid w:val="00FE1968"/>
    <w:rsid w:val="00FE1C03"/>
    <w:rsid w:val="00FE25A7"/>
    <w:rsid w:val="00FE27F9"/>
    <w:rsid w:val="00FE384A"/>
    <w:rsid w:val="00FE392E"/>
    <w:rsid w:val="00FE423D"/>
    <w:rsid w:val="00FE48EE"/>
    <w:rsid w:val="00FE4E89"/>
    <w:rsid w:val="00FE5071"/>
    <w:rsid w:val="00FE59F7"/>
    <w:rsid w:val="00FE5E25"/>
    <w:rsid w:val="00FE6812"/>
    <w:rsid w:val="00FE69D8"/>
    <w:rsid w:val="00FE6EAB"/>
    <w:rsid w:val="00FE6EFE"/>
    <w:rsid w:val="00FF04DA"/>
    <w:rsid w:val="00FF0A1E"/>
    <w:rsid w:val="00FF2826"/>
    <w:rsid w:val="00FF358F"/>
    <w:rsid w:val="00FF3DE1"/>
    <w:rsid w:val="00FF4A76"/>
    <w:rsid w:val="00FF4B39"/>
    <w:rsid w:val="00FF521A"/>
    <w:rsid w:val="00FF55AF"/>
    <w:rsid w:val="00FF66CA"/>
    <w:rsid w:val="00FF6953"/>
    <w:rsid w:val="00FF6C7F"/>
    <w:rsid w:val="00FF6F2A"/>
    <w:rsid w:val="00FF7190"/>
    <w:rsid w:val="00FF71B9"/>
    <w:rsid w:val="00FF7751"/>
    <w:rsid w:val="00FF7A4F"/>
    <w:rsid w:val="00FF7B3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BB526F"/>
  <w15:docId w15:val="{016F42DC-E576-424C-A104-47965EE22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B112B"/>
  </w:style>
  <w:style w:type="paragraph" w:styleId="berschrift1">
    <w:name w:val="heading 1"/>
    <w:basedOn w:val="Standard"/>
    <w:next w:val="Standard"/>
    <w:link w:val="berschrift1Zchn"/>
    <w:uiPriority w:val="9"/>
    <w:qFormat/>
    <w:rsid w:val="00E037B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6E598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B2021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E7D3E"/>
    <w:rPr>
      <w:color w:val="0000FF"/>
      <w:u w:val="single"/>
    </w:rPr>
  </w:style>
  <w:style w:type="paragraph" w:styleId="StandardWeb">
    <w:name w:val="Normal (Web)"/>
    <w:basedOn w:val="Standard"/>
    <w:uiPriority w:val="99"/>
    <w:unhideWhenUsed/>
    <w:rsid w:val="008E7D3E"/>
    <w:pPr>
      <w:spacing w:before="100" w:beforeAutospacing="1" w:after="100" w:afterAutospacing="1" w:line="240" w:lineRule="auto"/>
    </w:pPr>
    <w:rPr>
      <w:rFonts w:ascii="Times New Roman" w:hAnsi="Times New Roman" w:cs="Times New Roman"/>
      <w:sz w:val="24"/>
      <w:szCs w:val="24"/>
      <w:lang w:eastAsia="de-DE"/>
    </w:rPr>
  </w:style>
  <w:style w:type="character" w:styleId="Hervorhebung">
    <w:name w:val="Emphasis"/>
    <w:basedOn w:val="Absatz-Standardschriftart"/>
    <w:uiPriority w:val="20"/>
    <w:qFormat/>
    <w:rsid w:val="008E7D3E"/>
    <w:rPr>
      <w:i/>
      <w:iCs/>
    </w:rPr>
  </w:style>
  <w:style w:type="paragraph" w:styleId="Sprechblasentext">
    <w:name w:val="Balloon Text"/>
    <w:basedOn w:val="Standard"/>
    <w:link w:val="SprechblasentextZchn"/>
    <w:uiPriority w:val="99"/>
    <w:semiHidden/>
    <w:unhideWhenUsed/>
    <w:rsid w:val="003E448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E4485"/>
    <w:rPr>
      <w:rFonts w:ascii="Segoe UI" w:hAnsi="Segoe UI" w:cs="Segoe UI"/>
      <w:sz w:val="18"/>
      <w:szCs w:val="18"/>
    </w:rPr>
  </w:style>
  <w:style w:type="character" w:styleId="Kommentarzeichen">
    <w:name w:val="annotation reference"/>
    <w:basedOn w:val="Absatz-Standardschriftart"/>
    <w:uiPriority w:val="99"/>
    <w:semiHidden/>
    <w:unhideWhenUsed/>
    <w:rsid w:val="00334076"/>
    <w:rPr>
      <w:sz w:val="16"/>
      <w:szCs w:val="16"/>
    </w:rPr>
  </w:style>
  <w:style w:type="paragraph" w:styleId="Kommentartext">
    <w:name w:val="annotation text"/>
    <w:basedOn w:val="Standard"/>
    <w:link w:val="KommentartextZchn"/>
    <w:uiPriority w:val="99"/>
    <w:unhideWhenUsed/>
    <w:rsid w:val="00334076"/>
    <w:pPr>
      <w:spacing w:line="240" w:lineRule="auto"/>
    </w:pPr>
    <w:rPr>
      <w:sz w:val="20"/>
      <w:szCs w:val="20"/>
    </w:rPr>
  </w:style>
  <w:style w:type="character" w:customStyle="1" w:styleId="KommentartextZchn">
    <w:name w:val="Kommentartext Zchn"/>
    <w:basedOn w:val="Absatz-Standardschriftart"/>
    <w:link w:val="Kommentartext"/>
    <w:uiPriority w:val="99"/>
    <w:rsid w:val="00334076"/>
    <w:rPr>
      <w:sz w:val="20"/>
      <w:szCs w:val="20"/>
    </w:rPr>
  </w:style>
  <w:style w:type="paragraph" w:styleId="Kommentarthema">
    <w:name w:val="annotation subject"/>
    <w:basedOn w:val="Kommentartext"/>
    <w:next w:val="Kommentartext"/>
    <w:link w:val="KommentarthemaZchn"/>
    <w:uiPriority w:val="99"/>
    <w:semiHidden/>
    <w:unhideWhenUsed/>
    <w:rsid w:val="00334076"/>
    <w:rPr>
      <w:b/>
      <w:bCs/>
    </w:rPr>
  </w:style>
  <w:style w:type="character" w:customStyle="1" w:styleId="KommentarthemaZchn">
    <w:name w:val="Kommentarthema Zchn"/>
    <w:basedOn w:val="KommentartextZchn"/>
    <w:link w:val="Kommentarthema"/>
    <w:uiPriority w:val="99"/>
    <w:semiHidden/>
    <w:rsid w:val="00334076"/>
    <w:rPr>
      <w:b/>
      <w:bCs/>
      <w:sz w:val="20"/>
      <w:szCs w:val="20"/>
    </w:rPr>
  </w:style>
  <w:style w:type="paragraph" w:customStyle="1" w:styleId="Default">
    <w:name w:val="Default"/>
    <w:rsid w:val="00F56FDD"/>
    <w:pPr>
      <w:autoSpaceDE w:val="0"/>
      <w:autoSpaceDN w:val="0"/>
      <w:adjustRightInd w:val="0"/>
      <w:spacing w:after="0" w:line="240" w:lineRule="auto"/>
    </w:pPr>
    <w:rPr>
      <w:rFonts w:ascii="Calibri" w:hAnsi="Calibri" w:cs="Calibri"/>
      <w:color w:val="000000"/>
      <w:sz w:val="24"/>
      <w:szCs w:val="24"/>
    </w:rPr>
  </w:style>
  <w:style w:type="paragraph" w:styleId="berarbeitung">
    <w:name w:val="Revision"/>
    <w:hidden/>
    <w:uiPriority w:val="99"/>
    <w:semiHidden/>
    <w:rsid w:val="002E0A0D"/>
    <w:pPr>
      <w:spacing w:after="0" w:line="240" w:lineRule="auto"/>
    </w:pPr>
  </w:style>
  <w:style w:type="paragraph" w:styleId="Listenabsatz">
    <w:name w:val="List Paragraph"/>
    <w:aliases w:val="U 5"/>
    <w:basedOn w:val="Standard"/>
    <w:link w:val="ListenabsatzZchn"/>
    <w:uiPriority w:val="34"/>
    <w:qFormat/>
    <w:rsid w:val="00384A79"/>
    <w:pPr>
      <w:ind w:left="720"/>
      <w:contextualSpacing/>
    </w:pPr>
  </w:style>
  <w:style w:type="paragraph" w:styleId="Kopfzeile">
    <w:name w:val="header"/>
    <w:basedOn w:val="Standard"/>
    <w:link w:val="KopfzeileZchn"/>
    <w:uiPriority w:val="99"/>
    <w:unhideWhenUsed/>
    <w:rsid w:val="00DC3E8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C3E8F"/>
  </w:style>
  <w:style w:type="paragraph" w:styleId="Fuzeile">
    <w:name w:val="footer"/>
    <w:basedOn w:val="Standard"/>
    <w:link w:val="FuzeileZchn"/>
    <w:uiPriority w:val="99"/>
    <w:unhideWhenUsed/>
    <w:rsid w:val="00DC3E8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3E8F"/>
  </w:style>
  <w:style w:type="paragraph" w:styleId="Funotentext">
    <w:name w:val="footnote text"/>
    <w:basedOn w:val="Standard"/>
    <w:link w:val="FunotentextZchn"/>
    <w:uiPriority w:val="99"/>
    <w:semiHidden/>
    <w:unhideWhenUsed/>
    <w:rsid w:val="00BE142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E142C"/>
    <w:rPr>
      <w:sz w:val="20"/>
      <w:szCs w:val="20"/>
    </w:rPr>
  </w:style>
  <w:style w:type="character" w:styleId="Funotenzeichen">
    <w:name w:val="footnote reference"/>
    <w:basedOn w:val="Absatz-Standardschriftart"/>
    <w:uiPriority w:val="99"/>
    <w:semiHidden/>
    <w:unhideWhenUsed/>
    <w:rsid w:val="00BE142C"/>
    <w:rPr>
      <w:vertAlign w:val="superscript"/>
    </w:rPr>
  </w:style>
  <w:style w:type="character" w:customStyle="1" w:styleId="normaltextrun">
    <w:name w:val="normaltextrun"/>
    <w:basedOn w:val="Absatz-Standardschriftart"/>
    <w:rsid w:val="0067536D"/>
  </w:style>
  <w:style w:type="paragraph" w:customStyle="1" w:styleId="paragraph">
    <w:name w:val="paragraph"/>
    <w:basedOn w:val="Standard"/>
    <w:rsid w:val="0067536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eop">
    <w:name w:val="eop"/>
    <w:basedOn w:val="Absatz-Standardschriftart"/>
    <w:rsid w:val="0067536D"/>
  </w:style>
  <w:style w:type="character" w:customStyle="1" w:styleId="berschrift1Zchn">
    <w:name w:val="Überschrift 1 Zchn"/>
    <w:basedOn w:val="Absatz-Standardschriftart"/>
    <w:link w:val="berschrift1"/>
    <w:uiPriority w:val="9"/>
    <w:rsid w:val="00E037BE"/>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E037BE"/>
    <w:pPr>
      <w:spacing w:line="259" w:lineRule="auto"/>
      <w:outlineLvl w:val="9"/>
    </w:pPr>
    <w:rPr>
      <w:lang w:eastAsia="de-DE"/>
    </w:rPr>
  </w:style>
  <w:style w:type="paragraph" w:styleId="Verzeichnis1">
    <w:name w:val="toc 1"/>
    <w:basedOn w:val="Standard"/>
    <w:next w:val="Standard"/>
    <w:autoRedefine/>
    <w:uiPriority w:val="39"/>
    <w:unhideWhenUsed/>
    <w:rsid w:val="0062394D"/>
    <w:pPr>
      <w:tabs>
        <w:tab w:val="left" w:pos="426"/>
        <w:tab w:val="right" w:leader="dot" w:pos="9736"/>
      </w:tabs>
      <w:spacing w:after="100"/>
    </w:pPr>
  </w:style>
  <w:style w:type="character" w:customStyle="1" w:styleId="berschrift2Zchn">
    <w:name w:val="Überschrift 2 Zchn"/>
    <w:basedOn w:val="Absatz-Standardschriftart"/>
    <w:link w:val="berschrift2"/>
    <w:uiPriority w:val="9"/>
    <w:rsid w:val="006E5985"/>
    <w:rPr>
      <w:rFonts w:asciiTheme="majorHAnsi" w:eastAsiaTheme="majorEastAsia" w:hAnsiTheme="majorHAnsi" w:cstheme="majorBidi"/>
      <w:color w:val="365F91" w:themeColor="accent1" w:themeShade="BF"/>
      <w:sz w:val="26"/>
      <w:szCs w:val="26"/>
    </w:rPr>
  </w:style>
  <w:style w:type="table" w:customStyle="1" w:styleId="TableGrid">
    <w:name w:val="TableGrid"/>
    <w:rsid w:val="00976D8A"/>
    <w:pPr>
      <w:spacing w:after="0" w:line="240" w:lineRule="auto"/>
    </w:pPr>
    <w:rPr>
      <w:rFonts w:eastAsiaTheme="minorEastAsia"/>
      <w:lang w:eastAsia="de-DE"/>
    </w:rPr>
    <w:tblPr>
      <w:tblCellMar>
        <w:top w:w="0" w:type="dxa"/>
        <w:left w:w="0" w:type="dxa"/>
        <w:bottom w:w="0" w:type="dxa"/>
        <w:right w:w="0" w:type="dxa"/>
      </w:tblCellMar>
    </w:tblPr>
  </w:style>
  <w:style w:type="table" w:styleId="Tabellenraster">
    <w:name w:val="Table Grid"/>
    <w:basedOn w:val="NormaleTabelle"/>
    <w:uiPriority w:val="39"/>
    <w:rsid w:val="007F1209"/>
    <w:pPr>
      <w:spacing w:after="0" w:line="240" w:lineRule="auto"/>
    </w:pPr>
    <w:rPr>
      <w:rFonts w:ascii="Calibri" w:eastAsia="Calibri" w:hAnsi="Calibri"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B2021B"/>
    <w:rPr>
      <w:rFonts w:asciiTheme="majorHAnsi" w:eastAsiaTheme="majorEastAsia" w:hAnsiTheme="majorHAnsi" w:cstheme="majorBidi"/>
      <w:color w:val="243F60" w:themeColor="accent1" w:themeShade="7F"/>
      <w:sz w:val="24"/>
      <w:szCs w:val="24"/>
    </w:rPr>
  </w:style>
  <w:style w:type="character" w:customStyle="1" w:styleId="ListenabsatzZchn">
    <w:name w:val="Listenabsatz Zchn"/>
    <w:aliases w:val="U 5 Zchn"/>
    <w:link w:val="Listenabsatz"/>
    <w:uiPriority w:val="34"/>
    <w:locked/>
    <w:rsid w:val="00BD3D87"/>
  </w:style>
  <w:style w:type="paragraph" w:styleId="KeinLeerraum">
    <w:name w:val="No Spacing"/>
    <w:uiPriority w:val="1"/>
    <w:qFormat/>
    <w:rsid w:val="00BD3D87"/>
    <w:pPr>
      <w:spacing w:after="0" w:line="240" w:lineRule="auto"/>
    </w:pPr>
    <w:rPr>
      <w:rFonts w:ascii="Calibri" w:eastAsia="Calibri" w:hAnsi="Calibri" w:cs="Times New Roman"/>
    </w:rPr>
  </w:style>
  <w:style w:type="character" w:styleId="BesuchterLink">
    <w:name w:val="FollowedHyperlink"/>
    <w:basedOn w:val="Absatz-Standardschriftart"/>
    <w:uiPriority w:val="99"/>
    <w:semiHidden/>
    <w:unhideWhenUsed/>
    <w:rsid w:val="00652E87"/>
    <w:rPr>
      <w:color w:val="800080" w:themeColor="followedHyperlink"/>
      <w:u w:val="single"/>
    </w:rPr>
  </w:style>
  <w:style w:type="character" w:customStyle="1" w:styleId="cf01">
    <w:name w:val="cf01"/>
    <w:basedOn w:val="Absatz-Standardschriftart"/>
    <w:rsid w:val="00A37006"/>
    <w:rPr>
      <w:rFonts w:ascii="Segoe UI" w:hAnsi="Segoe UI" w:cs="Segoe UI" w:hint="default"/>
      <w:sz w:val="18"/>
      <w:szCs w:val="18"/>
    </w:rPr>
  </w:style>
  <w:style w:type="character" w:customStyle="1" w:styleId="NichtaufgelsteErwhnung1">
    <w:name w:val="Nicht aufgelöste Erwähnung1"/>
    <w:basedOn w:val="Absatz-Standardschriftart"/>
    <w:uiPriority w:val="99"/>
    <w:semiHidden/>
    <w:unhideWhenUsed/>
    <w:rsid w:val="000313AB"/>
    <w:rPr>
      <w:color w:val="605E5C"/>
      <w:shd w:val="clear" w:color="auto" w:fill="E1DFDD"/>
    </w:rPr>
  </w:style>
  <w:style w:type="table" w:customStyle="1" w:styleId="Tabellenraster1">
    <w:name w:val="Tabellenraster1"/>
    <w:rsid w:val="006F1109"/>
    <w:pPr>
      <w:spacing w:after="0" w:line="240" w:lineRule="auto"/>
    </w:pPr>
    <w:rPr>
      <w:rFonts w:eastAsiaTheme="minorEastAsia"/>
      <w:lang w:eastAsia="de-DE"/>
    </w:rPr>
    <w:tblPr>
      <w:tblCellMar>
        <w:top w:w="0" w:type="dxa"/>
        <w:left w:w="0" w:type="dxa"/>
        <w:bottom w:w="0" w:type="dxa"/>
        <w:right w:w="0" w:type="dxa"/>
      </w:tblCellMar>
    </w:tblPr>
  </w:style>
  <w:style w:type="paragraph" w:customStyle="1" w:styleId="pf0">
    <w:name w:val="pf0"/>
    <w:basedOn w:val="Standard"/>
    <w:rsid w:val="00FD6C5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Formatvorlage6">
    <w:name w:val="Formatvorlage6"/>
    <w:basedOn w:val="Absatz-Standardschriftart"/>
    <w:uiPriority w:val="1"/>
    <w:rsid w:val="00ED0040"/>
    <w:rPr>
      <w:rFonts w:ascii="Verdana" w:hAnsi="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07650">
      <w:bodyDiv w:val="1"/>
      <w:marLeft w:val="0"/>
      <w:marRight w:val="0"/>
      <w:marTop w:val="0"/>
      <w:marBottom w:val="0"/>
      <w:divBdr>
        <w:top w:val="none" w:sz="0" w:space="0" w:color="auto"/>
        <w:left w:val="none" w:sz="0" w:space="0" w:color="auto"/>
        <w:bottom w:val="none" w:sz="0" w:space="0" w:color="auto"/>
        <w:right w:val="none" w:sz="0" w:space="0" w:color="auto"/>
      </w:divBdr>
      <w:divsChild>
        <w:div w:id="345980624">
          <w:marLeft w:val="0"/>
          <w:marRight w:val="0"/>
          <w:marTop w:val="0"/>
          <w:marBottom w:val="0"/>
          <w:divBdr>
            <w:top w:val="none" w:sz="0" w:space="0" w:color="auto"/>
            <w:left w:val="none" w:sz="0" w:space="0" w:color="auto"/>
            <w:bottom w:val="none" w:sz="0" w:space="0" w:color="auto"/>
            <w:right w:val="none" w:sz="0" w:space="0" w:color="auto"/>
          </w:divBdr>
        </w:div>
        <w:div w:id="1792356719">
          <w:marLeft w:val="0"/>
          <w:marRight w:val="0"/>
          <w:marTop w:val="0"/>
          <w:marBottom w:val="0"/>
          <w:divBdr>
            <w:top w:val="none" w:sz="0" w:space="0" w:color="auto"/>
            <w:left w:val="none" w:sz="0" w:space="0" w:color="auto"/>
            <w:bottom w:val="none" w:sz="0" w:space="0" w:color="auto"/>
            <w:right w:val="none" w:sz="0" w:space="0" w:color="auto"/>
          </w:divBdr>
        </w:div>
      </w:divsChild>
    </w:div>
    <w:div w:id="207685534">
      <w:bodyDiv w:val="1"/>
      <w:marLeft w:val="0"/>
      <w:marRight w:val="0"/>
      <w:marTop w:val="0"/>
      <w:marBottom w:val="0"/>
      <w:divBdr>
        <w:top w:val="none" w:sz="0" w:space="0" w:color="auto"/>
        <w:left w:val="none" w:sz="0" w:space="0" w:color="auto"/>
        <w:bottom w:val="none" w:sz="0" w:space="0" w:color="auto"/>
        <w:right w:val="none" w:sz="0" w:space="0" w:color="auto"/>
      </w:divBdr>
      <w:divsChild>
        <w:div w:id="520827681">
          <w:marLeft w:val="0"/>
          <w:marRight w:val="0"/>
          <w:marTop w:val="0"/>
          <w:marBottom w:val="0"/>
          <w:divBdr>
            <w:top w:val="none" w:sz="0" w:space="0" w:color="auto"/>
            <w:left w:val="none" w:sz="0" w:space="0" w:color="auto"/>
            <w:bottom w:val="none" w:sz="0" w:space="0" w:color="auto"/>
            <w:right w:val="none" w:sz="0" w:space="0" w:color="auto"/>
          </w:divBdr>
        </w:div>
        <w:div w:id="486214679">
          <w:marLeft w:val="0"/>
          <w:marRight w:val="0"/>
          <w:marTop w:val="0"/>
          <w:marBottom w:val="0"/>
          <w:divBdr>
            <w:top w:val="none" w:sz="0" w:space="0" w:color="auto"/>
            <w:left w:val="none" w:sz="0" w:space="0" w:color="auto"/>
            <w:bottom w:val="none" w:sz="0" w:space="0" w:color="auto"/>
            <w:right w:val="none" w:sz="0" w:space="0" w:color="auto"/>
          </w:divBdr>
        </w:div>
        <w:div w:id="1698506907">
          <w:marLeft w:val="0"/>
          <w:marRight w:val="0"/>
          <w:marTop w:val="0"/>
          <w:marBottom w:val="0"/>
          <w:divBdr>
            <w:top w:val="none" w:sz="0" w:space="0" w:color="auto"/>
            <w:left w:val="none" w:sz="0" w:space="0" w:color="auto"/>
            <w:bottom w:val="none" w:sz="0" w:space="0" w:color="auto"/>
            <w:right w:val="none" w:sz="0" w:space="0" w:color="auto"/>
          </w:divBdr>
        </w:div>
        <w:div w:id="1140002469">
          <w:marLeft w:val="0"/>
          <w:marRight w:val="0"/>
          <w:marTop w:val="0"/>
          <w:marBottom w:val="0"/>
          <w:divBdr>
            <w:top w:val="none" w:sz="0" w:space="0" w:color="auto"/>
            <w:left w:val="none" w:sz="0" w:space="0" w:color="auto"/>
            <w:bottom w:val="none" w:sz="0" w:space="0" w:color="auto"/>
            <w:right w:val="none" w:sz="0" w:space="0" w:color="auto"/>
          </w:divBdr>
        </w:div>
        <w:div w:id="1359769749">
          <w:marLeft w:val="0"/>
          <w:marRight w:val="0"/>
          <w:marTop w:val="0"/>
          <w:marBottom w:val="0"/>
          <w:divBdr>
            <w:top w:val="none" w:sz="0" w:space="0" w:color="auto"/>
            <w:left w:val="none" w:sz="0" w:space="0" w:color="auto"/>
            <w:bottom w:val="none" w:sz="0" w:space="0" w:color="auto"/>
            <w:right w:val="none" w:sz="0" w:space="0" w:color="auto"/>
          </w:divBdr>
        </w:div>
        <w:div w:id="864948890">
          <w:marLeft w:val="0"/>
          <w:marRight w:val="0"/>
          <w:marTop w:val="0"/>
          <w:marBottom w:val="0"/>
          <w:divBdr>
            <w:top w:val="none" w:sz="0" w:space="0" w:color="auto"/>
            <w:left w:val="none" w:sz="0" w:space="0" w:color="auto"/>
            <w:bottom w:val="none" w:sz="0" w:space="0" w:color="auto"/>
            <w:right w:val="none" w:sz="0" w:space="0" w:color="auto"/>
          </w:divBdr>
        </w:div>
        <w:div w:id="861750720">
          <w:marLeft w:val="0"/>
          <w:marRight w:val="0"/>
          <w:marTop w:val="0"/>
          <w:marBottom w:val="0"/>
          <w:divBdr>
            <w:top w:val="none" w:sz="0" w:space="0" w:color="auto"/>
            <w:left w:val="none" w:sz="0" w:space="0" w:color="auto"/>
            <w:bottom w:val="none" w:sz="0" w:space="0" w:color="auto"/>
            <w:right w:val="none" w:sz="0" w:space="0" w:color="auto"/>
          </w:divBdr>
        </w:div>
        <w:div w:id="1772431877">
          <w:marLeft w:val="0"/>
          <w:marRight w:val="0"/>
          <w:marTop w:val="0"/>
          <w:marBottom w:val="0"/>
          <w:divBdr>
            <w:top w:val="none" w:sz="0" w:space="0" w:color="auto"/>
            <w:left w:val="none" w:sz="0" w:space="0" w:color="auto"/>
            <w:bottom w:val="none" w:sz="0" w:space="0" w:color="auto"/>
            <w:right w:val="none" w:sz="0" w:space="0" w:color="auto"/>
          </w:divBdr>
        </w:div>
        <w:div w:id="294678500">
          <w:marLeft w:val="0"/>
          <w:marRight w:val="0"/>
          <w:marTop w:val="0"/>
          <w:marBottom w:val="0"/>
          <w:divBdr>
            <w:top w:val="none" w:sz="0" w:space="0" w:color="auto"/>
            <w:left w:val="none" w:sz="0" w:space="0" w:color="auto"/>
            <w:bottom w:val="none" w:sz="0" w:space="0" w:color="auto"/>
            <w:right w:val="none" w:sz="0" w:space="0" w:color="auto"/>
          </w:divBdr>
        </w:div>
        <w:div w:id="346447396">
          <w:marLeft w:val="0"/>
          <w:marRight w:val="0"/>
          <w:marTop w:val="0"/>
          <w:marBottom w:val="0"/>
          <w:divBdr>
            <w:top w:val="none" w:sz="0" w:space="0" w:color="auto"/>
            <w:left w:val="none" w:sz="0" w:space="0" w:color="auto"/>
            <w:bottom w:val="none" w:sz="0" w:space="0" w:color="auto"/>
            <w:right w:val="none" w:sz="0" w:space="0" w:color="auto"/>
          </w:divBdr>
        </w:div>
        <w:div w:id="868638328">
          <w:marLeft w:val="0"/>
          <w:marRight w:val="0"/>
          <w:marTop w:val="0"/>
          <w:marBottom w:val="0"/>
          <w:divBdr>
            <w:top w:val="none" w:sz="0" w:space="0" w:color="auto"/>
            <w:left w:val="none" w:sz="0" w:space="0" w:color="auto"/>
            <w:bottom w:val="none" w:sz="0" w:space="0" w:color="auto"/>
            <w:right w:val="none" w:sz="0" w:space="0" w:color="auto"/>
          </w:divBdr>
        </w:div>
        <w:div w:id="1399936011">
          <w:marLeft w:val="0"/>
          <w:marRight w:val="0"/>
          <w:marTop w:val="0"/>
          <w:marBottom w:val="0"/>
          <w:divBdr>
            <w:top w:val="none" w:sz="0" w:space="0" w:color="auto"/>
            <w:left w:val="none" w:sz="0" w:space="0" w:color="auto"/>
            <w:bottom w:val="none" w:sz="0" w:space="0" w:color="auto"/>
            <w:right w:val="none" w:sz="0" w:space="0" w:color="auto"/>
          </w:divBdr>
        </w:div>
        <w:div w:id="1484736919">
          <w:marLeft w:val="0"/>
          <w:marRight w:val="0"/>
          <w:marTop w:val="0"/>
          <w:marBottom w:val="0"/>
          <w:divBdr>
            <w:top w:val="none" w:sz="0" w:space="0" w:color="auto"/>
            <w:left w:val="none" w:sz="0" w:space="0" w:color="auto"/>
            <w:bottom w:val="none" w:sz="0" w:space="0" w:color="auto"/>
            <w:right w:val="none" w:sz="0" w:space="0" w:color="auto"/>
          </w:divBdr>
        </w:div>
        <w:div w:id="1037121698">
          <w:marLeft w:val="0"/>
          <w:marRight w:val="0"/>
          <w:marTop w:val="0"/>
          <w:marBottom w:val="0"/>
          <w:divBdr>
            <w:top w:val="none" w:sz="0" w:space="0" w:color="auto"/>
            <w:left w:val="none" w:sz="0" w:space="0" w:color="auto"/>
            <w:bottom w:val="none" w:sz="0" w:space="0" w:color="auto"/>
            <w:right w:val="none" w:sz="0" w:space="0" w:color="auto"/>
          </w:divBdr>
        </w:div>
        <w:div w:id="1094283986">
          <w:marLeft w:val="0"/>
          <w:marRight w:val="0"/>
          <w:marTop w:val="0"/>
          <w:marBottom w:val="0"/>
          <w:divBdr>
            <w:top w:val="none" w:sz="0" w:space="0" w:color="auto"/>
            <w:left w:val="none" w:sz="0" w:space="0" w:color="auto"/>
            <w:bottom w:val="none" w:sz="0" w:space="0" w:color="auto"/>
            <w:right w:val="none" w:sz="0" w:space="0" w:color="auto"/>
          </w:divBdr>
        </w:div>
        <w:div w:id="315885267">
          <w:marLeft w:val="0"/>
          <w:marRight w:val="0"/>
          <w:marTop w:val="0"/>
          <w:marBottom w:val="0"/>
          <w:divBdr>
            <w:top w:val="none" w:sz="0" w:space="0" w:color="auto"/>
            <w:left w:val="none" w:sz="0" w:space="0" w:color="auto"/>
            <w:bottom w:val="none" w:sz="0" w:space="0" w:color="auto"/>
            <w:right w:val="none" w:sz="0" w:space="0" w:color="auto"/>
          </w:divBdr>
        </w:div>
        <w:div w:id="1735813262">
          <w:marLeft w:val="0"/>
          <w:marRight w:val="0"/>
          <w:marTop w:val="0"/>
          <w:marBottom w:val="0"/>
          <w:divBdr>
            <w:top w:val="none" w:sz="0" w:space="0" w:color="auto"/>
            <w:left w:val="none" w:sz="0" w:space="0" w:color="auto"/>
            <w:bottom w:val="none" w:sz="0" w:space="0" w:color="auto"/>
            <w:right w:val="none" w:sz="0" w:space="0" w:color="auto"/>
          </w:divBdr>
        </w:div>
        <w:div w:id="989676749">
          <w:marLeft w:val="0"/>
          <w:marRight w:val="0"/>
          <w:marTop w:val="0"/>
          <w:marBottom w:val="0"/>
          <w:divBdr>
            <w:top w:val="none" w:sz="0" w:space="0" w:color="auto"/>
            <w:left w:val="none" w:sz="0" w:space="0" w:color="auto"/>
            <w:bottom w:val="none" w:sz="0" w:space="0" w:color="auto"/>
            <w:right w:val="none" w:sz="0" w:space="0" w:color="auto"/>
          </w:divBdr>
        </w:div>
        <w:div w:id="389497223">
          <w:marLeft w:val="0"/>
          <w:marRight w:val="0"/>
          <w:marTop w:val="0"/>
          <w:marBottom w:val="0"/>
          <w:divBdr>
            <w:top w:val="none" w:sz="0" w:space="0" w:color="auto"/>
            <w:left w:val="none" w:sz="0" w:space="0" w:color="auto"/>
            <w:bottom w:val="none" w:sz="0" w:space="0" w:color="auto"/>
            <w:right w:val="none" w:sz="0" w:space="0" w:color="auto"/>
          </w:divBdr>
        </w:div>
        <w:div w:id="2128771431">
          <w:marLeft w:val="0"/>
          <w:marRight w:val="0"/>
          <w:marTop w:val="0"/>
          <w:marBottom w:val="0"/>
          <w:divBdr>
            <w:top w:val="none" w:sz="0" w:space="0" w:color="auto"/>
            <w:left w:val="none" w:sz="0" w:space="0" w:color="auto"/>
            <w:bottom w:val="none" w:sz="0" w:space="0" w:color="auto"/>
            <w:right w:val="none" w:sz="0" w:space="0" w:color="auto"/>
          </w:divBdr>
        </w:div>
        <w:div w:id="192693106">
          <w:marLeft w:val="0"/>
          <w:marRight w:val="0"/>
          <w:marTop w:val="0"/>
          <w:marBottom w:val="0"/>
          <w:divBdr>
            <w:top w:val="none" w:sz="0" w:space="0" w:color="auto"/>
            <w:left w:val="none" w:sz="0" w:space="0" w:color="auto"/>
            <w:bottom w:val="none" w:sz="0" w:space="0" w:color="auto"/>
            <w:right w:val="none" w:sz="0" w:space="0" w:color="auto"/>
          </w:divBdr>
        </w:div>
        <w:div w:id="1974168154">
          <w:marLeft w:val="0"/>
          <w:marRight w:val="0"/>
          <w:marTop w:val="0"/>
          <w:marBottom w:val="0"/>
          <w:divBdr>
            <w:top w:val="none" w:sz="0" w:space="0" w:color="auto"/>
            <w:left w:val="none" w:sz="0" w:space="0" w:color="auto"/>
            <w:bottom w:val="none" w:sz="0" w:space="0" w:color="auto"/>
            <w:right w:val="none" w:sz="0" w:space="0" w:color="auto"/>
          </w:divBdr>
        </w:div>
        <w:div w:id="621690266">
          <w:marLeft w:val="0"/>
          <w:marRight w:val="0"/>
          <w:marTop w:val="0"/>
          <w:marBottom w:val="0"/>
          <w:divBdr>
            <w:top w:val="none" w:sz="0" w:space="0" w:color="auto"/>
            <w:left w:val="none" w:sz="0" w:space="0" w:color="auto"/>
            <w:bottom w:val="none" w:sz="0" w:space="0" w:color="auto"/>
            <w:right w:val="none" w:sz="0" w:space="0" w:color="auto"/>
          </w:divBdr>
        </w:div>
        <w:div w:id="1158228245">
          <w:marLeft w:val="0"/>
          <w:marRight w:val="0"/>
          <w:marTop w:val="0"/>
          <w:marBottom w:val="0"/>
          <w:divBdr>
            <w:top w:val="none" w:sz="0" w:space="0" w:color="auto"/>
            <w:left w:val="none" w:sz="0" w:space="0" w:color="auto"/>
            <w:bottom w:val="none" w:sz="0" w:space="0" w:color="auto"/>
            <w:right w:val="none" w:sz="0" w:space="0" w:color="auto"/>
          </w:divBdr>
        </w:div>
        <w:div w:id="300817975">
          <w:marLeft w:val="0"/>
          <w:marRight w:val="0"/>
          <w:marTop w:val="0"/>
          <w:marBottom w:val="0"/>
          <w:divBdr>
            <w:top w:val="none" w:sz="0" w:space="0" w:color="auto"/>
            <w:left w:val="none" w:sz="0" w:space="0" w:color="auto"/>
            <w:bottom w:val="none" w:sz="0" w:space="0" w:color="auto"/>
            <w:right w:val="none" w:sz="0" w:space="0" w:color="auto"/>
          </w:divBdr>
        </w:div>
        <w:div w:id="754324892">
          <w:marLeft w:val="0"/>
          <w:marRight w:val="0"/>
          <w:marTop w:val="0"/>
          <w:marBottom w:val="0"/>
          <w:divBdr>
            <w:top w:val="none" w:sz="0" w:space="0" w:color="auto"/>
            <w:left w:val="none" w:sz="0" w:space="0" w:color="auto"/>
            <w:bottom w:val="none" w:sz="0" w:space="0" w:color="auto"/>
            <w:right w:val="none" w:sz="0" w:space="0" w:color="auto"/>
          </w:divBdr>
        </w:div>
      </w:divsChild>
    </w:div>
    <w:div w:id="429929229">
      <w:bodyDiv w:val="1"/>
      <w:marLeft w:val="0"/>
      <w:marRight w:val="0"/>
      <w:marTop w:val="0"/>
      <w:marBottom w:val="0"/>
      <w:divBdr>
        <w:top w:val="none" w:sz="0" w:space="0" w:color="auto"/>
        <w:left w:val="none" w:sz="0" w:space="0" w:color="auto"/>
        <w:bottom w:val="none" w:sz="0" w:space="0" w:color="auto"/>
        <w:right w:val="none" w:sz="0" w:space="0" w:color="auto"/>
      </w:divBdr>
    </w:div>
    <w:div w:id="560755248">
      <w:bodyDiv w:val="1"/>
      <w:marLeft w:val="0"/>
      <w:marRight w:val="0"/>
      <w:marTop w:val="0"/>
      <w:marBottom w:val="0"/>
      <w:divBdr>
        <w:top w:val="none" w:sz="0" w:space="0" w:color="auto"/>
        <w:left w:val="none" w:sz="0" w:space="0" w:color="auto"/>
        <w:bottom w:val="none" w:sz="0" w:space="0" w:color="auto"/>
        <w:right w:val="none" w:sz="0" w:space="0" w:color="auto"/>
      </w:divBdr>
      <w:divsChild>
        <w:div w:id="976380450">
          <w:marLeft w:val="0"/>
          <w:marRight w:val="0"/>
          <w:marTop w:val="0"/>
          <w:marBottom w:val="0"/>
          <w:divBdr>
            <w:top w:val="none" w:sz="0" w:space="0" w:color="auto"/>
            <w:left w:val="none" w:sz="0" w:space="0" w:color="auto"/>
            <w:bottom w:val="none" w:sz="0" w:space="0" w:color="auto"/>
            <w:right w:val="none" w:sz="0" w:space="0" w:color="auto"/>
          </w:divBdr>
        </w:div>
        <w:div w:id="1566455958">
          <w:marLeft w:val="0"/>
          <w:marRight w:val="0"/>
          <w:marTop w:val="0"/>
          <w:marBottom w:val="0"/>
          <w:divBdr>
            <w:top w:val="none" w:sz="0" w:space="0" w:color="auto"/>
            <w:left w:val="none" w:sz="0" w:space="0" w:color="auto"/>
            <w:bottom w:val="none" w:sz="0" w:space="0" w:color="auto"/>
            <w:right w:val="none" w:sz="0" w:space="0" w:color="auto"/>
          </w:divBdr>
        </w:div>
        <w:div w:id="1701470880">
          <w:marLeft w:val="0"/>
          <w:marRight w:val="0"/>
          <w:marTop w:val="0"/>
          <w:marBottom w:val="0"/>
          <w:divBdr>
            <w:top w:val="none" w:sz="0" w:space="0" w:color="auto"/>
            <w:left w:val="none" w:sz="0" w:space="0" w:color="auto"/>
            <w:bottom w:val="none" w:sz="0" w:space="0" w:color="auto"/>
            <w:right w:val="none" w:sz="0" w:space="0" w:color="auto"/>
          </w:divBdr>
        </w:div>
        <w:div w:id="753863488">
          <w:marLeft w:val="0"/>
          <w:marRight w:val="0"/>
          <w:marTop w:val="0"/>
          <w:marBottom w:val="0"/>
          <w:divBdr>
            <w:top w:val="none" w:sz="0" w:space="0" w:color="auto"/>
            <w:left w:val="none" w:sz="0" w:space="0" w:color="auto"/>
            <w:bottom w:val="none" w:sz="0" w:space="0" w:color="auto"/>
            <w:right w:val="none" w:sz="0" w:space="0" w:color="auto"/>
          </w:divBdr>
        </w:div>
        <w:div w:id="420181579">
          <w:marLeft w:val="0"/>
          <w:marRight w:val="0"/>
          <w:marTop w:val="0"/>
          <w:marBottom w:val="0"/>
          <w:divBdr>
            <w:top w:val="none" w:sz="0" w:space="0" w:color="auto"/>
            <w:left w:val="none" w:sz="0" w:space="0" w:color="auto"/>
            <w:bottom w:val="none" w:sz="0" w:space="0" w:color="auto"/>
            <w:right w:val="none" w:sz="0" w:space="0" w:color="auto"/>
          </w:divBdr>
        </w:div>
        <w:div w:id="890311049">
          <w:marLeft w:val="0"/>
          <w:marRight w:val="0"/>
          <w:marTop w:val="0"/>
          <w:marBottom w:val="0"/>
          <w:divBdr>
            <w:top w:val="none" w:sz="0" w:space="0" w:color="auto"/>
            <w:left w:val="none" w:sz="0" w:space="0" w:color="auto"/>
            <w:bottom w:val="none" w:sz="0" w:space="0" w:color="auto"/>
            <w:right w:val="none" w:sz="0" w:space="0" w:color="auto"/>
          </w:divBdr>
        </w:div>
        <w:div w:id="1061442424">
          <w:marLeft w:val="0"/>
          <w:marRight w:val="0"/>
          <w:marTop w:val="0"/>
          <w:marBottom w:val="0"/>
          <w:divBdr>
            <w:top w:val="none" w:sz="0" w:space="0" w:color="auto"/>
            <w:left w:val="none" w:sz="0" w:space="0" w:color="auto"/>
            <w:bottom w:val="none" w:sz="0" w:space="0" w:color="auto"/>
            <w:right w:val="none" w:sz="0" w:space="0" w:color="auto"/>
          </w:divBdr>
        </w:div>
        <w:div w:id="1262106151">
          <w:marLeft w:val="0"/>
          <w:marRight w:val="0"/>
          <w:marTop w:val="0"/>
          <w:marBottom w:val="0"/>
          <w:divBdr>
            <w:top w:val="none" w:sz="0" w:space="0" w:color="auto"/>
            <w:left w:val="none" w:sz="0" w:space="0" w:color="auto"/>
            <w:bottom w:val="none" w:sz="0" w:space="0" w:color="auto"/>
            <w:right w:val="none" w:sz="0" w:space="0" w:color="auto"/>
          </w:divBdr>
        </w:div>
        <w:div w:id="138352758">
          <w:marLeft w:val="0"/>
          <w:marRight w:val="0"/>
          <w:marTop w:val="0"/>
          <w:marBottom w:val="0"/>
          <w:divBdr>
            <w:top w:val="none" w:sz="0" w:space="0" w:color="auto"/>
            <w:left w:val="none" w:sz="0" w:space="0" w:color="auto"/>
            <w:bottom w:val="none" w:sz="0" w:space="0" w:color="auto"/>
            <w:right w:val="none" w:sz="0" w:space="0" w:color="auto"/>
          </w:divBdr>
        </w:div>
        <w:div w:id="1990357585">
          <w:marLeft w:val="0"/>
          <w:marRight w:val="0"/>
          <w:marTop w:val="0"/>
          <w:marBottom w:val="0"/>
          <w:divBdr>
            <w:top w:val="none" w:sz="0" w:space="0" w:color="auto"/>
            <w:left w:val="none" w:sz="0" w:space="0" w:color="auto"/>
            <w:bottom w:val="none" w:sz="0" w:space="0" w:color="auto"/>
            <w:right w:val="none" w:sz="0" w:space="0" w:color="auto"/>
          </w:divBdr>
        </w:div>
        <w:div w:id="1078134247">
          <w:marLeft w:val="0"/>
          <w:marRight w:val="0"/>
          <w:marTop w:val="0"/>
          <w:marBottom w:val="0"/>
          <w:divBdr>
            <w:top w:val="none" w:sz="0" w:space="0" w:color="auto"/>
            <w:left w:val="none" w:sz="0" w:space="0" w:color="auto"/>
            <w:bottom w:val="none" w:sz="0" w:space="0" w:color="auto"/>
            <w:right w:val="none" w:sz="0" w:space="0" w:color="auto"/>
          </w:divBdr>
        </w:div>
        <w:div w:id="1712925680">
          <w:marLeft w:val="0"/>
          <w:marRight w:val="0"/>
          <w:marTop w:val="0"/>
          <w:marBottom w:val="0"/>
          <w:divBdr>
            <w:top w:val="none" w:sz="0" w:space="0" w:color="auto"/>
            <w:left w:val="none" w:sz="0" w:space="0" w:color="auto"/>
            <w:bottom w:val="none" w:sz="0" w:space="0" w:color="auto"/>
            <w:right w:val="none" w:sz="0" w:space="0" w:color="auto"/>
          </w:divBdr>
        </w:div>
        <w:div w:id="827550879">
          <w:marLeft w:val="0"/>
          <w:marRight w:val="0"/>
          <w:marTop w:val="0"/>
          <w:marBottom w:val="0"/>
          <w:divBdr>
            <w:top w:val="none" w:sz="0" w:space="0" w:color="auto"/>
            <w:left w:val="none" w:sz="0" w:space="0" w:color="auto"/>
            <w:bottom w:val="none" w:sz="0" w:space="0" w:color="auto"/>
            <w:right w:val="none" w:sz="0" w:space="0" w:color="auto"/>
          </w:divBdr>
        </w:div>
        <w:div w:id="780882516">
          <w:marLeft w:val="0"/>
          <w:marRight w:val="0"/>
          <w:marTop w:val="0"/>
          <w:marBottom w:val="0"/>
          <w:divBdr>
            <w:top w:val="none" w:sz="0" w:space="0" w:color="auto"/>
            <w:left w:val="none" w:sz="0" w:space="0" w:color="auto"/>
            <w:bottom w:val="none" w:sz="0" w:space="0" w:color="auto"/>
            <w:right w:val="none" w:sz="0" w:space="0" w:color="auto"/>
          </w:divBdr>
        </w:div>
        <w:div w:id="181893525">
          <w:marLeft w:val="0"/>
          <w:marRight w:val="0"/>
          <w:marTop w:val="0"/>
          <w:marBottom w:val="0"/>
          <w:divBdr>
            <w:top w:val="none" w:sz="0" w:space="0" w:color="auto"/>
            <w:left w:val="none" w:sz="0" w:space="0" w:color="auto"/>
            <w:bottom w:val="none" w:sz="0" w:space="0" w:color="auto"/>
            <w:right w:val="none" w:sz="0" w:space="0" w:color="auto"/>
          </w:divBdr>
        </w:div>
        <w:div w:id="1936204541">
          <w:marLeft w:val="0"/>
          <w:marRight w:val="0"/>
          <w:marTop w:val="0"/>
          <w:marBottom w:val="0"/>
          <w:divBdr>
            <w:top w:val="none" w:sz="0" w:space="0" w:color="auto"/>
            <w:left w:val="none" w:sz="0" w:space="0" w:color="auto"/>
            <w:bottom w:val="none" w:sz="0" w:space="0" w:color="auto"/>
            <w:right w:val="none" w:sz="0" w:space="0" w:color="auto"/>
          </w:divBdr>
        </w:div>
        <w:div w:id="1668092533">
          <w:marLeft w:val="0"/>
          <w:marRight w:val="0"/>
          <w:marTop w:val="0"/>
          <w:marBottom w:val="0"/>
          <w:divBdr>
            <w:top w:val="none" w:sz="0" w:space="0" w:color="auto"/>
            <w:left w:val="none" w:sz="0" w:space="0" w:color="auto"/>
            <w:bottom w:val="none" w:sz="0" w:space="0" w:color="auto"/>
            <w:right w:val="none" w:sz="0" w:space="0" w:color="auto"/>
          </w:divBdr>
        </w:div>
        <w:div w:id="683291502">
          <w:marLeft w:val="0"/>
          <w:marRight w:val="0"/>
          <w:marTop w:val="0"/>
          <w:marBottom w:val="0"/>
          <w:divBdr>
            <w:top w:val="none" w:sz="0" w:space="0" w:color="auto"/>
            <w:left w:val="none" w:sz="0" w:space="0" w:color="auto"/>
            <w:bottom w:val="none" w:sz="0" w:space="0" w:color="auto"/>
            <w:right w:val="none" w:sz="0" w:space="0" w:color="auto"/>
          </w:divBdr>
        </w:div>
        <w:div w:id="179899171">
          <w:marLeft w:val="0"/>
          <w:marRight w:val="0"/>
          <w:marTop w:val="0"/>
          <w:marBottom w:val="0"/>
          <w:divBdr>
            <w:top w:val="none" w:sz="0" w:space="0" w:color="auto"/>
            <w:left w:val="none" w:sz="0" w:space="0" w:color="auto"/>
            <w:bottom w:val="none" w:sz="0" w:space="0" w:color="auto"/>
            <w:right w:val="none" w:sz="0" w:space="0" w:color="auto"/>
          </w:divBdr>
        </w:div>
        <w:div w:id="934748274">
          <w:marLeft w:val="0"/>
          <w:marRight w:val="0"/>
          <w:marTop w:val="0"/>
          <w:marBottom w:val="0"/>
          <w:divBdr>
            <w:top w:val="none" w:sz="0" w:space="0" w:color="auto"/>
            <w:left w:val="none" w:sz="0" w:space="0" w:color="auto"/>
            <w:bottom w:val="none" w:sz="0" w:space="0" w:color="auto"/>
            <w:right w:val="none" w:sz="0" w:space="0" w:color="auto"/>
          </w:divBdr>
        </w:div>
        <w:div w:id="1455059830">
          <w:marLeft w:val="0"/>
          <w:marRight w:val="0"/>
          <w:marTop w:val="0"/>
          <w:marBottom w:val="0"/>
          <w:divBdr>
            <w:top w:val="none" w:sz="0" w:space="0" w:color="auto"/>
            <w:left w:val="none" w:sz="0" w:space="0" w:color="auto"/>
            <w:bottom w:val="none" w:sz="0" w:space="0" w:color="auto"/>
            <w:right w:val="none" w:sz="0" w:space="0" w:color="auto"/>
          </w:divBdr>
        </w:div>
        <w:div w:id="409422703">
          <w:marLeft w:val="0"/>
          <w:marRight w:val="0"/>
          <w:marTop w:val="0"/>
          <w:marBottom w:val="0"/>
          <w:divBdr>
            <w:top w:val="none" w:sz="0" w:space="0" w:color="auto"/>
            <w:left w:val="none" w:sz="0" w:space="0" w:color="auto"/>
            <w:bottom w:val="none" w:sz="0" w:space="0" w:color="auto"/>
            <w:right w:val="none" w:sz="0" w:space="0" w:color="auto"/>
          </w:divBdr>
        </w:div>
        <w:div w:id="2056200059">
          <w:marLeft w:val="0"/>
          <w:marRight w:val="0"/>
          <w:marTop w:val="0"/>
          <w:marBottom w:val="0"/>
          <w:divBdr>
            <w:top w:val="none" w:sz="0" w:space="0" w:color="auto"/>
            <w:left w:val="none" w:sz="0" w:space="0" w:color="auto"/>
            <w:bottom w:val="none" w:sz="0" w:space="0" w:color="auto"/>
            <w:right w:val="none" w:sz="0" w:space="0" w:color="auto"/>
          </w:divBdr>
        </w:div>
        <w:div w:id="1283923986">
          <w:marLeft w:val="0"/>
          <w:marRight w:val="0"/>
          <w:marTop w:val="0"/>
          <w:marBottom w:val="0"/>
          <w:divBdr>
            <w:top w:val="none" w:sz="0" w:space="0" w:color="auto"/>
            <w:left w:val="none" w:sz="0" w:space="0" w:color="auto"/>
            <w:bottom w:val="none" w:sz="0" w:space="0" w:color="auto"/>
            <w:right w:val="none" w:sz="0" w:space="0" w:color="auto"/>
          </w:divBdr>
        </w:div>
        <w:div w:id="1530995957">
          <w:marLeft w:val="0"/>
          <w:marRight w:val="0"/>
          <w:marTop w:val="0"/>
          <w:marBottom w:val="0"/>
          <w:divBdr>
            <w:top w:val="none" w:sz="0" w:space="0" w:color="auto"/>
            <w:left w:val="none" w:sz="0" w:space="0" w:color="auto"/>
            <w:bottom w:val="none" w:sz="0" w:space="0" w:color="auto"/>
            <w:right w:val="none" w:sz="0" w:space="0" w:color="auto"/>
          </w:divBdr>
        </w:div>
        <w:div w:id="1665352590">
          <w:marLeft w:val="0"/>
          <w:marRight w:val="0"/>
          <w:marTop w:val="0"/>
          <w:marBottom w:val="0"/>
          <w:divBdr>
            <w:top w:val="none" w:sz="0" w:space="0" w:color="auto"/>
            <w:left w:val="none" w:sz="0" w:space="0" w:color="auto"/>
            <w:bottom w:val="none" w:sz="0" w:space="0" w:color="auto"/>
            <w:right w:val="none" w:sz="0" w:space="0" w:color="auto"/>
          </w:divBdr>
        </w:div>
        <w:div w:id="926764552">
          <w:marLeft w:val="0"/>
          <w:marRight w:val="0"/>
          <w:marTop w:val="0"/>
          <w:marBottom w:val="0"/>
          <w:divBdr>
            <w:top w:val="none" w:sz="0" w:space="0" w:color="auto"/>
            <w:left w:val="none" w:sz="0" w:space="0" w:color="auto"/>
            <w:bottom w:val="none" w:sz="0" w:space="0" w:color="auto"/>
            <w:right w:val="none" w:sz="0" w:space="0" w:color="auto"/>
          </w:divBdr>
        </w:div>
        <w:div w:id="752703323">
          <w:marLeft w:val="0"/>
          <w:marRight w:val="0"/>
          <w:marTop w:val="0"/>
          <w:marBottom w:val="0"/>
          <w:divBdr>
            <w:top w:val="none" w:sz="0" w:space="0" w:color="auto"/>
            <w:left w:val="none" w:sz="0" w:space="0" w:color="auto"/>
            <w:bottom w:val="none" w:sz="0" w:space="0" w:color="auto"/>
            <w:right w:val="none" w:sz="0" w:space="0" w:color="auto"/>
          </w:divBdr>
        </w:div>
        <w:div w:id="1696348145">
          <w:marLeft w:val="0"/>
          <w:marRight w:val="0"/>
          <w:marTop w:val="0"/>
          <w:marBottom w:val="0"/>
          <w:divBdr>
            <w:top w:val="none" w:sz="0" w:space="0" w:color="auto"/>
            <w:left w:val="none" w:sz="0" w:space="0" w:color="auto"/>
            <w:bottom w:val="none" w:sz="0" w:space="0" w:color="auto"/>
            <w:right w:val="none" w:sz="0" w:space="0" w:color="auto"/>
          </w:divBdr>
        </w:div>
        <w:div w:id="871115913">
          <w:marLeft w:val="0"/>
          <w:marRight w:val="0"/>
          <w:marTop w:val="0"/>
          <w:marBottom w:val="0"/>
          <w:divBdr>
            <w:top w:val="none" w:sz="0" w:space="0" w:color="auto"/>
            <w:left w:val="none" w:sz="0" w:space="0" w:color="auto"/>
            <w:bottom w:val="none" w:sz="0" w:space="0" w:color="auto"/>
            <w:right w:val="none" w:sz="0" w:space="0" w:color="auto"/>
          </w:divBdr>
        </w:div>
      </w:divsChild>
    </w:div>
    <w:div w:id="584149505">
      <w:bodyDiv w:val="1"/>
      <w:marLeft w:val="0"/>
      <w:marRight w:val="0"/>
      <w:marTop w:val="0"/>
      <w:marBottom w:val="0"/>
      <w:divBdr>
        <w:top w:val="none" w:sz="0" w:space="0" w:color="auto"/>
        <w:left w:val="none" w:sz="0" w:space="0" w:color="auto"/>
        <w:bottom w:val="none" w:sz="0" w:space="0" w:color="auto"/>
        <w:right w:val="none" w:sz="0" w:space="0" w:color="auto"/>
      </w:divBdr>
      <w:divsChild>
        <w:div w:id="1945307429">
          <w:marLeft w:val="0"/>
          <w:marRight w:val="0"/>
          <w:marTop w:val="0"/>
          <w:marBottom w:val="0"/>
          <w:divBdr>
            <w:top w:val="none" w:sz="0" w:space="0" w:color="auto"/>
            <w:left w:val="none" w:sz="0" w:space="0" w:color="auto"/>
            <w:bottom w:val="none" w:sz="0" w:space="0" w:color="auto"/>
            <w:right w:val="none" w:sz="0" w:space="0" w:color="auto"/>
          </w:divBdr>
        </w:div>
        <w:div w:id="1242524507">
          <w:marLeft w:val="0"/>
          <w:marRight w:val="0"/>
          <w:marTop w:val="0"/>
          <w:marBottom w:val="0"/>
          <w:divBdr>
            <w:top w:val="none" w:sz="0" w:space="0" w:color="auto"/>
            <w:left w:val="none" w:sz="0" w:space="0" w:color="auto"/>
            <w:bottom w:val="none" w:sz="0" w:space="0" w:color="auto"/>
            <w:right w:val="none" w:sz="0" w:space="0" w:color="auto"/>
          </w:divBdr>
        </w:div>
        <w:div w:id="680619366">
          <w:marLeft w:val="0"/>
          <w:marRight w:val="0"/>
          <w:marTop w:val="0"/>
          <w:marBottom w:val="0"/>
          <w:divBdr>
            <w:top w:val="none" w:sz="0" w:space="0" w:color="auto"/>
            <w:left w:val="none" w:sz="0" w:space="0" w:color="auto"/>
            <w:bottom w:val="none" w:sz="0" w:space="0" w:color="auto"/>
            <w:right w:val="none" w:sz="0" w:space="0" w:color="auto"/>
          </w:divBdr>
        </w:div>
        <w:div w:id="153378105">
          <w:marLeft w:val="0"/>
          <w:marRight w:val="0"/>
          <w:marTop w:val="0"/>
          <w:marBottom w:val="0"/>
          <w:divBdr>
            <w:top w:val="none" w:sz="0" w:space="0" w:color="auto"/>
            <w:left w:val="none" w:sz="0" w:space="0" w:color="auto"/>
            <w:bottom w:val="none" w:sz="0" w:space="0" w:color="auto"/>
            <w:right w:val="none" w:sz="0" w:space="0" w:color="auto"/>
          </w:divBdr>
        </w:div>
        <w:div w:id="104737600">
          <w:marLeft w:val="0"/>
          <w:marRight w:val="0"/>
          <w:marTop w:val="0"/>
          <w:marBottom w:val="0"/>
          <w:divBdr>
            <w:top w:val="none" w:sz="0" w:space="0" w:color="auto"/>
            <w:left w:val="none" w:sz="0" w:space="0" w:color="auto"/>
            <w:bottom w:val="none" w:sz="0" w:space="0" w:color="auto"/>
            <w:right w:val="none" w:sz="0" w:space="0" w:color="auto"/>
          </w:divBdr>
        </w:div>
        <w:div w:id="1035038778">
          <w:marLeft w:val="0"/>
          <w:marRight w:val="0"/>
          <w:marTop w:val="0"/>
          <w:marBottom w:val="0"/>
          <w:divBdr>
            <w:top w:val="none" w:sz="0" w:space="0" w:color="auto"/>
            <w:left w:val="none" w:sz="0" w:space="0" w:color="auto"/>
            <w:bottom w:val="none" w:sz="0" w:space="0" w:color="auto"/>
            <w:right w:val="none" w:sz="0" w:space="0" w:color="auto"/>
          </w:divBdr>
        </w:div>
        <w:div w:id="437064591">
          <w:marLeft w:val="0"/>
          <w:marRight w:val="0"/>
          <w:marTop w:val="0"/>
          <w:marBottom w:val="0"/>
          <w:divBdr>
            <w:top w:val="none" w:sz="0" w:space="0" w:color="auto"/>
            <w:left w:val="none" w:sz="0" w:space="0" w:color="auto"/>
            <w:bottom w:val="none" w:sz="0" w:space="0" w:color="auto"/>
            <w:right w:val="none" w:sz="0" w:space="0" w:color="auto"/>
          </w:divBdr>
        </w:div>
        <w:div w:id="1410686881">
          <w:marLeft w:val="0"/>
          <w:marRight w:val="0"/>
          <w:marTop w:val="0"/>
          <w:marBottom w:val="0"/>
          <w:divBdr>
            <w:top w:val="none" w:sz="0" w:space="0" w:color="auto"/>
            <w:left w:val="none" w:sz="0" w:space="0" w:color="auto"/>
            <w:bottom w:val="none" w:sz="0" w:space="0" w:color="auto"/>
            <w:right w:val="none" w:sz="0" w:space="0" w:color="auto"/>
          </w:divBdr>
        </w:div>
        <w:div w:id="1508597901">
          <w:marLeft w:val="0"/>
          <w:marRight w:val="0"/>
          <w:marTop w:val="0"/>
          <w:marBottom w:val="0"/>
          <w:divBdr>
            <w:top w:val="none" w:sz="0" w:space="0" w:color="auto"/>
            <w:left w:val="none" w:sz="0" w:space="0" w:color="auto"/>
            <w:bottom w:val="none" w:sz="0" w:space="0" w:color="auto"/>
            <w:right w:val="none" w:sz="0" w:space="0" w:color="auto"/>
          </w:divBdr>
        </w:div>
        <w:div w:id="420565583">
          <w:marLeft w:val="0"/>
          <w:marRight w:val="0"/>
          <w:marTop w:val="0"/>
          <w:marBottom w:val="0"/>
          <w:divBdr>
            <w:top w:val="none" w:sz="0" w:space="0" w:color="auto"/>
            <w:left w:val="none" w:sz="0" w:space="0" w:color="auto"/>
            <w:bottom w:val="none" w:sz="0" w:space="0" w:color="auto"/>
            <w:right w:val="none" w:sz="0" w:space="0" w:color="auto"/>
          </w:divBdr>
        </w:div>
        <w:div w:id="865025346">
          <w:marLeft w:val="0"/>
          <w:marRight w:val="0"/>
          <w:marTop w:val="0"/>
          <w:marBottom w:val="0"/>
          <w:divBdr>
            <w:top w:val="none" w:sz="0" w:space="0" w:color="auto"/>
            <w:left w:val="none" w:sz="0" w:space="0" w:color="auto"/>
            <w:bottom w:val="none" w:sz="0" w:space="0" w:color="auto"/>
            <w:right w:val="none" w:sz="0" w:space="0" w:color="auto"/>
          </w:divBdr>
        </w:div>
        <w:div w:id="583951812">
          <w:marLeft w:val="0"/>
          <w:marRight w:val="0"/>
          <w:marTop w:val="0"/>
          <w:marBottom w:val="0"/>
          <w:divBdr>
            <w:top w:val="none" w:sz="0" w:space="0" w:color="auto"/>
            <w:left w:val="none" w:sz="0" w:space="0" w:color="auto"/>
            <w:bottom w:val="none" w:sz="0" w:space="0" w:color="auto"/>
            <w:right w:val="none" w:sz="0" w:space="0" w:color="auto"/>
          </w:divBdr>
        </w:div>
        <w:div w:id="783043198">
          <w:marLeft w:val="0"/>
          <w:marRight w:val="0"/>
          <w:marTop w:val="0"/>
          <w:marBottom w:val="0"/>
          <w:divBdr>
            <w:top w:val="none" w:sz="0" w:space="0" w:color="auto"/>
            <w:left w:val="none" w:sz="0" w:space="0" w:color="auto"/>
            <w:bottom w:val="none" w:sz="0" w:space="0" w:color="auto"/>
            <w:right w:val="none" w:sz="0" w:space="0" w:color="auto"/>
          </w:divBdr>
        </w:div>
        <w:div w:id="1879975539">
          <w:marLeft w:val="0"/>
          <w:marRight w:val="0"/>
          <w:marTop w:val="0"/>
          <w:marBottom w:val="0"/>
          <w:divBdr>
            <w:top w:val="none" w:sz="0" w:space="0" w:color="auto"/>
            <w:left w:val="none" w:sz="0" w:space="0" w:color="auto"/>
            <w:bottom w:val="none" w:sz="0" w:space="0" w:color="auto"/>
            <w:right w:val="none" w:sz="0" w:space="0" w:color="auto"/>
          </w:divBdr>
        </w:div>
        <w:div w:id="224724708">
          <w:marLeft w:val="0"/>
          <w:marRight w:val="0"/>
          <w:marTop w:val="0"/>
          <w:marBottom w:val="0"/>
          <w:divBdr>
            <w:top w:val="none" w:sz="0" w:space="0" w:color="auto"/>
            <w:left w:val="none" w:sz="0" w:space="0" w:color="auto"/>
            <w:bottom w:val="none" w:sz="0" w:space="0" w:color="auto"/>
            <w:right w:val="none" w:sz="0" w:space="0" w:color="auto"/>
          </w:divBdr>
        </w:div>
        <w:div w:id="1868323587">
          <w:marLeft w:val="0"/>
          <w:marRight w:val="0"/>
          <w:marTop w:val="0"/>
          <w:marBottom w:val="0"/>
          <w:divBdr>
            <w:top w:val="none" w:sz="0" w:space="0" w:color="auto"/>
            <w:left w:val="none" w:sz="0" w:space="0" w:color="auto"/>
            <w:bottom w:val="none" w:sz="0" w:space="0" w:color="auto"/>
            <w:right w:val="none" w:sz="0" w:space="0" w:color="auto"/>
          </w:divBdr>
        </w:div>
        <w:div w:id="804543710">
          <w:marLeft w:val="0"/>
          <w:marRight w:val="0"/>
          <w:marTop w:val="0"/>
          <w:marBottom w:val="0"/>
          <w:divBdr>
            <w:top w:val="none" w:sz="0" w:space="0" w:color="auto"/>
            <w:left w:val="none" w:sz="0" w:space="0" w:color="auto"/>
            <w:bottom w:val="none" w:sz="0" w:space="0" w:color="auto"/>
            <w:right w:val="none" w:sz="0" w:space="0" w:color="auto"/>
          </w:divBdr>
        </w:div>
        <w:div w:id="1181046871">
          <w:marLeft w:val="0"/>
          <w:marRight w:val="0"/>
          <w:marTop w:val="0"/>
          <w:marBottom w:val="0"/>
          <w:divBdr>
            <w:top w:val="none" w:sz="0" w:space="0" w:color="auto"/>
            <w:left w:val="none" w:sz="0" w:space="0" w:color="auto"/>
            <w:bottom w:val="none" w:sz="0" w:space="0" w:color="auto"/>
            <w:right w:val="none" w:sz="0" w:space="0" w:color="auto"/>
          </w:divBdr>
        </w:div>
        <w:div w:id="646785802">
          <w:marLeft w:val="0"/>
          <w:marRight w:val="0"/>
          <w:marTop w:val="0"/>
          <w:marBottom w:val="0"/>
          <w:divBdr>
            <w:top w:val="none" w:sz="0" w:space="0" w:color="auto"/>
            <w:left w:val="none" w:sz="0" w:space="0" w:color="auto"/>
            <w:bottom w:val="none" w:sz="0" w:space="0" w:color="auto"/>
            <w:right w:val="none" w:sz="0" w:space="0" w:color="auto"/>
          </w:divBdr>
        </w:div>
        <w:div w:id="769930919">
          <w:marLeft w:val="0"/>
          <w:marRight w:val="0"/>
          <w:marTop w:val="0"/>
          <w:marBottom w:val="0"/>
          <w:divBdr>
            <w:top w:val="none" w:sz="0" w:space="0" w:color="auto"/>
            <w:left w:val="none" w:sz="0" w:space="0" w:color="auto"/>
            <w:bottom w:val="none" w:sz="0" w:space="0" w:color="auto"/>
            <w:right w:val="none" w:sz="0" w:space="0" w:color="auto"/>
          </w:divBdr>
        </w:div>
        <w:div w:id="794328412">
          <w:marLeft w:val="0"/>
          <w:marRight w:val="0"/>
          <w:marTop w:val="0"/>
          <w:marBottom w:val="0"/>
          <w:divBdr>
            <w:top w:val="none" w:sz="0" w:space="0" w:color="auto"/>
            <w:left w:val="none" w:sz="0" w:space="0" w:color="auto"/>
            <w:bottom w:val="none" w:sz="0" w:space="0" w:color="auto"/>
            <w:right w:val="none" w:sz="0" w:space="0" w:color="auto"/>
          </w:divBdr>
        </w:div>
        <w:div w:id="1669869633">
          <w:marLeft w:val="0"/>
          <w:marRight w:val="0"/>
          <w:marTop w:val="0"/>
          <w:marBottom w:val="0"/>
          <w:divBdr>
            <w:top w:val="none" w:sz="0" w:space="0" w:color="auto"/>
            <w:left w:val="none" w:sz="0" w:space="0" w:color="auto"/>
            <w:bottom w:val="none" w:sz="0" w:space="0" w:color="auto"/>
            <w:right w:val="none" w:sz="0" w:space="0" w:color="auto"/>
          </w:divBdr>
        </w:div>
        <w:div w:id="1175530446">
          <w:marLeft w:val="0"/>
          <w:marRight w:val="0"/>
          <w:marTop w:val="0"/>
          <w:marBottom w:val="0"/>
          <w:divBdr>
            <w:top w:val="none" w:sz="0" w:space="0" w:color="auto"/>
            <w:left w:val="none" w:sz="0" w:space="0" w:color="auto"/>
            <w:bottom w:val="none" w:sz="0" w:space="0" w:color="auto"/>
            <w:right w:val="none" w:sz="0" w:space="0" w:color="auto"/>
          </w:divBdr>
        </w:div>
      </w:divsChild>
    </w:div>
    <w:div w:id="631204666">
      <w:bodyDiv w:val="1"/>
      <w:marLeft w:val="0"/>
      <w:marRight w:val="0"/>
      <w:marTop w:val="0"/>
      <w:marBottom w:val="0"/>
      <w:divBdr>
        <w:top w:val="none" w:sz="0" w:space="0" w:color="auto"/>
        <w:left w:val="none" w:sz="0" w:space="0" w:color="auto"/>
        <w:bottom w:val="none" w:sz="0" w:space="0" w:color="auto"/>
        <w:right w:val="none" w:sz="0" w:space="0" w:color="auto"/>
      </w:divBdr>
    </w:div>
    <w:div w:id="685641607">
      <w:bodyDiv w:val="1"/>
      <w:marLeft w:val="0"/>
      <w:marRight w:val="0"/>
      <w:marTop w:val="0"/>
      <w:marBottom w:val="0"/>
      <w:divBdr>
        <w:top w:val="none" w:sz="0" w:space="0" w:color="auto"/>
        <w:left w:val="none" w:sz="0" w:space="0" w:color="auto"/>
        <w:bottom w:val="none" w:sz="0" w:space="0" w:color="auto"/>
        <w:right w:val="none" w:sz="0" w:space="0" w:color="auto"/>
      </w:divBdr>
      <w:divsChild>
        <w:div w:id="271471873">
          <w:marLeft w:val="0"/>
          <w:marRight w:val="0"/>
          <w:marTop w:val="0"/>
          <w:marBottom w:val="0"/>
          <w:divBdr>
            <w:top w:val="none" w:sz="0" w:space="0" w:color="auto"/>
            <w:left w:val="none" w:sz="0" w:space="0" w:color="auto"/>
            <w:bottom w:val="none" w:sz="0" w:space="0" w:color="auto"/>
            <w:right w:val="none" w:sz="0" w:space="0" w:color="auto"/>
          </w:divBdr>
        </w:div>
        <w:div w:id="930162406">
          <w:marLeft w:val="0"/>
          <w:marRight w:val="0"/>
          <w:marTop w:val="0"/>
          <w:marBottom w:val="0"/>
          <w:divBdr>
            <w:top w:val="none" w:sz="0" w:space="0" w:color="auto"/>
            <w:left w:val="none" w:sz="0" w:space="0" w:color="auto"/>
            <w:bottom w:val="none" w:sz="0" w:space="0" w:color="auto"/>
            <w:right w:val="none" w:sz="0" w:space="0" w:color="auto"/>
          </w:divBdr>
        </w:div>
        <w:div w:id="1739475088">
          <w:marLeft w:val="0"/>
          <w:marRight w:val="0"/>
          <w:marTop w:val="0"/>
          <w:marBottom w:val="0"/>
          <w:divBdr>
            <w:top w:val="none" w:sz="0" w:space="0" w:color="auto"/>
            <w:left w:val="none" w:sz="0" w:space="0" w:color="auto"/>
            <w:bottom w:val="none" w:sz="0" w:space="0" w:color="auto"/>
            <w:right w:val="none" w:sz="0" w:space="0" w:color="auto"/>
          </w:divBdr>
        </w:div>
        <w:div w:id="1196849534">
          <w:marLeft w:val="0"/>
          <w:marRight w:val="0"/>
          <w:marTop w:val="0"/>
          <w:marBottom w:val="0"/>
          <w:divBdr>
            <w:top w:val="none" w:sz="0" w:space="0" w:color="auto"/>
            <w:left w:val="none" w:sz="0" w:space="0" w:color="auto"/>
            <w:bottom w:val="none" w:sz="0" w:space="0" w:color="auto"/>
            <w:right w:val="none" w:sz="0" w:space="0" w:color="auto"/>
          </w:divBdr>
        </w:div>
        <w:div w:id="295068725">
          <w:marLeft w:val="0"/>
          <w:marRight w:val="0"/>
          <w:marTop w:val="0"/>
          <w:marBottom w:val="0"/>
          <w:divBdr>
            <w:top w:val="none" w:sz="0" w:space="0" w:color="auto"/>
            <w:left w:val="none" w:sz="0" w:space="0" w:color="auto"/>
            <w:bottom w:val="none" w:sz="0" w:space="0" w:color="auto"/>
            <w:right w:val="none" w:sz="0" w:space="0" w:color="auto"/>
          </w:divBdr>
        </w:div>
        <w:div w:id="1876506467">
          <w:marLeft w:val="0"/>
          <w:marRight w:val="0"/>
          <w:marTop w:val="0"/>
          <w:marBottom w:val="0"/>
          <w:divBdr>
            <w:top w:val="none" w:sz="0" w:space="0" w:color="auto"/>
            <w:left w:val="none" w:sz="0" w:space="0" w:color="auto"/>
            <w:bottom w:val="none" w:sz="0" w:space="0" w:color="auto"/>
            <w:right w:val="none" w:sz="0" w:space="0" w:color="auto"/>
          </w:divBdr>
        </w:div>
        <w:div w:id="1760980798">
          <w:marLeft w:val="0"/>
          <w:marRight w:val="0"/>
          <w:marTop w:val="0"/>
          <w:marBottom w:val="0"/>
          <w:divBdr>
            <w:top w:val="none" w:sz="0" w:space="0" w:color="auto"/>
            <w:left w:val="none" w:sz="0" w:space="0" w:color="auto"/>
            <w:bottom w:val="none" w:sz="0" w:space="0" w:color="auto"/>
            <w:right w:val="none" w:sz="0" w:space="0" w:color="auto"/>
          </w:divBdr>
        </w:div>
        <w:div w:id="939214528">
          <w:marLeft w:val="0"/>
          <w:marRight w:val="0"/>
          <w:marTop w:val="0"/>
          <w:marBottom w:val="0"/>
          <w:divBdr>
            <w:top w:val="none" w:sz="0" w:space="0" w:color="auto"/>
            <w:left w:val="none" w:sz="0" w:space="0" w:color="auto"/>
            <w:bottom w:val="none" w:sz="0" w:space="0" w:color="auto"/>
            <w:right w:val="none" w:sz="0" w:space="0" w:color="auto"/>
          </w:divBdr>
        </w:div>
        <w:div w:id="1055859195">
          <w:marLeft w:val="0"/>
          <w:marRight w:val="0"/>
          <w:marTop w:val="0"/>
          <w:marBottom w:val="0"/>
          <w:divBdr>
            <w:top w:val="none" w:sz="0" w:space="0" w:color="auto"/>
            <w:left w:val="none" w:sz="0" w:space="0" w:color="auto"/>
            <w:bottom w:val="none" w:sz="0" w:space="0" w:color="auto"/>
            <w:right w:val="none" w:sz="0" w:space="0" w:color="auto"/>
          </w:divBdr>
        </w:div>
        <w:div w:id="935939249">
          <w:marLeft w:val="0"/>
          <w:marRight w:val="0"/>
          <w:marTop w:val="0"/>
          <w:marBottom w:val="0"/>
          <w:divBdr>
            <w:top w:val="none" w:sz="0" w:space="0" w:color="auto"/>
            <w:left w:val="none" w:sz="0" w:space="0" w:color="auto"/>
            <w:bottom w:val="none" w:sz="0" w:space="0" w:color="auto"/>
            <w:right w:val="none" w:sz="0" w:space="0" w:color="auto"/>
          </w:divBdr>
        </w:div>
        <w:div w:id="932862723">
          <w:marLeft w:val="0"/>
          <w:marRight w:val="0"/>
          <w:marTop w:val="0"/>
          <w:marBottom w:val="0"/>
          <w:divBdr>
            <w:top w:val="none" w:sz="0" w:space="0" w:color="auto"/>
            <w:left w:val="none" w:sz="0" w:space="0" w:color="auto"/>
            <w:bottom w:val="none" w:sz="0" w:space="0" w:color="auto"/>
            <w:right w:val="none" w:sz="0" w:space="0" w:color="auto"/>
          </w:divBdr>
        </w:div>
        <w:div w:id="616105052">
          <w:marLeft w:val="0"/>
          <w:marRight w:val="0"/>
          <w:marTop w:val="0"/>
          <w:marBottom w:val="0"/>
          <w:divBdr>
            <w:top w:val="none" w:sz="0" w:space="0" w:color="auto"/>
            <w:left w:val="none" w:sz="0" w:space="0" w:color="auto"/>
            <w:bottom w:val="none" w:sz="0" w:space="0" w:color="auto"/>
            <w:right w:val="none" w:sz="0" w:space="0" w:color="auto"/>
          </w:divBdr>
        </w:div>
        <w:div w:id="883709283">
          <w:marLeft w:val="0"/>
          <w:marRight w:val="0"/>
          <w:marTop w:val="0"/>
          <w:marBottom w:val="0"/>
          <w:divBdr>
            <w:top w:val="none" w:sz="0" w:space="0" w:color="auto"/>
            <w:left w:val="none" w:sz="0" w:space="0" w:color="auto"/>
            <w:bottom w:val="none" w:sz="0" w:space="0" w:color="auto"/>
            <w:right w:val="none" w:sz="0" w:space="0" w:color="auto"/>
          </w:divBdr>
        </w:div>
        <w:div w:id="1550872221">
          <w:marLeft w:val="0"/>
          <w:marRight w:val="0"/>
          <w:marTop w:val="0"/>
          <w:marBottom w:val="0"/>
          <w:divBdr>
            <w:top w:val="none" w:sz="0" w:space="0" w:color="auto"/>
            <w:left w:val="none" w:sz="0" w:space="0" w:color="auto"/>
            <w:bottom w:val="none" w:sz="0" w:space="0" w:color="auto"/>
            <w:right w:val="none" w:sz="0" w:space="0" w:color="auto"/>
          </w:divBdr>
        </w:div>
        <w:div w:id="818035137">
          <w:marLeft w:val="0"/>
          <w:marRight w:val="0"/>
          <w:marTop w:val="0"/>
          <w:marBottom w:val="0"/>
          <w:divBdr>
            <w:top w:val="none" w:sz="0" w:space="0" w:color="auto"/>
            <w:left w:val="none" w:sz="0" w:space="0" w:color="auto"/>
            <w:bottom w:val="none" w:sz="0" w:space="0" w:color="auto"/>
            <w:right w:val="none" w:sz="0" w:space="0" w:color="auto"/>
          </w:divBdr>
        </w:div>
        <w:div w:id="1062144915">
          <w:marLeft w:val="0"/>
          <w:marRight w:val="0"/>
          <w:marTop w:val="0"/>
          <w:marBottom w:val="0"/>
          <w:divBdr>
            <w:top w:val="none" w:sz="0" w:space="0" w:color="auto"/>
            <w:left w:val="none" w:sz="0" w:space="0" w:color="auto"/>
            <w:bottom w:val="none" w:sz="0" w:space="0" w:color="auto"/>
            <w:right w:val="none" w:sz="0" w:space="0" w:color="auto"/>
          </w:divBdr>
        </w:div>
        <w:div w:id="139806116">
          <w:marLeft w:val="0"/>
          <w:marRight w:val="0"/>
          <w:marTop w:val="0"/>
          <w:marBottom w:val="0"/>
          <w:divBdr>
            <w:top w:val="none" w:sz="0" w:space="0" w:color="auto"/>
            <w:left w:val="none" w:sz="0" w:space="0" w:color="auto"/>
            <w:bottom w:val="none" w:sz="0" w:space="0" w:color="auto"/>
            <w:right w:val="none" w:sz="0" w:space="0" w:color="auto"/>
          </w:divBdr>
        </w:div>
        <w:div w:id="814486714">
          <w:marLeft w:val="0"/>
          <w:marRight w:val="0"/>
          <w:marTop w:val="0"/>
          <w:marBottom w:val="0"/>
          <w:divBdr>
            <w:top w:val="none" w:sz="0" w:space="0" w:color="auto"/>
            <w:left w:val="none" w:sz="0" w:space="0" w:color="auto"/>
            <w:bottom w:val="none" w:sz="0" w:space="0" w:color="auto"/>
            <w:right w:val="none" w:sz="0" w:space="0" w:color="auto"/>
          </w:divBdr>
        </w:div>
        <w:div w:id="1140149361">
          <w:marLeft w:val="0"/>
          <w:marRight w:val="0"/>
          <w:marTop w:val="0"/>
          <w:marBottom w:val="0"/>
          <w:divBdr>
            <w:top w:val="none" w:sz="0" w:space="0" w:color="auto"/>
            <w:left w:val="none" w:sz="0" w:space="0" w:color="auto"/>
            <w:bottom w:val="none" w:sz="0" w:space="0" w:color="auto"/>
            <w:right w:val="none" w:sz="0" w:space="0" w:color="auto"/>
          </w:divBdr>
        </w:div>
        <w:div w:id="759058881">
          <w:marLeft w:val="0"/>
          <w:marRight w:val="0"/>
          <w:marTop w:val="0"/>
          <w:marBottom w:val="0"/>
          <w:divBdr>
            <w:top w:val="none" w:sz="0" w:space="0" w:color="auto"/>
            <w:left w:val="none" w:sz="0" w:space="0" w:color="auto"/>
            <w:bottom w:val="none" w:sz="0" w:space="0" w:color="auto"/>
            <w:right w:val="none" w:sz="0" w:space="0" w:color="auto"/>
          </w:divBdr>
        </w:div>
        <w:div w:id="2113278646">
          <w:marLeft w:val="0"/>
          <w:marRight w:val="0"/>
          <w:marTop w:val="0"/>
          <w:marBottom w:val="0"/>
          <w:divBdr>
            <w:top w:val="none" w:sz="0" w:space="0" w:color="auto"/>
            <w:left w:val="none" w:sz="0" w:space="0" w:color="auto"/>
            <w:bottom w:val="none" w:sz="0" w:space="0" w:color="auto"/>
            <w:right w:val="none" w:sz="0" w:space="0" w:color="auto"/>
          </w:divBdr>
        </w:div>
        <w:div w:id="1781073893">
          <w:marLeft w:val="0"/>
          <w:marRight w:val="0"/>
          <w:marTop w:val="0"/>
          <w:marBottom w:val="0"/>
          <w:divBdr>
            <w:top w:val="none" w:sz="0" w:space="0" w:color="auto"/>
            <w:left w:val="none" w:sz="0" w:space="0" w:color="auto"/>
            <w:bottom w:val="none" w:sz="0" w:space="0" w:color="auto"/>
            <w:right w:val="none" w:sz="0" w:space="0" w:color="auto"/>
          </w:divBdr>
        </w:div>
        <w:div w:id="1854146631">
          <w:marLeft w:val="0"/>
          <w:marRight w:val="0"/>
          <w:marTop w:val="0"/>
          <w:marBottom w:val="0"/>
          <w:divBdr>
            <w:top w:val="none" w:sz="0" w:space="0" w:color="auto"/>
            <w:left w:val="none" w:sz="0" w:space="0" w:color="auto"/>
            <w:bottom w:val="none" w:sz="0" w:space="0" w:color="auto"/>
            <w:right w:val="none" w:sz="0" w:space="0" w:color="auto"/>
          </w:divBdr>
        </w:div>
        <w:div w:id="78644043">
          <w:marLeft w:val="0"/>
          <w:marRight w:val="0"/>
          <w:marTop w:val="0"/>
          <w:marBottom w:val="0"/>
          <w:divBdr>
            <w:top w:val="none" w:sz="0" w:space="0" w:color="auto"/>
            <w:left w:val="none" w:sz="0" w:space="0" w:color="auto"/>
            <w:bottom w:val="none" w:sz="0" w:space="0" w:color="auto"/>
            <w:right w:val="none" w:sz="0" w:space="0" w:color="auto"/>
          </w:divBdr>
        </w:div>
        <w:div w:id="1418286476">
          <w:marLeft w:val="0"/>
          <w:marRight w:val="0"/>
          <w:marTop w:val="0"/>
          <w:marBottom w:val="0"/>
          <w:divBdr>
            <w:top w:val="none" w:sz="0" w:space="0" w:color="auto"/>
            <w:left w:val="none" w:sz="0" w:space="0" w:color="auto"/>
            <w:bottom w:val="none" w:sz="0" w:space="0" w:color="auto"/>
            <w:right w:val="none" w:sz="0" w:space="0" w:color="auto"/>
          </w:divBdr>
        </w:div>
        <w:div w:id="204367339">
          <w:marLeft w:val="0"/>
          <w:marRight w:val="0"/>
          <w:marTop w:val="0"/>
          <w:marBottom w:val="0"/>
          <w:divBdr>
            <w:top w:val="none" w:sz="0" w:space="0" w:color="auto"/>
            <w:left w:val="none" w:sz="0" w:space="0" w:color="auto"/>
            <w:bottom w:val="none" w:sz="0" w:space="0" w:color="auto"/>
            <w:right w:val="none" w:sz="0" w:space="0" w:color="auto"/>
          </w:divBdr>
        </w:div>
        <w:div w:id="531304836">
          <w:marLeft w:val="0"/>
          <w:marRight w:val="0"/>
          <w:marTop w:val="0"/>
          <w:marBottom w:val="0"/>
          <w:divBdr>
            <w:top w:val="none" w:sz="0" w:space="0" w:color="auto"/>
            <w:left w:val="none" w:sz="0" w:space="0" w:color="auto"/>
            <w:bottom w:val="none" w:sz="0" w:space="0" w:color="auto"/>
            <w:right w:val="none" w:sz="0" w:space="0" w:color="auto"/>
          </w:divBdr>
        </w:div>
        <w:div w:id="2059015958">
          <w:marLeft w:val="0"/>
          <w:marRight w:val="0"/>
          <w:marTop w:val="0"/>
          <w:marBottom w:val="0"/>
          <w:divBdr>
            <w:top w:val="none" w:sz="0" w:space="0" w:color="auto"/>
            <w:left w:val="none" w:sz="0" w:space="0" w:color="auto"/>
            <w:bottom w:val="none" w:sz="0" w:space="0" w:color="auto"/>
            <w:right w:val="none" w:sz="0" w:space="0" w:color="auto"/>
          </w:divBdr>
        </w:div>
        <w:div w:id="1033388424">
          <w:marLeft w:val="0"/>
          <w:marRight w:val="0"/>
          <w:marTop w:val="0"/>
          <w:marBottom w:val="0"/>
          <w:divBdr>
            <w:top w:val="none" w:sz="0" w:space="0" w:color="auto"/>
            <w:left w:val="none" w:sz="0" w:space="0" w:color="auto"/>
            <w:bottom w:val="none" w:sz="0" w:space="0" w:color="auto"/>
            <w:right w:val="none" w:sz="0" w:space="0" w:color="auto"/>
          </w:divBdr>
        </w:div>
        <w:div w:id="317881183">
          <w:marLeft w:val="0"/>
          <w:marRight w:val="0"/>
          <w:marTop w:val="0"/>
          <w:marBottom w:val="0"/>
          <w:divBdr>
            <w:top w:val="none" w:sz="0" w:space="0" w:color="auto"/>
            <w:left w:val="none" w:sz="0" w:space="0" w:color="auto"/>
            <w:bottom w:val="none" w:sz="0" w:space="0" w:color="auto"/>
            <w:right w:val="none" w:sz="0" w:space="0" w:color="auto"/>
          </w:divBdr>
        </w:div>
        <w:div w:id="444008146">
          <w:marLeft w:val="0"/>
          <w:marRight w:val="0"/>
          <w:marTop w:val="0"/>
          <w:marBottom w:val="0"/>
          <w:divBdr>
            <w:top w:val="none" w:sz="0" w:space="0" w:color="auto"/>
            <w:left w:val="none" w:sz="0" w:space="0" w:color="auto"/>
            <w:bottom w:val="none" w:sz="0" w:space="0" w:color="auto"/>
            <w:right w:val="none" w:sz="0" w:space="0" w:color="auto"/>
          </w:divBdr>
        </w:div>
        <w:div w:id="628436419">
          <w:marLeft w:val="0"/>
          <w:marRight w:val="0"/>
          <w:marTop w:val="0"/>
          <w:marBottom w:val="0"/>
          <w:divBdr>
            <w:top w:val="none" w:sz="0" w:space="0" w:color="auto"/>
            <w:left w:val="none" w:sz="0" w:space="0" w:color="auto"/>
            <w:bottom w:val="none" w:sz="0" w:space="0" w:color="auto"/>
            <w:right w:val="none" w:sz="0" w:space="0" w:color="auto"/>
          </w:divBdr>
        </w:div>
        <w:div w:id="758453577">
          <w:marLeft w:val="0"/>
          <w:marRight w:val="0"/>
          <w:marTop w:val="0"/>
          <w:marBottom w:val="0"/>
          <w:divBdr>
            <w:top w:val="none" w:sz="0" w:space="0" w:color="auto"/>
            <w:left w:val="none" w:sz="0" w:space="0" w:color="auto"/>
            <w:bottom w:val="none" w:sz="0" w:space="0" w:color="auto"/>
            <w:right w:val="none" w:sz="0" w:space="0" w:color="auto"/>
          </w:divBdr>
        </w:div>
        <w:div w:id="602034401">
          <w:marLeft w:val="0"/>
          <w:marRight w:val="0"/>
          <w:marTop w:val="0"/>
          <w:marBottom w:val="0"/>
          <w:divBdr>
            <w:top w:val="none" w:sz="0" w:space="0" w:color="auto"/>
            <w:left w:val="none" w:sz="0" w:space="0" w:color="auto"/>
            <w:bottom w:val="none" w:sz="0" w:space="0" w:color="auto"/>
            <w:right w:val="none" w:sz="0" w:space="0" w:color="auto"/>
          </w:divBdr>
        </w:div>
        <w:div w:id="2062166461">
          <w:marLeft w:val="0"/>
          <w:marRight w:val="0"/>
          <w:marTop w:val="0"/>
          <w:marBottom w:val="0"/>
          <w:divBdr>
            <w:top w:val="none" w:sz="0" w:space="0" w:color="auto"/>
            <w:left w:val="none" w:sz="0" w:space="0" w:color="auto"/>
            <w:bottom w:val="none" w:sz="0" w:space="0" w:color="auto"/>
            <w:right w:val="none" w:sz="0" w:space="0" w:color="auto"/>
          </w:divBdr>
        </w:div>
        <w:div w:id="1082337005">
          <w:marLeft w:val="0"/>
          <w:marRight w:val="0"/>
          <w:marTop w:val="0"/>
          <w:marBottom w:val="0"/>
          <w:divBdr>
            <w:top w:val="none" w:sz="0" w:space="0" w:color="auto"/>
            <w:left w:val="none" w:sz="0" w:space="0" w:color="auto"/>
            <w:bottom w:val="none" w:sz="0" w:space="0" w:color="auto"/>
            <w:right w:val="none" w:sz="0" w:space="0" w:color="auto"/>
          </w:divBdr>
        </w:div>
        <w:div w:id="1427454830">
          <w:marLeft w:val="0"/>
          <w:marRight w:val="0"/>
          <w:marTop w:val="0"/>
          <w:marBottom w:val="0"/>
          <w:divBdr>
            <w:top w:val="none" w:sz="0" w:space="0" w:color="auto"/>
            <w:left w:val="none" w:sz="0" w:space="0" w:color="auto"/>
            <w:bottom w:val="none" w:sz="0" w:space="0" w:color="auto"/>
            <w:right w:val="none" w:sz="0" w:space="0" w:color="auto"/>
          </w:divBdr>
        </w:div>
        <w:div w:id="301277974">
          <w:marLeft w:val="0"/>
          <w:marRight w:val="0"/>
          <w:marTop w:val="0"/>
          <w:marBottom w:val="0"/>
          <w:divBdr>
            <w:top w:val="none" w:sz="0" w:space="0" w:color="auto"/>
            <w:left w:val="none" w:sz="0" w:space="0" w:color="auto"/>
            <w:bottom w:val="none" w:sz="0" w:space="0" w:color="auto"/>
            <w:right w:val="none" w:sz="0" w:space="0" w:color="auto"/>
          </w:divBdr>
        </w:div>
        <w:div w:id="277571189">
          <w:marLeft w:val="0"/>
          <w:marRight w:val="0"/>
          <w:marTop w:val="0"/>
          <w:marBottom w:val="0"/>
          <w:divBdr>
            <w:top w:val="none" w:sz="0" w:space="0" w:color="auto"/>
            <w:left w:val="none" w:sz="0" w:space="0" w:color="auto"/>
            <w:bottom w:val="none" w:sz="0" w:space="0" w:color="auto"/>
            <w:right w:val="none" w:sz="0" w:space="0" w:color="auto"/>
          </w:divBdr>
        </w:div>
        <w:div w:id="1090085221">
          <w:marLeft w:val="0"/>
          <w:marRight w:val="0"/>
          <w:marTop w:val="0"/>
          <w:marBottom w:val="0"/>
          <w:divBdr>
            <w:top w:val="none" w:sz="0" w:space="0" w:color="auto"/>
            <w:left w:val="none" w:sz="0" w:space="0" w:color="auto"/>
            <w:bottom w:val="none" w:sz="0" w:space="0" w:color="auto"/>
            <w:right w:val="none" w:sz="0" w:space="0" w:color="auto"/>
          </w:divBdr>
        </w:div>
        <w:div w:id="2017343211">
          <w:marLeft w:val="0"/>
          <w:marRight w:val="0"/>
          <w:marTop w:val="0"/>
          <w:marBottom w:val="0"/>
          <w:divBdr>
            <w:top w:val="none" w:sz="0" w:space="0" w:color="auto"/>
            <w:left w:val="none" w:sz="0" w:space="0" w:color="auto"/>
            <w:bottom w:val="none" w:sz="0" w:space="0" w:color="auto"/>
            <w:right w:val="none" w:sz="0" w:space="0" w:color="auto"/>
          </w:divBdr>
        </w:div>
        <w:div w:id="1673679473">
          <w:marLeft w:val="0"/>
          <w:marRight w:val="0"/>
          <w:marTop w:val="0"/>
          <w:marBottom w:val="0"/>
          <w:divBdr>
            <w:top w:val="none" w:sz="0" w:space="0" w:color="auto"/>
            <w:left w:val="none" w:sz="0" w:space="0" w:color="auto"/>
            <w:bottom w:val="none" w:sz="0" w:space="0" w:color="auto"/>
            <w:right w:val="none" w:sz="0" w:space="0" w:color="auto"/>
          </w:divBdr>
        </w:div>
        <w:div w:id="1233347285">
          <w:marLeft w:val="0"/>
          <w:marRight w:val="0"/>
          <w:marTop w:val="0"/>
          <w:marBottom w:val="0"/>
          <w:divBdr>
            <w:top w:val="none" w:sz="0" w:space="0" w:color="auto"/>
            <w:left w:val="none" w:sz="0" w:space="0" w:color="auto"/>
            <w:bottom w:val="none" w:sz="0" w:space="0" w:color="auto"/>
            <w:right w:val="none" w:sz="0" w:space="0" w:color="auto"/>
          </w:divBdr>
        </w:div>
        <w:div w:id="893391052">
          <w:marLeft w:val="0"/>
          <w:marRight w:val="0"/>
          <w:marTop w:val="0"/>
          <w:marBottom w:val="0"/>
          <w:divBdr>
            <w:top w:val="none" w:sz="0" w:space="0" w:color="auto"/>
            <w:left w:val="none" w:sz="0" w:space="0" w:color="auto"/>
            <w:bottom w:val="none" w:sz="0" w:space="0" w:color="auto"/>
            <w:right w:val="none" w:sz="0" w:space="0" w:color="auto"/>
          </w:divBdr>
        </w:div>
        <w:div w:id="1926499261">
          <w:marLeft w:val="0"/>
          <w:marRight w:val="0"/>
          <w:marTop w:val="0"/>
          <w:marBottom w:val="0"/>
          <w:divBdr>
            <w:top w:val="none" w:sz="0" w:space="0" w:color="auto"/>
            <w:left w:val="none" w:sz="0" w:space="0" w:color="auto"/>
            <w:bottom w:val="none" w:sz="0" w:space="0" w:color="auto"/>
            <w:right w:val="none" w:sz="0" w:space="0" w:color="auto"/>
          </w:divBdr>
        </w:div>
        <w:div w:id="1608807494">
          <w:marLeft w:val="0"/>
          <w:marRight w:val="0"/>
          <w:marTop w:val="0"/>
          <w:marBottom w:val="0"/>
          <w:divBdr>
            <w:top w:val="none" w:sz="0" w:space="0" w:color="auto"/>
            <w:left w:val="none" w:sz="0" w:space="0" w:color="auto"/>
            <w:bottom w:val="none" w:sz="0" w:space="0" w:color="auto"/>
            <w:right w:val="none" w:sz="0" w:space="0" w:color="auto"/>
          </w:divBdr>
        </w:div>
        <w:div w:id="1579094562">
          <w:marLeft w:val="0"/>
          <w:marRight w:val="0"/>
          <w:marTop w:val="0"/>
          <w:marBottom w:val="0"/>
          <w:divBdr>
            <w:top w:val="none" w:sz="0" w:space="0" w:color="auto"/>
            <w:left w:val="none" w:sz="0" w:space="0" w:color="auto"/>
            <w:bottom w:val="none" w:sz="0" w:space="0" w:color="auto"/>
            <w:right w:val="none" w:sz="0" w:space="0" w:color="auto"/>
          </w:divBdr>
        </w:div>
        <w:div w:id="785583748">
          <w:marLeft w:val="0"/>
          <w:marRight w:val="0"/>
          <w:marTop w:val="0"/>
          <w:marBottom w:val="0"/>
          <w:divBdr>
            <w:top w:val="none" w:sz="0" w:space="0" w:color="auto"/>
            <w:left w:val="none" w:sz="0" w:space="0" w:color="auto"/>
            <w:bottom w:val="none" w:sz="0" w:space="0" w:color="auto"/>
            <w:right w:val="none" w:sz="0" w:space="0" w:color="auto"/>
          </w:divBdr>
        </w:div>
        <w:div w:id="2040427638">
          <w:marLeft w:val="0"/>
          <w:marRight w:val="0"/>
          <w:marTop w:val="0"/>
          <w:marBottom w:val="0"/>
          <w:divBdr>
            <w:top w:val="none" w:sz="0" w:space="0" w:color="auto"/>
            <w:left w:val="none" w:sz="0" w:space="0" w:color="auto"/>
            <w:bottom w:val="none" w:sz="0" w:space="0" w:color="auto"/>
            <w:right w:val="none" w:sz="0" w:space="0" w:color="auto"/>
          </w:divBdr>
        </w:div>
        <w:div w:id="2025278720">
          <w:marLeft w:val="0"/>
          <w:marRight w:val="0"/>
          <w:marTop w:val="0"/>
          <w:marBottom w:val="0"/>
          <w:divBdr>
            <w:top w:val="none" w:sz="0" w:space="0" w:color="auto"/>
            <w:left w:val="none" w:sz="0" w:space="0" w:color="auto"/>
            <w:bottom w:val="none" w:sz="0" w:space="0" w:color="auto"/>
            <w:right w:val="none" w:sz="0" w:space="0" w:color="auto"/>
          </w:divBdr>
        </w:div>
        <w:div w:id="121701479">
          <w:marLeft w:val="0"/>
          <w:marRight w:val="0"/>
          <w:marTop w:val="0"/>
          <w:marBottom w:val="0"/>
          <w:divBdr>
            <w:top w:val="none" w:sz="0" w:space="0" w:color="auto"/>
            <w:left w:val="none" w:sz="0" w:space="0" w:color="auto"/>
            <w:bottom w:val="none" w:sz="0" w:space="0" w:color="auto"/>
            <w:right w:val="none" w:sz="0" w:space="0" w:color="auto"/>
          </w:divBdr>
        </w:div>
        <w:div w:id="1639460010">
          <w:marLeft w:val="0"/>
          <w:marRight w:val="0"/>
          <w:marTop w:val="0"/>
          <w:marBottom w:val="0"/>
          <w:divBdr>
            <w:top w:val="none" w:sz="0" w:space="0" w:color="auto"/>
            <w:left w:val="none" w:sz="0" w:space="0" w:color="auto"/>
            <w:bottom w:val="none" w:sz="0" w:space="0" w:color="auto"/>
            <w:right w:val="none" w:sz="0" w:space="0" w:color="auto"/>
          </w:divBdr>
        </w:div>
        <w:div w:id="2094424370">
          <w:marLeft w:val="0"/>
          <w:marRight w:val="0"/>
          <w:marTop w:val="0"/>
          <w:marBottom w:val="0"/>
          <w:divBdr>
            <w:top w:val="none" w:sz="0" w:space="0" w:color="auto"/>
            <w:left w:val="none" w:sz="0" w:space="0" w:color="auto"/>
            <w:bottom w:val="none" w:sz="0" w:space="0" w:color="auto"/>
            <w:right w:val="none" w:sz="0" w:space="0" w:color="auto"/>
          </w:divBdr>
        </w:div>
        <w:div w:id="1484470288">
          <w:marLeft w:val="0"/>
          <w:marRight w:val="0"/>
          <w:marTop w:val="0"/>
          <w:marBottom w:val="0"/>
          <w:divBdr>
            <w:top w:val="none" w:sz="0" w:space="0" w:color="auto"/>
            <w:left w:val="none" w:sz="0" w:space="0" w:color="auto"/>
            <w:bottom w:val="none" w:sz="0" w:space="0" w:color="auto"/>
            <w:right w:val="none" w:sz="0" w:space="0" w:color="auto"/>
          </w:divBdr>
        </w:div>
        <w:div w:id="1549605581">
          <w:marLeft w:val="0"/>
          <w:marRight w:val="0"/>
          <w:marTop w:val="0"/>
          <w:marBottom w:val="0"/>
          <w:divBdr>
            <w:top w:val="none" w:sz="0" w:space="0" w:color="auto"/>
            <w:left w:val="none" w:sz="0" w:space="0" w:color="auto"/>
            <w:bottom w:val="none" w:sz="0" w:space="0" w:color="auto"/>
            <w:right w:val="none" w:sz="0" w:space="0" w:color="auto"/>
          </w:divBdr>
        </w:div>
      </w:divsChild>
    </w:div>
    <w:div w:id="755398627">
      <w:bodyDiv w:val="1"/>
      <w:marLeft w:val="0"/>
      <w:marRight w:val="0"/>
      <w:marTop w:val="0"/>
      <w:marBottom w:val="0"/>
      <w:divBdr>
        <w:top w:val="none" w:sz="0" w:space="0" w:color="auto"/>
        <w:left w:val="none" w:sz="0" w:space="0" w:color="auto"/>
        <w:bottom w:val="none" w:sz="0" w:space="0" w:color="auto"/>
        <w:right w:val="none" w:sz="0" w:space="0" w:color="auto"/>
      </w:divBdr>
    </w:div>
    <w:div w:id="886140289">
      <w:bodyDiv w:val="1"/>
      <w:marLeft w:val="0"/>
      <w:marRight w:val="0"/>
      <w:marTop w:val="0"/>
      <w:marBottom w:val="0"/>
      <w:divBdr>
        <w:top w:val="none" w:sz="0" w:space="0" w:color="auto"/>
        <w:left w:val="none" w:sz="0" w:space="0" w:color="auto"/>
        <w:bottom w:val="none" w:sz="0" w:space="0" w:color="auto"/>
        <w:right w:val="none" w:sz="0" w:space="0" w:color="auto"/>
      </w:divBdr>
    </w:div>
    <w:div w:id="888111059">
      <w:bodyDiv w:val="1"/>
      <w:marLeft w:val="0"/>
      <w:marRight w:val="0"/>
      <w:marTop w:val="0"/>
      <w:marBottom w:val="0"/>
      <w:divBdr>
        <w:top w:val="none" w:sz="0" w:space="0" w:color="auto"/>
        <w:left w:val="none" w:sz="0" w:space="0" w:color="auto"/>
        <w:bottom w:val="none" w:sz="0" w:space="0" w:color="auto"/>
        <w:right w:val="none" w:sz="0" w:space="0" w:color="auto"/>
      </w:divBdr>
      <w:divsChild>
        <w:div w:id="315110792">
          <w:marLeft w:val="0"/>
          <w:marRight w:val="0"/>
          <w:marTop w:val="0"/>
          <w:marBottom w:val="0"/>
          <w:divBdr>
            <w:top w:val="none" w:sz="0" w:space="0" w:color="auto"/>
            <w:left w:val="none" w:sz="0" w:space="0" w:color="auto"/>
            <w:bottom w:val="none" w:sz="0" w:space="0" w:color="auto"/>
            <w:right w:val="none" w:sz="0" w:space="0" w:color="auto"/>
          </w:divBdr>
        </w:div>
        <w:div w:id="1263369407">
          <w:marLeft w:val="0"/>
          <w:marRight w:val="0"/>
          <w:marTop w:val="0"/>
          <w:marBottom w:val="0"/>
          <w:divBdr>
            <w:top w:val="none" w:sz="0" w:space="0" w:color="auto"/>
            <w:left w:val="none" w:sz="0" w:space="0" w:color="auto"/>
            <w:bottom w:val="none" w:sz="0" w:space="0" w:color="auto"/>
            <w:right w:val="none" w:sz="0" w:space="0" w:color="auto"/>
          </w:divBdr>
        </w:div>
        <w:div w:id="1631008259">
          <w:marLeft w:val="0"/>
          <w:marRight w:val="0"/>
          <w:marTop w:val="0"/>
          <w:marBottom w:val="0"/>
          <w:divBdr>
            <w:top w:val="none" w:sz="0" w:space="0" w:color="auto"/>
            <w:left w:val="none" w:sz="0" w:space="0" w:color="auto"/>
            <w:bottom w:val="none" w:sz="0" w:space="0" w:color="auto"/>
            <w:right w:val="none" w:sz="0" w:space="0" w:color="auto"/>
          </w:divBdr>
        </w:div>
        <w:div w:id="966474647">
          <w:marLeft w:val="0"/>
          <w:marRight w:val="0"/>
          <w:marTop w:val="0"/>
          <w:marBottom w:val="0"/>
          <w:divBdr>
            <w:top w:val="none" w:sz="0" w:space="0" w:color="auto"/>
            <w:left w:val="none" w:sz="0" w:space="0" w:color="auto"/>
            <w:bottom w:val="none" w:sz="0" w:space="0" w:color="auto"/>
            <w:right w:val="none" w:sz="0" w:space="0" w:color="auto"/>
          </w:divBdr>
        </w:div>
        <w:div w:id="409081078">
          <w:marLeft w:val="0"/>
          <w:marRight w:val="0"/>
          <w:marTop w:val="0"/>
          <w:marBottom w:val="0"/>
          <w:divBdr>
            <w:top w:val="none" w:sz="0" w:space="0" w:color="auto"/>
            <w:left w:val="none" w:sz="0" w:space="0" w:color="auto"/>
            <w:bottom w:val="none" w:sz="0" w:space="0" w:color="auto"/>
            <w:right w:val="none" w:sz="0" w:space="0" w:color="auto"/>
          </w:divBdr>
        </w:div>
        <w:div w:id="906763957">
          <w:marLeft w:val="0"/>
          <w:marRight w:val="0"/>
          <w:marTop w:val="0"/>
          <w:marBottom w:val="0"/>
          <w:divBdr>
            <w:top w:val="none" w:sz="0" w:space="0" w:color="auto"/>
            <w:left w:val="none" w:sz="0" w:space="0" w:color="auto"/>
            <w:bottom w:val="none" w:sz="0" w:space="0" w:color="auto"/>
            <w:right w:val="none" w:sz="0" w:space="0" w:color="auto"/>
          </w:divBdr>
        </w:div>
        <w:div w:id="356083433">
          <w:marLeft w:val="0"/>
          <w:marRight w:val="0"/>
          <w:marTop w:val="0"/>
          <w:marBottom w:val="0"/>
          <w:divBdr>
            <w:top w:val="none" w:sz="0" w:space="0" w:color="auto"/>
            <w:left w:val="none" w:sz="0" w:space="0" w:color="auto"/>
            <w:bottom w:val="none" w:sz="0" w:space="0" w:color="auto"/>
            <w:right w:val="none" w:sz="0" w:space="0" w:color="auto"/>
          </w:divBdr>
        </w:div>
        <w:div w:id="727727791">
          <w:marLeft w:val="0"/>
          <w:marRight w:val="0"/>
          <w:marTop w:val="0"/>
          <w:marBottom w:val="0"/>
          <w:divBdr>
            <w:top w:val="none" w:sz="0" w:space="0" w:color="auto"/>
            <w:left w:val="none" w:sz="0" w:space="0" w:color="auto"/>
            <w:bottom w:val="none" w:sz="0" w:space="0" w:color="auto"/>
            <w:right w:val="none" w:sz="0" w:space="0" w:color="auto"/>
          </w:divBdr>
        </w:div>
        <w:div w:id="1350176980">
          <w:marLeft w:val="0"/>
          <w:marRight w:val="0"/>
          <w:marTop w:val="0"/>
          <w:marBottom w:val="0"/>
          <w:divBdr>
            <w:top w:val="none" w:sz="0" w:space="0" w:color="auto"/>
            <w:left w:val="none" w:sz="0" w:space="0" w:color="auto"/>
            <w:bottom w:val="none" w:sz="0" w:space="0" w:color="auto"/>
            <w:right w:val="none" w:sz="0" w:space="0" w:color="auto"/>
          </w:divBdr>
        </w:div>
        <w:div w:id="676690927">
          <w:marLeft w:val="0"/>
          <w:marRight w:val="0"/>
          <w:marTop w:val="0"/>
          <w:marBottom w:val="0"/>
          <w:divBdr>
            <w:top w:val="none" w:sz="0" w:space="0" w:color="auto"/>
            <w:left w:val="none" w:sz="0" w:space="0" w:color="auto"/>
            <w:bottom w:val="none" w:sz="0" w:space="0" w:color="auto"/>
            <w:right w:val="none" w:sz="0" w:space="0" w:color="auto"/>
          </w:divBdr>
        </w:div>
        <w:div w:id="1061363220">
          <w:marLeft w:val="0"/>
          <w:marRight w:val="0"/>
          <w:marTop w:val="0"/>
          <w:marBottom w:val="0"/>
          <w:divBdr>
            <w:top w:val="none" w:sz="0" w:space="0" w:color="auto"/>
            <w:left w:val="none" w:sz="0" w:space="0" w:color="auto"/>
            <w:bottom w:val="none" w:sz="0" w:space="0" w:color="auto"/>
            <w:right w:val="none" w:sz="0" w:space="0" w:color="auto"/>
          </w:divBdr>
        </w:div>
        <w:div w:id="2066366520">
          <w:marLeft w:val="0"/>
          <w:marRight w:val="0"/>
          <w:marTop w:val="0"/>
          <w:marBottom w:val="0"/>
          <w:divBdr>
            <w:top w:val="none" w:sz="0" w:space="0" w:color="auto"/>
            <w:left w:val="none" w:sz="0" w:space="0" w:color="auto"/>
            <w:bottom w:val="none" w:sz="0" w:space="0" w:color="auto"/>
            <w:right w:val="none" w:sz="0" w:space="0" w:color="auto"/>
          </w:divBdr>
        </w:div>
        <w:div w:id="996104497">
          <w:marLeft w:val="0"/>
          <w:marRight w:val="0"/>
          <w:marTop w:val="0"/>
          <w:marBottom w:val="0"/>
          <w:divBdr>
            <w:top w:val="none" w:sz="0" w:space="0" w:color="auto"/>
            <w:left w:val="none" w:sz="0" w:space="0" w:color="auto"/>
            <w:bottom w:val="none" w:sz="0" w:space="0" w:color="auto"/>
            <w:right w:val="none" w:sz="0" w:space="0" w:color="auto"/>
          </w:divBdr>
        </w:div>
        <w:div w:id="1076702960">
          <w:marLeft w:val="0"/>
          <w:marRight w:val="0"/>
          <w:marTop w:val="0"/>
          <w:marBottom w:val="0"/>
          <w:divBdr>
            <w:top w:val="none" w:sz="0" w:space="0" w:color="auto"/>
            <w:left w:val="none" w:sz="0" w:space="0" w:color="auto"/>
            <w:bottom w:val="none" w:sz="0" w:space="0" w:color="auto"/>
            <w:right w:val="none" w:sz="0" w:space="0" w:color="auto"/>
          </w:divBdr>
        </w:div>
        <w:div w:id="1356493200">
          <w:marLeft w:val="0"/>
          <w:marRight w:val="0"/>
          <w:marTop w:val="0"/>
          <w:marBottom w:val="0"/>
          <w:divBdr>
            <w:top w:val="none" w:sz="0" w:space="0" w:color="auto"/>
            <w:left w:val="none" w:sz="0" w:space="0" w:color="auto"/>
            <w:bottom w:val="none" w:sz="0" w:space="0" w:color="auto"/>
            <w:right w:val="none" w:sz="0" w:space="0" w:color="auto"/>
          </w:divBdr>
        </w:div>
        <w:div w:id="1214855950">
          <w:marLeft w:val="0"/>
          <w:marRight w:val="0"/>
          <w:marTop w:val="0"/>
          <w:marBottom w:val="0"/>
          <w:divBdr>
            <w:top w:val="none" w:sz="0" w:space="0" w:color="auto"/>
            <w:left w:val="none" w:sz="0" w:space="0" w:color="auto"/>
            <w:bottom w:val="none" w:sz="0" w:space="0" w:color="auto"/>
            <w:right w:val="none" w:sz="0" w:space="0" w:color="auto"/>
          </w:divBdr>
        </w:div>
        <w:div w:id="879393733">
          <w:marLeft w:val="0"/>
          <w:marRight w:val="0"/>
          <w:marTop w:val="0"/>
          <w:marBottom w:val="0"/>
          <w:divBdr>
            <w:top w:val="none" w:sz="0" w:space="0" w:color="auto"/>
            <w:left w:val="none" w:sz="0" w:space="0" w:color="auto"/>
            <w:bottom w:val="none" w:sz="0" w:space="0" w:color="auto"/>
            <w:right w:val="none" w:sz="0" w:space="0" w:color="auto"/>
          </w:divBdr>
        </w:div>
        <w:div w:id="1323699631">
          <w:marLeft w:val="0"/>
          <w:marRight w:val="0"/>
          <w:marTop w:val="0"/>
          <w:marBottom w:val="0"/>
          <w:divBdr>
            <w:top w:val="none" w:sz="0" w:space="0" w:color="auto"/>
            <w:left w:val="none" w:sz="0" w:space="0" w:color="auto"/>
            <w:bottom w:val="none" w:sz="0" w:space="0" w:color="auto"/>
            <w:right w:val="none" w:sz="0" w:space="0" w:color="auto"/>
          </w:divBdr>
        </w:div>
        <w:div w:id="166091957">
          <w:marLeft w:val="0"/>
          <w:marRight w:val="0"/>
          <w:marTop w:val="0"/>
          <w:marBottom w:val="0"/>
          <w:divBdr>
            <w:top w:val="none" w:sz="0" w:space="0" w:color="auto"/>
            <w:left w:val="none" w:sz="0" w:space="0" w:color="auto"/>
            <w:bottom w:val="none" w:sz="0" w:space="0" w:color="auto"/>
            <w:right w:val="none" w:sz="0" w:space="0" w:color="auto"/>
          </w:divBdr>
        </w:div>
        <w:div w:id="720441040">
          <w:marLeft w:val="0"/>
          <w:marRight w:val="0"/>
          <w:marTop w:val="0"/>
          <w:marBottom w:val="0"/>
          <w:divBdr>
            <w:top w:val="none" w:sz="0" w:space="0" w:color="auto"/>
            <w:left w:val="none" w:sz="0" w:space="0" w:color="auto"/>
            <w:bottom w:val="none" w:sz="0" w:space="0" w:color="auto"/>
            <w:right w:val="none" w:sz="0" w:space="0" w:color="auto"/>
          </w:divBdr>
        </w:div>
        <w:div w:id="1392575746">
          <w:marLeft w:val="0"/>
          <w:marRight w:val="0"/>
          <w:marTop w:val="0"/>
          <w:marBottom w:val="0"/>
          <w:divBdr>
            <w:top w:val="none" w:sz="0" w:space="0" w:color="auto"/>
            <w:left w:val="none" w:sz="0" w:space="0" w:color="auto"/>
            <w:bottom w:val="none" w:sz="0" w:space="0" w:color="auto"/>
            <w:right w:val="none" w:sz="0" w:space="0" w:color="auto"/>
          </w:divBdr>
        </w:div>
      </w:divsChild>
    </w:div>
    <w:div w:id="908423227">
      <w:bodyDiv w:val="1"/>
      <w:marLeft w:val="0"/>
      <w:marRight w:val="0"/>
      <w:marTop w:val="0"/>
      <w:marBottom w:val="0"/>
      <w:divBdr>
        <w:top w:val="none" w:sz="0" w:space="0" w:color="auto"/>
        <w:left w:val="none" w:sz="0" w:space="0" w:color="auto"/>
        <w:bottom w:val="none" w:sz="0" w:space="0" w:color="auto"/>
        <w:right w:val="none" w:sz="0" w:space="0" w:color="auto"/>
      </w:divBdr>
      <w:divsChild>
        <w:div w:id="839083987">
          <w:marLeft w:val="0"/>
          <w:marRight w:val="0"/>
          <w:marTop w:val="0"/>
          <w:marBottom w:val="0"/>
          <w:divBdr>
            <w:top w:val="none" w:sz="0" w:space="0" w:color="auto"/>
            <w:left w:val="none" w:sz="0" w:space="0" w:color="auto"/>
            <w:bottom w:val="none" w:sz="0" w:space="0" w:color="auto"/>
            <w:right w:val="none" w:sz="0" w:space="0" w:color="auto"/>
          </w:divBdr>
        </w:div>
        <w:div w:id="1132291868">
          <w:marLeft w:val="0"/>
          <w:marRight w:val="0"/>
          <w:marTop w:val="0"/>
          <w:marBottom w:val="0"/>
          <w:divBdr>
            <w:top w:val="none" w:sz="0" w:space="0" w:color="auto"/>
            <w:left w:val="none" w:sz="0" w:space="0" w:color="auto"/>
            <w:bottom w:val="none" w:sz="0" w:space="0" w:color="auto"/>
            <w:right w:val="none" w:sz="0" w:space="0" w:color="auto"/>
          </w:divBdr>
        </w:div>
        <w:div w:id="1313362799">
          <w:marLeft w:val="0"/>
          <w:marRight w:val="0"/>
          <w:marTop w:val="0"/>
          <w:marBottom w:val="0"/>
          <w:divBdr>
            <w:top w:val="none" w:sz="0" w:space="0" w:color="auto"/>
            <w:left w:val="none" w:sz="0" w:space="0" w:color="auto"/>
            <w:bottom w:val="none" w:sz="0" w:space="0" w:color="auto"/>
            <w:right w:val="none" w:sz="0" w:space="0" w:color="auto"/>
          </w:divBdr>
        </w:div>
        <w:div w:id="1492409695">
          <w:marLeft w:val="0"/>
          <w:marRight w:val="0"/>
          <w:marTop w:val="0"/>
          <w:marBottom w:val="0"/>
          <w:divBdr>
            <w:top w:val="none" w:sz="0" w:space="0" w:color="auto"/>
            <w:left w:val="none" w:sz="0" w:space="0" w:color="auto"/>
            <w:bottom w:val="none" w:sz="0" w:space="0" w:color="auto"/>
            <w:right w:val="none" w:sz="0" w:space="0" w:color="auto"/>
          </w:divBdr>
        </w:div>
        <w:div w:id="837884439">
          <w:marLeft w:val="0"/>
          <w:marRight w:val="0"/>
          <w:marTop w:val="0"/>
          <w:marBottom w:val="0"/>
          <w:divBdr>
            <w:top w:val="none" w:sz="0" w:space="0" w:color="auto"/>
            <w:left w:val="none" w:sz="0" w:space="0" w:color="auto"/>
            <w:bottom w:val="none" w:sz="0" w:space="0" w:color="auto"/>
            <w:right w:val="none" w:sz="0" w:space="0" w:color="auto"/>
          </w:divBdr>
        </w:div>
        <w:div w:id="62719871">
          <w:marLeft w:val="0"/>
          <w:marRight w:val="0"/>
          <w:marTop w:val="0"/>
          <w:marBottom w:val="0"/>
          <w:divBdr>
            <w:top w:val="none" w:sz="0" w:space="0" w:color="auto"/>
            <w:left w:val="none" w:sz="0" w:space="0" w:color="auto"/>
            <w:bottom w:val="none" w:sz="0" w:space="0" w:color="auto"/>
            <w:right w:val="none" w:sz="0" w:space="0" w:color="auto"/>
          </w:divBdr>
        </w:div>
        <w:div w:id="442656661">
          <w:marLeft w:val="0"/>
          <w:marRight w:val="0"/>
          <w:marTop w:val="0"/>
          <w:marBottom w:val="0"/>
          <w:divBdr>
            <w:top w:val="none" w:sz="0" w:space="0" w:color="auto"/>
            <w:left w:val="none" w:sz="0" w:space="0" w:color="auto"/>
            <w:bottom w:val="none" w:sz="0" w:space="0" w:color="auto"/>
            <w:right w:val="none" w:sz="0" w:space="0" w:color="auto"/>
          </w:divBdr>
        </w:div>
        <w:div w:id="1739862507">
          <w:marLeft w:val="0"/>
          <w:marRight w:val="0"/>
          <w:marTop w:val="0"/>
          <w:marBottom w:val="0"/>
          <w:divBdr>
            <w:top w:val="none" w:sz="0" w:space="0" w:color="auto"/>
            <w:left w:val="none" w:sz="0" w:space="0" w:color="auto"/>
            <w:bottom w:val="none" w:sz="0" w:space="0" w:color="auto"/>
            <w:right w:val="none" w:sz="0" w:space="0" w:color="auto"/>
          </w:divBdr>
        </w:div>
        <w:div w:id="251165058">
          <w:marLeft w:val="0"/>
          <w:marRight w:val="0"/>
          <w:marTop w:val="0"/>
          <w:marBottom w:val="0"/>
          <w:divBdr>
            <w:top w:val="none" w:sz="0" w:space="0" w:color="auto"/>
            <w:left w:val="none" w:sz="0" w:space="0" w:color="auto"/>
            <w:bottom w:val="none" w:sz="0" w:space="0" w:color="auto"/>
            <w:right w:val="none" w:sz="0" w:space="0" w:color="auto"/>
          </w:divBdr>
        </w:div>
        <w:div w:id="519977510">
          <w:marLeft w:val="0"/>
          <w:marRight w:val="0"/>
          <w:marTop w:val="0"/>
          <w:marBottom w:val="0"/>
          <w:divBdr>
            <w:top w:val="none" w:sz="0" w:space="0" w:color="auto"/>
            <w:left w:val="none" w:sz="0" w:space="0" w:color="auto"/>
            <w:bottom w:val="none" w:sz="0" w:space="0" w:color="auto"/>
            <w:right w:val="none" w:sz="0" w:space="0" w:color="auto"/>
          </w:divBdr>
        </w:div>
        <w:div w:id="1464813869">
          <w:marLeft w:val="0"/>
          <w:marRight w:val="0"/>
          <w:marTop w:val="0"/>
          <w:marBottom w:val="0"/>
          <w:divBdr>
            <w:top w:val="none" w:sz="0" w:space="0" w:color="auto"/>
            <w:left w:val="none" w:sz="0" w:space="0" w:color="auto"/>
            <w:bottom w:val="none" w:sz="0" w:space="0" w:color="auto"/>
            <w:right w:val="none" w:sz="0" w:space="0" w:color="auto"/>
          </w:divBdr>
        </w:div>
        <w:div w:id="1675188209">
          <w:marLeft w:val="0"/>
          <w:marRight w:val="0"/>
          <w:marTop w:val="0"/>
          <w:marBottom w:val="0"/>
          <w:divBdr>
            <w:top w:val="none" w:sz="0" w:space="0" w:color="auto"/>
            <w:left w:val="none" w:sz="0" w:space="0" w:color="auto"/>
            <w:bottom w:val="none" w:sz="0" w:space="0" w:color="auto"/>
            <w:right w:val="none" w:sz="0" w:space="0" w:color="auto"/>
          </w:divBdr>
        </w:div>
        <w:div w:id="1593929841">
          <w:marLeft w:val="0"/>
          <w:marRight w:val="0"/>
          <w:marTop w:val="0"/>
          <w:marBottom w:val="0"/>
          <w:divBdr>
            <w:top w:val="none" w:sz="0" w:space="0" w:color="auto"/>
            <w:left w:val="none" w:sz="0" w:space="0" w:color="auto"/>
            <w:bottom w:val="none" w:sz="0" w:space="0" w:color="auto"/>
            <w:right w:val="none" w:sz="0" w:space="0" w:color="auto"/>
          </w:divBdr>
        </w:div>
        <w:div w:id="1345862771">
          <w:marLeft w:val="0"/>
          <w:marRight w:val="0"/>
          <w:marTop w:val="0"/>
          <w:marBottom w:val="0"/>
          <w:divBdr>
            <w:top w:val="none" w:sz="0" w:space="0" w:color="auto"/>
            <w:left w:val="none" w:sz="0" w:space="0" w:color="auto"/>
            <w:bottom w:val="none" w:sz="0" w:space="0" w:color="auto"/>
            <w:right w:val="none" w:sz="0" w:space="0" w:color="auto"/>
          </w:divBdr>
        </w:div>
        <w:div w:id="504059137">
          <w:marLeft w:val="0"/>
          <w:marRight w:val="0"/>
          <w:marTop w:val="0"/>
          <w:marBottom w:val="0"/>
          <w:divBdr>
            <w:top w:val="none" w:sz="0" w:space="0" w:color="auto"/>
            <w:left w:val="none" w:sz="0" w:space="0" w:color="auto"/>
            <w:bottom w:val="none" w:sz="0" w:space="0" w:color="auto"/>
            <w:right w:val="none" w:sz="0" w:space="0" w:color="auto"/>
          </w:divBdr>
        </w:div>
      </w:divsChild>
    </w:div>
    <w:div w:id="1293251767">
      <w:bodyDiv w:val="1"/>
      <w:marLeft w:val="0"/>
      <w:marRight w:val="0"/>
      <w:marTop w:val="0"/>
      <w:marBottom w:val="0"/>
      <w:divBdr>
        <w:top w:val="none" w:sz="0" w:space="0" w:color="auto"/>
        <w:left w:val="none" w:sz="0" w:space="0" w:color="auto"/>
        <w:bottom w:val="none" w:sz="0" w:space="0" w:color="auto"/>
        <w:right w:val="none" w:sz="0" w:space="0" w:color="auto"/>
      </w:divBdr>
    </w:div>
    <w:div w:id="1446728553">
      <w:bodyDiv w:val="1"/>
      <w:marLeft w:val="0"/>
      <w:marRight w:val="0"/>
      <w:marTop w:val="0"/>
      <w:marBottom w:val="0"/>
      <w:divBdr>
        <w:top w:val="none" w:sz="0" w:space="0" w:color="auto"/>
        <w:left w:val="none" w:sz="0" w:space="0" w:color="auto"/>
        <w:bottom w:val="none" w:sz="0" w:space="0" w:color="auto"/>
        <w:right w:val="none" w:sz="0" w:space="0" w:color="auto"/>
      </w:divBdr>
      <w:divsChild>
        <w:div w:id="71319857">
          <w:marLeft w:val="0"/>
          <w:marRight w:val="0"/>
          <w:marTop w:val="0"/>
          <w:marBottom w:val="0"/>
          <w:divBdr>
            <w:top w:val="none" w:sz="0" w:space="0" w:color="auto"/>
            <w:left w:val="none" w:sz="0" w:space="0" w:color="auto"/>
            <w:bottom w:val="none" w:sz="0" w:space="0" w:color="auto"/>
            <w:right w:val="none" w:sz="0" w:space="0" w:color="auto"/>
          </w:divBdr>
        </w:div>
        <w:div w:id="231045490">
          <w:marLeft w:val="0"/>
          <w:marRight w:val="0"/>
          <w:marTop w:val="0"/>
          <w:marBottom w:val="0"/>
          <w:divBdr>
            <w:top w:val="none" w:sz="0" w:space="0" w:color="auto"/>
            <w:left w:val="none" w:sz="0" w:space="0" w:color="auto"/>
            <w:bottom w:val="none" w:sz="0" w:space="0" w:color="auto"/>
            <w:right w:val="none" w:sz="0" w:space="0" w:color="auto"/>
          </w:divBdr>
        </w:div>
        <w:div w:id="716316787">
          <w:marLeft w:val="0"/>
          <w:marRight w:val="0"/>
          <w:marTop w:val="0"/>
          <w:marBottom w:val="0"/>
          <w:divBdr>
            <w:top w:val="none" w:sz="0" w:space="0" w:color="auto"/>
            <w:left w:val="none" w:sz="0" w:space="0" w:color="auto"/>
            <w:bottom w:val="none" w:sz="0" w:space="0" w:color="auto"/>
            <w:right w:val="none" w:sz="0" w:space="0" w:color="auto"/>
          </w:divBdr>
        </w:div>
        <w:div w:id="2143226438">
          <w:marLeft w:val="0"/>
          <w:marRight w:val="0"/>
          <w:marTop w:val="0"/>
          <w:marBottom w:val="0"/>
          <w:divBdr>
            <w:top w:val="none" w:sz="0" w:space="0" w:color="auto"/>
            <w:left w:val="none" w:sz="0" w:space="0" w:color="auto"/>
            <w:bottom w:val="none" w:sz="0" w:space="0" w:color="auto"/>
            <w:right w:val="none" w:sz="0" w:space="0" w:color="auto"/>
          </w:divBdr>
        </w:div>
        <w:div w:id="996148196">
          <w:marLeft w:val="0"/>
          <w:marRight w:val="0"/>
          <w:marTop w:val="0"/>
          <w:marBottom w:val="0"/>
          <w:divBdr>
            <w:top w:val="none" w:sz="0" w:space="0" w:color="auto"/>
            <w:left w:val="none" w:sz="0" w:space="0" w:color="auto"/>
            <w:bottom w:val="none" w:sz="0" w:space="0" w:color="auto"/>
            <w:right w:val="none" w:sz="0" w:space="0" w:color="auto"/>
          </w:divBdr>
        </w:div>
      </w:divsChild>
    </w:div>
    <w:div w:id="1605188698">
      <w:bodyDiv w:val="1"/>
      <w:marLeft w:val="0"/>
      <w:marRight w:val="0"/>
      <w:marTop w:val="0"/>
      <w:marBottom w:val="0"/>
      <w:divBdr>
        <w:top w:val="none" w:sz="0" w:space="0" w:color="auto"/>
        <w:left w:val="none" w:sz="0" w:space="0" w:color="auto"/>
        <w:bottom w:val="none" w:sz="0" w:space="0" w:color="auto"/>
        <w:right w:val="none" w:sz="0" w:space="0" w:color="auto"/>
      </w:divBdr>
    </w:div>
    <w:div w:id="1803499722">
      <w:bodyDiv w:val="1"/>
      <w:marLeft w:val="0"/>
      <w:marRight w:val="0"/>
      <w:marTop w:val="0"/>
      <w:marBottom w:val="0"/>
      <w:divBdr>
        <w:top w:val="none" w:sz="0" w:space="0" w:color="auto"/>
        <w:left w:val="none" w:sz="0" w:space="0" w:color="auto"/>
        <w:bottom w:val="none" w:sz="0" w:space="0" w:color="auto"/>
        <w:right w:val="none" w:sz="0" w:space="0" w:color="auto"/>
      </w:divBdr>
    </w:div>
    <w:div w:id="1816600614">
      <w:bodyDiv w:val="1"/>
      <w:marLeft w:val="0"/>
      <w:marRight w:val="0"/>
      <w:marTop w:val="0"/>
      <w:marBottom w:val="0"/>
      <w:divBdr>
        <w:top w:val="none" w:sz="0" w:space="0" w:color="auto"/>
        <w:left w:val="none" w:sz="0" w:space="0" w:color="auto"/>
        <w:bottom w:val="none" w:sz="0" w:space="0" w:color="auto"/>
        <w:right w:val="none" w:sz="0" w:space="0" w:color="auto"/>
      </w:divBdr>
    </w:div>
    <w:div w:id="1824271363">
      <w:bodyDiv w:val="1"/>
      <w:marLeft w:val="0"/>
      <w:marRight w:val="0"/>
      <w:marTop w:val="0"/>
      <w:marBottom w:val="0"/>
      <w:divBdr>
        <w:top w:val="none" w:sz="0" w:space="0" w:color="auto"/>
        <w:left w:val="none" w:sz="0" w:space="0" w:color="auto"/>
        <w:bottom w:val="none" w:sz="0" w:space="0" w:color="auto"/>
        <w:right w:val="none" w:sz="0" w:space="0" w:color="auto"/>
      </w:divBdr>
      <w:divsChild>
        <w:div w:id="2025201240">
          <w:marLeft w:val="0"/>
          <w:marRight w:val="0"/>
          <w:marTop w:val="0"/>
          <w:marBottom w:val="0"/>
          <w:divBdr>
            <w:top w:val="none" w:sz="0" w:space="0" w:color="auto"/>
            <w:left w:val="none" w:sz="0" w:space="0" w:color="auto"/>
            <w:bottom w:val="none" w:sz="0" w:space="0" w:color="auto"/>
            <w:right w:val="none" w:sz="0" w:space="0" w:color="auto"/>
          </w:divBdr>
        </w:div>
        <w:div w:id="402333541">
          <w:marLeft w:val="0"/>
          <w:marRight w:val="0"/>
          <w:marTop w:val="0"/>
          <w:marBottom w:val="0"/>
          <w:divBdr>
            <w:top w:val="none" w:sz="0" w:space="0" w:color="auto"/>
            <w:left w:val="none" w:sz="0" w:space="0" w:color="auto"/>
            <w:bottom w:val="none" w:sz="0" w:space="0" w:color="auto"/>
            <w:right w:val="none" w:sz="0" w:space="0" w:color="auto"/>
          </w:divBdr>
        </w:div>
        <w:div w:id="1964075765">
          <w:marLeft w:val="0"/>
          <w:marRight w:val="0"/>
          <w:marTop w:val="0"/>
          <w:marBottom w:val="0"/>
          <w:divBdr>
            <w:top w:val="none" w:sz="0" w:space="0" w:color="auto"/>
            <w:left w:val="none" w:sz="0" w:space="0" w:color="auto"/>
            <w:bottom w:val="none" w:sz="0" w:space="0" w:color="auto"/>
            <w:right w:val="none" w:sz="0" w:space="0" w:color="auto"/>
          </w:divBdr>
        </w:div>
        <w:div w:id="1642226614">
          <w:marLeft w:val="0"/>
          <w:marRight w:val="0"/>
          <w:marTop w:val="0"/>
          <w:marBottom w:val="0"/>
          <w:divBdr>
            <w:top w:val="none" w:sz="0" w:space="0" w:color="auto"/>
            <w:left w:val="none" w:sz="0" w:space="0" w:color="auto"/>
            <w:bottom w:val="none" w:sz="0" w:space="0" w:color="auto"/>
            <w:right w:val="none" w:sz="0" w:space="0" w:color="auto"/>
          </w:divBdr>
        </w:div>
        <w:div w:id="1504932718">
          <w:marLeft w:val="0"/>
          <w:marRight w:val="0"/>
          <w:marTop w:val="0"/>
          <w:marBottom w:val="0"/>
          <w:divBdr>
            <w:top w:val="none" w:sz="0" w:space="0" w:color="auto"/>
            <w:left w:val="none" w:sz="0" w:space="0" w:color="auto"/>
            <w:bottom w:val="none" w:sz="0" w:space="0" w:color="auto"/>
            <w:right w:val="none" w:sz="0" w:space="0" w:color="auto"/>
          </w:divBdr>
        </w:div>
        <w:div w:id="1881162715">
          <w:marLeft w:val="0"/>
          <w:marRight w:val="0"/>
          <w:marTop w:val="0"/>
          <w:marBottom w:val="0"/>
          <w:divBdr>
            <w:top w:val="none" w:sz="0" w:space="0" w:color="auto"/>
            <w:left w:val="none" w:sz="0" w:space="0" w:color="auto"/>
            <w:bottom w:val="none" w:sz="0" w:space="0" w:color="auto"/>
            <w:right w:val="none" w:sz="0" w:space="0" w:color="auto"/>
          </w:divBdr>
        </w:div>
        <w:div w:id="1465584996">
          <w:marLeft w:val="0"/>
          <w:marRight w:val="0"/>
          <w:marTop w:val="0"/>
          <w:marBottom w:val="0"/>
          <w:divBdr>
            <w:top w:val="none" w:sz="0" w:space="0" w:color="auto"/>
            <w:left w:val="none" w:sz="0" w:space="0" w:color="auto"/>
            <w:bottom w:val="none" w:sz="0" w:space="0" w:color="auto"/>
            <w:right w:val="none" w:sz="0" w:space="0" w:color="auto"/>
          </w:divBdr>
        </w:div>
        <w:div w:id="933049672">
          <w:marLeft w:val="0"/>
          <w:marRight w:val="0"/>
          <w:marTop w:val="0"/>
          <w:marBottom w:val="0"/>
          <w:divBdr>
            <w:top w:val="none" w:sz="0" w:space="0" w:color="auto"/>
            <w:left w:val="none" w:sz="0" w:space="0" w:color="auto"/>
            <w:bottom w:val="none" w:sz="0" w:space="0" w:color="auto"/>
            <w:right w:val="none" w:sz="0" w:space="0" w:color="auto"/>
          </w:divBdr>
        </w:div>
        <w:div w:id="695427896">
          <w:marLeft w:val="0"/>
          <w:marRight w:val="0"/>
          <w:marTop w:val="0"/>
          <w:marBottom w:val="0"/>
          <w:divBdr>
            <w:top w:val="none" w:sz="0" w:space="0" w:color="auto"/>
            <w:left w:val="none" w:sz="0" w:space="0" w:color="auto"/>
            <w:bottom w:val="none" w:sz="0" w:space="0" w:color="auto"/>
            <w:right w:val="none" w:sz="0" w:space="0" w:color="auto"/>
          </w:divBdr>
        </w:div>
        <w:div w:id="330835808">
          <w:marLeft w:val="0"/>
          <w:marRight w:val="0"/>
          <w:marTop w:val="0"/>
          <w:marBottom w:val="0"/>
          <w:divBdr>
            <w:top w:val="none" w:sz="0" w:space="0" w:color="auto"/>
            <w:left w:val="none" w:sz="0" w:space="0" w:color="auto"/>
            <w:bottom w:val="none" w:sz="0" w:space="0" w:color="auto"/>
            <w:right w:val="none" w:sz="0" w:space="0" w:color="auto"/>
          </w:divBdr>
        </w:div>
        <w:div w:id="676691915">
          <w:marLeft w:val="0"/>
          <w:marRight w:val="0"/>
          <w:marTop w:val="0"/>
          <w:marBottom w:val="0"/>
          <w:divBdr>
            <w:top w:val="none" w:sz="0" w:space="0" w:color="auto"/>
            <w:left w:val="none" w:sz="0" w:space="0" w:color="auto"/>
            <w:bottom w:val="none" w:sz="0" w:space="0" w:color="auto"/>
            <w:right w:val="none" w:sz="0" w:space="0" w:color="auto"/>
          </w:divBdr>
        </w:div>
        <w:div w:id="1042637151">
          <w:marLeft w:val="0"/>
          <w:marRight w:val="0"/>
          <w:marTop w:val="0"/>
          <w:marBottom w:val="0"/>
          <w:divBdr>
            <w:top w:val="none" w:sz="0" w:space="0" w:color="auto"/>
            <w:left w:val="none" w:sz="0" w:space="0" w:color="auto"/>
            <w:bottom w:val="none" w:sz="0" w:space="0" w:color="auto"/>
            <w:right w:val="none" w:sz="0" w:space="0" w:color="auto"/>
          </w:divBdr>
        </w:div>
        <w:div w:id="521627408">
          <w:marLeft w:val="0"/>
          <w:marRight w:val="0"/>
          <w:marTop w:val="0"/>
          <w:marBottom w:val="0"/>
          <w:divBdr>
            <w:top w:val="none" w:sz="0" w:space="0" w:color="auto"/>
            <w:left w:val="none" w:sz="0" w:space="0" w:color="auto"/>
            <w:bottom w:val="none" w:sz="0" w:space="0" w:color="auto"/>
            <w:right w:val="none" w:sz="0" w:space="0" w:color="auto"/>
          </w:divBdr>
        </w:div>
        <w:div w:id="1752460108">
          <w:marLeft w:val="0"/>
          <w:marRight w:val="0"/>
          <w:marTop w:val="0"/>
          <w:marBottom w:val="0"/>
          <w:divBdr>
            <w:top w:val="none" w:sz="0" w:space="0" w:color="auto"/>
            <w:left w:val="none" w:sz="0" w:space="0" w:color="auto"/>
            <w:bottom w:val="none" w:sz="0" w:space="0" w:color="auto"/>
            <w:right w:val="none" w:sz="0" w:space="0" w:color="auto"/>
          </w:divBdr>
        </w:div>
        <w:div w:id="1775519607">
          <w:marLeft w:val="0"/>
          <w:marRight w:val="0"/>
          <w:marTop w:val="0"/>
          <w:marBottom w:val="0"/>
          <w:divBdr>
            <w:top w:val="none" w:sz="0" w:space="0" w:color="auto"/>
            <w:left w:val="none" w:sz="0" w:space="0" w:color="auto"/>
            <w:bottom w:val="none" w:sz="0" w:space="0" w:color="auto"/>
            <w:right w:val="none" w:sz="0" w:space="0" w:color="auto"/>
          </w:divBdr>
        </w:div>
        <w:div w:id="1332484508">
          <w:marLeft w:val="0"/>
          <w:marRight w:val="0"/>
          <w:marTop w:val="0"/>
          <w:marBottom w:val="0"/>
          <w:divBdr>
            <w:top w:val="none" w:sz="0" w:space="0" w:color="auto"/>
            <w:left w:val="none" w:sz="0" w:space="0" w:color="auto"/>
            <w:bottom w:val="none" w:sz="0" w:space="0" w:color="auto"/>
            <w:right w:val="none" w:sz="0" w:space="0" w:color="auto"/>
          </w:divBdr>
        </w:div>
        <w:div w:id="1933582218">
          <w:marLeft w:val="0"/>
          <w:marRight w:val="0"/>
          <w:marTop w:val="0"/>
          <w:marBottom w:val="0"/>
          <w:divBdr>
            <w:top w:val="none" w:sz="0" w:space="0" w:color="auto"/>
            <w:left w:val="none" w:sz="0" w:space="0" w:color="auto"/>
            <w:bottom w:val="none" w:sz="0" w:space="0" w:color="auto"/>
            <w:right w:val="none" w:sz="0" w:space="0" w:color="auto"/>
          </w:divBdr>
        </w:div>
        <w:div w:id="1967084783">
          <w:marLeft w:val="0"/>
          <w:marRight w:val="0"/>
          <w:marTop w:val="0"/>
          <w:marBottom w:val="0"/>
          <w:divBdr>
            <w:top w:val="none" w:sz="0" w:space="0" w:color="auto"/>
            <w:left w:val="none" w:sz="0" w:space="0" w:color="auto"/>
            <w:bottom w:val="none" w:sz="0" w:space="0" w:color="auto"/>
            <w:right w:val="none" w:sz="0" w:space="0" w:color="auto"/>
          </w:divBdr>
        </w:div>
      </w:divsChild>
    </w:div>
    <w:div w:id="1880775402">
      <w:bodyDiv w:val="1"/>
      <w:marLeft w:val="0"/>
      <w:marRight w:val="0"/>
      <w:marTop w:val="0"/>
      <w:marBottom w:val="0"/>
      <w:divBdr>
        <w:top w:val="none" w:sz="0" w:space="0" w:color="auto"/>
        <w:left w:val="none" w:sz="0" w:space="0" w:color="auto"/>
        <w:bottom w:val="none" w:sz="0" w:space="0" w:color="auto"/>
        <w:right w:val="none" w:sz="0" w:space="0" w:color="auto"/>
      </w:divBdr>
    </w:div>
    <w:div w:id="199394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engo.engagement-global.de/leitfaden-zum-projektantrag.htm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zamstats.gov.zm/"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NGOOrgUnitDocument" ma:contentTypeID="0x0101002A2DB23D81B146548380C2D46D076609008F66855BCAE044D0AA257A55333F2A2E0020A00D6D716FCB4685417912453B637B" ma:contentTypeVersion="4" ma:contentTypeDescription="NGO OrgUnit Document content type" ma:contentTypeScope="" ma:versionID="fdea84512fc4b57b1fb24f29e20185e3">
  <xsd:schema xmlns:xsd="http://www.w3.org/2001/XMLSchema" xmlns:xs="http://www.w3.org/2001/XMLSchema" xmlns:p="http://schemas.microsoft.com/office/2006/metadata/properties" xmlns:ns2="f1e736c5-95ad-4650-bf48-08c723b4bc6c" xmlns:ns3="852d24be-7525-48a9-b6e2-fa2994dcc57f" targetNamespace="http://schemas.microsoft.com/office/2006/metadata/properties" ma:root="true" ma:fieldsID="24096c46c0a6bcee75f0cdb5bd11f7e5" ns2:_="" ns3:_="">
    <xsd:import namespace="f1e736c5-95ad-4650-bf48-08c723b4bc6c"/>
    <xsd:import namespace="852d24be-7525-48a9-b6e2-fa2994dcc57f"/>
    <xsd:element name="properties">
      <xsd:complexType>
        <xsd:sequence>
          <xsd:element name="documentManagement">
            <xsd:complexType>
              <xsd:all>
                <xsd:element ref="ns2:FavoriteUsers" minOccurs="0"/>
                <xsd:element ref="ns2:KeyEntities" minOccurs="0"/>
                <xsd:element ref="ns2:i9f2da93fcc74e869d070fd34a0597c4" minOccurs="0"/>
                <xsd:element ref="ns2:TaxCatchAll" minOccurs="0"/>
                <xsd:element ref="ns2:TaxCatchAllLabel" minOccurs="0"/>
                <xsd:element ref="ns2:cc92bdb0fa944447acf309642a11bf0d"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FavoriteUsers" ma:index="8" nillable="true" ma:displayName="F" ma:description="Store all users who mark this document as favorite" ma:hidden="true" ma:list="UserInfo" ma:SharePointGroup="0" ma:internalName="FavoriteUs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Entities" ma:index="9" nillable="true" ma:displayName="K" ma:description="Store all entities which this document as a key" ma:hidden="true" ma:internalName="KeyEntities">
      <xsd:simpleType>
        <xsd:restriction base="dms:Note">
          <xsd:maxLength value="255"/>
        </xsd:restriction>
      </xsd:simpleType>
    </xsd:element>
    <xsd:element name="i9f2da93fcc74e869d070fd34a0597c4" ma:index="10"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cc92bdb0fa944447acf309642a11bf0d" ma:index="14"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2d24be-7525-48a9-b6e2-fa2994dcc57f"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9f2da93fcc74e869d070fd34a0597c4 xmlns="f1e736c5-95ad-4650-bf48-08c723b4bc6c">
      <Terms xmlns="http://schemas.microsoft.com/office/infopath/2007/PartnerControls"/>
    </i9f2da93fcc74e869d070fd34a0597c4>
    <FavoriteUsers xmlns="f1e736c5-95ad-4650-bf48-08c723b4bc6c">
      <UserInfo>
        <DisplayName/>
        <AccountId xsi:nil="true"/>
        <AccountType/>
      </UserInfo>
    </FavoriteUsers>
    <cc92bdb0fa944447acf309642a11bf0d xmlns="f1e736c5-95ad-4650-bf48-08c723b4bc6c">
      <Terms xmlns="http://schemas.microsoft.com/office/infopath/2007/PartnerControls"/>
    </cc92bdb0fa944447acf309642a11bf0d>
    <KeyEntities xmlns="f1e736c5-95ad-4650-bf48-08c723b4bc6c" xsi:nil="true"/>
    <TaxCatchAll xmlns="f1e736c5-95ad-4650-bf48-08c723b4bc6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EA8DD4-B621-41D4-97DD-28E402508FDD}">
  <ds:schemaRefs>
    <ds:schemaRef ds:uri="http://schemas.openxmlformats.org/officeDocument/2006/bibliography"/>
  </ds:schemaRefs>
</ds:datastoreItem>
</file>

<file path=customXml/itemProps2.xml><?xml version="1.0" encoding="utf-8"?>
<ds:datastoreItem xmlns:ds="http://schemas.openxmlformats.org/officeDocument/2006/customXml" ds:itemID="{6F307F8F-F126-439E-9E7C-5D2B877DD1A2}"/>
</file>

<file path=customXml/itemProps3.xml><?xml version="1.0" encoding="utf-8"?>
<ds:datastoreItem xmlns:ds="http://schemas.openxmlformats.org/officeDocument/2006/customXml" ds:itemID="{68418C96-7EB0-4CAC-97FA-BF0B55F2EEDB}">
  <ds:schemaRefs>
    <ds:schemaRef ds:uri="http://schemas.microsoft.com/office/2006/metadata/properties"/>
    <ds:schemaRef ds:uri="http://schemas.microsoft.com/office/infopath/2007/PartnerControls"/>
    <ds:schemaRef ds:uri="f1e736c5-95ad-4650-bf48-08c723b4bc6c"/>
  </ds:schemaRefs>
</ds:datastoreItem>
</file>

<file path=customXml/itemProps4.xml><?xml version="1.0" encoding="utf-8"?>
<ds:datastoreItem xmlns:ds="http://schemas.openxmlformats.org/officeDocument/2006/customXml" ds:itemID="{25585A61-035A-43B1-B12D-09A60066D4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14913</Words>
  <Characters>85009</Characters>
  <Application>Microsoft Office Word</Application>
  <DocSecurity>0</DocSecurity>
  <Lines>708</Lines>
  <Paragraphs>199</Paragraphs>
  <ScaleCrop>false</ScaleCrop>
  <HeadingPairs>
    <vt:vector size="2" baseType="variant">
      <vt:variant>
        <vt:lpstr>Titel</vt:lpstr>
      </vt:variant>
      <vt:variant>
        <vt:i4>1</vt:i4>
      </vt:variant>
    </vt:vector>
  </HeadingPairs>
  <TitlesOfParts>
    <vt:vector size="1" baseType="lpstr">
      <vt:lpstr>P7933_Teil II_4. Überarbeitung-2024-06-26.docx</vt:lpstr>
    </vt:vector>
  </TitlesOfParts>
  <Company/>
  <LinksUpToDate>false</LinksUpToDate>
  <CharactersWithSpaces>99723</CharactersWithSpaces>
  <SharedDoc>false</SharedDoc>
  <HLinks>
    <vt:vector size="18" baseType="variant">
      <vt:variant>
        <vt:i4>6946940</vt:i4>
      </vt:variant>
      <vt:variant>
        <vt:i4>6</vt:i4>
      </vt:variant>
      <vt:variant>
        <vt:i4>0</vt:i4>
      </vt:variant>
      <vt:variant>
        <vt:i4>5</vt:i4>
      </vt:variant>
      <vt:variant>
        <vt:lpwstr>https://bengo.engagement-global.de/leitfaden-zum-projektantrag.html</vt:lpwstr>
      </vt:variant>
      <vt:variant>
        <vt:lpwstr/>
      </vt:variant>
      <vt:variant>
        <vt:i4>524304</vt:i4>
      </vt:variant>
      <vt:variant>
        <vt:i4>3</vt:i4>
      </vt:variant>
      <vt:variant>
        <vt:i4>0</vt:i4>
      </vt:variant>
      <vt:variant>
        <vt:i4>5</vt:i4>
      </vt:variant>
      <vt:variant>
        <vt:lpwstr>https://bengo.engagement-global.de/dokumente.html</vt:lpwstr>
      </vt:variant>
      <vt:variant>
        <vt:lpwstr/>
      </vt:variant>
      <vt:variant>
        <vt:i4>7471224</vt:i4>
      </vt:variant>
      <vt:variant>
        <vt:i4>0</vt:i4>
      </vt:variant>
      <vt:variant>
        <vt:i4>0</vt:i4>
      </vt:variant>
      <vt:variant>
        <vt:i4>5</vt:i4>
      </vt:variant>
      <vt:variant>
        <vt:lpwstr>https://antrag.engagement-global.de/intelliform/admin/intelliForm-Spaces/EG/antragsteller?target=eyJjIjoic0hzRmhBPT0iLCJ0IjoiVk1rZiIsImsiOiIvaW50ZWxsaWZvcm0vdWkvYW50cmFnc3BvcnRhbC8tL2FudHJhZ3Nwb3J0YWwvaW5kZXgifQ</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P7933_Teil II_4. Überarbeitung-2024-06-26.docx</dc:title>
  <dc:creator>Engagement Global/bengo</dc:creator>
  <cp:keywords>, docId:F20D1B1B6D6D12B0E0FFA5F3C00A7DED</cp:keywords>
  <cp:lastModifiedBy>Happerschoss, Heike</cp:lastModifiedBy>
  <cp:revision>15</cp:revision>
  <cp:lastPrinted>2024-04-08T12:47:00Z</cp:lastPrinted>
  <dcterms:created xsi:type="dcterms:W3CDTF">2024-07-26T07:47:00Z</dcterms:created>
  <dcterms:modified xsi:type="dcterms:W3CDTF">2024-07-26T08:07:00Z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GOOnlineKeywords">
    <vt:lpwstr/>
  </property>
  <property fmtid="{D5CDD505-2E9C-101B-9397-08002B2CF9AE}" pid="3" name="NGOOnlineDocumentType">
    <vt:lpwstr/>
  </property>
  <property fmtid="{D5CDD505-2E9C-101B-9397-08002B2CF9AE}" pid="4" name="p75d8c1866154d169f9787e2f8ad3758">
    <vt:lpwstr/>
  </property>
  <property fmtid="{D5CDD505-2E9C-101B-9397-08002B2CF9AE}" pid="5" name="NGOOnlinePriorityGroup">
    <vt:lpwstr/>
  </property>
  <property fmtid="{D5CDD505-2E9C-101B-9397-08002B2CF9AE}" pid="6" name="_dlc_DocIdItemGuid">
    <vt:lpwstr>cc1c7dc9-482c-4915-b69d-cc4a057aeff6</vt:lpwstr>
  </property>
  <property fmtid="{D5CDD505-2E9C-101B-9397-08002B2CF9AE}" pid="7" name="DocumentSetDescription">
    <vt:lpwstr>Überarbeiteter Antrag basierend auf der Kommentierung vom 21.06.2024</vt:lpwstr>
  </property>
  <property fmtid="{D5CDD505-2E9C-101B-9397-08002B2CF9AE}" pid="8" name="ContentTypeId">
    <vt:lpwstr>0x0101002A2DB23D81B146548380C2D46D076609008F66855BCAE044D0AA257A55333F2A2E0020A00D6D716FCB4685417912453B637B</vt:lpwstr>
  </property>
  <property fmtid="{D5CDD505-2E9C-101B-9397-08002B2CF9AE}" pid="9" name="Order">
    <vt:r8>4800</vt:r8>
  </property>
  <property fmtid="{D5CDD505-2E9C-101B-9397-08002B2CF9AE}" pid="10" name="URL">
    <vt:lpwstr/>
  </property>
  <property fmtid="{D5CDD505-2E9C-101B-9397-08002B2CF9AE}" pid="11" name="NGOOnlineDocumentOwner">
    <vt:lpwstr/>
  </property>
  <property fmtid="{D5CDD505-2E9C-101B-9397-08002B2CF9AE}" pid="12" name="xd_Signature">
    <vt:bool>false</vt:bool>
  </property>
  <property fmtid="{D5CDD505-2E9C-101B-9397-08002B2CF9AE}" pid="13" name="xd_ProgID">
    <vt:lpwstr/>
  </property>
  <property fmtid="{D5CDD505-2E9C-101B-9397-08002B2CF9AE}" pid="15" name="_SourceUrl">
    <vt:lpwstr/>
  </property>
  <property fmtid="{D5CDD505-2E9C-101B-9397-08002B2CF9AE}" pid="16" name="_SharedFileIndex">
    <vt:lpwstr/>
  </property>
  <property fmtid="{D5CDD505-2E9C-101B-9397-08002B2CF9AE}" pid="17" name="ComplianceAssetId">
    <vt:lpwstr/>
  </property>
  <property fmtid="{D5CDD505-2E9C-101B-9397-08002B2CF9AE}" pid="18" name="TemplateUrl">
    <vt:lpwstr/>
  </property>
  <property fmtid="{D5CDD505-2E9C-101B-9397-08002B2CF9AE}" pid="20" name="_ExtendedDescription">
    <vt:lpwstr/>
  </property>
  <property fmtid="{D5CDD505-2E9C-101B-9397-08002B2CF9AE}" pid="22" name="TriggerFlowInfo">
    <vt:lpwstr/>
  </property>
</Properties>
</file>