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4240" w14:textId="77777777" w:rsidR="00032F13" w:rsidRDefault="00032F13">
      <w:pPr>
        <w:rPr>
          <w:rFonts w:ascii="Gill Sans MT" w:hAnsi="Gill Sans MT" w:cstheme="minorHAnsi"/>
        </w:rPr>
      </w:pPr>
      <w:bookmarkStart w:id="0" w:name="_Hlk534895649"/>
    </w:p>
    <w:p w14:paraId="69D5913A" w14:textId="77777777" w:rsidR="00C52FF5" w:rsidRPr="00346920" w:rsidRDefault="00C52FF5">
      <w:pPr>
        <w:rPr>
          <w:rFonts w:ascii="Gill Sans MT" w:hAnsi="Gill Sans MT" w:cstheme="minorHAnsi"/>
        </w:rPr>
      </w:pPr>
    </w:p>
    <w:p w14:paraId="41314133" w14:textId="77777777" w:rsidR="00B97FE4" w:rsidRPr="00346920" w:rsidRDefault="007E3DAA">
      <w:pPr>
        <w:rPr>
          <w:rFonts w:ascii="Gill Sans MT" w:hAnsi="Gill Sans MT" w:cstheme="minorHAnsi"/>
        </w:rPr>
      </w:pPr>
      <w:r w:rsidRPr="00346920">
        <w:rPr>
          <w:rFonts w:ascii="Gill Sans MT" w:hAnsi="Gill Sans MT"/>
          <w:noProof/>
          <w:lang w:eastAsia="de-DE"/>
        </w:rPr>
        <mc:AlternateContent>
          <mc:Choice Requires="wps">
            <w:drawing>
              <wp:anchor distT="0" distB="0" distL="114300" distR="114300" simplePos="0" relativeHeight="251658240" behindDoc="0" locked="0" layoutInCell="1" allowOverlap="1" wp14:anchorId="68BD3D32" wp14:editId="3EE18D5E">
                <wp:simplePos x="0" y="0"/>
                <wp:positionH relativeFrom="margin">
                  <wp:posOffset>15820</wp:posOffset>
                </wp:positionH>
                <wp:positionV relativeFrom="paragraph">
                  <wp:posOffset>0</wp:posOffset>
                </wp:positionV>
                <wp:extent cx="6450302" cy="806450"/>
                <wp:effectExtent l="0" t="0" r="27305" b="12700"/>
                <wp:wrapNone/>
                <wp:docPr id="10" name="Textfeld 10"/>
                <wp:cNvGraphicFramePr/>
                <a:graphic xmlns:a="http://schemas.openxmlformats.org/drawingml/2006/main">
                  <a:graphicData uri="http://schemas.microsoft.com/office/word/2010/wordprocessingShape">
                    <wps:wsp>
                      <wps:cNvSpPr txBox="1"/>
                      <wps:spPr>
                        <a:xfrm>
                          <a:off x="0" y="0"/>
                          <a:ext cx="6450302" cy="806450"/>
                        </a:xfrm>
                        <a:prstGeom prst="rect">
                          <a:avLst/>
                        </a:prstGeom>
                        <a:solidFill>
                          <a:schemeClr val="accent1">
                            <a:lumMod val="20000"/>
                            <a:lumOff val="80000"/>
                          </a:schemeClr>
                        </a:solidFill>
                        <a:ln w="635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3A0BE" w14:textId="77777777" w:rsidR="00887DFA" w:rsidRPr="00002AD7" w:rsidRDefault="00887DFA" w:rsidP="007E3DAA">
                            <w:pPr>
                              <w:spacing w:after="0" w:line="240" w:lineRule="auto"/>
                              <w:jc w:val="center"/>
                              <w:rPr>
                                <w:rFonts w:asciiTheme="minorHAnsi" w:hAnsiTheme="minorHAnsi"/>
                                <w:sz w:val="14"/>
                                <w:szCs w:val="14"/>
                                <w:lang w:val="en-GB"/>
                              </w:rPr>
                            </w:pPr>
                          </w:p>
                          <w:p w14:paraId="086A9914" w14:textId="77777777" w:rsidR="00887DFA" w:rsidRPr="00384D2F" w:rsidRDefault="00887DFA"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Annex 4 – BMZ NARRATIV</w:t>
                            </w:r>
                            <w:r w:rsidR="007D0008">
                              <w:rPr>
                                <w:rFonts w:ascii="Source Sans Pro" w:hAnsi="Source Sans Pro"/>
                                <w:b/>
                                <w:sz w:val="32"/>
                                <w:szCs w:val="32"/>
                              </w:rPr>
                              <w:t>E</w:t>
                            </w:r>
                            <w:r w:rsidRPr="00384D2F">
                              <w:rPr>
                                <w:rFonts w:ascii="Source Sans Pro" w:hAnsi="Source Sans Pro"/>
                                <w:b/>
                                <w:sz w:val="32"/>
                                <w:szCs w:val="32"/>
                              </w:rPr>
                              <w:t xml:space="preserve"> INTERIM REPORT</w:t>
                            </w:r>
                          </w:p>
                          <w:p w14:paraId="7C7F57FF" w14:textId="77777777" w:rsidR="00887DFA" w:rsidRPr="00002AD7" w:rsidRDefault="00887DFA"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3C5FD9A2" w14:textId="77777777" w:rsidR="00887DFA" w:rsidRPr="00002AD7" w:rsidRDefault="00887DFA" w:rsidP="007E3DAA">
                            <w:pPr>
                              <w:jc w:val="center"/>
                              <w:rPr>
                                <w:rFonts w:asciiTheme="minorHAnsi" w:hAnsiTheme="min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D3D32" id="_x0000_t202" coordsize="21600,21600" o:spt="202" path="m,l,21600r21600,l21600,xe">
                <v:stroke joinstyle="miter"/>
                <v:path gradientshapeok="t" o:connecttype="rect"/>
              </v:shapetype>
              <v:shape id="Textfeld 10" o:spid="_x0000_s1026" type="#_x0000_t202" style="position:absolute;margin-left:1.25pt;margin-top:0;width:507.9pt;height: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" fillcolor="#deeaf6 [660]" strokeweight=".5pt">
                <v:stroke linestyle="thinThin"/>
                <v:textbox>
                  <w:txbxContent>
                    <w:p w14:paraId="67F3A0BE" w14:textId="77777777" w:rsidR="00887DFA" w:rsidRPr="00002AD7" w:rsidRDefault="00887DFA" w:rsidP="007E3DAA">
                      <w:pPr>
                        <w:spacing w:after="0" w:line="240" w:lineRule="auto"/>
                        <w:jc w:val="center"/>
                        <w:rPr>
                          <w:rFonts w:asciiTheme="minorHAnsi" w:hAnsiTheme="minorHAnsi"/>
                          <w:sz w:val="14"/>
                          <w:szCs w:val="14"/>
                          <w:lang w:val="en-GB"/>
                        </w:rPr>
                      </w:pPr>
                    </w:p>
                    <w:p w14:paraId="086A9914" w14:textId="77777777" w:rsidR="00887DFA" w:rsidRPr="00384D2F" w:rsidRDefault="00887DFA"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Annex 4 – BMZ NARRATIV</w:t>
                      </w:r>
                      <w:r w:rsidR="007D0008">
                        <w:rPr>
                          <w:rFonts w:ascii="Source Sans Pro" w:hAnsi="Source Sans Pro"/>
                          <w:b/>
                          <w:sz w:val="32"/>
                          <w:szCs w:val="32"/>
                        </w:rPr>
                        <w:t>E</w:t>
                      </w:r>
                      <w:r w:rsidRPr="00384D2F">
                        <w:rPr>
                          <w:rFonts w:ascii="Source Sans Pro" w:hAnsi="Source Sans Pro"/>
                          <w:b/>
                          <w:sz w:val="32"/>
                          <w:szCs w:val="32"/>
                        </w:rPr>
                        <w:t xml:space="preserve"> INTERIM REPORT</w:t>
                      </w:r>
                    </w:p>
                    <w:p w14:paraId="7C7F57FF" w14:textId="77777777" w:rsidR="00887DFA" w:rsidRPr="00002AD7" w:rsidRDefault="00887DFA"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3C5FD9A2" w14:textId="77777777" w:rsidR="00887DFA" w:rsidRPr="00002AD7" w:rsidRDefault="00887DFA" w:rsidP="007E3DAA">
                      <w:pPr>
                        <w:jc w:val="center"/>
                        <w:rPr>
                          <w:rFonts w:asciiTheme="minorHAnsi" w:hAnsiTheme="minorHAnsi"/>
                          <w:sz w:val="14"/>
                          <w:szCs w:val="14"/>
                        </w:rPr>
                      </w:pPr>
                    </w:p>
                  </w:txbxContent>
                </v:textbox>
                <w10:wrap anchorx="margin"/>
              </v:shape>
            </w:pict>
          </mc:Fallback>
        </mc:AlternateContent>
      </w:r>
    </w:p>
    <w:p w14:paraId="199F2748" w14:textId="77777777" w:rsidR="007E3DAA" w:rsidRPr="00346920" w:rsidRDefault="007E3DAA">
      <w:pPr>
        <w:rPr>
          <w:rFonts w:ascii="Gill Sans MT" w:hAnsi="Gill Sans MT" w:cstheme="minorHAnsi"/>
        </w:rPr>
      </w:pPr>
    </w:p>
    <w:p w14:paraId="09B2C243" w14:textId="77777777" w:rsidR="007E3DAA" w:rsidRPr="00346920" w:rsidRDefault="007E3DAA">
      <w:pPr>
        <w:rPr>
          <w:rFonts w:ascii="Gill Sans MT" w:hAnsi="Gill Sans MT" w:cstheme="minorHAnsi"/>
        </w:rPr>
      </w:pPr>
    </w:p>
    <w:p w14:paraId="29D3344C" w14:textId="77777777" w:rsidR="00B97FE4" w:rsidRPr="00346920" w:rsidRDefault="00B97FE4" w:rsidP="007E3DAA">
      <w:pPr>
        <w:pStyle w:val="Lauraberschrift1"/>
        <w:spacing w:after="120" w:line="240" w:lineRule="auto"/>
        <w:ind w:left="425" w:hanging="357"/>
        <w:rPr>
          <w:rFonts w:ascii="Gill Sans MT" w:hAnsi="Gill Sans MT" w:cs="Arial"/>
          <w:i w:val="0"/>
          <w:sz w:val="22"/>
          <w:szCs w:val="22"/>
          <w:lang w:val="en-GB"/>
        </w:rPr>
      </w:pPr>
      <w:r w:rsidRPr="00346920">
        <w:rPr>
          <w:rFonts w:ascii="Gill Sans MT" w:hAnsi="Gill Sans MT" w:cs="Arial"/>
          <w:i w:val="0"/>
          <w:sz w:val="22"/>
          <w:szCs w:val="22"/>
          <w:lang w:val="en-GB"/>
        </w:rPr>
        <w:t>Project Details</w:t>
      </w:r>
    </w:p>
    <w:tbl>
      <w:tblPr>
        <w:tblStyle w:val="Tabellenraster"/>
        <w:tblW w:w="10064" w:type="dxa"/>
        <w:tblInd w:w="137" w:type="dxa"/>
        <w:tblLook w:val="04A0" w:firstRow="1" w:lastRow="0" w:firstColumn="1" w:lastColumn="0" w:noHBand="0" w:noVBand="1"/>
      </w:tblPr>
      <w:tblGrid>
        <w:gridCol w:w="2977"/>
        <w:gridCol w:w="7087"/>
      </w:tblGrid>
      <w:tr w:rsidR="00B97FE4" w:rsidRPr="00346920" w14:paraId="5D28E127" w14:textId="77777777" w:rsidTr="00566D83">
        <w:trPr>
          <w:trHeight w:hRule="exact" w:val="567"/>
        </w:trPr>
        <w:tc>
          <w:tcPr>
            <w:tcW w:w="2977" w:type="dxa"/>
            <w:shd w:val="clear" w:color="auto" w:fill="F2F2F2" w:themeFill="background1" w:themeFillShade="F2"/>
            <w:vAlign w:val="center"/>
          </w:tcPr>
          <w:p w14:paraId="268A04AE" w14:textId="77777777" w:rsidR="00B97FE4" w:rsidRPr="00346920" w:rsidRDefault="00FF254E" w:rsidP="00B97FE4">
            <w:pPr>
              <w:pStyle w:val="Listenabsatz"/>
              <w:spacing w:after="160" w:line="259" w:lineRule="auto"/>
              <w:ind w:left="0"/>
              <w:rPr>
                <w:rFonts w:ascii="Gill Sans MT" w:hAnsi="Gill Sans MT" w:cstheme="minorHAnsi"/>
                <w:lang w:val="en-US"/>
              </w:rPr>
            </w:pPr>
            <w:r w:rsidRPr="00346920">
              <w:rPr>
                <w:rFonts w:ascii="Gill Sans MT" w:hAnsi="Gill Sans MT" w:cstheme="minorHAnsi"/>
                <w:lang w:val="en-US"/>
              </w:rPr>
              <w:t xml:space="preserve">CBM </w:t>
            </w:r>
            <w:r w:rsidR="00B97FE4" w:rsidRPr="00346920">
              <w:rPr>
                <w:rFonts w:ascii="Gill Sans MT" w:hAnsi="Gill Sans MT" w:cstheme="minorHAnsi"/>
                <w:lang w:val="en-US"/>
              </w:rPr>
              <w:t>Project Number</w:t>
            </w:r>
            <w:r w:rsidR="007E3DAA" w:rsidRPr="00346920">
              <w:rPr>
                <w:rFonts w:ascii="Gill Sans MT" w:hAnsi="Gill Sans MT" w:cstheme="minorHAnsi"/>
                <w:lang w:val="en-US"/>
              </w:rPr>
              <w:t>:</w:t>
            </w:r>
          </w:p>
        </w:tc>
        <w:tc>
          <w:tcPr>
            <w:tcW w:w="7087" w:type="dxa"/>
            <w:vAlign w:val="center"/>
          </w:tcPr>
          <w:p w14:paraId="17E23C1D" w14:textId="77777777" w:rsidR="00B97FE4" w:rsidRPr="00346920" w:rsidRDefault="008B4444" w:rsidP="00384D2F">
            <w:pPr>
              <w:pStyle w:val="Listenabsatz"/>
              <w:ind w:left="0"/>
              <w:rPr>
                <w:rFonts w:ascii="Gill Sans MT" w:hAnsi="Gill Sans MT" w:cstheme="minorHAnsi"/>
                <w:lang w:val="en-US"/>
              </w:rPr>
            </w:pPr>
            <w:r w:rsidRPr="00346920">
              <w:rPr>
                <w:rFonts w:ascii="Gill Sans MT" w:hAnsi="Gill Sans MT" w:cstheme="minorHAnsi"/>
                <w:lang w:val="en-US"/>
              </w:rPr>
              <w:t>4111</w:t>
            </w:r>
            <w:r w:rsidR="00877827" w:rsidRPr="00346920">
              <w:rPr>
                <w:rFonts w:ascii="Gill Sans MT" w:hAnsi="Gill Sans MT" w:cstheme="minorHAnsi"/>
                <w:lang w:val="en-US"/>
              </w:rPr>
              <w:t>_BMZ-MYP</w:t>
            </w:r>
          </w:p>
        </w:tc>
      </w:tr>
      <w:tr w:rsidR="00B97FE4" w:rsidRPr="00346920" w14:paraId="51930465" w14:textId="77777777" w:rsidTr="00566D83">
        <w:trPr>
          <w:trHeight w:hRule="exact" w:val="567"/>
        </w:trPr>
        <w:tc>
          <w:tcPr>
            <w:tcW w:w="2977" w:type="dxa"/>
            <w:shd w:val="clear" w:color="auto" w:fill="F2F2F2" w:themeFill="background1" w:themeFillShade="F2"/>
            <w:vAlign w:val="center"/>
          </w:tcPr>
          <w:p w14:paraId="04526CFD" w14:textId="77777777" w:rsidR="00B97FE4" w:rsidRPr="00346920" w:rsidRDefault="00877827" w:rsidP="00B97FE4">
            <w:pPr>
              <w:pStyle w:val="Listenabsatz"/>
              <w:spacing w:after="160" w:line="259" w:lineRule="auto"/>
              <w:ind w:left="0"/>
              <w:rPr>
                <w:rFonts w:ascii="Gill Sans MT" w:hAnsi="Gill Sans MT" w:cstheme="minorHAnsi"/>
                <w:lang w:val="en-US"/>
              </w:rPr>
            </w:pPr>
            <w:r w:rsidRPr="00346920">
              <w:rPr>
                <w:rFonts w:ascii="Gill Sans MT" w:hAnsi="Gill Sans MT" w:cstheme="minorHAnsi"/>
                <w:lang w:val="en-US"/>
              </w:rPr>
              <w:t>BMZ Project Number:</w:t>
            </w:r>
          </w:p>
        </w:tc>
        <w:tc>
          <w:tcPr>
            <w:tcW w:w="7087" w:type="dxa"/>
            <w:vAlign w:val="center"/>
          </w:tcPr>
          <w:p w14:paraId="692BD4E3" w14:textId="77777777" w:rsidR="00B97FE4" w:rsidRPr="00346920" w:rsidRDefault="00877827" w:rsidP="00566D83">
            <w:pPr>
              <w:pStyle w:val="Listenabsatz"/>
              <w:ind w:left="0"/>
              <w:rPr>
                <w:rFonts w:ascii="Gill Sans MT" w:hAnsi="Gill Sans MT" w:cstheme="minorHAnsi"/>
                <w:lang w:val="en-US"/>
              </w:rPr>
            </w:pPr>
            <w:r w:rsidRPr="00346920">
              <w:rPr>
                <w:rFonts w:ascii="Gill Sans MT" w:hAnsi="Gill Sans MT" w:cstheme="minorHAnsi"/>
                <w:lang w:val="en-US"/>
              </w:rPr>
              <w:t>52</w:t>
            </w:r>
            <w:r w:rsidR="0098490A" w:rsidRPr="00346920">
              <w:rPr>
                <w:rFonts w:ascii="Gill Sans MT" w:hAnsi="Gill Sans MT" w:cstheme="minorHAnsi"/>
                <w:lang w:val="en-US"/>
              </w:rPr>
              <w:t>26</w:t>
            </w:r>
          </w:p>
        </w:tc>
      </w:tr>
      <w:tr w:rsidR="00FF254E" w:rsidRPr="008B61B1" w14:paraId="39C52362" w14:textId="77777777" w:rsidTr="00566D83">
        <w:trPr>
          <w:trHeight w:hRule="exact" w:val="567"/>
        </w:trPr>
        <w:tc>
          <w:tcPr>
            <w:tcW w:w="2977" w:type="dxa"/>
            <w:shd w:val="clear" w:color="auto" w:fill="F2F2F2" w:themeFill="background1" w:themeFillShade="F2"/>
            <w:vAlign w:val="center"/>
          </w:tcPr>
          <w:p w14:paraId="101C812B" w14:textId="77777777" w:rsidR="00FF254E" w:rsidRPr="00346920" w:rsidRDefault="00FF254E" w:rsidP="00B97FE4">
            <w:pPr>
              <w:pStyle w:val="Listenabsatz"/>
              <w:spacing w:after="160" w:line="259" w:lineRule="auto"/>
              <w:ind w:left="0"/>
              <w:rPr>
                <w:rFonts w:ascii="Gill Sans MT" w:hAnsi="Gill Sans MT" w:cstheme="minorHAnsi"/>
                <w:lang w:val="en-US"/>
              </w:rPr>
            </w:pPr>
            <w:r w:rsidRPr="00346920">
              <w:rPr>
                <w:rFonts w:ascii="Gill Sans MT" w:hAnsi="Gill Sans MT" w:cstheme="minorHAnsi"/>
                <w:lang w:val="en-US"/>
              </w:rPr>
              <w:t>Project Title:</w:t>
            </w:r>
          </w:p>
        </w:tc>
        <w:tc>
          <w:tcPr>
            <w:tcW w:w="7087" w:type="dxa"/>
            <w:vAlign w:val="center"/>
          </w:tcPr>
          <w:p w14:paraId="3094065E" w14:textId="77777777" w:rsidR="00FF254E" w:rsidRPr="00346920" w:rsidRDefault="00C3233B" w:rsidP="00566D83">
            <w:pPr>
              <w:pStyle w:val="Listenabsatz"/>
              <w:ind w:left="0"/>
              <w:rPr>
                <w:rFonts w:ascii="Gill Sans MT" w:hAnsi="Gill Sans MT" w:cstheme="minorHAnsi"/>
                <w:bCs/>
                <w:highlight w:val="green"/>
                <w:lang w:val="en-ZW"/>
              </w:rPr>
            </w:pPr>
            <w:r w:rsidRPr="00346920">
              <w:rPr>
                <w:rFonts w:ascii="Gill Sans MT" w:hAnsi="Gill Sans MT"/>
                <w:lang w:val="en-GB"/>
              </w:rPr>
              <w:t>HEALTH RIGHT: Inclusive Eye and Ear and Hearing Health in Karnali of Nepal</w:t>
            </w:r>
          </w:p>
        </w:tc>
      </w:tr>
      <w:tr w:rsidR="00B97FE4" w:rsidRPr="00346920" w14:paraId="77720823" w14:textId="77777777" w:rsidTr="00566D83">
        <w:trPr>
          <w:trHeight w:hRule="exact" w:val="567"/>
        </w:trPr>
        <w:tc>
          <w:tcPr>
            <w:tcW w:w="2977" w:type="dxa"/>
            <w:shd w:val="clear" w:color="auto" w:fill="F2F2F2" w:themeFill="background1" w:themeFillShade="F2"/>
            <w:vAlign w:val="center"/>
          </w:tcPr>
          <w:p w14:paraId="5AEB3B45" w14:textId="77777777" w:rsidR="00B97FE4" w:rsidRPr="00346920" w:rsidRDefault="00B97FE4" w:rsidP="00B97FE4">
            <w:pPr>
              <w:pStyle w:val="Listenabsatz"/>
              <w:spacing w:after="160" w:line="259" w:lineRule="auto"/>
              <w:ind w:left="0"/>
              <w:rPr>
                <w:rFonts w:ascii="Gill Sans MT" w:hAnsi="Gill Sans MT" w:cstheme="minorHAnsi"/>
                <w:lang w:val="en-US"/>
              </w:rPr>
            </w:pPr>
            <w:r w:rsidRPr="00346920">
              <w:rPr>
                <w:rFonts w:ascii="Gill Sans MT" w:hAnsi="Gill Sans MT" w:cstheme="minorHAnsi"/>
                <w:lang w:val="en-US"/>
              </w:rPr>
              <w:t>City/ Country /Region</w:t>
            </w:r>
            <w:r w:rsidR="007E3DAA" w:rsidRPr="00346920">
              <w:rPr>
                <w:rFonts w:ascii="Gill Sans MT" w:hAnsi="Gill Sans MT" w:cstheme="minorHAnsi"/>
                <w:lang w:val="en-US"/>
              </w:rPr>
              <w:t>:</w:t>
            </w:r>
          </w:p>
        </w:tc>
        <w:tc>
          <w:tcPr>
            <w:tcW w:w="7087" w:type="dxa"/>
            <w:vAlign w:val="center"/>
          </w:tcPr>
          <w:p w14:paraId="0D4DA9A6" w14:textId="77777777" w:rsidR="00B97FE4" w:rsidRPr="00346920" w:rsidRDefault="0098490A" w:rsidP="007E3DAA">
            <w:pPr>
              <w:pStyle w:val="Listenabsatz"/>
              <w:ind w:left="0"/>
              <w:rPr>
                <w:rFonts w:ascii="Gill Sans MT" w:hAnsi="Gill Sans MT" w:cstheme="minorHAnsi"/>
                <w:lang w:val="en-US"/>
              </w:rPr>
            </w:pPr>
            <w:r w:rsidRPr="00346920">
              <w:rPr>
                <w:rFonts w:ascii="Gill Sans MT" w:hAnsi="Gill Sans MT" w:cstheme="minorHAnsi"/>
                <w:lang w:val="en-US"/>
              </w:rPr>
              <w:t>Nepal</w:t>
            </w:r>
          </w:p>
        </w:tc>
      </w:tr>
    </w:tbl>
    <w:p w14:paraId="6CAF27D0" w14:textId="77777777" w:rsidR="00B97FE4" w:rsidRPr="00346920" w:rsidRDefault="00B97FE4" w:rsidP="007E3DAA">
      <w:pPr>
        <w:spacing w:after="0" w:line="240" w:lineRule="auto"/>
        <w:rPr>
          <w:rFonts w:ascii="Gill Sans MT" w:hAnsi="Gill Sans MT"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B97FE4" w:rsidRPr="00346920" w14:paraId="6FF87412" w14:textId="77777777" w:rsidTr="00566D83">
        <w:trPr>
          <w:trHeight w:hRule="exact" w:val="567"/>
        </w:trPr>
        <w:tc>
          <w:tcPr>
            <w:tcW w:w="2977" w:type="dxa"/>
            <w:shd w:val="clear" w:color="auto" w:fill="F2F2F2" w:themeFill="background1" w:themeFillShade="F2"/>
            <w:vAlign w:val="center"/>
          </w:tcPr>
          <w:p w14:paraId="16975592" w14:textId="77777777" w:rsidR="00B97FE4" w:rsidRPr="00346920" w:rsidRDefault="00B97FE4" w:rsidP="007E3DAA">
            <w:pPr>
              <w:rPr>
                <w:rFonts w:ascii="Gill Sans MT" w:hAnsi="Gill Sans MT" w:cstheme="minorHAnsi"/>
                <w:lang w:val="en-US"/>
              </w:rPr>
            </w:pPr>
            <w:r w:rsidRPr="00346920">
              <w:rPr>
                <w:rFonts w:ascii="Gill Sans MT" w:hAnsi="Gill Sans MT" w:cstheme="minorHAnsi"/>
                <w:lang w:val="en-US"/>
              </w:rPr>
              <w:t>Name of Contractual Partner</w:t>
            </w:r>
            <w:r w:rsidR="007E3DAA" w:rsidRPr="00346920">
              <w:rPr>
                <w:rFonts w:ascii="Gill Sans MT" w:hAnsi="Gill Sans MT" w:cstheme="minorHAnsi"/>
                <w:lang w:val="en-US"/>
              </w:rPr>
              <w:t>:</w:t>
            </w:r>
          </w:p>
        </w:tc>
        <w:tc>
          <w:tcPr>
            <w:tcW w:w="7087" w:type="dxa"/>
            <w:vAlign w:val="center"/>
          </w:tcPr>
          <w:p w14:paraId="46BA7105" w14:textId="77777777" w:rsidR="00D63545" w:rsidRPr="00346920" w:rsidRDefault="005A0DCB" w:rsidP="00D63545">
            <w:pPr>
              <w:spacing w:line="360" w:lineRule="auto"/>
              <w:rPr>
                <w:rFonts w:ascii="Gill Sans MT" w:hAnsi="Gill Sans MT"/>
                <w:lang w:val="fr-FR"/>
              </w:rPr>
            </w:pPr>
            <w:r w:rsidRPr="00346920">
              <w:rPr>
                <w:rFonts w:ascii="Gill Sans MT" w:hAnsi="Gill Sans MT"/>
                <w:lang w:val="fr-FR"/>
              </w:rPr>
              <w:t>Nepal Netra Jyoti Sangh NNJS</w:t>
            </w:r>
          </w:p>
          <w:p w14:paraId="798EA262" w14:textId="77777777" w:rsidR="00B97FE4" w:rsidRPr="00346920" w:rsidRDefault="00B97FE4" w:rsidP="00566D83">
            <w:pPr>
              <w:rPr>
                <w:rFonts w:ascii="Gill Sans MT" w:hAnsi="Gill Sans MT" w:cstheme="minorHAnsi"/>
                <w:lang w:val="fr-FR"/>
              </w:rPr>
            </w:pPr>
          </w:p>
        </w:tc>
      </w:tr>
    </w:tbl>
    <w:p w14:paraId="2989DB17" w14:textId="77777777" w:rsidR="00B97FE4" w:rsidRPr="00346920" w:rsidRDefault="00B97FE4" w:rsidP="007E3DAA">
      <w:pPr>
        <w:spacing w:after="0" w:line="240" w:lineRule="auto"/>
        <w:rPr>
          <w:rFonts w:ascii="Gill Sans MT" w:hAnsi="Gill Sans MT" w:cstheme="minorHAnsi"/>
          <w:lang w:val="fr-FR"/>
        </w:rPr>
      </w:pPr>
    </w:p>
    <w:tbl>
      <w:tblPr>
        <w:tblStyle w:val="Tabellenraster"/>
        <w:tblW w:w="10064" w:type="dxa"/>
        <w:tblInd w:w="137" w:type="dxa"/>
        <w:tblLook w:val="04A0" w:firstRow="1" w:lastRow="0" w:firstColumn="1" w:lastColumn="0" w:noHBand="0" w:noVBand="1"/>
      </w:tblPr>
      <w:tblGrid>
        <w:gridCol w:w="2977"/>
        <w:gridCol w:w="7087"/>
      </w:tblGrid>
      <w:tr w:rsidR="00B97FE4" w:rsidRPr="00346920" w14:paraId="69CD72F6" w14:textId="77777777" w:rsidTr="007E3DAA">
        <w:trPr>
          <w:trHeight w:hRule="exact" w:val="567"/>
        </w:trPr>
        <w:tc>
          <w:tcPr>
            <w:tcW w:w="2977" w:type="dxa"/>
            <w:shd w:val="clear" w:color="auto" w:fill="F2F2F2" w:themeFill="background1" w:themeFillShade="F2"/>
            <w:vAlign w:val="center"/>
          </w:tcPr>
          <w:p w14:paraId="28A6C145" w14:textId="77777777" w:rsidR="00B97FE4" w:rsidRPr="00346920" w:rsidRDefault="00B97FE4" w:rsidP="007E3DAA">
            <w:pPr>
              <w:rPr>
                <w:rFonts w:ascii="Gill Sans MT" w:hAnsi="Gill Sans MT" w:cstheme="minorHAnsi"/>
                <w:lang w:val="en-US"/>
              </w:rPr>
            </w:pPr>
            <w:r w:rsidRPr="00346920">
              <w:rPr>
                <w:rFonts w:ascii="Gill Sans MT" w:hAnsi="Gill Sans MT" w:cstheme="minorHAnsi"/>
                <w:lang w:val="en-US"/>
              </w:rPr>
              <w:t>Duration of Project</w:t>
            </w:r>
            <w:r w:rsidR="007E3DAA" w:rsidRPr="00346920">
              <w:rPr>
                <w:rFonts w:ascii="Gill Sans MT" w:hAnsi="Gill Sans MT" w:cstheme="minorHAnsi"/>
                <w:lang w:val="en-US"/>
              </w:rPr>
              <w:t>:</w:t>
            </w:r>
            <w:r w:rsidRPr="00346920">
              <w:rPr>
                <w:rFonts w:ascii="Gill Sans MT" w:hAnsi="Gill Sans MT" w:cstheme="minorHAnsi"/>
                <w:lang w:val="en-US"/>
              </w:rPr>
              <w:t xml:space="preserve"> </w:t>
            </w:r>
          </w:p>
        </w:tc>
        <w:tc>
          <w:tcPr>
            <w:tcW w:w="7087" w:type="dxa"/>
            <w:vAlign w:val="center"/>
          </w:tcPr>
          <w:p w14:paraId="20514B96" w14:textId="77777777" w:rsidR="00B97FE4" w:rsidRPr="00346920" w:rsidRDefault="00EE4EA8" w:rsidP="007E3DAA">
            <w:pPr>
              <w:rPr>
                <w:rFonts w:ascii="Gill Sans MT" w:hAnsi="Gill Sans MT" w:cstheme="minorHAnsi"/>
                <w:lang w:val="en-US"/>
              </w:rPr>
            </w:pPr>
            <w:r w:rsidRPr="00346920">
              <w:rPr>
                <w:rFonts w:ascii="Gill Sans MT" w:hAnsi="Gill Sans MT" w:cstheme="minorHAnsi"/>
                <w:lang w:val="en-US"/>
              </w:rPr>
              <w:t>3</w:t>
            </w:r>
            <w:r w:rsidR="0098490A" w:rsidRPr="00346920">
              <w:rPr>
                <w:rFonts w:ascii="Gill Sans MT" w:hAnsi="Gill Sans MT" w:cstheme="minorHAnsi"/>
                <w:lang w:val="en-US"/>
              </w:rPr>
              <w:t>7</w:t>
            </w:r>
            <w:r w:rsidR="00D979F8" w:rsidRPr="00346920">
              <w:rPr>
                <w:rFonts w:ascii="Gill Sans MT" w:hAnsi="Gill Sans MT" w:cstheme="minorHAnsi"/>
                <w:lang w:val="en-US"/>
              </w:rPr>
              <w:t xml:space="preserve"> months</w:t>
            </w:r>
          </w:p>
        </w:tc>
      </w:tr>
      <w:tr w:rsidR="00B97FE4" w:rsidRPr="00346920" w14:paraId="5C932CAA" w14:textId="77777777" w:rsidTr="00566D83">
        <w:trPr>
          <w:trHeight w:hRule="exact" w:val="567"/>
        </w:trPr>
        <w:tc>
          <w:tcPr>
            <w:tcW w:w="2977" w:type="dxa"/>
            <w:shd w:val="clear" w:color="auto" w:fill="F2F2F2" w:themeFill="background1" w:themeFillShade="F2"/>
            <w:vAlign w:val="center"/>
          </w:tcPr>
          <w:p w14:paraId="09C02D6C" w14:textId="77777777" w:rsidR="00B97FE4" w:rsidRPr="00346920" w:rsidRDefault="00B97FE4" w:rsidP="007E3DAA">
            <w:pPr>
              <w:rPr>
                <w:rFonts w:ascii="Gill Sans MT" w:hAnsi="Gill Sans MT" w:cstheme="minorHAnsi"/>
                <w:lang w:val="en-US"/>
              </w:rPr>
            </w:pPr>
            <w:r w:rsidRPr="00346920">
              <w:rPr>
                <w:rFonts w:ascii="Gill Sans MT" w:hAnsi="Gill Sans MT" w:cstheme="minorHAnsi"/>
                <w:lang w:val="en-US"/>
              </w:rPr>
              <w:t>Project Start Date</w:t>
            </w:r>
            <w:r w:rsidR="007E3DAA" w:rsidRPr="00346920">
              <w:rPr>
                <w:rFonts w:ascii="Gill Sans MT" w:hAnsi="Gill Sans MT" w:cstheme="minorHAnsi"/>
                <w:lang w:val="en-US"/>
              </w:rPr>
              <w:t>:</w:t>
            </w:r>
          </w:p>
        </w:tc>
        <w:tc>
          <w:tcPr>
            <w:tcW w:w="7087" w:type="dxa"/>
            <w:vAlign w:val="center"/>
          </w:tcPr>
          <w:p w14:paraId="2C9B4AD9" w14:textId="77777777" w:rsidR="00B97FE4" w:rsidRPr="00346920" w:rsidRDefault="0098490A" w:rsidP="00566D83">
            <w:pPr>
              <w:rPr>
                <w:rFonts w:ascii="Gill Sans MT" w:hAnsi="Gill Sans MT" w:cstheme="minorHAnsi"/>
                <w:lang w:val="en-US"/>
              </w:rPr>
            </w:pPr>
            <w:r w:rsidRPr="00346920">
              <w:rPr>
                <w:rFonts w:ascii="Gill Sans MT" w:hAnsi="Gill Sans MT" w:cstheme="minorHAnsi"/>
                <w:lang w:val="en-US"/>
              </w:rPr>
              <w:t>01.12</w:t>
            </w:r>
            <w:r w:rsidR="00EE4EA8" w:rsidRPr="00346920">
              <w:rPr>
                <w:rFonts w:ascii="Gill Sans MT" w:hAnsi="Gill Sans MT" w:cstheme="minorHAnsi"/>
                <w:lang w:val="en-US"/>
              </w:rPr>
              <w:t>.2020</w:t>
            </w:r>
          </w:p>
        </w:tc>
      </w:tr>
      <w:tr w:rsidR="00B97FE4" w:rsidRPr="00346920" w14:paraId="1CC038D3" w14:textId="77777777" w:rsidTr="00566D83">
        <w:trPr>
          <w:trHeight w:hRule="exact" w:val="567"/>
        </w:trPr>
        <w:tc>
          <w:tcPr>
            <w:tcW w:w="2977" w:type="dxa"/>
            <w:shd w:val="clear" w:color="auto" w:fill="F2F2F2" w:themeFill="background1" w:themeFillShade="F2"/>
            <w:vAlign w:val="center"/>
          </w:tcPr>
          <w:p w14:paraId="15255AB0" w14:textId="77777777" w:rsidR="00B97FE4" w:rsidRPr="00346920" w:rsidRDefault="00B97FE4" w:rsidP="007E3DAA">
            <w:pPr>
              <w:rPr>
                <w:rFonts w:ascii="Gill Sans MT" w:hAnsi="Gill Sans MT" w:cstheme="minorHAnsi"/>
                <w:lang w:val="en-US"/>
              </w:rPr>
            </w:pPr>
            <w:r w:rsidRPr="00346920">
              <w:rPr>
                <w:rFonts w:ascii="Gill Sans MT" w:hAnsi="Gill Sans MT" w:cstheme="minorHAnsi"/>
                <w:lang w:val="en-US"/>
              </w:rPr>
              <w:t>Project End Date</w:t>
            </w:r>
            <w:r w:rsidR="007E3DAA" w:rsidRPr="00346920">
              <w:rPr>
                <w:rFonts w:ascii="Gill Sans MT" w:hAnsi="Gill Sans MT" w:cstheme="minorHAnsi"/>
                <w:lang w:val="en-US"/>
              </w:rPr>
              <w:t>:</w:t>
            </w:r>
          </w:p>
        </w:tc>
        <w:tc>
          <w:tcPr>
            <w:tcW w:w="7087" w:type="dxa"/>
            <w:vAlign w:val="center"/>
          </w:tcPr>
          <w:p w14:paraId="5514DF1D" w14:textId="77777777" w:rsidR="00B97FE4" w:rsidRPr="00346920" w:rsidRDefault="00EE4EA8" w:rsidP="00566D83">
            <w:pPr>
              <w:rPr>
                <w:rFonts w:ascii="Gill Sans MT" w:hAnsi="Gill Sans MT" w:cstheme="minorHAnsi"/>
                <w:lang w:val="en-US"/>
              </w:rPr>
            </w:pPr>
            <w:r w:rsidRPr="00346920">
              <w:rPr>
                <w:rFonts w:ascii="Gill Sans MT" w:hAnsi="Gill Sans MT" w:cstheme="minorHAnsi"/>
                <w:lang w:val="en-US"/>
              </w:rPr>
              <w:t>31.12.2023</w:t>
            </w:r>
          </w:p>
        </w:tc>
      </w:tr>
    </w:tbl>
    <w:p w14:paraId="1550AF9A" w14:textId="77777777" w:rsidR="0069198C" w:rsidRPr="00346920" w:rsidRDefault="0069198C" w:rsidP="007E3DAA">
      <w:pPr>
        <w:spacing w:after="0" w:line="240" w:lineRule="auto"/>
        <w:rPr>
          <w:rFonts w:ascii="Gill Sans MT" w:hAnsi="Gill Sans MT"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AC6E37" w:rsidRPr="00346920" w14:paraId="7BA0350B" w14:textId="77777777" w:rsidTr="007E3DAA">
        <w:trPr>
          <w:trHeight w:hRule="exact" w:val="567"/>
        </w:trPr>
        <w:tc>
          <w:tcPr>
            <w:tcW w:w="2977" w:type="dxa"/>
            <w:shd w:val="clear" w:color="auto" w:fill="F2F2F2" w:themeFill="background1" w:themeFillShade="F2"/>
            <w:vAlign w:val="center"/>
          </w:tcPr>
          <w:p w14:paraId="536D5C38"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Report Submitted by:</w:t>
            </w:r>
          </w:p>
        </w:tc>
        <w:tc>
          <w:tcPr>
            <w:tcW w:w="7087" w:type="dxa"/>
            <w:vAlign w:val="center"/>
          </w:tcPr>
          <w:p w14:paraId="2577AFCE" w14:textId="77777777" w:rsidR="00AC6E37" w:rsidRPr="00346920" w:rsidRDefault="00AC6E37" w:rsidP="00AC6E37">
            <w:pPr>
              <w:rPr>
                <w:rFonts w:ascii="Gill Sans MT" w:hAnsi="Gill Sans MT" w:cstheme="minorHAnsi"/>
                <w:lang w:val="en-US"/>
              </w:rPr>
            </w:pPr>
          </w:p>
        </w:tc>
      </w:tr>
      <w:tr w:rsidR="00AC6E37" w:rsidRPr="00346920" w14:paraId="12FE40BF" w14:textId="77777777" w:rsidTr="007E3DAA">
        <w:trPr>
          <w:trHeight w:hRule="exact" w:val="567"/>
        </w:trPr>
        <w:tc>
          <w:tcPr>
            <w:tcW w:w="2977" w:type="dxa"/>
            <w:shd w:val="clear" w:color="auto" w:fill="F2F2F2" w:themeFill="background1" w:themeFillShade="F2"/>
            <w:vAlign w:val="center"/>
          </w:tcPr>
          <w:p w14:paraId="4C1FE493"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Name:</w:t>
            </w:r>
          </w:p>
        </w:tc>
        <w:tc>
          <w:tcPr>
            <w:tcW w:w="7087" w:type="dxa"/>
            <w:vAlign w:val="center"/>
          </w:tcPr>
          <w:p w14:paraId="7E90C5B9"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Man Bahadur Kunwar</w:t>
            </w:r>
          </w:p>
        </w:tc>
      </w:tr>
      <w:tr w:rsidR="00AC6E37" w:rsidRPr="00346920" w14:paraId="52EA2146" w14:textId="77777777" w:rsidTr="007E3DAA">
        <w:trPr>
          <w:trHeight w:hRule="exact" w:val="567"/>
        </w:trPr>
        <w:tc>
          <w:tcPr>
            <w:tcW w:w="2977" w:type="dxa"/>
            <w:shd w:val="clear" w:color="auto" w:fill="F2F2F2" w:themeFill="background1" w:themeFillShade="F2"/>
            <w:vAlign w:val="center"/>
          </w:tcPr>
          <w:p w14:paraId="3F06A0A6"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Designation:</w:t>
            </w:r>
          </w:p>
        </w:tc>
        <w:tc>
          <w:tcPr>
            <w:tcW w:w="7087" w:type="dxa"/>
            <w:vAlign w:val="center"/>
          </w:tcPr>
          <w:p w14:paraId="7C4DE228"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Project Manager</w:t>
            </w:r>
          </w:p>
        </w:tc>
      </w:tr>
      <w:tr w:rsidR="00AC6E37" w:rsidRPr="00346920" w14:paraId="7148B846" w14:textId="77777777" w:rsidTr="007E3DAA">
        <w:trPr>
          <w:trHeight w:hRule="exact" w:val="567"/>
        </w:trPr>
        <w:tc>
          <w:tcPr>
            <w:tcW w:w="2977" w:type="dxa"/>
            <w:shd w:val="clear" w:color="auto" w:fill="F2F2F2" w:themeFill="background1" w:themeFillShade="F2"/>
            <w:vAlign w:val="center"/>
          </w:tcPr>
          <w:p w14:paraId="7B0B674C"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Email Address:</w:t>
            </w:r>
          </w:p>
        </w:tc>
        <w:tc>
          <w:tcPr>
            <w:tcW w:w="7087" w:type="dxa"/>
            <w:vAlign w:val="center"/>
          </w:tcPr>
          <w:p w14:paraId="7F86CBE3" w14:textId="77777777" w:rsidR="00AC6E37" w:rsidRPr="00346920" w:rsidRDefault="00AC6E37" w:rsidP="00AC6E37">
            <w:pPr>
              <w:rPr>
                <w:rFonts w:ascii="Gill Sans MT" w:hAnsi="Gill Sans MT" w:cstheme="minorHAnsi"/>
                <w:lang w:val="en-US"/>
              </w:rPr>
            </w:pPr>
            <w:r w:rsidRPr="00346920">
              <w:rPr>
                <w:rFonts w:ascii="Gill Sans MT" w:hAnsi="Gill Sans MT" w:cstheme="minorHAnsi"/>
                <w:lang w:val="en-US"/>
              </w:rPr>
              <w:t>manbahadurk@nnjs.org.np</w:t>
            </w:r>
          </w:p>
        </w:tc>
      </w:tr>
    </w:tbl>
    <w:p w14:paraId="0DD25C87" w14:textId="77777777" w:rsidR="00B97FE4" w:rsidRPr="00346920" w:rsidRDefault="00B97FE4" w:rsidP="007E3DAA">
      <w:pPr>
        <w:spacing w:after="0" w:line="240" w:lineRule="auto"/>
        <w:rPr>
          <w:rFonts w:ascii="Gill Sans MT" w:hAnsi="Gill Sans MT" w:cstheme="minorHAnsi"/>
          <w:lang w:val="en-US"/>
        </w:rPr>
      </w:pPr>
    </w:p>
    <w:tbl>
      <w:tblPr>
        <w:tblStyle w:val="Tabellenraster"/>
        <w:tblW w:w="10118" w:type="dxa"/>
        <w:tblInd w:w="137" w:type="dxa"/>
        <w:tblLook w:val="04A0" w:firstRow="1" w:lastRow="0" w:firstColumn="1" w:lastColumn="0" w:noHBand="0" w:noVBand="1"/>
      </w:tblPr>
      <w:tblGrid>
        <w:gridCol w:w="2977"/>
        <w:gridCol w:w="7141"/>
      </w:tblGrid>
      <w:tr w:rsidR="00374B4F" w:rsidRPr="00346920" w14:paraId="23DA1C1C" w14:textId="77777777" w:rsidTr="00374B4F">
        <w:trPr>
          <w:trHeight w:hRule="exact" w:val="567"/>
        </w:trPr>
        <w:tc>
          <w:tcPr>
            <w:tcW w:w="2977" w:type="dxa"/>
            <w:shd w:val="clear" w:color="auto" w:fill="F2F2F2" w:themeFill="background1" w:themeFillShade="F2"/>
            <w:vAlign w:val="center"/>
          </w:tcPr>
          <w:p w14:paraId="5A346DB3" w14:textId="77777777" w:rsidR="00374B4F" w:rsidRPr="00346920" w:rsidRDefault="00374B4F" w:rsidP="00AC6E37">
            <w:pPr>
              <w:rPr>
                <w:rFonts w:ascii="Gill Sans MT" w:hAnsi="Gill Sans MT" w:cstheme="minorHAnsi"/>
                <w:lang w:val="en-US"/>
              </w:rPr>
            </w:pPr>
            <w:r w:rsidRPr="00346920">
              <w:rPr>
                <w:rFonts w:ascii="Gill Sans MT" w:hAnsi="Gill Sans MT" w:cstheme="minorHAnsi"/>
                <w:lang w:val="en-US"/>
              </w:rPr>
              <w:t>Reporting Period:</w:t>
            </w:r>
          </w:p>
          <w:p w14:paraId="286150E2" w14:textId="77777777" w:rsidR="00374B4F" w:rsidRPr="00346920" w:rsidRDefault="00374B4F" w:rsidP="00AC6E37">
            <w:pPr>
              <w:rPr>
                <w:rFonts w:ascii="Gill Sans MT" w:hAnsi="Gill Sans MT" w:cstheme="minorHAnsi"/>
                <w:lang w:val="en-US"/>
              </w:rPr>
            </w:pPr>
          </w:p>
        </w:tc>
        <w:tc>
          <w:tcPr>
            <w:tcW w:w="7141" w:type="dxa"/>
            <w:vAlign w:val="center"/>
          </w:tcPr>
          <w:p w14:paraId="3868B44F" w14:textId="25224931" w:rsidR="00374B4F" w:rsidRPr="00346920" w:rsidRDefault="001A5763" w:rsidP="00AC6E37">
            <w:pPr>
              <w:rPr>
                <w:rFonts w:ascii="Gill Sans MT" w:hAnsi="Gill Sans MT" w:cstheme="minorHAnsi"/>
                <w:lang w:val="en-US"/>
              </w:rPr>
            </w:pPr>
            <w:r>
              <w:rPr>
                <w:rFonts w:ascii="Gill Sans MT" w:hAnsi="Gill Sans MT" w:cstheme="minorHAnsi"/>
                <w:lang w:val="en-US"/>
              </w:rPr>
              <w:t>2022.01.01</w:t>
            </w:r>
            <w:r w:rsidR="009F1BB7">
              <w:rPr>
                <w:rFonts w:ascii="Gill Sans MT" w:hAnsi="Gill Sans MT" w:cstheme="minorHAnsi"/>
                <w:lang w:val="en-US"/>
              </w:rPr>
              <w:t xml:space="preserve"> – 202</w:t>
            </w:r>
            <w:r>
              <w:rPr>
                <w:rFonts w:ascii="Gill Sans MT" w:hAnsi="Gill Sans MT" w:cstheme="minorHAnsi"/>
                <w:lang w:val="en-US"/>
              </w:rPr>
              <w:t>3</w:t>
            </w:r>
            <w:r w:rsidR="009F1BB7">
              <w:rPr>
                <w:rFonts w:ascii="Gill Sans MT" w:hAnsi="Gill Sans MT" w:cstheme="minorHAnsi"/>
                <w:lang w:val="en-US"/>
              </w:rPr>
              <w:t>.12.31</w:t>
            </w:r>
          </w:p>
        </w:tc>
      </w:tr>
      <w:tr w:rsidR="00374B4F" w:rsidRPr="00346920" w14:paraId="1C5516C7" w14:textId="77777777" w:rsidTr="00374B4F">
        <w:trPr>
          <w:trHeight w:hRule="exact" w:val="567"/>
        </w:trPr>
        <w:tc>
          <w:tcPr>
            <w:tcW w:w="2977" w:type="dxa"/>
            <w:shd w:val="clear" w:color="auto" w:fill="F2F2F2" w:themeFill="background1" w:themeFillShade="F2"/>
            <w:vAlign w:val="center"/>
          </w:tcPr>
          <w:p w14:paraId="017516BF" w14:textId="77777777" w:rsidR="00374B4F" w:rsidRPr="00346920" w:rsidRDefault="00374B4F" w:rsidP="00AC6E37">
            <w:pPr>
              <w:rPr>
                <w:rFonts w:ascii="Gill Sans MT" w:hAnsi="Gill Sans MT" w:cstheme="minorHAnsi"/>
                <w:lang w:val="en-US"/>
              </w:rPr>
            </w:pPr>
            <w:r w:rsidRPr="00346920">
              <w:rPr>
                <w:rFonts w:ascii="Gill Sans MT" w:hAnsi="Gill Sans MT" w:cstheme="minorHAnsi"/>
                <w:lang w:val="en-US"/>
              </w:rPr>
              <w:t>Date of Submission:</w:t>
            </w:r>
          </w:p>
        </w:tc>
        <w:tc>
          <w:tcPr>
            <w:tcW w:w="7141" w:type="dxa"/>
            <w:vAlign w:val="center"/>
          </w:tcPr>
          <w:p w14:paraId="03F65630" w14:textId="77777777" w:rsidR="00374B4F" w:rsidRPr="00346920" w:rsidRDefault="009F1BB7" w:rsidP="00AC6E37">
            <w:pPr>
              <w:rPr>
                <w:rFonts w:ascii="Gill Sans MT" w:hAnsi="Gill Sans MT" w:cstheme="minorHAnsi"/>
                <w:highlight w:val="yellow"/>
                <w:lang w:val="en-US"/>
              </w:rPr>
            </w:pPr>
            <w:r>
              <w:rPr>
                <w:rFonts w:ascii="Gill Sans MT" w:hAnsi="Gill Sans MT" w:cstheme="minorHAnsi"/>
                <w:lang w:val="en-US"/>
              </w:rPr>
              <w:t>2023.01.17</w:t>
            </w:r>
            <w:r w:rsidR="00EF5A55">
              <w:rPr>
                <w:rFonts w:ascii="Gill Sans MT" w:hAnsi="Gill Sans MT" w:cstheme="minorHAnsi"/>
                <w:lang w:val="en-US"/>
              </w:rPr>
              <w:t xml:space="preserve"> </w:t>
            </w:r>
          </w:p>
        </w:tc>
      </w:tr>
    </w:tbl>
    <w:p w14:paraId="07579D22" w14:textId="77777777" w:rsidR="00672566" w:rsidRPr="00346920" w:rsidRDefault="00672566">
      <w:pPr>
        <w:rPr>
          <w:rFonts w:ascii="Gill Sans MT" w:hAnsi="Gill Sans MT"/>
          <w:lang w:val="en-US"/>
        </w:rPr>
      </w:pPr>
    </w:p>
    <w:p w14:paraId="4733C475" w14:textId="77777777" w:rsidR="00B97FE4" w:rsidRPr="00346920" w:rsidRDefault="00B97FE4">
      <w:pPr>
        <w:rPr>
          <w:rFonts w:ascii="Gill Sans MT" w:hAnsi="Gill Sans MT"/>
          <w:lang w:val="en-US"/>
        </w:rPr>
      </w:pPr>
    </w:p>
    <w:p w14:paraId="280486F2" w14:textId="77777777" w:rsidR="00B97FE4" w:rsidRPr="00346920" w:rsidRDefault="00B97FE4">
      <w:pPr>
        <w:rPr>
          <w:rFonts w:ascii="Gill Sans MT" w:hAnsi="Gill Sans MT"/>
          <w:lang w:val="en-US"/>
        </w:rPr>
      </w:pPr>
    </w:p>
    <w:p w14:paraId="50B9CA2E" w14:textId="77777777" w:rsidR="00D979F8" w:rsidRPr="00346920" w:rsidRDefault="00D979F8">
      <w:pPr>
        <w:rPr>
          <w:rFonts w:ascii="Gill Sans MT" w:hAnsi="Gill Sans MT"/>
          <w:lang w:val="en-US"/>
        </w:rPr>
      </w:pPr>
    </w:p>
    <w:p w14:paraId="028E1F81" w14:textId="77777777" w:rsidR="002E4819" w:rsidRPr="00346920" w:rsidRDefault="002E4819">
      <w:pPr>
        <w:rPr>
          <w:rFonts w:ascii="Gill Sans MT" w:hAnsi="Gill Sans MT" w:cstheme="minorHAnsi"/>
          <w:b/>
          <w:i/>
          <w:lang w:val="en-US"/>
        </w:rPr>
      </w:pPr>
      <w:r w:rsidRPr="00346920">
        <w:rPr>
          <w:rFonts w:ascii="Gill Sans MT" w:hAnsi="Gill Sans MT" w:cstheme="minorHAnsi"/>
          <w:b/>
          <w:i/>
          <w:lang w:val="en-US"/>
        </w:rPr>
        <w:br w:type="page"/>
      </w:r>
    </w:p>
    <w:p w14:paraId="215B54B5" w14:textId="77777777" w:rsidR="00E659F4" w:rsidRPr="00346920" w:rsidRDefault="00E659F4" w:rsidP="001A5311">
      <w:pPr>
        <w:pStyle w:val="Lauraberschrift1"/>
        <w:numPr>
          <w:ilvl w:val="0"/>
          <w:numId w:val="5"/>
        </w:numPr>
        <w:spacing w:after="120" w:line="240" w:lineRule="auto"/>
        <w:rPr>
          <w:rFonts w:ascii="Gill Sans MT" w:hAnsi="Gill Sans MT" w:cs="Arial"/>
          <w:i w:val="0"/>
          <w:sz w:val="22"/>
          <w:szCs w:val="22"/>
          <w:lang w:val="en-GB"/>
        </w:rPr>
      </w:pPr>
      <w:r w:rsidRPr="00346920">
        <w:rPr>
          <w:rFonts w:ascii="Gill Sans MT" w:hAnsi="Gill Sans MT" w:cs="Arial"/>
          <w:i w:val="0"/>
          <w:sz w:val="22"/>
          <w:szCs w:val="22"/>
          <w:lang w:val="en-GB"/>
        </w:rPr>
        <w:lastRenderedPageBreak/>
        <w:t>General Information</w:t>
      </w:r>
    </w:p>
    <w:p w14:paraId="47CD6A1D" w14:textId="77777777" w:rsidR="00E659F4" w:rsidRPr="00346920" w:rsidRDefault="00E659F4" w:rsidP="00E659F4">
      <w:pPr>
        <w:pStyle w:val="Listenabsatz"/>
        <w:tabs>
          <w:tab w:val="left" w:pos="567"/>
        </w:tabs>
        <w:spacing w:after="0"/>
        <w:ind w:left="567"/>
        <w:jc w:val="both"/>
        <w:rPr>
          <w:rFonts w:ascii="Gill Sans MT" w:hAnsi="Gill Sans MT" w:cstheme="minorHAnsi"/>
          <w:b/>
          <w:i/>
          <w:lang w:val="en-US"/>
        </w:rPr>
      </w:pPr>
    </w:p>
    <w:p w14:paraId="2E6CBA85" w14:textId="77777777" w:rsidR="00E659F4" w:rsidRPr="00346920" w:rsidRDefault="00E659F4" w:rsidP="001A5311">
      <w:pPr>
        <w:pStyle w:val="Listenabsatz"/>
        <w:numPr>
          <w:ilvl w:val="1"/>
          <w:numId w:val="5"/>
        </w:numPr>
        <w:spacing w:after="120" w:line="240" w:lineRule="auto"/>
        <w:contextualSpacing w:val="0"/>
        <w:jc w:val="both"/>
        <w:rPr>
          <w:rFonts w:ascii="Gill Sans MT" w:hAnsi="Gill Sans MT" w:cstheme="minorHAnsi"/>
          <w:b/>
          <w:lang w:val="en-GB"/>
        </w:rPr>
      </w:pPr>
      <w:r w:rsidRPr="00346920">
        <w:rPr>
          <w:rFonts w:ascii="Gill Sans MT" w:hAnsi="Gill Sans MT" w:cstheme="minorHAnsi"/>
          <w:b/>
          <w:lang w:val="en-GB"/>
        </w:rPr>
        <w:t xml:space="preserve">Project Short </w:t>
      </w:r>
      <w:r w:rsidR="00F2351D" w:rsidRPr="00346920">
        <w:rPr>
          <w:rFonts w:ascii="Gill Sans MT" w:hAnsi="Gill Sans MT" w:cstheme="minorHAnsi"/>
          <w:b/>
          <w:lang w:val="en-GB"/>
        </w:rPr>
        <w:t>Description</w:t>
      </w:r>
      <w:r w:rsidRPr="00346920">
        <w:rPr>
          <w:rFonts w:ascii="Gill Sans MT" w:hAnsi="Gill Sans MT" w:cstheme="minorHAnsi"/>
          <w:b/>
          <w:lang w:val="en-GB"/>
        </w:rPr>
        <w:t xml:space="preserve"> / Project Goal</w:t>
      </w:r>
    </w:p>
    <w:bookmarkEnd w:id="0"/>
    <w:p w14:paraId="1C3C4DF2" w14:textId="5A3940CF" w:rsidR="00471AB5" w:rsidRPr="00346920" w:rsidRDefault="00471AB5" w:rsidP="00592932">
      <w:pPr>
        <w:spacing w:after="120" w:line="240" w:lineRule="auto"/>
        <w:ind w:left="68"/>
        <w:jc w:val="both"/>
        <w:rPr>
          <w:rFonts w:ascii="Gill Sans MT" w:hAnsi="Gill Sans MT" w:cstheme="minorHAnsi"/>
          <w:lang w:val="en-GB"/>
        </w:rPr>
      </w:pPr>
      <w:r w:rsidRPr="00346920">
        <w:rPr>
          <w:rFonts w:ascii="Gill Sans MT" w:hAnsi="Gill Sans MT" w:cstheme="minorHAnsi"/>
          <w:lang w:val="en-GB"/>
        </w:rPr>
        <w:t xml:space="preserve">Karnali is one of the most underdeveloped provinces in Nepal. Basic health service for majority of population is still unavailable and not accessible because of various factors. People have little access to affordable eye and ear care which is fundamental factor influencing the prevalence of blindness and deafness.  Surkhet eye hospital, located at province capital in Surkhet is only referral and treatment </w:t>
      </w:r>
      <w:r w:rsidR="00592932" w:rsidRPr="00346920">
        <w:rPr>
          <w:rFonts w:ascii="Gill Sans MT" w:hAnsi="Gill Sans MT" w:cstheme="minorHAnsi"/>
          <w:lang w:val="en-GB"/>
        </w:rPr>
        <w:t>centre</w:t>
      </w:r>
      <w:r w:rsidRPr="00346920">
        <w:rPr>
          <w:rFonts w:ascii="Gill Sans MT" w:hAnsi="Gill Sans MT" w:cstheme="minorHAnsi"/>
          <w:lang w:val="en-GB"/>
        </w:rPr>
        <w:t xml:space="preserve"> for whole province.  This project aims to improve the quality of life of poor population of Karnali province affected by visual and hearing impairment by ensuring affordable IEEH service through existing health system, raising awareness on prevention and treatment of eye and ear disease and enhancing professional capacities of service provider.</w:t>
      </w:r>
    </w:p>
    <w:p w14:paraId="1F2B2D55" w14:textId="77777777" w:rsidR="007E30CC" w:rsidRPr="00346920" w:rsidRDefault="007E30CC" w:rsidP="003E6336">
      <w:pPr>
        <w:autoSpaceDE w:val="0"/>
        <w:autoSpaceDN w:val="0"/>
        <w:adjustRightInd w:val="0"/>
        <w:spacing w:after="0" w:line="240" w:lineRule="auto"/>
        <w:rPr>
          <w:rFonts w:ascii="Gill Sans MT" w:eastAsiaTheme="minorHAnsi" w:hAnsi="Gill Sans MT" w:cs="Arial-BoldMT"/>
          <w:b/>
          <w:bCs/>
          <w:lang w:val="en-GB"/>
        </w:rPr>
      </w:pPr>
      <w:r w:rsidRPr="00346920">
        <w:rPr>
          <w:rFonts w:ascii="Gill Sans MT" w:hAnsi="Gill Sans MT" w:cstheme="minorHAnsi"/>
          <w:b/>
          <w:lang w:val="en-GB"/>
        </w:rPr>
        <w:t>Sources of Information (10 lines)</w:t>
      </w:r>
    </w:p>
    <w:p w14:paraId="5676E035" w14:textId="77777777" w:rsidR="007E30CC" w:rsidRPr="00346920" w:rsidRDefault="001A5311" w:rsidP="001A5311">
      <w:pPr>
        <w:spacing w:after="0"/>
        <w:jc w:val="both"/>
        <w:rPr>
          <w:rFonts w:ascii="Gill Sans MT" w:hAnsi="Gill Sans MT" w:cstheme="minorHAnsi"/>
          <w:i/>
          <w:lang w:val="en-US"/>
        </w:rPr>
      </w:pPr>
      <w:r w:rsidRPr="00346920">
        <w:rPr>
          <w:rFonts w:ascii="Gill Sans MT" w:hAnsi="Gill Sans MT" w:cstheme="minorHAnsi"/>
          <w:i/>
          <w:lang w:val="en-US"/>
        </w:rPr>
        <w:t xml:space="preserve"> </w:t>
      </w:r>
      <w:r w:rsidR="007E30CC" w:rsidRPr="00346920">
        <w:rPr>
          <w:rFonts w:ascii="Gill Sans MT" w:hAnsi="Gill Sans MT" w:cstheme="minorHAnsi"/>
          <w:i/>
          <w:lang w:val="en-US"/>
        </w:rPr>
        <w:t>Where was the information for the report taken from?</w:t>
      </w:r>
    </w:p>
    <w:p w14:paraId="2984324A" w14:textId="77777777" w:rsidR="0009753E" w:rsidRPr="00346920" w:rsidRDefault="0009753E" w:rsidP="00E659F4">
      <w:pPr>
        <w:spacing w:after="0" w:line="240" w:lineRule="auto"/>
        <w:jc w:val="both"/>
        <w:rPr>
          <w:rFonts w:ascii="Gill Sans MT" w:hAnsi="Gill Sans MT" w:cstheme="minorHAnsi"/>
          <w:lang w:val="en-GB"/>
        </w:rPr>
      </w:pPr>
    </w:p>
    <w:p w14:paraId="4F89FCFA" w14:textId="77777777"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Monthly Progress report</w:t>
      </w:r>
    </w:p>
    <w:p w14:paraId="7BBAD038" w14:textId="77777777"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Screening data by the community coordinators</w:t>
      </w:r>
    </w:p>
    <w:p w14:paraId="48D2E689" w14:textId="77777777"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Workshops/seminar reports/attendances</w:t>
      </w:r>
    </w:p>
    <w:p w14:paraId="5DE2E8B7" w14:textId="77777777"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Screening eye and ear camps records</w:t>
      </w:r>
    </w:p>
    <w:p w14:paraId="6506913D" w14:textId="77777777"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Meeting minutes</w:t>
      </w:r>
    </w:p>
    <w:p w14:paraId="47FECC6B" w14:textId="77777777" w:rsidR="008201EB" w:rsidRPr="00346920" w:rsidRDefault="00760A72"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Training reports</w:t>
      </w:r>
    </w:p>
    <w:p w14:paraId="14F4F6FF" w14:textId="77777777" w:rsidR="00760A72" w:rsidRPr="00346920" w:rsidRDefault="00760A72"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Surkhet Eye Hospital data</w:t>
      </w:r>
    </w:p>
    <w:p w14:paraId="14B44B1D" w14:textId="77777777" w:rsidR="00760A72" w:rsidRPr="00346920" w:rsidRDefault="00760A72"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Province Hospital data</w:t>
      </w:r>
    </w:p>
    <w:p w14:paraId="63B24D08" w14:textId="617823AF" w:rsidR="008201EB"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Eye surgical camps data</w:t>
      </w:r>
    </w:p>
    <w:p w14:paraId="58FDCC49" w14:textId="1F63D8B2" w:rsidR="00592932" w:rsidRDefault="00592932" w:rsidP="008201EB">
      <w:pPr>
        <w:pStyle w:val="Listenabsatz"/>
        <w:numPr>
          <w:ilvl w:val="0"/>
          <w:numId w:val="6"/>
        </w:numPr>
        <w:spacing w:after="0"/>
        <w:jc w:val="both"/>
        <w:rPr>
          <w:rFonts w:ascii="Gill Sans MT" w:hAnsi="Gill Sans MT" w:cstheme="minorHAnsi"/>
          <w:iCs/>
          <w:lang w:val="en-US"/>
        </w:rPr>
      </w:pPr>
      <w:r>
        <w:rPr>
          <w:rFonts w:ascii="Gill Sans MT" w:hAnsi="Gill Sans MT" w:cstheme="minorHAnsi"/>
          <w:iCs/>
          <w:lang w:val="en-US"/>
        </w:rPr>
        <w:t>Data from newly established Primary Eye Centres</w:t>
      </w:r>
    </w:p>
    <w:p w14:paraId="055C6017" w14:textId="3F85BC74" w:rsidR="00592932" w:rsidRDefault="00592932" w:rsidP="008201EB">
      <w:pPr>
        <w:pStyle w:val="Listenabsatz"/>
        <w:numPr>
          <w:ilvl w:val="0"/>
          <w:numId w:val="6"/>
        </w:numPr>
        <w:spacing w:after="0"/>
        <w:jc w:val="both"/>
        <w:rPr>
          <w:rFonts w:ascii="Gill Sans MT" w:hAnsi="Gill Sans MT" w:cstheme="minorHAnsi"/>
          <w:iCs/>
          <w:lang w:val="en-US"/>
        </w:rPr>
      </w:pPr>
      <w:r>
        <w:rPr>
          <w:rFonts w:ascii="Gill Sans MT" w:hAnsi="Gill Sans MT" w:cstheme="minorHAnsi"/>
          <w:iCs/>
          <w:lang w:val="en-US"/>
        </w:rPr>
        <w:t>Data from supported health facilities</w:t>
      </w:r>
    </w:p>
    <w:p w14:paraId="089B7E05" w14:textId="38667A96" w:rsidR="00592932" w:rsidRPr="00346920" w:rsidRDefault="00592932" w:rsidP="008201EB">
      <w:pPr>
        <w:pStyle w:val="Listenabsatz"/>
        <w:numPr>
          <w:ilvl w:val="0"/>
          <w:numId w:val="6"/>
        </w:numPr>
        <w:spacing w:after="0"/>
        <w:jc w:val="both"/>
        <w:rPr>
          <w:rFonts w:ascii="Gill Sans MT" w:hAnsi="Gill Sans MT" w:cstheme="minorHAnsi"/>
          <w:iCs/>
          <w:lang w:val="en-US"/>
        </w:rPr>
      </w:pPr>
      <w:r>
        <w:rPr>
          <w:rFonts w:ascii="Gill Sans MT" w:hAnsi="Gill Sans MT" w:cstheme="minorHAnsi"/>
          <w:iCs/>
          <w:lang w:val="en-US"/>
        </w:rPr>
        <w:t>Early detection in Mass Screening Data</w:t>
      </w:r>
    </w:p>
    <w:p w14:paraId="4A422045" w14:textId="503E2B0E"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Financial documents</w:t>
      </w:r>
    </w:p>
    <w:p w14:paraId="65DCD446" w14:textId="6B0E51C5" w:rsidR="008201EB" w:rsidRPr="00346920" w:rsidRDefault="008201EB" w:rsidP="008201EB">
      <w:pPr>
        <w:pStyle w:val="Listenabsatz"/>
        <w:numPr>
          <w:ilvl w:val="0"/>
          <w:numId w:val="6"/>
        </w:numPr>
        <w:spacing w:after="0"/>
        <w:jc w:val="both"/>
        <w:rPr>
          <w:rFonts w:ascii="Gill Sans MT" w:hAnsi="Gill Sans MT" w:cstheme="minorHAnsi"/>
          <w:iCs/>
          <w:lang w:val="en-US"/>
        </w:rPr>
      </w:pPr>
      <w:r w:rsidRPr="00346920">
        <w:rPr>
          <w:rFonts w:ascii="Gill Sans MT" w:hAnsi="Gill Sans MT" w:cstheme="minorHAnsi"/>
          <w:iCs/>
          <w:lang w:val="en-US"/>
        </w:rPr>
        <w:t xml:space="preserve">Field visits </w:t>
      </w:r>
      <w:r w:rsidR="00592932">
        <w:rPr>
          <w:rFonts w:ascii="Gill Sans MT" w:hAnsi="Gill Sans MT" w:cstheme="minorHAnsi"/>
          <w:iCs/>
          <w:lang w:val="en-US"/>
        </w:rPr>
        <w:t>/monitoring reports</w:t>
      </w:r>
    </w:p>
    <w:p w14:paraId="63C88022" w14:textId="77777777" w:rsidR="00E8355C" w:rsidRPr="00346920" w:rsidRDefault="00E8355C" w:rsidP="00760A72">
      <w:pPr>
        <w:spacing w:after="0"/>
        <w:jc w:val="both"/>
        <w:rPr>
          <w:rFonts w:ascii="Gill Sans MT" w:hAnsi="Gill Sans MT" w:cstheme="minorHAnsi"/>
          <w:iCs/>
          <w:lang w:val="en-US"/>
        </w:rPr>
        <w:sectPr w:rsidR="00E8355C" w:rsidRPr="00346920" w:rsidSect="002E4819">
          <w:footerReference w:type="default" r:id="rId11"/>
          <w:pgSz w:w="11906" w:h="16838" w:code="9"/>
          <w:pgMar w:top="851" w:right="851" w:bottom="851" w:left="851" w:header="720" w:footer="720" w:gutter="0"/>
          <w:cols w:space="720"/>
          <w:docGrid w:linePitch="360"/>
        </w:sectPr>
      </w:pPr>
    </w:p>
    <w:p w14:paraId="1DE8781D" w14:textId="77777777" w:rsidR="00E659F4" w:rsidRPr="00346920" w:rsidRDefault="00E659F4" w:rsidP="007A4808">
      <w:pPr>
        <w:pStyle w:val="Lauraberschrift1"/>
        <w:numPr>
          <w:ilvl w:val="0"/>
          <w:numId w:val="6"/>
        </w:numPr>
        <w:spacing w:after="120" w:line="240" w:lineRule="auto"/>
        <w:rPr>
          <w:rFonts w:ascii="Gill Sans MT" w:hAnsi="Gill Sans MT" w:cs="Arial"/>
          <w:i w:val="0"/>
          <w:sz w:val="22"/>
          <w:szCs w:val="22"/>
          <w:lang w:val="en-GB"/>
        </w:rPr>
      </w:pPr>
      <w:r w:rsidRPr="00346920">
        <w:rPr>
          <w:rFonts w:ascii="Gill Sans MT" w:hAnsi="Gill Sans MT" w:cs="Arial"/>
          <w:i w:val="0"/>
          <w:sz w:val="22"/>
          <w:szCs w:val="22"/>
          <w:lang w:val="en-GB"/>
        </w:rPr>
        <w:lastRenderedPageBreak/>
        <w:t>Status of Implementation of the project</w:t>
      </w:r>
    </w:p>
    <w:p w14:paraId="7A54A941" w14:textId="77777777" w:rsidR="00E659F4" w:rsidRPr="00346920" w:rsidRDefault="001A5311" w:rsidP="00E659F4">
      <w:pPr>
        <w:rPr>
          <w:rFonts w:ascii="Gill Sans MT" w:hAnsi="Gill Sans MT" w:cstheme="minorHAnsi"/>
          <w:i/>
          <w:lang w:val="en-GB"/>
        </w:rPr>
      </w:pPr>
      <w:r w:rsidRPr="00346920">
        <w:rPr>
          <w:rFonts w:ascii="Gill Sans MT" w:hAnsi="Gill Sans MT" w:cstheme="minorHAnsi"/>
          <w:i/>
          <w:lang w:val="en-GB"/>
        </w:rPr>
        <w:t xml:space="preserve"> </w:t>
      </w:r>
      <w:r w:rsidR="00E659F4" w:rsidRPr="00346920">
        <w:rPr>
          <w:rFonts w:ascii="Gill Sans MT" w:hAnsi="Gill Sans MT" w:cstheme="minorHAnsi"/>
          <w:i/>
          <w:lang w:val="en-GB"/>
        </w:rPr>
        <w:t xml:space="preserve">The impact matrix reflects a current-status in every </w:t>
      </w:r>
      <w:r w:rsidR="00545F36" w:rsidRPr="00346920">
        <w:rPr>
          <w:rFonts w:ascii="Gill Sans MT" w:hAnsi="Gill Sans MT" w:cstheme="minorHAnsi"/>
          <w:i/>
          <w:lang w:val="en-GB"/>
        </w:rPr>
        <w:t>bi-/</w:t>
      </w:r>
      <w:r w:rsidR="00E659F4" w:rsidRPr="00346920">
        <w:rPr>
          <w:rFonts w:ascii="Gill Sans MT" w:hAnsi="Gill Sans MT" w:cstheme="minorHAnsi"/>
          <w:i/>
          <w:lang w:val="en-GB"/>
        </w:rPr>
        <w:t>annual report</w:t>
      </w:r>
    </w:p>
    <w:p w14:paraId="1CEE0FB6" w14:textId="77777777" w:rsidR="007A7599" w:rsidRPr="00346920" w:rsidRDefault="001A5311" w:rsidP="00E659F4">
      <w:pPr>
        <w:rPr>
          <w:rFonts w:ascii="Gill Sans MT" w:hAnsi="Gill Sans MT" w:cstheme="minorHAnsi"/>
          <w:i/>
          <w:lang w:val="en-GB"/>
        </w:rPr>
      </w:pPr>
      <w:r w:rsidRPr="00346920">
        <w:rPr>
          <w:rFonts w:ascii="Gill Sans MT" w:hAnsi="Gill Sans MT" w:cstheme="minorHAnsi"/>
          <w:i/>
          <w:lang w:val="en-GB"/>
        </w:rPr>
        <w:t xml:space="preserve"> </w:t>
      </w:r>
      <w:r w:rsidR="007A7599" w:rsidRPr="00346920">
        <w:rPr>
          <w:rFonts w:ascii="Gill Sans MT" w:hAnsi="Gill Sans MT" w:cstheme="minorHAnsi"/>
          <w:i/>
          <w:lang w:val="en-GB"/>
        </w:rPr>
        <w:t>All data should be disaggregated (women, men, girls and boys, person with disabilities, no duplications please)</w:t>
      </w:r>
      <w:r w:rsidR="0035051B" w:rsidRPr="00346920">
        <w:rPr>
          <w:rFonts w:ascii="Gill Sans MT" w:hAnsi="Gill Sans MT" w:cstheme="minorHAnsi"/>
          <w:i/>
          <w:lang w:val="en-GB"/>
        </w:rPr>
        <w:t>, if possible.</w:t>
      </w:r>
    </w:p>
    <w:tbl>
      <w:tblPr>
        <w:tblStyle w:val="Tabellenraster"/>
        <w:tblW w:w="15026" w:type="dxa"/>
        <w:tblInd w:w="137" w:type="dxa"/>
        <w:tblLook w:val="04A0" w:firstRow="1" w:lastRow="0" w:firstColumn="1" w:lastColumn="0" w:noHBand="0" w:noVBand="1"/>
      </w:tblPr>
      <w:tblGrid>
        <w:gridCol w:w="15026"/>
      </w:tblGrid>
      <w:tr w:rsidR="00E659F4" w:rsidRPr="008B61B1" w14:paraId="134DB5DB" w14:textId="77777777" w:rsidTr="004315D3">
        <w:trPr>
          <w:trHeight w:val="609"/>
        </w:trPr>
        <w:tc>
          <w:tcPr>
            <w:tcW w:w="15026" w:type="dxa"/>
          </w:tcPr>
          <w:p w14:paraId="73DD7E93" w14:textId="77777777" w:rsidR="00E659F4" w:rsidRPr="00346920" w:rsidRDefault="00E659F4" w:rsidP="00F00D47">
            <w:pPr>
              <w:ind w:left="102" w:right="610"/>
              <w:rPr>
                <w:rFonts w:ascii="Gill Sans MT" w:hAnsi="Gill Sans MT" w:cs="Calibri"/>
                <w:lang w:val="en-US"/>
              </w:rPr>
            </w:pPr>
            <w:r w:rsidRPr="00346920">
              <w:rPr>
                <w:rFonts w:ascii="Gill Sans MT" w:hAnsi="Gill Sans MT" w:cstheme="minorHAnsi"/>
                <w:b/>
                <w:lang w:val="en-GB"/>
              </w:rPr>
              <w:t xml:space="preserve">Overall objective (impact): </w:t>
            </w:r>
            <w:r w:rsidR="00F00D47" w:rsidRPr="00346920">
              <w:rPr>
                <w:rFonts w:ascii="Gill Sans MT" w:hAnsi="Gill Sans MT"/>
                <w:bCs/>
                <w:spacing w:val="-1"/>
                <w:lang w:val="en-US"/>
              </w:rPr>
              <w:t>The</w:t>
            </w:r>
            <w:r w:rsidR="00F00D47" w:rsidRPr="00346920">
              <w:rPr>
                <w:rFonts w:ascii="Gill Sans MT" w:hAnsi="Gill Sans MT"/>
                <w:bCs/>
                <w:spacing w:val="-5"/>
                <w:lang w:val="en-US"/>
              </w:rPr>
              <w:t xml:space="preserve"> </w:t>
            </w:r>
            <w:r w:rsidR="00F00D47" w:rsidRPr="00346920">
              <w:rPr>
                <w:rFonts w:ascii="Gill Sans MT" w:hAnsi="Gill Sans MT"/>
                <w:bCs/>
                <w:lang w:val="en-US"/>
              </w:rPr>
              <w:t>quality</w:t>
            </w:r>
            <w:r w:rsidR="00F00D47" w:rsidRPr="00346920">
              <w:rPr>
                <w:rFonts w:ascii="Gill Sans MT" w:hAnsi="Gill Sans MT"/>
                <w:bCs/>
                <w:spacing w:val="-7"/>
                <w:lang w:val="en-US"/>
              </w:rPr>
              <w:t xml:space="preserve"> </w:t>
            </w:r>
            <w:r w:rsidR="00F00D47" w:rsidRPr="00346920">
              <w:rPr>
                <w:rFonts w:ascii="Gill Sans MT" w:hAnsi="Gill Sans MT"/>
                <w:bCs/>
                <w:lang w:val="en-US"/>
              </w:rPr>
              <w:t>of</w:t>
            </w:r>
            <w:r w:rsidR="00F00D47" w:rsidRPr="00346920">
              <w:rPr>
                <w:rFonts w:ascii="Gill Sans MT" w:hAnsi="Gill Sans MT"/>
                <w:bCs/>
                <w:spacing w:val="-6"/>
                <w:lang w:val="en-US"/>
              </w:rPr>
              <w:t xml:space="preserve"> </w:t>
            </w:r>
            <w:r w:rsidR="00F00D47" w:rsidRPr="00346920">
              <w:rPr>
                <w:rFonts w:ascii="Gill Sans MT" w:hAnsi="Gill Sans MT"/>
                <w:bCs/>
                <w:lang w:val="en-US"/>
              </w:rPr>
              <w:t>life</w:t>
            </w:r>
            <w:r w:rsidR="00F00D47" w:rsidRPr="00346920">
              <w:rPr>
                <w:rFonts w:ascii="Gill Sans MT" w:hAnsi="Gill Sans MT"/>
                <w:bCs/>
                <w:spacing w:val="-5"/>
                <w:lang w:val="en-US"/>
              </w:rPr>
              <w:t xml:space="preserve"> </w:t>
            </w:r>
            <w:r w:rsidR="00F00D47" w:rsidRPr="00346920">
              <w:rPr>
                <w:rFonts w:ascii="Gill Sans MT" w:hAnsi="Gill Sans MT"/>
                <w:bCs/>
                <w:spacing w:val="-1"/>
                <w:lang w:val="en-US"/>
              </w:rPr>
              <w:t>of</w:t>
            </w:r>
            <w:r w:rsidR="00F00D47" w:rsidRPr="00346920">
              <w:rPr>
                <w:rFonts w:ascii="Gill Sans MT" w:hAnsi="Gill Sans MT"/>
                <w:bCs/>
                <w:spacing w:val="-5"/>
                <w:lang w:val="en-US"/>
              </w:rPr>
              <w:t xml:space="preserve"> </w:t>
            </w:r>
            <w:r w:rsidR="00F00D47" w:rsidRPr="00346920">
              <w:rPr>
                <w:rFonts w:ascii="Gill Sans MT" w:hAnsi="Gill Sans MT"/>
                <w:bCs/>
                <w:lang w:val="en-US"/>
              </w:rPr>
              <w:t>the</w:t>
            </w:r>
            <w:r w:rsidR="00F00D47" w:rsidRPr="00346920">
              <w:rPr>
                <w:rFonts w:ascii="Gill Sans MT" w:hAnsi="Gill Sans MT"/>
                <w:bCs/>
                <w:spacing w:val="-5"/>
                <w:lang w:val="en-US"/>
              </w:rPr>
              <w:t xml:space="preserve"> </w:t>
            </w:r>
            <w:r w:rsidR="00F00D47" w:rsidRPr="00346920">
              <w:rPr>
                <w:rFonts w:ascii="Gill Sans MT" w:hAnsi="Gill Sans MT"/>
                <w:bCs/>
                <w:spacing w:val="-1"/>
                <w:lang w:val="en-US"/>
              </w:rPr>
              <w:t>poor</w:t>
            </w:r>
            <w:r w:rsidR="00F00D47" w:rsidRPr="00346920">
              <w:rPr>
                <w:rFonts w:ascii="Gill Sans MT" w:hAnsi="Gill Sans MT"/>
                <w:bCs/>
                <w:spacing w:val="-5"/>
                <w:lang w:val="en-US"/>
              </w:rPr>
              <w:t xml:space="preserve"> </w:t>
            </w:r>
            <w:r w:rsidR="00F00D47" w:rsidRPr="00346920">
              <w:rPr>
                <w:rFonts w:ascii="Gill Sans MT" w:hAnsi="Gill Sans MT"/>
                <w:bCs/>
                <w:lang w:val="en-US"/>
              </w:rPr>
              <w:t>population</w:t>
            </w:r>
            <w:r w:rsidR="00F00D47" w:rsidRPr="00346920">
              <w:rPr>
                <w:rFonts w:ascii="Gill Sans MT" w:hAnsi="Gill Sans MT"/>
                <w:bCs/>
                <w:spacing w:val="-6"/>
                <w:lang w:val="en-US"/>
              </w:rPr>
              <w:t xml:space="preserve"> </w:t>
            </w:r>
            <w:r w:rsidR="00F00D47" w:rsidRPr="00346920">
              <w:rPr>
                <w:rFonts w:ascii="Gill Sans MT" w:hAnsi="Gill Sans MT"/>
                <w:bCs/>
                <w:lang w:val="en-US"/>
              </w:rPr>
              <w:t>of</w:t>
            </w:r>
            <w:r w:rsidR="00F00D47" w:rsidRPr="00346920">
              <w:rPr>
                <w:rFonts w:ascii="Gill Sans MT" w:hAnsi="Gill Sans MT"/>
                <w:bCs/>
                <w:spacing w:val="-5"/>
                <w:lang w:val="en-US"/>
              </w:rPr>
              <w:t xml:space="preserve"> </w:t>
            </w:r>
            <w:r w:rsidR="00F00D47" w:rsidRPr="00346920">
              <w:rPr>
                <w:rFonts w:ascii="Gill Sans MT" w:hAnsi="Gill Sans MT"/>
                <w:bCs/>
                <w:lang w:val="en-US"/>
              </w:rPr>
              <w:t>the</w:t>
            </w:r>
            <w:r w:rsidR="00F00D47" w:rsidRPr="00346920">
              <w:rPr>
                <w:rFonts w:ascii="Gill Sans MT" w:hAnsi="Gill Sans MT"/>
                <w:bCs/>
                <w:spacing w:val="-5"/>
                <w:lang w:val="en-US"/>
              </w:rPr>
              <w:t xml:space="preserve"> </w:t>
            </w:r>
            <w:r w:rsidR="00F00D47" w:rsidRPr="00346920">
              <w:rPr>
                <w:rFonts w:ascii="Gill Sans MT" w:hAnsi="Gill Sans MT"/>
                <w:bCs/>
                <w:lang w:val="en-US"/>
              </w:rPr>
              <w:t>province</w:t>
            </w:r>
            <w:r w:rsidR="00F00D47" w:rsidRPr="00346920">
              <w:rPr>
                <w:rFonts w:ascii="Gill Sans MT" w:hAnsi="Gill Sans MT"/>
                <w:bCs/>
                <w:spacing w:val="-7"/>
                <w:lang w:val="en-US"/>
              </w:rPr>
              <w:t xml:space="preserve"> </w:t>
            </w:r>
            <w:r w:rsidR="00F00D47" w:rsidRPr="00346920">
              <w:rPr>
                <w:rFonts w:ascii="Gill Sans MT" w:hAnsi="Gill Sans MT"/>
                <w:bCs/>
                <w:lang w:val="en-US"/>
              </w:rPr>
              <w:t>of</w:t>
            </w:r>
            <w:r w:rsidR="00F00D47" w:rsidRPr="00346920">
              <w:rPr>
                <w:rFonts w:ascii="Gill Sans MT" w:hAnsi="Gill Sans MT"/>
                <w:bCs/>
                <w:spacing w:val="-6"/>
                <w:lang w:val="en-US"/>
              </w:rPr>
              <w:t xml:space="preserve"> </w:t>
            </w:r>
            <w:r w:rsidR="00F00D47" w:rsidRPr="00346920">
              <w:rPr>
                <w:rFonts w:ascii="Gill Sans MT" w:hAnsi="Gill Sans MT"/>
                <w:bCs/>
                <w:lang w:val="en-US"/>
              </w:rPr>
              <w:t>Karnali</w:t>
            </w:r>
            <w:r w:rsidR="00F00D47" w:rsidRPr="00346920">
              <w:rPr>
                <w:rFonts w:ascii="Gill Sans MT" w:hAnsi="Gill Sans MT"/>
                <w:bCs/>
                <w:spacing w:val="31"/>
                <w:w w:val="99"/>
                <w:lang w:val="en-US"/>
              </w:rPr>
              <w:t xml:space="preserve"> </w:t>
            </w:r>
            <w:r w:rsidR="00F00D47" w:rsidRPr="00346920">
              <w:rPr>
                <w:rFonts w:ascii="Gill Sans MT" w:hAnsi="Gill Sans MT"/>
                <w:bCs/>
                <w:lang w:val="en-US"/>
              </w:rPr>
              <w:t>affected</w:t>
            </w:r>
            <w:r w:rsidR="00F00D47" w:rsidRPr="00346920">
              <w:rPr>
                <w:rFonts w:ascii="Gill Sans MT" w:hAnsi="Gill Sans MT"/>
                <w:bCs/>
                <w:spacing w:val="-7"/>
                <w:lang w:val="en-US"/>
              </w:rPr>
              <w:t xml:space="preserve"> </w:t>
            </w:r>
            <w:r w:rsidR="00F00D47" w:rsidRPr="00346920">
              <w:rPr>
                <w:rFonts w:ascii="Gill Sans MT" w:hAnsi="Gill Sans MT"/>
                <w:bCs/>
                <w:lang w:val="en-US"/>
              </w:rPr>
              <w:t>by</w:t>
            </w:r>
            <w:r w:rsidR="00F00D47" w:rsidRPr="00346920">
              <w:rPr>
                <w:rFonts w:ascii="Gill Sans MT" w:hAnsi="Gill Sans MT"/>
                <w:bCs/>
                <w:spacing w:val="-8"/>
                <w:lang w:val="en-US"/>
              </w:rPr>
              <w:t xml:space="preserve"> </w:t>
            </w:r>
            <w:r w:rsidR="00F00D47" w:rsidRPr="00346920">
              <w:rPr>
                <w:rFonts w:ascii="Gill Sans MT" w:hAnsi="Gill Sans MT"/>
                <w:bCs/>
                <w:lang w:val="en-US"/>
              </w:rPr>
              <w:t>visual</w:t>
            </w:r>
            <w:r w:rsidR="00F00D47" w:rsidRPr="00346920">
              <w:rPr>
                <w:rFonts w:ascii="Gill Sans MT" w:hAnsi="Gill Sans MT"/>
                <w:bCs/>
                <w:spacing w:val="-6"/>
                <w:lang w:val="en-US"/>
              </w:rPr>
              <w:t xml:space="preserve"> </w:t>
            </w:r>
            <w:r w:rsidR="00F00D47" w:rsidRPr="00346920">
              <w:rPr>
                <w:rFonts w:ascii="Gill Sans MT" w:hAnsi="Gill Sans MT"/>
                <w:bCs/>
                <w:lang w:val="en-US"/>
              </w:rPr>
              <w:t>and</w:t>
            </w:r>
            <w:r w:rsidR="00F00D47" w:rsidRPr="00346920">
              <w:rPr>
                <w:rFonts w:ascii="Gill Sans MT" w:hAnsi="Gill Sans MT"/>
                <w:bCs/>
                <w:spacing w:val="-7"/>
                <w:lang w:val="en-US"/>
              </w:rPr>
              <w:t xml:space="preserve"> </w:t>
            </w:r>
            <w:r w:rsidR="00F00D47" w:rsidRPr="00346920">
              <w:rPr>
                <w:rFonts w:ascii="Gill Sans MT" w:hAnsi="Gill Sans MT"/>
                <w:bCs/>
                <w:lang w:val="en-US"/>
              </w:rPr>
              <w:t>hearing</w:t>
            </w:r>
            <w:r w:rsidR="00F00D47" w:rsidRPr="00346920">
              <w:rPr>
                <w:rFonts w:ascii="Gill Sans MT" w:hAnsi="Gill Sans MT"/>
                <w:bCs/>
                <w:spacing w:val="-8"/>
                <w:lang w:val="en-US"/>
              </w:rPr>
              <w:t xml:space="preserve"> </w:t>
            </w:r>
            <w:r w:rsidR="00F00D47" w:rsidRPr="00346920">
              <w:rPr>
                <w:rFonts w:ascii="Gill Sans MT" w:hAnsi="Gill Sans MT"/>
                <w:bCs/>
                <w:spacing w:val="-1"/>
                <w:lang w:val="en-US"/>
              </w:rPr>
              <w:t>impairments</w:t>
            </w:r>
            <w:r w:rsidR="00F00D47" w:rsidRPr="00346920">
              <w:rPr>
                <w:rFonts w:ascii="Gill Sans MT" w:hAnsi="Gill Sans MT"/>
                <w:bCs/>
                <w:spacing w:val="-6"/>
                <w:lang w:val="en-US"/>
              </w:rPr>
              <w:t xml:space="preserve"> </w:t>
            </w:r>
            <w:r w:rsidR="00F00D47" w:rsidRPr="00346920">
              <w:rPr>
                <w:rFonts w:ascii="Gill Sans MT" w:hAnsi="Gill Sans MT"/>
                <w:bCs/>
                <w:lang w:val="en-US"/>
              </w:rPr>
              <w:t>is</w:t>
            </w:r>
            <w:r w:rsidR="00F00D47" w:rsidRPr="00346920">
              <w:rPr>
                <w:rFonts w:ascii="Gill Sans MT" w:hAnsi="Gill Sans MT"/>
                <w:bCs/>
                <w:spacing w:val="-7"/>
                <w:lang w:val="en-US"/>
              </w:rPr>
              <w:t xml:space="preserve"> </w:t>
            </w:r>
            <w:r w:rsidR="00F00D47" w:rsidRPr="00346920">
              <w:rPr>
                <w:rFonts w:ascii="Gill Sans MT" w:hAnsi="Gill Sans MT"/>
                <w:bCs/>
                <w:spacing w:val="-1"/>
                <w:lang w:val="en-US"/>
              </w:rPr>
              <w:t>improved.</w:t>
            </w:r>
          </w:p>
        </w:tc>
      </w:tr>
    </w:tbl>
    <w:p w14:paraId="27464E21" w14:textId="77777777" w:rsidR="00E659F4" w:rsidRPr="00346920" w:rsidRDefault="001A5311" w:rsidP="00485CD6">
      <w:pPr>
        <w:tabs>
          <w:tab w:val="left" w:pos="946"/>
          <w:tab w:val="left" w:pos="4884"/>
          <w:tab w:val="left" w:pos="7353"/>
        </w:tabs>
        <w:spacing w:before="240" w:after="240" w:line="240" w:lineRule="auto"/>
        <w:rPr>
          <w:rFonts w:ascii="Gill Sans MT" w:hAnsi="Gill Sans MT" w:cstheme="minorHAnsi"/>
          <w:b/>
          <w:lang w:val="en-GB"/>
        </w:rPr>
      </w:pPr>
      <w:r w:rsidRPr="00346920">
        <w:rPr>
          <w:rFonts w:ascii="Gill Sans MT" w:hAnsi="Gill Sans MT" w:cstheme="minorHAnsi"/>
          <w:b/>
          <w:lang w:val="en-GB"/>
        </w:rPr>
        <w:t xml:space="preserve"> </w:t>
      </w:r>
      <w:r w:rsidR="00E659F4" w:rsidRPr="00346920">
        <w:rPr>
          <w:rFonts w:ascii="Gill Sans MT" w:hAnsi="Gill Sans MT" w:cstheme="minorHAnsi"/>
          <w:b/>
          <w:lang w:val="en-GB"/>
        </w:rPr>
        <w:t xml:space="preserve">To reach the </w:t>
      </w:r>
      <w:r w:rsidR="00AB2CE1" w:rsidRPr="00346920">
        <w:rPr>
          <w:rFonts w:ascii="Gill Sans MT" w:hAnsi="Gill Sans MT" w:cstheme="minorHAnsi"/>
          <w:b/>
          <w:lang w:val="en-GB"/>
        </w:rPr>
        <w:t>Overall</w:t>
      </w:r>
      <w:r w:rsidR="00E659F4" w:rsidRPr="00346920">
        <w:rPr>
          <w:rFonts w:ascii="Gill Sans MT" w:hAnsi="Gill Sans MT" w:cstheme="minorHAnsi"/>
          <w:b/>
          <w:lang w:val="en-GB"/>
        </w:rPr>
        <w:t xml:space="preserve"> Objective, the Project aims to reach </w:t>
      </w:r>
      <w:r w:rsidR="006E20FD" w:rsidRPr="00346920">
        <w:rPr>
          <w:rFonts w:ascii="Gill Sans MT" w:hAnsi="Gill Sans MT" w:cstheme="minorHAnsi"/>
          <w:b/>
          <w:lang w:val="en-GB"/>
        </w:rPr>
        <w:t>4</w:t>
      </w:r>
      <w:r w:rsidR="00E659F4" w:rsidRPr="00346920">
        <w:rPr>
          <w:rFonts w:ascii="Gill Sans MT" w:hAnsi="Gill Sans MT" w:cstheme="minorHAnsi"/>
          <w:b/>
          <w:lang w:val="en-GB"/>
        </w:rPr>
        <w:t xml:space="preserve"> Results, each equipped with indicators:</w:t>
      </w:r>
    </w:p>
    <w:tbl>
      <w:tblPr>
        <w:tblStyle w:val="Tabellenraster"/>
        <w:tblW w:w="15026" w:type="dxa"/>
        <w:tblInd w:w="137" w:type="dxa"/>
        <w:tblLook w:val="04A0" w:firstRow="1" w:lastRow="0" w:firstColumn="1" w:lastColumn="0" w:noHBand="0" w:noVBand="1"/>
      </w:tblPr>
      <w:tblGrid>
        <w:gridCol w:w="1697"/>
        <w:gridCol w:w="2211"/>
        <w:gridCol w:w="3060"/>
        <w:gridCol w:w="1890"/>
        <w:gridCol w:w="1825"/>
        <w:gridCol w:w="4343"/>
      </w:tblGrid>
      <w:tr w:rsidR="00984FAA" w:rsidRPr="00346920" w14:paraId="0AE077AE" w14:textId="77777777" w:rsidTr="00374B4F">
        <w:tc>
          <w:tcPr>
            <w:tcW w:w="1697" w:type="dxa"/>
            <w:vMerge w:val="restart"/>
            <w:shd w:val="clear" w:color="auto" w:fill="F2F2F2" w:themeFill="background1" w:themeFillShade="F2"/>
          </w:tcPr>
          <w:p w14:paraId="4F300AF9" w14:textId="77777777" w:rsidR="00984FAA" w:rsidRPr="00346920" w:rsidRDefault="009937F3" w:rsidP="0009753E">
            <w:pPr>
              <w:rPr>
                <w:rFonts w:ascii="Gill Sans MT" w:hAnsi="Gill Sans MT" w:cstheme="minorHAnsi"/>
              </w:rPr>
            </w:pPr>
            <w:r w:rsidRPr="00346920">
              <w:rPr>
                <w:rFonts w:ascii="Gill Sans MT" w:hAnsi="Gill Sans MT" w:cstheme="minorHAnsi"/>
                <w:b/>
                <w:lang w:val="en-GB"/>
              </w:rPr>
              <w:t>Specific Objective</w:t>
            </w:r>
            <w:r w:rsidR="00984FAA" w:rsidRPr="00346920">
              <w:rPr>
                <w:rFonts w:ascii="Gill Sans MT" w:hAnsi="Gill Sans MT" w:cstheme="minorHAnsi"/>
                <w:lang w:val="en-GB"/>
              </w:rPr>
              <w:t xml:space="preserve"> (Out</w:t>
            </w:r>
            <w:r w:rsidRPr="00346920">
              <w:rPr>
                <w:rFonts w:ascii="Gill Sans MT" w:hAnsi="Gill Sans MT" w:cstheme="minorHAnsi"/>
                <w:lang w:val="en-GB"/>
              </w:rPr>
              <w:t>come</w:t>
            </w:r>
            <w:r w:rsidR="00984FAA" w:rsidRPr="00346920">
              <w:rPr>
                <w:rFonts w:ascii="Gill Sans MT" w:hAnsi="Gill Sans MT" w:cstheme="minorHAnsi"/>
                <w:lang w:val="en-GB"/>
              </w:rPr>
              <w:t>)</w:t>
            </w:r>
          </w:p>
        </w:tc>
        <w:tc>
          <w:tcPr>
            <w:tcW w:w="13329" w:type="dxa"/>
            <w:gridSpan w:val="5"/>
            <w:tcBorders>
              <w:bottom w:val="single" w:sz="4" w:space="0" w:color="auto"/>
            </w:tcBorders>
            <w:shd w:val="clear" w:color="auto" w:fill="F2F2F2" w:themeFill="background1" w:themeFillShade="F2"/>
          </w:tcPr>
          <w:p w14:paraId="0121DB23" w14:textId="77777777" w:rsidR="00984FAA" w:rsidRPr="00346920" w:rsidRDefault="00984FAA" w:rsidP="0009753E">
            <w:pPr>
              <w:rPr>
                <w:rFonts w:ascii="Gill Sans MT" w:hAnsi="Gill Sans MT" w:cstheme="minorHAnsi"/>
                <w:b/>
                <w:lang w:val="en-GB"/>
              </w:rPr>
            </w:pPr>
            <w:r w:rsidRPr="00346920">
              <w:rPr>
                <w:rFonts w:ascii="Gill Sans MT" w:hAnsi="Gill Sans MT" w:cstheme="minorHAnsi"/>
                <w:b/>
                <w:lang w:val="en-GB"/>
              </w:rPr>
              <w:t>Indicators</w:t>
            </w:r>
          </w:p>
        </w:tc>
      </w:tr>
      <w:tr w:rsidR="00532F63" w:rsidRPr="008B61B1" w14:paraId="6ACBEE88" w14:textId="77777777" w:rsidTr="00374B4F">
        <w:trPr>
          <w:trHeight w:val="1614"/>
        </w:trPr>
        <w:tc>
          <w:tcPr>
            <w:tcW w:w="1697" w:type="dxa"/>
            <w:vMerge/>
          </w:tcPr>
          <w:p w14:paraId="605BF6E6" w14:textId="77777777" w:rsidR="00532F63" w:rsidRPr="00346920" w:rsidRDefault="00532F63" w:rsidP="0009753E">
            <w:pPr>
              <w:rPr>
                <w:rFonts w:ascii="Gill Sans MT" w:hAnsi="Gill Sans MT" w:cstheme="minorHAnsi"/>
                <w:lang w:val="en-GB"/>
              </w:rPr>
            </w:pPr>
          </w:p>
        </w:tc>
        <w:tc>
          <w:tcPr>
            <w:tcW w:w="2211" w:type="dxa"/>
            <w:shd w:val="clear" w:color="auto" w:fill="F2F2F2" w:themeFill="background1" w:themeFillShade="F2"/>
          </w:tcPr>
          <w:p w14:paraId="431BACBC" w14:textId="77777777" w:rsidR="00532F63" w:rsidRPr="00346920" w:rsidRDefault="00532F63" w:rsidP="0009753E">
            <w:pPr>
              <w:rPr>
                <w:rFonts w:ascii="Gill Sans MT" w:hAnsi="Gill Sans MT" w:cstheme="minorHAnsi"/>
              </w:rPr>
            </w:pPr>
            <w:r w:rsidRPr="00346920">
              <w:rPr>
                <w:rFonts w:ascii="Gill Sans MT" w:hAnsi="Gill Sans MT" w:cstheme="minorHAnsi"/>
                <w:lang w:val="en-GB"/>
              </w:rPr>
              <w:t>Target</w:t>
            </w:r>
          </w:p>
        </w:tc>
        <w:tc>
          <w:tcPr>
            <w:tcW w:w="3060" w:type="dxa"/>
            <w:shd w:val="clear" w:color="auto" w:fill="F2F2F2" w:themeFill="background1" w:themeFillShade="F2"/>
          </w:tcPr>
          <w:p w14:paraId="17BE7BEB" w14:textId="77777777" w:rsidR="00532F63" w:rsidRPr="00346920" w:rsidRDefault="00532F63" w:rsidP="0009753E">
            <w:pPr>
              <w:rPr>
                <w:rFonts w:ascii="Gill Sans MT" w:hAnsi="Gill Sans MT" w:cstheme="minorHAnsi"/>
                <w:lang w:val="en-GB"/>
              </w:rPr>
            </w:pPr>
            <w:r w:rsidRPr="00346920">
              <w:rPr>
                <w:rFonts w:ascii="Gill Sans MT" w:hAnsi="Gill Sans MT" w:cstheme="minorHAnsi"/>
                <w:lang w:val="en-GB"/>
              </w:rPr>
              <w:t>Achievement</w:t>
            </w:r>
            <w:r w:rsidR="00183FF1" w:rsidRPr="00346920">
              <w:rPr>
                <w:rFonts w:ascii="Gill Sans MT" w:hAnsi="Gill Sans MT" w:cstheme="minorHAnsi"/>
                <w:lang w:val="en-GB"/>
              </w:rPr>
              <w:t xml:space="preserve"> only</w:t>
            </w:r>
            <w:r w:rsidRPr="00346920">
              <w:rPr>
                <w:rFonts w:ascii="Gill Sans MT" w:hAnsi="Gill Sans MT" w:cstheme="minorHAnsi"/>
                <w:lang w:val="en-GB"/>
              </w:rPr>
              <w:t xml:space="preserve"> in current reporting period in numbers</w:t>
            </w:r>
          </w:p>
          <w:p w14:paraId="01A4B520" w14:textId="77777777" w:rsidR="00485CD6" w:rsidRPr="00346920" w:rsidRDefault="00532F63" w:rsidP="00485CD6">
            <w:pPr>
              <w:rPr>
                <w:rFonts w:ascii="Gill Sans MT" w:hAnsi="Gill Sans MT" w:cstheme="minorHAnsi"/>
                <w:lang w:val="en-GB"/>
              </w:rPr>
            </w:pPr>
            <w:r w:rsidRPr="00346920">
              <w:rPr>
                <w:rFonts w:ascii="Gill Sans MT" w:hAnsi="Gill Sans MT" w:cstheme="minorHAnsi"/>
                <w:lang w:val="en-GB"/>
              </w:rPr>
              <w:t xml:space="preserve">(quantitative &amp; qualitative) </w:t>
            </w:r>
          </w:p>
          <w:p w14:paraId="26C53C6E" w14:textId="77777777" w:rsidR="00532F63" w:rsidRPr="00346920" w:rsidRDefault="00A857E7" w:rsidP="00485CD6">
            <w:pPr>
              <w:rPr>
                <w:rFonts w:ascii="Gill Sans MT" w:hAnsi="Gill Sans MT" w:cstheme="minorHAnsi"/>
                <w:lang w:val="en-GB"/>
              </w:rPr>
            </w:pPr>
            <w:r w:rsidRPr="00592932">
              <w:rPr>
                <w:rFonts w:ascii="Gill Sans MT" w:hAnsi="Gill Sans MT" w:cstheme="minorHAnsi"/>
                <w:lang w:val="en-GB"/>
              </w:rPr>
              <w:t>(</w:t>
            </w:r>
            <w:r w:rsidR="00F9375E" w:rsidRPr="00592932">
              <w:rPr>
                <w:rFonts w:ascii="Gill Sans MT" w:hAnsi="Gill Sans MT" w:cstheme="minorHAnsi"/>
                <w:lang w:val="en-GB"/>
              </w:rPr>
              <w:t>2022.01.01 – 2022.12.31</w:t>
            </w:r>
            <w:r w:rsidRPr="00592932">
              <w:rPr>
                <w:rFonts w:ascii="Gill Sans MT" w:hAnsi="Gill Sans MT" w:cstheme="minorHAnsi"/>
                <w:lang w:val="en-GB"/>
              </w:rPr>
              <w:t>)</w:t>
            </w:r>
          </w:p>
        </w:tc>
        <w:tc>
          <w:tcPr>
            <w:tcW w:w="1890" w:type="dxa"/>
            <w:shd w:val="clear" w:color="auto" w:fill="F2F2F2" w:themeFill="background1" w:themeFillShade="F2"/>
          </w:tcPr>
          <w:p w14:paraId="77AC1D74" w14:textId="77777777" w:rsidR="00532F63" w:rsidRPr="00346920" w:rsidRDefault="1EEEFF95" w:rsidP="1EEEFF95">
            <w:pPr>
              <w:rPr>
                <w:rFonts w:ascii="Gill Sans MT" w:hAnsi="Gill Sans MT" w:cstheme="minorBidi"/>
                <w:lang w:val="en-GB"/>
              </w:rPr>
            </w:pPr>
            <w:r w:rsidRPr="00346920">
              <w:rPr>
                <w:rFonts w:ascii="Gill Sans MT" w:hAnsi="Gill Sans MT" w:cstheme="minorBidi"/>
                <w:lang w:val="en-GB"/>
              </w:rPr>
              <w:t>Achievement in previous reporting period in numbers</w:t>
            </w:r>
          </w:p>
          <w:p w14:paraId="20F2DA26" w14:textId="661D8D12" w:rsidR="009A4A5F" w:rsidRPr="00346920" w:rsidRDefault="009A4A5F" w:rsidP="00592932">
            <w:pPr>
              <w:jc w:val="center"/>
              <w:rPr>
                <w:rFonts w:ascii="Gill Sans MT" w:hAnsi="Gill Sans MT" w:cstheme="minorHAnsi"/>
                <w:lang w:val="en-GB"/>
              </w:rPr>
            </w:pPr>
            <w:r w:rsidRPr="00592932">
              <w:rPr>
                <w:rFonts w:ascii="Gill Sans MT" w:hAnsi="Gill Sans MT" w:cstheme="minorHAnsi"/>
                <w:lang w:val="en-GB"/>
              </w:rPr>
              <w:t>(</w:t>
            </w:r>
            <w:r w:rsidR="00592932" w:rsidRPr="00592932">
              <w:rPr>
                <w:rFonts w:ascii="Gill Sans MT" w:hAnsi="Gill Sans MT" w:cstheme="minorHAnsi"/>
                <w:lang w:val="en-GB"/>
              </w:rPr>
              <w:t>2021</w:t>
            </w:r>
            <w:r w:rsidRPr="00592932">
              <w:rPr>
                <w:rFonts w:ascii="Gill Sans MT" w:hAnsi="Gill Sans MT" w:cstheme="minorHAnsi"/>
                <w:lang w:val="en-GB"/>
              </w:rPr>
              <w:t>)</w:t>
            </w:r>
          </w:p>
          <w:p w14:paraId="1FA7AE5C" w14:textId="77777777" w:rsidR="00532F63" w:rsidRPr="00346920" w:rsidRDefault="00532F63" w:rsidP="1EEEFF95">
            <w:pPr>
              <w:rPr>
                <w:rFonts w:ascii="Gill Sans MT" w:hAnsi="Gill Sans MT" w:cstheme="minorBidi"/>
                <w:lang w:val="en-GB"/>
              </w:rPr>
            </w:pPr>
          </w:p>
        </w:tc>
        <w:tc>
          <w:tcPr>
            <w:tcW w:w="1825" w:type="dxa"/>
            <w:shd w:val="clear" w:color="auto" w:fill="F2F2F2" w:themeFill="background1" w:themeFillShade="F2"/>
          </w:tcPr>
          <w:p w14:paraId="7ED8CEFE" w14:textId="256E896B" w:rsidR="00532F63" w:rsidRPr="00346920" w:rsidRDefault="00532F63" w:rsidP="0009753E">
            <w:pPr>
              <w:rPr>
                <w:rFonts w:ascii="Gill Sans MT" w:hAnsi="Gill Sans MT" w:cstheme="minorHAnsi"/>
                <w:lang w:val="en-GB"/>
              </w:rPr>
            </w:pPr>
            <w:r w:rsidRPr="00346920">
              <w:rPr>
                <w:rFonts w:ascii="Gill Sans MT" w:hAnsi="Gill Sans MT" w:cstheme="minorHAnsi"/>
                <w:lang w:val="en-GB"/>
              </w:rPr>
              <w:t xml:space="preserve">Total accumulated achievement </w:t>
            </w:r>
            <w:r w:rsidR="00592932">
              <w:rPr>
                <w:rFonts w:ascii="Gill Sans MT" w:hAnsi="Gill Sans MT" w:cstheme="minorHAnsi"/>
                <w:lang w:val="en-GB"/>
              </w:rPr>
              <w:t>December 2022</w:t>
            </w:r>
            <w:r w:rsidR="00702690">
              <w:rPr>
                <w:rFonts w:ascii="Gill Sans MT" w:hAnsi="Gill Sans MT" w:cstheme="minorHAnsi"/>
                <w:lang w:val="en-GB"/>
              </w:rPr>
              <w:t xml:space="preserve"> </w:t>
            </w:r>
            <w:r w:rsidR="00183FF1" w:rsidRPr="00346920">
              <w:rPr>
                <w:rFonts w:ascii="Gill Sans MT" w:hAnsi="Gill Sans MT" w:cstheme="minorHAnsi"/>
                <w:lang w:val="en-GB"/>
              </w:rPr>
              <w:t>(cumulative)</w:t>
            </w:r>
          </w:p>
        </w:tc>
        <w:tc>
          <w:tcPr>
            <w:tcW w:w="4343" w:type="dxa"/>
            <w:shd w:val="clear" w:color="auto" w:fill="F2F2F2" w:themeFill="background1" w:themeFillShade="F2"/>
          </w:tcPr>
          <w:p w14:paraId="5E89E2BA" w14:textId="77777777" w:rsidR="00532F63" w:rsidRPr="00346920" w:rsidRDefault="00532F63" w:rsidP="0009753E">
            <w:pPr>
              <w:rPr>
                <w:rFonts w:ascii="Gill Sans MT" w:hAnsi="Gill Sans MT" w:cstheme="minorHAnsi"/>
                <w:lang w:val="en-GB"/>
              </w:rPr>
            </w:pPr>
            <w:r w:rsidRPr="00346920">
              <w:rPr>
                <w:rFonts w:ascii="Gill Sans MT" w:hAnsi="Gill Sans MT" w:cstheme="minorHAnsi"/>
                <w:lang w:val="en-GB"/>
              </w:rPr>
              <w:t xml:space="preserve">Description of achievement so far. Explanation for over-achievement or underachievement of the indicators. </w:t>
            </w:r>
          </w:p>
        </w:tc>
      </w:tr>
      <w:tr w:rsidR="00ED1613" w:rsidRPr="008B61B1" w14:paraId="19DDE26A" w14:textId="77777777" w:rsidTr="00374B4F">
        <w:trPr>
          <w:trHeight w:hRule="exact" w:val="3595"/>
        </w:trPr>
        <w:tc>
          <w:tcPr>
            <w:tcW w:w="1697" w:type="dxa"/>
            <w:vMerge w:val="restart"/>
          </w:tcPr>
          <w:p w14:paraId="2C8AC600" w14:textId="77777777" w:rsidR="00ED1613" w:rsidRPr="00346920" w:rsidRDefault="007F57B4" w:rsidP="009937F3">
            <w:pPr>
              <w:rPr>
                <w:rFonts w:ascii="Gill Sans MT" w:hAnsi="Gill Sans MT" w:cstheme="minorHAnsi"/>
                <w:highlight w:val="green"/>
                <w:lang w:val="en-GB"/>
              </w:rPr>
            </w:pPr>
            <w:bookmarkStart w:id="1" w:name="_Hlk57891533"/>
            <w:r w:rsidRPr="00346920">
              <w:rPr>
                <w:rFonts w:ascii="Gill Sans MT" w:hAnsi="Gill Sans MT" w:cstheme="minorHAnsi"/>
                <w:lang w:val="en-US"/>
              </w:rPr>
              <w:t xml:space="preserve">Affordable quality </w:t>
            </w:r>
            <w:proofErr w:type="spellStart"/>
            <w:r w:rsidRPr="00346920">
              <w:rPr>
                <w:rFonts w:ascii="Gill Sans MT" w:hAnsi="Gill Sans MT" w:cstheme="minorHAnsi"/>
                <w:lang w:val="en-US"/>
              </w:rPr>
              <w:t>IEEH</w:t>
            </w:r>
            <w:proofErr w:type="spellEnd"/>
            <w:r w:rsidRPr="00346920">
              <w:rPr>
                <w:rFonts w:ascii="Gill Sans MT" w:hAnsi="Gill Sans MT" w:cstheme="minorHAnsi"/>
                <w:lang w:val="en-US"/>
              </w:rPr>
              <w:t xml:space="preserve"> services are part of the health system of the province of Karnali </w:t>
            </w:r>
            <w:r w:rsidR="00E85CF2" w:rsidRPr="00346920">
              <w:rPr>
                <w:rFonts w:ascii="Gill Sans MT" w:hAnsi="Gill Sans MT" w:cstheme="minorHAnsi"/>
                <w:lang w:val="en-US"/>
              </w:rPr>
              <w:t>and treatment</w:t>
            </w:r>
            <w:r w:rsidRPr="00346920">
              <w:rPr>
                <w:rFonts w:ascii="Gill Sans MT" w:hAnsi="Gill Sans MT" w:cstheme="minorHAnsi"/>
                <w:lang w:val="en-US"/>
              </w:rPr>
              <w:t xml:space="preserve"> for poor people is secured.</w:t>
            </w:r>
            <w:bookmarkEnd w:id="1"/>
          </w:p>
        </w:tc>
        <w:tc>
          <w:tcPr>
            <w:tcW w:w="2211" w:type="dxa"/>
          </w:tcPr>
          <w:p w14:paraId="62DACBBC" w14:textId="77777777" w:rsidR="002B03CC" w:rsidRPr="00346920" w:rsidRDefault="002B03CC" w:rsidP="002B03CC">
            <w:pPr>
              <w:pStyle w:val="TableParagraph"/>
              <w:spacing w:before="84" w:line="276" w:lineRule="auto"/>
              <w:ind w:left="101" w:right="101"/>
              <w:jc w:val="both"/>
              <w:rPr>
                <w:rFonts w:ascii="Gill Sans MT" w:eastAsia="Calibri" w:hAnsi="Gill Sans MT" w:cstheme="minorHAnsi"/>
              </w:rPr>
            </w:pPr>
            <w:r w:rsidRPr="00346920">
              <w:rPr>
                <w:rFonts w:ascii="Gill Sans MT" w:hAnsi="Gill Sans MT" w:cstheme="minorHAnsi"/>
                <w:spacing w:val="-1"/>
              </w:rPr>
              <w:t>The population</w:t>
            </w:r>
            <w:r w:rsidRPr="00346920">
              <w:rPr>
                <w:rFonts w:ascii="Gill Sans MT" w:hAnsi="Gill Sans MT" w:cstheme="minorHAnsi"/>
                <w:spacing w:val="11"/>
              </w:rPr>
              <w:t xml:space="preserve"> practices</w:t>
            </w:r>
            <w:r w:rsidRPr="00346920">
              <w:rPr>
                <w:rFonts w:ascii="Gill Sans MT" w:hAnsi="Gill Sans MT" w:cstheme="minorHAnsi"/>
                <w:spacing w:val="9"/>
              </w:rPr>
              <w:t xml:space="preserve"> </w:t>
            </w:r>
            <w:r w:rsidR="00E85CF2" w:rsidRPr="00346920">
              <w:rPr>
                <w:rFonts w:ascii="Gill Sans MT" w:hAnsi="Gill Sans MT" w:cstheme="minorHAnsi"/>
              </w:rPr>
              <w:t>measure</w:t>
            </w:r>
            <w:r w:rsidRPr="00346920">
              <w:rPr>
                <w:rFonts w:ascii="Gill Sans MT" w:hAnsi="Gill Sans MT" w:cstheme="minorHAnsi"/>
                <w:spacing w:val="23"/>
              </w:rPr>
              <w:t xml:space="preserve"> </w:t>
            </w:r>
            <w:r w:rsidRPr="00346920">
              <w:rPr>
                <w:rFonts w:ascii="Gill Sans MT" w:hAnsi="Gill Sans MT" w:cstheme="minorHAnsi"/>
              </w:rPr>
              <w:t>to</w:t>
            </w:r>
            <w:r w:rsidRPr="00346920">
              <w:rPr>
                <w:rFonts w:ascii="Gill Sans MT" w:hAnsi="Gill Sans MT" w:cstheme="minorHAnsi"/>
                <w:spacing w:val="43"/>
              </w:rPr>
              <w:t xml:space="preserve"> </w:t>
            </w:r>
            <w:r w:rsidRPr="00346920">
              <w:rPr>
                <w:rFonts w:ascii="Gill Sans MT" w:hAnsi="Gill Sans MT" w:cstheme="minorHAnsi"/>
                <w:spacing w:val="-1"/>
              </w:rPr>
              <w:t>prevent</w:t>
            </w:r>
            <w:r w:rsidRPr="00346920">
              <w:rPr>
                <w:rFonts w:ascii="Gill Sans MT" w:hAnsi="Gill Sans MT" w:cstheme="minorHAnsi"/>
                <w:spacing w:val="43"/>
              </w:rPr>
              <w:t xml:space="preserve"> </w:t>
            </w:r>
            <w:r w:rsidRPr="00346920">
              <w:rPr>
                <w:rFonts w:ascii="Gill Sans MT" w:hAnsi="Gill Sans MT" w:cstheme="minorHAnsi"/>
              </w:rPr>
              <w:t>eye</w:t>
            </w:r>
            <w:r w:rsidRPr="00346920">
              <w:rPr>
                <w:rFonts w:ascii="Gill Sans MT" w:hAnsi="Gill Sans MT" w:cstheme="minorHAnsi"/>
                <w:spacing w:val="42"/>
              </w:rPr>
              <w:t xml:space="preserve"> </w:t>
            </w:r>
            <w:r w:rsidRPr="00346920">
              <w:rPr>
                <w:rFonts w:ascii="Gill Sans MT" w:hAnsi="Gill Sans MT" w:cstheme="minorHAnsi"/>
              </w:rPr>
              <w:t>and</w:t>
            </w:r>
            <w:r w:rsidRPr="00346920">
              <w:rPr>
                <w:rFonts w:ascii="Gill Sans MT" w:hAnsi="Gill Sans MT" w:cstheme="minorHAnsi"/>
                <w:spacing w:val="43"/>
              </w:rPr>
              <w:t xml:space="preserve"> </w:t>
            </w:r>
            <w:r w:rsidRPr="00346920">
              <w:rPr>
                <w:rFonts w:ascii="Gill Sans MT" w:hAnsi="Gill Sans MT" w:cstheme="minorHAnsi"/>
              </w:rPr>
              <w:t>ear</w:t>
            </w:r>
            <w:r w:rsidRPr="00346920">
              <w:rPr>
                <w:rFonts w:ascii="Gill Sans MT" w:hAnsi="Gill Sans MT" w:cstheme="minorHAnsi"/>
                <w:spacing w:val="41"/>
              </w:rPr>
              <w:t xml:space="preserve"> </w:t>
            </w:r>
            <w:r w:rsidRPr="00346920">
              <w:rPr>
                <w:rFonts w:ascii="Gill Sans MT" w:hAnsi="Gill Sans MT" w:cstheme="minorHAnsi"/>
                <w:spacing w:val="-1"/>
              </w:rPr>
              <w:t>health</w:t>
            </w:r>
            <w:r w:rsidRPr="00346920">
              <w:rPr>
                <w:rFonts w:ascii="Gill Sans MT" w:hAnsi="Gill Sans MT" w:cstheme="minorHAnsi"/>
                <w:spacing w:val="21"/>
              </w:rPr>
              <w:t xml:space="preserve"> </w:t>
            </w:r>
            <w:r w:rsidRPr="00346920">
              <w:rPr>
                <w:rFonts w:ascii="Gill Sans MT" w:hAnsi="Gill Sans MT" w:cstheme="minorHAnsi"/>
                <w:spacing w:val="-1"/>
              </w:rPr>
              <w:t>(measured</w:t>
            </w:r>
            <w:r w:rsidRPr="00346920">
              <w:rPr>
                <w:rFonts w:ascii="Gill Sans MT" w:hAnsi="Gill Sans MT" w:cstheme="minorHAnsi"/>
                <w:spacing w:val="-8"/>
              </w:rPr>
              <w:t xml:space="preserve"> </w:t>
            </w:r>
            <w:r w:rsidRPr="00346920">
              <w:rPr>
                <w:rFonts w:ascii="Gill Sans MT" w:hAnsi="Gill Sans MT" w:cstheme="minorHAnsi"/>
                <w:spacing w:val="-1"/>
              </w:rPr>
              <w:t>by</w:t>
            </w:r>
            <w:r w:rsidRPr="00346920">
              <w:rPr>
                <w:rFonts w:ascii="Gill Sans MT" w:hAnsi="Gill Sans MT" w:cstheme="minorHAnsi"/>
                <w:spacing w:val="-8"/>
              </w:rPr>
              <w:t xml:space="preserve"> </w:t>
            </w:r>
            <w:r w:rsidRPr="00346920">
              <w:rPr>
                <w:rFonts w:ascii="Gill Sans MT" w:hAnsi="Gill Sans MT" w:cstheme="minorHAnsi"/>
                <w:spacing w:val="-2"/>
              </w:rPr>
              <w:t>survey).</w:t>
            </w:r>
          </w:p>
          <w:p w14:paraId="7EC6CE0D" w14:textId="77777777" w:rsidR="00ED1613" w:rsidRPr="00346920" w:rsidRDefault="00ED1613" w:rsidP="00566D83">
            <w:pPr>
              <w:rPr>
                <w:rFonts w:ascii="Gill Sans MT" w:hAnsi="Gill Sans MT" w:cstheme="minorHAnsi"/>
                <w:highlight w:val="green"/>
                <w:lang w:val="en-US"/>
              </w:rPr>
            </w:pPr>
          </w:p>
        </w:tc>
        <w:tc>
          <w:tcPr>
            <w:tcW w:w="3060" w:type="dxa"/>
          </w:tcPr>
          <w:p w14:paraId="2BDBB200" w14:textId="77777777" w:rsidR="00ED1613" w:rsidRPr="00346920" w:rsidRDefault="00ED1613" w:rsidP="0009753E">
            <w:pPr>
              <w:rPr>
                <w:rFonts w:ascii="Gill Sans MT" w:hAnsi="Gill Sans MT" w:cstheme="minorHAnsi"/>
                <w:lang w:val="en-GB"/>
              </w:rPr>
            </w:pPr>
          </w:p>
        </w:tc>
        <w:tc>
          <w:tcPr>
            <w:tcW w:w="1890" w:type="dxa"/>
          </w:tcPr>
          <w:p w14:paraId="2648656C" w14:textId="77777777" w:rsidR="00ED1613" w:rsidRPr="00346920" w:rsidRDefault="00ED1613" w:rsidP="0009753E">
            <w:pPr>
              <w:rPr>
                <w:rFonts w:ascii="Gill Sans MT" w:hAnsi="Gill Sans MT" w:cstheme="minorHAnsi"/>
                <w:lang w:val="en-GB"/>
              </w:rPr>
            </w:pPr>
          </w:p>
        </w:tc>
        <w:tc>
          <w:tcPr>
            <w:tcW w:w="1825" w:type="dxa"/>
          </w:tcPr>
          <w:p w14:paraId="42679549" w14:textId="77777777" w:rsidR="00ED1613" w:rsidRPr="00346920" w:rsidRDefault="00ED1613" w:rsidP="0009753E">
            <w:pPr>
              <w:rPr>
                <w:rFonts w:ascii="Gill Sans MT" w:hAnsi="Gill Sans MT" w:cstheme="minorHAnsi"/>
                <w:lang w:val="en-GB"/>
              </w:rPr>
            </w:pPr>
          </w:p>
          <w:p w14:paraId="1AD6DC13" w14:textId="77777777" w:rsidR="0026350F" w:rsidRPr="00346920" w:rsidRDefault="0026350F" w:rsidP="0009753E">
            <w:pPr>
              <w:rPr>
                <w:rFonts w:ascii="Gill Sans MT" w:hAnsi="Gill Sans MT" w:cstheme="minorHAnsi"/>
                <w:lang w:val="en-GB"/>
              </w:rPr>
            </w:pPr>
          </w:p>
        </w:tc>
        <w:tc>
          <w:tcPr>
            <w:tcW w:w="4343" w:type="dxa"/>
          </w:tcPr>
          <w:p w14:paraId="3FC5947A" w14:textId="77777777" w:rsidR="00ED1613" w:rsidRPr="00346920" w:rsidRDefault="00ED1613" w:rsidP="0009753E">
            <w:pPr>
              <w:rPr>
                <w:rFonts w:ascii="Gill Sans MT" w:hAnsi="Gill Sans MT" w:cstheme="minorHAnsi"/>
                <w:lang w:val="en-GB"/>
              </w:rPr>
            </w:pPr>
          </w:p>
        </w:tc>
      </w:tr>
      <w:tr w:rsidR="00ED1613" w:rsidRPr="008B61B1" w14:paraId="73FAB2D6" w14:textId="77777777" w:rsidTr="00374B4F">
        <w:trPr>
          <w:trHeight w:hRule="exact" w:val="5774"/>
        </w:trPr>
        <w:tc>
          <w:tcPr>
            <w:tcW w:w="1697" w:type="dxa"/>
            <w:vMerge/>
          </w:tcPr>
          <w:p w14:paraId="7043CB08" w14:textId="77777777" w:rsidR="00ED1613" w:rsidRPr="00346920" w:rsidRDefault="00ED1613" w:rsidP="0009753E">
            <w:pPr>
              <w:rPr>
                <w:rFonts w:ascii="Gill Sans MT" w:hAnsi="Gill Sans MT" w:cstheme="minorHAnsi"/>
                <w:highlight w:val="green"/>
                <w:lang w:val="en-GB"/>
              </w:rPr>
            </w:pPr>
          </w:p>
        </w:tc>
        <w:tc>
          <w:tcPr>
            <w:tcW w:w="2211" w:type="dxa"/>
          </w:tcPr>
          <w:p w14:paraId="73D0D987" w14:textId="77777777" w:rsidR="0079483F" w:rsidRPr="00346920" w:rsidRDefault="0079483F" w:rsidP="0079483F">
            <w:pPr>
              <w:pStyle w:val="TableParagraph"/>
              <w:spacing w:line="276" w:lineRule="auto"/>
              <w:ind w:left="101" w:right="101"/>
              <w:jc w:val="both"/>
              <w:rPr>
                <w:rFonts w:ascii="Gill Sans MT" w:eastAsia="Calibri" w:hAnsi="Gill Sans MT" w:cstheme="minorHAnsi"/>
              </w:rPr>
            </w:pPr>
            <w:r w:rsidRPr="00346920">
              <w:rPr>
                <w:rFonts w:ascii="Gill Sans MT" w:hAnsi="Gill Sans MT" w:cstheme="minorHAnsi"/>
              </w:rPr>
              <w:t>11,920</w:t>
            </w:r>
            <w:r w:rsidRPr="00346920">
              <w:rPr>
                <w:rFonts w:ascii="Gill Sans MT" w:hAnsi="Gill Sans MT" w:cstheme="minorHAnsi"/>
                <w:spacing w:val="18"/>
              </w:rPr>
              <w:t xml:space="preserve"> </w:t>
            </w:r>
            <w:r w:rsidRPr="00346920">
              <w:rPr>
                <w:rFonts w:ascii="Gill Sans MT" w:hAnsi="Gill Sans MT" w:cstheme="minorHAnsi"/>
                <w:spacing w:val="-1"/>
              </w:rPr>
              <w:t>poor</w:t>
            </w:r>
            <w:r w:rsidRPr="00346920">
              <w:rPr>
                <w:rFonts w:ascii="Gill Sans MT" w:hAnsi="Gill Sans MT" w:cstheme="minorHAnsi"/>
                <w:spacing w:val="17"/>
              </w:rPr>
              <w:t xml:space="preserve"> </w:t>
            </w:r>
            <w:r w:rsidRPr="00346920">
              <w:rPr>
                <w:rFonts w:ascii="Gill Sans MT" w:hAnsi="Gill Sans MT" w:cstheme="minorHAnsi"/>
                <w:spacing w:val="-1"/>
              </w:rPr>
              <w:t>people</w:t>
            </w:r>
            <w:r w:rsidRPr="00346920">
              <w:rPr>
                <w:rFonts w:ascii="Gill Sans MT" w:hAnsi="Gill Sans MT" w:cstheme="minorHAnsi"/>
                <w:spacing w:val="19"/>
              </w:rPr>
              <w:t xml:space="preserve"> </w:t>
            </w:r>
            <w:r w:rsidRPr="00346920">
              <w:rPr>
                <w:rFonts w:ascii="Gill Sans MT" w:hAnsi="Gill Sans MT" w:cstheme="minorHAnsi"/>
                <w:spacing w:val="-1"/>
              </w:rPr>
              <w:t>have</w:t>
            </w:r>
            <w:r w:rsidRPr="00346920">
              <w:rPr>
                <w:rFonts w:ascii="Gill Sans MT" w:hAnsi="Gill Sans MT" w:cstheme="minorHAnsi"/>
                <w:spacing w:val="21"/>
              </w:rPr>
              <w:t xml:space="preserve"> </w:t>
            </w:r>
            <w:r w:rsidRPr="00346920">
              <w:rPr>
                <w:rFonts w:ascii="Gill Sans MT" w:hAnsi="Gill Sans MT" w:cstheme="minorHAnsi"/>
                <w:spacing w:val="-1"/>
              </w:rPr>
              <w:t>received</w:t>
            </w:r>
            <w:r w:rsidRPr="00346920">
              <w:rPr>
                <w:rFonts w:ascii="Gill Sans MT" w:hAnsi="Gill Sans MT" w:cstheme="minorHAnsi"/>
                <w:spacing w:val="29"/>
                <w:w w:val="99"/>
              </w:rPr>
              <w:t xml:space="preserve"> </w:t>
            </w:r>
            <w:r w:rsidRPr="00346920">
              <w:rPr>
                <w:rFonts w:ascii="Gill Sans MT" w:hAnsi="Gill Sans MT" w:cstheme="minorHAnsi"/>
              </w:rPr>
              <w:t>treatment</w:t>
            </w:r>
            <w:r w:rsidRPr="00346920">
              <w:rPr>
                <w:rFonts w:ascii="Gill Sans MT" w:hAnsi="Gill Sans MT" w:cstheme="minorHAnsi"/>
                <w:spacing w:val="42"/>
              </w:rPr>
              <w:t xml:space="preserve"> </w:t>
            </w:r>
            <w:r w:rsidRPr="00346920">
              <w:rPr>
                <w:rFonts w:ascii="Gill Sans MT" w:hAnsi="Gill Sans MT" w:cstheme="minorHAnsi"/>
                <w:spacing w:val="-1"/>
              </w:rPr>
              <w:t>for</w:t>
            </w:r>
            <w:r w:rsidRPr="00346920">
              <w:rPr>
                <w:rFonts w:ascii="Gill Sans MT" w:hAnsi="Gill Sans MT" w:cstheme="minorHAnsi"/>
                <w:spacing w:val="43"/>
              </w:rPr>
              <w:t xml:space="preserve"> </w:t>
            </w:r>
            <w:r w:rsidRPr="00346920">
              <w:rPr>
                <w:rFonts w:ascii="Gill Sans MT" w:hAnsi="Gill Sans MT" w:cstheme="minorHAnsi"/>
              </w:rPr>
              <w:t>their</w:t>
            </w:r>
            <w:r w:rsidRPr="00346920">
              <w:rPr>
                <w:rFonts w:ascii="Gill Sans MT" w:hAnsi="Gill Sans MT" w:cstheme="minorHAnsi"/>
                <w:spacing w:val="43"/>
              </w:rPr>
              <w:t xml:space="preserve"> </w:t>
            </w:r>
            <w:r w:rsidRPr="00346920">
              <w:rPr>
                <w:rFonts w:ascii="Gill Sans MT" w:hAnsi="Gill Sans MT" w:cstheme="minorHAnsi"/>
              </w:rPr>
              <w:t>eye</w:t>
            </w:r>
            <w:r w:rsidRPr="00346920">
              <w:rPr>
                <w:rFonts w:ascii="Gill Sans MT" w:hAnsi="Gill Sans MT" w:cstheme="minorHAnsi"/>
                <w:spacing w:val="40"/>
              </w:rPr>
              <w:t xml:space="preserve"> </w:t>
            </w:r>
            <w:r w:rsidRPr="00346920">
              <w:rPr>
                <w:rFonts w:ascii="Gill Sans MT" w:hAnsi="Gill Sans MT" w:cstheme="minorHAnsi"/>
                <w:spacing w:val="-1"/>
              </w:rPr>
              <w:t>or</w:t>
            </w:r>
            <w:r w:rsidRPr="00346920">
              <w:rPr>
                <w:rFonts w:ascii="Gill Sans MT" w:hAnsi="Gill Sans MT" w:cstheme="minorHAnsi"/>
                <w:spacing w:val="42"/>
              </w:rPr>
              <w:t xml:space="preserve"> </w:t>
            </w:r>
            <w:r w:rsidRPr="00346920">
              <w:rPr>
                <w:rFonts w:ascii="Gill Sans MT" w:hAnsi="Gill Sans MT" w:cstheme="minorHAnsi"/>
              </w:rPr>
              <w:t>ear</w:t>
            </w:r>
            <w:r w:rsidRPr="00346920">
              <w:rPr>
                <w:rFonts w:ascii="Gill Sans MT" w:hAnsi="Gill Sans MT" w:cstheme="minorHAnsi"/>
                <w:spacing w:val="22"/>
                <w:w w:val="99"/>
              </w:rPr>
              <w:t xml:space="preserve"> </w:t>
            </w:r>
            <w:r w:rsidRPr="00346920">
              <w:rPr>
                <w:rFonts w:ascii="Gill Sans MT" w:hAnsi="Gill Sans MT" w:cstheme="minorHAnsi"/>
                <w:spacing w:val="-1"/>
              </w:rPr>
              <w:t>disease.</w:t>
            </w:r>
          </w:p>
          <w:p w14:paraId="2E361857" w14:textId="77777777" w:rsidR="00ED1613" w:rsidRPr="00346920" w:rsidRDefault="00ED1613" w:rsidP="00566D83">
            <w:pPr>
              <w:rPr>
                <w:rFonts w:ascii="Gill Sans MT" w:hAnsi="Gill Sans MT" w:cstheme="minorHAnsi"/>
                <w:highlight w:val="green"/>
                <w:lang w:val="en-US"/>
              </w:rPr>
            </w:pPr>
          </w:p>
        </w:tc>
        <w:tc>
          <w:tcPr>
            <w:tcW w:w="3060" w:type="dxa"/>
          </w:tcPr>
          <w:p w14:paraId="6C5084AA" w14:textId="77777777" w:rsidR="00ED1613" w:rsidRPr="00346920" w:rsidRDefault="00656811" w:rsidP="00656811">
            <w:pPr>
              <w:rPr>
                <w:rFonts w:ascii="Gill Sans MT" w:hAnsi="Gill Sans MT" w:cstheme="minorHAnsi"/>
                <w:lang w:val="en-GB"/>
              </w:rPr>
            </w:pPr>
            <w:r w:rsidRPr="00346920">
              <w:rPr>
                <w:rFonts w:ascii="Gill Sans MT" w:hAnsi="Gill Sans MT" w:cstheme="minorHAnsi"/>
                <w:lang w:val="en-GB"/>
              </w:rPr>
              <w:t>Eye services received=</w:t>
            </w:r>
            <w:r w:rsidR="00582308">
              <w:rPr>
                <w:rFonts w:ascii="Gill Sans MT" w:hAnsi="Gill Sans MT" w:cstheme="minorHAnsi"/>
                <w:lang w:val="en-GB"/>
              </w:rPr>
              <w:t>65006</w:t>
            </w:r>
            <w:r w:rsidR="0060352A" w:rsidRPr="00346920">
              <w:rPr>
                <w:rFonts w:ascii="Gill Sans MT" w:hAnsi="Gill Sans MT" w:cstheme="minorHAnsi"/>
                <w:lang w:val="en-GB"/>
              </w:rPr>
              <w:t xml:space="preserve"> </w:t>
            </w:r>
          </w:p>
          <w:p w14:paraId="67FE5D66" w14:textId="77777777" w:rsidR="00656811" w:rsidRPr="00346920" w:rsidRDefault="00656811" w:rsidP="00656811">
            <w:pPr>
              <w:rPr>
                <w:rFonts w:ascii="Gill Sans MT" w:hAnsi="Gill Sans MT" w:cstheme="minorHAnsi"/>
                <w:lang w:val="en-GB"/>
              </w:rPr>
            </w:pPr>
            <w:r w:rsidRPr="00346920">
              <w:rPr>
                <w:rFonts w:ascii="Gill Sans MT" w:hAnsi="Gill Sans MT" w:cstheme="minorHAnsi"/>
                <w:lang w:val="en-GB"/>
              </w:rPr>
              <w:t xml:space="preserve">Ear Services received = </w:t>
            </w:r>
            <w:r w:rsidR="00582308">
              <w:rPr>
                <w:rFonts w:ascii="Gill Sans MT" w:hAnsi="Gill Sans MT" w:cstheme="minorHAnsi"/>
                <w:lang w:val="en-GB"/>
              </w:rPr>
              <w:t>3367</w:t>
            </w:r>
          </w:p>
          <w:p w14:paraId="245204C6" w14:textId="77777777" w:rsidR="00656811" w:rsidRPr="00346920" w:rsidRDefault="00656811" w:rsidP="00656811">
            <w:pPr>
              <w:rPr>
                <w:rFonts w:ascii="Gill Sans MT" w:hAnsi="Gill Sans MT" w:cstheme="minorHAnsi"/>
                <w:lang w:val="en-GB"/>
              </w:rPr>
            </w:pPr>
            <w:r w:rsidRPr="00346920">
              <w:rPr>
                <w:rFonts w:ascii="Gill Sans MT" w:hAnsi="Gill Sans MT" w:cstheme="minorHAnsi"/>
                <w:lang w:val="en-GB"/>
              </w:rPr>
              <w:t xml:space="preserve">Total no. of people received eye or ear services = </w:t>
            </w:r>
            <w:commentRangeStart w:id="2"/>
            <w:commentRangeStart w:id="3"/>
            <w:commentRangeStart w:id="4"/>
            <w:r w:rsidR="00582308">
              <w:rPr>
                <w:rFonts w:ascii="Gill Sans MT" w:hAnsi="Gill Sans MT" w:cstheme="minorHAnsi"/>
                <w:lang w:val="en-GB"/>
              </w:rPr>
              <w:t>68373</w:t>
            </w:r>
            <w:commentRangeEnd w:id="2"/>
            <w:r w:rsidR="008A1206">
              <w:rPr>
                <w:rStyle w:val="Kommentarzeichen"/>
              </w:rPr>
              <w:commentReference w:id="2"/>
            </w:r>
            <w:commentRangeEnd w:id="3"/>
            <w:r w:rsidR="00CF28E1">
              <w:rPr>
                <w:rStyle w:val="Kommentarzeichen"/>
              </w:rPr>
              <w:commentReference w:id="3"/>
            </w:r>
            <w:commentRangeEnd w:id="4"/>
            <w:r w:rsidR="00863823">
              <w:rPr>
                <w:rStyle w:val="Kommentarzeichen"/>
              </w:rPr>
              <w:commentReference w:id="4"/>
            </w:r>
          </w:p>
          <w:p w14:paraId="798DD6ED" w14:textId="77777777" w:rsidR="00656811" w:rsidRPr="00346920" w:rsidRDefault="00656811" w:rsidP="0009753E">
            <w:pPr>
              <w:rPr>
                <w:rFonts w:ascii="Gill Sans MT" w:hAnsi="Gill Sans MT" w:cstheme="minorHAnsi"/>
                <w:lang w:val="en-GB"/>
              </w:rPr>
            </w:pPr>
          </w:p>
        </w:tc>
        <w:tc>
          <w:tcPr>
            <w:tcW w:w="1890" w:type="dxa"/>
          </w:tcPr>
          <w:p w14:paraId="517B2860" w14:textId="77777777" w:rsidR="00ED1613" w:rsidRPr="00346920" w:rsidRDefault="00656811" w:rsidP="0009753E">
            <w:pPr>
              <w:rPr>
                <w:rFonts w:ascii="Gill Sans MT" w:hAnsi="Gill Sans MT" w:cstheme="minorHAnsi"/>
                <w:lang w:val="en-GB"/>
              </w:rPr>
            </w:pPr>
            <w:r w:rsidRPr="00346920">
              <w:rPr>
                <w:rFonts w:ascii="Gill Sans MT" w:hAnsi="Gill Sans MT" w:cstheme="minorHAnsi"/>
                <w:lang w:val="en-GB"/>
              </w:rPr>
              <w:t xml:space="preserve">Total eye </w:t>
            </w:r>
            <w:r w:rsidR="00E85CF2">
              <w:rPr>
                <w:rFonts w:ascii="Gill Sans MT" w:hAnsi="Gill Sans MT" w:cstheme="minorHAnsi"/>
                <w:lang w:val="en-GB"/>
              </w:rPr>
              <w:t xml:space="preserve">and ear </w:t>
            </w:r>
            <w:r w:rsidRPr="00346920">
              <w:rPr>
                <w:rFonts w:ascii="Gill Sans MT" w:hAnsi="Gill Sans MT" w:cstheme="minorHAnsi"/>
                <w:lang w:val="en-GB"/>
              </w:rPr>
              <w:t xml:space="preserve">services received = </w:t>
            </w:r>
            <w:r w:rsidR="00582308">
              <w:rPr>
                <w:rFonts w:ascii="Gill Sans MT" w:hAnsi="Gill Sans MT" w:cstheme="minorHAnsi"/>
                <w:lang w:val="en-GB"/>
              </w:rPr>
              <w:t>18891</w:t>
            </w:r>
          </w:p>
        </w:tc>
        <w:tc>
          <w:tcPr>
            <w:tcW w:w="1825" w:type="dxa"/>
          </w:tcPr>
          <w:p w14:paraId="7CC8C276" w14:textId="77777777" w:rsidR="00ED1613" w:rsidRPr="00346920" w:rsidRDefault="00656811" w:rsidP="0009753E">
            <w:pPr>
              <w:rPr>
                <w:rFonts w:ascii="Gill Sans MT" w:hAnsi="Gill Sans MT" w:cstheme="minorHAnsi"/>
                <w:lang w:val="en-GB"/>
              </w:rPr>
            </w:pPr>
            <w:r w:rsidRPr="00346920">
              <w:rPr>
                <w:rFonts w:ascii="Gill Sans MT" w:hAnsi="Gill Sans MT" w:cstheme="minorHAnsi"/>
                <w:lang w:val="en-GB"/>
              </w:rPr>
              <w:t xml:space="preserve">Cumulative achievement = </w:t>
            </w:r>
            <w:r w:rsidR="00582308">
              <w:rPr>
                <w:rFonts w:ascii="Gill Sans MT" w:hAnsi="Gill Sans MT" w:cstheme="minorHAnsi"/>
                <w:lang w:val="en-GB"/>
              </w:rPr>
              <w:t>87264</w:t>
            </w:r>
          </w:p>
        </w:tc>
        <w:tc>
          <w:tcPr>
            <w:tcW w:w="4343" w:type="dxa"/>
          </w:tcPr>
          <w:p w14:paraId="30369DAF" w14:textId="043CC8D2" w:rsidR="00CF28E1" w:rsidRDefault="00CF28E1" w:rsidP="7FA3C4C8">
            <w:pPr>
              <w:rPr>
                <w:rFonts w:ascii="Gill Sans MT" w:hAnsi="Gill Sans MT" w:cstheme="minorBidi"/>
                <w:lang w:val="en-GB"/>
              </w:rPr>
            </w:pPr>
            <w:r>
              <w:rPr>
                <w:rFonts w:ascii="Gill Sans MT" w:hAnsi="Gill Sans MT" w:cstheme="minorBidi"/>
                <w:lang w:val="en-GB"/>
              </w:rPr>
              <w:t>The number of service users is increasing in Surkhet Eye Hospital after its service upgradation and partial salary support from the BMZ Project. From December 2022, Karnali Province started to report its ear care service performance after we supported to upgrade its ear services. In Q1 of 2022, we were able to establish 4 new primary eye</w:t>
            </w:r>
            <w:r w:rsidR="00D031A5">
              <w:rPr>
                <w:rFonts w:ascii="Gill Sans MT" w:hAnsi="Gill Sans MT" w:cstheme="minorBidi"/>
                <w:lang w:val="en-GB"/>
              </w:rPr>
              <w:t xml:space="preserve"> and</w:t>
            </w:r>
            <w:r>
              <w:rPr>
                <w:rFonts w:ascii="Gill Sans MT" w:hAnsi="Gill Sans MT" w:cstheme="minorBidi"/>
                <w:lang w:val="en-GB"/>
              </w:rPr>
              <w:t xml:space="preserve"> centres </w:t>
            </w:r>
            <w:r w:rsidR="00D031A5">
              <w:rPr>
                <w:rFonts w:ascii="Gill Sans MT" w:hAnsi="Gill Sans MT" w:cstheme="minorBidi"/>
                <w:lang w:val="en-GB"/>
              </w:rPr>
              <w:t xml:space="preserve">that started to report </w:t>
            </w:r>
            <w:r w:rsidR="00F46A60">
              <w:rPr>
                <w:rFonts w:ascii="Gill Sans MT" w:hAnsi="Gill Sans MT" w:cstheme="minorBidi"/>
                <w:lang w:val="en-GB"/>
              </w:rPr>
              <w:t>their</w:t>
            </w:r>
            <w:r w:rsidR="00D031A5">
              <w:rPr>
                <w:rFonts w:ascii="Gill Sans MT" w:hAnsi="Gill Sans MT" w:cstheme="minorBidi"/>
                <w:lang w:val="en-GB"/>
              </w:rPr>
              <w:t xml:space="preserve"> performance</w:t>
            </w:r>
            <w:r w:rsidR="00F46A60">
              <w:rPr>
                <w:rFonts w:ascii="Gill Sans MT" w:hAnsi="Gill Sans MT" w:cstheme="minorBidi"/>
                <w:lang w:val="en-GB"/>
              </w:rPr>
              <w:t>, 12 health facilities supported with basic eye and ear care services are also functional. In 2022, the project also reached to larger number of community people through outreach cataract screening and mass screening camps where we also provide treatment services. So, the project has achieved greater number of people received eye and ear services.</w:t>
            </w:r>
          </w:p>
          <w:p w14:paraId="60C2D253" w14:textId="568AC991" w:rsidR="00CF28E1" w:rsidRDefault="00CF28E1" w:rsidP="7FA3C4C8">
            <w:pPr>
              <w:rPr>
                <w:rFonts w:ascii="Gill Sans MT" w:hAnsi="Gill Sans MT" w:cstheme="minorBidi"/>
                <w:lang w:val="en-GB"/>
              </w:rPr>
            </w:pPr>
          </w:p>
          <w:p w14:paraId="25639CBD" w14:textId="77777777" w:rsidR="00CF28E1" w:rsidRDefault="00CF28E1" w:rsidP="7FA3C4C8">
            <w:pPr>
              <w:rPr>
                <w:rFonts w:ascii="Gill Sans MT" w:hAnsi="Gill Sans MT" w:cstheme="minorBidi"/>
                <w:lang w:val="en-GB"/>
              </w:rPr>
            </w:pPr>
          </w:p>
          <w:p w14:paraId="3CD93608" w14:textId="213F3A59" w:rsidR="00F141FE" w:rsidRPr="00346920" w:rsidRDefault="00F141FE" w:rsidP="7FA3C4C8">
            <w:pPr>
              <w:rPr>
                <w:rFonts w:ascii="Gill Sans MT" w:hAnsi="Gill Sans MT" w:cstheme="minorBidi"/>
                <w:lang w:val="en-GB"/>
              </w:rPr>
            </w:pPr>
          </w:p>
        </w:tc>
      </w:tr>
      <w:tr w:rsidR="00887DFA" w:rsidRPr="008B61B1" w14:paraId="4146CB83" w14:textId="77777777" w:rsidTr="00534FA7">
        <w:trPr>
          <w:trHeight w:hRule="exact" w:val="5504"/>
        </w:trPr>
        <w:tc>
          <w:tcPr>
            <w:tcW w:w="1697" w:type="dxa"/>
          </w:tcPr>
          <w:p w14:paraId="73ABA517" w14:textId="77777777" w:rsidR="00887DFA" w:rsidRPr="00346920" w:rsidRDefault="00887DFA" w:rsidP="00887DFA">
            <w:pPr>
              <w:rPr>
                <w:rFonts w:ascii="Gill Sans MT" w:hAnsi="Gill Sans MT" w:cstheme="minorHAnsi"/>
                <w:highlight w:val="green"/>
                <w:lang w:val="en-GB"/>
              </w:rPr>
            </w:pPr>
          </w:p>
        </w:tc>
        <w:tc>
          <w:tcPr>
            <w:tcW w:w="2211" w:type="dxa"/>
          </w:tcPr>
          <w:p w14:paraId="1AE94C2F" w14:textId="77777777" w:rsidR="00887DFA" w:rsidRPr="00346920" w:rsidRDefault="00744E15" w:rsidP="004649A1">
            <w:pPr>
              <w:pStyle w:val="TableParagraph"/>
              <w:tabs>
                <w:tab w:val="left" w:pos="2777"/>
              </w:tabs>
              <w:spacing w:line="276" w:lineRule="auto"/>
              <w:ind w:right="99"/>
              <w:rPr>
                <w:rFonts w:ascii="Gill Sans MT" w:hAnsi="Gill Sans MT" w:cstheme="minorHAnsi"/>
                <w:spacing w:val="-1"/>
              </w:rPr>
            </w:pPr>
            <w:r w:rsidRPr="00346920">
              <w:rPr>
                <w:rFonts w:ascii="Gill Sans MT" w:hAnsi="Gill Sans MT" w:cstheme="minorHAnsi"/>
              </w:rPr>
              <w:t>An</w:t>
            </w:r>
            <w:r w:rsidRPr="00346920">
              <w:rPr>
                <w:rFonts w:ascii="Gill Sans MT" w:hAnsi="Gill Sans MT" w:cstheme="minorHAnsi"/>
                <w:spacing w:val="37"/>
              </w:rPr>
              <w:t xml:space="preserve"> </w:t>
            </w:r>
            <w:r w:rsidRPr="00346920">
              <w:rPr>
                <w:rFonts w:ascii="Gill Sans MT" w:hAnsi="Gill Sans MT" w:cstheme="minorHAnsi"/>
                <w:spacing w:val="-1"/>
              </w:rPr>
              <w:t>agreement</w:t>
            </w:r>
            <w:r w:rsidRPr="00346920">
              <w:rPr>
                <w:rFonts w:ascii="Gill Sans MT" w:hAnsi="Gill Sans MT" w:cstheme="minorHAnsi"/>
                <w:spacing w:val="40"/>
              </w:rPr>
              <w:t xml:space="preserve"> </w:t>
            </w:r>
            <w:r w:rsidRPr="00346920">
              <w:rPr>
                <w:rFonts w:ascii="Gill Sans MT" w:hAnsi="Gill Sans MT" w:cstheme="minorHAnsi"/>
                <w:spacing w:val="-1"/>
              </w:rPr>
              <w:t>for</w:t>
            </w:r>
            <w:r w:rsidRPr="00346920">
              <w:rPr>
                <w:rFonts w:ascii="Gill Sans MT" w:hAnsi="Gill Sans MT" w:cstheme="minorHAnsi"/>
                <w:spacing w:val="37"/>
              </w:rPr>
              <w:t xml:space="preserve"> </w:t>
            </w:r>
            <w:r w:rsidRPr="00346920">
              <w:rPr>
                <w:rFonts w:ascii="Gill Sans MT" w:hAnsi="Gill Sans MT" w:cstheme="minorHAnsi"/>
                <w:spacing w:val="-1"/>
              </w:rPr>
              <w:t>the</w:t>
            </w:r>
            <w:r w:rsidRPr="00346920">
              <w:rPr>
                <w:rFonts w:ascii="Gill Sans MT" w:hAnsi="Gill Sans MT" w:cstheme="minorHAnsi"/>
                <w:spacing w:val="38"/>
              </w:rPr>
              <w:t xml:space="preserve"> </w:t>
            </w:r>
            <w:r w:rsidRPr="00346920">
              <w:rPr>
                <w:rFonts w:ascii="Gill Sans MT" w:hAnsi="Gill Sans MT" w:cstheme="minorHAnsi"/>
                <w:spacing w:val="-1"/>
              </w:rPr>
              <w:t>integration</w:t>
            </w:r>
            <w:r w:rsidRPr="00346920">
              <w:rPr>
                <w:rFonts w:ascii="Gill Sans MT" w:hAnsi="Gill Sans MT" w:cstheme="minorHAnsi"/>
                <w:spacing w:val="39"/>
              </w:rPr>
              <w:t xml:space="preserve"> </w:t>
            </w:r>
            <w:r w:rsidRPr="00346920">
              <w:rPr>
                <w:rFonts w:ascii="Gill Sans MT" w:hAnsi="Gill Sans MT" w:cstheme="minorHAnsi"/>
                <w:spacing w:val="-1"/>
              </w:rPr>
              <w:t>of</w:t>
            </w:r>
            <w:r w:rsidRPr="00346920">
              <w:rPr>
                <w:rFonts w:ascii="Gill Sans MT" w:hAnsi="Gill Sans MT" w:cstheme="minorHAnsi"/>
                <w:spacing w:val="30"/>
              </w:rPr>
              <w:t xml:space="preserve"> the </w:t>
            </w:r>
            <w:r w:rsidRPr="00346920">
              <w:rPr>
                <w:rFonts w:ascii="Gill Sans MT" w:hAnsi="Gill Sans MT" w:cstheme="minorHAnsi"/>
                <w:spacing w:val="-1"/>
              </w:rPr>
              <w:t>established</w:t>
            </w:r>
            <w:r w:rsidRPr="00346920">
              <w:rPr>
                <w:rFonts w:ascii="Gill Sans MT" w:hAnsi="Gill Sans MT" w:cstheme="minorHAnsi"/>
                <w:spacing w:val="31"/>
              </w:rPr>
              <w:t xml:space="preserve"> </w:t>
            </w:r>
            <w:r w:rsidR="00C40468" w:rsidRPr="00346920">
              <w:rPr>
                <w:rFonts w:ascii="Gill Sans MT" w:hAnsi="Gill Sans MT" w:cstheme="minorHAnsi"/>
                <w:spacing w:val="-1"/>
              </w:rPr>
              <w:t>IEEH services</w:t>
            </w:r>
            <w:r w:rsidRPr="00346920">
              <w:rPr>
                <w:rFonts w:ascii="Gill Sans MT" w:hAnsi="Gill Sans MT" w:cstheme="minorHAnsi"/>
                <w:spacing w:val="2"/>
                <w:lang w:val="en-ZW"/>
              </w:rPr>
              <w:t xml:space="preserve"> </w:t>
            </w:r>
            <w:r w:rsidRPr="00346920">
              <w:rPr>
                <w:rFonts w:ascii="Gill Sans MT" w:hAnsi="Gill Sans MT" w:cstheme="minorHAnsi"/>
                <w:lang w:val="en-ZW"/>
              </w:rPr>
              <w:t>into</w:t>
            </w:r>
            <w:r w:rsidRPr="00346920">
              <w:rPr>
                <w:rFonts w:ascii="Gill Sans MT" w:hAnsi="Gill Sans MT" w:cstheme="minorHAnsi"/>
                <w:spacing w:val="33"/>
                <w:lang w:val="en-ZW"/>
              </w:rPr>
              <w:t xml:space="preserve"> </w:t>
            </w:r>
            <w:r w:rsidRPr="00346920">
              <w:rPr>
                <w:rFonts w:ascii="Gill Sans MT" w:hAnsi="Gill Sans MT" w:cstheme="minorHAnsi"/>
                <w:lang w:val="en-ZW"/>
              </w:rPr>
              <w:t>the</w:t>
            </w:r>
            <w:r w:rsidRPr="00346920">
              <w:rPr>
                <w:rFonts w:ascii="Gill Sans MT" w:hAnsi="Gill Sans MT" w:cstheme="minorHAnsi"/>
                <w:spacing w:val="22"/>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24"/>
                <w:lang w:val="en-ZW"/>
              </w:rPr>
              <w:t xml:space="preserve"> </w:t>
            </w:r>
            <w:r w:rsidRPr="00346920">
              <w:rPr>
                <w:rFonts w:ascii="Gill Sans MT" w:hAnsi="Gill Sans MT" w:cstheme="minorHAnsi"/>
                <w:spacing w:val="-2"/>
                <w:lang w:val="en-ZW"/>
              </w:rPr>
              <w:t>system</w:t>
            </w:r>
            <w:r w:rsidRPr="00346920">
              <w:rPr>
                <w:rFonts w:ascii="Gill Sans MT" w:hAnsi="Gill Sans MT" w:cstheme="minorHAnsi"/>
                <w:spacing w:val="24"/>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2"/>
                <w:lang w:val="en-ZW"/>
              </w:rPr>
              <w:t xml:space="preserve"> </w:t>
            </w:r>
            <w:r w:rsidRPr="00346920">
              <w:rPr>
                <w:rFonts w:ascii="Gill Sans MT" w:hAnsi="Gill Sans MT" w:cstheme="minorHAnsi"/>
                <w:lang w:val="en-ZW"/>
              </w:rPr>
              <w:t>the</w:t>
            </w:r>
            <w:r w:rsidRPr="00346920">
              <w:rPr>
                <w:rFonts w:ascii="Gill Sans MT" w:hAnsi="Gill Sans MT" w:cstheme="minorHAnsi"/>
                <w:spacing w:val="23"/>
                <w:lang w:val="en-ZW"/>
              </w:rPr>
              <w:t xml:space="preserve"> </w:t>
            </w:r>
            <w:r w:rsidRPr="00346920">
              <w:rPr>
                <w:rFonts w:ascii="Gill Sans MT" w:hAnsi="Gill Sans MT" w:cstheme="minorHAnsi"/>
                <w:spacing w:val="-1"/>
                <w:lang w:val="en-ZW"/>
              </w:rPr>
              <w:t>province</w:t>
            </w:r>
            <w:r w:rsidRPr="00346920">
              <w:rPr>
                <w:rFonts w:ascii="Gill Sans MT" w:hAnsi="Gill Sans MT" w:cstheme="minorHAnsi"/>
                <w:spacing w:val="27"/>
                <w:w w:val="99"/>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10"/>
                <w:lang w:val="en-ZW"/>
              </w:rPr>
              <w:t xml:space="preserve"> </w:t>
            </w:r>
            <w:r w:rsidRPr="00346920">
              <w:rPr>
                <w:rFonts w:ascii="Gill Sans MT" w:hAnsi="Gill Sans MT" w:cstheme="minorHAnsi"/>
                <w:lang w:val="en-ZW"/>
              </w:rPr>
              <w:t>Karnali</w:t>
            </w:r>
            <w:r w:rsidRPr="00346920">
              <w:rPr>
                <w:rFonts w:ascii="Gill Sans MT" w:hAnsi="Gill Sans MT" w:cstheme="minorHAnsi"/>
                <w:spacing w:val="10"/>
                <w:lang w:val="en-ZW"/>
              </w:rPr>
              <w:t xml:space="preserve"> </w:t>
            </w:r>
            <w:r w:rsidRPr="00346920">
              <w:rPr>
                <w:rFonts w:ascii="Gill Sans MT" w:hAnsi="Gill Sans MT" w:cstheme="minorHAnsi"/>
                <w:spacing w:val="-1"/>
                <w:lang w:val="en-ZW"/>
              </w:rPr>
              <w:t>has</w:t>
            </w:r>
            <w:r w:rsidRPr="00346920">
              <w:rPr>
                <w:rFonts w:ascii="Gill Sans MT" w:hAnsi="Gill Sans MT" w:cstheme="minorHAnsi"/>
                <w:spacing w:val="11"/>
                <w:lang w:val="en-ZW"/>
              </w:rPr>
              <w:t xml:space="preserve"> </w:t>
            </w:r>
            <w:r w:rsidRPr="00346920">
              <w:rPr>
                <w:rFonts w:ascii="Gill Sans MT" w:hAnsi="Gill Sans MT" w:cstheme="minorHAnsi"/>
                <w:spacing w:val="-1"/>
                <w:lang w:val="en-ZW"/>
              </w:rPr>
              <w:t>been</w:t>
            </w:r>
            <w:r w:rsidRPr="00346920">
              <w:rPr>
                <w:rFonts w:ascii="Gill Sans MT" w:hAnsi="Gill Sans MT" w:cstheme="minorHAnsi"/>
                <w:spacing w:val="12"/>
                <w:lang w:val="en-ZW"/>
              </w:rPr>
              <w:t xml:space="preserve"> </w:t>
            </w:r>
            <w:r w:rsidRPr="00346920">
              <w:rPr>
                <w:rFonts w:ascii="Gill Sans MT" w:hAnsi="Gill Sans MT" w:cstheme="minorHAnsi"/>
                <w:spacing w:val="-1"/>
                <w:lang w:val="en-ZW"/>
              </w:rPr>
              <w:t>agreed</w:t>
            </w:r>
            <w:r w:rsidRPr="00346920">
              <w:rPr>
                <w:rFonts w:ascii="Gill Sans MT" w:hAnsi="Gill Sans MT" w:cstheme="minorHAnsi"/>
                <w:spacing w:val="11"/>
                <w:lang w:val="en-ZW"/>
              </w:rPr>
              <w:t xml:space="preserve"> </w:t>
            </w:r>
            <w:r w:rsidRPr="00346920">
              <w:rPr>
                <w:rFonts w:ascii="Gill Sans MT" w:hAnsi="Gill Sans MT" w:cstheme="minorHAnsi"/>
                <w:lang w:val="en-ZW"/>
              </w:rPr>
              <w:t>with</w:t>
            </w:r>
            <w:r w:rsidRPr="00346920">
              <w:rPr>
                <w:rFonts w:ascii="Gill Sans MT" w:hAnsi="Gill Sans MT" w:cstheme="minorHAnsi"/>
                <w:spacing w:val="29"/>
                <w:lang w:val="en-ZW"/>
              </w:rPr>
              <w:t xml:space="preserve"> </w:t>
            </w:r>
            <w:r w:rsidRPr="00346920">
              <w:rPr>
                <w:rFonts w:ascii="Gill Sans MT" w:hAnsi="Gill Sans MT" w:cstheme="minorHAnsi"/>
                <w:lang w:val="en-ZW"/>
              </w:rPr>
              <w:t>the</w:t>
            </w:r>
            <w:r w:rsidRPr="00346920">
              <w:rPr>
                <w:rFonts w:ascii="Gill Sans MT" w:hAnsi="Gill Sans MT" w:cstheme="minorHAnsi"/>
                <w:spacing w:val="43"/>
                <w:lang w:val="en-ZW"/>
              </w:rPr>
              <w:t xml:space="preserve"> </w:t>
            </w:r>
            <w:r w:rsidRPr="00346920">
              <w:rPr>
                <w:rFonts w:ascii="Gill Sans MT" w:hAnsi="Gill Sans MT" w:cstheme="minorHAnsi"/>
                <w:spacing w:val="-1"/>
                <w:lang w:val="en-ZW"/>
              </w:rPr>
              <w:t>government</w:t>
            </w:r>
            <w:r w:rsidRPr="00346920">
              <w:rPr>
                <w:rFonts w:ascii="Gill Sans MT" w:hAnsi="Gill Sans MT" w:cstheme="minorHAnsi"/>
                <w:spacing w:val="44"/>
                <w:lang w:val="en-ZW"/>
              </w:rPr>
              <w:t xml:space="preserve"> </w:t>
            </w:r>
            <w:r w:rsidRPr="00346920">
              <w:rPr>
                <w:rFonts w:ascii="Gill Sans MT" w:hAnsi="Gill Sans MT" w:cstheme="minorHAnsi"/>
                <w:spacing w:val="-1"/>
                <w:lang w:val="en-ZW"/>
              </w:rPr>
              <w:t>and</w:t>
            </w:r>
            <w:r w:rsidRPr="00346920">
              <w:rPr>
                <w:rFonts w:ascii="Gill Sans MT" w:hAnsi="Gill Sans MT" w:cstheme="minorHAnsi"/>
                <w:spacing w:val="44"/>
                <w:lang w:val="en-ZW"/>
              </w:rPr>
              <w:t xml:space="preserve"> </w:t>
            </w:r>
            <w:r w:rsidRPr="00346920">
              <w:rPr>
                <w:rFonts w:ascii="Gill Sans MT" w:hAnsi="Gill Sans MT" w:cstheme="minorHAnsi"/>
                <w:spacing w:val="-1"/>
                <w:lang w:val="en-ZW"/>
              </w:rPr>
              <w:t>ratified</w:t>
            </w:r>
            <w:r w:rsidRPr="00346920">
              <w:rPr>
                <w:rFonts w:ascii="Gill Sans MT" w:hAnsi="Gill Sans MT" w:cstheme="minorHAnsi"/>
                <w:spacing w:val="44"/>
                <w:lang w:val="en-ZW"/>
              </w:rPr>
              <w:t xml:space="preserve"> </w:t>
            </w:r>
            <w:r w:rsidRPr="00346920">
              <w:rPr>
                <w:rFonts w:ascii="Gill Sans MT" w:hAnsi="Gill Sans MT" w:cstheme="minorHAnsi"/>
                <w:lang w:val="en-ZW"/>
              </w:rPr>
              <w:t>in</w:t>
            </w:r>
            <w:r w:rsidRPr="00346920">
              <w:rPr>
                <w:rFonts w:ascii="Gill Sans MT" w:hAnsi="Gill Sans MT" w:cstheme="minorHAnsi"/>
                <w:spacing w:val="23"/>
                <w:lang w:val="en-ZW"/>
              </w:rPr>
              <w:t xml:space="preserve"> </w:t>
            </w:r>
            <w:r w:rsidRPr="00346920">
              <w:rPr>
                <w:rFonts w:ascii="Gill Sans MT" w:hAnsi="Gill Sans MT" w:cstheme="minorHAnsi"/>
                <w:spacing w:val="-1"/>
                <w:lang w:val="en-ZW"/>
              </w:rPr>
              <w:t>writing.</w:t>
            </w:r>
            <w:r w:rsidRPr="00346920">
              <w:rPr>
                <w:rFonts w:ascii="Gill Sans MT" w:hAnsi="Gill Sans MT" w:cstheme="minorHAnsi"/>
                <w:spacing w:val="37"/>
                <w:lang w:val="en-ZW"/>
              </w:rPr>
              <w:t xml:space="preserve"> </w:t>
            </w:r>
            <w:r w:rsidRPr="00346920">
              <w:rPr>
                <w:rFonts w:ascii="Gill Sans MT" w:hAnsi="Gill Sans MT" w:cstheme="minorHAnsi"/>
                <w:spacing w:val="-1"/>
                <w:lang w:val="en-ZW"/>
              </w:rPr>
              <w:t>Defined</w:t>
            </w:r>
            <w:r w:rsidRPr="00346920">
              <w:rPr>
                <w:rFonts w:ascii="Gill Sans MT" w:hAnsi="Gill Sans MT" w:cstheme="minorHAnsi"/>
                <w:spacing w:val="36"/>
                <w:lang w:val="en-ZW"/>
              </w:rPr>
              <w:t xml:space="preserve"> </w:t>
            </w:r>
            <w:r w:rsidRPr="00346920">
              <w:rPr>
                <w:rFonts w:ascii="Gill Sans MT" w:hAnsi="Gill Sans MT" w:cstheme="minorHAnsi"/>
                <w:lang w:val="en-ZW"/>
              </w:rPr>
              <w:t>requirements</w:t>
            </w:r>
            <w:r w:rsidRPr="00346920">
              <w:rPr>
                <w:rFonts w:ascii="Gill Sans MT" w:hAnsi="Gill Sans MT" w:cstheme="minorHAnsi"/>
                <w:spacing w:val="34"/>
                <w:lang w:val="en-ZW"/>
              </w:rPr>
              <w:t xml:space="preserve"> </w:t>
            </w:r>
            <w:r w:rsidRPr="00346920">
              <w:rPr>
                <w:rFonts w:ascii="Gill Sans MT" w:hAnsi="Gill Sans MT" w:cstheme="minorHAnsi"/>
                <w:spacing w:val="-1"/>
                <w:lang w:val="en-ZW"/>
              </w:rPr>
              <w:t>for</w:t>
            </w:r>
            <w:r w:rsidRPr="00346920">
              <w:rPr>
                <w:rFonts w:ascii="Gill Sans MT" w:hAnsi="Gill Sans MT" w:cstheme="minorHAnsi"/>
                <w:spacing w:val="23"/>
                <w:w w:val="99"/>
                <w:lang w:val="en-ZW"/>
              </w:rPr>
              <w:t xml:space="preserve"> </w:t>
            </w:r>
            <w:r w:rsidRPr="00346920">
              <w:rPr>
                <w:rFonts w:ascii="Gill Sans MT" w:hAnsi="Gill Sans MT" w:cstheme="minorHAnsi"/>
                <w:spacing w:val="-1"/>
                <w:lang w:val="en-ZW"/>
              </w:rPr>
              <w:t>inclusive</w:t>
            </w:r>
            <w:r w:rsidRPr="00346920">
              <w:rPr>
                <w:rFonts w:ascii="Gill Sans MT" w:hAnsi="Gill Sans MT" w:cstheme="minorHAnsi"/>
                <w:spacing w:val="2"/>
                <w:lang w:val="en-ZW"/>
              </w:rPr>
              <w:t xml:space="preserve"> </w:t>
            </w:r>
            <w:r w:rsidRPr="00346920">
              <w:rPr>
                <w:rFonts w:ascii="Gill Sans MT" w:hAnsi="Gill Sans MT" w:cstheme="minorHAnsi"/>
                <w:spacing w:val="-1"/>
                <w:lang w:val="en-ZW"/>
              </w:rPr>
              <w:t>barrier-free</w:t>
            </w:r>
            <w:r w:rsidRPr="00346920">
              <w:rPr>
                <w:rFonts w:ascii="Gill Sans MT" w:hAnsi="Gill Sans MT" w:cstheme="minorHAnsi"/>
                <w:spacing w:val="3"/>
                <w:lang w:val="en-ZW"/>
              </w:rPr>
              <w:t xml:space="preserve"> </w:t>
            </w:r>
            <w:r w:rsidRPr="00346920">
              <w:rPr>
                <w:rFonts w:ascii="Gill Sans MT" w:hAnsi="Gill Sans MT" w:cstheme="minorHAnsi"/>
                <w:spacing w:val="-1"/>
                <w:lang w:val="en-ZW"/>
              </w:rPr>
              <w:t>services</w:t>
            </w:r>
            <w:r w:rsidRPr="00346920">
              <w:rPr>
                <w:rFonts w:ascii="Gill Sans MT" w:hAnsi="Gill Sans MT" w:cstheme="minorHAnsi"/>
                <w:spacing w:val="2"/>
                <w:lang w:val="en-ZW"/>
              </w:rPr>
              <w:t xml:space="preserve"> </w:t>
            </w:r>
            <w:r w:rsidRPr="00346920">
              <w:rPr>
                <w:rFonts w:ascii="Gill Sans MT" w:hAnsi="Gill Sans MT" w:cstheme="minorHAnsi"/>
                <w:lang w:val="en-ZW"/>
              </w:rPr>
              <w:t>are</w:t>
            </w:r>
            <w:r w:rsidRPr="00346920">
              <w:rPr>
                <w:rFonts w:ascii="Gill Sans MT" w:hAnsi="Gill Sans MT" w:cstheme="minorHAnsi"/>
                <w:spacing w:val="33"/>
                <w:w w:val="99"/>
                <w:lang w:val="en-ZW"/>
              </w:rPr>
              <w:t xml:space="preserve"> </w:t>
            </w:r>
            <w:r w:rsidRPr="00346920">
              <w:rPr>
                <w:rFonts w:ascii="Gill Sans MT" w:hAnsi="Gill Sans MT" w:cstheme="minorHAnsi"/>
                <w:lang w:val="en-ZW"/>
              </w:rPr>
              <w:t>an</w:t>
            </w:r>
            <w:r w:rsidRPr="00346920">
              <w:rPr>
                <w:rFonts w:ascii="Gill Sans MT" w:hAnsi="Gill Sans MT" w:cstheme="minorHAnsi"/>
                <w:spacing w:val="-3"/>
                <w:lang w:val="en-ZW"/>
              </w:rPr>
              <w:t xml:space="preserve"> </w:t>
            </w:r>
            <w:r w:rsidRPr="00346920">
              <w:rPr>
                <w:rFonts w:ascii="Gill Sans MT" w:hAnsi="Gill Sans MT" w:cstheme="minorHAnsi"/>
                <w:lang w:val="en-ZW"/>
              </w:rPr>
              <w:t>integral</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part</w:t>
            </w:r>
            <w:r w:rsidRPr="00346920">
              <w:rPr>
                <w:rFonts w:ascii="Gill Sans MT" w:hAnsi="Gill Sans MT" w:cstheme="minorHAnsi"/>
                <w:spacing w:val="-3"/>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3"/>
                <w:lang w:val="en-ZW"/>
              </w:rPr>
              <w:t xml:space="preserve"> </w:t>
            </w:r>
            <w:r w:rsidRPr="00346920">
              <w:rPr>
                <w:rFonts w:ascii="Gill Sans MT" w:hAnsi="Gill Sans MT" w:cstheme="minorHAnsi"/>
                <w:spacing w:val="-1"/>
                <w:lang w:val="en-ZW"/>
              </w:rPr>
              <w:t>the</w:t>
            </w:r>
            <w:r w:rsidRPr="00346920">
              <w:rPr>
                <w:rFonts w:ascii="Gill Sans MT" w:hAnsi="Gill Sans MT" w:cstheme="minorHAnsi"/>
                <w:spacing w:val="-4"/>
                <w:lang w:val="en-ZW"/>
              </w:rPr>
              <w:t xml:space="preserve"> </w:t>
            </w:r>
            <w:r w:rsidRPr="00346920">
              <w:rPr>
                <w:rFonts w:ascii="Gill Sans MT" w:hAnsi="Gill Sans MT" w:cstheme="minorHAnsi"/>
                <w:lang w:val="en-ZW"/>
              </w:rPr>
              <w:t>agreement.</w:t>
            </w:r>
          </w:p>
        </w:tc>
        <w:tc>
          <w:tcPr>
            <w:tcW w:w="3060" w:type="dxa"/>
          </w:tcPr>
          <w:p w14:paraId="031C5F0D" w14:textId="77777777" w:rsidR="00887DFA" w:rsidRPr="00346920" w:rsidRDefault="00E85CF2" w:rsidP="7FA3C4C8">
            <w:pPr>
              <w:rPr>
                <w:rFonts w:ascii="Gill Sans MT" w:hAnsi="Gill Sans MT" w:cstheme="minorBidi"/>
                <w:lang w:val="en-GB"/>
              </w:rPr>
            </w:pPr>
            <w:r>
              <w:rPr>
                <w:rFonts w:ascii="Gill Sans MT" w:hAnsi="Gill Sans MT" w:cstheme="minorBidi"/>
                <w:lang w:val="en-GB"/>
              </w:rPr>
              <w:t>Two progressive eye health strategies have been proposed and discussed widely at the national and prov</w:t>
            </w:r>
            <w:r w:rsidR="001B7BD0">
              <w:rPr>
                <w:rFonts w:ascii="Gill Sans MT" w:hAnsi="Gill Sans MT" w:cstheme="minorBidi"/>
                <w:lang w:val="en-GB"/>
              </w:rPr>
              <w:t>incial levels separately</w:t>
            </w:r>
          </w:p>
          <w:p w14:paraId="72771D22" w14:textId="77777777" w:rsidR="00887DFA" w:rsidRPr="00346920" w:rsidRDefault="00887DFA" w:rsidP="7FA3C4C8">
            <w:pPr>
              <w:rPr>
                <w:rFonts w:ascii="Gill Sans MT" w:hAnsi="Gill Sans MT" w:cstheme="minorBidi"/>
                <w:lang w:val="en-GB"/>
              </w:rPr>
            </w:pPr>
          </w:p>
        </w:tc>
        <w:tc>
          <w:tcPr>
            <w:tcW w:w="1890" w:type="dxa"/>
          </w:tcPr>
          <w:p w14:paraId="5EA59005" w14:textId="77777777" w:rsidR="00887DFA" w:rsidRDefault="001B7BD0" w:rsidP="7FA3C4C8">
            <w:pPr>
              <w:rPr>
                <w:rFonts w:ascii="Gill Sans MT" w:hAnsi="Gill Sans MT" w:cstheme="minorBidi"/>
                <w:lang w:val="en-GB"/>
              </w:rPr>
            </w:pPr>
            <w:r>
              <w:rPr>
                <w:rFonts w:ascii="Gill Sans MT" w:hAnsi="Gill Sans MT" w:cstheme="minorBidi"/>
                <w:lang w:val="en-GB"/>
              </w:rPr>
              <w:t>NNJS, CBM and other eye stakeholders will continue to play active role for making the strategies more inclusive and integrated</w:t>
            </w:r>
          </w:p>
          <w:p w14:paraId="10930B87" w14:textId="77777777" w:rsidR="00E430D0" w:rsidRPr="00346920" w:rsidRDefault="00E430D0" w:rsidP="7FA3C4C8">
            <w:pPr>
              <w:rPr>
                <w:rFonts w:ascii="Gill Sans MT" w:hAnsi="Gill Sans MT" w:cstheme="minorBidi"/>
                <w:lang w:val="en-GB"/>
              </w:rPr>
            </w:pPr>
          </w:p>
        </w:tc>
        <w:tc>
          <w:tcPr>
            <w:tcW w:w="1825" w:type="dxa"/>
          </w:tcPr>
          <w:p w14:paraId="742DE93F" w14:textId="77777777" w:rsidR="00887DFA" w:rsidRPr="00346920" w:rsidRDefault="00887DFA" w:rsidP="001B7BD0">
            <w:pPr>
              <w:rPr>
                <w:rFonts w:ascii="Gill Sans MT" w:hAnsi="Gill Sans MT"/>
                <w:lang w:val="en-GB"/>
              </w:rPr>
            </w:pPr>
          </w:p>
        </w:tc>
        <w:tc>
          <w:tcPr>
            <w:tcW w:w="4343" w:type="dxa"/>
          </w:tcPr>
          <w:p w14:paraId="205A005D" w14:textId="34D9D545" w:rsidR="00887DFA" w:rsidRPr="00346920" w:rsidRDefault="00EB1A2C" w:rsidP="00887DFA">
            <w:pPr>
              <w:rPr>
                <w:rFonts w:ascii="Gill Sans MT" w:hAnsi="Gill Sans MT" w:cstheme="minorHAnsi"/>
                <w:lang w:val="en-GB"/>
              </w:rPr>
            </w:pPr>
            <w:r w:rsidRPr="00346920">
              <w:rPr>
                <w:rFonts w:ascii="Gill Sans MT" w:hAnsi="Gill Sans MT" w:cstheme="minorHAnsi"/>
                <w:lang w:val="en-GB"/>
              </w:rPr>
              <w:t xml:space="preserve">The project will </w:t>
            </w:r>
            <w:r w:rsidR="001B7BD0">
              <w:rPr>
                <w:rFonts w:ascii="Gill Sans MT" w:hAnsi="Gill Sans MT" w:cstheme="minorHAnsi"/>
                <w:lang w:val="en-GB"/>
              </w:rPr>
              <w:t xml:space="preserve">continuously </w:t>
            </w:r>
            <w:r w:rsidRPr="00346920">
              <w:rPr>
                <w:rFonts w:ascii="Gill Sans MT" w:hAnsi="Gill Sans MT" w:cstheme="minorHAnsi"/>
                <w:lang w:val="en-GB"/>
              </w:rPr>
              <w:t>lobby, coordinate and advocate for making the strategies more inclusive</w:t>
            </w:r>
            <w:r w:rsidR="00C66495" w:rsidRPr="00346920">
              <w:rPr>
                <w:rFonts w:ascii="Gill Sans MT" w:hAnsi="Gill Sans MT" w:cstheme="minorHAnsi"/>
                <w:lang w:val="en-GB"/>
              </w:rPr>
              <w:t xml:space="preserve"> and </w:t>
            </w:r>
            <w:r w:rsidR="00534FA7" w:rsidRPr="00346920">
              <w:rPr>
                <w:rFonts w:ascii="Gill Sans MT" w:hAnsi="Gill Sans MT" w:cstheme="minorHAnsi"/>
                <w:lang w:val="en-GB"/>
              </w:rPr>
              <w:t>endorsement.</w:t>
            </w:r>
            <w:r w:rsidRPr="00346920">
              <w:rPr>
                <w:rFonts w:ascii="Gill Sans MT" w:hAnsi="Gill Sans MT" w:cstheme="minorHAnsi"/>
                <w:lang w:val="en-GB"/>
              </w:rPr>
              <w:t xml:space="preserve"> Once the government endorses them, only then the agreement of established IEEH services </w:t>
            </w:r>
            <w:r w:rsidR="008A1206">
              <w:rPr>
                <w:rFonts w:ascii="Gill Sans MT" w:hAnsi="Gill Sans MT" w:cstheme="minorHAnsi"/>
                <w:lang w:val="en-GB"/>
              </w:rPr>
              <w:t xml:space="preserve">into health system </w:t>
            </w:r>
            <w:r w:rsidRPr="00346920">
              <w:rPr>
                <w:rFonts w:ascii="Gill Sans MT" w:hAnsi="Gill Sans MT" w:cstheme="minorHAnsi"/>
                <w:lang w:val="en-GB"/>
              </w:rPr>
              <w:t xml:space="preserve">will be materialized.  </w:t>
            </w:r>
          </w:p>
          <w:p w14:paraId="37CCA79C" w14:textId="77777777" w:rsidR="009B7603" w:rsidRPr="00346920" w:rsidRDefault="009B7603" w:rsidP="00887DFA">
            <w:pPr>
              <w:rPr>
                <w:rFonts w:ascii="Gill Sans MT" w:hAnsi="Gill Sans MT" w:cstheme="minorHAnsi"/>
                <w:lang w:val="en-GB"/>
              </w:rPr>
            </w:pPr>
          </w:p>
        </w:tc>
      </w:tr>
    </w:tbl>
    <w:p w14:paraId="53FA3123" w14:textId="77777777" w:rsidR="00313344" w:rsidRPr="00346920" w:rsidRDefault="00313344">
      <w:pPr>
        <w:rPr>
          <w:rFonts w:ascii="Gill Sans MT" w:hAnsi="Gill Sans MT"/>
          <w:lang w:val="en-GB"/>
        </w:rPr>
      </w:pPr>
      <w:r w:rsidRPr="00346920">
        <w:rPr>
          <w:rFonts w:ascii="Gill Sans MT" w:hAnsi="Gill Sans MT"/>
          <w:lang w:val="en-GB"/>
        </w:rPr>
        <w:br w:type="page"/>
      </w:r>
    </w:p>
    <w:tbl>
      <w:tblPr>
        <w:tblStyle w:val="Tabellenraster"/>
        <w:tblW w:w="15026" w:type="dxa"/>
        <w:tblInd w:w="137" w:type="dxa"/>
        <w:tblLook w:val="04A0" w:firstRow="1" w:lastRow="0" w:firstColumn="1" w:lastColumn="0" w:noHBand="0" w:noVBand="1"/>
      </w:tblPr>
      <w:tblGrid>
        <w:gridCol w:w="1483"/>
        <w:gridCol w:w="2755"/>
        <w:gridCol w:w="3009"/>
        <w:gridCol w:w="2485"/>
        <w:gridCol w:w="2546"/>
        <w:gridCol w:w="2748"/>
      </w:tblGrid>
      <w:tr w:rsidR="00984FAA" w:rsidRPr="00346920" w14:paraId="2F69769B" w14:textId="77777777" w:rsidTr="7FA3C4C8">
        <w:tc>
          <w:tcPr>
            <w:tcW w:w="1483" w:type="dxa"/>
            <w:vMerge w:val="restart"/>
            <w:shd w:val="clear" w:color="auto" w:fill="F2F2F2" w:themeFill="background1" w:themeFillShade="F2"/>
          </w:tcPr>
          <w:p w14:paraId="403BEFAB" w14:textId="77777777" w:rsidR="00984FAA" w:rsidRPr="00346920" w:rsidRDefault="00984FAA" w:rsidP="00313344">
            <w:pPr>
              <w:rPr>
                <w:rFonts w:ascii="Gill Sans MT" w:hAnsi="Gill Sans MT" w:cstheme="minorHAnsi"/>
              </w:rPr>
            </w:pPr>
            <w:r w:rsidRPr="00346920">
              <w:rPr>
                <w:rFonts w:ascii="Gill Sans MT" w:hAnsi="Gill Sans MT" w:cstheme="minorHAnsi"/>
                <w:b/>
                <w:lang w:val="en-GB"/>
              </w:rPr>
              <w:lastRenderedPageBreak/>
              <w:t>Results</w:t>
            </w:r>
            <w:r w:rsidRPr="00346920">
              <w:rPr>
                <w:rFonts w:ascii="Gill Sans MT" w:hAnsi="Gill Sans MT" w:cstheme="minorHAnsi"/>
                <w:lang w:val="en-GB"/>
              </w:rPr>
              <w:t xml:space="preserve"> (Output)</w:t>
            </w:r>
          </w:p>
        </w:tc>
        <w:tc>
          <w:tcPr>
            <w:tcW w:w="13543" w:type="dxa"/>
            <w:gridSpan w:val="5"/>
            <w:tcBorders>
              <w:bottom w:val="single" w:sz="4" w:space="0" w:color="auto"/>
            </w:tcBorders>
            <w:shd w:val="clear" w:color="auto" w:fill="F2F2F2" w:themeFill="background1" w:themeFillShade="F2"/>
          </w:tcPr>
          <w:p w14:paraId="566658CC" w14:textId="77777777" w:rsidR="00984FAA" w:rsidRPr="00346920" w:rsidRDefault="00984FAA" w:rsidP="00313344">
            <w:pPr>
              <w:rPr>
                <w:rFonts w:ascii="Gill Sans MT" w:hAnsi="Gill Sans MT" w:cstheme="minorHAnsi"/>
                <w:b/>
                <w:lang w:val="en-GB"/>
              </w:rPr>
            </w:pPr>
            <w:r w:rsidRPr="00346920">
              <w:rPr>
                <w:rFonts w:ascii="Gill Sans MT" w:hAnsi="Gill Sans MT" w:cstheme="minorHAnsi"/>
                <w:b/>
                <w:lang w:val="en-GB"/>
              </w:rPr>
              <w:t>Indicators</w:t>
            </w:r>
          </w:p>
        </w:tc>
      </w:tr>
      <w:tr w:rsidR="00313344" w:rsidRPr="008B61B1" w14:paraId="46F074CE" w14:textId="77777777" w:rsidTr="7FA3C4C8">
        <w:trPr>
          <w:trHeight w:val="1605"/>
        </w:trPr>
        <w:tc>
          <w:tcPr>
            <w:tcW w:w="1483" w:type="dxa"/>
            <w:vMerge/>
          </w:tcPr>
          <w:p w14:paraId="7BF7F2BE" w14:textId="77777777" w:rsidR="00313344" w:rsidRPr="00346920" w:rsidRDefault="00313344" w:rsidP="00313344">
            <w:pPr>
              <w:rPr>
                <w:rFonts w:ascii="Gill Sans MT" w:hAnsi="Gill Sans MT" w:cstheme="minorHAnsi"/>
                <w:lang w:val="en-GB"/>
              </w:rPr>
            </w:pPr>
          </w:p>
        </w:tc>
        <w:tc>
          <w:tcPr>
            <w:tcW w:w="2755" w:type="dxa"/>
            <w:shd w:val="clear" w:color="auto" w:fill="F2F2F2" w:themeFill="background1" w:themeFillShade="F2"/>
          </w:tcPr>
          <w:p w14:paraId="72286C70" w14:textId="77777777" w:rsidR="00313344" w:rsidRPr="00346920" w:rsidRDefault="00313344" w:rsidP="00313344">
            <w:pPr>
              <w:rPr>
                <w:rFonts w:ascii="Gill Sans MT" w:hAnsi="Gill Sans MT" w:cstheme="minorHAnsi"/>
              </w:rPr>
            </w:pPr>
            <w:r w:rsidRPr="00346920">
              <w:rPr>
                <w:rFonts w:ascii="Gill Sans MT" w:hAnsi="Gill Sans MT" w:cstheme="minorHAnsi"/>
                <w:lang w:val="en-GB"/>
              </w:rPr>
              <w:t>Target</w:t>
            </w:r>
          </w:p>
        </w:tc>
        <w:tc>
          <w:tcPr>
            <w:tcW w:w="3009" w:type="dxa"/>
            <w:shd w:val="clear" w:color="auto" w:fill="F2F2F2" w:themeFill="background1" w:themeFillShade="F2"/>
          </w:tcPr>
          <w:p w14:paraId="13D509FD" w14:textId="77777777" w:rsidR="00313344" w:rsidRPr="00346920" w:rsidRDefault="00313344" w:rsidP="00313344">
            <w:pPr>
              <w:rPr>
                <w:rFonts w:ascii="Gill Sans MT" w:hAnsi="Gill Sans MT" w:cstheme="minorHAnsi"/>
                <w:lang w:val="en-GB"/>
              </w:rPr>
            </w:pPr>
            <w:r w:rsidRPr="00346920">
              <w:rPr>
                <w:rFonts w:ascii="Gill Sans MT" w:hAnsi="Gill Sans MT" w:cstheme="minorHAnsi"/>
                <w:lang w:val="en-GB"/>
              </w:rPr>
              <w:t>Achievement only in current reporting period in numbers</w:t>
            </w:r>
          </w:p>
          <w:p w14:paraId="6EECE7C7" w14:textId="77777777" w:rsidR="00313344" w:rsidRPr="00346920" w:rsidRDefault="00313344" w:rsidP="00313344">
            <w:pPr>
              <w:rPr>
                <w:rFonts w:ascii="Gill Sans MT" w:hAnsi="Gill Sans MT" w:cstheme="minorHAnsi"/>
                <w:lang w:val="en-GB"/>
              </w:rPr>
            </w:pPr>
            <w:r w:rsidRPr="00346920">
              <w:rPr>
                <w:rFonts w:ascii="Gill Sans MT" w:hAnsi="Gill Sans MT" w:cstheme="minorHAnsi"/>
                <w:lang w:val="en-GB"/>
              </w:rPr>
              <w:t xml:space="preserve">(quantitative &amp; qualitative) </w:t>
            </w:r>
          </w:p>
          <w:p w14:paraId="1184B854" w14:textId="5F514504" w:rsidR="00313344" w:rsidRPr="00346920" w:rsidRDefault="00C062F3" w:rsidP="00313344">
            <w:pPr>
              <w:rPr>
                <w:rFonts w:ascii="Gill Sans MT" w:hAnsi="Gill Sans MT" w:cstheme="minorHAnsi"/>
                <w:lang w:val="en-GB"/>
              </w:rPr>
            </w:pPr>
            <w:r w:rsidRPr="00592932">
              <w:rPr>
                <w:rFonts w:ascii="Gill Sans MT" w:hAnsi="Gill Sans MT" w:cstheme="minorHAnsi"/>
                <w:lang w:val="en-GB"/>
              </w:rPr>
              <w:t>(2022.01.01 – 2022.12.31)</w:t>
            </w:r>
          </w:p>
        </w:tc>
        <w:tc>
          <w:tcPr>
            <w:tcW w:w="2485" w:type="dxa"/>
            <w:shd w:val="clear" w:color="auto" w:fill="F2F2F2" w:themeFill="background1" w:themeFillShade="F2"/>
          </w:tcPr>
          <w:p w14:paraId="2BA02BE2" w14:textId="77777777" w:rsidR="00313344" w:rsidRPr="00346920" w:rsidRDefault="00313344" w:rsidP="00313344">
            <w:pPr>
              <w:rPr>
                <w:rFonts w:ascii="Gill Sans MT" w:hAnsi="Gill Sans MT" w:cstheme="minorBidi"/>
                <w:lang w:val="en-GB"/>
              </w:rPr>
            </w:pPr>
            <w:r w:rsidRPr="00346920">
              <w:rPr>
                <w:rFonts w:ascii="Gill Sans MT" w:hAnsi="Gill Sans MT" w:cstheme="minorBidi"/>
                <w:lang w:val="en-GB"/>
              </w:rPr>
              <w:t>Achievement in previous reporting period in numbers</w:t>
            </w:r>
          </w:p>
          <w:p w14:paraId="3AC04DE0" w14:textId="0C22E33B" w:rsidR="00313344" w:rsidRPr="00346920" w:rsidRDefault="00313344" w:rsidP="00313344">
            <w:pPr>
              <w:rPr>
                <w:rFonts w:ascii="Gill Sans MT" w:hAnsi="Gill Sans MT" w:cstheme="minorHAnsi"/>
                <w:lang w:val="en-GB"/>
              </w:rPr>
            </w:pPr>
            <w:r w:rsidRPr="00346920">
              <w:rPr>
                <w:rFonts w:ascii="Gill Sans MT" w:hAnsi="Gill Sans MT" w:cstheme="minorHAnsi"/>
                <w:lang w:val="en-GB"/>
              </w:rPr>
              <w:t>(</w:t>
            </w:r>
            <w:r w:rsidR="00C062F3">
              <w:rPr>
                <w:rFonts w:ascii="Gill Sans MT" w:hAnsi="Gill Sans MT" w:cstheme="minorHAnsi"/>
                <w:lang w:val="en-GB"/>
              </w:rPr>
              <w:t>2021 Annual)</w:t>
            </w:r>
          </w:p>
          <w:p w14:paraId="7E785CDE" w14:textId="77777777" w:rsidR="00313344" w:rsidRPr="00346920" w:rsidRDefault="00313344" w:rsidP="00313344">
            <w:pPr>
              <w:rPr>
                <w:rFonts w:ascii="Gill Sans MT" w:hAnsi="Gill Sans MT" w:cstheme="minorBidi"/>
                <w:lang w:val="en-GB"/>
              </w:rPr>
            </w:pPr>
          </w:p>
        </w:tc>
        <w:tc>
          <w:tcPr>
            <w:tcW w:w="2546" w:type="dxa"/>
            <w:shd w:val="clear" w:color="auto" w:fill="F2F2F2" w:themeFill="background1" w:themeFillShade="F2"/>
          </w:tcPr>
          <w:p w14:paraId="6A8FB053" w14:textId="7B1FB13D" w:rsidR="00313344" w:rsidRPr="00346920" w:rsidRDefault="00313344" w:rsidP="00313344">
            <w:pPr>
              <w:rPr>
                <w:rFonts w:ascii="Gill Sans MT" w:hAnsi="Gill Sans MT" w:cstheme="minorHAnsi"/>
                <w:lang w:val="en-GB"/>
              </w:rPr>
            </w:pPr>
            <w:r w:rsidRPr="00346920">
              <w:rPr>
                <w:rFonts w:ascii="Gill Sans MT" w:hAnsi="Gill Sans MT" w:cstheme="minorHAnsi"/>
                <w:lang w:val="en-GB"/>
              </w:rPr>
              <w:t xml:space="preserve">Total accumulated achievement up-to-date </w:t>
            </w:r>
            <w:r w:rsidR="00C062F3">
              <w:rPr>
                <w:rFonts w:ascii="Gill Sans MT" w:hAnsi="Gill Sans MT" w:cstheme="minorHAnsi"/>
                <w:lang w:val="en-GB"/>
              </w:rPr>
              <w:t xml:space="preserve">December 2022 </w:t>
            </w:r>
            <w:r w:rsidRPr="00346920">
              <w:rPr>
                <w:rFonts w:ascii="Gill Sans MT" w:hAnsi="Gill Sans MT" w:cstheme="minorHAnsi"/>
                <w:lang w:val="en-GB"/>
              </w:rPr>
              <w:t>(cumulative)</w:t>
            </w:r>
          </w:p>
        </w:tc>
        <w:tc>
          <w:tcPr>
            <w:tcW w:w="2748" w:type="dxa"/>
            <w:shd w:val="clear" w:color="auto" w:fill="F2F2F2" w:themeFill="background1" w:themeFillShade="F2"/>
          </w:tcPr>
          <w:p w14:paraId="256C4DC6" w14:textId="77777777" w:rsidR="00313344" w:rsidRPr="00346920" w:rsidRDefault="00313344" w:rsidP="00313344">
            <w:pPr>
              <w:rPr>
                <w:rFonts w:ascii="Gill Sans MT" w:hAnsi="Gill Sans MT" w:cstheme="minorHAnsi"/>
                <w:lang w:val="en-GB"/>
              </w:rPr>
            </w:pPr>
            <w:r w:rsidRPr="00346920">
              <w:rPr>
                <w:rFonts w:ascii="Gill Sans MT" w:hAnsi="Gill Sans MT" w:cstheme="minorHAnsi"/>
                <w:lang w:val="en-GB"/>
              </w:rPr>
              <w:t xml:space="preserve">Description of achievement so far. Explanation for over-achievement or underachievement of the indicators. </w:t>
            </w:r>
          </w:p>
        </w:tc>
      </w:tr>
      <w:tr w:rsidR="00E3455E" w:rsidRPr="008B61B1" w14:paraId="153FEA9C" w14:textId="77777777" w:rsidTr="001B7BD0">
        <w:trPr>
          <w:trHeight w:hRule="exact" w:val="3929"/>
        </w:trPr>
        <w:tc>
          <w:tcPr>
            <w:tcW w:w="1483" w:type="dxa"/>
            <w:vMerge w:val="restart"/>
          </w:tcPr>
          <w:p w14:paraId="11BDCE71" w14:textId="77777777" w:rsidR="00153E1F" w:rsidRPr="00346920" w:rsidRDefault="00C94778" w:rsidP="00834F0C">
            <w:pPr>
              <w:tabs>
                <w:tab w:val="left" w:pos="851"/>
              </w:tabs>
              <w:ind w:right="51"/>
              <w:rPr>
                <w:rFonts w:ascii="Gill Sans MT" w:hAnsi="Gill Sans MT" w:cstheme="minorHAnsi"/>
                <w:spacing w:val="28"/>
                <w:lang w:val="en-ZW"/>
              </w:rPr>
            </w:pPr>
            <w:r w:rsidRPr="00346920">
              <w:rPr>
                <w:rFonts w:ascii="Gill Sans MT" w:hAnsi="Gill Sans MT" w:cstheme="minorHAnsi"/>
                <w:lang w:val="en-ZW"/>
              </w:rPr>
              <w:t>Result 1.</w:t>
            </w:r>
            <w:r w:rsidRPr="00346920">
              <w:rPr>
                <w:rFonts w:ascii="Gill Sans MT" w:hAnsi="Gill Sans MT" w:cstheme="minorHAnsi"/>
                <w:spacing w:val="28"/>
                <w:lang w:val="en-ZW"/>
              </w:rPr>
              <w:t xml:space="preserve"> </w:t>
            </w:r>
          </w:p>
          <w:p w14:paraId="39A58318" w14:textId="77777777" w:rsidR="00E3455E" w:rsidRPr="00346920" w:rsidRDefault="00C94778" w:rsidP="00834F0C">
            <w:pPr>
              <w:tabs>
                <w:tab w:val="left" w:pos="851"/>
              </w:tabs>
              <w:ind w:right="51"/>
              <w:rPr>
                <w:rFonts w:ascii="Gill Sans MT" w:hAnsi="Gill Sans MT" w:cstheme="minorHAnsi"/>
                <w:b/>
                <w:highlight w:val="green"/>
                <w:lang w:val="en-US"/>
              </w:rPr>
            </w:pPr>
            <w:r w:rsidRPr="00346920">
              <w:rPr>
                <w:rFonts w:ascii="Gill Sans MT" w:hAnsi="Gill Sans MT" w:cstheme="minorHAnsi"/>
                <w:spacing w:val="-1"/>
                <w:lang w:val="en-ZW"/>
              </w:rPr>
              <w:t>The</w:t>
            </w:r>
            <w:r w:rsidRPr="00346920">
              <w:rPr>
                <w:rFonts w:ascii="Gill Sans MT" w:hAnsi="Gill Sans MT" w:cstheme="minorHAnsi"/>
                <w:spacing w:val="26"/>
                <w:lang w:val="en-ZW"/>
              </w:rPr>
              <w:t xml:space="preserve"> </w:t>
            </w:r>
            <w:r w:rsidRPr="00346920">
              <w:rPr>
                <w:rFonts w:ascii="Gill Sans MT" w:hAnsi="Gill Sans MT" w:cstheme="minorHAnsi"/>
                <w:spacing w:val="-1"/>
                <w:lang w:val="en-ZW"/>
              </w:rPr>
              <w:t>population</w:t>
            </w:r>
            <w:r w:rsidRPr="00346920">
              <w:rPr>
                <w:rFonts w:ascii="Gill Sans MT" w:hAnsi="Gill Sans MT" w:cstheme="minorHAnsi"/>
                <w:spacing w:val="26"/>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5"/>
                <w:lang w:val="en-ZW"/>
              </w:rPr>
              <w:t xml:space="preserve"> </w:t>
            </w:r>
            <w:r w:rsidRPr="00346920">
              <w:rPr>
                <w:rFonts w:ascii="Gill Sans MT" w:hAnsi="Gill Sans MT" w:cstheme="minorHAnsi"/>
                <w:lang w:val="en-ZW"/>
              </w:rPr>
              <w:t>the</w:t>
            </w:r>
            <w:r w:rsidRPr="00346920">
              <w:rPr>
                <w:rFonts w:ascii="Gill Sans MT" w:hAnsi="Gill Sans MT" w:cstheme="minorHAnsi"/>
                <w:spacing w:val="26"/>
                <w:lang w:val="en-ZW"/>
              </w:rPr>
              <w:t xml:space="preserve"> </w:t>
            </w:r>
            <w:r w:rsidRPr="00346920">
              <w:rPr>
                <w:rFonts w:ascii="Gill Sans MT" w:hAnsi="Gill Sans MT" w:cstheme="minorHAnsi"/>
                <w:lang w:val="en-ZW"/>
              </w:rPr>
              <w:t>4</w:t>
            </w:r>
            <w:r w:rsidRPr="00346920">
              <w:rPr>
                <w:rFonts w:ascii="Gill Sans MT" w:hAnsi="Gill Sans MT" w:cstheme="minorHAnsi"/>
                <w:spacing w:val="24"/>
                <w:w w:val="99"/>
                <w:lang w:val="en-ZW"/>
              </w:rPr>
              <w:t xml:space="preserve"> </w:t>
            </w:r>
            <w:r w:rsidRPr="00346920">
              <w:rPr>
                <w:rFonts w:ascii="Gill Sans MT" w:hAnsi="Gill Sans MT" w:cstheme="minorHAnsi"/>
                <w:spacing w:val="-1"/>
                <w:lang w:val="en-ZW"/>
              </w:rPr>
              <w:t>target</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districts</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30"/>
                <w:lang w:val="en-ZW"/>
              </w:rPr>
              <w:t xml:space="preserve"> </w:t>
            </w:r>
            <w:r w:rsidRPr="00346920">
              <w:rPr>
                <w:rFonts w:ascii="Gill Sans MT" w:hAnsi="Gill Sans MT" w:cstheme="minorHAnsi"/>
                <w:spacing w:val="-1"/>
                <w:lang w:val="en-ZW"/>
              </w:rPr>
              <w:t>Jumla,</w:t>
            </w:r>
            <w:r w:rsidRPr="00346920">
              <w:rPr>
                <w:rFonts w:ascii="Gill Sans MT" w:hAnsi="Gill Sans MT" w:cstheme="minorHAnsi"/>
                <w:spacing w:val="33"/>
                <w:w w:val="99"/>
                <w:lang w:val="en-ZW"/>
              </w:rPr>
              <w:t xml:space="preserve"> </w:t>
            </w:r>
            <w:r w:rsidRPr="00346920">
              <w:rPr>
                <w:rFonts w:ascii="Gill Sans MT" w:hAnsi="Gill Sans MT" w:cstheme="minorHAnsi"/>
                <w:spacing w:val="-1"/>
                <w:lang w:val="en-ZW"/>
              </w:rPr>
              <w:t>Surkhet,</w:t>
            </w:r>
            <w:r w:rsidRPr="00346920">
              <w:rPr>
                <w:rFonts w:ascii="Gill Sans MT" w:hAnsi="Gill Sans MT" w:cstheme="minorHAnsi"/>
                <w:spacing w:val="22"/>
                <w:lang w:val="en-ZW"/>
              </w:rPr>
              <w:t xml:space="preserve"> </w:t>
            </w:r>
            <w:r w:rsidRPr="00346920">
              <w:rPr>
                <w:rFonts w:ascii="Gill Sans MT" w:hAnsi="Gill Sans MT" w:cstheme="minorHAnsi"/>
                <w:spacing w:val="-1"/>
                <w:lang w:val="en-ZW"/>
              </w:rPr>
              <w:t>Dailekh</w:t>
            </w:r>
            <w:r w:rsidRPr="00346920">
              <w:rPr>
                <w:rFonts w:ascii="Gill Sans MT" w:hAnsi="Gill Sans MT" w:cstheme="minorHAnsi"/>
                <w:spacing w:val="21"/>
                <w:lang w:val="en-ZW"/>
              </w:rPr>
              <w:t xml:space="preserve"> </w:t>
            </w:r>
            <w:r w:rsidRPr="00346920">
              <w:rPr>
                <w:rFonts w:ascii="Gill Sans MT" w:hAnsi="Gill Sans MT" w:cstheme="minorHAnsi"/>
                <w:lang w:val="en-ZW"/>
              </w:rPr>
              <w:t>and</w:t>
            </w:r>
            <w:r w:rsidRPr="00346920">
              <w:rPr>
                <w:rFonts w:ascii="Gill Sans MT" w:hAnsi="Gill Sans MT" w:cstheme="minorHAnsi"/>
                <w:spacing w:val="21"/>
                <w:lang w:val="en-ZW"/>
              </w:rPr>
              <w:t xml:space="preserve"> </w:t>
            </w:r>
            <w:r w:rsidRPr="00346920">
              <w:rPr>
                <w:rFonts w:ascii="Gill Sans MT" w:hAnsi="Gill Sans MT" w:cstheme="minorHAnsi"/>
                <w:lang w:val="en-ZW"/>
              </w:rPr>
              <w:t>Mugu</w:t>
            </w:r>
            <w:r w:rsidRPr="00346920">
              <w:rPr>
                <w:rFonts w:ascii="Gill Sans MT" w:hAnsi="Gill Sans MT" w:cstheme="minorHAnsi"/>
                <w:spacing w:val="21"/>
                <w:lang w:val="en-ZW"/>
              </w:rPr>
              <w:t xml:space="preserve"> </w:t>
            </w:r>
            <w:r w:rsidRPr="00346920">
              <w:rPr>
                <w:rFonts w:ascii="Gill Sans MT" w:hAnsi="Gill Sans MT" w:cstheme="minorHAnsi"/>
                <w:lang w:val="en-ZW"/>
              </w:rPr>
              <w:t>is</w:t>
            </w:r>
            <w:r w:rsidRPr="00346920">
              <w:rPr>
                <w:rFonts w:ascii="Gill Sans MT" w:hAnsi="Gill Sans MT" w:cstheme="minorHAnsi"/>
                <w:spacing w:val="26"/>
                <w:lang w:val="en-ZW"/>
              </w:rPr>
              <w:t xml:space="preserve"> </w:t>
            </w:r>
            <w:r w:rsidRPr="00346920">
              <w:rPr>
                <w:rFonts w:ascii="Gill Sans MT" w:hAnsi="Gill Sans MT" w:cstheme="minorHAnsi"/>
                <w:lang w:val="en-ZW"/>
              </w:rPr>
              <w:t>aware</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30"/>
                <w:lang w:val="en-ZW"/>
              </w:rPr>
              <w:t xml:space="preserve"> </w:t>
            </w:r>
            <w:r w:rsidRPr="00346920">
              <w:rPr>
                <w:rFonts w:ascii="Gill Sans MT" w:hAnsi="Gill Sans MT" w:cstheme="minorHAnsi"/>
                <w:lang w:val="en-ZW"/>
              </w:rPr>
              <w:t>measures</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for</w:t>
            </w:r>
            <w:r w:rsidRPr="00346920">
              <w:rPr>
                <w:rFonts w:ascii="Gill Sans MT" w:hAnsi="Gill Sans MT" w:cstheme="minorHAnsi"/>
                <w:spacing w:val="32"/>
                <w:lang w:val="en-ZW"/>
              </w:rPr>
              <w:t xml:space="preserve"> </w:t>
            </w:r>
            <w:r w:rsidRPr="00346920">
              <w:rPr>
                <w:rFonts w:ascii="Gill Sans MT" w:hAnsi="Gill Sans MT" w:cstheme="minorHAnsi"/>
                <w:lang w:val="en-ZW"/>
              </w:rPr>
              <w:t>the</w:t>
            </w:r>
            <w:r w:rsidRPr="00346920">
              <w:rPr>
                <w:rFonts w:ascii="Gill Sans MT" w:hAnsi="Gill Sans MT" w:cstheme="minorHAnsi"/>
                <w:spacing w:val="22"/>
                <w:w w:val="99"/>
                <w:lang w:val="en-ZW"/>
              </w:rPr>
              <w:t xml:space="preserve"> </w:t>
            </w:r>
            <w:r w:rsidRPr="00346920">
              <w:rPr>
                <w:rFonts w:ascii="Gill Sans MT" w:hAnsi="Gill Sans MT" w:cstheme="minorHAnsi"/>
                <w:spacing w:val="-1"/>
                <w:lang w:val="en-ZW"/>
              </w:rPr>
              <w:t>prevention</w:t>
            </w:r>
            <w:r w:rsidRPr="00346920">
              <w:rPr>
                <w:rFonts w:ascii="Gill Sans MT" w:hAnsi="Gill Sans MT" w:cstheme="minorHAnsi"/>
                <w:spacing w:val="44"/>
                <w:lang w:val="en-ZW"/>
              </w:rPr>
              <w:t xml:space="preserve"> </w:t>
            </w:r>
            <w:r w:rsidRPr="00346920">
              <w:rPr>
                <w:rFonts w:ascii="Gill Sans MT" w:hAnsi="Gill Sans MT" w:cstheme="minorHAnsi"/>
                <w:spacing w:val="-1"/>
                <w:lang w:val="en-ZW"/>
              </w:rPr>
              <w:t>and</w:t>
            </w:r>
            <w:r w:rsidRPr="00346920">
              <w:rPr>
                <w:rFonts w:ascii="Gill Sans MT" w:hAnsi="Gill Sans MT" w:cstheme="minorHAnsi"/>
                <w:spacing w:val="44"/>
                <w:lang w:val="en-ZW"/>
              </w:rPr>
              <w:t xml:space="preserve"> </w:t>
            </w:r>
            <w:r w:rsidRPr="00346920">
              <w:rPr>
                <w:rFonts w:ascii="Gill Sans MT" w:hAnsi="Gill Sans MT" w:cstheme="minorHAnsi"/>
                <w:spacing w:val="-1"/>
                <w:lang w:val="en-ZW"/>
              </w:rPr>
              <w:t>treatment</w:t>
            </w:r>
            <w:r w:rsidRPr="00346920">
              <w:rPr>
                <w:rFonts w:ascii="Gill Sans MT" w:hAnsi="Gill Sans MT" w:cstheme="minorHAnsi"/>
                <w:spacing w:val="43"/>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9"/>
                <w:lang w:val="en-ZW"/>
              </w:rPr>
              <w:t xml:space="preserve"> </w:t>
            </w:r>
            <w:r w:rsidRPr="00346920">
              <w:rPr>
                <w:rFonts w:ascii="Gill Sans MT" w:hAnsi="Gill Sans MT" w:cstheme="minorHAnsi"/>
                <w:lang w:val="en-ZW"/>
              </w:rPr>
              <w:t>eye</w:t>
            </w:r>
            <w:r w:rsidRPr="00346920">
              <w:rPr>
                <w:rFonts w:ascii="Gill Sans MT" w:hAnsi="Gill Sans MT" w:cstheme="minorHAnsi"/>
                <w:spacing w:val="5"/>
                <w:lang w:val="en-ZW"/>
              </w:rPr>
              <w:t xml:space="preserve"> </w:t>
            </w:r>
            <w:r w:rsidRPr="00346920">
              <w:rPr>
                <w:rFonts w:ascii="Gill Sans MT" w:hAnsi="Gill Sans MT" w:cstheme="minorHAnsi"/>
                <w:lang w:val="en-ZW"/>
              </w:rPr>
              <w:t>and</w:t>
            </w:r>
            <w:r w:rsidRPr="00346920">
              <w:rPr>
                <w:rFonts w:ascii="Gill Sans MT" w:hAnsi="Gill Sans MT" w:cstheme="minorHAnsi"/>
                <w:spacing w:val="6"/>
                <w:lang w:val="en-ZW"/>
              </w:rPr>
              <w:t xml:space="preserve"> </w:t>
            </w:r>
            <w:r w:rsidRPr="00346920">
              <w:rPr>
                <w:rFonts w:ascii="Gill Sans MT" w:hAnsi="Gill Sans MT" w:cstheme="minorHAnsi"/>
                <w:lang w:val="en-ZW"/>
              </w:rPr>
              <w:t>ear</w:t>
            </w:r>
            <w:r w:rsidRPr="00346920">
              <w:rPr>
                <w:rFonts w:ascii="Gill Sans MT" w:hAnsi="Gill Sans MT" w:cstheme="minorHAnsi"/>
                <w:spacing w:val="4"/>
                <w:lang w:val="en-ZW"/>
              </w:rPr>
              <w:t xml:space="preserve"> </w:t>
            </w:r>
            <w:r w:rsidRPr="00346920">
              <w:rPr>
                <w:rFonts w:ascii="Gill Sans MT" w:hAnsi="Gill Sans MT" w:cstheme="minorHAnsi"/>
                <w:spacing w:val="-1"/>
                <w:lang w:val="en-ZW"/>
              </w:rPr>
              <w:t>diseases</w:t>
            </w:r>
            <w:r w:rsidRPr="00346920">
              <w:rPr>
                <w:rFonts w:ascii="Gill Sans MT" w:hAnsi="Gill Sans MT" w:cstheme="minorHAnsi"/>
                <w:spacing w:val="6"/>
                <w:lang w:val="en-ZW"/>
              </w:rPr>
              <w:t xml:space="preserve"> </w:t>
            </w:r>
            <w:r w:rsidRPr="00346920">
              <w:rPr>
                <w:rFonts w:ascii="Gill Sans MT" w:hAnsi="Gill Sans MT" w:cstheme="minorHAnsi"/>
                <w:lang w:val="en-ZW"/>
              </w:rPr>
              <w:t>as well</w:t>
            </w:r>
            <w:r w:rsidRPr="00346920">
              <w:rPr>
                <w:rFonts w:ascii="Gill Sans MT" w:hAnsi="Gill Sans MT" w:cstheme="minorHAnsi"/>
                <w:spacing w:val="7"/>
                <w:lang w:val="en-ZW"/>
              </w:rPr>
              <w:t xml:space="preserve"> </w:t>
            </w:r>
            <w:r w:rsidRPr="00346920">
              <w:rPr>
                <w:rFonts w:ascii="Gill Sans MT" w:hAnsi="Gill Sans MT" w:cstheme="minorHAnsi"/>
                <w:spacing w:val="-1"/>
                <w:lang w:val="en-ZW"/>
              </w:rPr>
              <w:t>of</w:t>
            </w:r>
            <w:r w:rsidRPr="00346920">
              <w:rPr>
                <w:rFonts w:ascii="Gill Sans MT" w:hAnsi="Gill Sans MT" w:cstheme="minorHAnsi"/>
                <w:lang w:val="en-ZW"/>
              </w:rPr>
              <w:t xml:space="preserve"> the IEEH services </w:t>
            </w:r>
            <w:r w:rsidRPr="00346920">
              <w:rPr>
                <w:rFonts w:ascii="Gill Sans MT" w:hAnsi="Gill Sans MT" w:cstheme="minorHAnsi"/>
                <w:spacing w:val="-1"/>
                <w:lang w:val="en-ZW"/>
              </w:rPr>
              <w:t>being offered.</w:t>
            </w:r>
          </w:p>
        </w:tc>
        <w:tc>
          <w:tcPr>
            <w:tcW w:w="2755" w:type="dxa"/>
          </w:tcPr>
          <w:p w14:paraId="1DA2F27B" w14:textId="77777777" w:rsidR="00E3455E" w:rsidRPr="00346920" w:rsidRDefault="00ED7515" w:rsidP="00370414">
            <w:pPr>
              <w:rPr>
                <w:rFonts w:ascii="Gill Sans MT" w:hAnsi="Gill Sans MT" w:cstheme="minorHAnsi"/>
                <w:bCs/>
                <w:lang w:val="en-GB"/>
              </w:rPr>
            </w:pPr>
            <w:r w:rsidRPr="00346920">
              <w:rPr>
                <w:rFonts w:ascii="Gill Sans MT" w:hAnsi="Gill Sans MT" w:cstheme="minorHAnsi"/>
                <w:lang w:val="en-ZW"/>
              </w:rPr>
              <w:t>By</w:t>
            </w:r>
            <w:r w:rsidRPr="00346920">
              <w:rPr>
                <w:rFonts w:ascii="Gill Sans MT" w:hAnsi="Gill Sans MT" w:cstheme="minorHAnsi"/>
                <w:spacing w:val="1"/>
                <w:lang w:val="en-ZW"/>
              </w:rPr>
              <w:t xml:space="preserve"> </w:t>
            </w:r>
            <w:r w:rsidRPr="00346920">
              <w:rPr>
                <w:rFonts w:ascii="Gill Sans MT" w:hAnsi="Gill Sans MT" w:cstheme="minorHAnsi"/>
                <w:lang w:val="en-ZW"/>
              </w:rPr>
              <w:t>the</w:t>
            </w:r>
            <w:r w:rsidRPr="00346920">
              <w:rPr>
                <w:rFonts w:ascii="Gill Sans MT" w:hAnsi="Gill Sans MT" w:cstheme="minorHAnsi"/>
                <w:spacing w:val="3"/>
                <w:lang w:val="en-ZW"/>
              </w:rPr>
              <w:t xml:space="preserve"> </w:t>
            </w:r>
            <w:r w:rsidRPr="00346920">
              <w:rPr>
                <w:rFonts w:ascii="Gill Sans MT" w:hAnsi="Gill Sans MT" w:cstheme="minorHAnsi"/>
                <w:lang w:val="en-ZW"/>
              </w:rPr>
              <w:t>end</w:t>
            </w:r>
            <w:r w:rsidRPr="00346920">
              <w:rPr>
                <w:rFonts w:ascii="Gill Sans MT" w:hAnsi="Gill Sans MT" w:cstheme="minorHAnsi"/>
                <w:spacing w:val="1"/>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1"/>
                <w:lang w:val="en-ZW"/>
              </w:rPr>
              <w:t xml:space="preserve"> </w:t>
            </w:r>
            <w:r w:rsidRPr="00346920">
              <w:rPr>
                <w:rFonts w:ascii="Gill Sans MT" w:hAnsi="Gill Sans MT" w:cstheme="minorHAnsi"/>
                <w:lang w:val="en-ZW"/>
              </w:rPr>
              <w:t>2023,</w:t>
            </w:r>
            <w:r w:rsidRPr="00346920">
              <w:rPr>
                <w:rFonts w:ascii="Gill Sans MT" w:hAnsi="Gill Sans MT" w:cstheme="minorHAnsi"/>
                <w:spacing w:val="1"/>
                <w:lang w:val="en-ZW"/>
              </w:rPr>
              <w:t xml:space="preserve"> </w:t>
            </w:r>
            <w:r w:rsidRPr="00346920">
              <w:rPr>
                <w:rFonts w:ascii="Gill Sans MT" w:hAnsi="Gill Sans MT" w:cstheme="minorHAnsi"/>
                <w:lang w:val="en-ZW"/>
              </w:rPr>
              <w:t>the</w:t>
            </w:r>
            <w:r w:rsidRPr="00346920">
              <w:rPr>
                <w:rFonts w:ascii="Gill Sans MT" w:hAnsi="Gill Sans MT" w:cstheme="minorHAnsi"/>
                <w:spacing w:val="3"/>
                <w:lang w:val="en-ZW"/>
              </w:rPr>
              <w:t xml:space="preserve"> </w:t>
            </w:r>
            <w:r w:rsidRPr="00346920">
              <w:rPr>
                <w:rFonts w:ascii="Gill Sans MT" w:hAnsi="Gill Sans MT" w:cstheme="minorHAnsi"/>
                <w:spacing w:val="-2"/>
                <w:lang w:val="en-ZW"/>
              </w:rPr>
              <w:t>population</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has</w:t>
            </w:r>
            <w:r w:rsidRPr="00346920">
              <w:rPr>
                <w:rFonts w:ascii="Gill Sans MT" w:hAnsi="Gill Sans MT" w:cstheme="minorHAnsi"/>
                <w:spacing w:val="8"/>
                <w:lang w:val="en-ZW"/>
              </w:rPr>
              <w:t xml:space="preserve"> </w:t>
            </w:r>
            <w:r w:rsidRPr="00346920">
              <w:rPr>
                <w:rFonts w:ascii="Gill Sans MT" w:hAnsi="Gill Sans MT" w:cstheme="minorHAnsi"/>
                <w:spacing w:val="-1"/>
                <w:lang w:val="en-ZW"/>
              </w:rPr>
              <w:t>been</w:t>
            </w:r>
            <w:r w:rsidRPr="00346920">
              <w:rPr>
                <w:rFonts w:ascii="Gill Sans MT" w:hAnsi="Gill Sans MT" w:cstheme="minorHAnsi"/>
                <w:spacing w:val="9"/>
                <w:lang w:val="en-ZW"/>
              </w:rPr>
              <w:t xml:space="preserve"> </w:t>
            </w:r>
            <w:r w:rsidRPr="00346920">
              <w:rPr>
                <w:rFonts w:ascii="Gill Sans MT" w:hAnsi="Gill Sans MT" w:cstheme="minorHAnsi"/>
                <w:spacing w:val="-1"/>
                <w:lang w:val="en-ZW"/>
              </w:rPr>
              <w:t>made</w:t>
            </w:r>
            <w:r w:rsidRPr="00346920">
              <w:rPr>
                <w:rFonts w:ascii="Gill Sans MT" w:hAnsi="Gill Sans MT" w:cstheme="minorHAnsi"/>
                <w:spacing w:val="9"/>
                <w:lang w:val="en-ZW"/>
              </w:rPr>
              <w:t xml:space="preserve"> </w:t>
            </w:r>
            <w:r w:rsidRPr="00346920">
              <w:rPr>
                <w:rFonts w:ascii="Gill Sans MT" w:hAnsi="Gill Sans MT" w:cstheme="minorHAnsi"/>
                <w:lang w:val="en-ZW"/>
              </w:rPr>
              <w:t>aware</w:t>
            </w:r>
            <w:r w:rsidRPr="00346920">
              <w:rPr>
                <w:rFonts w:ascii="Gill Sans MT" w:hAnsi="Gill Sans MT" w:cstheme="minorHAnsi"/>
                <w:spacing w:val="8"/>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8"/>
                <w:lang w:val="en-ZW"/>
              </w:rPr>
              <w:t xml:space="preserve"> </w:t>
            </w:r>
            <w:r w:rsidRPr="00346920">
              <w:rPr>
                <w:rFonts w:ascii="Gill Sans MT" w:hAnsi="Gill Sans MT" w:cstheme="minorHAnsi"/>
                <w:spacing w:val="-1"/>
                <w:lang w:val="en-ZW"/>
              </w:rPr>
              <w:t>prevention</w:t>
            </w:r>
            <w:r w:rsidRPr="00346920">
              <w:rPr>
                <w:rFonts w:ascii="Gill Sans MT" w:hAnsi="Gill Sans MT" w:cstheme="minorHAnsi"/>
                <w:lang w:val="en-ZW"/>
              </w:rPr>
              <w:t xml:space="preserve"> as well as</w:t>
            </w:r>
            <w:r w:rsidRPr="00346920">
              <w:rPr>
                <w:rFonts w:ascii="Gill Sans MT" w:hAnsi="Gill Sans MT" w:cstheme="minorHAnsi"/>
                <w:spacing w:val="47"/>
                <w:lang w:val="en-ZW"/>
              </w:rPr>
              <w:t xml:space="preserve"> </w:t>
            </w:r>
            <w:r w:rsidRPr="00346920">
              <w:rPr>
                <w:rFonts w:ascii="Gill Sans MT" w:hAnsi="Gill Sans MT" w:cstheme="minorHAnsi"/>
                <w:lang w:val="en-ZW"/>
              </w:rPr>
              <w:t>eye</w:t>
            </w:r>
            <w:r w:rsidRPr="00346920">
              <w:rPr>
                <w:rFonts w:ascii="Gill Sans MT" w:hAnsi="Gill Sans MT" w:cstheme="minorHAnsi"/>
                <w:spacing w:val="30"/>
                <w:w w:val="99"/>
                <w:lang w:val="en-ZW"/>
              </w:rPr>
              <w:t xml:space="preserve"> </w:t>
            </w:r>
            <w:r w:rsidRPr="00346920">
              <w:rPr>
                <w:rFonts w:ascii="Gill Sans MT" w:hAnsi="Gill Sans MT" w:cstheme="minorHAnsi"/>
                <w:lang w:val="en-ZW"/>
              </w:rPr>
              <w:t>and</w:t>
            </w:r>
            <w:r w:rsidRPr="00346920">
              <w:rPr>
                <w:rFonts w:ascii="Gill Sans MT" w:hAnsi="Gill Sans MT" w:cstheme="minorHAnsi"/>
                <w:spacing w:val="32"/>
                <w:lang w:val="en-ZW"/>
              </w:rPr>
              <w:t xml:space="preserve"> </w:t>
            </w:r>
            <w:r w:rsidRPr="00346920">
              <w:rPr>
                <w:rFonts w:ascii="Gill Sans MT" w:hAnsi="Gill Sans MT" w:cstheme="minorHAnsi"/>
                <w:lang w:val="en-ZW"/>
              </w:rPr>
              <w:t>ear</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treatments</w:t>
            </w:r>
            <w:r w:rsidRPr="00346920">
              <w:rPr>
                <w:rFonts w:ascii="Gill Sans MT" w:hAnsi="Gill Sans MT" w:cstheme="minorHAnsi"/>
                <w:spacing w:val="33"/>
                <w:lang w:val="en-ZW"/>
              </w:rPr>
              <w:t xml:space="preserve"> </w:t>
            </w:r>
            <w:r w:rsidRPr="00346920">
              <w:rPr>
                <w:rFonts w:ascii="Gill Sans MT" w:hAnsi="Gill Sans MT" w:cstheme="minorHAnsi"/>
                <w:lang w:val="en-ZW"/>
              </w:rPr>
              <w:t>and</w:t>
            </w:r>
            <w:r w:rsidRPr="00346920">
              <w:rPr>
                <w:rFonts w:ascii="Gill Sans MT" w:hAnsi="Gill Sans MT" w:cstheme="minorHAnsi"/>
                <w:spacing w:val="32"/>
                <w:lang w:val="en-ZW"/>
              </w:rPr>
              <w:t xml:space="preserve"> </w:t>
            </w:r>
            <w:r w:rsidRPr="00346920">
              <w:rPr>
                <w:rFonts w:ascii="Gill Sans MT" w:hAnsi="Gill Sans MT" w:cstheme="minorHAnsi"/>
                <w:spacing w:val="-1"/>
                <w:lang w:val="en-ZW"/>
              </w:rPr>
              <w:t>informed</w:t>
            </w:r>
            <w:r w:rsidRPr="00346920">
              <w:rPr>
                <w:rFonts w:ascii="Gill Sans MT" w:hAnsi="Gill Sans MT" w:cstheme="minorHAnsi"/>
                <w:spacing w:val="25"/>
                <w:lang w:val="en-ZW"/>
              </w:rPr>
              <w:t xml:space="preserve"> </w:t>
            </w:r>
            <w:r w:rsidRPr="00346920">
              <w:rPr>
                <w:rFonts w:ascii="Gill Sans MT" w:hAnsi="Gill Sans MT" w:cstheme="minorHAnsi"/>
                <w:lang w:val="en-ZW"/>
              </w:rPr>
              <w:t>about</w:t>
            </w:r>
            <w:r w:rsidRPr="00346920">
              <w:rPr>
                <w:rFonts w:ascii="Gill Sans MT" w:hAnsi="Gill Sans MT" w:cstheme="minorHAnsi"/>
                <w:spacing w:val="17"/>
                <w:lang w:val="en-ZW"/>
              </w:rPr>
              <w:t xml:space="preserve"> </w:t>
            </w:r>
            <w:r w:rsidRPr="00346920">
              <w:rPr>
                <w:rFonts w:ascii="Gill Sans MT" w:hAnsi="Gill Sans MT" w:cstheme="minorHAnsi"/>
                <w:lang w:val="en-ZW"/>
              </w:rPr>
              <w:t>integrated</w:t>
            </w:r>
            <w:r w:rsidRPr="00346920">
              <w:rPr>
                <w:rFonts w:ascii="Gill Sans MT" w:hAnsi="Gill Sans MT" w:cstheme="minorHAnsi"/>
                <w:spacing w:val="17"/>
                <w:lang w:val="en-ZW"/>
              </w:rPr>
              <w:t xml:space="preserve"> </w:t>
            </w:r>
            <w:r w:rsidRPr="00346920">
              <w:rPr>
                <w:rFonts w:ascii="Gill Sans MT" w:hAnsi="Gill Sans MT" w:cstheme="minorHAnsi"/>
                <w:spacing w:val="-1"/>
                <w:lang w:val="en-ZW"/>
              </w:rPr>
              <w:t>services</w:t>
            </w:r>
            <w:r w:rsidRPr="00346920">
              <w:rPr>
                <w:rFonts w:ascii="Gill Sans MT" w:hAnsi="Gill Sans MT" w:cstheme="minorHAnsi"/>
                <w:spacing w:val="26"/>
                <w:lang w:val="en-ZW"/>
              </w:rPr>
              <w:t xml:space="preserve"> </w:t>
            </w:r>
            <w:r w:rsidRPr="00346920">
              <w:rPr>
                <w:rFonts w:ascii="Gill Sans MT" w:hAnsi="Gill Sans MT" w:cstheme="minorHAnsi"/>
                <w:lang w:val="en-ZW"/>
              </w:rPr>
              <w:t>through</w:t>
            </w:r>
            <w:r w:rsidRPr="00346920">
              <w:rPr>
                <w:rFonts w:ascii="Gill Sans MT" w:hAnsi="Gill Sans MT" w:cstheme="minorHAnsi"/>
                <w:spacing w:val="33"/>
                <w:lang w:val="en-ZW"/>
              </w:rPr>
              <w:t xml:space="preserve"> </w:t>
            </w:r>
            <w:r w:rsidRPr="00346920">
              <w:rPr>
                <w:rFonts w:ascii="Gill Sans MT" w:hAnsi="Gill Sans MT" w:cstheme="minorHAnsi"/>
                <w:lang w:val="en-ZW"/>
              </w:rPr>
              <w:t>8</w:t>
            </w:r>
            <w:r w:rsidRPr="00346920">
              <w:rPr>
                <w:rFonts w:ascii="Gill Sans MT" w:hAnsi="Gill Sans MT" w:cstheme="minorHAnsi"/>
                <w:spacing w:val="34"/>
                <w:lang w:val="en-ZW"/>
              </w:rPr>
              <w:t xml:space="preserve"> </w:t>
            </w:r>
            <w:r w:rsidRPr="00346920">
              <w:rPr>
                <w:rFonts w:ascii="Gill Sans MT" w:hAnsi="Gill Sans MT" w:cstheme="minorHAnsi"/>
                <w:spacing w:val="-1"/>
                <w:lang w:val="en-ZW"/>
              </w:rPr>
              <w:t>street</w:t>
            </w:r>
            <w:r w:rsidRPr="00346920">
              <w:rPr>
                <w:rFonts w:ascii="Gill Sans MT" w:hAnsi="Gill Sans MT" w:cstheme="minorHAnsi"/>
                <w:spacing w:val="33"/>
                <w:lang w:val="en-ZW"/>
              </w:rPr>
              <w:t xml:space="preserve"> </w:t>
            </w:r>
            <w:r w:rsidRPr="00346920">
              <w:rPr>
                <w:rFonts w:ascii="Gill Sans MT" w:hAnsi="Gill Sans MT" w:cstheme="minorHAnsi"/>
                <w:spacing w:val="-1"/>
                <w:lang w:val="en-ZW"/>
              </w:rPr>
              <w:t>theatres,</w:t>
            </w:r>
            <w:r w:rsidRPr="00346920">
              <w:rPr>
                <w:rFonts w:ascii="Gill Sans MT" w:hAnsi="Gill Sans MT" w:cstheme="minorHAnsi"/>
                <w:spacing w:val="34"/>
                <w:lang w:val="en-ZW"/>
              </w:rPr>
              <w:t xml:space="preserve"> </w:t>
            </w:r>
            <w:r w:rsidRPr="00346920">
              <w:rPr>
                <w:rFonts w:ascii="Gill Sans MT" w:hAnsi="Gill Sans MT" w:cstheme="minorHAnsi"/>
                <w:lang w:val="en-ZW"/>
              </w:rPr>
              <w:t>60</w:t>
            </w:r>
            <w:r w:rsidRPr="00346920">
              <w:rPr>
                <w:rFonts w:ascii="Gill Sans MT" w:hAnsi="Gill Sans MT" w:cstheme="minorHAnsi"/>
                <w:spacing w:val="29"/>
                <w:w w:val="99"/>
                <w:lang w:val="en-ZW"/>
              </w:rPr>
              <w:t xml:space="preserve"> </w:t>
            </w:r>
            <w:r w:rsidRPr="00346920">
              <w:rPr>
                <w:rFonts w:ascii="Gill Sans MT" w:hAnsi="Gill Sans MT" w:cstheme="minorHAnsi"/>
                <w:lang w:val="en-ZW"/>
              </w:rPr>
              <w:t>murals</w:t>
            </w:r>
            <w:r w:rsidRPr="00346920">
              <w:rPr>
                <w:rFonts w:ascii="Gill Sans MT" w:hAnsi="Gill Sans MT" w:cstheme="minorHAnsi"/>
                <w:spacing w:val="2"/>
                <w:lang w:val="en-ZW"/>
              </w:rPr>
              <w:t xml:space="preserve"> </w:t>
            </w:r>
            <w:r w:rsidRPr="00346920">
              <w:rPr>
                <w:rFonts w:ascii="Gill Sans MT" w:hAnsi="Gill Sans MT" w:cstheme="minorHAnsi"/>
                <w:lang w:val="en-ZW"/>
              </w:rPr>
              <w:t>and</w:t>
            </w:r>
            <w:r w:rsidRPr="00346920">
              <w:rPr>
                <w:rFonts w:ascii="Gill Sans MT" w:hAnsi="Gill Sans MT" w:cstheme="minorHAnsi"/>
                <w:spacing w:val="3"/>
                <w:lang w:val="en-ZW"/>
              </w:rPr>
              <w:t xml:space="preserve"> </w:t>
            </w:r>
            <w:r w:rsidRPr="00346920">
              <w:rPr>
                <w:rFonts w:ascii="Gill Sans MT" w:hAnsi="Gill Sans MT" w:cstheme="minorHAnsi"/>
                <w:lang w:val="en-ZW"/>
              </w:rPr>
              <w:t>8</w:t>
            </w:r>
            <w:r w:rsidRPr="00346920">
              <w:rPr>
                <w:rFonts w:ascii="Gill Sans MT" w:hAnsi="Gill Sans MT" w:cstheme="minorHAnsi"/>
                <w:spacing w:val="3"/>
                <w:lang w:val="en-ZW"/>
              </w:rPr>
              <w:t xml:space="preserve"> </w:t>
            </w:r>
            <w:r w:rsidRPr="00346920">
              <w:rPr>
                <w:rFonts w:ascii="Gill Sans MT" w:hAnsi="Gill Sans MT" w:cstheme="minorHAnsi"/>
                <w:spacing w:val="-1"/>
                <w:lang w:val="en-ZW"/>
              </w:rPr>
              <w:t>information</w:t>
            </w:r>
            <w:r w:rsidRPr="00346920">
              <w:rPr>
                <w:rFonts w:ascii="Gill Sans MT" w:hAnsi="Gill Sans MT" w:cstheme="minorHAnsi"/>
                <w:spacing w:val="2"/>
                <w:lang w:val="en-ZW"/>
              </w:rPr>
              <w:t xml:space="preserve"> </w:t>
            </w:r>
            <w:r w:rsidRPr="00346920">
              <w:rPr>
                <w:rFonts w:ascii="Gill Sans MT" w:hAnsi="Gill Sans MT" w:cstheme="minorHAnsi"/>
                <w:spacing w:val="-1"/>
                <w:lang w:val="en-ZW"/>
              </w:rPr>
              <w:t>panels</w:t>
            </w:r>
            <w:r w:rsidRPr="00346920">
              <w:rPr>
                <w:rFonts w:ascii="Gill Sans MT" w:hAnsi="Gill Sans MT" w:cstheme="minorHAnsi"/>
                <w:spacing w:val="3"/>
                <w:lang w:val="en-ZW"/>
              </w:rPr>
              <w:t xml:space="preserve"> </w:t>
            </w:r>
            <w:r w:rsidRPr="00346920">
              <w:rPr>
                <w:rFonts w:ascii="Gill Sans MT" w:hAnsi="Gill Sans MT" w:cstheme="minorHAnsi"/>
                <w:lang w:val="en-ZW"/>
              </w:rPr>
              <w:t>in</w:t>
            </w:r>
            <w:r w:rsidRPr="00346920">
              <w:rPr>
                <w:rFonts w:ascii="Gill Sans MT" w:hAnsi="Gill Sans MT" w:cstheme="minorHAnsi"/>
                <w:spacing w:val="21"/>
                <w:lang w:val="en-ZW"/>
              </w:rPr>
              <w:t xml:space="preserve"> </w:t>
            </w:r>
            <w:r w:rsidRPr="00346920">
              <w:rPr>
                <w:rFonts w:ascii="Gill Sans MT" w:hAnsi="Gill Sans MT" w:cstheme="minorHAnsi"/>
                <w:spacing w:val="-1"/>
                <w:lang w:val="en-ZW"/>
              </w:rPr>
              <w:t>public</w:t>
            </w:r>
            <w:r w:rsidRPr="00346920">
              <w:rPr>
                <w:rFonts w:ascii="Gill Sans MT" w:hAnsi="Gill Sans MT" w:cstheme="minorHAnsi"/>
                <w:spacing w:val="32"/>
                <w:lang w:val="en-ZW"/>
              </w:rPr>
              <w:t xml:space="preserve"> </w:t>
            </w:r>
            <w:r w:rsidRPr="00346920">
              <w:rPr>
                <w:rFonts w:ascii="Gill Sans MT" w:hAnsi="Gill Sans MT" w:cstheme="minorHAnsi"/>
                <w:spacing w:val="-1"/>
                <w:lang w:val="en-ZW"/>
              </w:rPr>
              <w:t>places,</w:t>
            </w:r>
            <w:r w:rsidRPr="00346920">
              <w:rPr>
                <w:rFonts w:ascii="Gill Sans MT" w:hAnsi="Gill Sans MT" w:cstheme="minorHAnsi"/>
                <w:spacing w:val="32"/>
                <w:lang w:val="en-ZW"/>
              </w:rPr>
              <w:t xml:space="preserve"> </w:t>
            </w:r>
            <w:r w:rsidRPr="00346920">
              <w:rPr>
                <w:rFonts w:ascii="Gill Sans MT" w:hAnsi="Gill Sans MT" w:cstheme="minorHAnsi"/>
                <w:lang w:val="en-ZW"/>
              </w:rPr>
              <w:t>4</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school</w:t>
            </w:r>
            <w:r w:rsidRPr="00346920">
              <w:rPr>
                <w:rFonts w:ascii="Gill Sans MT" w:hAnsi="Gill Sans MT" w:cstheme="minorHAnsi"/>
                <w:spacing w:val="22"/>
                <w:lang w:val="en-ZW"/>
              </w:rPr>
              <w:t xml:space="preserve"> </w:t>
            </w:r>
            <w:r w:rsidRPr="00346920">
              <w:rPr>
                <w:rFonts w:ascii="Gill Sans MT" w:hAnsi="Gill Sans MT" w:cstheme="minorHAnsi"/>
                <w:lang w:val="en-ZW"/>
              </w:rPr>
              <w:t>competitions,</w:t>
            </w:r>
            <w:r w:rsidRPr="00346920">
              <w:rPr>
                <w:rFonts w:ascii="Gill Sans MT" w:hAnsi="Gill Sans MT" w:cstheme="minorHAnsi"/>
                <w:spacing w:val="1"/>
                <w:lang w:val="en-ZW"/>
              </w:rPr>
              <w:t xml:space="preserve"> </w:t>
            </w:r>
            <w:r w:rsidRPr="00346920">
              <w:rPr>
                <w:rFonts w:ascii="Gill Sans MT" w:hAnsi="Gill Sans MT" w:cstheme="minorHAnsi"/>
                <w:lang w:val="en-ZW"/>
              </w:rPr>
              <w:t xml:space="preserve">radio </w:t>
            </w:r>
            <w:r w:rsidRPr="00346920">
              <w:rPr>
                <w:rFonts w:ascii="Gill Sans MT" w:hAnsi="Gill Sans MT" w:cstheme="minorHAnsi"/>
                <w:spacing w:val="-1"/>
                <w:lang w:val="en-ZW"/>
              </w:rPr>
              <w:t>spots</w:t>
            </w:r>
            <w:r w:rsidRPr="00346920">
              <w:rPr>
                <w:rFonts w:ascii="Gill Sans MT" w:hAnsi="Gill Sans MT" w:cstheme="minorHAnsi"/>
                <w:spacing w:val="2"/>
                <w:lang w:val="en-ZW"/>
              </w:rPr>
              <w:t xml:space="preserve"> </w:t>
            </w:r>
            <w:r w:rsidRPr="00346920">
              <w:rPr>
                <w:rFonts w:ascii="Gill Sans MT" w:hAnsi="Gill Sans MT" w:cstheme="minorHAnsi"/>
                <w:lang w:val="en-ZW"/>
              </w:rPr>
              <w:t>and</w:t>
            </w:r>
            <w:r w:rsidRPr="00346920">
              <w:rPr>
                <w:rFonts w:ascii="Gill Sans MT" w:hAnsi="Gill Sans MT" w:cstheme="minorHAnsi"/>
                <w:spacing w:val="1"/>
                <w:lang w:val="en-ZW"/>
              </w:rPr>
              <w:t xml:space="preserve"> </w:t>
            </w:r>
            <w:r w:rsidRPr="00346920">
              <w:rPr>
                <w:rFonts w:ascii="Gill Sans MT" w:hAnsi="Gill Sans MT" w:cstheme="minorHAnsi"/>
                <w:lang w:val="en-ZW"/>
              </w:rPr>
              <w:t>32</w:t>
            </w:r>
            <w:r w:rsidRPr="00346920">
              <w:rPr>
                <w:rFonts w:ascii="Gill Sans MT" w:hAnsi="Gill Sans MT" w:cstheme="minorHAnsi"/>
                <w:spacing w:val="22"/>
                <w:w w:val="99"/>
                <w:lang w:val="en-ZW"/>
              </w:rPr>
              <w:t xml:space="preserve"> </w:t>
            </w:r>
            <w:r w:rsidRPr="00346920">
              <w:rPr>
                <w:rFonts w:ascii="Gill Sans MT" w:hAnsi="Gill Sans MT" w:cstheme="minorHAnsi"/>
                <w:lang w:val="en-ZW"/>
              </w:rPr>
              <w:t>events</w:t>
            </w:r>
            <w:r w:rsidRPr="00346920">
              <w:rPr>
                <w:rFonts w:ascii="Gill Sans MT" w:hAnsi="Gill Sans MT" w:cstheme="minorHAnsi"/>
                <w:spacing w:val="-3"/>
                <w:lang w:val="en-ZW"/>
              </w:rPr>
              <w:t xml:space="preserve"> </w:t>
            </w:r>
            <w:r w:rsidRPr="00346920">
              <w:rPr>
                <w:rFonts w:ascii="Gill Sans MT" w:hAnsi="Gill Sans MT" w:cstheme="minorHAnsi"/>
                <w:spacing w:val="-1"/>
                <w:lang w:val="en-ZW"/>
              </w:rPr>
              <w:t>on</w:t>
            </w:r>
            <w:r w:rsidRPr="00346920">
              <w:rPr>
                <w:rFonts w:ascii="Gill Sans MT" w:hAnsi="Gill Sans MT" w:cstheme="minorHAnsi"/>
                <w:spacing w:val="-2"/>
                <w:lang w:val="en-ZW"/>
              </w:rPr>
              <w:t xml:space="preserve"> </w:t>
            </w:r>
            <w:r w:rsidRPr="00346920">
              <w:rPr>
                <w:rFonts w:ascii="Gill Sans MT" w:hAnsi="Gill Sans MT" w:cstheme="minorHAnsi"/>
                <w:spacing w:val="-1"/>
                <w:lang w:val="en-ZW"/>
              </w:rPr>
              <w:t>special</w:t>
            </w:r>
            <w:r w:rsidRPr="00346920">
              <w:rPr>
                <w:rFonts w:ascii="Gill Sans MT" w:hAnsi="Gill Sans MT" w:cstheme="minorHAnsi"/>
                <w:spacing w:val="-2"/>
                <w:lang w:val="en-ZW"/>
              </w:rPr>
              <w:t xml:space="preserve"> </w:t>
            </w:r>
            <w:r w:rsidRPr="00346920">
              <w:rPr>
                <w:rFonts w:ascii="Gill Sans MT" w:hAnsi="Gill Sans MT" w:cstheme="minorHAnsi"/>
                <w:spacing w:val="-1"/>
                <w:lang w:val="en-ZW"/>
              </w:rPr>
              <w:t>holidays</w:t>
            </w:r>
          </w:p>
        </w:tc>
        <w:tc>
          <w:tcPr>
            <w:tcW w:w="3009" w:type="dxa"/>
          </w:tcPr>
          <w:p w14:paraId="0F3D2C75" w14:textId="77777777" w:rsidR="00E3455E" w:rsidRPr="00346920" w:rsidRDefault="297B5831" w:rsidP="7FA3C4C8">
            <w:pPr>
              <w:rPr>
                <w:rFonts w:ascii="Gill Sans MT" w:hAnsi="Gill Sans MT" w:cstheme="minorBidi"/>
                <w:lang w:val="en-GB"/>
              </w:rPr>
            </w:pPr>
            <w:r w:rsidRPr="00346920">
              <w:rPr>
                <w:rFonts w:ascii="Gill Sans MT" w:hAnsi="Gill Sans MT" w:cstheme="minorBidi"/>
                <w:lang w:val="en-GB"/>
              </w:rPr>
              <w:t xml:space="preserve"># </w:t>
            </w:r>
            <w:r w:rsidR="001B7BD0" w:rsidRPr="00346920">
              <w:rPr>
                <w:rFonts w:ascii="Gill Sans MT" w:hAnsi="Gill Sans MT" w:cstheme="minorBidi"/>
                <w:lang w:val="en-GB"/>
              </w:rPr>
              <w:t>Street</w:t>
            </w:r>
            <w:r w:rsidRPr="00346920">
              <w:rPr>
                <w:rFonts w:ascii="Gill Sans MT" w:hAnsi="Gill Sans MT" w:cstheme="minorBidi"/>
                <w:lang w:val="en-GB"/>
              </w:rPr>
              <w:t xml:space="preserve"> </w:t>
            </w:r>
            <w:r w:rsidR="00534FA7" w:rsidRPr="00346920">
              <w:rPr>
                <w:rFonts w:ascii="Gill Sans MT" w:hAnsi="Gill Sans MT" w:cstheme="minorBidi"/>
                <w:lang w:val="en-GB"/>
              </w:rPr>
              <w:t>theatre</w:t>
            </w:r>
            <w:r w:rsidR="001B7BD0">
              <w:rPr>
                <w:rFonts w:ascii="Gill Sans MT" w:hAnsi="Gill Sans MT" w:cstheme="minorBidi"/>
                <w:lang w:val="en-GB"/>
              </w:rPr>
              <w:t xml:space="preserve"> drama shown = </w:t>
            </w:r>
            <w:r w:rsidR="00582308">
              <w:rPr>
                <w:rFonts w:ascii="Gill Sans MT" w:hAnsi="Gill Sans MT" w:cstheme="minorBidi"/>
                <w:lang w:val="en-GB"/>
              </w:rPr>
              <w:t>8</w:t>
            </w:r>
          </w:p>
          <w:p w14:paraId="38DF3AD4" w14:textId="77777777" w:rsidR="00E25780" w:rsidRPr="00346920" w:rsidRDefault="00E25780" w:rsidP="00E25780">
            <w:pPr>
              <w:rPr>
                <w:rFonts w:ascii="Gill Sans MT" w:hAnsi="Gill Sans MT" w:cstheme="minorHAnsi"/>
                <w:lang w:val="en-GB"/>
              </w:rPr>
            </w:pPr>
            <w:r w:rsidRPr="00346920">
              <w:rPr>
                <w:rFonts w:ascii="Gill Sans MT" w:hAnsi="Gill Sans MT" w:cstheme="minorHAnsi"/>
                <w:lang w:val="en-GB"/>
              </w:rPr>
              <w:t># 60 murals and 8 information panels</w:t>
            </w:r>
            <w:r w:rsidR="00582308">
              <w:rPr>
                <w:rFonts w:ascii="Gill Sans MT" w:hAnsi="Gill Sans MT" w:cstheme="minorHAnsi"/>
                <w:lang w:val="en-GB"/>
              </w:rPr>
              <w:t xml:space="preserve"> planned for Feb 2023</w:t>
            </w:r>
          </w:p>
          <w:p w14:paraId="66E0A4F0" w14:textId="2244E86B" w:rsidR="00E25780" w:rsidRPr="00346920" w:rsidRDefault="00E25780" w:rsidP="00E25780">
            <w:pPr>
              <w:rPr>
                <w:rFonts w:ascii="Gill Sans MT" w:hAnsi="Gill Sans MT" w:cstheme="minorHAnsi"/>
                <w:lang w:val="en-GB"/>
              </w:rPr>
            </w:pPr>
            <w:r w:rsidRPr="00346920">
              <w:rPr>
                <w:rFonts w:ascii="Gill Sans MT" w:hAnsi="Gill Sans MT" w:cstheme="minorHAnsi"/>
                <w:lang w:val="en-GB"/>
              </w:rPr>
              <w:t>#</w:t>
            </w:r>
            <w:r w:rsidR="00CC3F97">
              <w:rPr>
                <w:rFonts w:ascii="Gill Sans MT" w:hAnsi="Gill Sans MT" w:cstheme="minorHAnsi"/>
                <w:lang w:val="en-GB"/>
              </w:rPr>
              <w:t>Additional Jingles</w:t>
            </w:r>
            <w:r w:rsidR="00895BBD" w:rsidRPr="00346920">
              <w:rPr>
                <w:rFonts w:ascii="Gill Sans MT" w:hAnsi="Gill Sans MT" w:cstheme="minorHAnsi"/>
                <w:lang w:val="en-GB"/>
              </w:rPr>
              <w:t xml:space="preserve"> b</w:t>
            </w:r>
            <w:r w:rsidRPr="00346920">
              <w:rPr>
                <w:rFonts w:ascii="Gill Sans MT" w:hAnsi="Gill Sans MT" w:cstheme="minorHAnsi"/>
                <w:lang w:val="en-GB"/>
              </w:rPr>
              <w:t xml:space="preserve">eing broadcasted </w:t>
            </w:r>
            <w:r w:rsidR="00582308">
              <w:rPr>
                <w:rFonts w:ascii="Gill Sans MT" w:hAnsi="Gill Sans MT" w:cstheme="minorHAnsi"/>
                <w:lang w:val="en-GB"/>
              </w:rPr>
              <w:t xml:space="preserve">till December </w:t>
            </w:r>
            <w:r w:rsidR="00CC3F97">
              <w:rPr>
                <w:rFonts w:ascii="Gill Sans MT" w:hAnsi="Gill Sans MT" w:cstheme="minorHAnsi"/>
                <w:lang w:val="en-GB"/>
              </w:rPr>
              <w:t>last through 12 FM stations,</w:t>
            </w:r>
            <w:r w:rsidR="00582308">
              <w:rPr>
                <w:rFonts w:ascii="Gill Sans MT" w:hAnsi="Gill Sans MT" w:cstheme="minorHAnsi"/>
                <w:lang w:val="en-GB"/>
              </w:rPr>
              <w:t xml:space="preserve"> </w:t>
            </w:r>
          </w:p>
          <w:p w14:paraId="532487CB" w14:textId="77777777" w:rsidR="00582308" w:rsidRDefault="00E25780" w:rsidP="00E25780">
            <w:pPr>
              <w:rPr>
                <w:rFonts w:ascii="Gill Sans MT" w:hAnsi="Gill Sans MT" w:cstheme="minorHAnsi"/>
                <w:lang w:val="en-GB"/>
              </w:rPr>
            </w:pPr>
            <w:r w:rsidRPr="00346920">
              <w:rPr>
                <w:rFonts w:ascii="Gill Sans MT" w:hAnsi="Gill Sans MT" w:cstheme="minorHAnsi"/>
                <w:lang w:val="en-GB"/>
              </w:rPr>
              <w:t xml:space="preserve"># </w:t>
            </w:r>
            <w:r w:rsidR="00582308">
              <w:rPr>
                <w:rFonts w:ascii="Gill Sans MT" w:hAnsi="Gill Sans MT" w:cstheme="minorHAnsi"/>
                <w:lang w:val="en-GB"/>
              </w:rPr>
              <w:t>S</w:t>
            </w:r>
            <w:r w:rsidRPr="00346920">
              <w:rPr>
                <w:rFonts w:ascii="Gill Sans MT" w:hAnsi="Gill Sans MT" w:cstheme="minorHAnsi"/>
                <w:lang w:val="en-GB"/>
              </w:rPr>
              <w:t>chool competitions</w:t>
            </w:r>
            <w:r w:rsidR="0023066A" w:rsidRPr="00346920">
              <w:rPr>
                <w:rFonts w:ascii="Gill Sans MT" w:hAnsi="Gill Sans MT" w:cstheme="minorHAnsi"/>
                <w:lang w:val="en-GB"/>
              </w:rPr>
              <w:t xml:space="preserve"> </w:t>
            </w:r>
            <w:r w:rsidR="00582308">
              <w:rPr>
                <w:rFonts w:ascii="Gill Sans MT" w:hAnsi="Gill Sans MT" w:cstheme="minorHAnsi"/>
                <w:lang w:val="en-GB"/>
              </w:rPr>
              <w:t>= 7</w:t>
            </w:r>
          </w:p>
          <w:p w14:paraId="3B7A5335" w14:textId="77777777" w:rsidR="00E25780" w:rsidRPr="00346920" w:rsidRDefault="00582308" w:rsidP="00E25780">
            <w:pPr>
              <w:rPr>
                <w:rFonts w:ascii="Gill Sans MT" w:hAnsi="Gill Sans MT" w:cstheme="minorHAnsi"/>
                <w:lang w:val="en-GB"/>
              </w:rPr>
            </w:pPr>
            <w:r>
              <w:rPr>
                <w:rFonts w:ascii="Gill Sans MT" w:hAnsi="Gill Sans MT" w:cstheme="minorHAnsi"/>
                <w:lang w:val="en-GB"/>
              </w:rPr>
              <w:t>#</w:t>
            </w:r>
            <w:r w:rsidR="00CC3F97" w:rsidRPr="00346920">
              <w:rPr>
                <w:rFonts w:ascii="Gill Sans MT" w:hAnsi="Gill Sans MT" w:cstheme="minorHAnsi"/>
                <w:lang w:val="en-GB"/>
              </w:rPr>
              <w:t>Special</w:t>
            </w:r>
            <w:r w:rsidR="005C1CBC" w:rsidRPr="00346920">
              <w:rPr>
                <w:rFonts w:ascii="Gill Sans MT" w:hAnsi="Gill Sans MT" w:cstheme="minorHAnsi"/>
                <w:lang w:val="en-GB"/>
              </w:rPr>
              <w:t xml:space="preserve"> day celebrations</w:t>
            </w:r>
            <w:r>
              <w:rPr>
                <w:rFonts w:ascii="Gill Sans MT" w:hAnsi="Gill Sans MT" w:cstheme="minorHAnsi"/>
                <w:lang w:val="en-GB"/>
              </w:rPr>
              <w:t xml:space="preserve"> = </w:t>
            </w:r>
            <w:r w:rsidR="00CC3F97">
              <w:rPr>
                <w:rFonts w:ascii="Gill Sans MT" w:hAnsi="Gill Sans MT" w:cstheme="minorHAnsi"/>
                <w:lang w:val="en-GB"/>
              </w:rPr>
              <w:t>20</w:t>
            </w:r>
          </w:p>
          <w:p w14:paraId="5ED6F7A3" w14:textId="77777777" w:rsidR="00E25780" w:rsidRPr="00346920" w:rsidRDefault="00E25780" w:rsidP="0009753E">
            <w:pPr>
              <w:rPr>
                <w:rFonts w:ascii="Gill Sans MT" w:hAnsi="Gill Sans MT" w:cstheme="minorHAnsi"/>
                <w:lang w:val="en-GB"/>
              </w:rPr>
            </w:pPr>
          </w:p>
        </w:tc>
        <w:tc>
          <w:tcPr>
            <w:tcW w:w="2485" w:type="dxa"/>
          </w:tcPr>
          <w:p w14:paraId="77E70AD1" w14:textId="77777777" w:rsidR="00E3455E" w:rsidRPr="00346920" w:rsidRDefault="005C1CBC" w:rsidP="005C1CBC">
            <w:pPr>
              <w:rPr>
                <w:rFonts w:ascii="Gill Sans MT" w:hAnsi="Gill Sans MT" w:cstheme="minorHAnsi"/>
                <w:lang w:val="en-GB"/>
              </w:rPr>
            </w:pPr>
            <w:r w:rsidRPr="00346920">
              <w:rPr>
                <w:rFonts w:ascii="Gill Sans MT" w:hAnsi="Gill Sans MT" w:cstheme="minorHAnsi"/>
                <w:lang w:val="en-GB"/>
              </w:rPr>
              <w:t>#Street theatres =</w:t>
            </w:r>
            <w:r w:rsidR="00CC3F97">
              <w:rPr>
                <w:rFonts w:ascii="Gill Sans MT" w:hAnsi="Gill Sans MT" w:cstheme="minorHAnsi"/>
                <w:lang w:val="en-GB"/>
              </w:rPr>
              <w:t>0</w:t>
            </w:r>
          </w:p>
          <w:p w14:paraId="7596F5A0"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#Murals = 0</w:t>
            </w:r>
          </w:p>
          <w:p w14:paraId="3B59E526"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#Information panels =0</w:t>
            </w:r>
          </w:p>
          <w:p w14:paraId="02B8BD8C"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 xml:space="preserve"># Radio spots = </w:t>
            </w:r>
            <w:r w:rsidR="00CC3F97">
              <w:rPr>
                <w:rFonts w:ascii="Gill Sans MT" w:hAnsi="Gill Sans MT" w:cstheme="minorHAnsi"/>
                <w:lang w:val="en-GB"/>
              </w:rPr>
              <w:t xml:space="preserve">6 </w:t>
            </w:r>
            <w:r w:rsidRPr="00346920">
              <w:rPr>
                <w:rFonts w:ascii="Gill Sans MT" w:hAnsi="Gill Sans MT" w:cstheme="minorHAnsi"/>
                <w:lang w:val="en-GB"/>
              </w:rPr>
              <w:t>FMs</w:t>
            </w:r>
          </w:p>
          <w:p w14:paraId="044C5611"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#School competitions = 2</w:t>
            </w:r>
          </w:p>
          <w:p w14:paraId="7F8E721D"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 Public day celebration = 6</w:t>
            </w:r>
          </w:p>
          <w:p w14:paraId="16BCAC41" w14:textId="77777777" w:rsidR="005C1CBC" w:rsidRPr="00346920" w:rsidRDefault="005C1CBC" w:rsidP="005C1CBC">
            <w:pPr>
              <w:rPr>
                <w:rFonts w:ascii="Gill Sans MT" w:hAnsi="Gill Sans MT" w:cstheme="minorHAnsi"/>
                <w:lang w:val="en-GB"/>
              </w:rPr>
            </w:pPr>
          </w:p>
        </w:tc>
        <w:tc>
          <w:tcPr>
            <w:tcW w:w="2546" w:type="dxa"/>
          </w:tcPr>
          <w:p w14:paraId="5F28E931"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Street theatres =</w:t>
            </w:r>
            <w:r w:rsidR="00CC3F97">
              <w:rPr>
                <w:rFonts w:ascii="Gill Sans MT" w:hAnsi="Gill Sans MT" w:cstheme="minorHAnsi"/>
                <w:lang w:val="en-GB"/>
              </w:rPr>
              <w:t>8</w:t>
            </w:r>
          </w:p>
          <w:p w14:paraId="3F86E3C1"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#Murals = 0</w:t>
            </w:r>
          </w:p>
          <w:p w14:paraId="34DC2C9E"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#Information panels =0</w:t>
            </w:r>
          </w:p>
          <w:p w14:paraId="7DA88A81"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 xml:space="preserve"># Radio spots = </w:t>
            </w:r>
            <w:r w:rsidR="00CC3F97">
              <w:rPr>
                <w:rFonts w:ascii="Gill Sans MT" w:hAnsi="Gill Sans MT" w:cstheme="minorHAnsi"/>
                <w:lang w:val="en-GB"/>
              </w:rPr>
              <w:t>18</w:t>
            </w:r>
            <w:r w:rsidRPr="00346920">
              <w:rPr>
                <w:rFonts w:ascii="Gill Sans MT" w:hAnsi="Gill Sans MT" w:cstheme="minorHAnsi"/>
                <w:lang w:val="en-GB"/>
              </w:rPr>
              <w:t xml:space="preserve"> FMs</w:t>
            </w:r>
          </w:p>
          <w:p w14:paraId="45D6604A"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 xml:space="preserve">#School competitions = </w:t>
            </w:r>
            <w:r w:rsidR="00CC3F97">
              <w:rPr>
                <w:rFonts w:ascii="Gill Sans MT" w:hAnsi="Gill Sans MT" w:cstheme="minorHAnsi"/>
                <w:lang w:val="en-GB"/>
              </w:rPr>
              <w:t>9</w:t>
            </w:r>
          </w:p>
          <w:p w14:paraId="4C38C03D" w14:textId="77777777" w:rsidR="005C1CBC" w:rsidRPr="00346920" w:rsidRDefault="005C1CBC" w:rsidP="005C1CBC">
            <w:pPr>
              <w:rPr>
                <w:rFonts w:ascii="Gill Sans MT" w:hAnsi="Gill Sans MT" w:cstheme="minorHAnsi"/>
                <w:lang w:val="en-GB"/>
              </w:rPr>
            </w:pPr>
            <w:r w:rsidRPr="00346920">
              <w:rPr>
                <w:rFonts w:ascii="Gill Sans MT" w:hAnsi="Gill Sans MT" w:cstheme="minorHAnsi"/>
                <w:lang w:val="en-GB"/>
              </w:rPr>
              <w:t xml:space="preserve"># Public day celebration = </w:t>
            </w:r>
            <w:r w:rsidR="00CC3F97">
              <w:rPr>
                <w:rFonts w:ascii="Gill Sans MT" w:hAnsi="Gill Sans MT" w:cstheme="minorHAnsi"/>
                <w:lang w:val="en-GB"/>
              </w:rPr>
              <w:t>2</w:t>
            </w:r>
            <w:r w:rsidRPr="00346920">
              <w:rPr>
                <w:rFonts w:ascii="Gill Sans MT" w:hAnsi="Gill Sans MT" w:cstheme="minorHAnsi"/>
                <w:lang w:val="en-GB"/>
              </w:rPr>
              <w:t>6</w:t>
            </w:r>
          </w:p>
          <w:p w14:paraId="3833B755" w14:textId="77777777" w:rsidR="00E3455E" w:rsidRPr="00346920" w:rsidRDefault="00E3455E" w:rsidP="0009753E">
            <w:pPr>
              <w:rPr>
                <w:rFonts w:ascii="Gill Sans MT" w:hAnsi="Gill Sans MT" w:cstheme="minorHAnsi"/>
                <w:lang w:val="en-GB"/>
              </w:rPr>
            </w:pPr>
          </w:p>
        </w:tc>
        <w:tc>
          <w:tcPr>
            <w:tcW w:w="2748" w:type="dxa"/>
          </w:tcPr>
          <w:p w14:paraId="330D032F" w14:textId="2DEF35D3" w:rsidR="00E3455E" w:rsidRPr="00346920" w:rsidRDefault="64B40DF2" w:rsidP="7FA3C4C8">
            <w:pPr>
              <w:rPr>
                <w:rFonts w:ascii="Gill Sans MT" w:hAnsi="Gill Sans MT" w:cstheme="minorBidi"/>
                <w:lang w:val="en-GB"/>
              </w:rPr>
            </w:pPr>
            <w:r w:rsidRPr="00346920">
              <w:rPr>
                <w:rFonts w:ascii="Gill Sans MT" w:hAnsi="Gill Sans MT" w:cstheme="minorBidi"/>
                <w:lang w:val="en-GB"/>
              </w:rPr>
              <w:t xml:space="preserve">The project </w:t>
            </w:r>
            <w:r w:rsidR="008A1206">
              <w:rPr>
                <w:rFonts w:ascii="Gill Sans MT" w:hAnsi="Gill Sans MT" w:cstheme="minorBidi"/>
                <w:lang w:val="en-GB"/>
              </w:rPr>
              <w:t xml:space="preserve">has made good </w:t>
            </w:r>
            <w:r w:rsidRPr="00346920">
              <w:rPr>
                <w:rFonts w:ascii="Gill Sans MT" w:hAnsi="Gill Sans MT" w:cstheme="minorBidi"/>
                <w:lang w:val="en-GB"/>
              </w:rPr>
              <w:t xml:space="preserve">progress </w:t>
            </w:r>
            <w:r w:rsidR="008A1206">
              <w:rPr>
                <w:rFonts w:ascii="Gill Sans MT" w:hAnsi="Gill Sans MT" w:cstheme="minorBidi"/>
                <w:lang w:val="en-GB"/>
              </w:rPr>
              <w:t xml:space="preserve">achieving target of result one, </w:t>
            </w:r>
            <w:r w:rsidR="00F46A60">
              <w:rPr>
                <w:rFonts w:ascii="Gill Sans MT" w:hAnsi="Gill Sans MT" w:cstheme="minorBidi"/>
                <w:lang w:val="en-GB"/>
              </w:rPr>
              <w:t xml:space="preserve">remaining </w:t>
            </w:r>
            <w:r w:rsidR="00F46A60" w:rsidRPr="00346920">
              <w:rPr>
                <w:rFonts w:ascii="Gill Sans MT" w:hAnsi="Gill Sans MT" w:cstheme="minorBidi"/>
                <w:lang w:val="en-GB"/>
              </w:rPr>
              <w:t>targets</w:t>
            </w:r>
            <w:r w:rsidRPr="00346920">
              <w:rPr>
                <w:rFonts w:ascii="Gill Sans MT" w:hAnsi="Gill Sans MT" w:cstheme="minorBidi"/>
                <w:lang w:val="en-GB"/>
              </w:rPr>
              <w:t xml:space="preserve"> will be completed within </w:t>
            </w:r>
            <w:r w:rsidR="00CC3F97">
              <w:rPr>
                <w:rFonts w:ascii="Gill Sans MT" w:hAnsi="Gill Sans MT" w:cstheme="minorBidi"/>
                <w:lang w:val="en-GB"/>
              </w:rPr>
              <w:t>2023</w:t>
            </w:r>
          </w:p>
        </w:tc>
      </w:tr>
      <w:tr w:rsidR="00E023B6" w:rsidRPr="008B61B1" w14:paraId="6C4A390F" w14:textId="77777777" w:rsidTr="7FA3C4C8">
        <w:trPr>
          <w:trHeight w:hRule="exact" w:val="2278"/>
        </w:trPr>
        <w:tc>
          <w:tcPr>
            <w:tcW w:w="1483" w:type="dxa"/>
            <w:vMerge/>
          </w:tcPr>
          <w:p w14:paraId="50180F8E" w14:textId="77777777" w:rsidR="00E023B6" w:rsidRPr="00346920" w:rsidRDefault="00E023B6" w:rsidP="00E023B6">
            <w:pPr>
              <w:tabs>
                <w:tab w:val="left" w:pos="851"/>
              </w:tabs>
              <w:ind w:right="51"/>
              <w:rPr>
                <w:rFonts w:ascii="Gill Sans MT" w:hAnsi="Gill Sans MT" w:cstheme="minorHAnsi"/>
                <w:b/>
                <w:highlight w:val="green"/>
                <w:lang w:val="en-GB"/>
              </w:rPr>
            </w:pPr>
          </w:p>
        </w:tc>
        <w:tc>
          <w:tcPr>
            <w:tcW w:w="2755" w:type="dxa"/>
          </w:tcPr>
          <w:p w14:paraId="46198CDB" w14:textId="77777777" w:rsidR="00E023B6" w:rsidRPr="00346920" w:rsidRDefault="00E023B6" w:rsidP="00E023B6">
            <w:pPr>
              <w:rPr>
                <w:rFonts w:ascii="Gill Sans MT" w:hAnsi="Gill Sans MT" w:cstheme="minorHAnsi"/>
                <w:bCs/>
                <w:lang w:val="en-GB"/>
              </w:rPr>
            </w:pPr>
            <w:r w:rsidRPr="00346920">
              <w:rPr>
                <w:rFonts w:ascii="Gill Sans MT" w:hAnsi="Gill Sans MT" w:cstheme="minorHAnsi"/>
                <w:lang w:val="en-ZW"/>
              </w:rPr>
              <w:t>320</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traditional</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healers,</w:t>
            </w:r>
            <w:r w:rsidRPr="00346920">
              <w:rPr>
                <w:rFonts w:ascii="Gill Sans MT" w:hAnsi="Gill Sans MT" w:cstheme="minorHAnsi"/>
                <w:spacing w:val="19"/>
                <w:lang w:val="en-ZW"/>
              </w:rPr>
              <w:t xml:space="preserve"> </w:t>
            </w:r>
            <w:r w:rsidRPr="00346920">
              <w:rPr>
                <w:rFonts w:ascii="Gill Sans MT" w:hAnsi="Gill Sans MT" w:cstheme="minorHAnsi"/>
                <w:lang w:val="en-ZW"/>
              </w:rPr>
              <w:t>20</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Female</w:t>
            </w:r>
            <w:r w:rsidRPr="00346920">
              <w:rPr>
                <w:rFonts w:ascii="Gill Sans MT" w:hAnsi="Gill Sans MT" w:cstheme="minorHAnsi"/>
                <w:spacing w:val="20"/>
                <w:w w:val="99"/>
                <w:lang w:val="en-ZW"/>
              </w:rPr>
              <w:t xml:space="preserve"> </w:t>
            </w:r>
            <w:r w:rsidRPr="00346920">
              <w:rPr>
                <w:rFonts w:ascii="Gill Sans MT" w:hAnsi="Gill Sans MT" w:cstheme="minorHAnsi"/>
                <w:spacing w:val="-1"/>
                <w:lang w:val="en-ZW"/>
              </w:rPr>
              <w:t>Community</w:t>
            </w:r>
            <w:r w:rsidRPr="00346920">
              <w:rPr>
                <w:rFonts w:ascii="Gill Sans MT" w:hAnsi="Gill Sans MT" w:cstheme="minorHAnsi"/>
                <w:spacing w:val="30"/>
                <w:lang w:val="en-ZW"/>
              </w:rPr>
              <w:t xml:space="preserve"> </w:t>
            </w:r>
            <w:r w:rsidRPr="00346920">
              <w:rPr>
                <w:rFonts w:ascii="Gill Sans MT" w:hAnsi="Gill Sans MT" w:cstheme="minorHAnsi"/>
                <w:lang w:val="en-ZW"/>
              </w:rPr>
              <w:t>Health</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Volunteers,</w:t>
            </w:r>
            <w:r w:rsidRPr="00346920">
              <w:rPr>
                <w:rFonts w:ascii="Gill Sans MT" w:hAnsi="Gill Sans MT" w:cstheme="minorHAnsi"/>
                <w:spacing w:val="30"/>
                <w:lang w:val="en-ZW"/>
              </w:rPr>
              <w:t xml:space="preserve"> </w:t>
            </w:r>
            <w:r w:rsidRPr="00346920">
              <w:rPr>
                <w:rFonts w:ascii="Gill Sans MT" w:hAnsi="Gill Sans MT" w:cstheme="minorHAnsi"/>
                <w:lang w:val="en-ZW"/>
              </w:rPr>
              <w:t>80</w:t>
            </w:r>
            <w:r w:rsidRPr="00346920">
              <w:rPr>
                <w:rFonts w:ascii="Gill Sans MT" w:hAnsi="Gill Sans MT" w:cstheme="minorHAnsi"/>
                <w:spacing w:val="27"/>
                <w:w w:val="99"/>
                <w:lang w:val="en-ZW"/>
              </w:rPr>
              <w:t xml:space="preserve"> </w:t>
            </w:r>
            <w:r w:rsidRPr="00346920">
              <w:rPr>
                <w:rFonts w:ascii="Gill Sans MT" w:hAnsi="Gill Sans MT" w:cstheme="minorHAnsi"/>
                <w:spacing w:val="-1"/>
                <w:lang w:val="en-ZW"/>
              </w:rPr>
              <w:t>parents,</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16</w:t>
            </w:r>
            <w:r w:rsidRPr="00346920">
              <w:rPr>
                <w:rFonts w:ascii="Gill Sans MT" w:hAnsi="Gill Sans MT" w:cstheme="minorHAnsi"/>
                <w:spacing w:val="21"/>
                <w:lang w:val="en-ZW"/>
              </w:rPr>
              <w:t xml:space="preserve"> </w:t>
            </w:r>
            <w:r w:rsidRPr="00346920">
              <w:rPr>
                <w:rFonts w:ascii="Gill Sans MT" w:hAnsi="Gill Sans MT" w:cstheme="minorHAnsi"/>
                <w:lang w:val="en-ZW"/>
              </w:rPr>
              <w:t>teachers,</w:t>
            </w:r>
            <w:r w:rsidRPr="00346920">
              <w:rPr>
                <w:rFonts w:ascii="Gill Sans MT" w:hAnsi="Gill Sans MT" w:cstheme="minorHAnsi"/>
                <w:spacing w:val="22"/>
                <w:lang w:val="en-ZW"/>
              </w:rPr>
              <w:t xml:space="preserve"> </w:t>
            </w:r>
            <w:r w:rsidRPr="00346920">
              <w:rPr>
                <w:rFonts w:ascii="Gill Sans MT" w:hAnsi="Gill Sans MT" w:cstheme="minorHAnsi"/>
                <w:spacing w:val="-1"/>
                <w:lang w:val="en-ZW"/>
              </w:rPr>
              <w:t>16</w:t>
            </w:r>
            <w:r w:rsidRPr="00346920">
              <w:rPr>
                <w:rFonts w:ascii="Gill Sans MT" w:hAnsi="Gill Sans MT" w:cstheme="minorHAnsi"/>
                <w:spacing w:val="25"/>
                <w:w w:val="99"/>
                <w:lang w:val="en-ZW"/>
              </w:rPr>
              <w:t xml:space="preserve"> </w:t>
            </w:r>
            <w:r w:rsidRPr="00346920">
              <w:rPr>
                <w:rFonts w:ascii="Gill Sans MT" w:hAnsi="Gill Sans MT" w:cstheme="minorHAnsi"/>
                <w:lang w:val="en-ZW"/>
              </w:rPr>
              <w:t>community</w:t>
            </w:r>
            <w:r w:rsidRPr="00346920">
              <w:rPr>
                <w:rFonts w:ascii="Gill Sans MT" w:hAnsi="Gill Sans MT" w:cstheme="minorHAnsi"/>
                <w:spacing w:val="28"/>
                <w:lang w:val="en-ZW"/>
              </w:rPr>
              <w:t xml:space="preserve"> </w:t>
            </w:r>
            <w:r w:rsidRPr="00346920">
              <w:rPr>
                <w:rFonts w:ascii="Gill Sans MT" w:hAnsi="Gill Sans MT" w:cstheme="minorHAnsi"/>
                <w:spacing w:val="-1"/>
                <w:lang w:val="en-ZW"/>
              </w:rPr>
              <w:t>representatives</w:t>
            </w:r>
            <w:r w:rsidRPr="00346920">
              <w:rPr>
                <w:rFonts w:ascii="Gill Sans MT" w:hAnsi="Gill Sans MT" w:cstheme="minorHAnsi"/>
                <w:spacing w:val="29"/>
                <w:lang w:val="en-ZW"/>
              </w:rPr>
              <w:t xml:space="preserve"> </w:t>
            </w:r>
            <w:r w:rsidRPr="00346920">
              <w:rPr>
                <w:rFonts w:ascii="Gill Sans MT" w:hAnsi="Gill Sans MT" w:cstheme="minorHAnsi"/>
                <w:spacing w:val="-1"/>
                <w:lang w:val="en-ZW"/>
              </w:rPr>
              <w:t>were</w:t>
            </w:r>
            <w:r w:rsidRPr="00346920">
              <w:rPr>
                <w:rFonts w:ascii="Gill Sans MT" w:hAnsi="Gill Sans MT" w:cstheme="minorHAnsi"/>
                <w:spacing w:val="22"/>
                <w:w w:val="99"/>
                <w:lang w:val="en-ZW"/>
              </w:rPr>
              <w:t xml:space="preserve"> </w:t>
            </w:r>
            <w:r w:rsidRPr="00346920">
              <w:rPr>
                <w:rFonts w:ascii="Gill Sans MT" w:hAnsi="Gill Sans MT" w:cstheme="minorHAnsi"/>
                <w:lang w:val="en-ZW"/>
              </w:rPr>
              <w:t>trained</w:t>
            </w:r>
            <w:r w:rsidRPr="00346920">
              <w:rPr>
                <w:rFonts w:ascii="Gill Sans MT" w:hAnsi="Gill Sans MT" w:cstheme="minorHAnsi"/>
                <w:spacing w:val="12"/>
                <w:lang w:val="en-ZW"/>
              </w:rPr>
              <w:t xml:space="preserve"> </w:t>
            </w:r>
            <w:r w:rsidRPr="00346920">
              <w:rPr>
                <w:rFonts w:ascii="Gill Sans MT" w:hAnsi="Gill Sans MT" w:cstheme="minorHAnsi"/>
                <w:spacing w:val="-1"/>
                <w:lang w:val="en-ZW"/>
              </w:rPr>
              <w:t>in</w:t>
            </w:r>
            <w:r w:rsidRPr="00346920">
              <w:rPr>
                <w:rFonts w:ascii="Gill Sans MT" w:hAnsi="Gill Sans MT" w:cstheme="minorHAnsi"/>
                <w:spacing w:val="13"/>
                <w:lang w:val="en-ZW"/>
              </w:rPr>
              <w:t xml:space="preserve"> </w:t>
            </w:r>
            <w:r w:rsidRPr="00346920">
              <w:rPr>
                <w:rFonts w:ascii="Gill Sans MT" w:hAnsi="Gill Sans MT" w:cstheme="minorHAnsi"/>
                <w:lang w:val="en-ZW"/>
              </w:rPr>
              <w:t>the</w:t>
            </w:r>
            <w:r w:rsidRPr="00346920">
              <w:rPr>
                <w:rFonts w:ascii="Gill Sans MT" w:hAnsi="Gill Sans MT" w:cstheme="minorHAnsi"/>
                <w:spacing w:val="22"/>
                <w:w w:val="99"/>
                <w:lang w:val="en-ZW"/>
              </w:rPr>
              <w:t xml:space="preserve"> </w:t>
            </w:r>
            <w:r w:rsidRPr="00346920">
              <w:rPr>
                <w:rFonts w:ascii="Gill Sans MT" w:hAnsi="Gill Sans MT" w:cstheme="minorHAnsi"/>
                <w:spacing w:val="-1"/>
                <w:lang w:val="en-ZW"/>
              </w:rPr>
              <w:t>prevention</w:t>
            </w:r>
            <w:r w:rsidRPr="00346920">
              <w:rPr>
                <w:rFonts w:ascii="Gill Sans MT" w:hAnsi="Gill Sans MT" w:cstheme="minorHAnsi"/>
                <w:lang w:val="en-ZW"/>
              </w:rPr>
              <w:t xml:space="preserve"> and</w:t>
            </w:r>
            <w:r w:rsidRPr="00346920">
              <w:rPr>
                <w:rFonts w:ascii="Gill Sans MT" w:hAnsi="Gill Sans MT" w:cstheme="minorHAnsi"/>
                <w:spacing w:val="47"/>
                <w:lang w:val="en-ZW"/>
              </w:rPr>
              <w:t xml:space="preserve"> </w:t>
            </w:r>
            <w:r w:rsidRPr="00346920">
              <w:rPr>
                <w:rFonts w:ascii="Gill Sans MT" w:hAnsi="Gill Sans MT" w:cstheme="minorHAnsi"/>
                <w:spacing w:val="-1"/>
                <w:lang w:val="en-ZW"/>
              </w:rPr>
              <w:t>treatment</w:t>
            </w:r>
            <w:r w:rsidRPr="00346920">
              <w:rPr>
                <w:rFonts w:ascii="Gill Sans MT" w:hAnsi="Gill Sans MT" w:cstheme="minorHAnsi"/>
                <w:spacing w:val="45"/>
                <w:lang w:val="en-ZW"/>
              </w:rPr>
              <w:t xml:space="preserve"> </w:t>
            </w:r>
            <w:r w:rsidRPr="00346920">
              <w:rPr>
                <w:rFonts w:ascii="Gill Sans MT" w:hAnsi="Gill Sans MT" w:cstheme="minorHAnsi"/>
                <w:spacing w:val="-1"/>
                <w:lang w:val="en-ZW"/>
              </w:rPr>
              <w:t>of</w:t>
            </w:r>
            <w:r w:rsidRPr="00346920">
              <w:rPr>
                <w:rFonts w:ascii="Gill Sans MT" w:hAnsi="Gill Sans MT" w:cstheme="minorHAnsi"/>
                <w:lang w:val="en-ZW"/>
              </w:rPr>
              <w:t xml:space="preserve"> eye</w:t>
            </w:r>
            <w:r w:rsidRPr="00346920">
              <w:rPr>
                <w:rFonts w:ascii="Gill Sans MT" w:hAnsi="Gill Sans MT" w:cstheme="minorHAnsi"/>
                <w:spacing w:val="30"/>
                <w:w w:val="99"/>
                <w:lang w:val="en-ZW"/>
              </w:rPr>
              <w:t xml:space="preserve"> </w:t>
            </w:r>
            <w:r w:rsidRPr="00346920">
              <w:rPr>
                <w:rFonts w:ascii="Gill Sans MT" w:hAnsi="Gill Sans MT" w:cstheme="minorHAnsi"/>
                <w:lang w:val="en-ZW"/>
              </w:rPr>
              <w:t>and</w:t>
            </w:r>
            <w:r w:rsidRPr="00346920">
              <w:rPr>
                <w:rFonts w:ascii="Gill Sans MT" w:hAnsi="Gill Sans MT" w:cstheme="minorHAnsi"/>
                <w:spacing w:val="-4"/>
                <w:lang w:val="en-ZW"/>
              </w:rPr>
              <w:t xml:space="preserve"> </w:t>
            </w:r>
            <w:r w:rsidRPr="00346920">
              <w:rPr>
                <w:rFonts w:ascii="Gill Sans MT" w:hAnsi="Gill Sans MT" w:cstheme="minorHAnsi"/>
                <w:lang w:val="en-ZW"/>
              </w:rPr>
              <w:t>ear</w:t>
            </w:r>
            <w:r w:rsidRPr="00346920">
              <w:rPr>
                <w:rFonts w:ascii="Gill Sans MT" w:hAnsi="Gill Sans MT" w:cstheme="minorHAnsi"/>
                <w:spacing w:val="-4"/>
                <w:lang w:val="en-ZW"/>
              </w:rPr>
              <w:t xml:space="preserve"> </w:t>
            </w:r>
            <w:r w:rsidRPr="00346920">
              <w:rPr>
                <w:rFonts w:ascii="Gill Sans MT" w:hAnsi="Gill Sans MT" w:cstheme="minorHAnsi"/>
                <w:spacing w:val="-1"/>
                <w:lang w:val="en-ZW"/>
              </w:rPr>
              <w:t>diseases</w:t>
            </w:r>
          </w:p>
        </w:tc>
        <w:tc>
          <w:tcPr>
            <w:tcW w:w="3009" w:type="dxa"/>
          </w:tcPr>
          <w:p w14:paraId="7579BE73" w14:textId="77777777" w:rsidR="00E023B6" w:rsidRDefault="001B7BD0" w:rsidP="00E023B6">
            <w:pPr>
              <w:rPr>
                <w:ins w:id="5" w:author="Roshana Kandel" w:date="2023-01-23T14:41:00Z"/>
                <w:rFonts w:ascii="Gill Sans MT" w:hAnsi="Gill Sans MT" w:cstheme="minorHAnsi"/>
                <w:lang w:val="en-GB"/>
              </w:rPr>
            </w:pPr>
            <w:r>
              <w:rPr>
                <w:rFonts w:ascii="Gill Sans MT" w:hAnsi="Gill Sans MT" w:cstheme="minorHAnsi"/>
                <w:lang w:val="en-GB"/>
              </w:rPr>
              <w:t>The activity accomplished for 2022</w:t>
            </w:r>
          </w:p>
          <w:p w14:paraId="5D3D9854" w14:textId="48951EB9" w:rsidR="008A1206" w:rsidRPr="00346920" w:rsidRDefault="008A1206" w:rsidP="00E023B6">
            <w:pPr>
              <w:rPr>
                <w:rFonts w:ascii="Gill Sans MT" w:hAnsi="Gill Sans MT" w:cstheme="minorHAnsi"/>
                <w:lang w:val="en-GB"/>
              </w:rPr>
            </w:pPr>
          </w:p>
        </w:tc>
        <w:tc>
          <w:tcPr>
            <w:tcW w:w="2485" w:type="dxa"/>
          </w:tcPr>
          <w:p w14:paraId="1F09C880" w14:textId="77777777" w:rsidR="00E023B6" w:rsidRPr="00346920" w:rsidRDefault="00E023B6" w:rsidP="00E023B6">
            <w:pPr>
              <w:rPr>
                <w:rFonts w:ascii="Gill Sans MT" w:hAnsi="Gill Sans MT" w:cstheme="minorHAnsi"/>
                <w:lang w:val="en-GB"/>
              </w:rPr>
            </w:pPr>
            <w:r w:rsidRPr="00346920">
              <w:rPr>
                <w:rFonts w:ascii="Gill Sans MT" w:hAnsi="Gill Sans MT" w:cstheme="minorHAnsi"/>
                <w:lang w:val="en-GB"/>
              </w:rPr>
              <w:t xml:space="preserve"># Traditional healers = </w:t>
            </w:r>
            <w:r w:rsidR="001B7BD0">
              <w:rPr>
                <w:rFonts w:ascii="Gill Sans MT" w:hAnsi="Gill Sans MT" w:cstheme="minorHAnsi"/>
                <w:lang w:val="en-GB"/>
              </w:rPr>
              <w:t>250</w:t>
            </w:r>
          </w:p>
          <w:p w14:paraId="555DA540" w14:textId="77777777" w:rsidR="00E023B6" w:rsidRPr="00346920" w:rsidRDefault="00E023B6" w:rsidP="00E023B6">
            <w:pPr>
              <w:rPr>
                <w:rFonts w:ascii="Gill Sans MT" w:hAnsi="Gill Sans MT" w:cstheme="minorHAnsi"/>
                <w:lang w:val="en-GB"/>
              </w:rPr>
            </w:pPr>
            <w:r w:rsidRPr="00346920">
              <w:rPr>
                <w:rFonts w:ascii="Gill Sans MT" w:hAnsi="Gill Sans MT" w:cstheme="minorHAnsi"/>
                <w:lang w:val="en-GB"/>
              </w:rPr>
              <w:t xml:space="preserve"># FCHVs = </w:t>
            </w:r>
            <w:r w:rsidR="001B7BD0">
              <w:rPr>
                <w:rFonts w:ascii="Gill Sans MT" w:hAnsi="Gill Sans MT" w:cstheme="minorHAnsi"/>
                <w:lang w:val="en-GB"/>
              </w:rPr>
              <w:t>329</w:t>
            </w:r>
          </w:p>
          <w:p w14:paraId="04995E6C" w14:textId="77777777" w:rsidR="00E023B6" w:rsidRPr="00346920" w:rsidRDefault="55499963" w:rsidP="7FA3C4C8">
            <w:pPr>
              <w:rPr>
                <w:rFonts w:ascii="Gill Sans MT" w:hAnsi="Gill Sans MT" w:cstheme="minorBidi"/>
                <w:lang w:val="en-GB"/>
              </w:rPr>
            </w:pPr>
            <w:r w:rsidRPr="00346920">
              <w:rPr>
                <w:rFonts w:ascii="Gill Sans MT" w:hAnsi="Gill Sans MT" w:cstheme="minorBidi"/>
                <w:lang w:val="en-GB"/>
              </w:rPr>
              <w:t xml:space="preserve"># Parents = </w:t>
            </w:r>
            <w:r w:rsidR="001B7BD0">
              <w:rPr>
                <w:rFonts w:ascii="Gill Sans MT" w:hAnsi="Gill Sans MT" w:cstheme="minorBidi"/>
                <w:lang w:val="en-GB"/>
              </w:rPr>
              <w:t>281</w:t>
            </w:r>
          </w:p>
          <w:p w14:paraId="0AC8045E" w14:textId="77777777" w:rsidR="00E023B6" w:rsidRPr="00346920" w:rsidRDefault="00E023B6" w:rsidP="7FA3C4C8">
            <w:pPr>
              <w:rPr>
                <w:rFonts w:ascii="Gill Sans MT" w:hAnsi="Gill Sans MT"/>
                <w:lang w:val="en-GB"/>
              </w:rPr>
            </w:pPr>
          </w:p>
        </w:tc>
        <w:tc>
          <w:tcPr>
            <w:tcW w:w="2546" w:type="dxa"/>
          </w:tcPr>
          <w:p w14:paraId="365C474A" w14:textId="77777777" w:rsidR="00E023B6" w:rsidRPr="00346920" w:rsidRDefault="00E023B6" w:rsidP="00E023B6">
            <w:pPr>
              <w:rPr>
                <w:rFonts w:ascii="Gill Sans MT" w:hAnsi="Gill Sans MT" w:cstheme="minorHAnsi"/>
                <w:lang w:val="en-GB"/>
              </w:rPr>
            </w:pPr>
            <w:r w:rsidRPr="00346920">
              <w:rPr>
                <w:rFonts w:ascii="Gill Sans MT" w:hAnsi="Gill Sans MT" w:cstheme="minorHAnsi"/>
                <w:lang w:val="en-GB"/>
              </w:rPr>
              <w:t xml:space="preserve"># Traditional healers = </w:t>
            </w:r>
            <w:r w:rsidR="00275029" w:rsidRPr="00346920">
              <w:rPr>
                <w:rFonts w:ascii="Gill Sans MT" w:hAnsi="Gill Sans MT" w:cstheme="minorHAnsi"/>
                <w:lang w:val="en-GB"/>
              </w:rPr>
              <w:t>250</w:t>
            </w:r>
          </w:p>
          <w:p w14:paraId="0D27C41E" w14:textId="77777777" w:rsidR="00E023B6" w:rsidRPr="00346920" w:rsidRDefault="00E023B6" w:rsidP="00E023B6">
            <w:pPr>
              <w:rPr>
                <w:rFonts w:ascii="Gill Sans MT" w:hAnsi="Gill Sans MT" w:cstheme="minorHAnsi"/>
                <w:lang w:val="en-GB"/>
              </w:rPr>
            </w:pPr>
            <w:r w:rsidRPr="00346920">
              <w:rPr>
                <w:rFonts w:ascii="Gill Sans MT" w:hAnsi="Gill Sans MT" w:cstheme="minorHAnsi"/>
                <w:lang w:val="en-GB"/>
              </w:rPr>
              <w:t xml:space="preserve"># FCHVs = </w:t>
            </w:r>
            <w:r w:rsidR="00275029" w:rsidRPr="00346920">
              <w:rPr>
                <w:rFonts w:ascii="Gill Sans MT" w:hAnsi="Gill Sans MT" w:cstheme="minorHAnsi"/>
                <w:lang w:val="en-GB"/>
              </w:rPr>
              <w:t>329</w:t>
            </w:r>
          </w:p>
          <w:p w14:paraId="499B6B65" w14:textId="77777777" w:rsidR="00E023B6" w:rsidRDefault="00E023B6" w:rsidP="00E023B6">
            <w:pPr>
              <w:rPr>
                <w:rFonts w:ascii="Gill Sans MT" w:hAnsi="Gill Sans MT" w:cstheme="minorHAnsi"/>
                <w:lang w:val="en-GB"/>
              </w:rPr>
            </w:pPr>
            <w:r w:rsidRPr="00346920">
              <w:rPr>
                <w:rFonts w:ascii="Gill Sans MT" w:hAnsi="Gill Sans MT" w:cstheme="minorHAnsi"/>
                <w:lang w:val="en-GB"/>
              </w:rPr>
              <w:t xml:space="preserve"># Parents = </w:t>
            </w:r>
            <w:r w:rsidR="00275029" w:rsidRPr="00346920">
              <w:rPr>
                <w:rFonts w:ascii="Gill Sans MT" w:hAnsi="Gill Sans MT" w:cstheme="minorHAnsi"/>
                <w:lang w:val="en-GB"/>
              </w:rPr>
              <w:t>281</w:t>
            </w:r>
          </w:p>
          <w:p w14:paraId="6A73D9E1" w14:textId="77777777" w:rsidR="00136E5C" w:rsidRPr="00346920" w:rsidRDefault="00136E5C" w:rsidP="00E023B6">
            <w:pPr>
              <w:rPr>
                <w:rFonts w:ascii="Gill Sans MT" w:hAnsi="Gill Sans MT" w:cstheme="minorHAnsi"/>
                <w:lang w:val="en-GB"/>
              </w:rPr>
            </w:pPr>
          </w:p>
        </w:tc>
        <w:tc>
          <w:tcPr>
            <w:tcW w:w="2748" w:type="dxa"/>
          </w:tcPr>
          <w:p w14:paraId="797A84EC" w14:textId="77777777" w:rsidR="00E023B6" w:rsidRPr="00346920" w:rsidRDefault="007B19A5" w:rsidP="00E023B6">
            <w:pPr>
              <w:rPr>
                <w:rFonts w:ascii="Gill Sans MT" w:hAnsi="Gill Sans MT" w:cstheme="minorHAnsi"/>
                <w:lang w:val="en-GB"/>
              </w:rPr>
            </w:pPr>
            <w:r w:rsidRPr="00346920">
              <w:rPr>
                <w:rFonts w:ascii="Gill Sans MT" w:hAnsi="Gill Sans MT" w:cstheme="minorHAnsi"/>
                <w:lang w:val="en-GB"/>
              </w:rPr>
              <w:t xml:space="preserve"># </w:t>
            </w:r>
            <w:r w:rsidR="00EB1A2C" w:rsidRPr="00346920">
              <w:rPr>
                <w:rFonts w:ascii="Gill Sans MT" w:hAnsi="Gill Sans MT" w:cstheme="minorHAnsi"/>
                <w:lang w:val="en-GB"/>
              </w:rPr>
              <w:t>Already</w:t>
            </w:r>
            <w:r w:rsidRPr="00346920">
              <w:rPr>
                <w:rFonts w:ascii="Gill Sans MT" w:hAnsi="Gill Sans MT" w:cstheme="minorHAnsi"/>
                <w:lang w:val="en-GB"/>
              </w:rPr>
              <w:t xml:space="preserve"> achieved the targets of </w:t>
            </w:r>
            <w:r w:rsidR="001B7BD0">
              <w:rPr>
                <w:rFonts w:ascii="Gill Sans MT" w:hAnsi="Gill Sans MT" w:cstheme="minorHAnsi"/>
                <w:lang w:val="en-GB"/>
              </w:rPr>
              <w:t>the period</w:t>
            </w:r>
          </w:p>
        </w:tc>
      </w:tr>
      <w:tr w:rsidR="00E023B6" w:rsidRPr="00346920" w14:paraId="0660FAD9" w14:textId="77777777" w:rsidTr="7FA3C4C8">
        <w:trPr>
          <w:trHeight w:hRule="exact" w:val="1858"/>
        </w:trPr>
        <w:tc>
          <w:tcPr>
            <w:tcW w:w="1483" w:type="dxa"/>
            <w:vMerge/>
          </w:tcPr>
          <w:p w14:paraId="767BE0DE" w14:textId="77777777" w:rsidR="00E023B6" w:rsidRPr="00346920" w:rsidRDefault="00E023B6" w:rsidP="00E023B6">
            <w:pPr>
              <w:tabs>
                <w:tab w:val="left" w:pos="851"/>
              </w:tabs>
              <w:ind w:right="51"/>
              <w:rPr>
                <w:rFonts w:ascii="Gill Sans MT" w:hAnsi="Gill Sans MT" w:cstheme="minorHAnsi"/>
                <w:b/>
                <w:highlight w:val="green"/>
                <w:lang w:val="en-GB"/>
              </w:rPr>
            </w:pPr>
          </w:p>
        </w:tc>
        <w:tc>
          <w:tcPr>
            <w:tcW w:w="2755" w:type="dxa"/>
          </w:tcPr>
          <w:p w14:paraId="096E9E8F" w14:textId="77777777" w:rsidR="00E023B6" w:rsidRPr="00346920" w:rsidRDefault="00E023B6" w:rsidP="00E023B6">
            <w:pPr>
              <w:pStyle w:val="TableParagraph"/>
              <w:spacing w:line="276" w:lineRule="auto"/>
              <w:ind w:right="99"/>
              <w:jc w:val="both"/>
              <w:rPr>
                <w:rFonts w:ascii="Gill Sans MT" w:eastAsia="Calibri" w:hAnsi="Gill Sans MT" w:cstheme="minorHAnsi"/>
              </w:rPr>
            </w:pPr>
            <w:r w:rsidRPr="00346920">
              <w:rPr>
                <w:rFonts w:ascii="Gill Sans MT" w:hAnsi="Gill Sans MT" w:cstheme="minorHAnsi"/>
              </w:rPr>
              <w:t>90</w:t>
            </w:r>
            <w:r w:rsidRPr="00346920">
              <w:rPr>
                <w:rFonts w:ascii="Gill Sans MT" w:hAnsi="Gill Sans MT" w:cstheme="minorHAnsi"/>
                <w:spacing w:val="2"/>
              </w:rPr>
              <w:t xml:space="preserve"> </w:t>
            </w:r>
            <w:r w:rsidRPr="00346920">
              <w:rPr>
                <w:rFonts w:ascii="Gill Sans MT" w:hAnsi="Gill Sans MT" w:cstheme="minorHAnsi"/>
                <w:spacing w:val="-1"/>
              </w:rPr>
              <w:t>health</w:t>
            </w:r>
            <w:r w:rsidRPr="00346920">
              <w:rPr>
                <w:rFonts w:ascii="Gill Sans MT" w:hAnsi="Gill Sans MT" w:cstheme="minorHAnsi"/>
                <w:spacing w:val="2"/>
              </w:rPr>
              <w:t xml:space="preserve"> </w:t>
            </w:r>
            <w:r w:rsidRPr="00346920">
              <w:rPr>
                <w:rFonts w:ascii="Gill Sans MT" w:hAnsi="Gill Sans MT" w:cstheme="minorHAnsi"/>
                <w:spacing w:val="-1"/>
              </w:rPr>
              <w:t>workers,</w:t>
            </w:r>
            <w:r w:rsidRPr="00346920">
              <w:rPr>
                <w:rFonts w:ascii="Gill Sans MT" w:hAnsi="Gill Sans MT" w:cstheme="minorHAnsi"/>
                <w:spacing w:val="3"/>
              </w:rPr>
              <w:t xml:space="preserve"> </w:t>
            </w:r>
            <w:r w:rsidRPr="00346920">
              <w:rPr>
                <w:rFonts w:ascii="Gill Sans MT" w:hAnsi="Gill Sans MT" w:cstheme="minorHAnsi"/>
                <w:spacing w:val="-1"/>
              </w:rPr>
              <w:t>community</w:t>
            </w:r>
            <w:r w:rsidRPr="00346920">
              <w:rPr>
                <w:rFonts w:ascii="Gill Sans MT" w:hAnsi="Gill Sans MT" w:cstheme="minorHAnsi"/>
                <w:spacing w:val="3"/>
              </w:rPr>
              <w:t xml:space="preserve"> </w:t>
            </w:r>
            <w:r w:rsidRPr="00346920">
              <w:rPr>
                <w:rFonts w:ascii="Gill Sans MT" w:hAnsi="Gill Sans MT" w:cstheme="minorHAnsi"/>
              </w:rPr>
              <w:t>and</w:t>
            </w:r>
            <w:r w:rsidRPr="00346920">
              <w:rPr>
                <w:rFonts w:ascii="Gill Sans MT" w:hAnsi="Gill Sans MT" w:cstheme="minorHAnsi"/>
                <w:spacing w:val="35"/>
              </w:rPr>
              <w:t xml:space="preserve"> </w:t>
            </w:r>
            <w:r w:rsidRPr="00346920">
              <w:rPr>
                <w:rFonts w:ascii="Gill Sans MT" w:hAnsi="Gill Sans MT" w:cstheme="minorHAnsi"/>
                <w:spacing w:val="-1"/>
              </w:rPr>
              <w:t>district</w:t>
            </w:r>
            <w:r w:rsidRPr="00346920">
              <w:rPr>
                <w:rFonts w:ascii="Gill Sans MT" w:hAnsi="Gill Sans MT" w:cstheme="minorHAnsi"/>
                <w:spacing w:val="39"/>
              </w:rPr>
              <w:t xml:space="preserve"> </w:t>
            </w:r>
            <w:r w:rsidRPr="00346920">
              <w:rPr>
                <w:rFonts w:ascii="Gill Sans MT" w:hAnsi="Gill Sans MT" w:cstheme="minorHAnsi"/>
                <w:spacing w:val="-1"/>
              </w:rPr>
              <w:t>authority</w:t>
            </w:r>
            <w:r w:rsidRPr="00346920">
              <w:rPr>
                <w:rFonts w:ascii="Gill Sans MT" w:hAnsi="Gill Sans MT" w:cstheme="minorHAnsi"/>
                <w:spacing w:val="41"/>
              </w:rPr>
              <w:t xml:space="preserve"> </w:t>
            </w:r>
            <w:r w:rsidRPr="00346920">
              <w:rPr>
                <w:rFonts w:ascii="Gill Sans MT" w:hAnsi="Gill Sans MT" w:cstheme="minorHAnsi"/>
                <w:spacing w:val="-1"/>
              </w:rPr>
              <w:t>representatives</w:t>
            </w:r>
            <w:r w:rsidRPr="00346920">
              <w:rPr>
                <w:rFonts w:ascii="Gill Sans MT" w:hAnsi="Gill Sans MT" w:cstheme="minorHAnsi"/>
                <w:spacing w:val="43"/>
                <w:w w:val="99"/>
              </w:rPr>
              <w:t xml:space="preserve"> </w:t>
            </w:r>
            <w:r w:rsidRPr="00346920">
              <w:rPr>
                <w:rFonts w:ascii="Gill Sans MT" w:hAnsi="Gill Sans MT" w:cstheme="minorHAnsi"/>
                <w:spacing w:val="-1"/>
              </w:rPr>
              <w:t>were</w:t>
            </w:r>
            <w:r w:rsidRPr="00346920">
              <w:rPr>
                <w:rFonts w:ascii="Gill Sans MT" w:hAnsi="Gill Sans MT" w:cstheme="minorHAnsi"/>
                <w:spacing w:val="17"/>
              </w:rPr>
              <w:t xml:space="preserve"> </w:t>
            </w:r>
            <w:r w:rsidRPr="00346920">
              <w:rPr>
                <w:rFonts w:ascii="Gill Sans MT" w:hAnsi="Gill Sans MT" w:cstheme="minorHAnsi"/>
                <w:spacing w:val="-1"/>
              </w:rPr>
              <w:t>trained</w:t>
            </w:r>
            <w:r w:rsidRPr="00346920">
              <w:rPr>
                <w:rFonts w:ascii="Gill Sans MT" w:hAnsi="Gill Sans MT" w:cstheme="minorHAnsi"/>
                <w:spacing w:val="16"/>
              </w:rPr>
              <w:t xml:space="preserve"> </w:t>
            </w:r>
            <w:r w:rsidRPr="00346920">
              <w:rPr>
                <w:rFonts w:ascii="Gill Sans MT" w:hAnsi="Gill Sans MT" w:cstheme="minorHAnsi"/>
                <w:spacing w:val="-1"/>
              </w:rPr>
              <w:t>on</w:t>
            </w:r>
            <w:r w:rsidRPr="00346920">
              <w:rPr>
                <w:rFonts w:ascii="Gill Sans MT" w:hAnsi="Gill Sans MT" w:cstheme="minorHAnsi"/>
                <w:spacing w:val="17"/>
              </w:rPr>
              <w:t xml:space="preserve"> </w:t>
            </w:r>
            <w:r w:rsidRPr="00346920">
              <w:rPr>
                <w:rFonts w:ascii="Gill Sans MT" w:hAnsi="Gill Sans MT" w:cstheme="minorHAnsi"/>
                <w:spacing w:val="-1"/>
              </w:rPr>
              <w:t>disability,</w:t>
            </w:r>
            <w:r w:rsidRPr="00346920">
              <w:rPr>
                <w:rFonts w:ascii="Gill Sans MT" w:hAnsi="Gill Sans MT" w:cstheme="minorHAnsi"/>
                <w:spacing w:val="23"/>
                <w:w w:val="99"/>
              </w:rPr>
              <w:t xml:space="preserve"> </w:t>
            </w:r>
            <w:r w:rsidRPr="00346920">
              <w:rPr>
                <w:rFonts w:ascii="Gill Sans MT" w:hAnsi="Gill Sans MT" w:cstheme="minorHAnsi"/>
                <w:spacing w:val="-1"/>
              </w:rPr>
              <w:t>inclusion</w:t>
            </w:r>
            <w:r w:rsidRPr="00346920">
              <w:rPr>
                <w:rFonts w:ascii="Gill Sans MT" w:hAnsi="Gill Sans MT" w:cstheme="minorHAnsi"/>
                <w:spacing w:val="14"/>
              </w:rPr>
              <w:t xml:space="preserve"> </w:t>
            </w:r>
            <w:r w:rsidRPr="00346920">
              <w:rPr>
                <w:rFonts w:ascii="Gill Sans MT" w:hAnsi="Gill Sans MT" w:cstheme="minorHAnsi"/>
              </w:rPr>
              <w:t>and</w:t>
            </w:r>
            <w:r w:rsidRPr="00346920">
              <w:rPr>
                <w:rFonts w:ascii="Gill Sans MT" w:hAnsi="Gill Sans MT" w:cstheme="minorHAnsi"/>
                <w:spacing w:val="16"/>
              </w:rPr>
              <w:t xml:space="preserve"> </w:t>
            </w:r>
            <w:r w:rsidRPr="00346920">
              <w:rPr>
                <w:rFonts w:ascii="Gill Sans MT" w:hAnsi="Gill Sans MT" w:cstheme="minorHAnsi"/>
                <w:spacing w:val="-1"/>
              </w:rPr>
              <w:t>inclusive</w:t>
            </w:r>
            <w:r w:rsidRPr="00346920">
              <w:rPr>
                <w:rFonts w:ascii="Gill Sans MT" w:hAnsi="Gill Sans MT" w:cstheme="minorHAnsi"/>
                <w:spacing w:val="16"/>
              </w:rPr>
              <w:t xml:space="preserve"> </w:t>
            </w:r>
            <w:r w:rsidRPr="00346920">
              <w:rPr>
                <w:rFonts w:ascii="Gill Sans MT" w:hAnsi="Gill Sans MT" w:cstheme="minorHAnsi"/>
                <w:spacing w:val="-1"/>
              </w:rPr>
              <w:t>emergency</w:t>
            </w:r>
            <w:r w:rsidRPr="00346920">
              <w:rPr>
                <w:rFonts w:ascii="Gill Sans MT" w:hAnsi="Gill Sans MT" w:cstheme="minorHAnsi"/>
                <w:spacing w:val="41"/>
                <w:w w:val="99"/>
              </w:rPr>
              <w:t xml:space="preserve"> </w:t>
            </w:r>
            <w:r w:rsidRPr="00346920">
              <w:rPr>
                <w:rFonts w:ascii="Gill Sans MT" w:hAnsi="Gill Sans MT" w:cstheme="minorHAnsi"/>
                <w:spacing w:val="-1"/>
              </w:rPr>
              <w:t>response.</w:t>
            </w:r>
          </w:p>
          <w:p w14:paraId="73C59BCD" w14:textId="77777777" w:rsidR="00E023B6" w:rsidRPr="00346920" w:rsidRDefault="00E023B6" w:rsidP="00E023B6">
            <w:pPr>
              <w:rPr>
                <w:rFonts w:ascii="Gill Sans MT" w:hAnsi="Gill Sans MT" w:cstheme="minorHAnsi"/>
                <w:bCs/>
                <w:highlight w:val="green"/>
                <w:lang w:val="en-GB"/>
              </w:rPr>
            </w:pPr>
          </w:p>
        </w:tc>
        <w:tc>
          <w:tcPr>
            <w:tcW w:w="3009" w:type="dxa"/>
          </w:tcPr>
          <w:p w14:paraId="7EF70F17" w14:textId="77777777" w:rsidR="00E023B6" w:rsidRPr="00346920" w:rsidRDefault="00CC3F97" w:rsidP="00E023B6">
            <w:pPr>
              <w:rPr>
                <w:rFonts w:ascii="Gill Sans MT" w:hAnsi="Gill Sans MT" w:cstheme="minorHAnsi"/>
                <w:lang w:val="en-GB"/>
              </w:rPr>
            </w:pPr>
            <w:r>
              <w:rPr>
                <w:rFonts w:ascii="Gill Sans MT" w:hAnsi="Gill Sans MT" w:cstheme="minorHAnsi"/>
                <w:lang w:val="en-GB"/>
              </w:rPr>
              <w:t xml:space="preserve">Trained in Emergency response measures= </w:t>
            </w:r>
            <w:r w:rsidR="00C15257">
              <w:rPr>
                <w:rFonts w:ascii="Gill Sans MT" w:hAnsi="Gill Sans MT" w:cstheme="minorHAnsi"/>
                <w:lang w:val="en-GB"/>
              </w:rPr>
              <w:t>75</w:t>
            </w:r>
          </w:p>
        </w:tc>
        <w:tc>
          <w:tcPr>
            <w:tcW w:w="2485" w:type="dxa"/>
          </w:tcPr>
          <w:p w14:paraId="670ADCDD" w14:textId="77777777" w:rsidR="00E023B6" w:rsidRPr="00346920" w:rsidRDefault="00C15257" w:rsidP="00E023B6">
            <w:pPr>
              <w:rPr>
                <w:rFonts w:ascii="Gill Sans MT" w:hAnsi="Gill Sans MT" w:cstheme="minorHAnsi"/>
                <w:lang w:val="en-GB"/>
              </w:rPr>
            </w:pPr>
            <w:r>
              <w:rPr>
                <w:rFonts w:ascii="Gill Sans MT" w:hAnsi="Gill Sans MT" w:cstheme="minorHAnsi"/>
                <w:lang w:val="en-GB"/>
              </w:rPr>
              <w:t>Trained in Emergency response measures= 26</w:t>
            </w:r>
          </w:p>
        </w:tc>
        <w:tc>
          <w:tcPr>
            <w:tcW w:w="2546" w:type="dxa"/>
          </w:tcPr>
          <w:p w14:paraId="26C7FFB3" w14:textId="77777777" w:rsidR="00E023B6" w:rsidRPr="00346920" w:rsidRDefault="00C15257" w:rsidP="00E023B6">
            <w:pPr>
              <w:rPr>
                <w:rFonts w:ascii="Gill Sans MT" w:hAnsi="Gill Sans MT" w:cstheme="minorHAnsi"/>
                <w:lang w:val="en-GB"/>
              </w:rPr>
            </w:pPr>
            <w:r>
              <w:rPr>
                <w:rFonts w:ascii="Gill Sans MT" w:hAnsi="Gill Sans MT" w:cstheme="minorHAnsi"/>
                <w:lang w:val="en-GB"/>
              </w:rPr>
              <w:t>Trained in Emergency response measures= 101</w:t>
            </w:r>
          </w:p>
        </w:tc>
        <w:tc>
          <w:tcPr>
            <w:tcW w:w="2748" w:type="dxa"/>
          </w:tcPr>
          <w:p w14:paraId="61A941B4" w14:textId="77777777" w:rsidR="00E023B6" w:rsidRDefault="00C15257" w:rsidP="00E023B6">
            <w:pPr>
              <w:rPr>
                <w:rFonts w:ascii="Gill Sans MT" w:hAnsi="Gill Sans MT" w:cstheme="minorHAnsi"/>
                <w:lang w:val="en-GB"/>
              </w:rPr>
            </w:pPr>
            <w:r>
              <w:rPr>
                <w:rFonts w:ascii="Gill Sans MT" w:hAnsi="Gill Sans MT" w:cstheme="minorHAnsi"/>
                <w:lang w:val="en-GB"/>
              </w:rPr>
              <w:t>We have accomplished the targets</w:t>
            </w:r>
          </w:p>
          <w:p w14:paraId="354A81C4" w14:textId="77777777" w:rsidR="008E7286" w:rsidRPr="00346920" w:rsidRDefault="008E7286" w:rsidP="00E023B6">
            <w:pPr>
              <w:rPr>
                <w:rFonts w:ascii="Gill Sans MT" w:hAnsi="Gill Sans MT" w:cstheme="minorHAnsi"/>
                <w:lang w:val="en-GB"/>
              </w:rPr>
            </w:pPr>
          </w:p>
        </w:tc>
      </w:tr>
      <w:tr w:rsidR="00E023B6" w:rsidRPr="00346920" w14:paraId="2EFA2E39" w14:textId="77777777" w:rsidTr="7FA3C4C8">
        <w:trPr>
          <w:trHeight w:hRule="exact" w:val="1841"/>
        </w:trPr>
        <w:tc>
          <w:tcPr>
            <w:tcW w:w="1483" w:type="dxa"/>
            <w:vMerge/>
          </w:tcPr>
          <w:p w14:paraId="5184049D" w14:textId="77777777" w:rsidR="00E023B6" w:rsidRPr="00346920" w:rsidRDefault="00E023B6" w:rsidP="00E023B6">
            <w:pPr>
              <w:tabs>
                <w:tab w:val="left" w:pos="851"/>
              </w:tabs>
              <w:ind w:right="51"/>
              <w:rPr>
                <w:rFonts w:ascii="Gill Sans MT" w:hAnsi="Gill Sans MT" w:cstheme="minorHAnsi"/>
                <w:b/>
                <w:highlight w:val="green"/>
                <w:lang w:val="en-GB"/>
              </w:rPr>
            </w:pPr>
          </w:p>
        </w:tc>
        <w:tc>
          <w:tcPr>
            <w:tcW w:w="2755" w:type="dxa"/>
          </w:tcPr>
          <w:p w14:paraId="50B1D433" w14:textId="77777777" w:rsidR="00E023B6" w:rsidRPr="00346920" w:rsidRDefault="00E023B6" w:rsidP="00E023B6">
            <w:pPr>
              <w:pStyle w:val="TableParagraph"/>
              <w:spacing w:line="276" w:lineRule="auto"/>
              <w:ind w:right="99"/>
              <w:jc w:val="both"/>
              <w:rPr>
                <w:rFonts w:ascii="Gill Sans MT" w:hAnsi="Gill Sans MT" w:cstheme="minorHAnsi"/>
                <w:bCs/>
                <w:highlight w:val="green"/>
                <w:lang w:val="en-GB"/>
              </w:rPr>
            </w:pPr>
            <w:r w:rsidRPr="00346920">
              <w:rPr>
                <w:rFonts w:ascii="Gill Sans MT" w:hAnsi="Gill Sans MT" w:cstheme="minorHAnsi"/>
              </w:rPr>
              <w:t>16</w:t>
            </w:r>
            <w:r w:rsidRPr="00346920">
              <w:rPr>
                <w:rFonts w:ascii="Gill Sans MT" w:hAnsi="Gill Sans MT" w:cstheme="minorHAnsi"/>
                <w:spacing w:val="-2"/>
              </w:rPr>
              <w:t xml:space="preserve"> </w:t>
            </w:r>
            <w:r w:rsidRPr="00346920">
              <w:rPr>
                <w:rFonts w:ascii="Gill Sans MT" w:hAnsi="Gill Sans MT" w:cstheme="minorHAnsi"/>
                <w:spacing w:val="-1"/>
              </w:rPr>
              <w:t xml:space="preserve">health </w:t>
            </w:r>
            <w:r w:rsidRPr="00346920">
              <w:rPr>
                <w:rFonts w:ascii="Gill Sans MT" w:hAnsi="Gill Sans MT" w:cstheme="minorHAnsi"/>
              </w:rPr>
              <w:t>care</w:t>
            </w:r>
            <w:r w:rsidRPr="00346920">
              <w:rPr>
                <w:rFonts w:ascii="Gill Sans MT" w:hAnsi="Gill Sans MT" w:cstheme="minorHAnsi"/>
                <w:spacing w:val="-3"/>
              </w:rPr>
              <w:t xml:space="preserve"> </w:t>
            </w:r>
            <w:r w:rsidRPr="00346920">
              <w:rPr>
                <w:rFonts w:ascii="Gill Sans MT" w:hAnsi="Gill Sans MT" w:cstheme="minorHAnsi"/>
                <w:spacing w:val="-1"/>
              </w:rPr>
              <w:t>facilities</w:t>
            </w:r>
            <w:r w:rsidRPr="00346920">
              <w:rPr>
                <w:rFonts w:ascii="Gill Sans MT" w:hAnsi="Gill Sans MT" w:cstheme="minorHAnsi"/>
              </w:rPr>
              <w:t xml:space="preserve"> are</w:t>
            </w:r>
            <w:r w:rsidRPr="00346920">
              <w:rPr>
                <w:rFonts w:ascii="Gill Sans MT" w:hAnsi="Gill Sans MT" w:cstheme="minorHAnsi"/>
                <w:spacing w:val="-2"/>
              </w:rPr>
              <w:t xml:space="preserve"> </w:t>
            </w:r>
            <w:r w:rsidRPr="00346920">
              <w:rPr>
                <w:rFonts w:ascii="Gill Sans MT" w:hAnsi="Gill Sans MT" w:cstheme="minorHAnsi"/>
                <w:spacing w:val="-1"/>
              </w:rPr>
              <w:t>barrier-</w:t>
            </w:r>
            <w:r w:rsidRPr="00346920">
              <w:rPr>
                <w:rFonts w:ascii="Gill Sans MT" w:hAnsi="Gill Sans MT" w:cstheme="minorHAnsi"/>
                <w:spacing w:val="29"/>
              </w:rPr>
              <w:t xml:space="preserve"> </w:t>
            </w:r>
            <w:r w:rsidRPr="00346920">
              <w:rPr>
                <w:rFonts w:ascii="Gill Sans MT" w:hAnsi="Gill Sans MT" w:cstheme="minorHAnsi"/>
                <w:spacing w:val="-1"/>
              </w:rPr>
              <w:t>free.</w:t>
            </w:r>
          </w:p>
        </w:tc>
        <w:tc>
          <w:tcPr>
            <w:tcW w:w="3009" w:type="dxa"/>
          </w:tcPr>
          <w:p w14:paraId="51268836" w14:textId="77777777" w:rsidR="00E023B6" w:rsidRPr="00346920" w:rsidRDefault="001B7BD0" w:rsidP="00E023B6">
            <w:pPr>
              <w:rPr>
                <w:rFonts w:ascii="Gill Sans MT" w:hAnsi="Gill Sans MT" w:cstheme="minorHAnsi"/>
                <w:lang w:val="en-GB"/>
              </w:rPr>
            </w:pPr>
            <w:r>
              <w:rPr>
                <w:rFonts w:ascii="Gill Sans MT" w:hAnsi="Gill Sans MT" w:cstheme="minorHAnsi"/>
                <w:lang w:val="en-GB"/>
              </w:rPr>
              <w:t>Completed in Q2 of 2022</w:t>
            </w:r>
          </w:p>
        </w:tc>
        <w:tc>
          <w:tcPr>
            <w:tcW w:w="2485" w:type="dxa"/>
          </w:tcPr>
          <w:p w14:paraId="4E4457BB" w14:textId="77777777" w:rsidR="00E023B6" w:rsidRPr="00346920" w:rsidRDefault="001B7BD0" w:rsidP="00E023B6">
            <w:pPr>
              <w:rPr>
                <w:rFonts w:ascii="Gill Sans MT" w:hAnsi="Gill Sans MT" w:cstheme="minorHAnsi"/>
                <w:lang w:val="en-GB"/>
              </w:rPr>
            </w:pPr>
            <w:r>
              <w:rPr>
                <w:rFonts w:ascii="Gill Sans MT" w:hAnsi="Gill Sans MT" w:cstheme="minorHAnsi"/>
                <w:lang w:val="en-GB"/>
              </w:rPr>
              <w:t>Completed = 16</w:t>
            </w:r>
          </w:p>
        </w:tc>
        <w:tc>
          <w:tcPr>
            <w:tcW w:w="2546" w:type="dxa"/>
          </w:tcPr>
          <w:p w14:paraId="2EE69227" w14:textId="77777777" w:rsidR="00E023B6" w:rsidRPr="00346920" w:rsidRDefault="000F4A80" w:rsidP="00E023B6">
            <w:pPr>
              <w:rPr>
                <w:rFonts w:ascii="Gill Sans MT" w:hAnsi="Gill Sans MT" w:cstheme="minorHAnsi"/>
                <w:lang w:val="en-GB"/>
              </w:rPr>
            </w:pPr>
            <w:r w:rsidRPr="00346920">
              <w:rPr>
                <w:rFonts w:ascii="Gill Sans MT" w:hAnsi="Gill Sans MT" w:cstheme="minorHAnsi"/>
                <w:lang w:val="en-GB"/>
              </w:rPr>
              <w:t xml:space="preserve">No. of health care facilities completed their accessibility works = </w:t>
            </w:r>
            <w:r w:rsidR="00C27586" w:rsidRPr="00346920">
              <w:rPr>
                <w:rFonts w:ascii="Gill Sans MT" w:hAnsi="Gill Sans MT" w:cstheme="minorHAnsi"/>
                <w:lang w:val="en-GB"/>
              </w:rPr>
              <w:t>1</w:t>
            </w:r>
            <w:r w:rsidRPr="00346920">
              <w:rPr>
                <w:rFonts w:ascii="Gill Sans MT" w:hAnsi="Gill Sans MT" w:cstheme="minorHAnsi"/>
                <w:lang w:val="en-GB"/>
              </w:rPr>
              <w:t>6</w:t>
            </w:r>
          </w:p>
        </w:tc>
        <w:tc>
          <w:tcPr>
            <w:tcW w:w="2748" w:type="dxa"/>
          </w:tcPr>
          <w:p w14:paraId="5E81A740" w14:textId="77777777" w:rsidR="00E023B6" w:rsidRPr="00346920" w:rsidRDefault="00C27586" w:rsidP="00E023B6">
            <w:pPr>
              <w:rPr>
                <w:rFonts w:ascii="Gill Sans MT" w:hAnsi="Gill Sans MT" w:cstheme="minorHAnsi"/>
                <w:lang w:val="en-GB"/>
              </w:rPr>
            </w:pPr>
            <w:r w:rsidRPr="00346920">
              <w:rPr>
                <w:rFonts w:ascii="Gill Sans MT" w:hAnsi="Gill Sans MT" w:cstheme="minorHAnsi"/>
                <w:lang w:val="en-GB"/>
              </w:rPr>
              <w:t>Targets have been achieved</w:t>
            </w:r>
          </w:p>
        </w:tc>
      </w:tr>
      <w:tr w:rsidR="00E023B6" w:rsidRPr="008B61B1" w14:paraId="14983AE8" w14:textId="77777777" w:rsidTr="7FA3C4C8">
        <w:trPr>
          <w:trHeight w:hRule="exact" w:val="1715"/>
        </w:trPr>
        <w:tc>
          <w:tcPr>
            <w:tcW w:w="1483" w:type="dxa"/>
            <w:vMerge/>
          </w:tcPr>
          <w:p w14:paraId="4ECC10BB" w14:textId="77777777" w:rsidR="00E023B6" w:rsidRPr="00346920" w:rsidRDefault="00E023B6" w:rsidP="00E023B6">
            <w:pPr>
              <w:tabs>
                <w:tab w:val="left" w:pos="851"/>
              </w:tabs>
              <w:ind w:right="51"/>
              <w:rPr>
                <w:rFonts w:ascii="Gill Sans MT" w:hAnsi="Gill Sans MT" w:cstheme="minorHAnsi"/>
                <w:b/>
                <w:highlight w:val="green"/>
                <w:lang w:val="en-GB"/>
              </w:rPr>
            </w:pPr>
          </w:p>
        </w:tc>
        <w:tc>
          <w:tcPr>
            <w:tcW w:w="2755" w:type="dxa"/>
          </w:tcPr>
          <w:p w14:paraId="05AAAF7A" w14:textId="77777777" w:rsidR="00E023B6" w:rsidRPr="00346920" w:rsidRDefault="00E023B6" w:rsidP="00E023B6">
            <w:pPr>
              <w:rPr>
                <w:rFonts w:ascii="Gill Sans MT" w:hAnsi="Gill Sans MT" w:cstheme="minorHAnsi"/>
                <w:bCs/>
                <w:lang w:val="en-GB"/>
              </w:rPr>
            </w:pPr>
            <w:r w:rsidRPr="00346920">
              <w:rPr>
                <w:rFonts w:ascii="Gill Sans MT" w:hAnsi="Gill Sans MT" w:cstheme="minorHAnsi"/>
                <w:lang w:val="en-ZW"/>
              </w:rPr>
              <w:t>4</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DPOs</w:t>
            </w:r>
            <w:r w:rsidRPr="00346920">
              <w:rPr>
                <w:rFonts w:ascii="Gill Sans MT" w:hAnsi="Gill Sans MT" w:cstheme="minorHAnsi"/>
                <w:spacing w:val="30"/>
                <w:lang w:val="en-ZW"/>
              </w:rPr>
              <w:t xml:space="preserve"> </w:t>
            </w:r>
            <w:r w:rsidRPr="00346920">
              <w:rPr>
                <w:rFonts w:ascii="Gill Sans MT" w:hAnsi="Gill Sans MT" w:cstheme="minorHAnsi"/>
                <w:lang w:val="en-ZW"/>
              </w:rPr>
              <w:t>with</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100</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members</w:t>
            </w:r>
            <w:r w:rsidRPr="00346920">
              <w:rPr>
                <w:rFonts w:ascii="Gill Sans MT" w:hAnsi="Gill Sans MT" w:cstheme="minorHAnsi"/>
                <w:spacing w:val="31"/>
                <w:lang w:val="en-ZW"/>
              </w:rPr>
              <w:t xml:space="preserve"> </w:t>
            </w:r>
            <w:r w:rsidRPr="00346920">
              <w:rPr>
                <w:rFonts w:ascii="Gill Sans MT" w:hAnsi="Gill Sans MT" w:cstheme="minorHAnsi"/>
                <w:spacing w:val="-1"/>
                <w:lang w:val="en-ZW"/>
              </w:rPr>
              <w:t>have</w:t>
            </w:r>
            <w:r w:rsidRPr="00346920">
              <w:rPr>
                <w:rFonts w:ascii="Gill Sans MT" w:hAnsi="Gill Sans MT" w:cstheme="minorHAnsi"/>
                <w:spacing w:val="29"/>
                <w:w w:val="99"/>
                <w:lang w:val="en-ZW"/>
              </w:rPr>
              <w:t xml:space="preserve"> </w:t>
            </w:r>
            <w:r w:rsidRPr="00346920">
              <w:rPr>
                <w:rFonts w:ascii="Gill Sans MT" w:hAnsi="Gill Sans MT" w:cstheme="minorHAnsi"/>
                <w:spacing w:val="-1"/>
                <w:lang w:val="en-ZW"/>
              </w:rPr>
              <w:t>strengthened</w:t>
            </w:r>
            <w:r w:rsidRPr="00346920">
              <w:rPr>
                <w:rFonts w:ascii="Gill Sans MT" w:hAnsi="Gill Sans MT" w:cstheme="minorHAnsi"/>
                <w:spacing w:val="5"/>
                <w:lang w:val="en-ZW"/>
              </w:rPr>
              <w:t xml:space="preserve"> </w:t>
            </w:r>
            <w:r w:rsidRPr="00346920">
              <w:rPr>
                <w:rFonts w:ascii="Gill Sans MT" w:hAnsi="Gill Sans MT" w:cstheme="minorHAnsi"/>
                <w:lang w:val="en-ZW"/>
              </w:rPr>
              <w:t>their</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lobbying</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skills</w:t>
            </w:r>
            <w:r w:rsidRPr="00346920">
              <w:rPr>
                <w:rFonts w:ascii="Gill Sans MT" w:hAnsi="Gill Sans MT" w:cstheme="minorHAnsi"/>
                <w:spacing w:val="27"/>
                <w:lang w:val="en-ZW"/>
              </w:rPr>
              <w:t xml:space="preserve"> </w:t>
            </w:r>
            <w:r w:rsidRPr="00346920">
              <w:rPr>
                <w:rFonts w:ascii="Gill Sans MT" w:hAnsi="Gill Sans MT" w:cstheme="minorHAnsi"/>
                <w:lang w:val="en-ZW"/>
              </w:rPr>
              <w:t>and</w:t>
            </w:r>
            <w:r w:rsidRPr="00346920">
              <w:rPr>
                <w:rFonts w:ascii="Gill Sans MT" w:hAnsi="Gill Sans MT" w:cstheme="minorHAnsi"/>
                <w:spacing w:val="34"/>
                <w:lang w:val="en-ZW"/>
              </w:rPr>
              <w:t xml:space="preserve"> </w:t>
            </w:r>
            <w:r w:rsidRPr="00346920">
              <w:rPr>
                <w:rFonts w:ascii="Gill Sans MT" w:hAnsi="Gill Sans MT" w:cstheme="minorHAnsi"/>
                <w:lang w:val="en-ZW"/>
              </w:rPr>
              <w:t>are</w:t>
            </w:r>
            <w:r w:rsidRPr="00346920">
              <w:rPr>
                <w:rFonts w:ascii="Gill Sans MT" w:hAnsi="Gill Sans MT" w:cstheme="minorHAnsi"/>
                <w:spacing w:val="33"/>
                <w:lang w:val="en-ZW"/>
              </w:rPr>
              <w:t xml:space="preserve"> </w:t>
            </w:r>
            <w:r w:rsidRPr="00346920">
              <w:rPr>
                <w:rFonts w:ascii="Gill Sans MT" w:hAnsi="Gill Sans MT" w:cstheme="minorHAnsi"/>
                <w:spacing w:val="-1"/>
                <w:lang w:val="en-ZW"/>
              </w:rPr>
              <w:t>committed</w:t>
            </w:r>
            <w:r w:rsidRPr="00346920">
              <w:rPr>
                <w:rFonts w:ascii="Gill Sans MT" w:hAnsi="Gill Sans MT" w:cstheme="minorHAnsi"/>
                <w:spacing w:val="32"/>
                <w:lang w:val="en-ZW"/>
              </w:rPr>
              <w:t xml:space="preserve"> </w:t>
            </w:r>
            <w:r w:rsidRPr="00346920">
              <w:rPr>
                <w:rFonts w:ascii="Gill Sans MT" w:hAnsi="Gill Sans MT" w:cstheme="minorHAnsi"/>
                <w:lang w:val="en-ZW"/>
              </w:rPr>
              <w:t>to</w:t>
            </w:r>
            <w:r w:rsidRPr="00346920">
              <w:rPr>
                <w:rFonts w:ascii="Gill Sans MT" w:hAnsi="Gill Sans MT" w:cstheme="minorHAnsi"/>
                <w:spacing w:val="35"/>
                <w:lang w:val="en-ZW"/>
              </w:rPr>
              <w:t xml:space="preserve"> </w:t>
            </w:r>
            <w:r w:rsidRPr="00346920">
              <w:rPr>
                <w:rFonts w:ascii="Gill Sans MT" w:hAnsi="Gill Sans MT" w:cstheme="minorHAnsi"/>
                <w:spacing w:val="-1"/>
                <w:lang w:val="en-ZW"/>
              </w:rPr>
              <w:t>inclusion</w:t>
            </w:r>
            <w:r w:rsidRPr="00346920">
              <w:rPr>
                <w:rFonts w:ascii="Gill Sans MT" w:hAnsi="Gill Sans MT" w:cstheme="minorHAnsi"/>
                <w:spacing w:val="27"/>
                <w:lang w:val="en-ZW"/>
              </w:rPr>
              <w:t xml:space="preserve"> </w:t>
            </w:r>
            <w:r w:rsidRPr="00346920">
              <w:rPr>
                <w:rFonts w:ascii="Gill Sans MT" w:hAnsi="Gill Sans MT" w:cstheme="minorHAnsi"/>
                <w:lang w:val="en-ZW"/>
              </w:rPr>
              <w:t>and</w:t>
            </w:r>
            <w:r w:rsidRPr="00346920">
              <w:rPr>
                <w:rFonts w:ascii="Gill Sans MT" w:hAnsi="Gill Sans MT" w:cstheme="minorHAnsi"/>
                <w:spacing w:val="-6"/>
                <w:lang w:val="en-ZW"/>
              </w:rPr>
              <w:t xml:space="preserve"> </w:t>
            </w:r>
            <w:r w:rsidRPr="00346920">
              <w:rPr>
                <w:rFonts w:ascii="Gill Sans MT" w:hAnsi="Gill Sans MT" w:cstheme="minorHAnsi"/>
                <w:spacing w:val="-1"/>
                <w:lang w:val="en-ZW"/>
              </w:rPr>
              <w:t>accessibility.</w:t>
            </w:r>
          </w:p>
        </w:tc>
        <w:tc>
          <w:tcPr>
            <w:tcW w:w="3009" w:type="dxa"/>
          </w:tcPr>
          <w:p w14:paraId="001A9120" w14:textId="77777777" w:rsidR="00E023B6" w:rsidRPr="00346920" w:rsidRDefault="008E7286" w:rsidP="00E023B6">
            <w:pPr>
              <w:rPr>
                <w:rFonts w:ascii="Gill Sans MT" w:hAnsi="Gill Sans MT" w:cstheme="minorHAnsi"/>
                <w:lang w:val="en-GB"/>
              </w:rPr>
            </w:pPr>
            <w:r w:rsidRPr="00346920">
              <w:rPr>
                <w:rFonts w:ascii="Gill Sans MT" w:hAnsi="Gill Sans MT" w:cstheme="minorHAnsi"/>
                <w:lang w:val="en-GB"/>
              </w:rPr>
              <w:t xml:space="preserve"># No. of DPOs members trained on disability and inclusion = </w:t>
            </w:r>
            <w:r>
              <w:rPr>
                <w:rFonts w:ascii="Gill Sans MT" w:hAnsi="Gill Sans MT" w:cstheme="minorHAnsi"/>
                <w:lang w:val="en-GB"/>
              </w:rPr>
              <w:t>49</w:t>
            </w:r>
          </w:p>
        </w:tc>
        <w:tc>
          <w:tcPr>
            <w:tcW w:w="2485" w:type="dxa"/>
          </w:tcPr>
          <w:p w14:paraId="163E15C6" w14:textId="77777777" w:rsidR="00E023B6" w:rsidRPr="00346920" w:rsidRDefault="00E24F39" w:rsidP="00E023B6">
            <w:pPr>
              <w:rPr>
                <w:rFonts w:ascii="Gill Sans MT" w:hAnsi="Gill Sans MT" w:cstheme="minorHAnsi"/>
                <w:lang w:val="en-GB"/>
              </w:rPr>
            </w:pPr>
            <w:r w:rsidRPr="00346920">
              <w:rPr>
                <w:rFonts w:ascii="Gill Sans MT" w:hAnsi="Gill Sans MT" w:cstheme="minorHAnsi"/>
                <w:lang w:val="en-GB"/>
              </w:rPr>
              <w:t># No. of DPOs members trained on disability and inclusion = 50</w:t>
            </w:r>
          </w:p>
        </w:tc>
        <w:tc>
          <w:tcPr>
            <w:tcW w:w="2546" w:type="dxa"/>
          </w:tcPr>
          <w:p w14:paraId="66D619A8" w14:textId="77777777" w:rsidR="00E023B6" w:rsidRPr="00346920" w:rsidRDefault="00E24F39" w:rsidP="00E023B6">
            <w:pPr>
              <w:rPr>
                <w:rFonts w:ascii="Gill Sans MT" w:hAnsi="Gill Sans MT" w:cstheme="minorHAnsi"/>
                <w:lang w:val="en-GB"/>
              </w:rPr>
            </w:pPr>
            <w:r w:rsidRPr="00346920">
              <w:rPr>
                <w:rFonts w:ascii="Gill Sans MT" w:hAnsi="Gill Sans MT" w:cstheme="minorHAnsi"/>
                <w:lang w:val="en-GB"/>
              </w:rPr>
              <w:t xml:space="preserve"># No. of DPOs members trained on disability and inclusion = </w:t>
            </w:r>
            <w:r w:rsidR="008E7286">
              <w:rPr>
                <w:rFonts w:ascii="Gill Sans MT" w:hAnsi="Gill Sans MT" w:cstheme="minorHAnsi"/>
                <w:lang w:val="en-GB"/>
              </w:rPr>
              <w:t>99</w:t>
            </w:r>
          </w:p>
        </w:tc>
        <w:tc>
          <w:tcPr>
            <w:tcW w:w="2748" w:type="dxa"/>
          </w:tcPr>
          <w:p w14:paraId="3EA32A3D" w14:textId="77777777" w:rsidR="00E023B6" w:rsidRPr="00346920" w:rsidRDefault="008E7286" w:rsidP="00E023B6">
            <w:pPr>
              <w:rPr>
                <w:rFonts w:ascii="Gill Sans MT" w:hAnsi="Gill Sans MT" w:cstheme="minorHAnsi"/>
                <w:lang w:val="en-GB"/>
              </w:rPr>
            </w:pPr>
            <w:r>
              <w:rPr>
                <w:rFonts w:ascii="Gill Sans MT" w:hAnsi="Gill Sans MT" w:cstheme="minorHAnsi"/>
                <w:lang w:val="en-GB"/>
              </w:rPr>
              <w:t>We have met 99% of the targets</w:t>
            </w:r>
          </w:p>
        </w:tc>
      </w:tr>
      <w:tr w:rsidR="00E023B6" w:rsidRPr="00346920" w14:paraId="3B44FD12" w14:textId="77777777" w:rsidTr="7FA3C4C8">
        <w:trPr>
          <w:trHeight w:hRule="exact" w:val="2984"/>
        </w:trPr>
        <w:tc>
          <w:tcPr>
            <w:tcW w:w="1483" w:type="dxa"/>
            <w:vMerge w:val="restart"/>
          </w:tcPr>
          <w:p w14:paraId="2F189A78" w14:textId="77777777" w:rsidR="00E023B6" w:rsidRPr="00346920" w:rsidRDefault="00E023B6" w:rsidP="00E023B6">
            <w:pPr>
              <w:tabs>
                <w:tab w:val="left" w:pos="851"/>
              </w:tabs>
              <w:ind w:right="51"/>
              <w:rPr>
                <w:rFonts w:ascii="Gill Sans MT" w:hAnsi="Gill Sans MT" w:cstheme="minorHAnsi"/>
                <w:lang w:val="en-GB"/>
              </w:rPr>
            </w:pPr>
          </w:p>
          <w:p w14:paraId="5DEAAC4F" w14:textId="77777777" w:rsidR="00E023B6" w:rsidRPr="00346920" w:rsidRDefault="00E023B6" w:rsidP="00E023B6">
            <w:pPr>
              <w:tabs>
                <w:tab w:val="left" w:pos="851"/>
              </w:tabs>
              <w:ind w:right="51"/>
              <w:rPr>
                <w:rFonts w:ascii="Gill Sans MT" w:hAnsi="Gill Sans MT" w:cstheme="minorHAnsi"/>
                <w:spacing w:val="8"/>
                <w:lang w:val="en-ZW"/>
              </w:rPr>
            </w:pPr>
            <w:r w:rsidRPr="00346920">
              <w:rPr>
                <w:rFonts w:ascii="Gill Sans MT" w:hAnsi="Gill Sans MT" w:cstheme="minorHAnsi"/>
                <w:lang w:val="en-ZW"/>
              </w:rPr>
              <w:t>Result 2.</w:t>
            </w:r>
            <w:r w:rsidRPr="00346920">
              <w:rPr>
                <w:rFonts w:ascii="Gill Sans MT" w:hAnsi="Gill Sans MT" w:cstheme="minorHAnsi"/>
                <w:spacing w:val="8"/>
                <w:lang w:val="en-ZW"/>
              </w:rPr>
              <w:t xml:space="preserve"> </w:t>
            </w:r>
          </w:p>
          <w:p w14:paraId="0EE12DD1" w14:textId="77777777" w:rsidR="00E023B6" w:rsidRPr="00346920" w:rsidRDefault="00E023B6" w:rsidP="00E023B6">
            <w:pPr>
              <w:tabs>
                <w:tab w:val="left" w:pos="851"/>
              </w:tabs>
              <w:ind w:right="51"/>
              <w:rPr>
                <w:rFonts w:ascii="Gill Sans MT" w:hAnsi="Gill Sans MT" w:cstheme="minorHAnsi"/>
                <w:lang w:val="en-GB"/>
              </w:rPr>
            </w:pPr>
            <w:r w:rsidRPr="00346920">
              <w:rPr>
                <w:rFonts w:ascii="Gill Sans MT" w:hAnsi="Gill Sans MT" w:cstheme="minorHAnsi"/>
                <w:lang w:val="en-ZW"/>
              </w:rPr>
              <w:t>In</w:t>
            </w:r>
            <w:r w:rsidRPr="00346920">
              <w:rPr>
                <w:rFonts w:ascii="Gill Sans MT" w:hAnsi="Gill Sans MT" w:cstheme="minorHAnsi"/>
                <w:spacing w:val="6"/>
                <w:lang w:val="en-ZW"/>
              </w:rPr>
              <w:t xml:space="preserve"> </w:t>
            </w:r>
            <w:r w:rsidRPr="00346920">
              <w:rPr>
                <w:rFonts w:ascii="Gill Sans MT" w:hAnsi="Gill Sans MT" w:cstheme="minorHAnsi"/>
                <w:lang w:val="en-ZW"/>
              </w:rPr>
              <w:t>the</w:t>
            </w:r>
            <w:r w:rsidRPr="00346920">
              <w:rPr>
                <w:rFonts w:ascii="Gill Sans MT" w:hAnsi="Gill Sans MT" w:cstheme="minorHAnsi"/>
                <w:spacing w:val="6"/>
                <w:lang w:val="en-ZW"/>
              </w:rPr>
              <w:t xml:space="preserve"> </w:t>
            </w:r>
            <w:r w:rsidRPr="00346920">
              <w:rPr>
                <w:rFonts w:ascii="Gill Sans MT" w:hAnsi="Gill Sans MT" w:cstheme="minorHAnsi"/>
                <w:spacing w:val="-1"/>
                <w:lang w:val="en-ZW"/>
              </w:rPr>
              <w:t>target</w:t>
            </w:r>
            <w:r w:rsidRPr="00346920">
              <w:rPr>
                <w:rFonts w:ascii="Gill Sans MT" w:hAnsi="Gill Sans MT" w:cstheme="minorHAnsi"/>
                <w:spacing w:val="8"/>
                <w:lang w:val="en-ZW"/>
              </w:rPr>
              <w:t xml:space="preserve"> </w:t>
            </w:r>
            <w:r w:rsidRPr="00346920">
              <w:rPr>
                <w:rFonts w:ascii="Gill Sans MT" w:hAnsi="Gill Sans MT" w:cstheme="minorHAnsi"/>
                <w:spacing w:val="-1"/>
                <w:lang w:val="en-ZW"/>
              </w:rPr>
              <w:t>districts</w:t>
            </w:r>
            <w:r w:rsidRPr="00346920">
              <w:rPr>
                <w:rFonts w:ascii="Gill Sans MT" w:hAnsi="Gill Sans MT" w:cstheme="minorHAnsi"/>
                <w:spacing w:val="9"/>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2"/>
                <w:lang w:val="en-ZW"/>
              </w:rPr>
              <w:t xml:space="preserve"> </w:t>
            </w:r>
            <w:r w:rsidRPr="00346920">
              <w:rPr>
                <w:rFonts w:ascii="Gill Sans MT" w:hAnsi="Gill Sans MT" w:cstheme="minorHAnsi"/>
                <w:lang w:val="en-ZW"/>
              </w:rPr>
              <w:t>Jumla,</w:t>
            </w:r>
            <w:r w:rsidRPr="00346920">
              <w:rPr>
                <w:rFonts w:ascii="Gill Sans MT" w:hAnsi="Gill Sans MT" w:cstheme="minorHAnsi"/>
                <w:spacing w:val="21"/>
                <w:lang w:val="en-ZW"/>
              </w:rPr>
              <w:t xml:space="preserve"> </w:t>
            </w:r>
            <w:r w:rsidRPr="00346920">
              <w:rPr>
                <w:rFonts w:ascii="Gill Sans MT" w:hAnsi="Gill Sans MT" w:cstheme="minorHAnsi"/>
                <w:lang w:val="en-ZW"/>
              </w:rPr>
              <w:t>Mugu,</w:t>
            </w:r>
            <w:r w:rsidRPr="00346920">
              <w:rPr>
                <w:rFonts w:ascii="Gill Sans MT" w:hAnsi="Gill Sans MT" w:cstheme="minorHAnsi"/>
                <w:spacing w:val="22"/>
                <w:lang w:val="en-ZW"/>
              </w:rPr>
              <w:t xml:space="preserve"> </w:t>
            </w:r>
            <w:r w:rsidRPr="00346920">
              <w:rPr>
                <w:rFonts w:ascii="Gill Sans MT" w:hAnsi="Gill Sans MT" w:cstheme="minorHAnsi"/>
                <w:spacing w:val="-1"/>
                <w:lang w:val="en-ZW"/>
              </w:rPr>
              <w:t>Surkhet</w:t>
            </w:r>
            <w:r w:rsidRPr="00346920">
              <w:rPr>
                <w:rFonts w:ascii="Gill Sans MT" w:hAnsi="Gill Sans MT" w:cstheme="minorHAnsi"/>
                <w:spacing w:val="21"/>
                <w:lang w:val="en-ZW"/>
              </w:rPr>
              <w:t xml:space="preserve"> </w:t>
            </w:r>
            <w:r w:rsidRPr="00346920">
              <w:rPr>
                <w:rFonts w:ascii="Gill Sans MT" w:hAnsi="Gill Sans MT" w:cstheme="minorHAnsi"/>
                <w:lang w:val="en-ZW"/>
              </w:rPr>
              <w:t>and</w:t>
            </w:r>
            <w:r w:rsidRPr="00346920">
              <w:rPr>
                <w:rFonts w:ascii="Gill Sans MT" w:hAnsi="Gill Sans MT" w:cstheme="minorHAnsi"/>
                <w:spacing w:val="22"/>
                <w:lang w:val="en-ZW"/>
              </w:rPr>
              <w:t xml:space="preserve"> </w:t>
            </w:r>
            <w:r w:rsidRPr="00346920">
              <w:rPr>
                <w:rFonts w:ascii="Gill Sans MT" w:hAnsi="Gill Sans MT" w:cstheme="minorHAnsi"/>
                <w:spacing w:val="-1"/>
                <w:lang w:val="en-ZW"/>
              </w:rPr>
              <w:t>Dailekh</w:t>
            </w:r>
            <w:r w:rsidRPr="00346920">
              <w:rPr>
                <w:rFonts w:ascii="Gill Sans MT" w:hAnsi="Gill Sans MT" w:cstheme="minorHAnsi"/>
                <w:spacing w:val="29"/>
                <w:lang w:val="en-ZW"/>
              </w:rPr>
              <w:t xml:space="preserve"> </w:t>
            </w:r>
            <w:r w:rsidRPr="00346920">
              <w:rPr>
                <w:rFonts w:ascii="Gill Sans MT" w:hAnsi="Gill Sans MT" w:cstheme="minorHAnsi"/>
                <w:spacing w:val="-1"/>
                <w:lang w:val="en-ZW"/>
              </w:rPr>
              <w:t>professional</w:t>
            </w:r>
            <w:r w:rsidRPr="00346920">
              <w:rPr>
                <w:rFonts w:ascii="Gill Sans MT" w:hAnsi="Gill Sans MT" w:cstheme="minorHAnsi"/>
                <w:spacing w:val="29"/>
                <w:lang w:val="en-ZW"/>
              </w:rPr>
              <w:t xml:space="preserve"> </w:t>
            </w:r>
            <w:r w:rsidRPr="00346920">
              <w:rPr>
                <w:rFonts w:ascii="Gill Sans MT" w:hAnsi="Gill Sans MT" w:cstheme="minorHAnsi"/>
                <w:lang w:val="en-ZW"/>
              </w:rPr>
              <w:t>capacities</w:t>
            </w:r>
            <w:r w:rsidRPr="00346920">
              <w:rPr>
                <w:rFonts w:ascii="Gill Sans MT" w:hAnsi="Gill Sans MT" w:cstheme="minorHAnsi"/>
                <w:spacing w:val="26"/>
                <w:lang w:val="en-ZW"/>
              </w:rPr>
              <w:t xml:space="preserve"> </w:t>
            </w:r>
            <w:r w:rsidRPr="00346920">
              <w:rPr>
                <w:rFonts w:ascii="Gill Sans MT" w:hAnsi="Gill Sans MT" w:cstheme="minorHAnsi"/>
                <w:lang w:val="en-ZW"/>
              </w:rPr>
              <w:t>and</w:t>
            </w:r>
            <w:r w:rsidRPr="00346920">
              <w:rPr>
                <w:rFonts w:ascii="Gill Sans MT" w:hAnsi="Gill Sans MT" w:cstheme="minorHAnsi"/>
                <w:spacing w:val="24"/>
                <w:lang w:val="en-ZW"/>
              </w:rPr>
              <w:t xml:space="preserve"> </w:t>
            </w:r>
            <w:r w:rsidRPr="00346920">
              <w:rPr>
                <w:rFonts w:ascii="Gill Sans MT" w:hAnsi="Gill Sans MT" w:cstheme="minorHAnsi"/>
                <w:spacing w:val="-1"/>
                <w:lang w:val="en-ZW"/>
              </w:rPr>
              <w:t>infrastructure</w:t>
            </w:r>
            <w:r w:rsidRPr="00346920">
              <w:rPr>
                <w:rFonts w:ascii="Gill Sans MT" w:hAnsi="Gill Sans MT" w:cstheme="minorHAnsi"/>
                <w:spacing w:val="14"/>
                <w:lang w:val="en-ZW"/>
              </w:rPr>
              <w:t xml:space="preserve"> </w:t>
            </w:r>
            <w:r w:rsidRPr="00346920">
              <w:rPr>
                <w:rFonts w:ascii="Gill Sans MT" w:hAnsi="Gill Sans MT" w:cstheme="minorHAnsi"/>
                <w:spacing w:val="-1"/>
                <w:lang w:val="en-ZW"/>
              </w:rPr>
              <w:lastRenderedPageBreak/>
              <w:t>for</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affordable</w:t>
            </w:r>
            <w:r w:rsidRPr="00346920">
              <w:rPr>
                <w:rFonts w:ascii="Gill Sans MT" w:hAnsi="Gill Sans MT" w:cstheme="minorHAnsi"/>
                <w:spacing w:val="43"/>
                <w:lang w:val="en-ZW"/>
              </w:rPr>
              <w:t xml:space="preserve"> </w:t>
            </w:r>
            <w:r w:rsidRPr="00346920">
              <w:rPr>
                <w:rFonts w:ascii="Gill Sans MT" w:hAnsi="Gill Sans MT" w:cstheme="minorHAnsi"/>
                <w:spacing w:val="-1"/>
                <w:lang w:val="en-ZW"/>
              </w:rPr>
              <w:t>IEEC services</w:t>
            </w:r>
            <w:r w:rsidRPr="00346920">
              <w:rPr>
                <w:rFonts w:ascii="Gill Sans MT" w:hAnsi="Gill Sans MT" w:cstheme="minorHAnsi"/>
                <w:spacing w:val="42"/>
                <w:lang w:val="en-ZW"/>
              </w:rPr>
              <w:t xml:space="preserve"> </w:t>
            </w:r>
            <w:r w:rsidRPr="00346920">
              <w:rPr>
                <w:rFonts w:ascii="Gill Sans MT" w:hAnsi="Gill Sans MT" w:cstheme="minorHAnsi"/>
                <w:lang w:val="en-ZW"/>
              </w:rPr>
              <w:t>are</w:t>
            </w:r>
            <w:r w:rsidRPr="00346920">
              <w:rPr>
                <w:rFonts w:ascii="Gill Sans MT" w:hAnsi="Gill Sans MT" w:cstheme="minorHAnsi"/>
                <w:spacing w:val="43"/>
                <w:lang w:val="en-ZW"/>
              </w:rPr>
              <w:t xml:space="preserve"> </w:t>
            </w:r>
            <w:r w:rsidRPr="00346920">
              <w:rPr>
                <w:rFonts w:ascii="Gill Sans MT" w:hAnsi="Gill Sans MT" w:cstheme="minorHAnsi"/>
                <w:spacing w:val="-1"/>
                <w:lang w:val="en-ZW"/>
              </w:rPr>
              <w:t>permanently</w:t>
            </w:r>
            <w:r w:rsidRPr="00346920">
              <w:rPr>
                <w:rFonts w:ascii="Gill Sans MT" w:hAnsi="Gill Sans MT" w:cstheme="minorHAnsi"/>
                <w:spacing w:val="21"/>
                <w:lang w:val="en-ZW"/>
              </w:rPr>
              <w:t xml:space="preserve"> </w:t>
            </w:r>
            <w:r w:rsidRPr="00346920">
              <w:rPr>
                <w:rFonts w:ascii="Gill Sans MT" w:hAnsi="Gill Sans MT" w:cstheme="minorHAnsi"/>
                <w:lang w:val="en-ZW"/>
              </w:rPr>
              <w:t>guaranteed.</w:t>
            </w:r>
          </w:p>
        </w:tc>
        <w:tc>
          <w:tcPr>
            <w:tcW w:w="2755" w:type="dxa"/>
          </w:tcPr>
          <w:p w14:paraId="6FA7599B" w14:textId="2EE60B5A" w:rsidR="00E023B6" w:rsidRPr="00346920" w:rsidRDefault="00E023B6" w:rsidP="00E023B6">
            <w:pPr>
              <w:rPr>
                <w:rFonts w:ascii="Gill Sans MT" w:hAnsi="Gill Sans MT" w:cstheme="minorHAnsi"/>
                <w:bCs/>
                <w:lang w:val="en-GB"/>
              </w:rPr>
            </w:pPr>
            <w:r w:rsidRPr="00346920">
              <w:rPr>
                <w:rFonts w:ascii="Gill Sans MT" w:hAnsi="Gill Sans MT" w:cstheme="minorHAnsi"/>
                <w:lang w:val="en-ZW"/>
              </w:rPr>
              <w:lastRenderedPageBreak/>
              <w:t>12</w:t>
            </w:r>
            <w:r w:rsidRPr="00346920">
              <w:rPr>
                <w:rFonts w:ascii="Gill Sans MT" w:hAnsi="Gill Sans MT" w:cstheme="minorHAnsi"/>
                <w:spacing w:val="45"/>
                <w:lang w:val="en-ZW"/>
              </w:rPr>
              <w:t xml:space="preserve"> </w:t>
            </w:r>
            <w:r w:rsidRPr="00346920">
              <w:rPr>
                <w:rFonts w:ascii="Gill Sans MT" w:hAnsi="Gill Sans MT" w:cstheme="minorHAnsi"/>
                <w:spacing w:val="-1"/>
                <w:lang w:val="en-ZW"/>
              </w:rPr>
              <w:t>basic</w:t>
            </w:r>
            <w:r w:rsidRPr="00346920">
              <w:rPr>
                <w:rFonts w:ascii="Gill Sans MT" w:hAnsi="Gill Sans MT" w:cstheme="minorHAnsi"/>
                <w:spacing w:val="46"/>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47"/>
                <w:lang w:val="en-ZW"/>
              </w:rPr>
              <w:t xml:space="preserve"> </w:t>
            </w:r>
            <w:r w:rsidRPr="00346920">
              <w:rPr>
                <w:rFonts w:ascii="Gill Sans MT" w:hAnsi="Gill Sans MT" w:cstheme="minorHAnsi"/>
                <w:spacing w:val="-1"/>
                <w:lang w:val="en-ZW"/>
              </w:rPr>
              <w:t>stations</w:t>
            </w:r>
            <w:r w:rsidRPr="00346920">
              <w:rPr>
                <w:rFonts w:ascii="Gill Sans MT" w:hAnsi="Gill Sans MT" w:cstheme="minorHAnsi"/>
                <w:spacing w:val="45"/>
                <w:lang w:val="en-ZW"/>
              </w:rPr>
              <w:t xml:space="preserve"> </w:t>
            </w:r>
            <w:r w:rsidRPr="00346920">
              <w:rPr>
                <w:rFonts w:ascii="Gill Sans MT" w:hAnsi="Gill Sans MT" w:cstheme="minorHAnsi"/>
                <w:lang w:val="en-ZW"/>
              </w:rPr>
              <w:t>and</w:t>
            </w:r>
            <w:r w:rsidRPr="00346920">
              <w:rPr>
                <w:rFonts w:ascii="Gill Sans MT" w:hAnsi="Gill Sans MT" w:cstheme="minorHAnsi"/>
                <w:spacing w:val="46"/>
                <w:lang w:val="en-ZW"/>
              </w:rPr>
              <w:t xml:space="preserve"> </w:t>
            </w:r>
            <w:r w:rsidRPr="00346920">
              <w:rPr>
                <w:rFonts w:ascii="Gill Sans MT" w:hAnsi="Gill Sans MT" w:cstheme="minorHAnsi"/>
                <w:lang w:val="en-ZW"/>
              </w:rPr>
              <w:t>4</w:t>
            </w:r>
            <w:r w:rsidRPr="00346920">
              <w:rPr>
                <w:rFonts w:ascii="Gill Sans MT" w:hAnsi="Gill Sans MT" w:cstheme="minorHAnsi"/>
                <w:spacing w:val="25"/>
                <w:w w:val="99"/>
                <w:lang w:val="en-ZW"/>
              </w:rPr>
              <w:t xml:space="preserve"> </w:t>
            </w:r>
            <w:r w:rsidRPr="00346920">
              <w:rPr>
                <w:rFonts w:ascii="Gill Sans MT" w:hAnsi="Gill Sans MT" w:cstheme="minorHAnsi"/>
                <w:spacing w:val="-1"/>
                <w:lang w:val="en-ZW"/>
              </w:rPr>
              <w:t>primary</w:t>
            </w:r>
            <w:r w:rsidRPr="00346920">
              <w:rPr>
                <w:rFonts w:ascii="Gill Sans MT" w:hAnsi="Gill Sans MT" w:cstheme="minorHAnsi"/>
                <w:spacing w:val="1"/>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1"/>
                <w:lang w:val="en-ZW"/>
              </w:rPr>
              <w:t xml:space="preserve"> </w:t>
            </w:r>
            <w:r w:rsidRPr="00346920">
              <w:rPr>
                <w:rFonts w:ascii="Gill Sans MT" w:hAnsi="Gill Sans MT" w:cstheme="minorHAnsi"/>
                <w:spacing w:val="-1"/>
                <w:lang w:val="en-ZW"/>
              </w:rPr>
              <w:t>centres</w:t>
            </w:r>
            <w:r w:rsidRPr="00346920">
              <w:rPr>
                <w:rFonts w:ascii="Gill Sans MT" w:hAnsi="Gill Sans MT" w:cstheme="minorHAnsi"/>
                <w:spacing w:val="1"/>
                <w:lang w:val="en-ZW"/>
              </w:rPr>
              <w:t xml:space="preserve"> </w:t>
            </w:r>
            <w:r w:rsidRPr="00346920">
              <w:rPr>
                <w:rFonts w:ascii="Gill Sans MT" w:hAnsi="Gill Sans MT" w:cstheme="minorHAnsi"/>
                <w:lang w:val="en-ZW"/>
              </w:rPr>
              <w:t>are</w:t>
            </w:r>
            <w:r w:rsidRPr="00346920">
              <w:rPr>
                <w:rFonts w:ascii="Gill Sans MT" w:hAnsi="Gill Sans MT" w:cstheme="minorHAnsi"/>
                <w:spacing w:val="30"/>
                <w:w w:val="99"/>
                <w:lang w:val="en-ZW"/>
              </w:rPr>
              <w:t xml:space="preserve"> </w:t>
            </w:r>
            <w:r w:rsidRPr="00346920">
              <w:rPr>
                <w:rFonts w:ascii="Gill Sans MT" w:hAnsi="Gill Sans MT" w:cstheme="minorHAnsi"/>
                <w:lang w:val="en-ZW"/>
              </w:rPr>
              <w:t>equipped</w:t>
            </w:r>
            <w:r w:rsidRPr="00346920">
              <w:rPr>
                <w:rFonts w:ascii="Gill Sans MT" w:hAnsi="Gill Sans MT" w:cstheme="minorHAnsi"/>
                <w:spacing w:val="11"/>
                <w:lang w:val="en-ZW"/>
              </w:rPr>
              <w:t xml:space="preserve"> </w:t>
            </w:r>
            <w:r w:rsidRPr="00346920">
              <w:rPr>
                <w:rFonts w:ascii="Gill Sans MT" w:hAnsi="Gill Sans MT" w:cstheme="minorHAnsi"/>
                <w:lang w:val="en-ZW"/>
              </w:rPr>
              <w:t>with</w:t>
            </w:r>
            <w:r w:rsidRPr="00346920">
              <w:rPr>
                <w:rFonts w:ascii="Gill Sans MT" w:hAnsi="Gill Sans MT" w:cstheme="minorHAnsi"/>
                <w:spacing w:val="12"/>
                <w:lang w:val="en-ZW"/>
              </w:rPr>
              <w:t xml:space="preserve"> </w:t>
            </w:r>
            <w:r w:rsidR="008A1206">
              <w:rPr>
                <w:rFonts w:ascii="Gill Sans MT" w:hAnsi="Gill Sans MT" w:cstheme="minorHAnsi"/>
                <w:spacing w:val="12"/>
                <w:lang w:val="en-ZW"/>
              </w:rPr>
              <w:t xml:space="preserve">basic </w:t>
            </w:r>
            <w:r w:rsidRPr="00346920">
              <w:rPr>
                <w:rFonts w:ascii="Gill Sans MT" w:hAnsi="Gill Sans MT" w:cstheme="minorHAnsi"/>
                <w:spacing w:val="-1"/>
                <w:lang w:val="en-ZW"/>
              </w:rPr>
              <w:t>ophthalmic</w:t>
            </w:r>
            <w:r w:rsidRPr="00346920">
              <w:rPr>
                <w:rFonts w:ascii="Gill Sans MT" w:hAnsi="Gill Sans MT" w:cstheme="minorHAnsi"/>
                <w:spacing w:val="12"/>
                <w:lang w:val="en-ZW"/>
              </w:rPr>
              <w:t xml:space="preserve"> </w:t>
            </w:r>
            <w:r w:rsidRPr="00346920">
              <w:rPr>
                <w:rFonts w:ascii="Gill Sans MT" w:hAnsi="Gill Sans MT" w:cstheme="minorHAnsi"/>
                <w:lang w:val="en-ZW"/>
              </w:rPr>
              <w:t>and</w:t>
            </w:r>
            <w:r w:rsidRPr="00346920">
              <w:rPr>
                <w:rFonts w:ascii="Gill Sans MT" w:hAnsi="Gill Sans MT" w:cstheme="minorHAnsi"/>
                <w:spacing w:val="12"/>
                <w:lang w:val="en-ZW"/>
              </w:rPr>
              <w:t xml:space="preserve"> </w:t>
            </w:r>
            <w:r w:rsidRPr="00346920">
              <w:rPr>
                <w:rFonts w:ascii="Gill Sans MT" w:hAnsi="Gill Sans MT" w:cstheme="minorHAnsi"/>
                <w:lang w:val="en-ZW"/>
              </w:rPr>
              <w:t>ear</w:t>
            </w:r>
            <w:r w:rsidRPr="00346920">
              <w:rPr>
                <w:rFonts w:ascii="Gill Sans MT" w:hAnsi="Gill Sans MT" w:cstheme="minorHAnsi"/>
                <w:spacing w:val="26"/>
                <w:w w:val="99"/>
                <w:lang w:val="en-ZW"/>
              </w:rPr>
              <w:t xml:space="preserve"> </w:t>
            </w:r>
            <w:r w:rsidR="008A1206">
              <w:rPr>
                <w:rFonts w:ascii="Gill Sans MT" w:hAnsi="Gill Sans MT" w:cstheme="minorHAnsi"/>
                <w:spacing w:val="26"/>
                <w:w w:val="99"/>
                <w:lang w:val="en-ZW"/>
              </w:rPr>
              <w:t>care</w:t>
            </w:r>
            <w:r w:rsidRPr="00346920">
              <w:rPr>
                <w:rFonts w:ascii="Gill Sans MT" w:hAnsi="Gill Sans MT" w:cstheme="minorHAnsi"/>
                <w:spacing w:val="26"/>
                <w:lang w:val="en-ZW"/>
              </w:rPr>
              <w:t xml:space="preserve"> </w:t>
            </w:r>
            <w:r w:rsidRPr="00346920">
              <w:rPr>
                <w:rFonts w:ascii="Gill Sans MT" w:hAnsi="Gill Sans MT" w:cstheme="minorHAnsi"/>
                <w:spacing w:val="-1"/>
                <w:lang w:val="en-ZW"/>
              </w:rPr>
              <w:t>services</w:t>
            </w:r>
            <w:r w:rsidRPr="00346920">
              <w:rPr>
                <w:rFonts w:ascii="Gill Sans MT" w:hAnsi="Gill Sans MT" w:cstheme="minorHAnsi"/>
                <w:spacing w:val="26"/>
                <w:lang w:val="en-ZW"/>
              </w:rPr>
              <w:t xml:space="preserve"> </w:t>
            </w:r>
            <w:r w:rsidRPr="00346920">
              <w:rPr>
                <w:rFonts w:ascii="Gill Sans MT" w:hAnsi="Gill Sans MT" w:cstheme="minorHAnsi"/>
                <w:lang w:val="en-ZW"/>
              </w:rPr>
              <w:t>in</w:t>
            </w:r>
            <w:r w:rsidRPr="00346920">
              <w:rPr>
                <w:rFonts w:ascii="Gill Sans MT" w:hAnsi="Gill Sans MT" w:cstheme="minorHAnsi"/>
                <w:spacing w:val="26"/>
                <w:lang w:val="en-ZW"/>
              </w:rPr>
              <w:t xml:space="preserve"> </w:t>
            </w:r>
            <w:r w:rsidRPr="00346920">
              <w:rPr>
                <w:rFonts w:ascii="Gill Sans MT" w:hAnsi="Gill Sans MT" w:cstheme="minorHAnsi"/>
                <w:lang w:val="en-ZW"/>
              </w:rPr>
              <w:t>the</w:t>
            </w:r>
            <w:r w:rsidRPr="00346920">
              <w:rPr>
                <w:rFonts w:ascii="Gill Sans MT" w:hAnsi="Gill Sans MT" w:cstheme="minorHAnsi"/>
                <w:spacing w:val="25"/>
                <w:lang w:val="en-ZW"/>
              </w:rPr>
              <w:t xml:space="preserve"> </w:t>
            </w:r>
            <w:r w:rsidRPr="00346920">
              <w:rPr>
                <w:rFonts w:ascii="Gill Sans MT" w:hAnsi="Gill Sans MT" w:cstheme="minorHAnsi"/>
                <w:spacing w:val="-1"/>
                <w:lang w:val="en-ZW"/>
              </w:rPr>
              <w:t>target</w:t>
            </w:r>
            <w:r w:rsidRPr="00346920">
              <w:rPr>
                <w:rFonts w:ascii="Gill Sans MT" w:hAnsi="Gill Sans MT" w:cstheme="minorHAnsi"/>
                <w:spacing w:val="21"/>
                <w:w w:val="99"/>
                <w:lang w:val="en-ZW"/>
              </w:rPr>
              <w:t xml:space="preserve"> </w:t>
            </w:r>
            <w:r w:rsidRPr="00346920">
              <w:rPr>
                <w:rFonts w:ascii="Gill Sans MT" w:hAnsi="Gill Sans MT" w:cstheme="minorHAnsi"/>
                <w:lang w:val="en-ZW"/>
              </w:rPr>
              <w:t>communities</w:t>
            </w:r>
            <w:r w:rsidR="00FD7FCC">
              <w:rPr>
                <w:rFonts w:ascii="Gill Sans MT" w:hAnsi="Gill Sans MT" w:cstheme="minorHAnsi"/>
                <w:lang w:val="en-ZW"/>
              </w:rPr>
              <w:t>.</w:t>
            </w:r>
          </w:p>
        </w:tc>
        <w:tc>
          <w:tcPr>
            <w:tcW w:w="3009" w:type="dxa"/>
          </w:tcPr>
          <w:p w14:paraId="02256F5F" w14:textId="77777777" w:rsidR="00E023B6" w:rsidRPr="00346920" w:rsidRDefault="00D42AEE" w:rsidP="00D42AEE">
            <w:pPr>
              <w:rPr>
                <w:rFonts w:ascii="Gill Sans MT" w:hAnsi="Gill Sans MT" w:cstheme="minorHAnsi"/>
                <w:lang w:val="en-GB"/>
              </w:rPr>
            </w:pPr>
            <w:r w:rsidRPr="00346920">
              <w:rPr>
                <w:rFonts w:ascii="Gill Sans MT" w:hAnsi="Gill Sans MT" w:cstheme="minorHAnsi"/>
                <w:lang w:val="en-GB"/>
              </w:rPr>
              <w:t xml:space="preserve"># No. equipped basic health stations = </w:t>
            </w:r>
            <w:r w:rsidR="008E7286">
              <w:rPr>
                <w:rFonts w:ascii="Gill Sans MT" w:hAnsi="Gill Sans MT" w:cstheme="minorHAnsi"/>
                <w:lang w:val="en-GB"/>
              </w:rPr>
              <w:t>12</w:t>
            </w:r>
          </w:p>
          <w:p w14:paraId="712E3DE4" w14:textId="77777777" w:rsidR="00D42AEE" w:rsidRPr="00346920" w:rsidRDefault="00D42AEE" w:rsidP="00D42AEE">
            <w:pPr>
              <w:rPr>
                <w:rFonts w:ascii="Gill Sans MT" w:hAnsi="Gill Sans MT" w:cstheme="minorHAnsi"/>
                <w:lang w:val="en-GB"/>
              </w:rPr>
            </w:pPr>
            <w:r w:rsidRPr="00346920">
              <w:rPr>
                <w:rFonts w:ascii="Gill Sans MT" w:hAnsi="Gill Sans MT" w:cstheme="minorHAnsi"/>
                <w:lang w:val="en-GB"/>
              </w:rPr>
              <w:t># No. of equipped primary health centres = 4</w:t>
            </w:r>
          </w:p>
          <w:p w14:paraId="16093E62" w14:textId="77777777" w:rsidR="00D42AEE" w:rsidRPr="00346920" w:rsidRDefault="00D42AEE" w:rsidP="00E023B6">
            <w:pPr>
              <w:rPr>
                <w:rFonts w:ascii="Gill Sans MT" w:hAnsi="Gill Sans MT" w:cstheme="minorHAnsi"/>
                <w:lang w:val="en-GB"/>
              </w:rPr>
            </w:pPr>
          </w:p>
        </w:tc>
        <w:tc>
          <w:tcPr>
            <w:tcW w:w="2485" w:type="dxa"/>
          </w:tcPr>
          <w:p w14:paraId="7BAAE507" w14:textId="77777777" w:rsidR="008E7286" w:rsidRDefault="00D42AEE" w:rsidP="008E7286">
            <w:pPr>
              <w:rPr>
                <w:rFonts w:ascii="Gill Sans MT" w:hAnsi="Gill Sans MT" w:cstheme="minorHAnsi"/>
                <w:lang w:val="en-GB"/>
              </w:rPr>
            </w:pPr>
            <w:r w:rsidRPr="00346920">
              <w:rPr>
                <w:rFonts w:ascii="Gill Sans MT" w:hAnsi="Gill Sans MT" w:cstheme="minorHAnsi"/>
                <w:lang w:val="en-GB"/>
              </w:rPr>
              <w:t xml:space="preserve"># No. equipped basic health stations = </w:t>
            </w:r>
            <w:r w:rsidR="008E7286">
              <w:rPr>
                <w:rFonts w:ascii="Gill Sans MT" w:hAnsi="Gill Sans MT" w:cstheme="minorHAnsi"/>
                <w:lang w:val="en-GB"/>
              </w:rPr>
              <w:t>0</w:t>
            </w:r>
            <w:r w:rsidR="00895BBD" w:rsidRPr="00346920">
              <w:rPr>
                <w:rFonts w:ascii="Gill Sans MT" w:hAnsi="Gill Sans MT" w:cstheme="minorHAnsi"/>
                <w:lang w:val="en-GB"/>
              </w:rPr>
              <w:t xml:space="preserve"> </w:t>
            </w:r>
            <w:r w:rsidRPr="00346920">
              <w:rPr>
                <w:rFonts w:ascii="Gill Sans MT" w:hAnsi="Gill Sans MT" w:cstheme="minorHAnsi"/>
                <w:lang w:val="en-GB"/>
              </w:rPr>
              <w:t xml:space="preserve"> </w:t>
            </w:r>
          </w:p>
          <w:p w14:paraId="66213CEB" w14:textId="77777777" w:rsidR="00E023B6" w:rsidRDefault="008E7286" w:rsidP="008E7286">
            <w:pPr>
              <w:rPr>
                <w:rFonts w:ascii="Gill Sans MT" w:hAnsi="Gill Sans MT" w:cstheme="minorHAnsi"/>
                <w:lang w:val="en-GB"/>
              </w:rPr>
            </w:pPr>
            <w:r>
              <w:rPr>
                <w:rFonts w:ascii="Gill Sans MT" w:hAnsi="Gill Sans MT" w:cstheme="minorHAnsi"/>
                <w:lang w:val="en-GB"/>
              </w:rPr>
              <w:t xml:space="preserve"># </w:t>
            </w:r>
            <w:r w:rsidR="00D42AEE" w:rsidRPr="00346920">
              <w:rPr>
                <w:rFonts w:ascii="Gill Sans MT" w:hAnsi="Gill Sans MT" w:cstheme="minorHAnsi"/>
                <w:lang w:val="en-GB"/>
              </w:rPr>
              <w:t xml:space="preserve">No. of equipped primary health centres </w:t>
            </w:r>
            <w:r>
              <w:rPr>
                <w:rFonts w:ascii="Gill Sans MT" w:hAnsi="Gill Sans MT" w:cstheme="minorHAnsi"/>
                <w:lang w:val="en-GB"/>
              </w:rPr>
              <w:t>=</w:t>
            </w:r>
            <w:r w:rsidR="00D42AEE" w:rsidRPr="00346920">
              <w:rPr>
                <w:rFonts w:ascii="Gill Sans MT" w:hAnsi="Gill Sans MT" w:cstheme="minorHAnsi"/>
                <w:lang w:val="en-GB"/>
              </w:rPr>
              <w:t xml:space="preserve"> </w:t>
            </w:r>
            <w:r>
              <w:rPr>
                <w:rFonts w:ascii="Gill Sans MT" w:hAnsi="Gill Sans MT" w:cstheme="minorHAnsi"/>
                <w:lang w:val="en-GB"/>
              </w:rPr>
              <w:t>0</w:t>
            </w:r>
          </w:p>
          <w:p w14:paraId="242AFB7C" w14:textId="77777777" w:rsidR="008E7286" w:rsidRPr="00346920" w:rsidRDefault="008E7286" w:rsidP="008E7286">
            <w:pPr>
              <w:rPr>
                <w:rFonts w:ascii="Gill Sans MT" w:hAnsi="Gill Sans MT" w:cstheme="minorHAnsi"/>
                <w:lang w:val="en-GB"/>
              </w:rPr>
            </w:pPr>
            <w:r w:rsidRPr="00346920">
              <w:rPr>
                <w:rFonts w:ascii="Gill Sans MT" w:hAnsi="Gill Sans MT" w:cstheme="minorHAnsi"/>
                <w:lang w:val="en-GB"/>
              </w:rPr>
              <w:t>(NNJS only procured equipment in end of 2021)</w:t>
            </w:r>
          </w:p>
          <w:p w14:paraId="1FFE7E0B" w14:textId="77777777" w:rsidR="008E7286" w:rsidRPr="00346920" w:rsidRDefault="008E7286" w:rsidP="008E7286">
            <w:pPr>
              <w:rPr>
                <w:rFonts w:ascii="Gill Sans MT" w:hAnsi="Gill Sans MT" w:cstheme="minorHAnsi"/>
                <w:lang w:val="en-GB"/>
              </w:rPr>
            </w:pPr>
          </w:p>
        </w:tc>
        <w:tc>
          <w:tcPr>
            <w:tcW w:w="2546" w:type="dxa"/>
          </w:tcPr>
          <w:p w14:paraId="0136361B" w14:textId="77777777" w:rsidR="00D42AEE" w:rsidRPr="00346920" w:rsidRDefault="00D42AEE" w:rsidP="00D42AEE">
            <w:pPr>
              <w:rPr>
                <w:rFonts w:ascii="Gill Sans MT" w:hAnsi="Gill Sans MT" w:cstheme="minorHAnsi"/>
                <w:lang w:val="en-GB"/>
              </w:rPr>
            </w:pPr>
            <w:r w:rsidRPr="00346920">
              <w:rPr>
                <w:rFonts w:ascii="Gill Sans MT" w:hAnsi="Gill Sans MT" w:cstheme="minorHAnsi"/>
                <w:lang w:val="en-GB"/>
              </w:rPr>
              <w:t xml:space="preserve"># No. equipped basic health stations = </w:t>
            </w:r>
            <w:r w:rsidR="001B7BD0">
              <w:rPr>
                <w:rFonts w:ascii="Gill Sans MT" w:hAnsi="Gill Sans MT" w:cstheme="minorHAnsi"/>
                <w:lang w:val="en-GB"/>
              </w:rPr>
              <w:t>12</w:t>
            </w:r>
          </w:p>
          <w:p w14:paraId="17C64F93" w14:textId="77777777" w:rsidR="00D42AEE" w:rsidRPr="00346920" w:rsidRDefault="00D42AEE" w:rsidP="00D42AEE">
            <w:pPr>
              <w:rPr>
                <w:rFonts w:ascii="Gill Sans MT" w:hAnsi="Gill Sans MT" w:cstheme="minorHAnsi"/>
                <w:lang w:val="en-GB"/>
              </w:rPr>
            </w:pPr>
            <w:r w:rsidRPr="00346920">
              <w:rPr>
                <w:rFonts w:ascii="Gill Sans MT" w:hAnsi="Gill Sans MT" w:cstheme="minorHAnsi"/>
                <w:lang w:val="en-GB"/>
              </w:rPr>
              <w:t># No. of equipped primary health centres = 4</w:t>
            </w:r>
          </w:p>
          <w:p w14:paraId="2DE782DC" w14:textId="77777777" w:rsidR="00E023B6" w:rsidRPr="00346920" w:rsidRDefault="00E023B6" w:rsidP="00E023B6">
            <w:pPr>
              <w:rPr>
                <w:rFonts w:ascii="Gill Sans MT" w:hAnsi="Gill Sans MT" w:cstheme="minorHAnsi"/>
                <w:lang w:val="en-GB"/>
              </w:rPr>
            </w:pPr>
          </w:p>
        </w:tc>
        <w:tc>
          <w:tcPr>
            <w:tcW w:w="2748" w:type="dxa"/>
          </w:tcPr>
          <w:p w14:paraId="259409B4" w14:textId="77777777" w:rsidR="00E023B6" w:rsidRPr="00346920" w:rsidRDefault="001B7BD0" w:rsidP="00E023B6">
            <w:pPr>
              <w:rPr>
                <w:rFonts w:ascii="Gill Sans MT" w:hAnsi="Gill Sans MT" w:cstheme="minorHAnsi"/>
                <w:lang w:val="en-GB"/>
              </w:rPr>
            </w:pPr>
            <w:r>
              <w:rPr>
                <w:rFonts w:ascii="Gill Sans MT" w:hAnsi="Gill Sans MT" w:cstheme="minorHAnsi"/>
                <w:lang w:val="en-GB"/>
              </w:rPr>
              <w:t>Targets achieved</w:t>
            </w:r>
          </w:p>
        </w:tc>
      </w:tr>
      <w:tr w:rsidR="00E023B6" w:rsidRPr="008B61B1" w14:paraId="7BAE0E06" w14:textId="77777777" w:rsidTr="7FA3C4C8">
        <w:trPr>
          <w:trHeight w:hRule="exact" w:val="2692"/>
        </w:trPr>
        <w:tc>
          <w:tcPr>
            <w:tcW w:w="1483" w:type="dxa"/>
            <w:vMerge/>
          </w:tcPr>
          <w:p w14:paraId="60AD5FFC" w14:textId="77777777" w:rsidR="00E023B6" w:rsidRPr="00346920" w:rsidRDefault="00E023B6" w:rsidP="00E023B6">
            <w:pPr>
              <w:tabs>
                <w:tab w:val="left" w:pos="851"/>
              </w:tabs>
              <w:ind w:right="51"/>
              <w:rPr>
                <w:rFonts w:ascii="Gill Sans MT" w:hAnsi="Gill Sans MT" w:cstheme="minorHAnsi"/>
                <w:lang w:val="en-GB"/>
              </w:rPr>
            </w:pPr>
          </w:p>
        </w:tc>
        <w:tc>
          <w:tcPr>
            <w:tcW w:w="2755" w:type="dxa"/>
          </w:tcPr>
          <w:p w14:paraId="764830CB" w14:textId="77777777" w:rsidR="00E023B6" w:rsidRPr="00346920" w:rsidRDefault="00E023B6" w:rsidP="00E023B6">
            <w:pPr>
              <w:pStyle w:val="TableParagraph"/>
              <w:spacing w:before="84" w:line="275" w:lineRule="auto"/>
              <w:ind w:right="100"/>
              <w:jc w:val="both"/>
              <w:rPr>
                <w:rFonts w:ascii="Gill Sans MT" w:eastAsia="Calibri" w:hAnsi="Gill Sans MT" w:cstheme="minorHAnsi"/>
              </w:rPr>
            </w:pPr>
            <w:r w:rsidRPr="00346920">
              <w:rPr>
                <w:rFonts w:ascii="Gill Sans MT" w:hAnsi="Gill Sans MT" w:cstheme="minorHAnsi"/>
                <w:lang w:val="en-ZW"/>
              </w:rPr>
              <w:t>8</w:t>
            </w:r>
            <w:r w:rsidRPr="00346920">
              <w:rPr>
                <w:rFonts w:ascii="Gill Sans MT" w:hAnsi="Gill Sans MT" w:cstheme="minorHAnsi"/>
                <w:spacing w:val="25"/>
                <w:lang w:val="en-ZW"/>
              </w:rPr>
              <w:t xml:space="preserve"> </w:t>
            </w:r>
            <w:r w:rsidRPr="00346920">
              <w:rPr>
                <w:rFonts w:ascii="Gill Sans MT" w:hAnsi="Gill Sans MT" w:cstheme="minorHAnsi"/>
                <w:lang w:val="en-ZW"/>
              </w:rPr>
              <w:t>community</w:t>
            </w:r>
            <w:r w:rsidRPr="00346920">
              <w:rPr>
                <w:rFonts w:ascii="Gill Sans MT" w:hAnsi="Gill Sans MT" w:cstheme="minorHAnsi"/>
                <w:spacing w:val="24"/>
                <w:lang w:val="en-ZW"/>
              </w:rPr>
              <w:t xml:space="preserve"> </w:t>
            </w:r>
            <w:r w:rsidRPr="00346920">
              <w:rPr>
                <w:rFonts w:ascii="Gill Sans MT" w:hAnsi="Gill Sans MT" w:cstheme="minorHAnsi"/>
                <w:spacing w:val="-1"/>
                <w:lang w:val="en-ZW"/>
              </w:rPr>
              <w:t>coordinators</w:t>
            </w:r>
            <w:r w:rsidRPr="00346920">
              <w:rPr>
                <w:rFonts w:ascii="Gill Sans MT" w:hAnsi="Gill Sans MT" w:cstheme="minorHAnsi"/>
                <w:spacing w:val="26"/>
                <w:lang w:val="en-ZW"/>
              </w:rPr>
              <w:t xml:space="preserve"> </w:t>
            </w:r>
            <w:r w:rsidRPr="00346920">
              <w:rPr>
                <w:rFonts w:ascii="Gill Sans MT" w:hAnsi="Gill Sans MT" w:cstheme="minorHAnsi"/>
                <w:lang w:val="en-ZW"/>
              </w:rPr>
              <w:t>and</w:t>
            </w:r>
            <w:r w:rsidRPr="00346920">
              <w:rPr>
                <w:rFonts w:ascii="Gill Sans MT" w:hAnsi="Gill Sans MT" w:cstheme="minorHAnsi"/>
                <w:spacing w:val="25"/>
                <w:lang w:val="en-ZW"/>
              </w:rPr>
              <w:t xml:space="preserve"> </w:t>
            </w:r>
            <w:r w:rsidRPr="00346920">
              <w:rPr>
                <w:rFonts w:ascii="Gill Sans MT" w:hAnsi="Gill Sans MT" w:cstheme="minorHAnsi"/>
                <w:lang w:val="en-ZW"/>
              </w:rPr>
              <w:t>25</w:t>
            </w:r>
            <w:r w:rsidRPr="00346920">
              <w:rPr>
                <w:rFonts w:ascii="Gill Sans MT" w:hAnsi="Gill Sans MT" w:cstheme="minorHAnsi"/>
                <w:spacing w:val="26"/>
                <w:w w:val="99"/>
                <w:lang w:val="en-ZW"/>
              </w:rPr>
              <w:t xml:space="preserve"> </w:t>
            </w:r>
            <w:r w:rsidRPr="00346920">
              <w:rPr>
                <w:rFonts w:ascii="Gill Sans MT" w:hAnsi="Gill Sans MT" w:cstheme="minorHAnsi"/>
                <w:lang w:val="en-ZW"/>
              </w:rPr>
              <w:t>community</w:t>
            </w:r>
            <w:r w:rsidRPr="00346920">
              <w:rPr>
                <w:rFonts w:ascii="Gill Sans MT" w:hAnsi="Gill Sans MT" w:cstheme="minorHAnsi"/>
                <w:spacing w:val="32"/>
                <w:lang w:val="en-ZW"/>
              </w:rPr>
              <w:t xml:space="preserve"> </w:t>
            </w:r>
            <w:r w:rsidRPr="00346920">
              <w:rPr>
                <w:rFonts w:ascii="Gill Sans MT" w:hAnsi="Gill Sans MT" w:cstheme="minorHAnsi"/>
                <w:spacing w:val="-1"/>
                <w:lang w:val="en-ZW"/>
              </w:rPr>
              <w:t>nurses</w:t>
            </w:r>
            <w:r w:rsidRPr="00346920">
              <w:rPr>
                <w:rFonts w:ascii="Gill Sans MT" w:hAnsi="Gill Sans MT" w:cstheme="minorHAnsi"/>
                <w:spacing w:val="33"/>
                <w:lang w:val="en-ZW"/>
              </w:rPr>
              <w:t xml:space="preserve"> </w:t>
            </w:r>
            <w:r w:rsidRPr="00346920">
              <w:rPr>
                <w:rFonts w:ascii="Gill Sans MT" w:hAnsi="Gill Sans MT" w:cstheme="minorHAnsi"/>
                <w:lang w:val="en-ZW"/>
              </w:rPr>
              <w:t>working</w:t>
            </w:r>
            <w:r w:rsidRPr="00346920">
              <w:rPr>
                <w:rFonts w:ascii="Gill Sans MT" w:hAnsi="Gill Sans MT" w:cstheme="minorHAnsi"/>
                <w:spacing w:val="33"/>
                <w:lang w:val="en-ZW"/>
              </w:rPr>
              <w:t xml:space="preserve"> </w:t>
            </w:r>
            <w:r w:rsidRPr="00346920">
              <w:rPr>
                <w:rFonts w:ascii="Gill Sans MT" w:hAnsi="Gill Sans MT" w:cstheme="minorHAnsi"/>
                <w:lang w:val="en-ZW"/>
              </w:rPr>
              <w:t>in</w:t>
            </w:r>
            <w:r w:rsidRPr="00346920">
              <w:rPr>
                <w:rFonts w:ascii="Gill Sans MT" w:hAnsi="Gill Sans MT" w:cstheme="minorHAnsi"/>
                <w:spacing w:val="33"/>
                <w:lang w:val="en-ZW"/>
              </w:rPr>
              <w:t xml:space="preserve"> </w:t>
            </w:r>
            <w:r w:rsidRPr="00346920">
              <w:rPr>
                <w:rFonts w:ascii="Gill Sans MT" w:hAnsi="Gill Sans MT" w:cstheme="minorHAnsi"/>
                <w:lang w:val="en-ZW"/>
              </w:rPr>
              <w:t>the</w:t>
            </w:r>
            <w:r w:rsidRPr="00346920">
              <w:rPr>
                <w:rFonts w:ascii="Gill Sans MT" w:hAnsi="Gill Sans MT" w:cstheme="minorHAnsi"/>
                <w:spacing w:val="21"/>
                <w:w w:val="99"/>
                <w:lang w:val="en-ZW"/>
              </w:rPr>
              <w:t xml:space="preserve"> </w:t>
            </w:r>
            <w:r w:rsidRPr="00346920">
              <w:rPr>
                <w:rFonts w:ascii="Gill Sans MT" w:hAnsi="Gill Sans MT" w:cstheme="minorHAnsi"/>
                <w:lang w:val="en-ZW"/>
              </w:rPr>
              <w:t>16</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6"/>
                <w:lang w:val="en-ZW"/>
              </w:rPr>
              <w:t xml:space="preserve"> </w:t>
            </w:r>
            <w:r w:rsidRPr="00346920">
              <w:rPr>
                <w:rFonts w:ascii="Gill Sans MT" w:hAnsi="Gill Sans MT" w:cstheme="minorHAnsi"/>
                <w:spacing w:val="-1"/>
                <w:lang w:val="en-ZW"/>
              </w:rPr>
              <w:t>stations</w:t>
            </w:r>
            <w:r w:rsidRPr="00346920">
              <w:rPr>
                <w:rFonts w:ascii="Gill Sans MT" w:hAnsi="Gill Sans MT" w:cstheme="minorHAnsi"/>
                <w:spacing w:val="6"/>
                <w:lang w:val="en-ZW"/>
              </w:rPr>
              <w:t xml:space="preserve"> </w:t>
            </w:r>
            <w:r w:rsidRPr="00346920">
              <w:rPr>
                <w:rFonts w:ascii="Gill Sans MT" w:hAnsi="Gill Sans MT" w:cstheme="minorHAnsi"/>
                <w:lang w:val="en-ZW"/>
              </w:rPr>
              <w:t>are</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trained</w:t>
            </w:r>
            <w:r w:rsidRPr="00346920">
              <w:rPr>
                <w:rFonts w:ascii="Gill Sans MT" w:hAnsi="Gill Sans MT" w:cstheme="minorHAnsi"/>
                <w:spacing w:val="7"/>
                <w:lang w:val="en-ZW"/>
              </w:rPr>
              <w:t xml:space="preserve"> </w:t>
            </w:r>
            <w:r w:rsidRPr="00346920">
              <w:rPr>
                <w:rFonts w:ascii="Gill Sans MT" w:hAnsi="Gill Sans MT" w:cstheme="minorHAnsi"/>
                <w:lang w:val="en-ZW"/>
              </w:rPr>
              <w:t>in</w:t>
            </w:r>
            <w:r w:rsidRPr="00346920">
              <w:rPr>
                <w:rFonts w:ascii="Gill Sans MT" w:hAnsi="Gill Sans MT" w:cstheme="minorHAnsi"/>
                <w:spacing w:val="30"/>
                <w:lang w:val="en-ZW"/>
              </w:rPr>
              <w:t xml:space="preserve"> </w:t>
            </w:r>
            <w:r w:rsidRPr="00346920">
              <w:rPr>
                <w:rFonts w:ascii="Gill Sans MT" w:hAnsi="Gill Sans MT" w:cstheme="minorHAnsi"/>
                <w:spacing w:val="-1"/>
                <w:lang w:val="en-ZW"/>
              </w:rPr>
              <w:t>ophthalmology.</w:t>
            </w:r>
            <w:r w:rsidRPr="00346920">
              <w:rPr>
                <w:rFonts w:ascii="Gill Sans MT" w:hAnsi="Gill Sans MT" w:cstheme="minorHAnsi"/>
                <w:spacing w:val="1"/>
                <w:lang w:val="en-ZW"/>
              </w:rPr>
              <w:t xml:space="preserve"> </w:t>
            </w:r>
            <w:r w:rsidRPr="00346920">
              <w:rPr>
                <w:rFonts w:ascii="Gill Sans MT" w:hAnsi="Gill Sans MT" w:cstheme="minorHAnsi"/>
                <w:spacing w:val="-1"/>
              </w:rPr>
              <w:t>They</w:t>
            </w:r>
            <w:r w:rsidRPr="00346920">
              <w:rPr>
                <w:rFonts w:ascii="Gill Sans MT" w:hAnsi="Gill Sans MT" w:cstheme="minorHAnsi"/>
                <w:spacing w:val="1"/>
              </w:rPr>
              <w:t xml:space="preserve"> </w:t>
            </w:r>
            <w:r w:rsidRPr="00346920">
              <w:rPr>
                <w:rFonts w:ascii="Gill Sans MT" w:hAnsi="Gill Sans MT" w:cstheme="minorHAnsi"/>
              </w:rPr>
              <w:t>are</w:t>
            </w:r>
            <w:r w:rsidRPr="00346920">
              <w:rPr>
                <w:rFonts w:ascii="Gill Sans MT" w:hAnsi="Gill Sans MT" w:cstheme="minorHAnsi"/>
                <w:spacing w:val="21"/>
                <w:w w:val="99"/>
              </w:rPr>
              <w:t xml:space="preserve"> </w:t>
            </w:r>
            <w:r w:rsidRPr="00346920">
              <w:rPr>
                <w:rFonts w:ascii="Gill Sans MT" w:hAnsi="Gill Sans MT" w:cstheme="minorHAnsi"/>
              </w:rPr>
              <w:t>integrated i</w:t>
            </w:r>
            <w:r w:rsidRPr="00346920">
              <w:rPr>
                <w:rFonts w:ascii="Gill Sans MT" w:hAnsi="Gill Sans MT" w:cstheme="minorHAnsi"/>
                <w:spacing w:val="-1"/>
              </w:rPr>
              <w:t>nto</w:t>
            </w:r>
            <w:r w:rsidRPr="00346920">
              <w:rPr>
                <w:rFonts w:ascii="Gill Sans MT" w:hAnsi="Gill Sans MT" w:cstheme="minorHAnsi"/>
              </w:rPr>
              <w:t xml:space="preserve"> a </w:t>
            </w:r>
            <w:r w:rsidRPr="00346920">
              <w:rPr>
                <w:rFonts w:ascii="Gill Sans MT" w:hAnsi="Gill Sans MT" w:cstheme="minorHAnsi"/>
                <w:spacing w:val="-1"/>
              </w:rPr>
              <w:t>referral</w:t>
            </w:r>
            <w:r w:rsidRPr="00346920">
              <w:rPr>
                <w:rFonts w:ascii="Gill Sans MT" w:hAnsi="Gill Sans MT" w:cstheme="minorHAnsi"/>
              </w:rPr>
              <w:t xml:space="preserve"> </w:t>
            </w:r>
            <w:r w:rsidRPr="00346920">
              <w:rPr>
                <w:rFonts w:ascii="Gill Sans MT" w:hAnsi="Gill Sans MT" w:cstheme="minorHAnsi"/>
                <w:spacing w:val="-1"/>
              </w:rPr>
              <w:t>system</w:t>
            </w:r>
            <w:r w:rsidRPr="00346920">
              <w:rPr>
                <w:rFonts w:ascii="Gill Sans MT" w:hAnsi="Gill Sans MT" w:cstheme="minorHAnsi"/>
              </w:rPr>
              <w:t xml:space="preserve"> with</w:t>
            </w:r>
            <w:r w:rsidRPr="00346920">
              <w:rPr>
                <w:rFonts w:ascii="Gill Sans MT" w:hAnsi="Gill Sans MT" w:cstheme="minorHAnsi"/>
                <w:spacing w:val="11"/>
              </w:rPr>
              <w:t xml:space="preserve"> </w:t>
            </w:r>
            <w:r w:rsidRPr="00346920">
              <w:rPr>
                <w:rFonts w:ascii="Gill Sans MT" w:hAnsi="Gill Sans MT" w:cstheme="minorHAnsi"/>
              </w:rPr>
              <w:t>2</w:t>
            </w:r>
            <w:r w:rsidRPr="00346920">
              <w:rPr>
                <w:rFonts w:ascii="Gill Sans MT" w:hAnsi="Gill Sans MT" w:cstheme="minorHAnsi"/>
                <w:spacing w:val="10"/>
              </w:rPr>
              <w:t xml:space="preserve"> </w:t>
            </w:r>
            <w:r w:rsidRPr="00346920">
              <w:rPr>
                <w:rFonts w:ascii="Gill Sans MT" w:hAnsi="Gill Sans MT" w:cstheme="minorHAnsi"/>
              </w:rPr>
              <w:t>eye</w:t>
            </w:r>
            <w:r w:rsidRPr="00346920">
              <w:rPr>
                <w:rFonts w:ascii="Gill Sans MT" w:hAnsi="Gill Sans MT" w:cstheme="minorHAnsi"/>
                <w:spacing w:val="10"/>
              </w:rPr>
              <w:t xml:space="preserve"> </w:t>
            </w:r>
            <w:r w:rsidRPr="00346920">
              <w:rPr>
                <w:rFonts w:ascii="Gill Sans MT" w:hAnsi="Gill Sans MT" w:cstheme="minorHAnsi"/>
                <w:spacing w:val="-1"/>
              </w:rPr>
              <w:t>clinics</w:t>
            </w:r>
            <w:r w:rsidRPr="00346920">
              <w:rPr>
                <w:rFonts w:ascii="Gill Sans MT" w:hAnsi="Gill Sans MT" w:cstheme="minorHAnsi"/>
                <w:spacing w:val="10"/>
              </w:rPr>
              <w:t xml:space="preserve"> </w:t>
            </w:r>
            <w:r w:rsidRPr="00346920">
              <w:rPr>
                <w:rFonts w:ascii="Gill Sans MT" w:hAnsi="Gill Sans MT" w:cstheme="minorHAnsi"/>
              </w:rPr>
              <w:t>and</w:t>
            </w:r>
            <w:r w:rsidRPr="00346920">
              <w:rPr>
                <w:rFonts w:ascii="Gill Sans MT" w:hAnsi="Gill Sans MT" w:cstheme="minorHAnsi"/>
                <w:spacing w:val="10"/>
              </w:rPr>
              <w:t xml:space="preserve"> </w:t>
            </w:r>
            <w:r w:rsidRPr="00346920">
              <w:rPr>
                <w:rFonts w:ascii="Gill Sans MT" w:hAnsi="Gill Sans MT" w:cstheme="minorHAnsi"/>
              </w:rPr>
              <w:t>1</w:t>
            </w:r>
            <w:r w:rsidRPr="00346920">
              <w:rPr>
                <w:rFonts w:ascii="Gill Sans MT" w:hAnsi="Gill Sans MT" w:cstheme="minorHAnsi"/>
                <w:spacing w:val="11"/>
              </w:rPr>
              <w:t xml:space="preserve"> </w:t>
            </w:r>
            <w:r w:rsidRPr="00346920">
              <w:rPr>
                <w:rFonts w:ascii="Gill Sans MT" w:hAnsi="Gill Sans MT" w:cstheme="minorHAnsi"/>
                <w:spacing w:val="-1"/>
              </w:rPr>
              <w:t>ENT</w:t>
            </w:r>
            <w:r w:rsidRPr="00346920">
              <w:rPr>
                <w:rFonts w:ascii="Gill Sans MT" w:hAnsi="Gill Sans MT" w:cstheme="minorHAnsi"/>
                <w:spacing w:val="23"/>
              </w:rPr>
              <w:t xml:space="preserve"> </w:t>
            </w:r>
            <w:r w:rsidRPr="00346920">
              <w:rPr>
                <w:rFonts w:ascii="Gill Sans MT" w:hAnsi="Gill Sans MT" w:cstheme="minorHAnsi"/>
                <w:spacing w:val="-1"/>
              </w:rPr>
              <w:t>department</w:t>
            </w:r>
            <w:r w:rsidRPr="00346920">
              <w:rPr>
                <w:rFonts w:ascii="Gill Sans MT" w:hAnsi="Gill Sans MT" w:cstheme="minorHAnsi"/>
                <w:spacing w:val="2"/>
              </w:rPr>
              <w:t xml:space="preserve"> </w:t>
            </w:r>
            <w:r w:rsidRPr="00346920">
              <w:rPr>
                <w:rFonts w:ascii="Gill Sans MT" w:hAnsi="Gill Sans MT" w:cstheme="minorHAnsi"/>
              </w:rPr>
              <w:t>at</w:t>
            </w:r>
            <w:r w:rsidRPr="00346920">
              <w:rPr>
                <w:rFonts w:ascii="Gill Sans MT" w:hAnsi="Gill Sans MT" w:cstheme="minorHAnsi"/>
                <w:spacing w:val="2"/>
              </w:rPr>
              <w:t xml:space="preserve"> </w:t>
            </w:r>
            <w:r w:rsidRPr="00346920">
              <w:rPr>
                <w:rFonts w:ascii="Gill Sans MT" w:hAnsi="Gill Sans MT" w:cstheme="minorHAnsi"/>
              </w:rPr>
              <w:t>the</w:t>
            </w:r>
            <w:r w:rsidRPr="00346920">
              <w:rPr>
                <w:rFonts w:ascii="Gill Sans MT" w:hAnsi="Gill Sans MT" w:cstheme="minorHAnsi"/>
                <w:spacing w:val="2"/>
              </w:rPr>
              <w:t xml:space="preserve"> </w:t>
            </w:r>
            <w:r w:rsidRPr="00346920">
              <w:rPr>
                <w:rFonts w:ascii="Gill Sans MT" w:hAnsi="Gill Sans MT" w:cstheme="minorHAnsi"/>
              </w:rPr>
              <w:t>tertiary</w:t>
            </w:r>
            <w:r w:rsidRPr="00346920">
              <w:rPr>
                <w:rFonts w:ascii="Gill Sans MT" w:hAnsi="Gill Sans MT" w:cstheme="minorHAnsi"/>
                <w:spacing w:val="25"/>
                <w:w w:val="99"/>
              </w:rPr>
              <w:t xml:space="preserve"> </w:t>
            </w:r>
            <w:r w:rsidRPr="00346920">
              <w:rPr>
                <w:rFonts w:ascii="Gill Sans MT" w:hAnsi="Gill Sans MT" w:cstheme="minorHAnsi"/>
                <w:spacing w:val="-1"/>
              </w:rPr>
              <w:t>provincial</w:t>
            </w:r>
            <w:r w:rsidRPr="00346920">
              <w:rPr>
                <w:rFonts w:ascii="Gill Sans MT" w:hAnsi="Gill Sans MT" w:cstheme="minorHAnsi"/>
              </w:rPr>
              <w:t xml:space="preserve"> </w:t>
            </w:r>
            <w:r w:rsidRPr="00346920">
              <w:rPr>
                <w:rFonts w:ascii="Gill Sans MT" w:hAnsi="Gill Sans MT" w:cstheme="minorHAnsi"/>
                <w:spacing w:val="-1"/>
              </w:rPr>
              <w:t>hospital.</w:t>
            </w:r>
          </w:p>
          <w:p w14:paraId="4A84CB50" w14:textId="77777777" w:rsidR="00E023B6" w:rsidRPr="00346920" w:rsidRDefault="00E023B6" w:rsidP="00E023B6">
            <w:pPr>
              <w:rPr>
                <w:rFonts w:ascii="Gill Sans MT" w:hAnsi="Gill Sans MT" w:cstheme="minorHAnsi"/>
                <w:lang w:val="en-US"/>
              </w:rPr>
            </w:pPr>
          </w:p>
        </w:tc>
        <w:tc>
          <w:tcPr>
            <w:tcW w:w="3009" w:type="dxa"/>
          </w:tcPr>
          <w:p w14:paraId="6378A7BC" w14:textId="77777777" w:rsidR="00B346D1" w:rsidRPr="00346920" w:rsidRDefault="00B346D1" w:rsidP="00B346D1">
            <w:pPr>
              <w:rPr>
                <w:rFonts w:ascii="Gill Sans MT" w:hAnsi="Gill Sans MT" w:cstheme="minorHAnsi"/>
                <w:lang w:val="en-GB"/>
              </w:rPr>
            </w:pPr>
            <w:r w:rsidRPr="00346920">
              <w:rPr>
                <w:rFonts w:ascii="Gill Sans MT" w:hAnsi="Gill Sans MT" w:cstheme="minorHAnsi"/>
                <w:lang w:val="en-GB"/>
              </w:rPr>
              <w:t># No. of community coordinators trained =8</w:t>
            </w:r>
          </w:p>
          <w:p w14:paraId="26C7B1D0" w14:textId="77777777" w:rsidR="00B346D1" w:rsidRPr="00346920" w:rsidRDefault="00B346D1" w:rsidP="00B346D1">
            <w:pPr>
              <w:rPr>
                <w:rFonts w:ascii="Gill Sans MT" w:hAnsi="Gill Sans MT" w:cstheme="minorHAnsi"/>
                <w:lang w:val="en-GB"/>
              </w:rPr>
            </w:pPr>
            <w:r w:rsidRPr="00346920">
              <w:rPr>
                <w:rFonts w:ascii="Gill Sans MT" w:hAnsi="Gill Sans MT" w:cstheme="minorHAnsi"/>
                <w:lang w:val="en-GB"/>
              </w:rPr>
              <w:t xml:space="preserve"># No. of community nurses trained = </w:t>
            </w:r>
            <w:r>
              <w:rPr>
                <w:rFonts w:ascii="Gill Sans MT" w:hAnsi="Gill Sans MT" w:cstheme="minorHAnsi"/>
                <w:lang w:val="en-GB"/>
              </w:rPr>
              <w:t>73</w:t>
            </w:r>
          </w:p>
          <w:p w14:paraId="55FD3C39" w14:textId="77777777" w:rsidR="006D66EA" w:rsidRPr="00346920" w:rsidRDefault="00B346D1" w:rsidP="00E023B6">
            <w:pPr>
              <w:rPr>
                <w:rFonts w:ascii="Gill Sans MT" w:hAnsi="Gill Sans MT" w:cstheme="minorHAnsi"/>
                <w:lang w:val="en-GB"/>
              </w:rPr>
            </w:pPr>
            <w:r>
              <w:rPr>
                <w:rFonts w:ascii="Gill Sans MT" w:hAnsi="Gill Sans MT" w:cstheme="minorHAnsi"/>
                <w:lang w:val="en-GB"/>
              </w:rPr>
              <w:t xml:space="preserve"> </w:t>
            </w:r>
          </w:p>
        </w:tc>
        <w:tc>
          <w:tcPr>
            <w:tcW w:w="2485" w:type="dxa"/>
          </w:tcPr>
          <w:p w14:paraId="6EFC315E" w14:textId="77777777" w:rsidR="00E023B6" w:rsidRPr="00346920" w:rsidRDefault="00684885" w:rsidP="00684885">
            <w:pPr>
              <w:rPr>
                <w:rFonts w:ascii="Gill Sans MT" w:hAnsi="Gill Sans MT" w:cstheme="minorHAnsi"/>
                <w:lang w:val="en-GB"/>
              </w:rPr>
            </w:pPr>
            <w:r w:rsidRPr="00346920">
              <w:rPr>
                <w:rFonts w:ascii="Gill Sans MT" w:hAnsi="Gill Sans MT" w:cstheme="minorHAnsi"/>
                <w:lang w:val="en-GB"/>
              </w:rPr>
              <w:t># No. of community coordinators trained =8</w:t>
            </w:r>
          </w:p>
          <w:p w14:paraId="5BFEDB1B" w14:textId="77777777" w:rsidR="00684885" w:rsidRPr="00346920" w:rsidRDefault="00684885" w:rsidP="00684885">
            <w:pPr>
              <w:rPr>
                <w:rFonts w:ascii="Gill Sans MT" w:hAnsi="Gill Sans MT" w:cstheme="minorHAnsi"/>
                <w:lang w:val="en-GB"/>
              </w:rPr>
            </w:pPr>
            <w:r w:rsidRPr="00346920">
              <w:rPr>
                <w:rFonts w:ascii="Gill Sans MT" w:hAnsi="Gill Sans MT" w:cstheme="minorHAnsi"/>
                <w:lang w:val="en-GB"/>
              </w:rPr>
              <w:t xml:space="preserve"># No. of community nurses trained = </w:t>
            </w:r>
            <w:r w:rsidR="00B346D1">
              <w:rPr>
                <w:rFonts w:ascii="Gill Sans MT" w:hAnsi="Gill Sans MT" w:cstheme="minorHAnsi"/>
                <w:lang w:val="en-GB"/>
              </w:rPr>
              <w:t>42</w:t>
            </w:r>
          </w:p>
          <w:p w14:paraId="5B2893AB" w14:textId="77777777" w:rsidR="00684885" w:rsidRPr="00346920" w:rsidRDefault="00684885" w:rsidP="00E023B6">
            <w:pPr>
              <w:rPr>
                <w:rFonts w:ascii="Gill Sans MT" w:hAnsi="Gill Sans MT" w:cstheme="minorHAnsi"/>
                <w:lang w:val="en-GB"/>
              </w:rPr>
            </w:pPr>
          </w:p>
        </w:tc>
        <w:tc>
          <w:tcPr>
            <w:tcW w:w="2546" w:type="dxa"/>
          </w:tcPr>
          <w:p w14:paraId="3EB5E070" w14:textId="77777777" w:rsidR="00684885" w:rsidRPr="00346920" w:rsidRDefault="00684885" w:rsidP="00684885">
            <w:pPr>
              <w:rPr>
                <w:rFonts w:ascii="Gill Sans MT" w:hAnsi="Gill Sans MT" w:cstheme="minorHAnsi"/>
                <w:lang w:val="en-GB"/>
              </w:rPr>
            </w:pPr>
            <w:r w:rsidRPr="00346920">
              <w:rPr>
                <w:rFonts w:ascii="Gill Sans MT" w:hAnsi="Gill Sans MT" w:cstheme="minorHAnsi"/>
                <w:lang w:val="en-GB"/>
              </w:rPr>
              <w:t># No. of community coordinators trained =8</w:t>
            </w:r>
          </w:p>
          <w:p w14:paraId="626FEFF1" w14:textId="77777777" w:rsidR="00684885" w:rsidRPr="00346920" w:rsidRDefault="00684885" w:rsidP="00684885">
            <w:pPr>
              <w:rPr>
                <w:rFonts w:ascii="Gill Sans MT" w:hAnsi="Gill Sans MT" w:cstheme="minorHAnsi"/>
                <w:lang w:val="en-GB"/>
              </w:rPr>
            </w:pPr>
            <w:r w:rsidRPr="00346920">
              <w:rPr>
                <w:rFonts w:ascii="Gill Sans MT" w:hAnsi="Gill Sans MT" w:cstheme="minorHAnsi"/>
                <w:lang w:val="en-GB"/>
              </w:rPr>
              <w:t xml:space="preserve"># No. of community nurses trained = </w:t>
            </w:r>
            <w:r w:rsidR="0061554B" w:rsidRPr="00346920">
              <w:rPr>
                <w:rFonts w:ascii="Gill Sans MT" w:hAnsi="Gill Sans MT" w:cstheme="minorHAnsi"/>
                <w:lang w:val="en-GB"/>
              </w:rPr>
              <w:t>115</w:t>
            </w:r>
          </w:p>
          <w:p w14:paraId="7B54E6C9" w14:textId="77777777" w:rsidR="00E023B6" w:rsidRPr="00346920" w:rsidRDefault="00E023B6" w:rsidP="00E023B6">
            <w:pPr>
              <w:rPr>
                <w:rFonts w:ascii="Gill Sans MT" w:hAnsi="Gill Sans MT" w:cstheme="minorHAnsi"/>
                <w:lang w:val="en-GB"/>
              </w:rPr>
            </w:pPr>
          </w:p>
        </w:tc>
        <w:tc>
          <w:tcPr>
            <w:tcW w:w="2748" w:type="dxa"/>
          </w:tcPr>
          <w:p w14:paraId="03269EFD" w14:textId="59E0A654" w:rsidR="00E023B6" w:rsidRPr="00346920" w:rsidRDefault="64B40DF2" w:rsidP="7FA3C4C8">
            <w:pPr>
              <w:rPr>
                <w:rFonts w:ascii="Gill Sans MT" w:hAnsi="Gill Sans MT" w:cstheme="minorBidi"/>
                <w:lang w:val="en-GB"/>
              </w:rPr>
            </w:pPr>
            <w:r w:rsidRPr="00346920">
              <w:rPr>
                <w:rFonts w:ascii="Gill Sans MT" w:hAnsi="Gill Sans MT" w:cstheme="minorBidi"/>
                <w:lang w:val="en-GB"/>
              </w:rPr>
              <w:t xml:space="preserve">Already achieved the total targets of whole project period, the trained nurses and community coordinators </w:t>
            </w:r>
            <w:r w:rsidR="00FD7FCC">
              <w:rPr>
                <w:rFonts w:ascii="Gill Sans MT" w:hAnsi="Gill Sans MT" w:cstheme="minorBidi"/>
                <w:lang w:val="en-GB"/>
              </w:rPr>
              <w:t xml:space="preserve">are </w:t>
            </w:r>
            <w:r w:rsidRPr="00346920">
              <w:rPr>
                <w:rFonts w:ascii="Gill Sans MT" w:hAnsi="Gill Sans MT" w:cstheme="minorBidi"/>
                <w:lang w:val="en-GB"/>
              </w:rPr>
              <w:t>providing services in regular basis.</w:t>
            </w:r>
          </w:p>
        </w:tc>
      </w:tr>
      <w:tr w:rsidR="00E023B6" w:rsidRPr="008B61B1" w14:paraId="3C3A9135" w14:textId="77777777" w:rsidTr="7FA3C4C8">
        <w:trPr>
          <w:trHeight w:hRule="exact" w:val="3794"/>
        </w:trPr>
        <w:tc>
          <w:tcPr>
            <w:tcW w:w="1483" w:type="dxa"/>
            <w:vMerge/>
          </w:tcPr>
          <w:p w14:paraId="5F5CEC46" w14:textId="77777777" w:rsidR="00E023B6" w:rsidRPr="00346920" w:rsidRDefault="00E023B6" w:rsidP="00E023B6">
            <w:pPr>
              <w:tabs>
                <w:tab w:val="left" w:pos="851"/>
              </w:tabs>
              <w:ind w:right="51"/>
              <w:rPr>
                <w:rFonts w:ascii="Gill Sans MT" w:hAnsi="Gill Sans MT" w:cstheme="minorHAnsi"/>
                <w:lang w:val="en-GB"/>
              </w:rPr>
            </w:pPr>
          </w:p>
        </w:tc>
        <w:tc>
          <w:tcPr>
            <w:tcW w:w="2755" w:type="dxa"/>
          </w:tcPr>
          <w:p w14:paraId="0AE12029" w14:textId="77777777" w:rsidR="00E023B6" w:rsidRPr="00346920" w:rsidRDefault="00E023B6" w:rsidP="00E023B6">
            <w:pPr>
              <w:pStyle w:val="TableParagraph"/>
              <w:spacing w:before="84" w:line="275" w:lineRule="auto"/>
              <w:ind w:right="100"/>
              <w:jc w:val="both"/>
              <w:rPr>
                <w:rFonts w:ascii="Gill Sans MT" w:hAnsi="Gill Sans MT" w:cstheme="minorHAnsi"/>
              </w:rPr>
            </w:pPr>
            <w:r w:rsidRPr="00346920">
              <w:rPr>
                <w:rFonts w:ascii="Gill Sans MT" w:hAnsi="Gill Sans MT" w:cstheme="minorHAnsi"/>
              </w:rPr>
              <w:t>2 eye</w:t>
            </w:r>
            <w:r w:rsidRPr="00346920">
              <w:rPr>
                <w:rFonts w:ascii="Gill Sans MT" w:hAnsi="Gill Sans MT" w:cstheme="minorHAnsi"/>
              </w:rPr>
              <w:tab/>
              <w:t>clinics</w:t>
            </w:r>
            <w:r w:rsidRPr="00346920">
              <w:rPr>
                <w:rFonts w:ascii="Gill Sans MT" w:hAnsi="Gill Sans MT" w:cstheme="minorHAnsi"/>
              </w:rPr>
              <w:tab/>
              <w:t xml:space="preserve">and 1 ENT department of the tertiary provincial hospital have received necessary medical equipment </w:t>
            </w:r>
            <w:r w:rsidR="00EF3382" w:rsidRPr="00346920">
              <w:rPr>
                <w:rFonts w:ascii="Gill Sans MT" w:hAnsi="Gill Sans MT" w:cstheme="minorHAnsi"/>
              </w:rPr>
              <w:t>for further treatment and work</w:t>
            </w:r>
            <w:r w:rsidRPr="00346920">
              <w:rPr>
                <w:rFonts w:ascii="Gill Sans MT" w:hAnsi="Gill Sans MT" w:cstheme="minorHAnsi"/>
              </w:rPr>
              <w:t xml:space="preserve"> together with health stations. 22 health workers were trained in audiology   and   1   technician   in maintenance of medical equipment.</w:t>
            </w:r>
          </w:p>
        </w:tc>
        <w:tc>
          <w:tcPr>
            <w:tcW w:w="3009" w:type="dxa"/>
          </w:tcPr>
          <w:p w14:paraId="799B797E" w14:textId="77777777" w:rsidR="00E023B6"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Eye clinics equipped = </w:t>
            </w:r>
            <w:r w:rsidR="008E7286">
              <w:rPr>
                <w:rFonts w:ascii="Gill Sans MT" w:hAnsi="Gill Sans MT" w:cstheme="minorHAnsi"/>
                <w:lang w:val="en-GB"/>
              </w:rPr>
              <w:t>2</w:t>
            </w:r>
          </w:p>
          <w:p w14:paraId="5C90C43E"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ENT Department supported = </w:t>
            </w:r>
            <w:r w:rsidR="008E7286">
              <w:rPr>
                <w:rFonts w:ascii="Gill Sans MT" w:hAnsi="Gill Sans MT" w:cstheme="minorHAnsi"/>
                <w:lang w:val="en-GB"/>
              </w:rPr>
              <w:t>1</w:t>
            </w:r>
          </w:p>
          <w:p w14:paraId="38C566E6"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Health workers trained in audiology = </w:t>
            </w:r>
            <w:r w:rsidR="00B346D1">
              <w:rPr>
                <w:rFonts w:ascii="Gill Sans MT" w:hAnsi="Gill Sans MT" w:cstheme="minorHAnsi"/>
                <w:lang w:val="en-GB"/>
              </w:rPr>
              <w:t>10</w:t>
            </w:r>
          </w:p>
          <w:p w14:paraId="0809605F"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Technician trained = </w:t>
            </w:r>
            <w:r w:rsidR="00B346D1">
              <w:rPr>
                <w:rFonts w:ascii="Gill Sans MT" w:hAnsi="Gill Sans MT" w:cstheme="minorHAnsi"/>
                <w:lang w:val="en-GB"/>
              </w:rPr>
              <w:t>1</w:t>
            </w:r>
          </w:p>
          <w:p w14:paraId="6AC2D5AE" w14:textId="77777777" w:rsidR="00D62624" w:rsidRPr="00346920" w:rsidRDefault="00D62624" w:rsidP="00E023B6">
            <w:pPr>
              <w:rPr>
                <w:rFonts w:ascii="Gill Sans MT" w:hAnsi="Gill Sans MT" w:cstheme="minorHAnsi"/>
                <w:lang w:val="en-GB"/>
              </w:rPr>
            </w:pPr>
          </w:p>
        </w:tc>
        <w:tc>
          <w:tcPr>
            <w:tcW w:w="2485" w:type="dxa"/>
          </w:tcPr>
          <w:p w14:paraId="4F8C64C1"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Eye clinics equipped =</w:t>
            </w:r>
            <w:r w:rsidR="00B346D1">
              <w:rPr>
                <w:rFonts w:ascii="Gill Sans MT" w:hAnsi="Gill Sans MT" w:cstheme="minorHAnsi"/>
                <w:lang w:val="en-GB"/>
              </w:rPr>
              <w:t>0</w:t>
            </w:r>
          </w:p>
          <w:p w14:paraId="58021335"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ENT Department supported = </w:t>
            </w:r>
            <w:r w:rsidR="00B346D1">
              <w:rPr>
                <w:rFonts w:ascii="Gill Sans MT" w:hAnsi="Gill Sans MT" w:cstheme="minorHAnsi"/>
                <w:lang w:val="en-GB"/>
              </w:rPr>
              <w:t>0</w:t>
            </w:r>
          </w:p>
          <w:p w14:paraId="62A7C2F3"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Health workers trained in audiology = </w:t>
            </w:r>
            <w:r w:rsidR="00463205">
              <w:rPr>
                <w:rFonts w:ascii="Gill Sans MT" w:hAnsi="Gill Sans MT" w:cstheme="minorHAnsi"/>
                <w:lang w:val="en-GB"/>
              </w:rPr>
              <w:t>1</w:t>
            </w:r>
            <w:r w:rsidR="00B346D1">
              <w:rPr>
                <w:rFonts w:ascii="Gill Sans MT" w:hAnsi="Gill Sans MT" w:cstheme="minorHAnsi"/>
                <w:lang w:val="en-GB"/>
              </w:rPr>
              <w:t>0</w:t>
            </w:r>
          </w:p>
          <w:p w14:paraId="58EED74B"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Technician trained = 0</w:t>
            </w:r>
          </w:p>
          <w:p w14:paraId="5DC62B1E" w14:textId="77777777" w:rsidR="00E023B6" w:rsidRPr="00346920" w:rsidRDefault="00E023B6" w:rsidP="00E023B6">
            <w:pPr>
              <w:rPr>
                <w:rFonts w:ascii="Gill Sans MT" w:hAnsi="Gill Sans MT" w:cstheme="minorHAnsi"/>
                <w:lang w:val="en-GB"/>
              </w:rPr>
            </w:pPr>
          </w:p>
        </w:tc>
        <w:tc>
          <w:tcPr>
            <w:tcW w:w="2546" w:type="dxa"/>
          </w:tcPr>
          <w:p w14:paraId="1670F3B2"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Eye clinics equipped = 2</w:t>
            </w:r>
          </w:p>
          <w:p w14:paraId="0641A652"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ENT Department supported = 1</w:t>
            </w:r>
          </w:p>
          <w:p w14:paraId="1F96432D"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Health workers trained in audiology = </w:t>
            </w:r>
            <w:r w:rsidR="00463205">
              <w:rPr>
                <w:rFonts w:ascii="Gill Sans MT" w:hAnsi="Gill Sans MT" w:cstheme="minorHAnsi"/>
                <w:lang w:val="en-GB"/>
              </w:rPr>
              <w:t>20</w:t>
            </w:r>
          </w:p>
          <w:p w14:paraId="629BCF57" w14:textId="77777777" w:rsidR="00D62624" w:rsidRPr="00346920" w:rsidRDefault="00D62624" w:rsidP="00D62624">
            <w:pPr>
              <w:rPr>
                <w:rFonts w:ascii="Gill Sans MT" w:hAnsi="Gill Sans MT" w:cstheme="minorHAnsi"/>
                <w:lang w:val="en-GB"/>
              </w:rPr>
            </w:pPr>
            <w:r w:rsidRPr="00346920">
              <w:rPr>
                <w:rFonts w:ascii="Gill Sans MT" w:hAnsi="Gill Sans MT" w:cstheme="minorHAnsi"/>
                <w:lang w:val="en-GB"/>
              </w:rPr>
              <w:t xml:space="preserve"># Technician trained = </w:t>
            </w:r>
            <w:r w:rsidR="00B346D1">
              <w:rPr>
                <w:rFonts w:ascii="Gill Sans MT" w:hAnsi="Gill Sans MT" w:cstheme="minorHAnsi"/>
                <w:lang w:val="en-GB"/>
              </w:rPr>
              <w:t>1</w:t>
            </w:r>
          </w:p>
          <w:p w14:paraId="0E6E2D14" w14:textId="77777777" w:rsidR="00E023B6" w:rsidRPr="00346920" w:rsidRDefault="00E023B6" w:rsidP="00E023B6">
            <w:pPr>
              <w:rPr>
                <w:rFonts w:ascii="Gill Sans MT" w:hAnsi="Gill Sans MT" w:cstheme="minorHAnsi"/>
                <w:lang w:val="en-GB"/>
              </w:rPr>
            </w:pPr>
          </w:p>
        </w:tc>
        <w:tc>
          <w:tcPr>
            <w:tcW w:w="2748" w:type="dxa"/>
          </w:tcPr>
          <w:p w14:paraId="33C3FE08" w14:textId="4A66CCAC" w:rsidR="00E023B6" w:rsidRPr="00346920" w:rsidRDefault="006D5424" w:rsidP="000A2E2D">
            <w:pPr>
              <w:rPr>
                <w:rFonts w:ascii="Gill Sans MT" w:hAnsi="Gill Sans MT" w:cstheme="minorHAnsi"/>
                <w:lang w:val="en-GB"/>
              </w:rPr>
            </w:pPr>
            <w:r>
              <w:rPr>
                <w:rFonts w:ascii="Gill Sans MT" w:hAnsi="Gill Sans MT" w:cstheme="minorHAnsi"/>
                <w:lang w:val="en-GB"/>
              </w:rPr>
              <w:t>#</w:t>
            </w:r>
            <w:r w:rsidR="000A2E2D" w:rsidRPr="00346920">
              <w:rPr>
                <w:rFonts w:ascii="Gill Sans MT" w:hAnsi="Gill Sans MT" w:cstheme="minorHAnsi"/>
                <w:lang w:val="en-GB"/>
              </w:rPr>
              <w:t xml:space="preserve">Remaining </w:t>
            </w:r>
            <w:r w:rsidR="00463205">
              <w:rPr>
                <w:rFonts w:ascii="Gill Sans MT" w:hAnsi="Gill Sans MT" w:cstheme="minorHAnsi"/>
                <w:lang w:val="en-GB"/>
              </w:rPr>
              <w:t>2</w:t>
            </w:r>
            <w:r w:rsidR="000A2E2D" w:rsidRPr="00346920">
              <w:rPr>
                <w:rFonts w:ascii="Gill Sans MT" w:hAnsi="Gill Sans MT" w:cstheme="minorHAnsi"/>
                <w:lang w:val="en-GB"/>
              </w:rPr>
              <w:t xml:space="preserve"> health workers will </w:t>
            </w:r>
            <w:r>
              <w:rPr>
                <w:rFonts w:ascii="Gill Sans MT" w:hAnsi="Gill Sans MT" w:cstheme="minorHAnsi"/>
                <w:lang w:val="en-GB"/>
              </w:rPr>
              <w:t xml:space="preserve">be trained in </w:t>
            </w:r>
            <w:r w:rsidRPr="00346920">
              <w:rPr>
                <w:rFonts w:ascii="Gill Sans MT" w:hAnsi="Gill Sans MT" w:cstheme="minorHAnsi"/>
                <w:lang w:val="en-GB"/>
              </w:rPr>
              <w:t>audiometry</w:t>
            </w:r>
            <w:r w:rsidR="000A2E2D" w:rsidRPr="00346920">
              <w:rPr>
                <w:rFonts w:ascii="Gill Sans MT" w:hAnsi="Gill Sans MT" w:cstheme="minorHAnsi"/>
                <w:lang w:val="en-GB"/>
              </w:rPr>
              <w:t xml:space="preserve"> training within </w:t>
            </w:r>
            <w:r>
              <w:rPr>
                <w:rFonts w:ascii="Gill Sans MT" w:hAnsi="Gill Sans MT" w:cstheme="minorHAnsi"/>
                <w:lang w:val="en-GB"/>
              </w:rPr>
              <w:t>2023</w:t>
            </w:r>
          </w:p>
          <w:p w14:paraId="5BD95910" w14:textId="34681DA2" w:rsidR="000A2E2D" w:rsidRPr="00346920" w:rsidRDefault="000A2E2D" w:rsidP="006D5424">
            <w:pPr>
              <w:rPr>
                <w:rFonts w:ascii="Gill Sans MT" w:hAnsi="Gill Sans MT" w:cstheme="minorHAnsi"/>
                <w:lang w:val="en-GB"/>
              </w:rPr>
            </w:pPr>
          </w:p>
        </w:tc>
      </w:tr>
      <w:tr w:rsidR="00E023B6" w:rsidRPr="008B61B1" w14:paraId="19B15A29" w14:textId="77777777" w:rsidTr="7FA3C4C8">
        <w:trPr>
          <w:trHeight w:hRule="exact" w:val="2075"/>
        </w:trPr>
        <w:tc>
          <w:tcPr>
            <w:tcW w:w="1483" w:type="dxa"/>
            <w:vMerge/>
          </w:tcPr>
          <w:p w14:paraId="2DE16DC1" w14:textId="77777777" w:rsidR="00E023B6" w:rsidRPr="00346920" w:rsidRDefault="00E023B6" w:rsidP="00E023B6">
            <w:pPr>
              <w:tabs>
                <w:tab w:val="left" w:pos="851"/>
              </w:tabs>
              <w:ind w:right="51"/>
              <w:rPr>
                <w:rFonts w:ascii="Gill Sans MT" w:hAnsi="Gill Sans MT" w:cstheme="minorHAnsi"/>
                <w:lang w:val="en-GB"/>
              </w:rPr>
            </w:pPr>
          </w:p>
        </w:tc>
        <w:tc>
          <w:tcPr>
            <w:tcW w:w="2755" w:type="dxa"/>
          </w:tcPr>
          <w:p w14:paraId="3C3C543D" w14:textId="2F04AB6B" w:rsidR="00E023B6" w:rsidRPr="00346920" w:rsidRDefault="55499963" w:rsidP="7FA3C4C8">
            <w:pPr>
              <w:pStyle w:val="TableParagraph"/>
              <w:spacing w:line="275" w:lineRule="auto"/>
              <w:ind w:left="-84" w:right="99" w:hanging="101"/>
              <w:jc w:val="both"/>
              <w:rPr>
                <w:rFonts w:ascii="Gill Sans MT" w:eastAsia="Calibri" w:hAnsi="Gill Sans MT"/>
              </w:rPr>
            </w:pPr>
            <w:r w:rsidRPr="00346920">
              <w:rPr>
                <w:rFonts w:ascii="Gill Sans MT" w:hAnsi="Gill Sans MT"/>
              </w:rPr>
              <w:t>1</w:t>
            </w:r>
            <w:r w:rsidR="00407D64">
              <w:rPr>
                <w:rFonts w:ascii="Gill Sans MT" w:hAnsi="Gill Sans MT"/>
              </w:rPr>
              <w:t>1</w:t>
            </w:r>
            <w:r w:rsidRPr="00346920">
              <w:rPr>
                <w:rFonts w:ascii="Gill Sans MT" w:hAnsi="Gill Sans MT"/>
              </w:rPr>
              <w:t>26,000</w:t>
            </w:r>
            <w:r w:rsidRPr="00346920">
              <w:rPr>
                <w:rFonts w:ascii="Gill Sans MT" w:hAnsi="Gill Sans MT"/>
                <w:spacing w:val="22"/>
              </w:rPr>
              <w:t xml:space="preserve"> </w:t>
            </w:r>
            <w:r w:rsidRPr="00346920">
              <w:rPr>
                <w:rFonts w:ascii="Gill Sans MT" w:hAnsi="Gill Sans MT"/>
                <w:spacing w:val="-1"/>
              </w:rPr>
              <w:t>people</w:t>
            </w:r>
            <w:r w:rsidRPr="00346920">
              <w:rPr>
                <w:rFonts w:ascii="Gill Sans MT" w:hAnsi="Gill Sans MT"/>
                <w:spacing w:val="24"/>
              </w:rPr>
              <w:t xml:space="preserve"> </w:t>
            </w:r>
            <w:r w:rsidRPr="00346920">
              <w:rPr>
                <w:rFonts w:ascii="Gill Sans MT" w:hAnsi="Gill Sans MT"/>
              </w:rPr>
              <w:t>participated in</w:t>
            </w:r>
            <w:r w:rsidRPr="00346920">
              <w:rPr>
                <w:rFonts w:ascii="Gill Sans MT" w:hAnsi="Gill Sans MT"/>
                <w:spacing w:val="23"/>
              </w:rPr>
              <w:t xml:space="preserve"> </w:t>
            </w:r>
            <w:r w:rsidRPr="00346920">
              <w:rPr>
                <w:rFonts w:ascii="Gill Sans MT" w:hAnsi="Gill Sans MT"/>
              </w:rPr>
              <w:t>32</w:t>
            </w:r>
            <w:r w:rsidRPr="00346920">
              <w:rPr>
                <w:rFonts w:ascii="Gill Sans MT" w:hAnsi="Gill Sans MT"/>
                <w:spacing w:val="23"/>
                <w:w w:val="99"/>
              </w:rPr>
              <w:t xml:space="preserve"> </w:t>
            </w:r>
            <w:r w:rsidRPr="00346920">
              <w:rPr>
                <w:rFonts w:ascii="Gill Sans MT" w:hAnsi="Gill Sans MT"/>
              </w:rPr>
              <w:t>mass</w:t>
            </w:r>
            <w:r w:rsidRPr="00346920">
              <w:rPr>
                <w:rFonts w:ascii="Gill Sans MT" w:hAnsi="Gill Sans MT"/>
                <w:spacing w:val="40"/>
              </w:rPr>
              <w:t xml:space="preserve"> </w:t>
            </w:r>
            <w:r w:rsidRPr="00346920">
              <w:rPr>
                <w:rFonts w:ascii="Gill Sans MT" w:hAnsi="Gill Sans MT"/>
                <w:spacing w:val="-1"/>
              </w:rPr>
              <w:t>screenings</w:t>
            </w:r>
            <w:r w:rsidRPr="00346920">
              <w:rPr>
                <w:rFonts w:ascii="Gill Sans MT" w:hAnsi="Gill Sans MT"/>
                <w:spacing w:val="41"/>
              </w:rPr>
              <w:t xml:space="preserve"> </w:t>
            </w:r>
            <w:r w:rsidRPr="00346920">
              <w:rPr>
                <w:rFonts w:ascii="Gill Sans MT" w:hAnsi="Gill Sans MT"/>
              </w:rPr>
              <w:t>in</w:t>
            </w:r>
            <w:r w:rsidRPr="00346920">
              <w:rPr>
                <w:rFonts w:ascii="Gill Sans MT" w:hAnsi="Gill Sans MT"/>
                <w:spacing w:val="42"/>
              </w:rPr>
              <w:t xml:space="preserve"> </w:t>
            </w:r>
            <w:r w:rsidRPr="00346920">
              <w:rPr>
                <w:rFonts w:ascii="Gill Sans MT" w:hAnsi="Gill Sans MT"/>
                <w:spacing w:val="-1"/>
              </w:rPr>
              <w:t>schools</w:t>
            </w:r>
            <w:r w:rsidRPr="00346920">
              <w:rPr>
                <w:rFonts w:ascii="Gill Sans MT" w:hAnsi="Gill Sans MT"/>
                <w:spacing w:val="41"/>
              </w:rPr>
              <w:t xml:space="preserve"> </w:t>
            </w:r>
            <w:r w:rsidRPr="00346920">
              <w:rPr>
                <w:rFonts w:ascii="Gill Sans MT" w:hAnsi="Gill Sans MT"/>
              </w:rPr>
              <w:t>and</w:t>
            </w:r>
            <w:r w:rsidRPr="00346920">
              <w:rPr>
                <w:rFonts w:ascii="Gill Sans MT" w:hAnsi="Gill Sans MT"/>
                <w:spacing w:val="27"/>
              </w:rPr>
              <w:t xml:space="preserve"> </w:t>
            </w:r>
            <w:r w:rsidRPr="00346920">
              <w:rPr>
                <w:rFonts w:ascii="Gill Sans MT" w:hAnsi="Gill Sans MT"/>
                <w:spacing w:val="-1"/>
              </w:rPr>
              <w:t>communities.</w:t>
            </w:r>
          </w:p>
          <w:p w14:paraId="71787ACE" w14:textId="77777777" w:rsidR="00E023B6" w:rsidRPr="00346920" w:rsidRDefault="00E023B6" w:rsidP="00E023B6">
            <w:pPr>
              <w:pStyle w:val="TableParagraph"/>
              <w:tabs>
                <w:tab w:val="left" w:pos="552"/>
                <w:tab w:val="left" w:pos="1095"/>
                <w:tab w:val="left" w:pos="1417"/>
                <w:tab w:val="left" w:pos="1735"/>
                <w:tab w:val="left" w:pos="1849"/>
                <w:tab w:val="left" w:pos="2411"/>
                <w:tab w:val="left" w:pos="2758"/>
              </w:tabs>
              <w:spacing w:line="276" w:lineRule="auto"/>
              <w:ind w:right="99"/>
              <w:rPr>
                <w:rFonts w:ascii="Gill Sans MT" w:hAnsi="Gill Sans MT" w:cstheme="minorHAnsi"/>
                <w:bCs/>
              </w:rPr>
            </w:pPr>
          </w:p>
        </w:tc>
        <w:tc>
          <w:tcPr>
            <w:tcW w:w="3009" w:type="dxa"/>
          </w:tcPr>
          <w:p w14:paraId="360C1817" w14:textId="77777777" w:rsidR="00E023B6" w:rsidRPr="00346920" w:rsidRDefault="00C12944" w:rsidP="00E023B6">
            <w:pPr>
              <w:rPr>
                <w:rFonts w:ascii="Gill Sans MT" w:hAnsi="Gill Sans MT" w:cstheme="minorHAnsi"/>
                <w:lang w:val="en-GB"/>
              </w:rPr>
            </w:pPr>
            <w:r w:rsidRPr="00346920">
              <w:rPr>
                <w:rFonts w:ascii="Gill Sans MT" w:hAnsi="Gill Sans MT" w:cstheme="minorHAnsi"/>
                <w:lang w:val="en-GB"/>
              </w:rPr>
              <w:t xml:space="preserve"># No. of people participated in mass screenings = </w:t>
            </w:r>
            <w:r w:rsidR="004C278A">
              <w:rPr>
                <w:rFonts w:ascii="Gill Sans MT" w:hAnsi="Gill Sans MT" w:cstheme="minorHAnsi"/>
                <w:lang w:val="en-GB"/>
              </w:rPr>
              <w:t>74443</w:t>
            </w:r>
          </w:p>
        </w:tc>
        <w:tc>
          <w:tcPr>
            <w:tcW w:w="2485" w:type="dxa"/>
          </w:tcPr>
          <w:p w14:paraId="0904E986" w14:textId="77777777" w:rsidR="00E023B6" w:rsidRPr="00346920" w:rsidRDefault="00C12944" w:rsidP="00E023B6">
            <w:pPr>
              <w:rPr>
                <w:rFonts w:ascii="Gill Sans MT" w:hAnsi="Gill Sans MT" w:cstheme="minorHAnsi"/>
                <w:lang w:val="en-GB"/>
              </w:rPr>
            </w:pPr>
            <w:r w:rsidRPr="00346920">
              <w:rPr>
                <w:rFonts w:ascii="Gill Sans MT" w:hAnsi="Gill Sans MT" w:cstheme="minorHAnsi"/>
                <w:lang w:val="en-GB"/>
              </w:rPr>
              <w:t xml:space="preserve"># No. of people participated in mass screenings = </w:t>
            </w:r>
            <w:r w:rsidR="004C278A">
              <w:rPr>
                <w:rFonts w:ascii="Gill Sans MT" w:hAnsi="Gill Sans MT" w:cstheme="minorHAnsi"/>
                <w:lang w:val="en-GB"/>
              </w:rPr>
              <w:t>20829</w:t>
            </w:r>
          </w:p>
        </w:tc>
        <w:tc>
          <w:tcPr>
            <w:tcW w:w="2546" w:type="dxa"/>
          </w:tcPr>
          <w:p w14:paraId="1C7F71E1" w14:textId="77777777" w:rsidR="00E023B6" w:rsidRPr="00346920" w:rsidRDefault="00C12944" w:rsidP="00E023B6">
            <w:pPr>
              <w:rPr>
                <w:rFonts w:ascii="Gill Sans MT" w:hAnsi="Gill Sans MT" w:cstheme="minorHAnsi"/>
                <w:lang w:val="en-GB"/>
              </w:rPr>
            </w:pPr>
            <w:r w:rsidRPr="00346920">
              <w:rPr>
                <w:rFonts w:ascii="Gill Sans MT" w:hAnsi="Gill Sans MT" w:cstheme="minorHAnsi"/>
                <w:lang w:val="en-GB"/>
              </w:rPr>
              <w:t xml:space="preserve"># Total No. of people participated in mass screenings up to date= </w:t>
            </w:r>
            <w:r w:rsidR="004C278A">
              <w:rPr>
                <w:rFonts w:ascii="Gill Sans MT" w:hAnsi="Gill Sans MT" w:cstheme="minorHAnsi"/>
                <w:lang w:val="en-GB"/>
              </w:rPr>
              <w:t>95272</w:t>
            </w:r>
          </w:p>
        </w:tc>
        <w:tc>
          <w:tcPr>
            <w:tcW w:w="2748" w:type="dxa"/>
          </w:tcPr>
          <w:p w14:paraId="6040810E" w14:textId="77777777" w:rsidR="00E023B6" w:rsidRPr="00346920" w:rsidRDefault="7D48F47B" w:rsidP="7FA3C4C8">
            <w:pPr>
              <w:rPr>
                <w:rFonts w:ascii="Gill Sans MT" w:hAnsi="Gill Sans MT"/>
                <w:lang w:val="en-GB"/>
              </w:rPr>
            </w:pPr>
            <w:r w:rsidRPr="00346920">
              <w:rPr>
                <w:rFonts w:ascii="Gill Sans MT" w:hAnsi="Gill Sans MT" w:cstheme="minorBidi"/>
                <w:lang w:val="en-GB"/>
              </w:rPr>
              <w:t>The</w:t>
            </w:r>
            <w:r w:rsidR="1A5886AC" w:rsidRPr="00346920">
              <w:rPr>
                <w:rFonts w:ascii="Gill Sans MT" w:hAnsi="Gill Sans MT" w:cstheme="minorBidi"/>
                <w:lang w:val="en-GB"/>
              </w:rPr>
              <w:t xml:space="preserve"> project </w:t>
            </w:r>
            <w:r w:rsidR="7FA3C4C8" w:rsidRPr="00346920">
              <w:rPr>
                <w:rFonts w:ascii="Gill Sans MT" w:hAnsi="Gill Sans MT" w:cstheme="minorBidi"/>
                <w:lang w:val="en-GB"/>
              </w:rPr>
              <w:t>target for mass screening is on track.</w:t>
            </w:r>
          </w:p>
          <w:p w14:paraId="25A3D865" w14:textId="77777777" w:rsidR="00032314" w:rsidRPr="00346920" w:rsidRDefault="00032314" w:rsidP="00E023B6">
            <w:pPr>
              <w:rPr>
                <w:rFonts w:ascii="Gill Sans MT" w:hAnsi="Gill Sans MT" w:cstheme="minorHAnsi"/>
                <w:lang w:val="en-GB"/>
              </w:rPr>
            </w:pPr>
          </w:p>
        </w:tc>
      </w:tr>
      <w:tr w:rsidR="006E7331" w:rsidRPr="008B61B1" w14:paraId="2910A8E7" w14:textId="77777777" w:rsidTr="7FA3C4C8">
        <w:trPr>
          <w:trHeight w:hRule="exact" w:val="1967"/>
        </w:trPr>
        <w:tc>
          <w:tcPr>
            <w:tcW w:w="1483" w:type="dxa"/>
            <w:vMerge/>
          </w:tcPr>
          <w:p w14:paraId="43DC849A" w14:textId="77777777" w:rsidR="006E7331" w:rsidRPr="00346920" w:rsidRDefault="006E7331" w:rsidP="006E7331">
            <w:pPr>
              <w:tabs>
                <w:tab w:val="left" w:pos="851"/>
              </w:tabs>
              <w:ind w:right="51"/>
              <w:rPr>
                <w:rFonts w:ascii="Gill Sans MT" w:hAnsi="Gill Sans MT" w:cstheme="minorHAnsi"/>
                <w:lang w:val="en-GB"/>
              </w:rPr>
            </w:pPr>
          </w:p>
        </w:tc>
        <w:tc>
          <w:tcPr>
            <w:tcW w:w="2755" w:type="dxa"/>
          </w:tcPr>
          <w:p w14:paraId="7DD7DA23" w14:textId="77777777" w:rsidR="006E7331" w:rsidRPr="00346920" w:rsidRDefault="006E7331" w:rsidP="006E7331">
            <w:pPr>
              <w:rPr>
                <w:rFonts w:ascii="Gill Sans MT" w:hAnsi="Gill Sans MT" w:cstheme="minorHAnsi"/>
                <w:bCs/>
                <w:lang w:val="en-ZW"/>
              </w:rPr>
            </w:pPr>
            <w:r w:rsidRPr="00346920">
              <w:rPr>
                <w:rFonts w:ascii="Gill Sans MT" w:hAnsi="Gill Sans MT" w:cstheme="minorHAnsi"/>
                <w:lang w:val="en-ZW"/>
              </w:rPr>
              <w:t>3,200</w:t>
            </w:r>
            <w:r w:rsidRPr="00346920">
              <w:rPr>
                <w:rFonts w:ascii="Gill Sans MT" w:hAnsi="Gill Sans MT" w:cstheme="minorHAnsi"/>
                <w:spacing w:val="17"/>
                <w:lang w:val="en-ZW"/>
              </w:rPr>
              <w:t xml:space="preserve"> </w:t>
            </w:r>
            <w:r w:rsidRPr="00346920">
              <w:rPr>
                <w:rFonts w:ascii="Gill Sans MT" w:hAnsi="Gill Sans MT" w:cstheme="minorHAnsi"/>
                <w:spacing w:val="-1"/>
                <w:lang w:val="en-ZW"/>
              </w:rPr>
              <w:t>people</w:t>
            </w:r>
            <w:r w:rsidRPr="00346920">
              <w:rPr>
                <w:rFonts w:ascii="Gill Sans MT" w:hAnsi="Gill Sans MT" w:cstheme="minorHAnsi"/>
                <w:spacing w:val="19"/>
                <w:lang w:val="en-ZW"/>
              </w:rPr>
              <w:t xml:space="preserve"> </w:t>
            </w:r>
            <w:r w:rsidRPr="00346920">
              <w:rPr>
                <w:rFonts w:ascii="Gill Sans MT" w:hAnsi="Gill Sans MT" w:cstheme="minorHAnsi"/>
                <w:lang w:val="en-ZW"/>
              </w:rPr>
              <w:t>were</w:t>
            </w:r>
            <w:r w:rsidRPr="00346920">
              <w:rPr>
                <w:rFonts w:ascii="Gill Sans MT" w:hAnsi="Gill Sans MT" w:cstheme="minorHAnsi"/>
                <w:spacing w:val="18"/>
                <w:lang w:val="en-ZW"/>
              </w:rPr>
              <w:t xml:space="preserve"> </w:t>
            </w:r>
            <w:r w:rsidRPr="00346920">
              <w:rPr>
                <w:rFonts w:ascii="Gill Sans MT" w:hAnsi="Gill Sans MT" w:cstheme="minorHAnsi"/>
                <w:spacing w:val="-1"/>
                <w:lang w:val="en-ZW"/>
              </w:rPr>
              <w:t>screened</w:t>
            </w:r>
            <w:r w:rsidRPr="00346920">
              <w:rPr>
                <w:rFonts w:ascii="Gill Sans MT" w:hAnsi="Gill Sans MT" w:cstheme="minorHAnsi"/>
                <w:spacing w:val="19"/>
                <w:lang w:val="en-ZW"/>
              </w:rPr>
              <w:t xml:space="preserve"> </w:t>
            </w:r>
            <w:r w:rsidRPr="00346920">
              <w:rPr>
                <w:rFonts w:ascii="Gill Sans MT" w:hAnsi="Gill Sans MT" w:cstheme="minorHAnsi"/>
                <w:lang w:val="en-ZW"/>
              </w:rPr>
              <w:t>in</w:t>
            </w:r>
            <w:r w:rsidRPr="00346920">
              <w:rPr>
                <w:rFonts w:ascii="Gill Sans MT" w:hAnsi="Gill Sans MT" w:cstheme="minorHAnsi"/>
                <w:spacing w:val="17"/>
                <w:lang w:val="en-ZW"/>
              </w:rPr>
              <w:t xml:space="preserve"> </w:t>
            </w:r>
            <w:r w:rsidRPr="00346920">
              <w:rPr>
                <w:rFonts w:ascii="Gill Sans MT" w:hAnsi="Gill Sans MT" w:cstheme="minorHAnsi"/>
                <w:lang w:val="en-ZW"/>
              </w:rPr>
              <w:t>18</w:t>
            </w:r>
            <w:r w:rsidRPr="00346920">
              <w:rPr>
                <w:rFonts w:ascii="Gill Sans MT" w:hAnsi="Gill Sans MT" w:cstheme="minorHAnsi"/>
                <w:spacing w:val="27"/>
                <w:w w:val="99"/>
                <w:lang w:val="en-ZW"/>
              </w:rPr>
              <w:t xml:space="preserve"> </w:t>
            </w:r>
            <w:r w:rsidRPr="00346920">
              <w:rPr>
                <w:rFonts w:ascii="Gill Sans MT" w:hAnsi="Gill Sans MT" w:cstheme="minorHAnsi"/>
                <w:lang w:val="en-ZW"/>
              </w:rPr>
              <w:t>community</w:t>
            </w:r>
            <w:r w:rsidRPr="00346920">
              <w:rPr>
                <w:rFonts w:ascii="Gill Sans MT" w:hAnsi="Gill Sans MT" w:cstheme="minorHAnsi"/>
                <w:spacing w:val="6"/>
                <w:lang w:val="en-ZW"/>
              </w:rPr>
              <w:t xml:space="preserve"> </w:t>
            </w:r>
            <w:r w:rsidRPr="00346920">
              <w:rPr>
                <w:rFonts w:ascii="Gill Sans MT" w:hAnsi="Gill Sans MT" w:cstheme="minorHAnsi"/>
                <w:spacing w:val="-1"/>
                <w:lang w:val="en-ZW"/>
              </w:rPr>
              <w:t>screening</w:t>
            </w:r>
            <w:r w:rsidRPr="00346920">
              <w:rPr>
                <w:rFonts w:ascii="Gill Sans MT" w:hAnsi="Gill Sans MT" w:cstheme="minorHAnsi"/>
                <w:spacing w:val="5"/>
                <w:lang w:val="en-ZW"/>
              </w:rPr>
              <w:t xml:space="preserve"> </w:t>
            </w:r>
            <w:r w:rsidRPr="00346920">
              <w:rPr>
                <w:rFonts w:ascii="Gill Sans MT" w:hAnsi="Gill Sans MT" w:cstheme="minorHAnsi"/>
                <w:spacing w:val="-1"/>
                <w:lang w:val="en-ZW"/>
              </w:rPr>
              <w:t>programmes</w:t>
            </w:r>
            <w:r w:rsidRPr="00346920">
              <w:rPr>
                <w:rFonts w:ascii="Gill Sans MT" w:hAnsi="Gill Sans MT" w:cstheme="minorHAnsi"/>
                <w:spacing w:val="25"/>
                <w:w w:val="99"/>
                <w:lang w:val="en-ZW"/>
              </w:rPr>
              <w:t xml:space="preserve"> </w:t>
            </w:r>
            <w:r w:rsidRPr="00346920">
              <w:rPr>
                <w:rFonts w:ascii="Gill Sans MT" w:hAnsi="Gill Sans MT" w:cstheme="minorHAnsi"/>
                <w:spacing w:val="-1"/>
                <w:lang w:val="en-ZW"/>
              </w:rPr>
              <w:t>for</w:t>
            </w:r>
            <w:r w:rsidRPr="00346920">
              <w:rPr>
                <w:rFonts w:ascii="Gill Sans MT" w:hAnsi="Gill Sans MT" w:cstheme="minorHAnsi"/>
                <w:spacing w:val="13"/>
                <w:lang w:val="en-ZW"/>
              </w:rPr>
              <w:t xml:space="preserve"> </w:t>
            </w:r>
            <w:r w:rsidRPr="00346920">
              <w:rPr>
                <w:rFonts w:ascii="Gill Sans MT" w:hAnsi="Gill Sans MT" w:cstheme="minorHAnsi"/>
                <w:lang w:val="en-ZW"/>
              </w:rPr>
              <w:t>early</w:t>
            </w:r>
            <w:r w:rsidRPr="00346920">
              <w:rPr>
                <w:rFonts w:ascii="Gill Sans MT" w:hAnsi="Gill Sans MT" w:cstheme="minorHAnsi"/>
                <w:spacing w:val="14"/>
                <w:lang w:val="en-ZW"/>
              </w:rPr>
              <w:t xml:space="preserve"> </w:t>
            </w:r>
            <w:r w:rsidRPr="00346920">
              <w:rPr>
                <w:rFonts w:ascii="Gill Sans MT" w:hAnsi="Gill Sans MT" w:cstheme="minorHAnsi"/>
                <w:spacing w:val="-1"/>
                <w:lang w:val="en-ZW"/>
              </w:rPr>
              <w:t>detection</w:t>
            </w:r>
            <w:r w:rsidRPr="00346920">
              <w:rPr>
                <w:rFonts w:ascii="Gill Sans MT" w:hAnsi="Gill Sans MT" w:cstheme="minorHAnsi"/>
                <w:spacing w:val="15"/>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4"/>
                <w:lang w:val="en-ZW"/>
              </w:rPr>
              <w:t xml:space="preserve"> </w:t>
            </w:r>
            <w:r w:rsidRPr="00346920">
              <w:rPr>
                <w:rFonts w:ascii="Gill Sans MT" w:hAnsi="Gill Sans MT" w:cstheme="minorHAnsi"/>
                <w:spacing w:val="-1"/>
                <w:lang w:val="en-ZW"/>
              </w:rPr>
              <w:t>hypertension,</w:t>
            </w:r>
            <w:r w:rsidRPr="00346920">
              <w:rPr>
                <w:rFonts w:ascii="Gill Sans MT" w:hAnsi="Gill Sans MT" w:cstheme="minorHAnsi"/>
                <w:spacing w:val="7"/>
                <w:lang w:val="en-ZW"/>
              </w:rPr>
              <w:t xml:space="preserve"> </w:t>
            </w:r>
            <w:r w:rsidRPr="00346920">
              <w:rPr>
                <w:rFonts w:ascii="Gill Sans MT" w:hAnsi="Gill Sans MT" w:cstheme="minorHAnsi"/>
                <w:lang w:val="en-ZW"/>
              </w:rPr>
              <w:t>retinopathy</w:t>
            </w:r>
            <w:r w:rsidRPr="00346920">
              <w:rPr>
                <w:rFonts w:ascii="Gill Sans MT" w:hAnsi="Gill Sans MT" w:cstheme="minorHAnsi"/>
                <w:spacing w:val="5"/>
                <w:lang w:val="en-ZW"/>
              </w:rPr>
              <w:t xml:space="preserve"> </w:t>
            </w:r>
            <w:r w:rsidRPr="00346920">
              <w:rPr>
                <w:rFonts w:ascii="Gill Sans MT" w:hAnsi="Gill Sans MT" w:cstheme="minorHAnsi"/>
                <w:lang w:val="en-ZW"/>
              </w:rPr>
              <w:t>and</w:t>
            </w:r>
            <w:r w:rsidRPr="00346920">
              <w:rPr>
                <w:rFonts w:ascii="Gill Sans MT" w:hAnsi="Gill Sans MT" w:cstheme="minorHAnsi"/>
                <w:spacing w:val="23"/>
                <w:lang w:val="en-ZW"/>
              </w:rPr>
              <w:t xml:space="preserve"> </w:t>
            </w:r>
            <w:r w:rsidRPr="00346920">
              <w:rPr>
                <w:rFonts w:ascii="Gill Sans MT" w:hAnsi="Gill Sans MT" w:cstheme="minorHAnsi"/>
                <w:spacing w:val="-1"/>
                <w:lang w:val="en-ZW"/>
              </w:rPr>
              <w:t>glaucoma.</w:t>
            </w:r>
          </w:p>
        </w:tc>
        <w:tc>
          <w:tcPr>
            <w:tcW w:w="3009" w:type="dxa"/>
          </w:tcPr>
          <w:p w14:paraId="5CD87AE2" w14:textId="77777777" w:rsidR="006E7331" w:rsidRPr="00346920" w:rsidRDefault="006E7331" w:rsidP="006E7331">
            <w:pPr>
              <w:rPr>
                <w:rFonts w:ascii="Gill Sans MT" w:hAnsi="Gill Sans MT" w:cstheme="minorHAnsi"/>
                <w:lang w:val="en-GB"/>
              </w:rPr>
            </w:pPr>
            <w:r w:rsidRPr="00346920">
              <w:rPr>
                <w:rFonts w:ascii="Gill Sans MT" w:hAnsi="Gill Sans MT" w:cstheme="minorHAnsi"/>
                <w:lang w:val="en-GB"/>
              </w:rPr>
              <w:t xml:space="preserve"># No. of people screened for early detection = </w:t>
            </w:r>
            <w:r w:rsidR="00115CFC">
              <w:rPr>
                <w:rFonts w:ascii="Gill Sans MT" w:hAnsi="Gill Sans MT" w:cstheme="minorHAnsi"/>
                <w:lang w:val="en-GB"/>
              </w:rPr>
              <w:t>621</w:t>
            </w:r>
          </w:p>
        </w:tc>
        <w:tc>
          <w:tcPr>
            <w:tcW w:w="2485" w:type="dxa"/>
          </w:tcPr>
          <w:p w14:paraId="77EF07D7" w14:textId="77777777" w:rsidR="006E7331" w:rsidRPr="00346920" w:rsidRDefault="006E7331" w:rsidP="006E7331">
            <w:pPr>
              <w:rPr>
                <w:rFonts w:ascii="Gill Sans MT" w:hAnsi="Gill Sans MT" w:cstheme="minorHAnsi"/>
                <w:lang w:val="en-GB"/>
              </w:rPr>
            </w:pPr>
            <w:r w:rsidRPr="00346920">
              <w:rPr>
                <w:rFonts w:ascii="Gill Sans MT" w:hAnsi="Gill Sans MT" w:cstheme="minorHAnsi"/>
                <w:lang w:val="en-GB"/>
              </w:rPr>
              <w:t># No. of people screened for early detection = 402</w:t>
            </w:r>
          </w:p>
        </w:tc>
        <w:tc>
          <w:tcPr>
            <w:tcW w:w="2546" w:type="dxa"/>
          </w:tcPr>
          <w:p w14:paraId="280CB7D8" w14:textId="77777777" w:rsidR="006E7331" w:rsidRPr="00346920" w:rsidRDefault="006E7331" w:rsidP="006E7331">
            <w:pPr>
              <w:rPr>
                <w:rFonts w:ascii="Gill Sans MT" w:hAnsi="Gill Sans MT" w:cstheme="minorHAnsi"/>
                <w:lang w:val="en-GB"/>
              </w:rPr>
            </w:pPr>
            <w:r w:rsidRPr="00346920">
              <w:rPr>
                <w:rFonts w:ascii="Gill Sans MT" w:hAnsi="Gill Sans MT" w:cstheme="minorHAnsi"/>
                <w:lang w:val="en-GB"/>
              </w:rPr>
              <w:t xml:space="preserve"># No. of people screened for early detection = </w:t>
            </w:r>
            <w:r w:rsidR="00115CFC">
              <w:rPr>
                <w:rFonts w:ascii="Gill Sans MT" w:hAnsi="Gill Sans MT" w:cstheme="minorHAnsi"/>
                <w:lang w:val="en-GB"/>
              </w:rPr>
              <w:t>1023</w:t>
            </w:r>
          </w:p>
        </w:tc>
        <w:tc>
          <w:tcPr>
            <w:tcW w:w="2748" w:type="dxa"/>
          </w:tcPr>
          <w:p w14:paraId="0AF5B350" w14:textId="67040EF8" w:rsidR="006E7331" w:rsidRDefault="006E7331" w:rsidP="006E7331">
            <w:pPr>
              <w:rPr>
                <w:rFonts w:ascii="Gill Sans MT" w:hAnsi="Gill Sans MT" w:cstheme="minorHAnsi"/>
                <w:lang w:val="en-GB"/>
              </w:rPr>
            </w:pPr>
            <w:r w:rsidRPr="00346920">
              <w:rPr>
                <w:rFonts w:ascii="Gill Sans MT" w:hAnsi="Gill Sans MT" w:cstheme="minorHAnsi"/>
                <w:lang w:val="en-GB"/>
              </w:rPr>
              <w:t>#</w:t>
            </w:r>
            <w:r w:rsidR="00032314" w:rsidRPr="00346920">
              <w:rPr>
                <w:rFonts w:ascii="Gill Sans MT" w:hAnsi="Gill Sans MT" w:cstheme="minorHAnsi"/>
                <w:lang w:val="en-GB"/>
              </w:rPr>
              <w:t xml:space="preserve"> </w:t>
            </w:r>
            <w:r w:rsidR="00FD7FCC">
              <w:rPr>
                <w:rFonts w:ascii="Gill Sans MT" w:hAnsi="Gill Sans MT" w:cstheme="minorHAnsi"/>
                <w:lang w:val="en-GB"/>
              </w:rPr>
              <w:t xml:space="preserve">NNJS will keep this activity in high priority in 2023 and achieve the target by </w:t>
            </w:r>
            <w:r w:rsidR="006D5424">
              <w:rPr>
                <w:rFonts w:ascii="Gill Sans MT" w:hAnsi="Gill Sans MT" w:cstheme="minorHAnsi"/>
                <w:lang w:val="en-GB"/>
              </w:rPr>
              <w:t>2023.</w:t>
            </w:r>
          </w:p>
          <w:p w14:paraId="0EECAF60" w14:textId="77777777" w:rsidR="00F11F0F" w:rsidRPr="00346920" w:rsidRDefault="00F11F0F" w:rsidP="006E7331">
            <w:pPr>
              <w:rPr>
                <w:rFonts w:ascii="Gill Sans MT" w:hAnsi="Gill Sans MT" w:cstheme="minorHAnsi"/>
                <w:lang w:val="en-GB"/>
              </w:rPr>
            </w:pPr>
          </w:p>
        </w:tc>
      </w:tr>
      <w:tr w:rsidR="006E7331" w:rsidRPr="008B61B1" w14:paraId="323E3CF9" w14:textId="77777777" w:rsidTr="7FA3C4C8">
        <w:trPr>
          <w:trHeight w:hRule="exact" w:val="5684"/>
        </w:trPr>
        <w:tc>
          <w:tcPr>
            <w:tcW w:w="1483" w:type="dxa"/>
            <w:vMerge/>
          </w:tcPr>
          <w:p w14:paraId="7F2C7424" w14:textId="77777777" w:rsidR="006E7331" w:rsidRPr="00346920" w:rsidRDefault="006E7331" w:rsidP="006E7331">
            <w:pPr>
              <w:tabs>
                <w:tab w:val="left" w:pos="851"/>
              </w:tabs>
              <w:ind w:right="51"/>
              <w:rPr>
                <w:rFonts w:ascii="Gill Sans MT" w:hAnsi="Gill Sans MT" w:cstheme="minorHAnsi"/>
                <w:lang w:val="en-GB"/>
              </w:rPr>
            </w:pPr>
          </w:p>
        </w:tc>
        <w:tc>
          <w:tcPr>
            <w:tcW w:w="2755" w:type="dxa"/>
          </w:tcPr>
          <w:p w14:paraId="67707B31" w14:textId="77777777" w:rsidR="006E7331" w:rsidRPr="00346920" w:rsidRDefault="006E7331" w:rsidP="006E7331">
            <w:pPr>
              <w:rPr>
                <w:rFonts w:ascii="Gill Sans MT" w:hAnsi="Gill Sans MT" w:cstheme="minorHAnsi"/>
                <w:bCs/>
                <w:lang w:val="en-GB"/>
              </w:rPr>
            </w:pPr>
            <w:r w:rsidRPr="00346920">
              <w:rPr>
                <w:rFonts w:ascii="Gill Sans MT" w:hAnsi="Gill Sans MT" w:cstheme="minorHAnsi"/>
                <w:lang w:val="en-ZW"/>
              </w:rPr>
              <w:t>8,400</w:t>
            </w:r>
            <w:r w:rsidRPr="00346920">
              <w:rPr>
                <w:rFonts w:ascii="Gill Sans MT" w:hAnsi="Gill Sans MT" w:cstheme="minorHAnsi"/>
                <w:spacing w:val="13"/>
                <w:lang w:val="en-ZW"/>
              </w:rPr>
              <w:t xml:space="preserve"> </w:t>
            </w:r>
            <w:r w:rsidRPr="00346920">
              <w:rPr>
                <w:rFonts w:ascii="Gill Sans MT" w:hAnsi="Gill Sans MT" w:cstheme="minorHAnsi"/>
                <w:spacing w:val="-1"/>
                <w:lang w:val="en-ZW"/>
              </w:rPr>
              <w:t>poor</w:t>
            </w:r>
            <w:r w:rsidRPr="00346920">
              <w:rPr>
                <w:rFonts w:ascii="Gill Sans MT" w:hAnsi="Gill Sans MT" w:cstheme="minorHAnsi"/>
                <w:spacing w:val="14"/>
                <w:lang w:val="en-ZW"/>
              </w:rPr>
              <w:t xml:space="preserve"> </w:t>
            </w:r>
            <w:r w:rsidRPr="00346920">
              <w:rPr>
                <w:rFonts w:ascii="Gill Sans MT" w:hAnsi="Gill Sans MT" w:cstheme="minorHAnsi"/>
                <w:spacing w:val="-1"/>
                <w:lang w:val="en-ZW"/>
              </w:rPr>
              <w:t>people</w:t>
            </w:r>
            <w:r w:rsidRPr="00346920">
              <w:rPr>
                <w:rFonts w:ascii="Gill Sans MT" w:hAnsi="Gill Sans MT" w:cstheme="minorHAnsi"/>
                <w:spacing w:val="14"/>
                <w:lang w:val="en-ZW"/>
              </w:rPr>
              <w:t xml:space="preserve"> </w:t>
            </w:r>
            <w:r w:rsidRPr="00346920">
              <w:rPr>
                <w:rFonts w:ascii="Gill Sans MT" w:hAnsi="Gill Sans MT" w:cstheme="minorHAnsi"/>
                <w:spacing w:val="-1"/>
                <w:lang w:val="en-ZW"/>
              </w:rPr>
              <w:t>from</w:t>
            </w:r>
            <w:r w:rsidRPr="00346920">
              <w:rPr>
                <w:rFonts w:ascii="Gill Sans MT" w:hAnsi="Gill Sans MT" w:cstheme="minorHAnsi"/>
                <w:spacing w:val="14"/>
                <w:lang w:val="en-ZW"/>
              </w:rPr>
              <w:t xml:space="preserve"> </w:t>
            </w:r>
            <w:r w:rsidRPr="00346920">
              <w:rPr>
                <w:rFonts w:ascii="Gill Sans MT" w:hAnsi="Gill Sans MT" w:cstheme="minorHAnsi"/>
                <w:lang w:val="en-ZW"/>
              </w:rPr>
              <w:t>the</w:t>
            </w:r>
            <w:r w:rsidRPr="00346920">
              <w:rPr>
                <w:rFonts w:ascii="Gill Sans MT" w:hAnsi="Gill Sans MT" w:cstheme="minorHAnsi"/>
                <w:spacing w:val="24"/>
                <w:w w:val="99"/>
                <w:lang w:val="en-ZW"/>
              </w:rPr>
              <w:t xml:space="preserve"> </w:t>
            </w:r>
            <w:r w:rsidRPr="00346920">
              <w:rPr>
                <w:rFonts w:ascii="Gill Sans MT" w:hAnsi="Gill Sans MT" w:cstheme="minorHAnsi"/>
                <w:lang w:val="en-ZW"/>
              </w:rPr>
              <w:t>communities</w:t>
            </w:r>
            <w:r w:rsidRPr="00346920">
              <w:rPr>
                <w:rFonts w:ascii="Gill Sans MT" w:hAnsi="Gill Sans MT" w:cstheme="minorHAnsi"/>
                <w:spacing w:val="35"/>
                <w:lang w:val="en-ZW"/>
              </w:rPr>
              <w:t xml:space="preserve"> </w:t>
            </w:r>
            <w:r w:rsidRPr="00346920">
              <w:rPr>
                <w:rFonts w:ascii="Gill Sans MT" w:hAnsi="Gill Sans MT" w:cstheme="minorHAnsi"/>
                <w:spacing w:val="-1"/>
                <w:lang w:val="en-ZW"/>
              </w:rPr>
              <w:t>have</w:t>
            </w:r>
            <w:r w:rsidRPr="00346920">
              <w:rPr>
                <w:rFonts w:ascii="Gill Sans MT" w:hAnsi="Gill Sans MT" w:cstheme="minorHAnsi"/>
                <w:spacing w:val="37"/>
                <w:lang w:val="en-ZW"/>
              </w:rPr>
              <w:t xml:space="preserve"> </w:t>
            </w:r>
            <w:r w:rsidRPr="00346920">
              <w:rPr>
                <w:rFonts w:ascii="Gill Sans MT" w:hAnsi="Gill Sans MT" w:cstheme="minorHAnsi"/>
                <w:spacing w:val="-1"/>
                <w:lang w:val="en-ZW"/>
              </w:rPr>
              <w:t>received</w:t>
            </w:r>
            <w:r w:rsidRPr="00346920">
              <w:rPr>
                <w:rFonts w:ascii="Gill Sans MT" w:hAnsi="Gill Sans MT" w:cstheme="minorHAnsi"/>
                <w:spacing w:val="28"/>
                <w:w w:val="99"/>
                <w:lang w:val="en-ZW"/>
              </w:rPr>
              <w:t xml:space="preserve"> </w:t>
            </w:r>
            <w:r w:rsidRPr="00346920">
              <w:rPr>
                <w:rFonts w:ascii="Gill Sans MT" w:hAnsi="Gill Sans MT" w:cstheme="minorHAnsi"/>
                <w:lang w:val="en-ZW"/>
              </w:rPr>
              <w:t>cataract</w:t>
            </w:r>
            <w:r w:rsidRPr="00346920">
              <w:rPr>
                <w:rFonts w:ascii="Gill Sans MT" w:hAnsi="Gill Sans MT" w:cstheme="minorHAnsi"/>
                <w:spacing w:val="11"/>
                <w:lang w:val="en-ZW"/>
              </w:rPr>
              <w:t xml:space="preserve"> </w:t>
            </w:r>
            <w:r w:rsidRPr="00346920">
              <w:rPr>
                <w:rFonts w:ascii="Gill Sans MT" w:hAnsi="Gill Sans MT" w:cstheme="minorHAnsi"/>
                <w:spacing w:val="-1"/>
                <w:lang w:val="en-ZW"/>
              </w:rPr>
              <w:t>surgery</w:t>
            </w:r>
            <w:r w:rsidRPr="00346920">
              <w:rPr>
                <w:rFonts w:ascii="Gill Sans MT" w:hAnsi="Gill Sans MT" w:cstheme="minorHAnsi"/>
                <w:spacing w:val="11"/>
                <w:lang w:val="en-ZW"/>
              </w:rPr>
              <w:t xml:space="preserve"> </w:t>
            </w:r>
            <w:r w:rsidRPr="00346920">
              <w:rPr>
                <w:rFonts w:ascii="Gill Sans MT" w:hAnsi="Gill Sans MT" w:cstheme="minorHAnsi"/>
                <w:lang w:val="en-ZW"/>
              </w:rPr>
              <w:t>and</w:t>
            </w:r>
            <w:r w:rsidRPr="00346920">
              <w:rPr>
                <w:rFonts w:ascii="Gill Sans MT" w:hAnsi="Gill Sans MT" w:cstheme="minorHAnsi"/>
                <w:spacing w:val="10"/>
                <w:lang w:val="en-ZW"/>
              </w:rPr>
              <w:t xml:space="preserve"> </w:t>
            </w:r>
            <w:r w:rsidRPr="00346920">
              <w:rPr>
                <w:rFonts w:ascii="Gill Sans MT" w:hAnsi="Gill Sans MT" w:cstheme="minorHAnsi"/>
                <w:lang w:val="en-ZW"/>
              </w:rPr>
              <w:t>320</w:t>
            </w:r>
            <w:r w:rsidRPr="00346920">
              <w:rPr>
                <w:rFonts w:ascii="Gill Sans MT" w:hAnsi="Gill Sans MT" w:cstheme="minorHAnsi"/>
                <w:spacing w:val="10"/>
                <w:lang w:val="en-ZW"/>
              </w:rPr>
              <w:t xml:space="preserve"> </w:t>
            </w:r>
            <w:r w:rsidRPr="00346920">
              <w:rPr>
                <w:rFonts w:ascii="Gill Sans MT" w:hAnsi="Gill Sans MT" w:cstheme="minorHAnsi"/>
                <w:spacing w:val="-1"/>
                <w:lang w:val="en-ZW"/>
              </w:rPr>
              <w:t>people</w:t>
            </w:r>
            <w:r w:rsidRPr="00346920">
              <w:rPr>
                <w:rFonts w:ascii="Gill Sans MT" w:hAnsi="Gill Sans MT" w:cstheme="minorHAnsi"/>
                <w:spacing w:val="23"/>
                <w:lang w:val="en-ZW"/>
              </w:rPr>
              <w:t xml:space="preserve"> </w:t>
            </w:r>
            <w:r w:rsidRPr="00346920">
              <w:rPr>
                <w:rFonts w:ascii="Gill Sans MT" w:hAnsi="Gill Sans MT" w:cstheme="minorHAnsi"/>
                <w:spacing w:val="-1"/>
                <w:lang w:val="en-ZW"/>
              </w:rPr>
              <w:t>have</w:t>
            </w:r>
            <w:r w:rsidRPr="00346920">
              <w:rPr>
                <w:rFonts w:ascii="Gill Sans MT" w:hAnsi="Gill Sans MT" w:cstheme="minorHAnsi"/>
                <w:spacing w:val="-7"/>
                <w:lang w:val="en-ZW"/>
              </w:rPr>
              <w:t xml:space="preserve"> </w:t>
            </w:r>
            <w:r w:rsidRPr="00346920">
              <w:rPr>
                <w:rFonts w:ascii="Gill Sans MT" w:hAnsi="Gill Sans MT" w:cstheme="minorHAnsi"/>
                <w:spacing w:val="-1"/>
                <w:lang w:val="en-ZW"/>
              </w:rPr>
              <w:t>received</w:t>
            </w:r>
            <w:r w:rsidRPr="00346920">
              <w:rPr>
                <w:rFonts w:ascii="Gill Sans MT" w:hAnsi="Gill Sans MT" w:cstheme="minorHAnsi"/>
                <w:spacing w:val="-7"/>
                <w:lang w:val="en-ZW"/>
              </w:rPr>
              <w:t xml:space="preserve"> </w:t>
            </w:r>
            <w:r w:rsidRPr="00346920">
              <w:rPr>
                <w:rFonts w:ascii="Gill Sans MT" w:hAnsi="Gill Sans MT" w:cstheme="minorHAnsi"/>
                <w:lang w:val="en-ZW"/>
              </w:rPr>
              <w:t>ear</w:t>
            </w:r>
            <w:r w:rsidRPr="00346920">
              <w:rPr>
                <w:rFonts w:ascii="Gill Sans MT" w:hAnsi="Gill Sans MT" w:cstheme="minorHAnsi"/>
                <w:spacing w:val="-9"/>
                <w:lang w:val="en-ZW"/>
              </w:rPr>
              <w:t xml:space="preserve"> </w:t>
            </w:r>
            <w:r w:rsidRPr="00346920">
              <w:rPr>
                <w:rFonts w:ascii="Gill Sans MT" w:hAnsi="Gill Sans MT" w:cstheme="minorHAnsi"/>
                <w:spacing w:val="-1"/>
                <w:lang w:val="en-ZW"/>
              </w:rPr>
              <w:t>treatment.</w:t>
            </w:r>
          </w:p>
        </w:tc>
        <w:tc>
          <w:tcPr>
            <w:tcW w:w="3009" w:type="dxa"/>
          </w:tcPr>
          <w:p w14:paraId="6132F937" w14:textId="77777777" w:rsidR="006E7331" w:rsidRPr="00346920" w:rsidRDefault="00CD3F53" w:rsidP="00CD3F53">
            <w:pPr>
              <w:rPr>
                <w:rFonts w:ascii="Gill Sans MT" w:hAnsi="Gill Sans MT" w:cstheme="minorHAnsi"/>
                <w:lang w:val="en-GB"/>
              </w:rPr>
            </w:pPr>
            <w:r w:rsidRPr="00346920">
              <w:rPr>
                <w:rFonts w:ascii="Gill Sans MT" w:hAnsi="Gill Sans MT" w:cstheme="minorHAnsi"/>
                <w:lang w:val="en-GB"/>
              </w:rPr>
              <w:t xml:space="preserve"># No. of people received cataract surgery = </w:t>
            </w:r>
            <w:r w:rsidR="00F11F0F">
              <w:rPr>
                <w:rFonts w:ascii="Gill Sans MT" w:hAnsi="Gill Sans MT" w:cstheme="minorHAnsi"/>
                <w:lang w:val="en-GB"/>
              </w:rPr>
              <w:t>3903(1774 BMZ Support)</w:t>
            </w:r>
          </w:p>
          <w:p w14:paraId="7B8F9AD4" w14:textId="77777777" w:rsidR="00CD3F53" w:rsidRDefault="00CD3F53" w:rsidP="00CD3F53">
            <w:pPr>
              <w:rPr>
                <w:rFonts w:ascii="Gill Sans MT" w:hAnsi="Gill Sans MT" w:cstheme="minorHAnsi"/>
                <w:lang w:val="en-GB"/>
              </w:rPr>
            </w:pPr>
            <w:r w:rsidRPr="00346920">
              <w:rPr>
                <w:rFonts w:ascii="Gill Sans MT" w:hAnsi="Gill Sans MT" w:cstheme="minorHAnsi"/>
                <w:lang w:val="en-GB"/>
              </w:rPr>
              <w:t xml:space="preserve"># No. of people received ear surgeries = </w:t>
            </w:r>
            <w:r w:rsidR="00F11F0F">
              <w:rPr>
                <w:rFonts w:ascii="Gill Sans MT" w:hAnsi="Gill Sans MT" w:cstheme="minorHAnsi"/>
                <w:lang w:val="en-GB"/>
              </w:rPr>
              <w:t>49 (BMZ support)</w:t>
            </w:r>
          </w:p>
          <w:p w14:paraId="4F33ADC7" w14:textId="77777777" w:rsidR="00467BC7" w:rsidRPr="00346920" w:rsidRDefault="00467BC7" w:rsidP="00CD3F53">
            <w:pPr>
              <w:rPr>
                <w:rFonts w:ascii="Gill Sans MT" w:hAnsi="Gill Sans MT" w:cstheme="minorHAnsi"/>
                <w:lang w:val="en-GB"/>
              </w:rPr>
            </w:pPr>
          </w:p>
        </w:tc>
        <w:tc>
          <w:tcPr>
            <w:tcW w:w="2485" w:type="dxa"/>
          </w:tcPr>
          <w:p w14:paraId="0C9E8164" w14:textId="77777777" w:rsidR="00CD3F53" w:rsidRPr="00346920" w:rsidRDefault="7AA5024F" w:rsidP="7FA3C4C8">
            <w:pPr>
              <w:rPr>
                <w:rFonts w:ascii="Gill Sans MT" w:hAnsi="Gill Sans MT" w:cstheme="minorBidi"/>
                <w:lang w:val="en-GB"/>
              </w:rPr>
            </w:pPr>
            <w:r w:rsidRPr="00346920">
              <w:rPr>
                <w:rFonts w:ascii="Gill Sans MT" w:hAnsi="Gill Sans MT" w:cstheme="minorBidi"/>
                <w:lang w:val="en-GB"/>
              </w:rPr>
              <w:t xml:space="preserve"># No. of people received cataract surgery = </w:t>
            </w:r>
            <w:r w:rsidR="00F11F0F">
              <w:rPr>
                <w:rFonts w:ascii="Gill Sans MT" w:hAnsi="Gill Sans MT" w:cstheme="minorBidi"/>
                <w:lang w:val="en-GB"/>
              </w:rPr>
              <w:t>2887</w:t>
            </w:r>
            <w:r w:rsidR="7DBA7CC7" w:rsidRPr="00346920">
              <w:rPr>
                <w:rFonts w:ascii="Gill Sans MT" w:hAnsi="Gill Sans MT" w:cstheme="minorBidi"/>
                <w:lang w:val="en-GB"/>
              </w:rPr>
              <w:t xml:space="preserve"> </w:t>
            </w:r>
          </w:p>
          <w:p w14:paraId="37D6817E" w14:textId="77777777" w:rsidR="006E7331" w:rsidRPr="00346920" w:rsidRDefault="00CD3F53" w:rsidP="00CD3F53">
            <w:pPr>
              <w:rPr>
                <w:rFonts w:ascii="Gill Sans MT" w:hAnsi="Gill Sans MT" w:cstheme="minorHAnsi"/>
                <w:lang w:val="en-GB"/>
              </w:rPr>
            </w:pPr>
            <w:r w:rsidRPr="00346920">
              <w:rPr>
                <w:rFonts w:ascii="Gill Sans MT" w:hAnsi="Gill Sans MT" w:cstheme="minorHAnsi"/>
                <w:lang w:val="en-GB"/>
              </w:rPr>
              <w:t xml:space="preserve"># No. of people received ear surgeries = </w:t>
            </w:r>
            <w:r w:rsidR="00F11F0F">
              <w:rPr>
                <w:rFonts w:ascii="Gill Sans MT" w:hAnsi="Gill Sans MT" w:cstheme="minorHAnsi"/>
                <w:lang w:val="en-GB"/>
              </w:rPr>
              <w:t>17</w:t>
            </w:r>
          </w:p>
        </w:tc>
        <w:tc>
          <w:tcPr>
            <w:tcW w:w="2546" w:type="dxa"/>
          </w:tcPr>
          <w:p w14:paraId="3B328009" w14:textId="77777777" w:rsidR="00CD3F53" w:rsidRPr="00346920" w:rsidRDefault="00CD3F53" w:rsidP="00CD3F53">
            <w:pPr>
              <w:rPr>
                <w:rFonts w:ascii="Gill Sans MT" w:hAnsi="Gill Sans MT" w:cstheme="minorHAnsi"/>
                <w:lang w:val="en-GB"/>
              </w:rPr>
            </w:pPr>
            <w:r w:rsidRPr="00346920">
              <w:rPr>
                <w:rFonts w:ascii="Gill Sans MT" w:hAnsi="Gill Sans MT" w:cstheme="minorHAnsi"/>
                <w:lang w:val="en-GB"/>
              </w:rPr>
              <w:t xml:space="preserve"># No. of people received cataract surgery = </w:t>
            </w:r>
            <w:r w:rsidR="00F11F0F">
              <w:rPr>
                <w:rFonts w:ascii="Gill Sans MT" w:hAnsi="Gill Sans MT" w:cstheme="minorHAnsi"/>
                <w:lang w:val="en-GB"/>
              </w:rPr>
              <w:t>6790</w:t>
            </w:r>
          </w:p>
          <w:p w14:paraId="1B66BB21" w14:textId="77777777" w:rsidR="006E7331" w:rsidRPr="00346920" w:rsidRDefault="00CD3F53" w:rsidP="00CD3F53">
            <w:pPr>
              <w:rPr>
                <w:rFonts w:ascii="Gill Sans MT" w:hAnsi="Gill Sans MT" w:cstheme="minorHAnsi"/>
                <w:lang w:val="en-GB"/>
              </w:rPr>
            </w:pPr>
            <w:r w:rsidRPr="00346920">
              <w:rPr>
                <w:rFonts w:ascii="Gill Sans MT" w:hAnsi="Gill Sans MT" w:cstheme="minorHAnsi"/>
                <w:lang w:val="en-GB"/>
              </w:rPr>
              <w:t xml:space="preserve"># No. of people received ear surgeries = </w:t>
            </w:r>
            <w:r w:rsidR="00950592">
              <w:rPr>
                <w:rFonts w:ascii="Gill Sans MT" w:hAnsi="Gill Sans MT" w:cstheme="minorHAnsi"/>
                <w:lang w:val="en-GB"/>
              </w:rPr>
              <w:t>66</w:t>
            </w:r>
          </w:p>
          <w:p w14:paraId="4F259D01" w14:textId="77777777" w:rsidR="00EF3382" w:rsidRPr="00346920" w:rsidRDefault="00EF3382" w:rsidP="00CD3F53">
            <w:pPr>
              <w:rPr>
                <w:rFonts w:ascii="Gill Sans MT" w:hAnsi="Gill Sans MT" w:cstheme="minorHAnsi"/>
                <w:lang w:val="en-GB"/>
              </w:rPr>
            </w:pPr>
          </w:p>
        </w:tc>
        <w:tc>
          <w:tcPr>
            <w:tcW w:w="2748" w:type="dxa"/>
          </w:tcPr>
          <w:p w14:paraId="71051C28" w14:textId="50216DDA" w:rsidR="009718F3" w:rsidRPr="00346920" w:rsidRDefault="32A2A424" w:rsidP="7FA3C4C8">
            <w:pPr>
              <w:rPr>
                <w:rFonts w:ascii="Gill Sans MT" w:hAnsi="Gill Sans MT" w:cstheme="minorBidi"/>
                <w:lang w:val="en-GB"/>
              </w:rPr>
            </w:pPr>
            <w:r w:rsidRPr="00346920">
              <w:rPr>
                <w:rFonts w:ascii="Gill Sans MT" w:hAnsi="Gill Sans MT" w:cstheme="minorBidi"/>
                <w:lang w:val="en-GB"/>
              </w:rPr>
              <w:t xml:space="preserve"># </w:t>
            </w:r>
            <w:r w:rsidR="5BA4DB10" w:rsidRPr="00346920">
              <w:rPr>
                <w:rFonts w:ascii="Gill Sans MT" w:hAnsi="Gill Sans MT" w:cstheme="minorBidi"/>
                <w:lang w:val="en-GB"/>
              </w:rPr>
              <w:t>Surgical achievement from Surkhet eye hospital</w:t>
            </w:r>
            <w:r w:rsidR="01EE96A3" w:rsidRPr="00346920">
              <w:rPr>
                <w:rFonts w:ascii="Gill Sans MT" w:hAnsi="Gill Sans MT" w:cstheme="minorBidi"/>
                <w:lang w:val="en-GB"/>
              </w:rPr>
              <w:t xml:space="preserve"> (SEH)</w:t>
            </w:r>
            <w:r w:rsidR="5BA4DB10" w:rsidRPr="00346920">
              <w:rPr>
                <w:rFonts w:ascii="Gill Sans MT" w:hAnsi="Gill Sans MT" w:cstheme="minorBidi"/>
                <w:lang w:val="en-GB"/>
              </w:rPr>
              <w:t xml:space="preserve"> has been updated from 2021</w:t>
            </w:r>
            <w:r w:rsidR="52E37A8E" w:rsidRPr="00346920">
              <w:rPr>
                <w:rFonts w:ascii="Gill Sans MT" w:hAnsi="Gill Sans MT" w:cstheme="minorBidi"/>
                <w:lang w:val="en-GB"/>
              </w:rPr>
              <w:t>.</w:t>
            </w:r>
            <w:r w:rsidR="292AD73B" w:rsidRPr="00346920">
              <w:rPr>
                <w:rFonts w:ascii="Gill Sans MT" w:hAnsi="Gill Sans MT" w:cstheme="minorBidi"/>
                <w:lang w:val="en-GB"/>
              </w:rPr>
              <w:t xml:space="preserve"> </w:t>
            </w:r>
            <w:r w:rsidR="01EE96A3" w:rsidRPr="00346920">
              <w:rPr>
                <w:rFonts w:ascii="Gill Sans MT" w:hAnsi="Gill Sans MT" w:cstheme="minorBidi"/>
                <w:lang w:val="en-GB"/>
              </w:rPr>
              <w:t xml:space="preserve">Till </w:t>
            </w:r>
            <w:r w:rsidR="006D5424">
              <w:rPr>
                <w:rFonts w:ascii="Gill Sans MT" w:hAnsi="Gill Sans MT" w:cstheme="minorBidi"/>
                <w:lang w:val="en-GB"/>
              </w:rPr>
              <w:t>December 2022 from June 2021,</w:t>
            </w:r>
            <w:r w:rsidR="01EE96A3" w:rsidRPr="00346920">
              <w:rPr>
                <w:rFonts w:ascii="Gill Sans MT" w:hAnsi="Gill Sans MT" w:cstheme="minorBidi"/>
                <w:lang w:val="en-GB"/>
              </w:rPr>
              <w:t xml:space="preserve"> total of </w:t>
            </w:r>
            <w:r w:rsidR="00F11F0F">
              <w:rPr>
                <w:rFonts w:ascii="Gill Sans MT" w:hAnsi="Gill Sans MT" w:cstheme="minorBidi"/>
                <w:lang w:val="en-GB"/>
              </w:rPr>
              <w:t>6790</w:t>
            </w:r>
            <w:r w:rsidR="01EE96A3" w:rsidRPr="00346920">
              <w:rPr>
                <w:rFonts w:ascii="Gill Sans MT" w:hAnsi="Gill Sans MT" w:cstheme="minorBidi"/>
                <w:lang w:val="en-GB"/>
              </w:rPr>
              <w:t xml:space="preserve"> cataract surgeries </w:t>
            </w:r>
            <w:r w:rsidR="00FD7FCC">
              <w:rPr>
                <w:rFonts w:ascii="Gill Sans MT" w:hAnsi="Gill Sans MT" w:cstheme="minorBidi"/>
                <w:lang w:val="en-GB"/>
              </w:rPr>
              <w:t>have been</w:t>
            </w:r>
            <w:r w:rsidR="01EE96A3" w:rsidRPr="00346920">
              <w:rPr>
                <w:rFonts w:ascii="Gill Sans MT" w:hAnsi="Gill Sans MT" w:cstheme="minorBidi"/>
                <w:lang w:val="en-GB"/>
              </w:rPr>
              <w:t xml:space="preserve"> done by </w:t>
            </w:r>
            <w:r w:rsidR="006D5424">
              <w:rPr>
                <w:rFonts w:ascii="Gill Sans MT" w:hAnsi="Gill Sans MT" w:cstheme="minorBidi"/>
                <w:lang w:val="en-GB"/>
              </w:rPr>
              <w:t>SEH. Out of them, a total of 2128 cataract surgeries were supported by BMZ Project.</w:t>
            </w:r>
          </w:p>
          <w:p w14:paraId="6C1620D7" w14:textId="77777777" w:rsidR="009718F3" w:rsidRPr="00346920" w:rsidRDefault="009718F3" w:rsidP="00C438F2">
            <w:pPr>
              <w:rPr>
                <w:rFonts w:ascii="Gill Sans MT" w:hAnsi="Gill Sans MT" w:cstheme="minorHAnsi"/>
                <w:lang w:val="en-GB"/>
              </w:rPr>
            </w:pPr>
          </w:p>
          <w:p w14:paraId="27F6D11E" w14:textId="77777777" w:rsidR="009718F3" w:rsidRPr="00346920" w:rsidRDefault="2485CB94" w:rsidP="7FA3C4C8">
            <w:pPr>
              <w:rPr>
                <w:rFonts w:ascii="Gill Sans MT" w:hAnsi="Gill Sans MT" w:cstheme="minorBidi"/>
                <w:lang w:val="en-GB"/>
              </w:rPr>
            </w:pPr>
            <w:r w:rsidRPr="00346920">
              <w:rPr>
                <w:rFonts w:ascii="Gill Sans MT" w:hAnsi="Gill Sans MT" w:cstheme="minorBidi"/>
                <w:lang w:val="en-GB"/>
              </w:rPr>
              <w:t xml:space="preserve">Province Hospital </w:t>
            </w:r>
            <w:r w:rsidR="026C44AC" w:rsidRPr="00346920">
              <w:rPr>
                <w:rFonts w:ascii="Gill Sans MT" w:hAnsi="Gill Sans MT" w:cstheme="minorBidi"/>
                <w:lang w:val="en-GB"/>
              </w:rPr>
              <w:t>ear surgeries are started to record from 2022, after equipment support.</w:t>
            </w:r>
            <w:r w:rsidRPr="00346920">
              <w:rPr>
                <w:rFonts w:ascii="Gill Sans MT" w:hAnsi="Gill Sans MT" w:cstheme="minorBidi"/>
                <w:lang w:val="en-GB"/>
              </w:rPr>
              <w:t xml:space="preserve"> </w:t>
            </w:r>
            <w:r w:rsidR="4EC5BC3F" w:rsidRPr="00346920">
              <w:rPr>
                <w:rFonts w:ascii="Gill Sans MT" w:hAnsi="Gill Sans MT" w:cstheme="minorBidi"/>
                <w:lang w:val="en-GB"/>
              </w:rPr>
              <w:t xml:space="preserve">During </w:t>
            </w:r>
            <w:r w:rsidRPr="00346920">
              <w:rPr>
                <w:rFonts w:ascii="Gill Sans MT" w:hAnsi="Gill Sans MT" w:cstheme="minorBidi"/>
                <w:lang w:val="en-GB"/>
              </w:rPr>
              <w:t xml:space="preserve">the reporting period a total </w:t>
            </w:r>
            <w:r w:rsidR="00F11F0F">
              <w:rPr>
                <w:rFonts w:ascii="Gill Sans MT" w:hAnsi="Gill Sans MT" w:cstheme="minorBidi"/>
                <w:lang w:val="en-GB"/>
              </w:rPr>
              <w:t xml:space="preserve">49 </w:t>
            </w:r>
            <w:r w:rsidR="32832C71" w:rsidRPr="00346920">
              <w:rPr>
                <w:rFonts w:ascii="Gill Sans MT" w:hAnsi="Gill Sans MT" w:cstheme="minorBidi"/>
                <w:lang w:val="en-GB"/>
              </w:rPr>
              <w:t xml:space="preserve">ear surgeries have been performed </w:t>
            </w:r>
            <w:r w:rsidR="12936310" w:rsidRPr="00346920">
              <w:rPr>
                <w:rFonts w:ascii="Gill Sans MT" w:hAnsi="Gill Sans MT" w:cstheme="minorBidi"/>
                <w:lang w:val="en-GB"/>
              </w:rPr>
              <w:t>under Project subsidy</w:t>
            </w:r>
          </w:p>
          <w:p w14:paraId="42C12CDD" w14:textId="77777777" w:rsidR="000E7CB0" w:rsidRPr="00346920" w:rsidRDefault="000E7CB0" w:rsidP="00C438F2">
            <w:pPr>
              <w:rPr>
                <w:rFonts w:ascii="Gill Sans MT" w:hAnsi="Gill Sans MT" w:cstheme="minorHAnsi"/>
                <w:lang w:val="en-GB"/>
              </w:rPr>
            </w:pPr>
          </w:p>
          <w:p w14:paraId="07E2E046" w14:textId="77777777" w:rsidR="000E7CB0" w:rsidRPr="00346920" w:rsidRDefault="000E7CB0" w:rsidP="00C438F2">
            <w:pPr>
              <w:rPr>
                <w:rFonts w:ascii="Gill Sans MT" w:hAnsi="Gill Sans MT" w:cstheme="minorHAnsi"/>
                <w:color w:val="FF0000"/>
                <w:lang w:val="en-GB"/>
              </w:rPr>
            </w:pPr>
          </w:p>
          <w:p w14:paraId="25C28392" w14:textId="77777777" w:rsidR="00C438F2" w:rsidRPr="00346920" w:rsidRDefault="00C438F2" w:rsidP="000E7CB0">
            <w:pPr>
              <w:rPr>
                <w:rFonts w:ascii="Gill Sans MT" w:hAnsi="Gill Sans MT" w:cstheme="minorHAnsi"/>
                <w:lang w:val="en-GB"/>
              </w:rPr>
            </w:pPr>
          </w:p>
        </w:tc>
      </w:tr>
      <w:tr w:rsidR="00450817" w:rsidRPr="008B61B1" w14:paraId="29090EE7" w14:textId="77777777" w:rsidTr="006314DE">
        <w:trPr>
          <w:trHeight w:hRule="exact" w:val="4514"/>
        </w:trPr>
        <w:tc>
          <w:tcPr>
            <w:tcW w:w="1483" w:type="dxa"/>
            <w:vMerge w:val="restart"/>
          </w:tcPr>
          <w:p w14:paraId="18B5FA7F" w14:textId="77777777" w:rsidR="00450817" w:rsidRPr="00346920" w:rsidRDefault="00450817" w:rsidP="00450817">
            <w:pPr>
              <w:tabs>
                <w:tab w:val="left" w:pos="0"/>
              </w:tabs>
              <w:ind w:right="51"/>
              <w:rPr>
                <w:rFonts w:ascii="Gill Sans MT" w:hAnsi="Gill Sans MT" w:cstheme="minorHAnsi"/>
                <w:lang w:val="en-ZW"/>
              </w:rPr>
            </w:pPr>
            <w:r w:rsidRPr="00346920">
              <w:rPr>
                <w:rFonts w:ascii="Gill Sans MT" w:hAnsi="Gill Sans MT" w:cstheme="minorHAnsi"/>
                <w:lang w:val="en-GB"/>
              </w:rPr>
              <w:lastRenderedPageBreak/>
              <w:t xml:space="preserve">Result 3. </w:t>
            </w:r>
            <w:r w:rsidRPr="00346920">
              <w:rPr>
                <w:rFonts w:ascii="Gill Sans MT" w:hAnsi="Gill Sans MT" w:cstheme="minorHAnsi"/>
                <w:spacing w:val="17"/>
                <w:lang w:val="en-ZW"/>
              </w:rPr>
              <w:t>I</w:t>
            </w:r>
            <w:r w:rsidRPr="00346920">
              <w:rPr>
                <w:rFonts w:ascii="Gill Sans MT" w:hAnsi="Gill Sans MT" w:cstheme="minorHAnsi"/>
                <w:spacing w:val="-1"/>
                <w:lang w:val="en-ZW"/>
              </w:rPr>
              <w:t>ntegration</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accessible</w:t>
            </w:r>
            <w:r w:rsidRPr="00346920">
              <w:rPr>
                <w:rFonts w:ascii="Gill Sans MT" w:hAnsi="Gill Sans MT" w:cstheme="minorHAnsi"/>
                <w:spacing w:val="28"/>
                <w:lang w:val="en-ZW"/>
              </w:rPr>
              <w:t xml:space="preserve"> </w:t>
            </w:r>
            <w:r w:rsidRPr="00346920">
              <w:rPr>
                <w:rFonts w:ascii="Gill Sans MT" w:hAnsi="Gill Sans MT" w:cstheme="minorHAnsi"/>
                <w:spacing w:val="-1"/>
                <w:lang w:val="en-ZW"/>
              </w:rPr>
              <w:t>IEEH services</w:t>
            </w:r>
            <w:r w:rsidRPr="00346920">
              <w:rPr>
                <w:rFonts w:ascii="Gill Sans MT" w:hAnsi="Gill Sans MT" w:cstheme="minorHAnsi"/>
                <w:spacing w:val="35"/>
                <w:lang w:val="en-ZW"/>
              </w:rPr>
              <w:t xml:space="preserve"> </w:t>
            </w:r>
            <w:r w:rsidRPr="00346920">
              <w:rPr>
                <w:rFonts w:ascii="Gill Sans MT" w:hAnsi="Gill Sans MT" w:cstheme="minorHAnsi"/>
                <w:lang w:val="en-ZW"/>
              </w:rPr>
              <w:t>in</w:t>
            </w:r>
            <w:r w:rsidRPr="00346920">
              <w:rPr>
                <w:rFonts w:ascii="Gill Sans MT" w:hAnsi="Gill Sans MT" w:cstheme="minorHAnsi"/>
                <w:spacing w:val="18"/>
                <w:lang w:val="en-ZW"/>
              </w:rPr>
              <w:t xml:space="preserve"> </w:t>
            </w:r>
            <w:r w:rsidRPr="00346920">
              <w:rPr>
                <w:rFonts w:ascii="Gill Sans MT" w:hAnsi="Gill Sans MT" w:cstheme="minorHAnsi"/>
                <w:lang w:val="en-ZW"/>
              </w:rPr>
              <w:t>the</w:t>
            </w:r>
            <w:r w:rsidRPr="00346920">
              <w:rPr>
                <w:rFonts w:ascii="Gill Sans MT" w:hAnsi="Gill Sans MT" w:cstheme="minorHAnsi"/>
                <w:spacing w:val="18"/>
                <w:lang w:val="en-ZW"/>
              </w:rPr>
              <w:t xml:space="preserve"> </w:t>
            </w:r>
            <w:r w:rsidRPr="00346920">
              <w:rPr>
                <w:rFonts w:ascii="Gill Sans MT" w:hAnsi="Gill Sans MT" w:cstheme="minorHAnsi"/>
                <w:spacing w:val="-1"/>
                <w:lang w:val="en-ZW"/>
              </w:rPr>
              <w:t>state</w:t>
            </w:r>
            <w:r w:rsidRPr="00346920">
              <w:rPr>
                <w:rFonts w:ascii="Gill Sans MT" w:hAnsi="Gill Sans MT" w:cstheme="minorHAnsi"/>
                <w:spacing w:val="16"/>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system</w:t>
            </w:r>
            <w:r w:rsidRPr="00346920">
              <w:rPr>
                <w:rFonts w:ascii="Gill Sans MT" w:hAnsi="Gill Sans MT" w:cstheme="minorHAnsi"/>
                <w:spacing w:val="18"/>
                <w:lang w:val="en-ZW"/>
              </w:rPr>
              <w:t xml:space="preserve"> </w:t>
            </w:r>
            <w:r w:rsidRPr="00346920">
              <w:rPr>
                <w:rFonts w:ascii="Gill Sans MT" w:hAnsi="Gill Sans MT" w:cstheme="minorHAnsi"/>
                <w:lang w:val="en-ZW"/>
              </w:rPr>
              <w:t>is</w:t>
            </w:r>
            <w:r w:rsidRPr="00346920">
              <w:rPr>
                <w:rFonts w:ascii="Gill Sans MT" w:hAnsi="Gill Sans MT" w:cstheme="minorHAnsi"/>
                <w:spacing w:val="24"/>
                <w:lang w:val="en-ZW"/>
              </w:rPr>
              <w:t xml:space="preserve"> </w:t>
            </w:r>
            <w:r w:rsidRPr="00346920">
              <w:rPr>
                <w:rFonts w:ascii="Gill Sans MT" w:hAnsi="Gill Sans MT" w:cstheme="minorHAnsi"/>
                <w:spacing w:val="-1"/>
                <w:lang w:val="en-ZW"/>
              </w:rPr>
              <w:t>ensured.</w:t>
            </w:r>
          </w:p>
          <w:p w14:paraId="18578C0B" w14:textId="77777777" w:rsidR="00450817" w:rsidRPr="00346920" w:rsidRDefault="00450817" w:rsidP="00450817">
            <w:pPr>
              <w:tabs>
                <w:tab w:val="left" w:pos="851"/>
              </w:tabs>
              <w:ind w:right="51"/>
              <w:rPr>
                <w:rFonts w:ascii="Gill Sans MT" w:hAnsi="Gill Sans MT" w:cstheme="minorHAnsi"/>
                <w:lang w:val="en-GB"/>
              </w:rPr>
            </w:pPr>
          </w:p>
        </w:tc>
        <w:tc>
          <w:tcPr>
            <w:tcW w:w="2755" w:type="dxa"/>
          </w:tcPr>
          <w:p w14:paraId="71A4346C" w14:textId="77777777" w:rsidR="00450817" w:rsidRPr="00346920" w:rsidRDefault="00450817" w:rsidP="00450817">
            <w:pPr>
              <w:rPr>
                <w:rFonts w:ascii="Gill Sans MT" w:hAnsi="Gill Sans MT" w:cstheme="minorHAnsi"/>
                <w:bCs/>
                <w:lang w:val="en-GB"/>
              </w:rPr>
            </w:pPr>
            <w:r w:rsidRPr="00346920">
              <w:rPr>
                <w:rFonts w:ascii="Gill Sans MT" w:hAnsi="Gill Sans MT" w:cstheme="minorHAnsi"/>
                <w:lang w:val="en-ZW"/>
              </w:rPr>
              <w:t>In</w:t>
            </w:r>
            <w:r w:rsidRPr="00346920">
              <w:rPr>
                <w:rFonts w:ascii="Gill Sans MT" w:hAnsi="Gill Sans MT" w:cstheme="minorHAnsi"/>
                <w:spacing w:val="14"/>
                <w:lang w:val="en-ZW"/>
              </w:rPr>
              <w:t xml:space="preserve"> </w:t>
            </w:r>
            <w:r w:rsidRPr="00346920">
              <w:rPr>
                <w:rFonts w:ascii="Gill Sans MT" w:hAnsi="Gill Sans MT" w:cstheme="minorHAnsi"/>
                <w:lang w:val="en-ZW"/>
              </w:rPr>
              <w:t>4</w:t>
            </w:r>
            <w:r w:rsidRPr="00346920">
              <w:rPr>
                <w:rFonts w:ascii="Gill Sans MT" w:hAnsi="Gill Sans MT" w:cstheme="minorHAnsi"/>
                <w:spacing w:val="15"/>
                <w:lang w:val="en-ZW"/>
              </w:rPr>
              <w:t xml:space="preserve"> </w:t>
            </w:r>
            <w:r w:rsidRPr="00346920">
              <w:rPr>
                <w:rFonts w:ascii="Gill Sans MT" w:hAnsi="Gill Sans MT" w:cstheme="minorHAnsi"/>
                <w:spacing w:val="-1"/>
                <w:lang w:val="en-ZW"/>
              </w:rPr>
              <w:t>lobbying</w:t>
            </w:r>
            <w:r w:rsidRPr="00346920">
              <w:rPr>
                <w:rFonts w:ascii="Gill Sans MT" w:hAnsi="Gill Sans MT" w:cstheme="minorHAnsi"/>
                <w:spacing w:val="15"/>
                <w:lang w:val="en-ZW"/>
              </w:rPr>
              <w:t xml:space="preserve"> </w:t>
            </w:r>
            <w:r w:rsidRPr="00346920">
              <w:rPr>
                <w:rFonts w:ascii="Gill Sans MT" w:hAnsi="Gill Sans MT" w:cstheme="minorHAnsi"/>
                <w:lang w:val="en-ZW"/>
              </w:rPr>
              <w:t>meetings</w:t>
            </w:r>
            <w:r w:rsidRPr="00346920">
              <w:rPr>
                <w:rFonts w:ascii="Gill Sans MT" w:hAnsi="Gill Sans MT" w:cstheme="minorHAnsi"/>
                <w:spacing w:val="15"/>
                <w:lang w:val="en-ZW"/>
              </w:rPr>
              <w:t xml:space="preserve"> </w:t>
            </w:r>
            <w:r w:rsidRPr="00346920">
              <w:rPr>
                <w:rFonts w:ascii="Gill Sans MT" w:hAnsi="Gill Sans MT" w:cstheme="minorHAnsi"/>
                <w:lang w:val="en-ZW"/>
              </w:rPr>
              <w:t>with</w:t>
            </w:r>
            <w:r w:rsidRPr="00346920">
              <w:rPr>
                <w:rFonts w:ascii="Gill Sans MT" w:hAnsi="Gill Sans MT" w:cstheme="minorHAnsi"/>
                <w:spacing w:val="25"/>
                <w:lang w:val="en-ZW"/>
              </w:rPr>
              <w:t xml:space="preserve"> </w:t>
            </w:r>
            <w:r w:rsidRPr="00346920">
              <w:rPr>
                <w:rFonts w:ascii="Gill Sans MT" w:hAnsi="Gill Sans MT" w:cstheme="minorHAnsi"/>
                <w:spacing w:val="-1"/>
                <w:lang w:val="en-ZW"/>
              </w:rPr>
              <w:t>representatives</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21"/>
                <w:lang w:val="en-ZW"/>
              </w:rPr>
              <w:t xml:space="preserve"> </w:t>
            </w:r>
            <w:r w:rsidRPr="00346920">
              <w:rPr>
                <w:rFonts w:ascii="Gill Sans MT" w:hAnsi="Gill Sans MT" w:cstheme="minorHAnsi"/>
                <w:lang w:val="en-ZW"/>
              </w:rPr>
              <w:t>the</w:t>
            </w:r>
            <w:r w:rsidRPr="00346920">
              <w:rPr>
                <w:rFonts w:ascii="Gill Sans MT" w:hAnsi="Gill Sans MT" w:cstheme="minorHAnsi"/>
                <w:spacing w:val="21"/>
                <w:lang w:val="en-ZW"/>
              </w:rPr>
              <w:t xml:space="preserve"> </w:t>
            </w:r>
            <w:r w:rsidRPr="00346920">
              <w:rPr>
                <w:rFonts w:ascii="Gill Sans MT" w:hAnsi="Gill Sans MT" w:cstheme="minorHAnsi"/>
                <w:spacing w:val="-1"/>
                <w:lang w:val="en-ZW"/>
              </w:rPr>
              <w:t>district</w:t>
            </w:r>
            <w:r w:rsidRPr="00346920">
              <w:rPr>
                <w:rFonts w:ascii="Gill Sans MT" w:hAnsi="Gill Sans MT" w:cstheme="minorHAnsi"/>
                <w:spacing w:val="22"/>
                <w:lang w:val="en-ZW"/>
              </w:rPr>
              <w:t xml:space="preserve"> </w:t>
            </w:r>
            <w:r w:rsidRPr="00346920">
              <w:rPr>
                <w:rFonts w:ascii="Gill Sans MT" w:hAnsi="Gill Sans MT" w:cstheme="minorHAnsi"/>
                <w:lang w:val="en-ZW"/>
              </w:rPr>
              <w:t>and</w:t>
            </w:r>
            <w:r w:rsidRPr="00346920">
              <w:rPr>
                <w:rFonts w:ascii="Gill Sans MT" w:hAnsi="Gill Sans MT" w:cstheme="minorHAnsi"/>
                <w:spacing w:val="43"/>
                <w:lang w:val="en-ZW"/>
              </w:rPr>
              <w:t xml:space="preserve"> </w:t>
            </w:r>
            <w:r w:rsidRPr="00346920">
              <w:rPr>
                <w:rFonts w:ascii="Gill Sans MT" w:hAnsi="Gill Sans MT" w:cstheme="minorHAnsi"/>
                <w:spacing w:val="-1"/>
                <w:lang w:val="en-ZW"/>
              </w:rPr>
              <w:t>provincial</w:t>
            </w:r>
            <w:r w:rsidRPr="00346920">
              <w:rPr>
                <w:rFonts w:ascii="Gill Sans MT" w:hAnsi="Gill Sans MT" w:cstheme="minorHAnsi"/>
                <w:spacing w:val="23"/>
                <w:lang w:val="en-ZW"/>
              </w:rPr>
              <w:t xml:space="preserve"> </w:t>
            </w:r>
            <w:r w:rsidRPr="00346920">
              <w:rPr>
                <w:rFonts w:ascii="Gill Sans MT" w:hAnsi="Gill Sans MT" w:cstheme="minorHAnsi"/>
                <w:spacing w:val="-1"/>
                <w:lang w:val="en-ZW"/>
              </w:rPr>
              <w:t>authorities,</w:t>
            </w:r>
            <w:r w:rsidRPr="00346920">
              <w:rPr>
                <w:rFonts w:ascii="Gill Sans MT" w:hAnsi="Gill Sans MT" w:cstheme="minorHAnsi"/>
                <w:spacing w:val="25"/>
                <w:lang w:val="en-ZW"/>
              </w:rPr>
              <w:t xml:space="preserve"> </w:t>
            </w:r>
            <w:r w:rsidRPr="00346920">
              <w:rPr>
                <w:rFonts w:ascii="Gill Sans MT" w:hAnsi="Gill Sans MT" w:cstheme="minorHAnsi"/>
                <w:spacing w:val="-1"/>
                <w:lang w:val="en-ZW"/>
              </w:rPr>
              <w:t>transfer</w:t>
            </w:r>
            <w:r w:rsidRPr="00346920">
              <w:rPr>
                <w:rFonts w:ascii="Gill Sans MT" w:hAnsi="Gill Sans MT" w:cstheme="minorHAnsi"/>
                <w:spacing w:val="23"/>
                <w:w w:val="99"/>
                <w:lang w:val="en-ZW"/>
              </w:rPr>
              <w:t xml:space="preserve"> </w:t>
            </w:r>
            <w:r w:rsidRPr="00346920">
              <w:rPr>
                <w:rFonts w:ascii="Gill Sans MT" w:hAnsi="Gill Sans MT" w:cstheme="minorHAnsi"/>
                <w:spacing w:val="-1"/>
                <w:lang w:val="en-ZW"/>
              </w:rPr>
              <w:t>of</w:t>
            </w:r>
            <w:r w:rsidRPr="00346920">
              <w:rPr>
                <w:rFonts w:ascii="Gill Sans MT" w:hAnsi="Gill Sans MT" w:cstheme="minorHAnsi"/>
                <w:spacing w:val="19"/>
                <w:lang w:val="en-ZW"/>
              </w:rPr>
              <w:t xml:space="preserve"> </w:t>
            </w:r>
            <w:r w:rsidRPr="00346920">
              <w:rPr>
                <w:rFonts w:ascii="Gill Sans MT" w:hAnsi="Gill Sans MT" w:cstheme="minorHAnsi"/>
                <w:spacing w:val="-1"/>
                <w:lang w:val="en-ZW"/>
              </w:rPr>
              <w:t>established</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IEEH</w:t>
            </w:r>
            <w:r w:rsidRPr="00346920">
              <w:rPr>
                <w:rFonts w:ascii="Gill Sans MT" w:hAnsi="Gill Sans MT" w:cstheme="minorHAnsi"/>
                <w:spacing w:val="33"/>
                <w:lang w:val="en-ZW"/>
              </w:rPr>
              <w:t xml:space="preserve"> </w:t>
            </w:r>
            <w:r w:rsidRPr="00346920">
              <w:rPr>
                <w:rFonts w:ascii="Gill Sans MT" w:hAnsi="Gill Sans MT" w:cstheme="minorHAnsi"/>
                <w:spacing w:val="-1"/>
                <w:lang w:val="en-ZW"/>
              </w:rPr>
              <w:t>services</w:t>
            </w:r>
            <w:r w:rsidRPr="00346920">
              <w:rPr>
                <w:rFonts w:ascii="Gill Sans MT" w:hAnsi="Gill Sans MT" w:cstheme="minorHAnsi"/>
                <w:spacing w:val="33"/>
                <w:lang w:val="en-ZW"/>
              </w:rPr>
              <w:t xml:space="preserve"> </w:t>
            </w:r>
            <w:r w:rsidRPr="00346920">
              <w:rPr>
                <w:rFonts w:ascii="Gill Sans MT" w:hAnsi="Gill Sans MT" w:cstheme="minorHAnsi"/>
                <w:lang w:val="en-ZW"/>
              </w:rPr>
              <w:t>to</w:t>
            </w:r>
            <w:r w:rsidRPr="00346920">
              <w:rPr>
                <w:rFonts w:ascii="Gill Sans MT" w:hAnsi="Gill Sans MT" w:cstheme="minorHAnsi"/>
                <w:spacing w:val="34"/>
                <w:lang w:val="en-ZW"/>
              </w:rPr>
              <w:t xml:space="preserve"> </w:t>
            </w:r>
            <w:r w:rsidRPr="00346920">
              <w:rPr>
                <w:rFonts w:ascii="Gill Sans MT" w:hAnsi="Gill Sans MT" w:cstheme="minorHAnsi"/>
                <w:lang w:val="en-ZW"/>
              </w:rPr>
              <w:t>the</w:t>
            </w:r>
            <w:r w:rsidRPr="00346920">
              <w:rPr>
                <w:rFonts w:ascii="Gill Sans MT" w:hAnsi="Gill Sans MT" w:cstheme="minorHAnsi"/>
                <w:spacing w:val="25"/>
                <w:w w:val="99"/>
                <w:lang w:val="en-ZW"/>
              </w:rPr>
              <w:t xml:space="preserve"> </w:t>
            </w:r>
            <w:r w:rsidRPr="00346920">
              <w:rPr>
                <w:rFonts w:ascii="Gill Sans MT" w:hAnsi="Gill Sans MT" w:cstheme="minorHAnsi"/>
                <w:spacing w:val="-1"/>
                <w:lang w:val="en-ZW"/>
              </w:rPr>
              <w:t>provincial</w:t>
            </w:r>
            <w:r w:rsidRPr="00346920">
              <w:rPr>
                <w:rFonts w:ascii="Gill Sans MT" w:hAnsi="Gill Sans MT" w:cstheme="minorHAnsi"/>
                <w:spacing w:val="19"/>
                <w:lang w:val="en-ZW"/>
              </w:rPr>
              <w:t xml:space="preserve"> </w:t>
            </w:r>
            <w:r w:rsidRPr="00346920">
              <w:rPr>
                <w:rFonts w:ascii="Gill Sans MT" w:hAnsi="Gill Sans MT" w:cstheme="minorHAnsi"/>
                <w:lang w:val="en-ZW"/>
              </w:rPr>
              <w:t>medical</w:t>
            </w:r>
            <w:r w:rsidRPr="00346920">
              <w:rPr>
                <w:rFonts w:ascii="Gill Sans MT" w:hAnsi="Gill Sans MT" w:cstheme="minorHAnsi"/>
                <w:spacing w:val="18"/>
                <w:lang w:val="en-ZW"/>
              </w:rPr>
              <w:t xml:space="preserve"> </w:t>
            </w:r>
            <w:r w:rsidRPr="00346920">
              <w:rPr>
                <w:rFonts w:ascii="Gill Sans MT" w:hAnsi="Gill Sans MT" w:cstheme="minorHAnsi"/>
                <w:spacing w:val="-1"/>
                <w:lang w:val="en-ZW"/>
              </w:rPr>
              <w:t>health</w:t>
            </w:r>
            <w:r w:rsidRPr="00346920">
              <w:rPr>
                <w:rFonts w:ascii="Gill Sans MT" w:hAnsi="Gill Sans MT" w:cstheme="minorHAnsi"/>
                <w:spacing w:val="20"/>
                <w:lang w:val="en-ZW"/>
              </w:rPr>
              <w:t xml:space="preserve"> </w:t>
            </w:r>
            <w:r w:rsidRPr="00346920">
              <w:rPr>
                <w:rFonts w:ascii="Gill Sans MT" w:hAnsi="Gill Sans MT" w:cstheme="minorHAnsi"/>
                <w:spacing w:val="-1"/>
                <w:lang w:val="en-ZW"/>
              </w:rPr>
              <w:t>system</w:t>
            </w:r>
            <w:r w:rsidRPr="00346920">
              <w:rPr>
                <w:rFonts w:ascii="Gill Sans MT" w:hAnsi="Gill Sans MT" w:cstheme="minorHAnsi"/>
                <w:spacing w:val="22"/>
                <w:w w:val="99"/>
                <w:lang w:val="en-ZW"/>
              </w:rPr>
              <w:t xml:space="preserve"> </w:t>
            </w:r>
            <w:r w:rsidRPr="00346920">
              <w:rPr>
                <w:rFonts w:ascii="Gill Sans MT" w:hAnsi="Gill Sans MT" w:cstheme="minorHAnsi"/>
                <w:lang w:val="en-ZW"/>
              </w:rPr>
              <w:t>was</w:t>
            </w:r>
            <w:r w:rsidRPr="00346920">
              <w:rPr>
                <w:rFonts w:ascii="Gill Sans MT" w:hAnsi="Gill Sans MT" w:cstheme="minorHAnsi"/>
                <w:spacing w:val="-3"/>
                <w:lang w:val="en-ZW"/>
              </w:rPr>
              <w:t xml:space="preserve"> </w:t>
            </w:r>
            <w:r w:rsidRPr="00346920">
              <w:rPr>
                <w:rFonts w:ascii="Gill Sans MT" w:hAnsi="Gill Sans MT" w:cstheme="minorHAnsi"/>
                <w:lang w:val="en-ZW"/>
              </w:rPr>
              <w:t>approved</w:t>
            </w:r>
            <w:r w:rsidRPr="00346920">
              <w:rPr>
                <w:rFonts w:ascii="Gill Sans MT" w:hAnsi="Gill Sans MT" w:cstheme="minorHAnsi"/>
                <w:spacing w:val="-1"/>
                <w:lang w:val="en-ZW"/>
              </w:rPr>
              <w:t xml:space="preserve"> </w:t>
            </w:r>
            <w:r w:rsidRPr="00346920">
              <w:rPr>
                <w:rFonts w:ascii="Gill Sans MT" w:hAnsi="Gill Sans MT" w:cstheme="minorHAnsi"/>
                <w:lang w:val="en-ZW"/>
              </w:rPr>
              <w:t>and</w:t>
            </w:r>
            <w:r w:rsidRPr="00346920">
              <w:rPr>
                <w:rFonts w:ascii="Gill Sans MT" w:hAnsi="Gill Sans MT" w:cstheme="minorHAnsi"/>
                <w:spacing w:val="-1"/>
                <w:lang w:val="en-ZW"/>
              </w:rPr>
              <w:t xml:space="preserve"> signed.</w:t>
            </w:r>
          </w:p>
        </w:tc>
        <w:tc>
          <w:tcPr>
            <w:tcW w:w="3009" w:type="dxa"/>
          </w:tcPr>
          <w:p w14:paraId="437BF671" w14:textId="22946333" w:rsidR="00450817" w:rsidRPr="00346920" w:rsidRDefault="006D5424" w:rsidP="00450817">
            <w:pPr>
              <w:rPr>
                <w:rFonts w:ascii="Gill Sans MT" w:hAnsi="Gill Sans MT" w:cstheme="minorHAnsi"/>
                <w:lang w:val="en-GB"/>
              </w:rPr>
            </w:pPr>
            <w:r>
              <w:rPr>
                <w:rFonts w:ascii="Gill Sans MT" w:hAnsi="Gill Sans MT" w:cstheme="minorHAnsi"/>
                <w:lang w:val="en-GB"/>
              </w:rPr>
              <w:t>We could not accomplish this activity in 2022.</w:t>
            </w:r>
            <w:r w:rsidRPr="00346920">
              <w:rPr>
                <w:rFonts w:ascii="Gill Sans MT" w:hAnsi="Gill Sans MT" w:cstheme="minorHAnsi"/>
                <w:lang w:val="en-GB"/>
              </w:rPr>
              <w:t xml:space="preserve"> </w:t>
            </w:r>
          </w:p>
        </w:tc>
        <w:tc>
          <w:tcPr>
            <w:tcW w:w="2485" w:type="dxa"/>
          </w:tcPr>
          <w:p w14:paraId="05AA136A" w14:textId="77777777" w:rsidR="00450817" w:rsidRPr="00346920" w:rsidRDefault="00450817" w:rsidP="00450817">
            <w:pPr>
              <w:rPr>
                <w:rFonts w:ascii="Gill Sans MT" w:hAnsi="Gill Sans MT" w:cstheme="minorHAnsi"/>
                <w:lang w:val="en-GB"/>
              </w:rPr>
            </w:pPr>
            <w:r w:rsidRPr="00346920">
              <w:rPr>
                <w:rFonts w:ascii="Gill Sans MT" w:hAnsi="Gill Sans MT" w:cstheme="minorHAnsi"/>
                <w:lang w:val="en-GB"/>
              </w:rPr>
              <w:t>Lobbying meeting with Ministry of Social Development (MoSD) = 1</w:t>
            </w:r>
          </w:p>
        </w:tc>
        <w:tc>
          <w:tcPr>
            <w:tcW w:w="2546" w:type="dxa"/>
          </w:tcPr>
          <w:p w14:paraId="68B76C1F" w14:textId="77777777" w:rsidR="00450817" w:rsidRPr="00346920" w:rsidRDefault="00450817" w:rsidP="00450817">
            <w:pPr>
              <w:rPr>
                <w:rFonts w:ascii="Gill Sans MT" w:hAnsi="Gill Sans MT" w:cstheme="minorHAnsi"/>
                <w:lang w:val="en-GB"/>
              </w:rPr>
            </w:pPr>
            <w:r w:rsidRPr="00346920">
              <w:rPr>
                <w:rFonts w:ascii="Gill Sans MT" w:hAnsi="Gill Sans MT" w:cstheme="minorHAnsi"/>
                <w:lang w:val="en-GB"/>
              </w:rPr>
              <w:t>Total Lobbying meeting = 1</w:t>
            </w:r>
          </w:p>
        </w:tc>
        <w:tc>
          <w:tcPr>
            <w:tcW w:w="2748" w:type="dxa"/>
          </w:tcPr>
          <w:p w14:paraId="5FBBDE51" w14:textId="77777777" w:rsidR="00450817" w:rsidRPr="00346920" w:rsidRDefault="00450817" w:rsidP="00450817">
            <w:pPr>
              <w:rPr>
                <w:rFonts w:ascii="Gill Sans MT" w:hAnsi="Gill Sans MT" w:cstheme="minorHAnsi"/>
                <w:lang w:val="en-GB"/>
              </w:rPr>
            </w:pPr>
            <w:r w:rsidRPr="00346920">
              <w:rPr>
                <w:rFonts w:ascii="Gill Sans MT" w:hAnsi="Gill Sans MT" w:cstheme="minorHAnsi"/>
                <w:lang w:val="en-GB"/>
              </w:rPr>
              <w:t>A provincial level eye health strategy drafted by the MoSD of Karnali Province</w:t>
            </w:r>
            <w:r w:rsidR="00710DF9">
              <w:rPr>
                <w:rFonts w:ascii="Gill Sans MT" w:hAnsi="Gill Sans MT" w:cstheme="minorHAnsi"/>
                <w:lang w:val="en-GB"/>
              </w:rPr>
              <w:t xml:space="preserve"> was widely discussed among stakeholders</w:t>
            </w:r>
            <w:r w:rsidRPr="00346920">
              <w:rPr>
                <w:rFonts w:ascii="Gill Sans MT" w:hAnsi="Gill Sans MT" w:cstheme="minorHAnsi"/>
                <w:lang w:val="en-GB"/>
              </w:rPr>
              <w:t xml:space="preserve">. The project will organize the lobbying meetings with them </w:t>
            </w:r>
            <w:r w:rsidR="00710DF9">
              <w:rPr>
                <w:rFonts w:ascii="Gill Sans MT" w:hAnsi="Gill Sans MT" w:cstheme="minorHAnsi"/>
                <w:lang w:val="en-GB"/>
              </w:rPr>
              <w:t xml:space="preserve">in </w:t>
            </w:r>
            <w:r w:rsidR="00BE045C">
              <w:rPr>
                <w:rFonts w:ascii="Gill Sans MT" w:hAnsi="Gill Sans MT" w:cstheme="minorHAnsi"/>
                <w:lang w:val="en-GB"/>
              </w:rPr>
              <w:t>within Q1 2023</w:t>
            </w:r>
            <w:r w:rsidRPr="00346920">
              <w:rPr>
                <w:rFonts w:ascii="Gill Sans MT" w:hAnsi="Gill Sans MT" w:cstheme="minorHAnsi"/>
                <w:lang w:val="en-GB"/>
              </w:rPr>
              <w:t xml:space="preserve"> This will </w:t>
            </w:r>
            <w:r w:rsidR="00F100BF" w:rsidRPr="00346920">
              <w:rPr>
                <w:rFonts w:ascii="Gill Sans MT" w:hAnsi="Gill Sans MT" w:cstheme="minorHAnsi"/>
                <w:lang w:val="en-GB"/>
              </w:rPr>
              <w:t>support</w:t>
            </w:r>
            <w:r w:rsidR="00AC51E2" w:rsidRPr="00346920">
              <w:rPr>
                <w:rFonts w:ascii="Gill Sans MT" w:hAnsi="Gill Sans MT" w:cstheme="minorHAnsi"/>
                <w:lang w:val="en-GB"/>
              </w:rPr>
              <w:t>/pressurize</w:t>
            </w:r>
            <w:r w:rsidR="00F100BF" w:rsidRPr="00346920">
              <w:rPr>
                <w:rFonts w:ascii="Gill Sans MT" w:hAnsi="Gill Sans MT" w:cstheme="minorHAnsi"/>
                <w:lang w:val="en-GB"/>
              </w:rPr>
              <w:t xml:space="preserve"> to </w:t>
            </w:r>
            <w:r w:rsidRPr="00346920">
              <w:rPr>
                <w:rFonts w:ascii="Gill Sans MT" w:hAnsi="Gill Sans MT" w:cstheme="minorHAnsi"/>
                <w:lang w:val="en-GB"/>
              </w:rPr>
              <w:t>address the transfer of IEEH services under the provincial health system</w:t>
            </w:r>
            <w:r w:rsidR="00F100BF" w:rsidRPr="00346920">
              <w:rPr>
                <w:rFonts w:ascii="Gill Sans MT" w:hAnsi="Gill Sans MT" w:cstheme="minorHAnsi"/>
                <w:lang w:val="en-GB"/>
              </w:rPr>
              <w:t>.</w:t>
            </w:r>
            <w:r w:rsidR="00AC51E2" w:rsidRPr="00346920">
              <w:rPr>
                <w:rFonts w:ascii="Gill Sans MT" w:hAnsi="Gill Sans MT" w:cstheme="minorHAnsi"/>
                <w:lang w:val="en-GB"/>
              </w:rPr>
              <w:t>, similarly, lobby, coordination at national level will be carried out for endorsement of national eye health strategy.</w:t>
            </w:r>
          </w:p>
          <w:p w14:paraId="454CA956" w14:textId="77777777" w:rsidR="00F100BF" w:rsidRPr="00346920" w:rsidRDefault="00F100BF" w:rsidP="00450817">
            <w:pPr>
              <w:rPr>
                <w:rFonts w:ascii="Gill Sans MT" w:hAnsi="Gill Sans MT" w:cstheme="minorHAnsi"/>
                <w:lang w:val="en-GB"/>
              </w:rPr>
            </w:pPr>
          </w:p>
        </w:tc>
      </w:tr>
      <w:tr w:rsidR="00450817" w:rsidRPr="008B61B1" w14:paraId="557EF351" w14:textId="77777777" w:rsidTr="7FA3C4C8">
        <w:trPr>
          <w:trHeight w:hRule="exact" w:val="4514"/>
        </w:trPr>
        <w:tc>
          <w:tcPr>
            <w:tcW w:w="1483" w:type="dxa"/>
            <w:vMerge/>
          </w:tcPr>
          <w:p w14:paraId="5B8D7268" w14:textId="77777777" w:rsidR="00450817" w:rsidRPr="00346920" w:rsidRDefault="00450817" w:rsidP="00450817">
            <w:pPr>
              <w:tabs>
                <w:tab w:val="left" w:pos="851"/>
              </w:tabs>
              <w:ind w:right="51"/>
              <w:rPr>
                <w:rFonts w:ascii="Gill Sans MT" w:hAnsi="Gill Sans MT" w:cstheme="minorHAnsi"/>
                <w:lang w:val="en-GB"/>
              </w:rPr>
            </w:pPr>
          </w:p>
        </w:tc>
        <w:tc>
          <w:tcPr>
            <w:tcW w:w="2755" w:type="dxa"/>
          </w:tcPr>
          <w:p w14:paraId="5C6AEC5A" w14:textId="77777777" w:rsidR="00450817" w:rsidRPr="00346920" w:rsidRDefault="00450817" w:rsidP="00450817">
            <w:pPr>
              <w:rPr>
                <w:rFonts w:ascii="Gill Sans MT" w:hAnsi="Gill Sans MT" w:cstheme="minorHAnsi"/>
                <w:bCs/>
                <w:lang w:val="en-US"/>
              </w:rPr>
            </w:pPr>
            <w:r w:rsidRPr="00346920">
              <w:rPr>
                <w:rFonts w:ascii="Gill Sans MT" w:hAnsi="Gill Sans MT" w:cstheme="minorHAnsi"/>
                <w:bCs/>
                <w:lang w:val="en-US"/>
              </w:rPr>
              <w:t>In four workshops, government representatives were given expert advice on the development and implementation of the strategy for IEEH services into government health programmes, and an MoU with an implementation plan was adopted and signed.</w:t>
            </w:r>
          </w:p>
          <w:p w14:paraId="0CFA1A1B" w14:textId="77777777" w:rsidR="00450817" w:rsidRPr="00346920" w:rsidRDefault="00450817" w:rsidP="00450817">
            <w:pPr>
              <w:rPr>
                <w:rFonts w:ascii="Gill Sans MT" w:hAnsi="Gill Sans MT" w:cstheme="minorHAnsi"/>
                <w:bCs/>
                <w:lang w:val="en-US"/>
              </w:rPr>
            </w:pPr>
          </w:p>
        </w:tc>
        <w:tc>
          <w:tcPr>
            <w:tcW w:w="3009" w:type="dxa"/>
          </w:tcPr>
          <w:p w14:paraId="71C83660" w14:textId="08D7D562" w:rsidR="00450817" w:rsidRPr="00346920" w:rsidRDefault="008105A3" w:rsidP="00450817">
            <w:pPr>
              <w:rPr>
                <w:rFonts w:ascii="Gill Sans MT" w:hAnsi="Gill Sans MT" w:cstheme="minorHAnsi"/>
                <w:lang w:val="en-GB"/>
              </w:rPr>
            </w:pPr>
            <w:r w:rsidRPr="00346920">
              <w:rPr>
                <w:rFonts w:ascii="Gill Sans MT" w:hAnsi="Gill Sans MT" w:cstheme="minorHAnsi"/>
                <w:lang w:val="en-GB"/>
              </w:rPr>
              <w:t xml:space="preserve"># </w:t>
            </w:r>
            <w:r w:rsidR="00D72A76">
              <w:rPr>
                <w:rFonts w:ascii="Gill Sans MT" w:hAnsi="Gill Sans MT" w:cstheme="minorHAnsi"/>
                <w:lang w:val="en-GB"/>
              </w:rPr>
              <w:t xml:space="preserve">IEEH strategy is under review process both in federal and provincial level. Project supported </w:t>
            </w:r>
            <w:proofErr w:type="gramStart"/>
            <w:r w:rsidR="00D72A76">
              <w:rPr>
                <w:rFonts w:ascii="Gill Sans MT" w:hAnsi="Gill Sans MT" w:cstheme="minorHAnsi"/>
                <w:lang w:val="en-GB"/>
              </w:rPr>
              <w:t xml:space="preserve">to </w:t>
            </w:r>
            <w:r w:rsidRPr="00346920">
              <w:rPr>
                <w:rFonts w:ascii="Gill Sans MT" w:hAnsi="Gill Sans MT" w:cstheme="minorHAnsi"/>
                <w:lang w:val="en-GB"/>
              </w:rPr>
              <w:t xml:space="preserve"> have</w:t>
            </w:r>
            <w:proofErr w:type="gramEnd"/>
            <w:r w:rsidRPr="00346920">
              <w:rPr>
                <w:rFonts w:ascii="Gill Sans MT" w:hAnsi="Gill Sans MT" w:cstheme="minorHAnsi"/>
                <w:lang w:val="en-GB"/>
              </w:rPr>
              <w:t xml:space="preserve"> policy discussion and dialogue workshops </w:t>
            </w:r>
            <w:r w:rsidR="00710DF9">
              <w:rPr>
                <w:rFonts w:ascii="Gill Sans MT" w:hAnsi="Gill Sans MT" w:cstheme="minorHAnsi"/>
                <w:lang w:val="en-GB"/>
              </w:rPr>
              <w:t xml:space="preserve">separately </w:t>
            </w:r>
            <w:r w:rsidRPr="00346920">
              <w:rPr>
                <w:rFonts w:ascii="Gill Sans MT" w:hAnsi="Gill Sans MT" w:cstheme="minorHAnsi"/>
                <w:lang w:val="en-GB"/>
              </w:rPr>
              <w:t>at Provincial and National level in Q3 of 2022</w:t>
            </w:r>
          </w:p>
        </w:tc>
        <w:tc>
          <w:tcPr>
            <w:tcW w:w="2485" w:type="dxa"/>
          </w:tcPr>
          <w:p w14:paraId="28DB0666" w14:textId="77777777" w:rsidR="00450817" w:rsidRPr="00346920" w:rsidRDefault="00F70A8B" w:rsidP="00450817">
            <w:pPr>
              <w:rPr>
                <w:rFonts w:ascii="Gill Sans MT" w:hAnsi="Gill Sans MT" w:cstheme="minorHAnsi"/>
                <w:lang w:val="en-GB"/>
              </w:rPr>
            </w:pPr>
            <w:r>
              <w:rPr>
                <w:rFonts w:ascii="Gill Sans MT" w:hAnsi="Gill Sans MT" w:cstheme="minorHAnsi"/>
                <w:lang w:val="en-GB"/>
              </w:rPr>
              <w:t>The project will continuously do lobby and advocacy to make the strategies more inclusive and integrated</w:t>
            </w:r>
          </w:p>
        </w:tc>
        <w:tc>
          <w:tcPr>
            <w:tcW w:w="2546" w:type="dxa"/>
          </w:tcPr>
          <w:p w14:paraId="759144E7" w14:textId="77777777" w:rsidR="00450817" w:rsidRPr="00346920" w:rsidRDefault="00450817" w:rsidP="00450817">
            <w:pPr>
              <w:rPr>
                <w:rFonts w:ascii="Gill Sans MT" w:hAnsi="Gill Sans MT" w:cstheme="minorHAnsi"/>
                <w:lang w:val="en-GB"/>
              </w:rPr>
            </w:pPr>
          </w:p>
        </w:tc>
        <w:tc>
          <w:tcPr>
            <w:tcW w:w="2748" w:type="dxa"/>
          </w:tcPr>
          <w:p w14:paraId="610D478E" w14:textId="77777777" w:rsidR="00450817" w:rsidRPr="00346920" w:rsidRDefault="006A3BDB" w:rsidP="006A3BDB">
            <w:pPr>
              <w:jc w:val="both"/>
              <w:rPr>
                <w:rFonts w:ascii="Gill Sans MT" w:hAnsi="Gill Sans MT" w:cstheme="minorHAnsi"/>
                <w:lang w:val="en-GB"/>
              </w:rPr>
            </w:pPr>
            <w:r w:rsidRPr="00346920">
              <w:rPr>
                <w:rFonts w:ascii="Gill Sans MT" w:hAnsi="Gill Sans MT" w:cstheme="minorHAnsi"/>
                <w:lang w:val="en-GB"/>
              </w:rPr>
              <w:t xml:space="preserve"># Two drafts on eye health strategies have been </w:t>
            </w:r>
            <w:r w:rsidR="00F70A8B">
              <w:rPr>
                <w:rFonts w:ascii="Gill Sans MT" w:hAnsi="Gill Sans MT" w:cstheme="minorHAnsi"/>
                <w:lang w:val="en-GB"/>
              </w:rPr>
              <w:t xml:space="preserve">discussed </w:t>
            </w:r>
            <w:r w:rsidRPr="00346920">
              <w:rPr>
                <w:rFonts w:ascii="Gill Sans MT" w:hAnsi="Gill Sans MT" w:cstheme="minorHAnsi"/>
                <w:lang w:val="en-GB"/>
              </w:rPr>
              <w:t xml:space="preserve">at the province and national levels. We will organize </w:t>
            </w:r>
            <w:r w:rsidR="00F70A8B">
              <w:rPr>
                <w:rFonts w:ascii="Gill Sans MT" w:hAnsi="Gill Sans MT" w:cstheme="minorHAnsi"/>
                <w:lang w:val="en-GB"/>
              </w:rPr>
              <w:t xml:space="preserve">additional </w:t>
            </w:r>
            <w:r w:rsidRPr="00346920">
              <w:rPr>
                <w:rFonts w:ascii="Gill Sans MT" w:hAnsi="Gill Sans MT" w:cstheme="minorHAnsi"/>
                <w:lang w:val="en-GB"/>
              </w:rPr>
              <w:t xml:space="preserve">policy review, coordination lobby meetings for the expert advice in </w:t>
            </w:r>
            <w:r w:rsidR="005075BE">
              <w:rPr>
                <w:rFonts w:ascii="Gill Sans MT" w:hAnsi="Gill Sans MT" w:cstheme="minorHAnsi"/>
                <w:lang w:val="en-GB"/>
              </w:rPr>
              <w:t>2023</w:t>
            </w:r>
            <w:r w:rsidRPr="00346920">
              <w:rPr>
                <w:rFonts w:ascii="Gill Sans MT" w:hAnsi="Gill Sans MT" w:cstheme="minorHAnsi"/>
                <w:lang w:val="en-GB"/>
              </w:rPr>
              <w:t xml:space="preserve"> among government authorities and concerned stakeholders. </w:t>
            </w:r>
            <w:r w:rsidR="00AC51E2" w:rsidRPr="00346920">
              <w:rPr>
                <w:rFonts w:ascii="Gill Sans MT" w:hAnsi="Gill Sans MT" w:cstheme="minorHAnsi"/>
                <w:lang w:val="en-GB"/>
              </w:rPr>
              <w:t xml:space="preserve">After </w:t>
            </w:r>
            <w:r w:rsidRPr="00346920">
              <w:rPr>
                <w:rFonts w:ascii="Gill Sans MT" w:hAnsi="Gill Sans MT" w:cstheme="minorHAnsi"/>
                <w:lang w:val="en-GB"/>
              </w:rPr>
              <w:t>government endorse</w:t>
            </w:r>
            <w:r w:rsidR="00AC51E2" w:rsidRPr="00346920">
              <w:rPr>
                <w:rFonts w:ascii="Gill Sans MT" w:hAnsi="Gill Sans MT" w:cstheme="minorHAnsi"/>
                <w:lang w:val="en-GB"/>
              </w:rPr>
              <w:t>ment of</w:t>
            </w:r>
            <w:r w:rsidRPr="00346920">
              <w:rPr>
                <w:rFonts w:ascii="Gill Sans MT" w:hAnsi="Gill Sans MT" w:cstheme="minorHAnsi"/>
                <w:lang w:val="en-GB"/>
              </w:rPr>
              <w:t xml:space="preserve"> policy</w:t>
            </w:r>
            <w:r w:rsidR="00AC51E2" w:rsidRPr="00346920">
              <w:rPr>
                <w:rFonts w:ascii="Gill Sans MT" w:hAnsi="Gill Sans MT" w:cstheme="minorHAnsi"/>
                <w:lang w:val="en-GB"/>
              </w:rPr>
              <w:t>,</w:t>
            </w:r>
            <w:r w:rsidRPr="00346920">
              <w:rPr>
                <w:rFonts w:ascii="Gill Sans MT" w:hAnsi="Gill Sans MT" w:cstheme="minorHAnsi"/>
                <w:lang w:val="en-GB"/>
              </w:rPr>
              <w:t xml:space="preserve"> the MoU </w:t>
            </w:r>
            <w:r w:rsidR="00AC51E2" w:rsidRPr="00346920">
              <w:rPr>
                <w:rFonts w:ascii="Gill Sans MT" w:hAnsi="Gill Sans MT" w:cstheme="minorHAnsi"/>
                <w:lang w:val="en-GB"/>
              </w:rPr>
              <w:t xml:space="preserve">with an </w:t>
            </w:r>
            <w:r w:rsidRPr="00346920">
              <w:rPr>
                <w:rFonts w:ascii="Gill Sans MT" w:hAnsi="Gill Sans MT" w:cstheme="minorHAnsi"/>
                <w:lang w:val="en-GB"/>
              </w:rPr>
              <w:t>implementation will happen</w:t>
            </w:r>
          </w:p>
        </w:tc>
      </w:tr>
      <w:tr w:rsidR="00450817" w:rsidRPr="008B61B1" w14:paraId="7741D103" w14:textId="77777777" w:rsidTr="7FA3C4C8">
        <w:trPr>
          <w:trHeight w:hRule="exact" w:val="2525"/>
        </w:trPr>
        <w:tc>
          <w:tcPr>
            <w:tcW w:w="1483" w:type="dxa"/>
            <w:vMerge/>
          </w:tcPr>
          <w:p w14:paraId="02495760" w14:textId="77777777" w:rsidR="00450817" w:rsidRPr="00346920" w:rsidRDefault="00450817" w:rsidP="00450817">
            <w:pPr>
              <w:tabs>
                <w:tab w:val="left" w:pos="851"/>
              </w:tabs>
              <w:ind w:right="51"/>
              <w:rPr>
                <w:rFonts w:ascii="Gill Sans MT" w:hAnsi="Gill Sans MT" w:cstheme="minorHAnsi"/>
                <w:lang w:val="en-GB"/>
              </w:rPr>
            </w:pPr>
          </w:p>
        </w:tc>
        <w:tc>
          <w:tcPr>
            <w:tcW w:w="2755" w:type="dxa"/>
          </w:tcPr>
          <w:p w14:paraId="52A9B565" w14:textId="77777777" w:rsidR="00450817" w:rsidRPr="00346920" w:rsidRDefault="00450817" w:rsidP="00450817">
            <w:pPr>
              <w:rPr>
                <w:rFonts w:ascii="Gill Sans MT" w:hAnsi="Gill Sans MT" w:cstheme="minorHAnsi"/>
                <w:bCs/>
                <w:lang w:val="en-ZW"/>
              </w:rPr>
            </w:pPr>
            <w:r w:rsidRPr="00346920">
              <w:rPr>
                <w:rFonts w:ascii="Gill Sans MT" w:hAnsi="Gill Sans MT" w:cstheme="minorHAnsi"/>
                <w:bCs/>
                <w:lang w:val="en-US"/>
              </w:rPr>
              <w:t>In 4 lobbying meetings and 4 workshops, DPO   representatives</w:t>
            </w:r>
            <w:r w:rsidRPr="00346920">
              <w:rPr>
                <w:rFonts w:ascii="Gill Sans MT" w:hAnsi="Gill Sans MT" w:cstheme="minorHAnsi"/>
                <w:bCs/>
                <w:spacing w:val="-1"/>
                <w:lang w:val="en-ZW"/>
              </w:rPr>
              <w:t xml:space="preserve"> have</w:t>
            </w:r>
            <w:r w:rsidRPr="00346920">
              <w:rPr>
                <w:rFonts w:ascii="Gill Sans MT" w:hAnsi="Gill Sans MT" w:cstheme="minorHAnsi"/>
                <w:bCs/>
                <w:spacing w:val="7"/>
                <w:lang w:val="en-ZW"/>
              </w:rPr>
              <w:t xml:space="preserve"> </w:t>
            </w:r>
            <w:r w:rsidRPr="00346920">
              <w:rPr>
                <w:rFonts w:ascii="Gill Sans MT" w:hAnsi="Gill Sans MT" w:cstheme="minorHAnsi"/>
                <w:bCs/>
                <w:spacing w:val="-1"/>
                <w:lang w:val="en-ZW"/>
              </w:rPr>
              <w:t>ensured</w:t>
            </w:r>
            <w:r w:rsidRPr="00346920">
              <w:rPr>
                <w:rFonts w:ascii="Gill Sans MT" w:hAnsi="Gill Sans MT" w:cstheme="minorHAnsi"/>
                <w:bCs/>
                <w:spacing w:val="6"/>
                <w:lang w:val="en-ZW"/>
              </w:rPr>
              <w:t xml:space="preserve"> </w:t>
            </w:r>
            <w:r w:rsidRPr="00346920">
              <w:rPr>
                <w:rFonts w:ascii="Gill Sans MT" w:hAnsi="Gill Sans MT" w:cstheme="minorHAnsi"/>
                <w:bCs/>
                <w:lang w:val="en-ZW"/>
              </w:rPr>
              <w:t>that</w:t>
            </w:r>
            <w:r w:rsidRPr="00346920">
              <w:rPr>
                <w:rFonts w:ascii="Gill Sans MT" w:hAnsi="Gill Sans MT" w:cstheme="minorHAnsi"/>
                <w:bCs/>
                <w:spacing w:val="6"/>
                <w:lang w:val="en-ZW"/>
              </w:rPr>
              <w:t xml:space="preserve"> </w:t>
            </w:r>
            <w:r w:rsidRPr="00346920">
              <w:rPr>
                <w:rFonts w:ascii="Gill Sans MT" w:hAnsi="Gill Sans MT" w:cstheme="minorHAnsi"/>
                <w:bCs/>
                <w:lang w:val="en-ZW"/>
              </w:rPr>
              <w:t>the</w:t>
            </w:r>
            <w:r w:rsidRPr="00346920">
              <w:rPr>
                <w:rFonts w:ascii="Gill Sans MT" w:hAnsi="Gill Sans MT" w:cstheme="minorHAnsi"/>
                <w:bCs/>
                <w:spacing w:val="9"/>
                <w:lang w:val="en-ZW"/>
              </w:rPr>
              <w:t xml:space="preserve"> </w:t>
            </w:r>
            <w:r w:rsidRPr="00346920">
              <w:rPr>
                <w:rFonts w:ascii="Gill Sans MT" w:hAnsi="Gill Sans MT" w:cstheme="minorHAnsi"/>
                <w:bCs/>
                <w:spacing w:val="-1"/>
                <w:lang w:val="en-ZW"/>
              </w:rPr>
              <w:t>agreements</w:t>
            </w:r>
            <w:r w:rsidRPr="00346920">
              <w:rPr>
                <w:rFonts w:ascii="Gill Sans MT" w:hAnsi="Gill Sans MT" w:cstheme="minorHAnsi"/>
                <w:bCs/>
                <w:spacing w:val="31"/>
                <w:w w:val="99"/>
                <w:lang w:val="en-ZW"/>
              </w:rPr>
              <w:t xml:space="preserve"> </w:t>
            </w:r>
            <w:r w:rsidRPr="00346920">
              <w:rPr>
                <w:rFonts w:ascii="Gill Sans MT" w:hAnsi="Gill Sans MT" w:cstheme="minorHAnsi"/>
                <w:bCs/>
                <w:lang w:val="en-ZW"/>
              </w:rPr>
              <w:t>and</w:t>
            </w:r>
            <w:r w:rsidRPr="00346920">
              <w:rPr>
                <w:rFonts w:ascii="Gill Sans MT" w:hAnsi="Gill Sans MT" w:cstheme="minorHAnsi"/>
                <w:bCs/>
                <w:spacing w:val="15"/>
                <w:lang w:val="en-ZW"/>
              </w:rPr>
              <w:t xml:space="preserve"> </w:t>
            </w:r>
            <w:r w:rsidRPr="00346920">
              <w:rPr>
                <w:rFonts w:ascii="Gill Sans MT" w:hAnsi="Gill Sans MT" w:cstheme="minorHAnsi"/>
                <w:bCs/>
                <w:spacing w:val="-1"/>
                <w:lang w:val="en-ZW"/>
              </w:rPr>
              <w:t>implementation</w:t>
            </w:r>
            <w:r w:rsidRPr="00346920">
              <w:rPr>
                <w:rFonts w:ascii="Gill Sans MT" w:hAnsi="Gill Sans MT" w:cstheme="minorHAnsi"/>
                <w:bCs/>
                <w:spacing w:val="16"/>
                <w:lang w:val="en-ZW"/>
              </w:rPr>
              <w:t xml:space="preserve"> </w:t>
            </w:r>
            <w:r w:rsidRPr="00346920">
              <w:rPr>
                <w:rFonts w:ascii="Gill Sans MT" w:hAnsi="Gill Sans MT" w:cstheme="minorHAnsi"/>
                <w:bCs/>
                <w:spacing w:val="-1"/>
                <w:lang w:val="en-ZW"/>
              </w:rPr>
              <w:t>plans</w:t>
            </w:r>
            <w:r w:rsidRPr="00346920">
              <w:rPr>
                <w:rFonts w:ascii="Gill Sans MT" w:hAnsi="Gill Sans MT" w:cstheme="minorHAnsi"/>
                <w:bCs/>
                <w:spacing w:val="14"/>
                <w:lang w:val="en-ZW"/>
              </w:rPr>
              <w:t xml:space="preserve"> </w:t>
            </w:r>
            <w:r w:rsidRPr="00346920">
              <w:rPr>
                <w:rFonts w:ascii="Gill Sans MT" w:hAnsi="Gill Sans MT" w:cstheme="minorHAnsi"/>
                <w:bCs/>
                <w:lang w:val="en-ZW"/>
              </w:rPr>
              <w:t>take</w:t>
            </w:r>
            <w:r w:rsidRPr="00346920">
              <w:rPr>
                <w:rFonts w:ascii="Gill Sans MT" w:hAnsi="Gill Sans MT" w:cstheme="minorHAnsi"/>
                <w:bCs/>
                <w:spacing w:val="27"/>
                <w:w w:val="99"/>
                <w:lang w:val="en-ZW"/>
              </w:rPr>
              <w:t xml:space="preserve"> </w:t>
            </w:r>
            <w:r w:rsidRPr="00346920">
              <w:rPr>
                <w:rFonts w:ascii="Gill Sans MT" w:hAnsi="Gill Sans MT" w:cstheme="minorHAnsi"/>
                <w:bCs/>
                <w:lang w:val="en-ZW"/>
              </w:rPr>
              <w:t>into</w:t>
            </w:r>
            <w:r w:rsidRPr="00346920">
              <w:rPr>
                <w:rFonts w:ascii="Gill Sans MT" w:hAnsi="Gill Sans MT" w:cstheme="minorHAnsi"/>
                <w:bCs/>
                <w:spacing w:val="46"/>
                <w:lang w:val="en-ZW"/>
              </w:rPr>
              <w:t xml:space="preserve"> </w:t>
            </w:r>
            <w:r w:rsidRPr="00346920">
              <w:rPr>
                <w:rFonts w:ascii="Gill Sans MT" w:hAnsi="Gill Sans MT" w:cstheme="minorHAnsi"/>
                <w:bCs/>
                <w:lang w:val="en-ZW"/>
              </w:rPr>
              <w:t>account the</w:t>
            </w:r>
            <w:r w:rsidRPr="00346920">
              <w:rPr>
                <w:rFonts w:ascii="Gill Sans MT" w:hAnsi="Gill Sans MT" w:cstheme="minorHAnsi"/>
                <w:bCs/>
                <w:spacing w:val="46"/>
                <w:lang w:val="en-ZW"/>
              </w:rPr>
              <w:t xml:space="preserve"> </w:t>
            </w:r>
            <w:r w:rsidRPr="00346920">
              <w:rPr>
                <w:rFonts w:ascii="Gill Sans MT" w:hAnsi="Gill Sans MT" w:cstheme="minorHAnsi"/>
                <w:bCs/>
                <w:spacing w:val="-1"/>
                <w:lang w:val="en-ZW"/>
              </w:rPr>
              <w:t>inclusion</w:t>
            </w:r>
            <w:r w:rsidRPr="00346920">
              <w:rPr>
                <w:rFonts w:ascii="Gill Sans MT" w:hAnsi="Gill Sans MT" w:cstheme="minorHAnsi"/>
                <w:bCs/>
                <w:spacing w:val="46"/>
                <w:lang w:val="en-ZW"/>
              </w:rPr>
              <w:t xml:space="preserve"> </w:t>
            </w:r>
            <w:r w:rsidRPr="00346920">
              <w:rPr>
                <w:rFonts w:ascii="Gill Sans MT" w:hAnsi="Gill Sans MT" w:cstheme="minorHAnsi"/>
                <w:bCs/>
                <w:spacing w:val="-1"/>
                <w:lang w:val="en-ZW"/>
              </w:rPr>
              <w:t>of</w:t>
            </w:r>
            <w:r w:rsidRPr="00346920">
              <w:rPr>
                <w:rFonts w:ascii="Gill Sans MT" w:hAnsi="Gill Sans MT" w:cstheme="minorHAnsi"/>
                <w:bCs/>
                <w:spacing w:val="26"/>
                <w:lang w:val="en-ZW"/>
              </w:rPr>
              <w:t xml:space="preserve"> </w:t>
            </w:r>
            <w:r w:rsidRPr="00346920">
              <w:rPr>
                <w:rFonts w:ascii="Gill Sans MT" w:hAnsi="Gill Sans MT" w:cstheme="minorHAnsi"/>
                <w:bCs/>
                <w:spacing w:val="-1"/>
                <w:lang w:val="en-ZW"/>
              </w:rPr>
              <w:t>people</w:t>
            </w:r>
            <w:r w:rsidRPr="00346920">
              <w:rPr>
                <w:rFonts w:ascii="Gill Sans MT" w:hAnsi="Gill Sans MT" w:cstheme="minorHAnsi"/>
                <w:bCs/>
                <w:lang w:val="en-ZW"/>
              </w:rPr>
              <w:t xml:space="preserve"> with</w:t>
            </w:r>
            <w:r w:rsidRPr="00346920">
              <w:rPr>
                <w:rFonts w:ascii="Gill Sans MT" w:hAnsi="Gill Sans MT" w:cstheme="minorHAnsi"/>
                <w:bCs/>
                <w:spacing w:val="-1"/>
                <w:lang w:val="en-ZW"/>
              </w:rPr>
              <w:t xml:space="preserve"> disabilities.</w:t>
            </w:r>
          </w:p>
        </w:tc>
        <w:tc>
          <w:tcPr>
            <w:tcW w:w="3009" w:type="dxa"/>
          </w:tcPr>
          <w:p w14:paraId="53A0D463" w14:textId="79CEBC04" w:rsidR="006A3BDB" w:rsidRDefault="005075BE" w:rsidP="006A3BDB">
            <w:pPr>
              <w:rPr>
                <w:rFonts w:ascii="Gill Sans MT" w:hAnsi="Gill Sans MT" w:cstheme="minorHAnsi"/>
                <w:bCs/>
                <w:lang w:val="en-GB"/>
              </w:rPr>
            </w:pPr>
            <w:r>
              <w:rPr>
                <w:rFonts w:ascii="Gill Sans MT" w:hAnsi="Gill Sans MT" w:cstheme="minorHAnsi"/>
                <w:bCs/>
                <w:lang w:val="en-GB"/>
              </w:rPr>
              <w:t>Policy Review workshops conducted= 2</w:t>
            </w:r>
          </w:p>
          <w:p w14:paraId="0B0FD82C" w14:textId="77777777" w:rsidR="00800A37" w:rsidRPr="00346920" w:rsidRDefault="00800A37" w:rsidP="006A3BDB">
            <w:pPr>
              <w:rPr>
                <w:rFonts w:ascii="Gill Sans MT" w:hAnsi="Gill Sans MT" w:cstheme="minorHAnsi"/>
                <w:bCs/>
                <w:lang w:val="en-GB"/>
              </w:rPr>
            </w:pPr>
          </w:p>
          <w:p w14:paraId="5C00ABA3" w14:textId="0706707C" w:rsidR="00450817" w:rsidRPr="00346920" w:rsidRDefault="00800A37" w:rsidP="00450817">
            <w:pPr>
              <w:rPr>
                <w:rFonts w:ascii="Gill Sans MT" w:hAnsi="Gill Sans MT" w:cstheme="minorHAnsi"/>
                <w:bCs/>
                <w:highlight w:val="yellow"/>
                <w:lang w:val="en-GB"/>
              </w:rPr>
            </w:pPr>
            <w:r w:rsidRPr="00B75725">
              <w:rPr>
                <w:rFonts w:ascii="Gill Sans MT" w:hAnsi="Gill Sans MT" w:cstheme="minorHAnsi"/>
                <w:bCs/>
                <w:lang w:val="en-GB"/>
              </w:rPr>
              <w:t xml:space="preserve">The review meetings were participated </w:t>
            </w:r>
            <w:r w:rsidR="0002055B" w:rsidRPr="00B75725">
              <w:rPr>
                <w:rFonts w:ascii="Gill Sans MT" w:hAnsi="Gill Sans MT" w:cstheme="minorHAnsi"/>
                <w:bCs/>
                <w:lang w:val="en-GB"/>
              </w:rPr>
              <w:t xml:space="preserve">by </w:t>
            </w:r>
            <w:r w:rsidRPr="00B75725">
              <w:rPr>
                <w:rFonts w:ascii="Gill Sans MT" w:hAnsi="Gill Sans MT" w:cstheme="minorHAnsi"/>
                <w:bCs/>
                <w:lang w:val="en-GB"/>
              </w:rPr>
              <w:t>the DPO representatives and they also provided their feedback to make the policies more inclusive</w:t>
            </w:r>
          </w:p>
        </w:tc>
        <w:tc>
          <w:tcPr>
            <w:tcW w:w="2485" w:type="dxa"/>
          </w:tcPr>
          <w:p w14:paraId="20C5659B" w14:textId="77777777" w:rsidR="005075BE" w:rsidRPr="00346920" w:rsidRDefault="005075BE" w:rsidP="005075BE">
            <w:pPr>
              <w:rPr>
                <w:rFonts w:ascii="Gill Sans MT" w:hAnsi="Gill Sans MT" w:cstheme="minorHAnsi"/>
                <w:bCs/>
                <w:lang w:val="en-GB"/>
              </w:rPr>
            </w:pPr>
            <w:r>
              <w:rPr>
                <w:rFonts w:ascii="Gill Sans MT" w:hAnsi="Gill Sans MT" w:cstheme="minorHAnsi"/>
                <w:bCs/>
                <w:lang w:val="en-GB"/>
              </w:rPr>
              <w:t>Policy Review workshops conducted= 0</w:t>
            </w:r>
          </w:p>
          <w:p w14:paraId="4FD7B988" w14:textId="77777777" w:rsidR="006D3CBD" w:rsidRPr="00346920" w:rsidRDefault="006D3CBD" w:rsidP="006A3BDB">
            <w:pPr>
              <w:rPr>
                <w:rFonts w:ascii="Gill Sans MT" w:hAnsi="Gill Sans MT" w:cstheme="minorHAnsi"/>
                <w:bCs/>
                <w:highlight w:val="yellow"/>
                <w:lang w:val="en-GB"/>
              </w:rPr>
            </w:pPr>
          </w:p>
        </w:tc>
        <w:tc>
          <w:tcPr>
            <w:tcW w:w="2546" w:type="dxa"/>
          </w:tcPr>
          <w:p w14:paraId="21F58886" w14:textId="77777777" w:rsidR="005075BE" w:rsidRPr="00346920" w:rsidRDefault="005075BE" w:rsidP="005075BE">
            <w:pPr>
              <w:rPr>
                <w:rFonts w:ascii="Gill Sans MT" w:hAnsi="Gill Sans MT" w:cstheme="minorHAnsi"/>
                <w:bCs/>
                <w:lang w:val="en-GB"/>
              </w:rPr>
            </w:pPr>
            <w:r>
              <w:rPr>
                <w:rFonts w:ascii="Gill Sans MT" w:hAnsi="Gill Sans MT" w:cstheme="minorHAnsi"/>
                <w:bCs/>
                <w:lang w:val="en-GB"/>
              </w:rPr>
              <w:t>Policy Review workshops conducted= 2</w:t>
            </w:r>
          </w:p>
          <w:p w14:paraId="638348A8" w14:textId="77777777" w:rsidR="00450817" w:rsidRPr="00346920" w:rsidRDefault="00450817" w:rsidP="00450817">
            <w:pPr>
              <w:rPr>
                <w:rFonts w:ascii="Gill Sans MT" w:hAnsi="Gill Sans MT" w:cstheme="minorHAnsi"/>
                <w:bCs/>
                <w:highlight w:val="yellow"/>
                <w:lang w:val="en-GB"/>
              </w:rPr>
            </w:pPr>
          </w:p>
          <w:p w14:paraId="3E8735EA" w14:textId="77777777" w:rsidR="00DC427F" w:rsidRPr="00346920" w:rsidRDefault="00DC427F" w:rsidP="00450817">
            <w:pPr>
              <w:rPr>
                <w:rFonts w:ascii="Gill Sans MT" w:hAnsi="Gill Sans MT" w:cstheme="minorHAnsi"/>
                <w:bCs/>
                <w:highlight w:val="yellow"/>
                <w:lang w:val="en-GB"/>
              </w:rPr>
            </w:pPr>
          </w:p>
        </w:tc>
        <w:tc>
          <w:tcPr>
            <w:tcW w:w="2748" w:type="dxa"/>
          </w:tcPr>
          <w:p w14:paraId="642C2686" w14:textId="69F8890D" w:rsidR="00450817" w:rsidRPr="00346920" w:rsidRDefault="001C1064" w:rsidP="001C1064">
            <w:pPr>
              <w:rPr>
                <w:rFonts w:ascii="Gill Sans MT" w:hAnsi="Gill Sans MT" w:cstheme="minorHAnsi"/>
                <w:lang w:val="en-GB"/>
              </w:rPr>
            </w:pPr>
            <w:r w:rsidRPr="00346920">
              <w:rPr>
                <w:rFonts w:ascii="Gill Sans MT" w:hAnsi="Gill Sans MT" w:cstheme="minorHAnsi"/>
                <w:lang w:val="en-GB"/>
              </w:rPr>
              <w:t xml:space="preserve"># Lobbying meetings will be conducted in </w:t>
            </w:r>
            <w:r w:rsidR="00800A37">
              <w:rPr>
                <w:rFonts w:ascii="Gill Sans MT" w:hAnsi="Gill Sans MT" w:cstheme="minorHAnsi"/>
                <w:lang w:val="en-GB"/>
              </w:rPr>
              <w:t>2023</w:t>
            </w:r>
          </w:p>
          <w:p w14:paraId="0CCEDEB1" w14:textId="131E891A" w:rsidR="001C1064" w:rsidRPr="00346920" w:rsidRDefault="001C1064" w:rsidP="001C1064">
            <w:pPr>
              <w:rPr>
                <w:rFonts w:ascii="Gill Sans MT" w:hAnsi="Gill Sans MT" w:cstheme="minorHAnsi"/>
                <w:lang w:val="en-GB"/>
              </w:rPr>
            </w:pPr>
            <w:r w:rsidRPr="00346920">
              <w:rPr>
                <w:rFonts w:ascii="Gill Sans MT" w:hAnsi="Gill Sans MT" w:cstheme="minorHAnsi"/>
                <w:lang w:val="en-GB"/>
              </w:rPr>
              <w:t>#</w:t>
            </w:r>
            <w:r w:rsidR="00F70A8B">
              <w:rPr>
                <w:rFonts w:ascii="Gill Sans MT" w:hAnsi="Gill Sans MT" w:cstheme="minorHAnsi"/>
                <w:lang w:val="en-GB"/>
              </w:rPr>
              <w:t xml:space="preserve"> </w:t>
            </w:r>
            <w:r w:rsidR="0029399B">
              <w:rPr>
                <w:rFonts w:ascii="Gill Sans MT" w:hAnsi="Gill Sans MT" w:cstheme="minorHAnsi"/>
                <w:lang w:val="en-GB"/>
              </w:rPr>
              <w:t>Additional</w:t>
            </w:r>
            <w:r w:rsidR="00F70A8B">
              <w:rPr>
                <w:rFonts w:ascii="Gill Sans MT" w:hAnsi="Gill Sans MT" w:cstheme="minorHAnsi"/>
                <w:lang w:val="en-GB"/>
              </w:rPr>
              <w:t xml:space="preserve"> </w:t>
            </w:r>
            <w:r w:rsidRPr="00346920">
              <w:rPr>
                <w:rFonts w:ascii="Gill Sans MT" w:hAnsi="Gill Sans MT" w:cstheme="minorHAnsi"/>
                <w:lang w:val="en-GB"/>
              </w:rPr>
              <w:t xml:space="preserve">Policy </w:t>
            </w:r>
            <w:r w:rsidR="006A3BDB" w:rsidRPr="00346920">
              <w:rPr>
                <w:rFonts w:ascii="Gill Sans MT" w:hAnsi="Gill Sans MT" w:cstheme="minorHAnsi"/>
                <w:lang w:val="en-GB"/>
              </w:rPr>
              <w:t>reviews</w:t>
            </w:r>
            <w:r w:rsidRPr="00346920">
              <w:rPr>
                <w:rFonts w:ascii="Gill Sans MT" w:hAnsi="Gill Sans MT" w:cstheme="minorHAnsi"/>
                <w:lang w:val="en-GB"/>
              </w:rPr>
              <w:t xml:space="preserve"> and formation workshops planned in </w:t>
            </w:r>
            <w:r w:rsidR="00800A37">
              <w:rPr>
                <w:rFonts w:ascii="Gill Sans MT" w:hAnsi="Gill Sans MT" w:cstheme="minorHAnsi"/>
                <w:lang w:val="en-GB"/>
              </w:rPr>
              <w:t xml:space="preserve">2023 </w:t>
            </w:r>
            <w:r w:rsidR="00F70A8B">
              <w:rPr>
                <w:rFonts w:ascii="Gill Sans MT" w:hAnsi="Gill Sans MT" w:cstheme="minorHAnsi"/>
                <w:lang w:val="en-GB"/>
              </w:rPr>
              <w:t>at national and provincial levels</w:t>
            </w:r>
          </w:p>
        </w:tc>
      </w:tr>
    </w:tbl>
    <w:p w14:paraId="32FC6071" w14:textId="77777777" w:rsidR="0009753E" w:rsidRPr="00346920" w:rsidRDefault="0009753E" w:rsidP="00C065C6">
      <w:pPr>
        <w:tabs>
          <w:tab w:val="left" w:pos="567"/>
        </w:tabs>
        <w:spacing w:after="0"/>
        <w:jc w:val="both"/>
        <w:rPr>
          <w:rFonts w:ascii="Gill Sans MT" w:hAnsi="Gill Sans MT" w:cstheme="minorHAnsi"/>
          <w:b/>
          <w:i/>
          <w:lang w:val="en-GB"/>
        </w:rPr>
      </w:pPr>
    </w:p>
    <w:p w14:paraId="170CAEBD" w14:textId="77777777" w:rsidR="0007423F" w:rsidRPr="00346920" w:rsidRDefault="0007423F" w:rsidP="00C065C6">
      <w:pPr>
        <w:tabs>
          <w:tab w:val="left" w:pos="567"/>
        </w:tabs>
        <w:spacing w:after="0"/>
        <w:jc w:val="both"/>
        <w:rPr>
          <w:rFonts w:ascii="Gill Sans MT" w:hAnsi="Gill Sans MT" w:cstheme="minorHAnsi"/>
          <w:b/>
          <w:i/>
          <w:lang w:val="en-GB"/>
        </w:rPr>
      </w:pPr>
    </w:p>
    <w:p w14:paraId="5C983A69" w14:textId="77777777" w:rsidR="0007423F" w:rsidRPr="00346920" w:rsidRDefault="0007423F" w:rsidP="00C065C6">
      <w:pPr>
        <w:tabs>
          <w:tab w:val="left" w:pos="567"/>
        </w:tabs>
        <w:spacing w:after="0"/>
        <w:jc w:val="both"/>
        <w:rPr>
          <w:rFonts w:ascii="Gill Sans MT" w:hAnsi="Gill Sans MT" w:cstheme="minorHAnsi"/>
          <w:b/>
          <w:i/>
          <w:lang w:val="en-GB"/>
        </w:rPr>
      </w:pPr>
    </w:p>
    <w:p w14:paraId="5705BF5C" w14:textId="77777777" w:rsidR="0007423F" w:rsidRPr="00346920" w:rsidRDefault="0007423F" w:rsidP="00C065C6">
      <w:pPr>
        <w:tabs>
          <w:tab w:val="left" w:pos="567"/>
        </w:tabs>
        <w:spacing w:after="0"/>
        <w:jc w:val="both"/>
        <w:rPr>
          <w:rFonts w:ascii="Gill Sans MT" w:hAnsi="Gill Sans MT" w:cstheme="minorHAnsi"/>
          <w:b/>
          <w:i/>
          <w:lang w:val="en-GB"/>
        </w:rPr>
      </w:pPr>
    </w:p>
    <w:p w14:paraId="128B17DF" w14:textId="77777777" w:rsidR="0007423F" w:rsidRPr="00346920" w:rsidRDefault="0007423F" w:rsidP="00C065C6">
      <w:pPr>
        <w:tabs>
          <w:tab w:val="left" w:pos="567"/>
        </w:tabs>
        <w:spacing w:after="0"/>
        <w:jc w:val="both"/>
        <w:rPr>
          <w:rFonts w:ascii="Gill Sans MT" w:hAnsi="Gill Sans MT" w:cstheme="minorHAnsi"/>
          <w:b/>
          <w:i/>
          <w:lang w:val="en-GB"/>
        </w:rPr>
      </w:pPr>
    </w:p>
    <w:p w14:paraId="7D1F8B9E" w14:textId="77777777" w:rsidR="0007423F" w:rsidRPr="00346920" w:rsidRDefault="0007423F" w:rsidP="00C065C6">
      <w:pPr>
        <w:tabs>
          <w:tab w:val="left" w:pos="567"/>
        </w:tabs>
        <w:spacing w:after="0"/>
        <w:jc w:val="both"/>
        <w:rPr>
          <w:rFonts w:ascii="Gill Sans MT" w:hAnsi="Gill Sans MT" w:cstheme="minorHAnsi"/>
          <w:b/>
          <w:i/>
          <w:lang w:val="en-GB"/>
        </w:rPr>
      </w:pPr>
    </w:p>
    <w:p w14:paraId="3E3C22C9" w14:textId="77777777" w:rsidR="0007423F" w:rsidRPr="00346920" w:rsidRDefault="0007423F" w:rsidP="00C065C6">
      <w:pPr>
        <w:tabs>
          <w:tab w:val="left" w:pos="567"/>
        </w:tabs>
        <w:spacing w:after="0"/>
        <w:jc w:val="both"/>
        <w:rPr>
          <w:rFonts w:ascii="Gill Sans MT" w:hAnsi="Gill Sans MT" w:cstheme="minorHAnsi"/>
          <w:b/>
          <w:i/>
          <w:lang w:val="en-GB"/>
        </w:rPr>
      </w:pPr>
    </w:p>
    <w:p w14:paraId="240F5290" w14:textId="77777777" w:rsidR="0007423F" w:rsidRPr="00346920" w:rsidRDefault="0007423F" w:rsidP="00C065C6">
      <w:pPr>
        <w:tabs>
          <w:tab w:val="left" w:pos="567"/>
        </w:tabs>
        <w:spacing w:after="0"/>
        <w:jc w:val="both"/>
        <w:rPr>
          <w:rFonts w:ascii="Gill Sans MT" w:hAnsi="Gill Sans MT" w:cstheme="minorHAnsi"/>
          <w:b/>
          <w:i/>
          <w:lang w:val="en-GB"/>
        </w:rPr>
      </w:pPr>
    </w:p>
    <w:p w14:paraId="7ADF141C" w14:textId="77777777" w:rsidR="0007423F" w:rsidRPr="00346920" w:rsidRDefault="0007423F" w:rsidP="00C065C6">
      <w:pPr>
        <w:tabs>
          <w:tab w:val="left" w:pos="567"/>
        </w:tabs>
        <w:spacing w:after="0"/>
        <w:jc w:val="both"/>
        <w:rPr>
          <w:rFonts w:ascii="Gill Sans MT" w:hAnsi="Gill Sans MT" w:cstheme="minorHAnsi"/>
          <w:b/>
          <w:i/>
          <w:lang w:val="en-GB"/>
        </w:rPr>
      </w:pPr>
    </w:p>
    <w:p w14:paraId="5B13600B" w14:textId="77777777" w:rsidR="0007423F" w:rsidRPr="00346920" w:rsidRDefault="0007423F" w:rsidP="00C065C6">
      <w:pPr>
        <w:tabs>
          <w:tab w:val="left" w:pos="567"/>
        </w:tabs>
        <w:spacing w:after="0"/>
        <w:jc w:val="both"/>
        <w:rPr>
          <w:rFonts w:ascii="Gill Sans MT" w:hAnsi="Gill Sans MT" w:cstheme="minorHAnsi"/>
          <w:b/>
          <w:i/>
          <w:lang w:val="en-GB"/>
        </w:rPr>
      </w:pPr>
    </w:p>
    <w:p w14:paraId="1158792A" w14:textId="77777777" w:rsidR="0007423F" w:rsidRPr="00346920" w:rsidRDefault="0007423F" w:rsidP="00C065C6">
      <w:pPr>
        <w:tabs>
          <w:tab w:val="left" w:pos="567"/>
        </w:tabs>
        <w:spacing w:after="0"/>
        <w:jc w:val="both"/>
        <w:rPr>
          <w:rFonts w:ascii="Gill Sans MT" w:hAnsi="Gill Sans MT" w:cstheme="minorHAnsi"/>
          <w:b/>
          <w:i/>
          <w:lang w:val="en-GB"/>
        </w:rPr>
        <w:sectPr w:rsidR="0007423F" w:rsidRPr="00346920" w:rsidSect="001A5311">
          <w:pgSz w:w="16838" w:h="11906" w:orient="landscape" w:code="9"/>
          <w:pgMar w:top="851" w:right="851" w:bottom="851" w:left="851" w:header="720" w:footer="720" w:gutter="0"/>
          <w:cols w:space="720"/>
          <w:docGrid w:linePitch="360"/>
        </w:sectPr>
      </w:pPr>
    </w:p>
    <w:p w14:paraId="0A2CFAB5" w14:textId="77777777" w:rsidR="00420F60" w:rsidRPr="00346920" w:rsidRDefault="00B606C2" w:rsidP="00AB6C45">
      <w:pPr>
        <w:spacing w:after="120" w:line="240" w:lineRule="auto"/>
        <w:jc w:val="both"/>
        <w:rPr>
          <w:rFonts w:ascii="Gill Sans MT" w:hAnsi="Gill Sans MT" w:cstheme="minorHAnsi"/>
          <w:b/>
          <w:lang w:val="en-GB"/>
        </w:rPr>
      </w:pPr>
      <w:r w:rsidRPr="00346920">
        <w:rPr>
          <w:rFonts w:ascii="Gill Sans MT" w:hAnsi="Gill Sans MT" w:cstheme="minorHAnsi"/>
          <w:b/>
          <w:lang w:val="en-GB"/>
        </w:rPr>
        <w:lastRenderedPageBreak/>
        <w:t xml:space="preserve">2.1 </w:t>
      </w:r>
      <w:r w:rsidR="00420F60" w:rsidRPr="00346920">
        <w:rPr>
          <w:rFonts w:ascii="Gill Sans MT" w:hAnsi="Gill Sans MT" w:cstheme="minorHAnsi"/>
          <w:b/>
          <w:lang w:val="en-GB"/>
        </w:rPr>
        <w:t>Further Explanations for Changes and adaptions in initial project plan</w:t>
      </w:r>
    </w:p>
    <w:p w14:paraId="7A9A98F0" w14:textId="77777777" w:rsidR="00420F60" w:rsidRPr="00346920" w:rsidRDefault="00420F60" w:rsidP="00420F60">
      <w:pPr>
        <w:pStyle w:val="Listenabsatz"/>
        <w:tabs>
          <w:tab w:val="left" w:pos="567"/>
        </w:tabs>
        <w:spacing w:after="0" w:line="240" w:lineRule="auto"/>
        <w:ind w:left="0"/>
        <w:jc w:val="both"/>
        <w:rPr>
          <w:rFonts w:ascii="Gill Sans MT" w:hAnsi="Gill Sans MT"/>
          <w:i/>
          <w:lang w:val="en-GB"/>
        </w:rPr>
      </w:pPr>
      <w:r w:rsidRPr="00346920">
        <w:rPr>
          <w:rFonts w:ascii="Gill Sans MT" w:hAnsi="Gill Sans MT"/>
          <w:i/>
          <w:lang w:val="en-GB"/>
        </w:rPr>
        <w:t>In case there were changes in partner NGOs, Staff, framework, Project results, indicators and project area or target group, this needs to be explained here.</w:t>
      </w:r>
    </w:p>
    <w:p w14:paraId="17EA2F51" w14:textId="77777777" w:rsidR="002305A0" w:rsidRPr="00346920" w:rsidRDefault="002305A0" w:rsidP="002305A0">
      <w:pPr>
        <w:tabs>
          <w:tab w:val="left" w:pos="567"/>
        </w:tabs>
        <w:spacing w:after="0" w:line="240" w:lineRule="auto"/>
        <w:jc w:val="both"/>
        <w:rPr>
          <w:rFonts w:ascii="Gill Sans MT" w:hAnsi="Gill Sans MT"/>
          <w:b/>
          <w:lang w:val="en-GB"/>
        </w:rPr>
      </w:pPr>
    </w:p>
    <w:p w14:paraId="0E260148" w14:textId="77777777" w:rsidR="00FA38D9" w:rsidRPr="00346920" w:rsidRDefault="00AB6C45" w:rsidP="00AB6C45">
      <w:pPr>
        <w:spacing w:after="0" w:line="240" w:lineRule="auto"/>
        <w:jc w:val="both"/>
        <w:rPr>
          <w:rFonts w:ascii="Gill Sans MT" w:hAnsi="Gill Sans MT" w:cstheme="minorBidi"/>
          <w:b/>
          <w:bCs/>
          <w:i/>
          <w:iCs/>
          <w:lang w:val="en-GB"/>
        </w:rPr>
      </w:pPr>
      <w:r w:rsidRPr="00346920">
        <w:rPr>
          <w:rFonts w:ascii="Gill Sans MT" w:hAnsi="Gill Sans MT" w:cstheme="minorBidi"/>
          <w:b/>
          <w:bCs/>
          <w:i/>
          <w:iCs/>
          <w:lang w:val="en-GB"/>
        </w:rPr>
        <w:t xml:space="preserve">a. </w:t>
      </w:r>
      <w:r w:rsidR="457E2EE6" w:rsidRPr="00346920">
        <w:rPr>
          <w:rFonts w:ascii="Gill Sans MT" w:hAnsi="Gill Sans MT" w:cstheme="minorBidi"/>
          <w:b/>
          <w:bCs/>
          <w:i/>
          <w:iCs/>
          <w:lang w:val="en-GB"/>
        </w:rPr>
        <w:t>Status of implementation of activities, in comparison to proposal</w:t>
      </w:r>
    </w:p>
    <w:p w14:paraId="630BEC3D" w14:textId="77777777" w:rsidR="00FA38D9" w:rsidRPr="00346920" w:rsidRDefault="00FA38D9" w:rsidP="00974936">
      <w:pPr>
        <w:pStyle w:val="Listenabsatz"/>
        <w:tabs>
          <w:tab w:val="left" w:pos="567"/>
        </w:tabs>
        <w:spacing w:after="0" w:line="240" w:lineRule="auto"/>
        <w:ind w:left="0"/>
        <w:jc w:val="both"/>
        <w:rPr>
          <w:rFonts w:ascii="Gill Sans MT" w:hAnsi="Gill Sans MT"/>
          <w:i/>
          <w:lang w:val="en-GB"/>
        </w:rPr>
      </w:pPr>
      <w:r w:rsidRPr="00346920">
        <w:rPr>
          <w:rFonts w:ascii="Gill Sans MT" w:hAnsi="Gill Sans MT"/>
          <w:i/>
          <w:lang w:val="en-GB"/>
        </w:rPr>
        <w:t>This is the main part of the report</w:t>
      </w:r>
      <w:r w:rsidR="00B16F48" w:rsidRPr="00346920">
        <w:rPr>
          <w:rFonts w:ascii="Gill Sans MT" w:hAnsi="Gill Sans MT"/>
          <w:i/>
          <w:lang w:val="en-GB"/>
        </w:rPr>
        <w:t xml:space="preserve">, where </w:t>
      </w:r>
      <w:r w:rsidR="001C7C0D" w:rsidRPr="00346920">
        <w:rPr>
          <w:rFonts w:ascii="Gill Sans MT" w:hAnsi="Gill Sans MT"/>
          <w:i/>
          <w:lang w:val="en-GB"/>
        </w:rPr>
        <w:t>the</w:t>
      </w:r>
      <w:r w:rsidR="00B16F48" w:rsidRPr="00346920">
        <w:rPr>
          <w:rFonts w:ascii="Gill Sans MT" w:hAnsi="Gill Sans MT"/>
          <w:i/>
          <w:lang w:val="en-GB"/>
        </w:rPr>
        <w:t xml:space="preserve"> focus</w:t>
      </w:r>
      <w:r w:rsidR="001C7C0D" w:rsidRPr="00346920">
        <w:rPr>
          <w:rFonts w:ascii="Gill Sans MT" w:hAnsi="Gill Sans MT"/>
          <w:i/>
          <w:lang w:val="en-GB"/>
        </w:rPr>
        <w:t xml:space="preserve"> is</w:t>
      </w:r>
      <w:r w:rsidR="00B16F48" w:rsidRPr="00346920">
        <w:rPr>
          <w:rFonts w:ascii="Gill Sans MT" w:hAnsi="Gill Sans MT"/>
          <w:i/>
          <w:lang w:val="en-GB"/>
        </w:rPr>
        <w:t xml:space="preserve"> on the progress of the project implementation</w:t>
      </w:r>
      <w:r w:rsidR="001C7C0D" w:rsidRPr="00346920">
        <w:rPr>
          <w:rFonts w:ascii="Gill Sans MT" w:hAnsi="Gill Sans MT"/>
          <w:i/>
          <w:lang w:val="en-GB"/>
        </w:rPr>
        <w:t xml:space="preserve"> for the reporting year</w:t>
      </w:r>
      <w:r w:rsidRPr="00346920">
        <w:rPr>
          <w:rFonts w:ascii="Gill Sans MT" w:hAnsi="Gill Sans MT"/>
          <w:i/>
          <w:lang w:val="en-GB"/>
        </w:rPr>
        <w:t xml:space="preserve">. Here we give detailed description of all implemented activities </w:t>
      </w:r>
      <w:r w:rsidR="001C7C0D" w:rsidRPr="00346920">
        <w:rPr>
          <w:rFonts w:ascii="Gill Sans MT" w:hAnsi="Gill Sans MT"/>
          <w:i/>
          <w:lang w:val="en-GB"/>
        </w:rPr>
        <w:t xml:space="preserve">in the reporting period </w:t>
      </w:r>
      <w:r w:rsidRPr="00346920">
        <w:rPr>
          <w:rFonts w:ascii="Gill Sans MT" w:hAnsi="Gill Sans MT"/>
          <w:i/>
          <w:lang w:val="en-GB"/>
        </w:rPr>
        <w:t xml:space="preserve">with </w:t>
      </w:r>
      <w:r w:rsidR="00E8355C" w:rsidRPr="00346920">
        <w:rPr>
          <w:rFonts w:ascii="Gill Sans MT" w:hAnsi="Gill Sans MT"/>
          <w:i/>
          <w:lang w:val="en-GB"/>
        </w:rPr>
        <w:t>p</w:t>
      </w:r>
      <w:r w:rsidRPr="00346920">
        <w:rPr>
          <w:rFonts w:ascii="Gill Sans MT" w:hAnsi="Gill Sans MT"/>
          <w:i/>
          <w:lang w:val="en-GB"/>
        </w:rPr>
        <w:t xml:space="preserve">hotos, </w:t>
      </w:r>
      <w:r w:rsidR="005F473A" w:rsidRPr="00346920">
        <w:rPr>
          <w:rFonts w:ascii="Gill Sans MT" w:hAnsi="Gill Sans MT"/>
          <w:i/>
          <w:lang w:val="en-GB"/>
        </w:rPr>
        <w:t>breakdown</w:t>
      </w:r>
      <w:r w:rsidRPr="00346920">
        <w:rPr>
          <w:rFonts w:ascii="Gill Sans MT" w:hAnsi="Gill Sans MT"/>
          <w:i/>
          <w:lang w:val="en-GB"/>
        </w:rPr>
        <w:t xml:space="preserve"> of target group reached per activities (women, men, girls and boys</w:t>
      </w:r>
      <w:r w:rsidR="001C7C0D" w:rsidRPr="00346920">
        <w:rPr>
          <w:rFonts w:ascii="Gill Sans MT" w:hAnsi="Gill Sans MT"/>
          <w:i/>
          <w:lang w:val="en-GB"/>
        </w:rPr>
        <w:t>,</w:t>
      </w:r>
      <w:r w:rsidRPr="00346920">
        <w:rPr>
          <w:rFonts w:ascii="Gill Sans MT" w:hAnsi="Gill Sans MT"/>
          <w:i/>
          <w:lang w:val="en-GB"/>
        </w:rPr>
        <w:t xml:space="preserve"> person with disabilities</w:t>
      </w:r>
      <w:r w:rsidR="000A49B7" w:rsidRPr="00346920">
        <w:rPr>
          <w:rFonts w:ascii="Gill Sans MT" w:hAnsi="Gill Sans MT"/>
          <w:i/>
          <w:lang w:val="en-GB"/>
        </w:rPr>
        <w:t xml:space="preserve">, </w:t>
      </w:r>
      <w:r w:rsidR="00640D65" w:rsidRPr="00346920">
        <w:rPr>
          <w:rFonts w:ascii="Gill Sans MT" w:hAnsi="Gill Sans MT"/>
          <w:i/>
          <w:lang w:val="en-GB"/>
        </w:rPr>
        <w:t>no duplications please</w:t>
      </w:r>
      <w:r w:rsidRPr="00346920">
        <w:rPr>
          <w:rFonts w:ascii="Gill Sans MT" w:hAnsi="Gill Sans MT"/>
          <w:i/>
          <w:lang w:val="en-GB"/>
        </w:rPr>
        <w:t>). Hereby, we follow the structure of the proposal, describing each activity under each result.</w:t>
      </w:r>
    </w:p>
    <w:p w14:paraId="5B72CC21" w14:textId="77777777" w:rsidR="00781E01" w:rsidRPr="00346920" w:rsidRDefault="00B16F48" w:rsidP="00974936">
      <w:pPr>
        <w:pStyle w:val="Listenabsatz"/>
        <w:tabs>
          <w:tab w:val="left" w:pos="567"/>
        </w:tabs>
        <w:spacing w:after="0" w:line="240" w:lineRule="auto"/>
        <w:ind w:left="0"/>
        <w:jc w:val="both"/>
        <w:rPr>
          <w:rFonts w:ascii="Gill Sans MT" w:hAnsi="Gill Sans MT"/>
          <w:i/>
          <w:lang w:val="en-GB"/>
        </w:rPr>
      </w:pPr>
      <w:r w:rsidRPr="00346920">
        <w:rPr>
          <w:rFonts w:ascii="Gill Sans MT" w:hAnsi="Gill Sans MT"/>
          <w:i/>
          <w:lang w:val="en-GB"/>
        </w:rPr>
        <w:t>If one of the results or activities have not been achieved/implemented</w:t>
      </w:r>
      <w:r w:rsidR="001C7C0D" w:rsidRPr="00346920">
        <w:rPr>
          <w:rFonts w:ascii="Gill Sans MT" w:hAnsi="Gill Sans MT"/>
          <w:i/>
          <w:lang w:val="en-GB"/>
        </w:rPr>
        <w:t xml:space="preserve"> although they were planned to be implemented in the reporting period</w:t>
      </w:r>
      <w:r w:rsidRPr="00346920">
        <w:rPr>
          <w:rFonts w:ascii="Gill Sans MT" w:hAnsi="Gill Sans MT"/>
          <w:i/>
          <w:lang w:val="en-GB"/>
        </w:rPr>
        <w:t>, please describe the reason for delay</w:t>
      </w:r>
      <w:r w:rsidR="001C7C0D" w:rsidRPr="00346920">
        <w:rPr>
          <w:rFonts w:ascii="Gill Sans MT" w:hAnsi="Gill Sans MT"/>
          <w:i/>
          <w:lang w:val="en-GB"/>
        </w:rPr>
        <w:t>s</w:t>
      </w:r>
      <w:r w:rsidRPr="00346920">
        <w:rPr>
          <w:rFonts w:ascii="Gill Sans MT" w:hAnsi="Gill Sans MT"/>
          <w:i/>
          <w:lang w:val="en-GB"/>
        </w:rPr>
        <w:t xml:space="preserve">, </w:t>
      </w:r>
      <w:r w:rsidR="00842194" w:rsidRPr="00346920">
        <w:rPr>
          <w:rFonts w:ascii="Gill Sans MT" w:hAnsi="Gill Sans MT"/>
          <w:i/>
          <w:lang w:val="en-GB"/>
        </w:rPr>
        <w:t xml:space="preserve">variations, </w:t>
      </w:r>
      <w:r w:rsidRPr="00346920">
        <w:rPr>
          <w:rFonts w:ascii="Gill Sans MT" w:hAnsi="Gill Sans MT"/>
          <w:i/>
          <w:lang w:val="en-GB"/>
        </w:rPr>
        <w:t xml:space="preserve">challenges, </w:t>
      </w:r>
      <w:r w:rsidR="00D81A97" w:rsidRPr="00346920">
        <w:rPr>
          <w:rFonts w:ascii="Gill Sans MT" w:hAnsi="Gill Sans MT"/>
          <w:i/>
          <w:lang w:val="en-GB"/>
        </w:rPr>
        <w:t xml:space="preserve">obstacles </w:t>
      </w:r>
      <w:r w:rsidRPr="00346920">
        <w:rPr>
          <w:rFonts w:ascii="Gill Sans MT" w:hAnsi="Gill Sans MT"/>
          <w:i/>
          <w:lang w:val="en-GB"/>
        </w:rPr>
        <w:t>and how you have or will scope them</w:t>
      </w:r>
      <w:r w:rsidR="001C7C0D" w:rsidRPr="00346920">
        <w:rPr>
          <w:rFonts w:ascii="Gill Sans MT" w:hAnsi="Gill Sans MT"/>
          <w:i/>
          <w:lang w:val="en-GB"/>
        </w:rPr>
        <w:t>.</w:t>
      </w:r>
    </w:p>
    <w:p w14:paraId="5E0E0460" w14:textId="77777777" w:rsidR="00DB02C8" w:rsidRPr="00346920" w:rsidRDefault="00DB02C8" w:rsidP="00974936">
      <w:pPr>
        <w:pStyle w:val="Listenabsatz"/>
        <w:tabs>
          <w:tab w:val="left" w:pos="567"/>
        </w:tabs>
        <w:spacing w:after="0" w:line="240" w:lineRule="auto"/>
        <w:ind w:left="0"/>
        <w:jc w:val="both"/>
        <w:rPr>
          <w:rFonts w:ascii="Gill Sans MT" w:hAnsi="Gill Sans MT"/>
          <w:i/>
          <w:lang w:val="en-GB"/>
        </w:rPr>
      </w:pPr>
    </w:p>
    <w:p w14:paraId="5ACAB06A" w14:textId="77777777" w:rsidR="00DB02C8" w:rsidRPr="00346920" w:rsidRDefault="00DB02C8" w:rsidP="00D4697E">
      <w:pPr>
        <w:shd w:val="clear" w:color="auto" w:fill="DEEAF6" w:themeFill="accent1" w:themeFillTint="33"/>
        <w:rPr>
          <w:rFonts w:ascii="Gill Sans MT" w:hAnsi="Gill Sans MT" w:cstheme="minorHAnsi"/>
          <w:b/>
          <w:bCs/>
          <w:lang w:val="en-ZW"/>
        </w:rPr>
      </w:pPr>
      <w:r w:rsidRPr="00346920">
        <w:rPr>
          <w:rFonts w:ascii="Gill Sans MT" w:hAnsi="Gill Sans MT" w:cstheme="minorHAnsi"/>
          <w:b/>
          <w:bCs/>
          <w:lang w:val="en-US"/>
        </w:rPr>
        <w:t xml:space="preserve">Result 1: </w:t>
      </w:r>
      <w:r w:rsidR="00293E31" w:rsidRPr="00346920">
        <w:rPr>
          <w:rFonts w:ascii="Gill Sans MT" w:hAnsi="Gill Sans MT" w:cstheme="minorHAnsi"/>
          <w:b/>
          <w:spacing w:val="-1"/>
          <w:lang w:val="en-ZW"/>
        </w:rPr>
        <w:t>The</w:t>
      </w:r>
      <w:r w:rsidR="00293E31" w:rsidRPr="00346920">
        <w:rPr>
          <w:rFonts w:ascii="Gill Sans MT" w:hAnsi="Gill Sans MT" w:cstheme="minorHAnsi"/>
          <w:b/>
          <w:spacing w:val="-2"/>
          <w:lang w:val="en-ZW"/>
        </w:rPr>
        <w:t xml:space="preserve"> </w:t>
      </w:r>
      <w:r w:rsidR="00293E31" w:rsidRPr="00346920">
        <w:rPr>
          <w:rFonts w:ascii="Gill Sans MT" w:hAnsi="Gill Sans MT" w:cstheme="minorHAnsi"/>
          <w:b/>
          <w:spacing w:val="-1"/>
          <w:lang w:val="en-ZW"/>
        </w:rPr>
        <w:t xml:space="preserve">population </w:t>
      </w:r>
      <w:r w:rsidR="00293E31" w:rsidRPr="00346920">
        <w:rPr>
          <w:rFonts w:ascii="Gill Sans MT" w:hAnsi="Gill Sans MT" w:cstheme="minorHAnsi"/>
          <w:b/>
          <w:lang w:val="en-ZW"/>
        </w:rPr>
        <w:t>of</w:t>
      </w:r>
      <w:r w:rsidR="00293E31" w:rsidRPr="00346920">
        <w:rPr>
          <w:rFonts w:ascii="Gill Sans MT" w:hAnsi="Gill Sans MT" w:cstheme="minorHAnsi"/>
          <w:b/>
          <w:spacing w:val="-2"/>
          <w:lang w:val="en-ZW"/>
        </w:rPr>
        <w:t xml:space="preserve"> </w:t>
      </w:r>
      <w:r w:rsidR="00293E31" w:rsidRPr="00346920">
        <w:rPr>
          <w:rFonts w:ascii="Gill Sans MT" w:hAnsi="Gill Sans MT" w:cstheme="minorHAnsi"/>
          <w:b/>
          <w:lang w:val="en-ZW"/>
        </w:rPr>
        <w:t>the</w:t>
      </w:r>
      <w:r w:rsidR="00293E31" w:rsidRPr="00346920">
        <w:rPr>
          <w:rFonts w:ascii="Gill Sans MT" w:hAnsi="Gill Sans MT" w:cstheme="minorHAnsi"/>
          <w:b/>
          <w:spacing w:val="-1"/>
          <w:lang w:val="en-ZW"/>
        </w:rPr>
        <w:t xml:space="preserve"> </w:t>
      </w:r>
      <w:r w:rsidR="00293E31" w:rsidRPr="00346920">
        <w:rPr>
          <w:rFonts w:ascii="Gill Sans MT" w:hAnsi="Gill Sans MT" w:cstheme="minorHAnsi"/>
          <w:b/>
          <w:lang w:val="en-ZW"/>
        </w:rPr>
        <w:t xml:space="preserve">4 </w:t>
      </w:r>
      <w:r w:rsidR="00293E31" w:rsidRPr="00346920">
        <w:rPr>
          <w:rFonts w:ascii="Gill Sans MT" w:hAnsi="Gill Sans MT" w:cstheme="minorHAnsi"/>
          <w:b/>
          <w:spacing w:val="-1"/>
          <w:lang w:val="en-ZW"/>
        </w:rPr>
        <w:t>target districts</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of</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Jumla, Surkhet,</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Dailekh and</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Mugu</w:t>
      </w:r>
      <w:r w:rsidR="00293E31" w:rsidRPr="00346920">
        <w:rPr>
          <w:rFonts w:ascii="Gill Sans MT" w:hAnsi="Gill Sans MT" w:cstheme="minorHAnsi"/>
          <w:b/>
          <w:lang w:val="en-ZW"/>
        </w:rPr>
        <w:t xml:space="preserve"> is</w:t>
      </w:r>
      <w:r w:rsidR="00293E31" w:rsidRPr="00346920">
        <w:rPr>
          <w:rFonts w:ascii="Gill Sans MT" w:hAnsi="Gill Sans MT" w:cstheme="minorHAnsi"/>
          <w:b/>
          <w:spacing w:val="-1"/>
          <w:lang w:val="en-ZW"/>
        </w:rPr>
        <w:t xml:space="preserve"> aware</w:t>
      </w:r>
      <w:r w:rsidR="00293E31" w:rsidRPr="00346920">
        <w:rPr>
          <w:rFonts w:ascii="Gill Sans MT" w:hAnsi="Gill Sans MT" w:cstheme="minorHAnsi"/>
          <w:b/>
          <w:lang w:val="en-ZW"/>
        </w:rPr>
        <w:t xml:space="preserve"> of</w:t>
      </w:r>
      <w:r w:rsidR="00293E31" w:rsidRPr="00346920">
        <w:rPr>
          <w:rFonts w:ascii="Gill Sans MT" w:hAnsi="Gill Sans MT" w:cstheme="minorHAnsi"/>
          <w:b/>
          <w:spacing w:val="-1"/>
          <w:lang w:val="en-ZW"/>
        </w:rPr>
        <w:t xml:space="preserve"> measures</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for</w:t>
      </w:r>
      <w:r w:rsidR="00293E31" w:rsidRPr="00346920">
        <w:rPr>
          <w:rFonts w:ascii="Gill Sans MT" w:hAnsi="Gill Sans MT" w:cstheme="minorHAnsi"/>
          <w:b/>
          <w:spacing w:val="83"/>
          <w:lang w:val="en-ZW"/>
        </w:rPr>
        <w:t xml:space="preserve"> </w:t>
      </w:r>
      <w:r w:rsidR="00293E31" w:rsidRPr="00346920">
        <w:rPr>
          <w:rFonts w:ascii="Gill Sans MT" w:hAnsi="Gill Sans MT" w:cstheme="minorHAnsi"/>
          <w:b/>
          <w:lang w:val="en-ZW"/>
        </w:rPr>
        <w:t>the</w:t>
      </w:r>
      <w:r w:rsidR="00293E31" w:rsidRPr="00346920">
        <w:rPr>
          <w:rFonts w:ascii="Gill Sans MT" w:hAnsi="Gill Sans MT" w:cstheme="minorHAnsi"/>
          <w:b/>
          <w:spacing w:val="-1"/>
          <w:lang w:val="en-ZW"/>
        </w:rPr>
        <w:t xml:space="preserve"> prevention</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and</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treatment</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of</w:t>
      </w:r>
      <w:r w:rsidR="00293E31" w:rsidRPr="00346920">
        <w:rPr>
          <w:rFonts w:ascii="Gill Sans MT" w:hAnsi="Gill Sans MT" w:cstheme="minorHAnsi"/>
          <w:b/>
          <w:lang w:val="en-ZW"/>
        </w:rPr>
        <w:t xml:space="preserve"> </w:t>
      </w:r>
      <w:r w:rsidR="00293E31" w:rsidRPr="00346920">
        <w:rPr>
          <w:rFonts w:ascii="Gill Sans MT" w:hAnsi="Gill Sans MT" w:cstheme="minorHAnsi"/>
          <w:b/>
          <w:spacing w:val="-1"/>
          <w:lang w:val="en-ZW"/>
        </w:rPr>
        <w:t xml:space="preserve">eye and ear diseases and </w:t>
      </w:r>
      <w:r w:rsidR="00293E31" w:rsidRPr="00346920">
        <w:rPr>
          <w:rFonts w:ascii="Gill Sans MT" w:hAnsi="Gill Sans MT" w:cstheme="minorHAnsi"/>
          <w:b/>
          <w:lang w:val="en-ZW"/>
        </w:rPr>
        <w:t>of</w:t>
      </w:r>
      <w:r w:rsidR="00293E31" w:rsidRPr="00346920">
        <w:rPr>
          <w:rFonts w:ascii="Gill Sans MT" w:hAnsi="Gill Sans MT" w:cstheme="minorHAnsi"/>
          <w:b/>
          <w:spacing w:val="-2"/>
          <w:lang w:val="en-ZW"/>
        </w:rPr>
        <w:t xml:space="preserve"> </w:t>
      </w:r>
      <w:r w:rsidR="00293E31" w:rsidRPr="00346920">
        <w:rPr>
          <w:rFonts w:ascii="Gill Sans MT" w:hAnsi="Gill Sans MT" w:cstheme="minorHAnsi"/>
          <w:b/>
          <w:lang w:val="en-ZW"/>
        </w:rPr>
        <w:t xml:space="preserve">the </w:t>
      </w:r>
      <w:r w:rsidR="00293E31" w:rsidRPr="00346920">
        <w:rPr>
          <w:rFonts w:ascii="Gill Sans MT" w:hAnsi="Gill Sans MT" w:cstheme="minorHAnsi"/>
          <w:b/>
          <w:spacing w:val="-1"/>
          <w:lang w:val="en-ZW"/>
        </w:rPr>
        <w:t>range</w:t>
      </w:r>
      <w:r w:rsidR="00293E31" w:rsidRPr="00346920">
        <w:rPr>
          <w:rFonts w:ascii="Gill Sans MT" w:hAnsi="Gill Sans MT" w:cstheme="minorHAnsi"/>
          <w:b/>
          <w:spacing w:val="-2"/>
          <w:lang w:val="en-ZW"/>
        </w:rPr>
        <w:t xml:space="preserve"> </w:t>
      </w:r>
      <w:r w:rsidR="00293E31" w:rsidRPr="00346920">
        <w:rPr>
          <w:rFonts w:ascii="Gill Sans MT" w:hAnsi="Gill Sans MT" w:cstheme="minorHAnsi"/>
          <w:b/>
          <w:lang w:val="en-ZW"/>
        </w:rPr>
        <w:t>of</w:t>
      </w:r>
      <w:r w:rsidR="00293E31" w:rsidRPr="00346920">
        <w:rPr>
          <w:rFonts w:ascii="Gill Sans MT" w:hAnsi="Gill Sans MT" w:cstheme="minorHAnsi"/>
          <w:b/>
          <w:spacing w:val="-1"/>
          <w:lang w:val="en-ZW"/>
        </w:rPr>
        <w:t xml:space="preserve"> IEEH services.</w:t>
      </w:r>
    </w:p>
    <w:p w14:paraId="2CDEAEAC" w14:textId="77777777" w:rsidR="00DB02C8" w:rsidRPr="00346920" w:rsidRDefault="00F70A8B" w:rsidP="00DB02C8">
      <w:pPr>
        <w:rPr>
          <w:rFonts w:ascii="Gill Sans MT" w:hAnsi="Gill Sans MT" w:cstheme="minorHAnsi"/>
          <w:b/>
          <w:bCs/>
          <w:u w:val="single"/>
          <w:lang w:val="en-ZW"/>
        </w:rPr>
      </w:pPr>
      <w:r w:rsidRPr="00346920">
        <w:rPr>
          <w:rFonts w:ascii="Gill Sans MT" w:hAnsi="Gill Sans MT" w:cstheme="minorHAnsi"/>
          <w:b/>
          <w:bCs/>
          <w:u w:val="single"/>
          <w:lang w:val="en-US"/>
        </w:rPr>
        <w:t>1.1 Information</w:t>
      </w:r>
      <w:r w:rsidR="00986ABF" w:rsidRPr="00346920">
        <w:rPr>
          <w:rFonts w:ascii="Gill Sans MT" w:hAnsi="Gill Sans MT" w:cstheme="minorHAnsi"/>
          <w:b/>
          <w:bCs/>
          <w:u w:val="single"/>
          <w:lang w:val="en-US"/>
        </w:rPr>
        <w:t xml:space="preserve"> on prevention and treatment of eye and ear diseases as well as disability and inclusion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FA38D9" w:rsidRPr="008B61B1" w14:paraId="23D5665E" w14:textId="77777777" w:rsidTr="00A85589">
        <w:trPr>
          <w:trHeight w:val="269"/>
        </w:trPr>
        <w:tc>
          <w:tcPr>
            <w:tcW w:w="9776" w:type="dxa"/>
            <w:shd w:val="clear" w:color="auto" w:fill="auto"/>
          </w:tcPr>
          <w:p w14:paraId="75DFBFFE" w14:textId="77777777" w:rsidR="00FA38D9" w:rsidRPr="00F70A8B" w:rsidRDefault="7E2BDB30" w:rsidP="00A85589">
            <w:pPr>
              <w:spacing w:line="240" w:lineRule="auto"/>
              <w:contextualSpacing/>
              <w:rPr>
                <w:rFonts w:ascii="Gill Sans MT" w:hAnsi="Gill Sans MT" w:cstheme="minorBidi"/>
                <w:b/>
                <w:bCs/>
                <w:lang w:val="en-US"/>
              </w:rPr>
            </w:pPr>
            <w:r w:rsidRPr="00346920">
              <w:rPr>
                <w:rFonts w:ascii="Gill Sans MT" w:hAnsi="Gill Sans MT" w:cstheme="minorBidi"/>
                <w:b/>
                <w:bCs/>
                <w:lang w:val="en-US"/>
              </w:rPr>
              <w:t xml:space="preserve">1.1.1 </w:t>
            </w:r>
            <w:r w:rsidR="757387A6" w:rsidRPr="00346920">
              <w:rPr>
                <w:rFonts w:ascii="Gill Sans MT" w:hAnsi="Gill Sans MT" w:cstheme="minorBidi"/>
                <w:b/>
                <w:bCs/>
                <w:lang w:val="en-US"/>
              </w:rPr>
              <w:t xml:space="preserve">Radio spots </w:t>
            </w:r>
            <w:r w:rsidR="3A7DD3A8" w:rsidRPr="00346920">
              <w:rPr>
                <w:rFonts w:ascii="Gill Sans MT" w:hAnsi="Gill Sans MT" w:cstheme="minorBidi"/>
                <w:b/>
                <w:bCs/>
                <w:lang w:val="en-US"/>
              </w:rPr>
              <w:t>to inform</w:t>
            </w:r>
            <w:r w:rsidR="757387A6" w:rsidRPr="00346920">
              <w:rPr>
                <w:rFonts w:ascii="Gill Sans MT" w:hAnsi="Gill Sans MT" w:cstheme="minorBidi"/>
                <w:b/>
                <w:bCs/>
                <w:lang w:val="en-US"/>
              </w:rPr>
              <w:t xml:space="preserve"> people about eye and ear health</w:t>
            </w:r>
          </w:p>
        </w:tc>
      </w:tr>
      <w:tr w:rsidR="00FA38D9" w:rsidRPr="008B61B1" w14:paraId="575A71B9" w14:textId="77777777" w:rsidTr="00A85589">
        <w:trPr>
          <w:trHeight w:hRule="exact" w:val="1351"/>
        </w:trPr>
        <w:tc>
          <w:tcPr>
            <w:tcW w:w="9776" w:type="dxa"/>
            <w:shd w:val="clear" w:color="auto" w:fill="auto"/>
          </w:tcPr>
          <w:p w14:paraId="4CC4D7A0" w14:textId="5203A6CF" w:rsidR="00B5405F" w:rsidRPr="00346920" w:rsidRDefault="00B5405F" w:rsidP="00A85589">
            <w:pPr>
              <w:pStyle w:val="Lauraberschrift4"/>
              <w:spacing w:line="240" w:lineRule="auto"/>
              <w:contextualSpacing/>
              <w:rPr>
                <w:rFonts w:ascii="Gill Sans MT" w:hAnsi="Gill Sans MT" w:cstheme="minorHAnsi"/>
                <w:i w:val="0"/>
                <w:iCs/>
                <w:u w:val="none"/>
                <w:lang w:val="en-US"/>
              </w:rPr>
            </w:pPr>
            <w:r w:rsidRPr="00BB2271">
              <w:rPr>
                <w:rFonts w:ascii="Gill Sans MT" w:eastAsia="Verdana" w:hAnsi="Gill Sans MT" w:cs="Verdana"/>
                <w:bCs/>
                <w:i w:val="0"/>
                <w:iCs/>
                <w:u w:val="none"/>
                <w:lang w:val="en-GB"/>
              </w:rPr>
              <w:t>Radio message on eye health awareness broadcasted through 6 FM/Radio stations covering the project districts since 2021</w:t>
            </w:r>
            <w:r w:rsidR="003D120B" w:rsidRPr="00BB2271">
              <w:rPr>
                <w:rFonts w:ascii="Gill Sans MT" w:eastAsia="Verdana" w:hAnsi="Gill Sans MT" w:cs="Verdana"/>
                <w:bCs/>
                <w:i w:val="0"/>
                <w:iCs/>
                <w:u w:val="none"/>
                <w:lang w:val="en-GB"/>
              </w:rPr>
              <w:t xml:space="preserve"> till December 2022</w:t>
            </w:r>
            <w:r w:rsidRPr="00BB2271">
              <w:rPr>
                <w:rFonts w:ascii="Gill Sans MT" w:eastAsia="Verdana" w:hAnsi="Gill Sans MT" w:cs="Verdana"/>
                <w:bCs/>
                <w:i w:val="0"/>
                <w:iCs/>
                <w:u w:val="none"/>
                <w:lang w:val="en-GB"/>
              </w:rPr>
              <w:t>.</w:t>
            </w:r>
            <w:r w:rsidR="003D120B" w:rsidRPr="00BB2271">
              <w:rPr>
                <w:rFonts w:ascii="Gill Sans MT" w:eastAsia="Verdana" w:hAnsi="Gill Sans MT" w:cs="Verdana"/>
                <w:bCs/>
                <w:i w:val="0"/>
                <w:iCs/>
                <w:u w:val="none"/>
                <w:lang w:val="en-GB"/>
              </w:rPr>
              <w:t xml:space="preserve"> We also developed and aired 3 additional radio jingles on eye trauma, refractive </w:t>
            </w:r>
            <w:proofErr w:type="gramStart"/>
            <w:r w:rsidR="003D120B" w:rsidRPr="00BB2271">
              <w:rPr>
                <w:rFonts w:ascii="Gill Sans MT" w:eastAsia="Verdana" w:hAnsi="Gill Sans MT" w:cs="Verdana"/>
                <w:bCs/>
                <w:i w:val="0"/>
                <w:iCs/>
                <w:u w:val="none"/>
                <w:lang w:val="en-GB"/>
              </w:rPr>
              <w:t>error</w:t>
            </w:r>
            <w:proofErr w:type="gramEnd"/>
            <w:r w:rsidR="003D120B" w:rsidRPr="00BB2271">
              <w:rPr>
                <w:rFonts w:ascii="Gill Sans MT" w:eastAsia="Verdana" w:hAnsi="Gill Sans MT" w:cs="Verdana"/>
                <w:bCs/>
                <w:i w:val="0"/>
                <w:iCs/>
                <w:u w:val="none"/>
                <w:lang w:val="en-GB"/>
              </w:rPr>
              <w:t xml:space="preserve"> and glaucoma through 12 </w:t>
            </w:r>
            <w:proofErr w:type="spellStart"/>
            <w:r w:rsidR="003D120B" w:rsidRPr="00BB2271">
              <w:rPr>
                <w:rFonts w:ascii="Gill Sans MT" w:eastAsia="Verdana" w:hAnsi="Gill Sans MT" w:cs="Verdana"/>
                <w:bCs/>
                <w:i w:val="0"/>
                <w:iCs/>
                <w:u w:val="none"/>
                <w:lang w:val="en-GB"/>
              </w:rPr>
              <w:t>rdaio</w:t>
            </w:r>
            <w:proofErr w:type="spellEnd"/>
            <w:r w:rsidR="003D120B" w:rsidRPr="00BB2271">
              <w:rPr>
                <w:rFonts w:ascii="Gill Sans MT" w:eastAsia="Verdana" w:hAnsi="Gill Sans MT" w:cs="Verdana"/>
                <w:bCs/>
                <w:i w:val="0"/>
                <w:iCs/>
                <w:u w:val="none"/>
                <w:lang w:val="en-GB"/>
              </w:rPr>
              <w:t xml:space="preserve"> stations in the project districts in December 2022. Since there is no budget allocation for this provision in 2023, we stopped this activity since 1 January 2023.</w:t>
            </w:r>
          </w:p>
          <w:p w14:paraId="3690E6CC" w14:textId="77777777" w:rsidR="00FA38D9" w:rsidRPr="00346920" w:rsidRDefault="00FA38D9" w:rsidP="00A85589">
            <w:pPr>
              <w:spacing w:after="0" w:line="240" w:lineRule="auto"/>
              <w:contextualSpacing/>
              <w:jc w:val="both"/>
              <w:rPr>
                <w:rFonts w:ascii="Gill Sans MT" w:hAnsi="Gill Sans MT" w:cstheme="minorHAnsi"/>
                <w:lang w:val="en-GB"/>
              </w:rPr>
            </w:pPr>
          </w:p>
          <w:p w14:paraId="6FF2F97F" w14:textId="77777777" w:rsidR="00FA38D9" w:rsidRPr="00346920" w:rsidRDefault="00FA38D9" w:rsidP="00A85589">
            <w:pPr>
              <w:spacing w:after="0" w:line="240" w:lineRule="auto"/>
              <w:contextualSpacing/>
              <w:jc w:val="both"/>
              <w:rPr>
                <w:rFonts w:ascii="Gill Sans MT" w:hAnsi="Gill Sans MT" w:cstheme="minorHAnsi"/>
                <w:lang w:val="en-GB"/>
              </w:rPr>
            </w:pPr>
          </w:p>
        </w:tc>
      </w:tr>
    </w:tbl>
    <w:tbl>
      <w:tblPr>
        <w:tblpPr w:leftFromText="180" w:rightFromText="180" w:vertAnchor="text" w:horzAnchor="margin" w:tblpY="36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A85589" w:rsidRPr="008B61B1" w14:paraId="0B6AA615" w14:textId="77777777" w:rsidTr="00A85589">
        <w:trPr>
          <w:trHeight w:hRule="exact" w:val="397"/>
        </w:trPr>
        <w:tc>
          <w:tcPr>
            <w:tcW w:w="9776" w:type="dxa"/>
            <w:shd w:val="clear" w:color="auto" w:fill="auto"/>
          </w:tcPr>
          <w:p w14:paraId="194E9693" w14:textId="77777777" w:rsidR="00A85589" w:rsidRPr="00346920" w:rsidRDefault="00A85589" w:rsidP="00A85589">
            <w:pPr>
              <w:contextualSpacing/>
              <w:rPr>
                <w:rFonts w:ascii="Gill Sans MT" w:hAnsi="Gill Sans MT" w:cstheme="minorHAnsi"/>
                <w:b/>
                <w:bCs/>
                <w:lang w:val="en-US"/>
              </w:rPr>
            </w:pPr>
            <w:r w:rsidRPr="00346920">
              <w:rPr>
                <w:rFonts w:ascii="Gill Sans MT" w:hAnsi="Gill Sans MT" w:cstheme="minorHAnsi"/>
                <w:b/>
                <w:bCs/>
                <w:lang w:val="en-US"/>
              </w:rPr>
              <w:t xml:space="preserve">1.1.2 Street theatre to raise awareness of eye and ear </w:t>
            </w:r>
            <w:proofErr w:type="gramStart"/>
            <w:r w:rsidRPr="00346920">
              <w:rPr>
                <w:rFonts w:ascii="Gill Sans MT" w:hAnsi="Gill Sans MT" w:cstheme="minorHAnsi"/>
                <w:b/>
                <w:bCs/>
                <w:lang w:val="en-US"/>
              </w:rPr>
              <w:t>health</w:t>
            </w:r>
            <w:proofErr w:type="gramEnd"/>
          </w:p>
          <w:p w14:paraId="76F34CE2" w14:textId="77777777" w:rsidR="00A85589" w:rsidRPr="00346920" w:rsidRDefault="00A85589" w:rsidP="00A85589">
            <w:pPr>
              <w:contextualSpacing/>
              <w:rPr>
                <w:rFonts w:ascii="Gill Sans MT" w:hAnsi="Gill Sans MT" w:cstheme="minorHAnsi"/>
                <w:b/>
                <w:bCs/>
                <w:lang w:val="en-US"/>
              </w:rPr>
            </w:pPr>
          </w:p>
          <w:p w14:paraId="6ED95EE1" w14:textId="77777777" w:rsidR="00A85589" w:rsidRPr="00346920" w:rsidRDefault="00A85589" w:rsidP="00A85589">
            <w:pPr>
              <w:spacing w:after="0" w:line="240" w:lineRule="auto"/>
              <w:contextualSpacing/>
              <w:jc w:val="both"/>
              <w:rPr>
                <w:rFonts w:ascii="Gill Sans MT" w:hAnsi="Gill Sans MT" w:cstheme="minorHAnsi"/>
                <w:lang w:val="en-GB"/>
              </w:rPr>
            </w:pPr>
          </w:p>
          <w:p w14:paraId="2419C36B" w14:textId="77777777" w:rsidR="00A85589" w:rsidRPr="00346920" w:rsidRDefault="00A85589" w:rsidP="00A85589">
            <w:pPr>
              <w:spacing w:after="0" w:line="240" w:lineRule="auto"/>
              <w:contextualSpacing/>
              <w:jc w:val="both"/>
              <w:rPr>
                <w:rFonts w:ascii="Gill Sans MT" w:hAnsi="Gill Sans MT" w:cstheme="minorHAnsi"/>
                <w:lang w:val="en-GB"/>
              </w:rPr>
            </w:pPr>
          </w:p>
        </w:tc>
      </w:tr>
      <w:tr w:rsidR="00A85589" w:rsidRPr="00346920" w14:paraId="67F5997B" w14:textId="77777777" w:rsidTr="00A85589">
        <w:trPr>
          <w:trHeight w:hRule="exact" w:val="6274"/>
        </w:trPr>
        <w:tc>
          <w:tcPr>
            <w:tcW w:w="9776" w:type="dxa"/>
            <w:shd w:val="clear" w:color="auto" w:fill="auto"/>
          </w:tcPr>
          <w:p w14:paraId="15722EAD" w14:textId="5BE867DE" w:rsidR="00A85589" w:rsidRPr="00BB2271" w:rsidRDefault="00A85589" w:rsidP="00A85589">
            <w:pPr>
              <w:pStyle w:val="Lauraberschrift4"/>
              <w:spacing w:after="240" w:line="240" w:lineRule="auto"/>
              <w:contextualSpacing/>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In the month of November, </w:t>
            </w:r>
            <w:r w:rsidR="00DE23D3" w:rsidRPr="00BB2271">
              <w:rPr>
                <w:rFonts w:ascii="Gill Sans MT" w:eastAsia="Verdana" w:hAnsi="Gill Sans MT" w:cs="Verdana"/>
                <w:bCs/>
                <w:i w:val="0"/>
                <w:iCs/>
                <w:u w:val="none"/>
                <w:lang w:val="en-GB"/>
              </w:rPr>
              <w:t xml:space="preserve">the </w:t>
            </w:r>
            <w:r w:rsidRPr="00BB2271">
              <w:rPr>
                <w:rFonts w:ascii="Gill Sans MT" w:eastAsia="Verdana" w:hAnsi="Gill Sans MT" w:cs="Verdana"/>
                <w:bCs/>
                <w:i w:val="0"/>
                <w:iCs/>
                <w:u w:val="none"/>
                <w:lang w:val="en-GB"/>
              </w:rPr>
              <w:t>local cultural agency</w:t>
            </w:r>
            <w:ins w:id="6" w:author="Roshana Kandel" w:date="2023-01-23T15:05:00Z">
              <w:r w:rsidR="00D72A76" w:rsidRPr="00BB2271">
                <w:rPr>
                  <w:rFonts w:ascii="Gill Sans MT" w:eastAsia="Verdana" w:hAnsi="Gill Sans MT" w:cs="Verdana"/>
                  <w:bCs/>
                  <w:i w:val="0"/>
                  <w:iCs/>
                  <w:u w:val="none"/>
                  <w:lang w:val="en-GB"/>
                </w:rPr>
                <w:t xml:space="preserve"> </w:t>
              </w:r>
            </w:ins>
            <w:proofErr w:type="gramStart"/>
            <w:r w:rsidRPr="00BB2271">
              <w:rPr>
                <w:rFonts w:ascii="Gill Sans MT" w:eastAsia="Verdana" w:hAnsi="Gill Sans MT" w:cs="Verdana"/>
                <w:bCs/>
                <w:i w:val="0"/>
                <w:iCs/>
                <w:u w:val="none"/>
                <w:lang w:val="en-GB"/>
              </w:rPr>
              <w:t>performed  4</w:t>
            </w:r>
            <w:proofErr w:type="gramEnd"/>
            <w:r w:rsidRPr="00BB2271">
              <w:rPr>
                <w:rFonts w:ascii="Gill Sans MT" w:eastAsia="Verdana" w:hAnsi="Gill Sans MT" w:cs="Verdana"/>
                <w:bCs/>
                <w:i w:val="0"/>
                <w:iCs/>
                <w:u w:val="none"/>
                <w:lang w:val="en-GB"/>
              </w:rPr>
              <w:t xml:space="preserve"> events of street drama on eye and ear health awareness in Mugu and </w:t>
            </w:r>
            <w:proofErr w:type="spellStart"/>
            <w:r w:rsidRPr="00BB2271">
              <w:rPr>
                <w:rFonts w:ascii="Gill Sans MT" w:eastAsia="Verdana" w:hAnsi="Gill Sans MT" w:cs="Verdana"/>
                <w:bCs/>
                <w:i w:val="0"/>
                <w:iCs/>
                <w:u w:val="none"/>
                <w:lang w:val="en-GB"/>
              </w:rPr>
              <w:t>Jumla</w:t>
            </w:r>
            <w:proofErr w:type="spellEnd"/>
            <w:r w:rsidRPr="00BB2271">
              <w:rPr>
                <w:rFonts w:ascii="Gill Sans MT" w:eastAsia="Verdana" w:hAnsi="Gill Sans MT" w:cs="Verdana"/>
                <w:bCs/>
                <w:i w:val="0"/>
                <w:iCs/>
                <w:u w:val="none"/>
                <w:lang w:val="en-GB"/>
              </w:rPr>
              <w:t xml:space="preserve"> districts. In the 4 events, almost 2245 community people participated. Out of them, a total of 23 were persons with disabilities. </w:t>
            </w:r>
          </w:p>
          <w:p w14:paraId="58755B6B" w14:textId="2B4237F0" w:rsidR="00A85589" w:rsidRPr="00BB2271" w:rsidRDefault="00A85589" w:rsidP="00A85589">
            <w:pPr>
              <w:pStyle w:val="Lauraberschrift4"/>
              <w:spacing w:after="240" w:line="240" w:lineRule="auto"/>
              <w:contextualSpacing/>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In the month of September, 4 events were conducted in </w:t>
            </w:r>
            <w:proofErr w:type="spellStart"/>
            <w:r w:rsidRPr="00BB2271">
              <w:rPr>
                <w:rFonts w:ascii="Gill Sans MT" w:eastAsia="Verdana" w:hAnsi="Gill Sans MT" w:cs="Verdana"/>
                <w:bCs/>
                <w:i w:val="0"/>
                <w:iCs/>
                <w:u w:val="none"/>
                <w:lang w:val="en-GB"/>
              </w:rPr>
              <w:t>Surkhet</w:t>
            </w:r>
            <w:proofErr w:type="spellEnd"/>
            <w:r w:rsidRPr="00BB2271">
              <w:rPr>
                <w:rFonts w:ascii="Gill Sans MT" w:eastAsia="Verdana" w:hAnsi="Gill Sans MT" w:cs="Verdana"/>
                <w:bCs/>
                <w:i w:val="0"/>
                <w:iCs/>
                <w:u w:val="none"/>
                <w:lang w:val="en-GB"/>
              </w:rPr>
              <w:t xml:space="preserve"> and </w:t>
            </w:r>
            <w:proofErr w:type="spellStart"/>
            <w:r w:rsidRPr="00BB2271">
              <w:rPr>
                <w:rFonts w:ascii="Gill Sans MT" w:eastAsia="Verdana" w:hAnsi="Gill Sans MT" w:cs="Verdana"/>
                <w:bCs/>
                <w:i w:val="0"/>
                <w:iCs/>
                <w:u w:val="none"/>
                <w:lang w:val="en-GB"/>
              </w:rPr>
              <w:t>Dailekh</w:t>
            </w:r>
            <w:proofErr w:type="spellEnd"/>
            <w:r w:rsidRPr="00BB2271">
              <w:rPr>
                <w:rFonts w:ascii="Gill Sans MT" w:eastAsia="Verdana" w:hAnsi="Gill Sans MT" w:cs="Verdana"/>
                <w:bCs/>
                <w:i w:val="0"/>
                <w:iCs/>
                <w:u w:val="none"/>
                <w:lang w:val="en-GB"/>
              </w:rPr>
              <w:t xml:space="preserve"> districts where almost 1500 community people were sensitized on eye and ear health and disability. Out of them, a total of 20 were persons with disabilities.</w:t>
            </w:r>
          </w:p>
          <w:p w14:paraId="2940F708" w14:textId="4F4CB9BB" w:rsidR="00A85589" w:rsidRPr="00BB2271" w:rsidRDefault="00A85589" w:rsidP="00A85589">
            <w:pPr>
              <w:pStyle w:val="Lauraberschrift4"/>
              <w:spacing w:after="240" w:line="240" w:lineRule="auto"/>
              <w:contextualSpacing/>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Thus a total of 8 </w:t>
            </w:r>
            <w:proofErr w:type="spellStart"/>
            <w:r w:rsidRPr="00BB2271">
              <w:rPr>
                <w:rFonts w:ascii="Gill Sans MT" w:eastAsia="Verdana" w:hAnsi="Gill Sans MT" w:cs="Verdana"/>
                <w:bCs/>
                <w:i w:val="0"/>
                <w:iCs/>
                <w:u w:val="none"/>
                <w:lang w:val="en-GB"/>
              </w:rPr>
              <w:t>streeet</w:t>
            </w:r>
            <w:proofErr w:type="spellEnd"/>
            <w:r w:rsidRPr="00BB2271">
              <w:rPr>
                <w:rFonts w:ascii="Gill Sans MT" w:eastAsia="Verdana" w:hAnsi="Gill Sans MT" w:cs="Verdana"/>
                <w:bCs/>
                <w:i w:val="0"/>
                <w:iCs/>
                <w:u w:val="none"/>
                <w:lang w:val="en-GB"/>
              </w:rPr>
              <w:t xml:space="preserve"> </w:t>
            </w:r>
            <w:proofErr w:type="spellStart"/>
            <w:r w:rsidRPr="00BB2271">
              <w:rPr>
                <w:rFonts w:ascii="Gill Sans MT" w:eastAsia="Verdana" w:hAnsi="Gill Sans MT" w:cs="Verdana"/>
                <w:bCs/>
                <w:i w:val="0"/>
                <w:iCs/>
                <w:u w:val="none"/>
                <w:lang w:val="en-GB"/>
              </w:rPr>
              <w:t>theartes</w:t>
            </w:r>
            <w:proofErr w:type="spellEnd"/>
            <w:r w:rsidRPr="00BB2271">
              <w:rPr>
                <w:rFonts w:ascii="Gill Sans MT" w:eastAsia="Verdana" w:hAnsi="Gill Sans MT" w:cs="Verdana"/>
                <w:bCs/>
                <w:i w:val="0"/>
                <w:iCs/>
                <w:u w:val="none"/>
                <w:lang w:val="en-GB"/>
              </w:rPr>
              <w:t xml:space="preserve"> have been conducted in 2022 where </w:t>
            </w:r>
            <w:r w:rsidR="00DE23D3" w:rsidRPr="00BB2271">
              <w:rPr>
                <w:rFonts w:ascii="Gill Sans MT" w:eastAsia="Verdana" w:hAnsi="Gill Sans MT" w:cs="Verdana"/>
                <w:bCs/>
                <w:i w:val="0"/>
                <w:iCs/>
                <w:u w:val="none"/>
                <w:lang w:val="en-GB"/>
              </w:rPr>
              <w:t>around</w:t>
            </w:r>
            <w:r w:rsidRPr="00BB2271">
              <w:rPr>
                <w:rFonts w:ascii="Gill Sans MT" w:eastAsia="Verdana" w:hAnsi="Gill Sans MT" w:cs="Verdana"/>
                <w:bCs/>
                <w:i w:val="0"/>
                <w:iCs/>
                <w:u w:val="none"/>
                <w:lang w:val="en-GB"/>
              </w:rPr>
              <w:t xml:space="preserve">3745 community people </w:t>
            </w:r>
            <w:r w:rsidR="00DE23D3" w:rsidRPr="00BB2271">
              <w:rPr>
                <w:rFonts w:ascii="Gill Sans MT" w:eastAsia="Verdana" w:hAnsi="Gill Sans MT" w:cs="Verdana"/>
                <w:bCs/>
                <w:i w:val="0"/>
                <w:iCs/>
                <w:u w:val="none"/>
                <w:lang w:val="en-GB"/>
              </w:rPr>
              <w:t xml:space="preserve">have </w:t>
            </w:r>
            <w:proofErr w:type="spellStart"/>
            <w:proofErr w:type="gramStart"/>
            <w:r w:rsidRPr="00BB2271">
              <w:rPr>
                <w:rFonts w:ascii="Gill Sans MT" w:eastAsia="Verdana" w:hAnsi="Gill Sans MT" w:cs="Verdana"/>
                <w:bCs/>
                <w:i w:val="0"/>
                <w:iCs/>
                <w:u w:val="none"/>
                <w:lang w:val="en-GB"/>
              </w:rPr>
              <w:t>participated.Before</w:t>
            </w:r>
            <w:proofErr w:type="spellEnd"/>
            <w:proofErr w:type="gramEnd"/>
            <w:r w:rsidRPr="00BB2271">
              <w:rPr>
                <w:rFonts w:ascii="Gill Sans MT" w:eastAsia="Verdana" w:hAnsi="Gill Sans MT" w:cs="Verdana"/>
                <w:bCs/>
                <w:i w:val="0"/>
                <w:iCs/>
                <w:u w:val="none"/>
                <w:lang w:val="en-GB"/>
              </w:rPr>
              <w:t xml:space="preserve"> performing the event, the organizer coordinated the local </w:t>
            </w:r>
            <w:proofErr w:type="spellStart"/>
            <w:r w:rsidRPr="00BB2271">
              <w:rPr>
                <w:rFonts w:ascii="Gill Sans MT" w:eastAsia="Verdana" w:hAnsi="Gill Sans MT" w:cs="Verdana"/>
                <w:bCs/>
                <w:i w:val="0"/>
                <w:iCs/>
                <w:u w:val="none"/>
                <w:lang w:val="en-GB"/>
              </w:rPr>
              <w:t>municiplaities</w:t>
            </w:r>
            <w:proofErr w:type="spellEnd"/>
            <w:r w:rsidRPr="00BB2271">
              <w:rPr>
                <w:rFonts w:ascii="Gill Sans MT" w:eastAsia="Verdana" w:hAnsi="Gill Sans MT" w:cs="Verdana"/>
                <w:bCs/>
                <w:i w:val="0"/>
                <w:iCs/>
                <w:u w:val="none"/>
                <w:lang w:val="en-GB"/>
              </w:rPr>
              <w:t xml:space="preserve">, local DPOs and our community coordinators. The community people were informed through miking to gather at the sites already fixed. The drama actors performed their local cultural dances to attract the audiences before starting the play. After masses gathered, a total of 10 players performed their allocated role in the drama to aware on eye and ear health and hygiene practices as well as to sensitize on disability and inclusion. At the completion of the street drama, the audiences were to realize the importance of seeking timely treatment of their eye and ear problems from </w:t>
            </w:r>
            <w:proofErr w:type="spellStart"/>
            <w:r w:rsidRPr="00BB2271">
              <w:rPr>
                <w:rFonts w:ascii="Gill Sans MT" w:eastAsia="Verdana" w:hAnsi="Gill Sans MT" w:cs="Verdana"/>
                <w:bCs/>
                <w:i w:val="0"/>
                <w:iCs/>
                <w:u w:val="none"/>
                <w:lang w:val="en-GB"/>
              </w:rPr>
              <w:t>near by</w:t>
            </w:r>
            <w:proofErr w:type="spellEnd"/>
            <w:r w:rsidRPr="00BB2271">
              <w:rPr>
                <w:rFonts w:ascii="Gill Sans MT" w:eastAsia="Verdana" w:hAnsi="Gill Sans MT" w:cs="Verdana"/>
                <w:bCs/>
                <w:i w:val="0"/>
                <w:iCs/>
                <w:u w:val="none"/>
                <w:lang w:val="en-GB"/>
              </w:rPr>
              <w:t xml:space="preserve"> health facilities rather to follow the malpractices and superstitions </w:t>
            </w:r>
            <w:proofErr w:type="spellStart"/>
            <w:r w:rsidRPr="00BB2271">
              <w:rPr>
                <w:rFonts w:ascii="Gill Sans MT" w:eastAsia="Verdana" w:hAnsi="Gill Sans MT" w:cs="Verdana"/>
                <w:bCs/>
                <w:i w:val="0"/>
                <w:iCs/>
                <w:u w:val="none"/>
                <w:lang w:val="en-GB"/>
              </w:rPr>
              <w:t>ramphant</w:t>
            </w:r>
            <w:proofErr w:type="spellEnd"/>
            <w:r w:rsidRPr="00BB2271">
              <w:rPr>
                <w:rFonts w:ascii="Gill Sans MT" w:eastAsia="Verdana" w:hAnsi="Gill Sans MT" w:cs="Verdana"/>
                <w:bCs/>
                <w:i w:val="0"/>
                <w:iCs/>
                <w:u w:val="none"/>
                <w:lang w:val="en-GB"/>
              </w:rPr>
              <w:t xml:space="preserve"> in the society. The drama also emphasized on the respect, </w:t>
            </w:r>
            <w:proofErr w:type="gramStart"/>
            <w:r w:rsidRPr="00BB2271">
              <w:rPr>
                <w:rFonts w:ascii="Gill Sans MT" w:eastAsia="Verdana" w:hAnsi="Gill Sans MT" w:cs="Verdana"/>
                <w:bCs/>
                <w:i w:val="0"/>
                <w:iCs/>
                <w:u w:val="none"/>
                <w:lang w:val="en-GB"/>
              </w:rPr>
              <w:t>dignity</w:t>
            </w:r>
            <w:proofErr w:type="gramEnd"/>
            <w:r w:rsidRPr="00BB2271">
              <w:rPr>
                <w:rFonts w:ascii="Gill Sans MT" w:eastAsia="Verdana" w:hAnsi="Gill Sans MT" w:cs="Verdana"/>
                <w:bCs/>
                <w:i w:val="0"/>
                <w:iCs/>
                <w:u w:val="none"/>
                <w:lang w:val="en-GB"/>
              </w:rPr>
              <w:t xml:space="preserve"> and rights of the persons with disabilities.</w:t>
            </w:r>
          </w:p>
          <w:p w14:paraId="3C51BB9C" w14:textId="77777777" w:rsidR="00A85589" w:rsidRPr="00BB2271" w:rsidRDefault="00A85589" w:rsidP="00A85589">
            <w:pPr>
              <w:pStyle w:val="Lauraberschrift4"/>
              <w:spacing w:after="240" w:line="240" w:lineRule="auto"/>
              <w:contextualSpacing/>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At the end of each event, </w:t>
            </w:r>
            <w:proofErr w:type="gramStart"/>
            <w:r w:rsidRPr="00BB2271">
              <w:rPr>
                <w:rFonts w:ascii="Gill Sans MT" w:eastAsia="Verdana" w:hAnsi="Gill Sans MT" w:cs="Verdana"/>
                <w:bCs/>
                <w:i w:val="0"/>
                <w:iCs/>
                <w:u w:val="none"/>
                <w:lang w:val="en-GB"/>
              </w:rPr>
              <w:t>audiences‘ perceptions</w:t>
            </w:r>
            <w:proofErr w:type="gramEnd"/>
            <w:r w:rsidRPr="00BB2271">
              <w:rPr>
                <w:rFonts w:ascii="Gill Sans MT" w:eastAsia="Verdana" w:hAnsi="Gill Sans MT" w:cs="Verdana"/>
                <w:bCs/>
                <w:i w:val="0"/>
                <w:iCs/>
                <w:u w:val="none"/>
                <w:lang w:val="en-GB"/>
              </w:rPr>
              <w:t xml:space="preserve"> were sought regarding the street drama from some participants. They </w:t>
            </w:r>
            <w:proofErr w:type="spellStart"/>
            <w:r w:rsidRPr="00BB2271">
              <w:rPr>
                <w:rFonts w:ascii="Gill Sans MT" w:eastAsia="Verdana" w:hAnsi="Gill Sans MT" w:cs="Verdana"/>
                <w:bCs/>
                <w:i w:val="0"/>
                <w:iCs/>
                <w:u w:val="none"/>
                <w:lang w:val="en-GB"/>
              </w:rPr>
              <w:t>espressed</w:t>
            </w:r>
            <w:proofErr w:type="spellEnd"/>
            <w:r w:rsidRPr="00BB2271">
              <w:rPr>
                <w:rFonts w:ascii="Gill Sans MT" w:eastAsia="Verdana" w:hAnsi="Gill Sans MT" w:cs="Verdana"/>
                <w:bCs/>
                <w:i w:val="0"/>
                <w:iCs/>
                <w:u w:val="none"/>
                <w:lang w:val="en-GB"/>
              </w:rPr>
              <w:t xml:space="preserve"> their excitement, </w:t>
            </w:r>
            <w:proofErr w:type="gramStart"/>
            <w:r w:rsidRPr="00BB2271">
              <w:rPr>
                <w:rFonts w:ascii="Gill Sans MT" w:eastAsia="Verdana" w:hAnsi="Gill Sans MT" w:cs="Verdana"/>
                <w:bCs/>
                <w:i w:val="0"/>
                <w:iCs/>
                <w:u w:val="none"/>
                <w:lang w:val="en-GB"/>
              </w:rPr>
              <w:t>entertainment</w:t>
            </w:r>
            <w:proofErr w:type="gramEnd"/>
            <w:r w:rsidRPr="00BB2271">
              <w:rPr>
                <w:rFonts w:ascii="Gill Sans MT" w:eastAsia="Verdana" w:hAnsi="Gill Sans MT" w:cs="Verdana"/>
                <w:bCs/>
                <w:i w:val="0"/>
                <w:iCs/>
                <w:u w:val="none"/>
                <w:lang w:val="en-GB"/>
              </w:rPr>
              <w:t xml:space="preserve"> and inspirations over watching the drama. Some of their </w:t>
            </w:r>
            <w:proofErr w:type="spellStart"/>
            <w:r w:rsidRPr="00BB2271">
              <w:rPr>
                <w:rFonts w:ascii="Gill Sans MT" w:eastAsia="Verdana" w:hAnsi="Gill Sans MT" w:cs="Verdana"/>
                <w:bCs/>
                <w:i w:val="0"/>
                <w:iCs/>
                <w:u w:val="none"/>
                <w:lang w:val="en-GB"/>
              </w:rPr>
              <w:t>refelections</w:t>
            </w:r>
            <w:proofErr w:type="spellEnd"/>
            <w:r w:rsidRPr="00BB2271">
              <w:rPr>
                <w:rFonts w:ascii="Gill Sans MT" w:eastAsia="Verdana" w:hAnsi="Gill Sans MT" w:cs="Verdana"/>
                <w:bCs/>
                <w:i w:val="0"/>
                <w:iCs/>
                <w:u w:val="none"/>
                <w:lang w:val="en-GB"/>
              </w:rPr>
              <w:t xml:space="preserve"> were as such:</w:t>
            </w:r>
          </w:p>
          <w:p w14:paraId="26971103" w14:textId="77777777" w:rsidR="00A85589" w:rsidRPr="00BB2271" w:rsidRDefault="00A85589" w:rsidP="00A85589">
            <w:pPr>
              <w:pStyle w:val="Lauraberschrift4"/>
              <w:spacing w:after="240" w:line="240" w:lineRule="auto"/>
              <w:contextualSpacing/>
              <w:rPr>
                <w:rFonts w:ascii="Gill Sans MT" w:eastAsia="Verdana" w:hAnsi="Gill Sans MT" w:cs="Verdana"/>
                <w:bCs/>
                <w:i w:val="0"/>
                <w:iCs/>
                <w:u w:val="none"/>
                <w:lang w:val="en-GB"/>
              </w:rPr>
            </w:pPr>
            <w:proofErr w:type="gramStart"/>
            <w:r w:rsidRPr="00BB2271">
              <w:rPr>
                <w:rFonts w:ascii="Gill Sans MT" w:eastAsia="Verdana" w:hAnsi="Gill Sans MT" w:cs="Verdana"/>
                <w:bCs/>
                <w:i w:val="0"/>
                <w:iCs/>
                <w:u w:val="none"/>
                <w:lang w:val="en-GB"/>
              </w:rPr>
              <w:t>”This</w:t>
            </w:r>
            <w:proofErr w:type="gramEnd"/>
            <w:r w:rsidRPr="00BB2271">
              <w:rPr>
                <w:rFonts w:ascii="Gill Sans MT" w:eastAsia="Verdana" w:hAnsi="Gill Sans MT" w:cs="Verdana"/>
                <w:bCs/>
                <w:i w:val="0"/>
                <w:iCs/>
                <w:u w:val="none"/>
                <w:lang w:val="en-GB"/>
              </w:rPr>
              <w:t xml:space="preserve"> street drama on eye and ear health is very new to us, it is really informative and useful for our lives, because eye and ear are very important in our life.“</w:t>
            </w:r>
          </w:p>
          <w:p w14:paraId="0C74628E" w14:textId="133E6BF1" w:rsidR="00A85589" w:rsidRPr="00A85589" w:rsidRDefault="00A85589" w:rsidP="00A85589">
            <w:pPr>
              <w:pStyle w:val="Lauraberschrift4"/>
              <w:spacing w:after="240" w:line="240" w:lineRule="auto"/>
              <w:contextualSpacing/>
              <w:rPr>
                <w:rFonts w:ascii="Gill Sans MT" w:eastAsia="Verdana" w:hAnsi="Gill Sans MT" w:cs="Verdana"/>
                <w:bCs/>
                <w:i w:val="0"/>
                <w:iCs/>
                <w:u w:val="none"/>
              </w:rPr>
            </w:pPr>
            <w:proofErr w:type="gramStart"/>
            <w:r w:rsidRPr="00BB2271">
              <w:rPr>
                <w:rFonts w:ascii="Gill Sans MT" w:eastAsia="Verdana" w:hAnsi="Gill Sans MT" w:cs="Verdana"/>
                <w:bCs/>
                <w:i w:val="0"/>
                <w:iCs/>
                <w:u w:val="none"/>
                <w:lang w:val="en-GB"/>
              </w:rPr>
              <w:t>”It</w:t>
            </w:r>
            <w:proofErr w:type="gramEnd"/>
            <w:r w:rsidRPr="00BB2271">
              <w:rPr>
                <w:rFonts w:ascii="Gill Sans MT" w:eastAsia="Verdana" w:hAnsi="Gill Sans MT" w:cs="Verdana"/>
                <w:bCs/>
                <w:i w:val="0"/>
                <w:iCs/>
                <w:u w:val="none"/>
                <w:lang w:val="en-GB"/>
              </w:rPr>
              <w:t xml:space="preserve"> would have been very good for us if eye and ear camps were conducted along with the </w:t>
            </w:r>
            <w:proofErr w:type="spellStart"/>
            <w:r w:rsidRPr="00BB2271">
              <w:rPr>
                <w:rFonts w:ascii="Gill Sans MT" w:eastAsia="Verdana" w:hAnsi="Gill Sans MT" w:cs="Verdana"/>
                <w:bCs/>
                <w:i w:val="0"/>
                <w:iCs/>
                <w:u w:val="none"/>
                <w:lang w:val="en-GB"/>
              </w:rPr>
              <w:t>drama.“</w:t>
            </w:r>
            <w:r w:rsidRPr="00BB2271">
              <w:rPr>
                <w:rFonts w:ascii="Gill Sans MT" w:eastAsia="Verdana" w:hAnsi="Gill Sans MT" w:cs="Verdana"/>
                <w:bCs/>
                <w:iCs/>
                <w:u w:val="none"/>
                <w:lang w:val="en-GB"/>
              </w:rPr>
              <w:t>“We</w:t>
            </w:r>
            <w:proofErr w:type="spellEnd"/>
            <w:r w:rsidRPr="00BB2271">
              <w:rPr>
                <w:rFonts w:ascii="Gill Sans MT" w:eastAsia="Verdana" w:hAnsi="Gill Sans MT" w:cs="Verdana"/>
                <w:bCs/>
                <w:iCs/>
                <w:u w:val="none"/>
                <w:lang w:val="en-GB"/>
              </w:rPr>
              <w:t xml:space="preserve"> knew the value of good vision and good hearing, from now we will directly go to health facilities to seek treatment, if any eye and ear problem is with us”.</w:t>
            </w:r>
            <w:r w:rsidR="00DE23D3" w:rsidRPr="00BB2271">
              <w:rPr>
                <w:rFonts w:ascii="Gill Sans MT" w:eastAsia="Verdana" w:hAnsi="Gill Sans MT" w:cs="Verdana"/>
                <w:bCs/>
                <w:iCs/>
                <w:u w:val="none"/>
                <w:lang w:val="en-GB"/>
              </w:rPr>
              <w:t xml:space="preserve"> </w:t>
            </w:r>
            <w:proofErr w:type="spellStart"/>
            <w:r w:rsidR="00DE23D3">
              <w:rPr>
                <w:rFonts w:ascii="Gill Sans MT" w:eastAsia="Verdana" w:hAnsi="Gill Sans MT" w:cs="Verdana"/>
                <w:bCs/>
                <w:iCs/>
                <w:u w:val="none"/>
              </w:rPr>
              <w:t>Satement</w:t>
            </w:r>
            <w:proofErr w:type="spellEnd"/>
            <w:r w:rsidR="00DE23D3">
              <w:rPr>
                <w:rFonts w:ascii="Gill Sans MT" w:eastAsia="Verdana" w:hAnsi="Gill Sans MT" w:cs="Verdana"/>
                <w:bCs/>
                <w:iCs/>
                <w:u w:val="none"/>
              </w:rPr>
              <w:t xml:space="preserve"> </w:t>
            </w:r>
            <w:proofErr w:type="spellStart"/>
            <w:r w:rsidR="00DE23D3">
              <w:rPr>
                <w:rFonts w:ascii="Gill Sans MT" w:eastAsia="Verdana" w:hAnsi="Gill Sans MT" w:cs="Verdana"/>
                <w:bCs/>
                <w:iCs/>
                <w:u w:val="none"/>
              </w:rPr>
              <w:t>from</w:t>
            </w:r>
            <w:proofErr w:type="spellEnd"/>
            <w:r w:rsidR="00DE23D3">
              <w:rPr>
                <w:rFonts w:ascii="Gill Sans MT" w:eastAsia="Verdana" w:hAnsi="Gill Sans MT" w:cs="Verdana"/>
                <w:bCs/>
                <w:iCs/>
                <w:u w:val="none"/>
              </w:rPr>
              <w:t xml:space="preserve"> </w:t>
            </w:r>
            <w:proofErr w:type="spellStart"/>
            <w:r w:rsidR="00DE23D3">
              <w:rPr>
                <w:rFonts w:ascii="Gill Sans MT" w:eastAsia="Verdana" w:hAnsi="Gill Sans MT" w:cs="Verdana"/>
                <w:bCs/>
                <w:iCs/>
                <w:u w:val="none"/>
              </w:rPr>
              <w:t>one</w:t>
            </w:r>
            <w:proofErr w:type="spellEnd"/>
            <w:r w:rsidR="00DE23D3">
              <w:rPr>
                <w:rFonts w:ascii="Gill Sans MT" w:eastAsia="Verdana" w:hAnsi="Gill Sans MT" w:cs="Verdana"/>
                <w:bCs/>
                <w:iCs/>
                <w:u w:val="none"/>
              </w:rPr>
              <w:t xml:space="preserve"> </w:t>
            </w:r>
            <w:proofErr w:type="spellStart"/>
            <w:r w:rsidR="00DE23D3">
              <w:rPr>
                <w:rFonts w:ascii="Gill Sans MT" w:eastAsia="Verdana" w:hAnsi="Gill Sans MT" w:cs="Verdana"/>
                <w:bCs/>
                <w:iCs/>
                <w:u w:val="none"/>
              </w:rPr>
              <w:t>of</w:t>
            </w:r>
            <w:proofErr w:type="spellEnd"/>
            <w:r w:rsidR="00DE23D3">
              <w:rPr>
                <w:rFonts w:ascii="Gill Sans MT" w:eastAsia="Verdana" w:hAnsi="Gill Sans MT" w:cs="Verdana"/>
                <w:bCs/>
                <w:iCs/>
                <w:u w:val="none"/>
              </w:rPr>
              <w:t xml:space="preserve"> the observer</w:t>
            </w:r>
            <w:r w:rsidR="007F09B9">
              <w:rPr>
                <w:rFonts w:ascii="Gill Sans MT" w:eastAsia="Verdana" w:hAnsi="Gill Sans MT" w:cs="Verdana"/>
                <w:bCs/>
                <w:iCs/>
                <w:u w:val="none"/>
              </w:rPr>
              <w:t>s</w:t>
            </w:r>
            <w:r w:rsidR="00DE23D3">
              <w:rPr>
                <w:rFonts w:ascii="Gill Sans MT" w:eastAsia="Verdana" w:hAnsi="Gill Sans MT" w:cs="Verdana"/>
                <w:bCs/>
                <w:iCs/>
                <w:u w:val="none"/>
              </w:rPr>
              <w:t xml:space="preserve"> of street drama.</w:t>
            </w:r>
          </w:p>
        </w:tc>
      </w:tr>
    </w:tbl>
    <w:tbl>
      <w:tblPr>
        <w:tblpPr w:leftFromText="180" w:rightFromText="180" w:vertAnchor="text" w:horzAnchor="margin" w:tblpY="-36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A85589" w:rsidRPr="008B61B1" w14:paraId="124BE4A7" w14:textId="77777777" w:rsidTr="00A85589">
        <w:trPr>
          <w:trHeight w:hRule="exact" w:val="397"/>
        </w:trPr>
        <w:tc>
          <w:tcPr>
            <w:tcW w:w="9776" w:type="dxa"/>
            <w:shd w:val="clear" w:color="auto" w:fill="auto"/>
          </w:tcPr>
          <w:p w14:paraId="24A396E0" w14:textId="77777777" w:rsidR="00A85589" w:rsidRPr="00346920" w:rsidRDefault="00A85589" w:rsidP="00A85589">
            <w:pPr>
              <w:spacing w:line="240" w:lineRule="auto"/>
              <w:rPr>
                <w:rFonts w:ascii="Gill Sans MT" w:hAnsi="Gill Sans MT" w:cstheme="minorHAnsi"/>
                <w:b/>
                <w:bCs/>
                <w:lang w:val="en-US"/>
              </w:rPr>
            </w:pPr>
            <w:r w:rsidRPr="00346920">
              <w:rPr>
                <w:rFonts w:ascii="Gill Sans MT" w:hAnsi="Gill Sans MT" w:cstheme="minorHAnsi"/>
                <w:b/>
                <w:bCs/>
                <w:lang w:val="en-US"/>
              </w:rPr>
              <w:lastRenderedPageBreak/>
              <w:t>1.1.3 Design and production of information material</w:t>
            </w:r>
          </w:p>
          <w:p w14:paraId="32DFE611" w14:textId="77777777" w:rsidR="00A85589" w:rsidRPr="00346920" w:rsidRDefault="00A85589" w:rsidP="00A85589">
            <w:pPr>
              <w:spacing w:after="0" w:line="240" w:lineRule="auto"/>
              <w:jc w:val="both"/>
              <w:rPr>
                <w:rFonts w:ascii="Gill Sans MT" w:hAnsi="Gill Sans MT" w:cstheme="minorHAnsi"/>
                <w:lang w:val="en-US"/>
              </w:rPr>
            </w:pPr>
          </w:p>
          <w:p w14:paraId="5289FA15" w14:textId="77777777" w:rsidR="00A85589" w:rsidRPr="00346920" w:rsidRDefault="00A85589" w:rsidP="00A85589">
            <w:pPr>
              <w:spacing w:after="0" w:line="240" w:lineRule="auto"/>
              <w:jc w:val="both"/>
              <w:rPr>
                <w:rFonts w:ascii="Gill Sans MT" w:hAnsi="Gill Sans MT" w:cstheme="minorHAnsi"/>
                <w:lang w:val="en-GB"/>
              </w:rPr>
            </w:pPr>
          </w:p>
        </w:tc>
      </w:tr>
      <w:tr w:rsidR="00A85589" w:rsidRPr="008B61B1" w14:paraId="3933E939" w14:textId="77777777" w:rsidTr="00A85589">
        <w:trPr>
          <w:trHeight w:hRule="exact" w:val="3178"/>
        </w:trPr>
        <w:tc>
          <w:tcPr>
            <w:tcW w:w="9776" w:type="dxa"/>
            <w:shd w:val="clear" w:color="auto" w:fill="auto"/>
          </w:tcPr>
          <w:p w14:paraId="048F992A" w14:textId="77777777" w:rsidR="00A85589" w:rsidRPr="00BB2271" w:rsidRDefault="00A85589" w:rsidP="00A85589">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In 2022 we </w:t>
            </w:r>
            <w:proofErr w:type="spellStart"/>
            <w:r w:rsidRPr="00BB2271">
              <w:rPr>
                <w:rFonts w:ascii="Gill Sans MT" w:eastAsia="Verdana" w:hAnsi="Gill Sans MT" w:cs="Verdana"/>
                <w:bCs/>
                <w:lang w:val="en-GB"/>
              </w:rPr>
              <w:t>hav</w:t>
            </w:r>
            <w:proofErr w:type="spellEnd"/>
            <w:r w:rsidRPr="00BB2271">
              <w:rPr>
                <w:rFonts w:ascii="Gill Sans MT" w:eastAsia="Verdana" w:hAnsi="Gill Sans MT" w:cs="Verdana"/>
                <w:bCs/>
                <w:lang w:val="en-GB"/>
              </w:rPr>
              <w:t xml:space="preserve"> already designed and printed 15 stickers, 50 flexes and 2500 brochures on eye health awareness, 50 flexes and 2000 posters on ear health awareness within the Q2 of 2022. We also designed and printed 250 pamphlets on eye and ear health in accessible Braille Format.</w:t>
            </w:r>
          </w:p>
          <w:p w14:paraId="13F3801B" w14:textId="77777777" w:rsidR="00A85589" w:rsidRPr="00BB2271" w:rsidRDefault="00A85589" w:rsidP="00A85589">
            <w:pPr>
              <w:spacing w:after="0"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We have been displaying them during regular eye and ear screening campaigns, surgical eye and ear camps, </w:t>
            </w:r>
            <w:proofErr w:type="gramStart"/>
            <w:r w:rsidRPr="00BB2271">
              <w:rPr>
                <w:rFonts w:ascii="Gill Sans MT" w:eastAsia="Verdana" w:hAnsi="Gill Sans MT" w:cs="Verdana"/>
                <w:bCs/>
                <w:lang w:val="en-GB"/>
              </w:rPr>
              <w:t>schools</w:t>
            </w:r>
            <w:proofErr w:type="gramEnd"/>
            <w:r w:rsidRPr="00BB2271">
              <w:rPr>
                <w:rFonts w:ascii="Gill Sans MT" w:eastAsia="Verdana" w:hAnsi="Gill Sans MT" w:cs="Verdana"/>
                <w:bCs/>
                <w:lang w:val="en-GB"/>
              </w:rPr>
              <w:t xml:space="preserve"> and other public places like health facilities. We </w:t>
            </w:r>
            <w:proofErr w:type="spellStart"/>
            <w:r w:rsidRPr="00BB2271">
              <w:rPr>
                <w:rFonts w:ascii="Gill Sans MT" w:eastAsia="Verdana" w:hAnsi="Gill Sans MT" w:cs="Verdana"/>
                <w:bCs/>
                <w:lang w:val="en-GB"/>
              </w:rPr>
              <w:t>habe</w:t>
            </w:r>
            <w:proofErr w:type="spellEnd"/>
            <w:r w:rsidRPr="00BB2271">
              <w:rPr>
                <w:rFonts w:ascii="Gill Sans MT" w:eastAsia="Verdana" w:hAnsi="Gill Sans MT" w:cs="Verdana"/>
                <w:bCs/>
                <w:lang w:val="en-GB"/>
              </w:rPr>
              <w:t xml:space="preserve"> been distributing them in the schools where inclusive education is provisioned, during the DID trainings and seminars, surgical </w:t>
            </w:r>
            <w:proofErr w:type="gramStart"/>
            <w:r w:rsidRPr="00BB2271">
              <w:rPr>
                <w:rFonts w:ascii="Gill Sans MT" w:eastAsia="Verdana" w:hAnsi="Gill Sans MT" w:cs="Verdana"/>
                <w:bCs/>
                <w:lang w:val="en-GB"/>
              </w:rPr>
              <w:t>eye</w:t>
            </w:r>
            <w:proofErr w:type="gramEnd"/>
            <w:r w:rsidRPr="00BB2271">
              <w:rPr>
                <w:rFonts w:ascii="Gill Sans MT" w:eastAsia="Verdana" w:hAnsi="Gill Sans MT" w:cs="Verdana"/>
                <w:bCs/>
                <w:lang w:val="en-GB"/>
              </w:rPr>
              <w:t xml:space="preserve"> and ear campaigns and the DPOs working for the welfare of people affected with incurable blindness and visual impairment.</w:t>
            </w:r>
          </w:p>
          <w:p w14:paraId="7F8646D9" w14:textId="77777777" w:rsidR="00A85589" w:rsidRDefault="00A85589" w:rsidP="00A85589">
            <w:pPr>
              <w:spacing w:after="0" w:line="240" w:lineRule="auto"/>
              <w:jc w:val="both"/>
              <w:rPr>
                <w:rFonts w:ascii="Gill Sans MT" w:hAnsi="Gill Sans MT" w:cstheme="minorHAnsi"/>
                <w:lang w:val="en-GB"/>
              </w:rPr>
            </w:pPr>
          </w:p>
          <w:p w14:paraId="5D58F821" w14:textId="309A8AD1" w:rsidR="00A85589" w:rsidRPr="00346920" w:rsidRDefault="00A85589" w:rsidP="00A85589">
            <w:pPr>
              <w:spacing w:after="0" w:line="240" w:lineRule="auto"/>
              <w:jc w:val="both"/>
              <w:rPr>
                <w:rFonts w:ascii="Gill Sans MT" w:hAnsi="Gill Sans MT" w:cstheme="minorHAnsi"/>
                <w:lang w:val="en-GB"/>
              </w:rPr>
            </w:pPr>
            <w:r>
              <w:rPr>
                <w:rFonts w:ascii="Gill Sans MT" w:hAnsi="Gill Sans MT" w:cstheme="minorHAnsi"/>
                <w:lang w:val="en-GB"/>
              </w:rPr>
              <w:t xml:space="preserve">Within the allocated budget, we have accomplished this activity. And we will be focussing onwards on awareness raising campaigns through our published IEEC materials throughout the project period. If needed, we will coordinate with CBM for additional </w:t>
            </w:r>
            <w:r w:rsidR="00DE23D3">
              <w:rPr>
                <w:rFonts w:ascii="Gill Sans MT" w:hAnsi="Gill Sans MT" w:cstheme="minorHAnsi"/>
                <w:lang w:val="en-GB"/>
              </w:rPr>
              <w:t>budget</w:t>
            </w:r>
            <w:r>
              <w:rPr>
                <w:rFonts w:ascii="Gill Sans MT" w:hAnsi="Gill Sans MT" w:cstheme="minorHAnsi"/>
                <w:lang w:val="en-GB"/>
              </w:rPr>
              <w:t>.</w:t>
            </w:r>
          </w:p>
        </w:tc>
      </w:tr>
    </w:tbl>
    <w:p w14:paraId="2E19ACED" w14:textId="77777777" w:rsidR="00346920" w:rsidRDefault="00346920" w:rsidP="00984FAA">
      <w:pPr>
        <w:spacing w:after="0" w:line="240" w:lineRule="auto"/>
        <w:jc w:val="both"/>
        <w:rPr>
          <w:rFonts w:ascii="Gill Sans MT" w:hAnsi="Gill Sans MT" w:cstheme="minorHAnsi"/>
          <w:b/>
          <w:lang w:val="en-GB"/>
        </w:rPr>
      </w:pPr>
    </w:p>
    <w:p w14:paraId="2A0BBE11" w14:textId="77777777" w:rsidR="00346920" w:rsidRPr="00346920" w:rsidRDefault="00346920"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8B61B1" w14:paraId="5AE7BEFF" w14:textId="77777777" w:rsidTr="00D4697E">
        <w:trPr>
          <w:trHeight w:hRule="exact" w:val="397"/>
        </w:trPr>
        <w:tc>
          <w:tcPr>
            <w:tcW w:w="9776" w:type="dxa"/>
            <w:shd w:val="clear" w:color="auto" w:fill="auto"/>
          </w:tcPr>
          <w:p w14:paraId="1F874DF9" w14:textId="77777777" w:rsidR="00792E53" w:rsidRPr="00346920" w:rsidRDefault="00BC2F8D" w:rsidP="00792E53">
            <w:pPr>
              <w:rPr>
                <w:rFonts w:ascii="Gill Sans MT" w:hAnsi="Gill Sans MT" w:cstheme="minorHAnsi"/>
                <w:b/>
                <w:bCs/>
                <w:lang w:val="en-US"/>
              </w:rPr>
            </w:pPr>
            <w:r w:rsidRPr="00346920">
              <w:rPr>
                <w:rFonts w:ascii="Gill Sans MT" w:hAnsi="Gill Sans MT" w:cstheme="minorHAnsi"/>
                <w:b/>
                <w:bCs/>
                <w:lang w:val="en-US"/>
              </w:rPr>
              <w:t>1</w:t>
            </w:r>
            <w:r w:rsidR="00792E53" w:rsidRPr="00346920">
              <w:rPr>
                <w:rFonts w:ascii="Gill Sans MT" w:hAnsi="Gill Sans MT" w:cstheme="minorHAnsi"/>
                <w:b/>
                <w:bCs/>
                <w:lang w:val="en-US"/>
              </w:rPr>
              <w:t>.1.4 Wall paintings in central places in communities</w:t>
            </w:r>
          </w:p>
          <w:p w14:paraId="24C6FAFD" w14:textId="77777777" w:rsidR="00BC2F8D" w:rsidRPr="00346920" w:rsidRDefault="00BC2F8D" w:rsidP="00BC2F8D">
            <w:pPr>
              <w:rPr>
                <w:rFonts w:ascii="Gill Sans MT" w:hAnsi="Gill Sans MT" w:cstheme="minorHAnsi"/>
                <w:b/>
                <w:bCs/>
                <w:lang w:val="en-US"/>
              </w:rPr>
            </w:pPr>
          </w:p>
          <w:p w14:paraId="009771DD" w14:textId="77777777" w:rsidR="008678F5" w:rsidRPr="00346920" w:rsidRDefault="008678F5" w:rsidP="00D4697E">
            <w:pPr>
              <w:spacing w:after="0" w:line="240" w:lineRule="auto"/>
              <w:jc w:val="both"/>
              <w:rPr>
                <w:rFonts w:ascii="Gill Sans MT" w:hAnsi="Gill Sans MT" w:cstheme="minorHAnsi"/>
                <w:lang w:val="en-US"/>
              </w:rPr>
            </w:pPr>
          </w:p>
          <w:p w14:paraId="4CF7D65E" w14:textId="77777777" w:rsidR="008678F5" w:rsidRPr="00346920" w:rsidRDefault="008678F5" w:rsidP="00D4697E">
            <w:pPr>
              <w:spacing w:after="0" w:line="240" w:lineRule="auto"/>
              <w:jc w:val="both"/>
              <w:rPr>
                <w:rFonts w:ascii="Gill Sans MT" w:hAnsi="Gill Sans MT" w:cstheme="minorHAnsi"/>
                <w:lang w:val="en-GB"/>
              </w:rPr>
            </w:pPr>
          </w:p>
        </w:tc>
      </w:tr>
      <w:tr w:rsidR="008678F5" w:rsidRPr="008B61B1" w14:paraId="5161DF72" w14:textId="77777777" w:rsidTr="006314DE">
        <w:trPr>
          <w:trHeight w:hRule="exact" w:val="829"/>
        </w:trPr>
        <w:tc>
          <w:tcPr>
            <w:tcW w:w="9776" w:type="dxa"/>
            <w:shd w:val="clear" w:color="auto" w:fill="auto"/>
          </w:tcPr>
          <w:p w14:paraId="5DD50D08" w14:textId="2BD6AA3C" w:rsidR="008678F5" w:rsidRPr="00BB2271" w:rsidRDefault="00111B3D" w:rsidP="007C55E3">
            <w:pPr>
              <w:spacing w:before="240" w:line="240" w:lineRule="auto"/>
              <w:jc w:val="both"/>
              <w:rPr>
                <w:rFonts w:ascii="Gill Sans MT" w:eastAsia="Verdana" w:hAnsi="Gill Sans MT" w:cs="Verdana"/>
                <w:bCs/>
                <w:lang w:val="en-GB"/>
              </w:rPr>
            </w:pPr>
            <w:bookmarkStart w:id="7" w:name="_Hlk125539686"/>
            <w:r w:rsidRPr="00BB2271">
              <w:rPr>
                <w:rFonts w:ascii="Gill Sans MT" w:eastAsia="Verdana" w:hAnsi="Gill Sans MT" w:cs="Verdana"/>
                <w:bCs/>
                <w:lang w:val="en-GB"/>
              </w:rPr>
              <w:t>We</w:t>
            </w:r>
            <w:r w:rsidR="007C55E3" w:rsidRPr="00BB2271">
              <w:rPr>
                <w:rFonts w:ascii="Gill Sans MT" w:eastAsia="Verdana" w:hAnsi="Gill Sans MT" w:cs="Verdana"/>
                <w:bCs/>
                <w:lang w:val="en-GB"/>
              </w:rPr>
              <w:t xml:space="preserve"> could not accomplish this activity in 2022. </w:t>
            </w:r>
            <w:r w:rsidR="00821B24" w:rsidRPr="00BB2271">
              <w:rPr>
                <w:rFonts w:ascii="Gill Sans MT" w:eastAsia="Verdana" w:hAnsi="Gill Sans MT" w:cs="Verdana"/>
                <w:bCs/>
                <w:lang w:val="en-GB"/>
              </w:rPr>
              <w:t xml:space="preserve">NNJS is coordinating with local </w:t>
            </w:r>
            <w:proofErr w:type="spellStart"/>
            <w:r w:rsidR="00821B24" w:rsidRPr="00BB2271">
              <w:rPr>
                <w:rFonts w:ascii="Gill Sans MT" w:eastAsia="Verdana" w:hAnsi="Gill Sans MT" w:cs="Verdana"/>
                <w:bCs/>
                <w:lang w:val="en-GB"/>
              </w:rPr>
              <w:t>govrrnments</w:t>
            </w:r>
            <w:proofErr w:type="spellEnd"/>
            <w:proofErr w:type="gramStart"/>
            <w:r w:rsidR="00821B24" w:rsidRPr="00BB2271">
              <w:rPr>
                <w:rFonts w:ascii="Gill Sans MT" w:eastAsia="Verdana" w:hAnsi="Gill Sans MT" w:cs="Verdana"/>
                <w:bCs/>
                <w:lang w:val="en-GB"/>
              </w:rPr>
              <w:t>, ,health</w:t>
            </w:r>
            <w:proofErr w:type="gramEnd"/>
            <w:r w:rsidR="00821B24" w:rsidRPr="00BB2271">
              <w:rPr>
                <w:rFonts w:ascii="Gill Sans MT" w:eastAsia="Verdana" w:hAnsi="Gill Sans MT" w:cs="Verdana"/>
                <w:bCs/>
                <w:lang w:val="en-GB"/>
              </w:rPr>
              <w:t xml:space="preserve"> facilities, schools and </w:t>
            </w:r>
            <w:proofErr w:type="spellStart"/>
            <w:r w:rsidR="00821B24" w:rsidRPr="00BB2271">
              <w:rPr>
                <w:rFonts w:ascii="Gill Sans MT" w:eastAsia="Verdana" w:hAnsi="Gill Sans MT" w:cs="Verdana"/>
                <w:bCs/>
                <w:lang w:val="en-GB"/>
              </w:rPr>
              <w:t>Surkhet</w:t>
            </w:r>
            <w:proofErr w:type="spellEnd"/>
            <w:r w:rsidR="00821B24" w:rsidRPr="00BB2271">
              <w:rPr>
                <w:rFonts w:ascii="Gill Sans MT" w:eastAsia="Verdana" w:hAnsi="Gill Sans MT" w:cs="Verdana"/>
                <w:bCs/>
                <w:lang w:val="en-GB"/>
              </w:rPr>
              <w:t xml:space="preserve"> Eye Hospital to </w:t>
            </w:r>
            <w:r w:rsidRPr="00BB2271">
              <w:rPr>
                <w:rFonts w:ascii="Gill Sans MT" w:eastAsia="Verdana" w:hAnsi="Gill Sans MT" w:cs="Verdana"/>
                <w:bCs/>
                <w:lang w:val="en-GB"/>
              </w:rPr>
              <w:t>complete in Q1 of 2023.</w:t>
            </w:r>
          </w:p>
        </w:tc>
      </w:tr>
      <w:bookmarkEnd w:id="7"/>
    </w:tbl>
    <w:p w14:paraId="6F6FB355" w14:textId="77777777" w:rsidR="008678F5" w:rsidRPr="00346920" w:rsidRDefault="008678F5"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346920" w14:paraId="3EC857E7" w14:textId="77777777" w:rsidTr="00D4697E">
        <w:trPr>
          <w:trHeight w:hRule="exact" w:val="397"/>
        </w:trPr>
        <w:tc>
          <w:tcPr>
            <w:tcW w:w="9776" w:type="dxa"/>
            <w:shd w:val="clear" w:color="auto" w:fill="auto"/>
          </w:tcPr>
          <w:p w14:paraId="2B3FC5E2" w14:textId="77777777" w:rsidR="00CD5B4B" w:rsidRPr="00346920" w:rsidRDefault="0084501A" w:rsidP="00CD5B4B">
            <w:pPr>
              <w:rPr>
                <w:rFonts w:ascii="Gill Sans MT" w:hAnsi="Gill Sans MT" w:cstheme="minorHAnsi"/>
                <w:b/>
                <w:bCs/>
                <w:lang w:val="en-US"/>
              </w:rPr>
            </w:pPr>
            <w:r w:rsidRPr="00346920">
              <w:rPr>
                <w:rFonts w:ascii="Gill Sans MT" w:hAnsi="Gill Sans MT" w:cstheme="minorHAnsi"/>
                <w:b/>
                <w:bCs/>
                <w:lang w:val="en-US"/>
              </w:rPr>
              <w:t xml:space="preserve">1.1.5 </w:t>
            </w:r>
            <w:r w:rsidR="00CD5B4B" w:rsidRPr="00346920">
              <w:rPr>
                <w:rFonts w:ascii="Gill Sans MT" w:hAnsi="Gill Sans MT" w:cstheme="minorHAnsi"/>
                <w:b/>
                <w:bCs/>
                <w:lang w:val="en-US"/>
              </w:rPr>
              <w:t>Video spot production</w:t>
            </w:r>
          </w:p>
          <w:p w14:paraId="48972846" w14:textId="77777777" w:rsidR="0084501A" w:rsidRPr="00346920" w:rsidRDefault="0084501A" w:rsidP="0084501A">
            <w:pPr>
              <w:rPr>
                <w:rFonts w:ascii="Gill Sans MT" w:hAnsi="Gill Sans MT" w:cstheme="minorHAnsi"/>
                <w:b/>
                <w:bCs/>
                <w:lang w:val="en-US"/>
              </w:rPr>
            </w:pPr>
          </w:p>
          <w:p w14:paraId="69F0CF9B" w14:textId="77777777" w:rsidR="008678F5" w:rsidRPr="00346920" w:rsidRDefault="008678F5" w:rsidP="00D4697E">
            <w:pPr>
              <w:spacing w:after="0" w:line="240" w:lineRule="auto"/>
              <w:jc w:val="both"/>
              <w:rPr>
                <w:rFonts w:ascii="Gill Sans MT" w:hAnsi="Gill Sans MT" w:cstheme="minorHAnsi"/>
                <w:lang w:val="en-US"/>
              </w:rPr>
            </w:pPr>
          </w:p>
          <w:p w14:paraId="565966C4" w14:textId="77777777" w:rsidR="008678F5" w:rsidRPr="00346920" w:rsidRDefault="008678F5" w:rsidP="00D4697E">
            <w:pPr>
              <w:spacing w:after="0" w:line="240" w:lineRule="auto"/>
              <w:jc w:val="both"/>
              <w:rPr>
                <w:rFonts w:ascii="Gill Sans MT" w:hAnsi="Gill Sans MT" w:cstheme="minorHAnsi"/>
                <w:lang w:val="en-GB"/>
              </w:rPr>
            </w:pPr>
          </w:p>
        </w:tc>
      </w:tr>
      <w:tr w:rsidR="008678F5" w:rsidRPr="008B61B1" w14:paraId="610ECB12" w14:textId="77777777" w:rsidTr="00111B3D">
        <w:trPr>
          <w:trHeight w:hRule="exact" w:val="2242"/>
        </w:trPr>
        <w:tc>
          <w:tcPr>
            <w:tcW w:w="9776" w:type="dxa"/>
            <w:shd w:val="clear" w:color="auto" w:fill="auto"/>
          </w:tcPr>
          <w:p w14:paraId="26E10592" w14:textId="77BD63B7" w:rsidR="00346920" w:rsidRPr="00BB2271" w:rsidRDefault="00346920" w:rsidP="00346920">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 A video spot has been prepared about </w:t>
            </w:r>
            <w:r w:rsidRPr="00BB2271">
              <w:rPr>
                <w:rFonts w:ascii="Gill Sans MT" w:eastAsia="Verdana" w:hAnsi="Gill Sans MT" w:cs="Verdana"/>
                <w:b/>
                <w:lang w:val="en-GB"/>
              </w:rPr>
              <w:t>CATARACT</w:t>
            </w:r>
            <w:r w:rsidRPr="00BB2271">
              <w:rPr>
                <w:rFonts w:ascii="Gill Sans MT" w:eastAsia="Verdana" w:hAnsi="Gill Sans MT" w:cs="Verdana"/>
                <w:bCs/>
                <w:lang w:val="en-GB"/>
              </w:rPr>
              <w:t xml:space="preserve"> which is the major cause of avoidable blindness in </w:t>
            </w:r>
            <w:proofErr w:type="spellStart"/>
            <w:r w:rsidRPr="00BB2271">
              <w:rPr>
                <w:rFonts w:ascii="Gill Sans MT" w:eastAsia="Verdana" w:hAnsi="Gill Sans MT" w:cs="Verdana"/>
                <w:bCs/>
                <w:lang w:val="en-GB"/>
              </w:rPr>
              <w:t>Karnali</w:t>
            </w:r>
            <w:proofErr w:type="spellEnd"/>
            <w:r w:rsidRPr="00BB2271">
              <w:rPr>
                <w:rFonts w:ascii="Gill Sans MT" w:eastAsia="Verdana" w:hAnsi="Gill Sans MT" w:cs="Verdana"/>
                <w:bCs/>
                <w:lang w:val="en-GB"/>
              </w:rPr>
              <w:t xml:space="preserve"> Province among the elderly population. The video speaks about an old rural woman with difficulty in daily lives due to her bilateral cataract, suggests </w:t>
            </w:r>
            <w:proofErr w:type="gramStart"/>
            <w:r w:rsidRPr="00BB2271">
              <w:rPr>
                <w:rFonts w:ascii="Gill Sans MT" w:eastAsia="Verdana" w:hAnsi="Gill Sans MT" w:cs="Verdana"/>
                <w:bCs/>
                <w:lang w:val="en-GB"/>
              </w:rPr>
              <w:t>to go</w:t>
            </w:r>
            <w:proofErr w:type="gramEnd"/>
            <w:r w:rsidRPr="00BB2271">
              <w:rPr>
                <w:rFonts w:ascii="Gill Sans MT" w:eastAsia="Verdana" w:hAnsi="Gill Sans MT" w:cs="Verdana"/>
                <w:bCs/>
                <w:lang w:val="en-GB"/>
              </w:rPr>
              <w:t xml:space="preserve"> to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Eye Hospital for operation, its consequences if not treated on time, visually shows the easy life gained after cataract operation. </w:t>
            </w:r>
          </w:p>
          <w:p w14:paraId="219F84E9" w14:textId="193E1428" w:rsidR="009544F8" w:rsidRPr="00346920" w:rsidRDefault="00346920" w:rsidP="00346920">
            <w:pPr>
              <w:pStyle w:val="Lauraberschrift4"/>
              <w:spacing w:line="240" w:lineRule="auto"/>
              <w:rPr>
                <w:rFonts w:ascii="Gill Sans MT" w:hAnsi="Gill Sans MT" w:cstheme="minorHAnsi"/>
                <w:i w:val="0"/>
                <w:iCs/>
                <w:u w:val="none"/>
                <w:lang w:val="en-US"/>
              </w:rPr>
            </w:pPr>
            <w:r w:rsidRPr="00BB2271">
              <w:rPr>
                <w:rFonts w:ascii="Gill Sans MT" w:eastAsia="Verdana" w:hAnsi="Gill Sans MT" w:cs="Verdana"/>
                <w:bCs/>
                <w:i w:val="0"/>
                <w:iCs/>
                <w:u w:val="none"/>
                <w:lang w:val="en-GB"/>
              </w:rPr>
              <w:t>We will publicly display the video spot through local TV channels, during screening and surgical eye camps, trainings etc. throughout the remaining project period</w:t>
            </w:r>
            <w:r w:rsidR="00111B3D" w:rsidRPr="00BB2271">
              <w:rPr>
                <w:rFonts w:ascii="Gill Sans MT" w:eastAsia="Verdana" w:hAnsi="Gill Sans MT" w:cs="Verdana"/>
                <w:bCs/>
                <w:i w:val="0"/>
                <w:iCs/>
                <w:u w:val="none"/>
                <w:lang w:val="en-GB"/>
              </w:rPr>
              <w:t xml:space="preserve">. We will also share it to other eye care providers in </w:t>
            </w:r>
            <w:proofErr w:type="spellStart"/>
            <w:r w:rsidR="00111B3D" w:rsidRPr="00BB2271">
              <w:rPr>
                <w:rFonts w:ascii="Gill Sans MT" w:eastAsia="Verdana" w:hAnsi="Gill Sans MT" w:cs="Verdana"/>
                <w:bCs/>
                <w:i w:val="0"/>
                <w:iCs/>
                <w:u w:val="none"/>
                <w:lang w:val="en-GB"/>
              </w:rPr>
              <w:t>Karnali</w:t>
            </w:r>
            <w:proofErr w:type="spellEnd"/>
            <w:r w:rsidR="00111B3D" w:rsidRPr="00BB2271">
              <w:rPr>
                <w:rFonts w:ascii="Gill Sans MT" w:eastAsia="Verdana" w:hAnsi="Gill Sans MT" w:cs="Verdana"/>
                <w:bCs/>
                <w:i w:val="0"/>
                <w:iCs/>
                <w:u w:val="none"/>
                <w:lang w:val="en-GB"/>
              </w:rPr>
              <w:t xml:space="preserve"> to ensure it to reach to maximum number of people.</w:t>
            </w:r>
          </w:p>
          <w:p w14:paraId="7FBAB46F" w14:textId="77777777" w:rsidR="008678F5" w:rsidRPr="00346920" w:rsidRDefault="008678F5" w:rsidP="00D4697E">
            <w:pPr>
              <w:pStyle w:val="Lauraberschrift4"/>
              <w:spacing w:line="240" w:lineRule="auto"/>
              <w:rPr>
                <w:rFonts w:ascii="Gill Sans MT" w:hAnsi="Gill Sans MT" w:cstheme="minorHAnsi"/>
                <w:i w:val="0"/>
                <w:u w:val="none"/>
                <w:lang w:val="en-US"/>
              </w:rPr>
            </w:pPr>
          </w:p>
          <w:p w14:paraId="38A905B4" w14:textId="77777777" w:rsidR="008678F5" w:rsidRPr="00346920" w:rsidRDefault="008678F5" w:rsidP="00D4697E">
            <w:pPr>
              <w:spacing w:after="0" w:line="240" w:lineRule="auto"/>
              <w:jc w:val="both"/>
              <w:rPr>
                <w:rFonts w:ascii="Gill Sans MT" w:hAnsi="Gill Sans MT" w:cstheme="minorHAnsi"/>
                <w:lang w:val="en-GB"/>
              </w:rPr>
            </w:pPr>
          </w:p>
          <w:p w14:paraId="474C9C23" w14:textId="77777777" w:rsidR="008678F5" w:rsidRPr="00346920" w:rsidRDefault="008678F5" w:rsidP="00D4697E">
            <w:pPr>
              <w:spacing w:after="0" w:line="240" w:lineRule="auto"/>
              <w:jc w:val="both"/>
              <w:rPr>
                <w:rFonts w:ascii="Gill Sans MT" w:hAnsi="Gill Sans MT" w:cstheme="minorHAnsi"/>
                <w:lang w:val="en-GB"/>
              </w:rPr>
            </w:pPr>
          </w:p>
        </w:tc>
      </w:tr>
    </w:tbl>
    <w:p w14:paraId="22980043" w14:textId="77777777" w:rsidR="007C55E3" w:rsidRPr="00346920" w:rsidRDefault="007C55E3"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8B61B1" w14:paraId="674FCE29" w14:textId="77777777" w:rsidTr="00D4697E">
        <w:trPr>
          <w:trHeight w:hRule="exact" w:val="397"/>
        </w:trPr>
        <w:tc>
          <w:tcPr>
            <w:tcW w:w="9776" w:type="dxa"/>
            <w:shd w:val="clear" w:color="auto" w:fill="auto"/>
          </w:tcPr>
          <w:p w14:paraId="3C4ECEF0" w14:textId="77777777" w:rsidR="00684B59" w:rsidRPr="00346920" w:rsidRDefault="00063DAF" w:rsidP="00684B59">
            <w:pPr>
              <w:rPr>
                <w:rFonts w:ascii="Gill Sans MT" w:hAnsi="Gill Sans MT" w:cstheme="minorHAnsi"/>
                <w:b/>
                <w:bCs/>
                <w:lang w:val="en-US"/>
              </w:rPr>
            </w:pPr>
            <w:r w:rsidRPr="00346920">
              <w:rPr>
                <w:rFonts w:ascii="Gill Sans MT" w:hAnsi="Gill Sans MT" w:cstheme="minorHAnsi"/>
                <w:b/>
                <w:bCs/>
                <w:lang w:val="en-US"/>
              </w:rPr>
              <w:t xml:space="preserve">1.1.6 </w:t>
            </w:r>
            <w:r w:rsidR="00684B59" w:rsidRPr="00346920">
              <w:rPr>
                <w:rFonts w:ascii="Gill Sans MT" w:hAnsi="Gill Sans MT" w:cstheme="minorHAnsi"/>
                <w:b/>
                <w:bCs/>
                <w:lang w:val="en-US"/>
              </w:rPr>
              <w:t>Production of information boards for schools and public places</w:t>
            </w:r>
          </w:p>
          <w:p w14:paraId="36659F0C" w14:textId="77777777" w:rsidR="00063DAF" w:rsidRPr="00346920" w:rsidRDefault="00063DAF" w:rsidP="00063DAF">
            <w:pPr>
              <w:rPr>
                <w:rFonts w:ascii="Gill Sans MT" w:hAnsi="Gill Sans MT" w:cstheme="minorHAnsi"/>
                <w:b/>
                <w:bCs/>
                <w:lang w:val="en-US"/>
              </w:rPr>
            </w:pPr>
          </w:p>
          <w:p w14:paraId="73936706" w14:textId="77777777" w:rsidR="008678F5" w:rsidRPr="00346920" w:rsidRDefault="008678F5" w:rsidP="00D4697E">
            <w:pPr>
              <w:spacing w:after="0" w:line="240" w:lineRule="auto"/>
              <w:jc w:val="both"/>
              <w:rPr>
                <w:rFonts w:ascii="Gill Sans MT" w:hAnsi="Gill Sans MT" w:cstheme="minorHAnsi"/>
                <w:lang w:val="en-US"/>
              </w:rPr>
            </w:pPr>
          </w:p>
          <w:p w14:paraId="78E43EF2" w14:textId="77777777" w:rsidR="008678F5" w:rsidRPr="00346920" w:rsidRDefault="008678F5" w:rsidP="00D4697E">
            <w:pPr>
              <w:spacing w:after="0" w:line="240" w:lineRule="auto"/>
              <w:jc w:val="both"/>
              <w:rPr>
                <w:rFonts w:ascii="Gill Sans MT" w:hAnsi="Gill Sans MT" w:cstheme="minorHAnsi"/>
                <w:lang w:val="en-GB"/>
              </w:rPr>
            </w:pPr>
          </w:p>
        </w:tc>
      </w:tr>
      <w:tr w:rsidR="00111B3D" w:rsidRPr="008B61B1" w14:paraId="653F1A8F" w14:textId="77777777" w:rsidTr="00111B3D">
        <w:trPr>
          <w:trHeight w:hRule="exact" w:val="703"/>
        </w:trPr>
        <w:tc>
          <w:tcPr>
            <w:tcW w:w="9776" w:type="dxa"/>
            <w:shd w:val="clear" w:color="auto" w:fill="auto"/>
          </w:tcPr>
          <w:p w14:paraId="1EC42152" w14:textId="0BEB3C91" w:rsidR="00111B3D" w:rsidRPr="00346920" w:rsidRDefault="00111B3D" w:rsidP="00111B3D">
            <w:pPr>
              <w:spacing w:after="0" w:line="240" w:lineRule="auto"/>
              <w:jc w:val="both"/>
              <w:rPr>
                <w:rFonts w:ascii="Gill Sans MT" w:hAnsi="Gill Sans MT" w:cstheme="minorHAnsi"/>
                <w:lang w:val="en-GB"/>
              </w:rPr>
            </w:pPr>
            <w:r w:rsidRPr="00BB2271">
              <w:rPr>
                <w:rFonts w:ascii="Gill Sans MT" w:eastAsia="Verdana" w:hAnsi="Gill Sans MT" w:cs="Verdana"/>
                <w:bCs/>
                <w:lang w:val="en-GB"/>
              </w:rPr>
              <w:t xml:space="preserve">We could not accomplish this activity in 2022. NNJS is coordinating with local </w:t>
            </w:r>
            <w:proofErr w:type="spellStart"/>
            <w:r w:rsidRPr="00BB2271">
              <w:rPr>
                <w:rFonts w:ascii="Gill Sans MT" w:eastAsia="Verdana" w:hAnsi="Gill Sans MT" w:cs="Verdana"/>
                <w:bCs/>
                <w:lang w:val="en-GB"/>
              </w:rPr>
              <w:t>govrrnments</w:t>
            </w:r>
            <w:proofErr w:type="spellEnd"/>
            <w:proofErr w:type="gramStart"/>
            <w:r w:rsidRPr="00BB2271">
              <w:rPr>
                <w:rFonts w:ascii="Gill Sans MT" w:eastAsia="Verdana" w:hAnsi="Gill Sans MT" w:cs="Verdana"/>
                <w:bCs/>
                <w:lang w:val="en-GB"/>
              </w:rPr>
              <w:t>, ,health</w:t>
            </w:r>
            <w:proofErr w:type="gramEnd"/>
            <w:r w:rsidRPr="00BB2271">
              <w:rPr>
                <w:rFonts w:ascii="Gill Sans MT" w:eastAsia="Verdana" w:hAnsi="Gill Sans MT" w:cs="Verdana"/>
                <w:bCs/>
                <w:lang w:val="en-GB"/>
              </w:rPr>
              <w:t xml:space="preserve"> facilities, schools and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Eye Hospital to complete in Q1 of 2023.</w:t>
            </w:r>
          </w:p>
        </w:tc>
      </w:tr>
    </w:tbl>
    <w:p w14:paraId="40EABCA3" w14:textId="77777777" w:rsidR="008678F5" w:rsidRPr="00346920" w:rsidRDefault="008678F5"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346920" w14:paraId="27943B76" w14:textId="77777777" w:rsidTr="00D4697E">
        <w:trPr>
          <w:trHeight w:hRule="exact" w:val="397"/>
        </w:trPr>
        <w:tc>
          <w:tcPr>
            <w:tcW w:w="9776" w:type="dxa"/>
            <w:shd w:val="clear" w:color="auto" w:fill="auto"/>
          </w:tcPr>
          <w:p w14:paraId="08538725" w14:textId="77777777" w:rsidR="006C4D86" w:rsidRPr="00346920" w:rsidRDefault="007A57FF" w:rsidP="006C4D86">
            <w:pPr>
              <w:jc w:val="both"/>
              <w:rPr>
                <w:rFonts w:ascii="Gill Sans MT" w:hAnsi="Gill Sans MT" w:cstheme="minorHAnsi"/>
                <w:b/>
                <w:bCs/>
                <w:lang w:val="en-US"/>
              </w:rPr>
            </w:pPr>
            <w:r w:rsidRPr="00346920">
              <w:rPr>
                <w:rFonts w:ascii="Gill Sans MT" w:hAnsi="Gill Sans MT" w:cstheme="minorHAnsi"/>
                <w:b/>
                <w:bCs/>
                <w:lang w:val="en-US"/>
              </w:rPr>
              <w:t xml:space="preserve">1.1.7 </w:t>
            </w:r>
            <w:r w:rsidR="006C4D86" w:rsidRPr="00346920">
              <w:rPr>
                <w:rFonts w:ascii="Gill Sans MT" w:hAnsi="Gill Sans MT" w:cstheme="minorHAnsi"/>
                <w:b/>
                <w:bCs/>
                <w:lang w:val="en-US"/>
              </w:rPr>
              <w:t>Competition on health practices</w:t>
            </w:r>
          </w:p>
          <w:p w14:paraId="07744653" w14:textId="77777777" w:rsidR="007A57FF" w:rsidRPr="00346920" w:rsidRDefault="007A57FF" w:rsidP="007A57FF">
            <w:pPr>
              <w:jc w:val="both"/>
              <w:rPr>
                <w:rFonts w:ascii="Gill Sans MT" w:hAnsi="Gill Sans MT" w:cstheme="minorHAnsi"/>
                <w:b/>
                <w:bCs/>
                <w:lang w:val="en-US"/>
              </w:rPr>
            </w:pPr>
          </w:p>
          <w:p w14:paraId="12BA9441" w14:textId="77777777" w:rsidR="008678F5" w:rsidRPr="00346920" w:rsidRDefault="008678F5" w:rsidP="00D4697E">
            <w:pPr>
              <w:spacing w:after="0" w:line="240" w:lineRule="auto"/>
              <w:jc w:val="both"/>
              <w:rPr>
                <w:rFonts w:ascii="Gill Sans MT" w:hAnsi="Gill Sans MT" w:cstheme="minorHAnsi"/>
                <w:lang w:val="en-US"/>
              </w:rPr>
            </w:pPr>
          </w:p>
          <w:p w14:paraId="1AD63AA3" w14:textId="77777777" w:rsidR="008678F5" w:rsidRPr="00346920" w:rsidRDefault="008678F5" w:rsidP="00D4697E">
            <w:pPr>
              <w:spacing w:after="0" w:line="240" w:lineRule="auto"/>
              <w:jc w:val="both"/>
              <w:rPr>
                <w:rFonts w:ascii="Gill Sans MT" w:hAnsi="Gill Sans MT" w:cstheme="minorHAnsi"/>
                <w:lang w:val="en-GB"/>
              </w:rPr>
            </w:pPr>
          </w:p>
        </w:tc>
      </w:tr>
      <w:tr w:rsidR="008678F5" w:rsidRPr="008B61B1" w14:paraId="28B42310" w14:textId="77777777" w:rsidTr="000E010D">
        <w:trPr>
          <w:trHeight w:hRule="exact" w:val="6490"/>
        </w:trPr>
        <w:tc>
          <w:tcPr>
            <w:tcW w:w="9776" w:type="dxa"/>
            <w:shd w:val="clear" w:color="auto" w:fill="auto"/>
          </w:tcPr>
          <w:p w14:paraId="7CB9D2D7" w14:textId="77777777" w:rsidR="0046286A" w:rsidRPr="00BB2271" w:rsidRDefault="0046286A" w:rsidP="0046286A">
            <w:pPr>
              <w:spacing w:after="240"/>
              <w:jc w:val="both"/>
              <w:rPr>
                <w:rFonts w:ascii="Gill Sans MT" w:eastAsia="Verdana" w:hAnsi="Gill Sans MT" w:cs="Verdana"/>
                <w:bCs/>
                <w:lang w:val="en-GB"/>
              </w:rPr>
            </w:pPr>
            <w:r w:rsidRPr="00BB2271">
              <w:rPr>
                <w:rFonts w:ascii="Gill Sans MT" w:eastAsia="Verdana" w:hAnsi="Gill Sans MT" w:cs="Verdana"/>
                <w:bCs/>
                <w:lang w:val="en-GB"/>
              </w:rPr>
              <w:lastRenderedPageBreak/>
              <w:t>Our community coordinators, in consultation with the respective local municipalities, planned and conducted different school level competition events during 2 important national celebration days: National Education Day (8 September 2022) and Nation Children Day (14 September 2022) with support from the local bodies.</w:t>
            </w:r>
          </w:p>
          <w:p w14:paraId="7FDA6C0D" w14:textId="77777777" w:rsidR="0046286A" w:rsidRPr="00BB2271" w:rsidRDefault="0046286A" w:rsidP="0046286A">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The main purpose of this activity is to raise awareness and sensitize the communities for their good eye and ear health </w:t>
            </w:r>
            <w:proofErr w:type="spellStart"/>
            <w:r w:rsidRPr="00BB2271">
              <w:rPr>
                <w:rFonts w:ascii="Gill Sans MT" w:eastAsia="Verdana" w:hAnsi="Gill Sans MT" w:cs="Verdana"/>
                <w:bCs/>
                <w:lang w:val="en-GB"/>
              </w:rPr>
              <w:t>well being</w:t>
            </w:r>
            <w:proofErr w:type="spellEnd"/>
            <w:r w:rsidRPr="00BB2271">
              <w:rPr>
                <w:rFonts w:ascii="Gill Sans MT" w:eastAsia="Verdana" w:hAnsi="Gill Sans MT" w:cs="Verdana"/>
                <w:bCs/>
                <w:lang w:val="en-GB"/>
              </w:rPr>
              <w:t xml:space="preserve"> in a sustained way. </w:t>
            </w:r>
          </w:p>
          <w:p w14:paraId="797028ED" w14:textId="77777777" w:rsidR="0046286A" w:rsidRPr="00BB2271" w:rsidRDefault="0046286A" w:rsidP="0046286A">
            <w:pPr>
              <w:jc w:val="both"/>
              <w:rPr>
                <w:rFonts w:ascii="Gill Sans MT" w:eastAsia="Verdana" w:hAnsi="Gill Sans MT" w:cs="Verdana"/>
                <w:bCs/>
                <w:lang w:val="en-GB"/>
              </w:rPr>
            </w:pPr>
            <w:r w:rsidRPr="00BB2271">
              <w:rPr>
                <w:rFonts w:ascii="Gill Sans MT" w:eastAsia="Verdana" w:hAnsi="Gill Sans MT" w:cs="Verdana"/>
                <w:bCs/>
                <w:lang w:val="en-GB"/>
              </w:rPr>
              <w:t>Different activities such as School Level Quiz, Music, and Speech competitions were held among the school students with major focus for sensitizing them on eye and ear health and hygiene. For this education and health sections of the local municipalities actively participated and involved for planning and accomplishing the events and the project contributed for the snacks and prize provisions for the events.</w:t>
            </w:r>
          </w:p>
          <w:p w14:paraId="5EDF1630" w14:textId="631F541E" w:rsidR="0046286A" w:rsidRPr="00BB2271" w:rsidRDefault="0046286A" w:rsidP="0046286A">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The participants’ reflections were highly praiseworthy regarding the </w:t>
            </w:r>
            <w:proofErr w:type="gramStart"/>
            <w:r w:rsidRPr="00BB2271">
              <w:rPr>
                <w:rFonts w:ascii="Gill Sans MT" w:eastAsia="Verdana" w:hAnsi="Gill Sans MT" w:cs="Verdana"/>
                <w:bCs/>
                <w:lang w:val="en-GB"/>
              </w:rPr>
              <w:t>program</w:t>
            </w:r>
            <w:proofErr w:type="gramEnd"/>
            <w:r w:rsidRPr="00BB2271">
              <w:rPr>
                <w:rFonts w:ascii="Gill Sans MT" w:eastAsia="Verdana" w:hAnsi="Gill Sans MT" w:cs="Verdana"/>
                <w:bCs/>
                <w:lang w:val="en-GB"/>
              </w:rPr>
              <w:t xml:space="preserve"> and they expressed that such events will encourage and empower </w:t>
            </w:r>
            <w:r w:rsidR="004A2DF2" w:rsidRPr="00BB2271">
              <w:rPr>
                <w:rFonts w:ascii="Gill Sans MT" w:eastAsia="Verdana" w:hAnsi="Gill Sans MT" w:cs="Verdana"/>
                <w:bCs/>
                <w:lang w:val="en-GB"/>
              </w:rPr>
              <w:t>students</w:t>
            </w:r>
            <w:r w:rsidRPr="00BB2271">
              <w:rPr>
                <w:rFonts w:ascii="Gill Sans MT" w:eastAsia="Verdana" w:hAnsi="Gill Sans MT" w:cs="Verdana"/>
                <w:bCs/>
                <w:lang w:val="en-GB"/>
              </w:rPr>
              <w:t xml:space="preserve"> to prevent from harmful practices and to </w:t>
            </w:r>
            <w:proofErr w:type="spellStart"/>
            <w:r w:rsidRPr="00BB2271">
              <w:rPr>
                <w:rFonts w:ascii="Gill Sans MT" w:eastAsia="Verdana" w:hAnsi="Gill Sans MT" w:cs="Verdana"/>
                <w:bCs/>
                <w:lang w:val="en-GB"/>
              </w:rPr>
              <w:t>to</w:t>
            </w:r>
            <w:proofErr w:type="spellEnd"/>
            <w:r w:rsidRPr="00BB2271">
              <w:rPr>
                <w:rFonts w:ascii="Gill Sans MT" w:eastAsia="Verdana" w:hAnsi="Gill Sans MT" w:cs="Verdana"/>
                <w:bCs/>
                <w:lang w:val="en-GB"/>
              </w:rPr>
              <w:t xml:space="preserve"> protect their own eye and ear health.</w:t>
            </w:r>
          </w:p>
          <w:p w14:paraId="2F6326A6" w14:textId="230AFD02" w:rsidR="0046286A" w:rsidRPr="00BB2271" w:rsidRDefault="004A2DF2" w:rsidP="0046286A">
            <w:pPr>
              <w:jc w:val="both"/>
              <w:rPr>
                <w:rFonts w:ascii="Gill Sans MT" w:eastAsia="Verdana" w:hAnsi="Gill Sans MT" w:cs="Verdana"/>
                <w:bCs/>
                <w:lang w:val="en-GB"/>
              </w:rPr>
            </w:pPr>
            <w:r w:rsidRPr="00BB2271">
              <w:rPr>
                <w:rFonts w:ascii="Gill Sans MT" w:eastAsia="Verdana" w:hAnsi="Gill Sans MT" w:cs="Verdana"/>
                <w:bCs/>
                <w:lang w:val="en-GB"/>
              </w:rPr>
              <w:t>Some of t</w:t>
            </w:r>
            <w:r w:rsidR="0046286A" w:rsidRPr="00BB2271">
              <w:rPr>
                <w:rFonts w:ascii="Gill Sans MT" w:eastAsia="Verdana" w:hAnsi="Gill Sans MT" w:cs="Verdana"/>
                <w:bCs/>
                <w:lang w:val="en-GB"/>
              </w:rPr>
              <w:t xml:space="preserve">he local government authorities </w:t>
            </w:r>
            <w:r w:rsidRPr="00BB2271">
              <w:rPr>
                <w:rFonts w:ascii="Gill Sans MT" w:eastAsia="Verdana" w:hAnsi="Gill Sans MT" w:cs="Verdana"/>
                <w:bCs/>
                <w:lang w:val="en-GB"/>
              </w:rPr>
              <w:t xml:space="preserve">from project area have </w:t>
            </w:r>
            <w:proofErr w:type="gramStart"/>
            <w:r w:rsidRPr="00BB2271">
              <w:rPr>
                <w:rFonts w:ascii="Gill Sans MT" w:eastAsia="Verdana" w:hAnsi="Gill Sans MT" w:cs="Verdana"/>
                <w:bCs/>
                <w:lang w:val="en-GB"/>
              </w:rPr>
              <w:t xml:space="preserve">committed </w:t>
            </w:r>
            <w:r w:rsidR="0046286A" w:rsidRPr="00BB2271">
              <w:rPr>
                <w:rFonts w:ascii="Gill Sans MT" w:eastAsia="Verdana" w:hAnsi="Gill Sans MT" w:cs="Verdana"/>
                <w:bCs/>
                <w:lang w:val="en-GB"/>
              </w:rPr>
              <w:t xml:space="preserve"> that</w:t>
            </w:r>
            <w:proofErr w:type="gramEnd"/>
            <w:r w:rsidR="0046286A" w:rsidRPr="00BB2271">
              <w:rPr>
                <w:rFonts w:ascii="Gill Sans MT" w:eastAsia="Verdana" w:hAnsi="Gill Sans MT" w:cs="Verdana"/>
                <w:bCs/>
                <w:lang w:val="en-GB"/>
              </w:rPr>
              <w:t xml:space="preserve"> they will continue to organize and lead such awareness events in the future.</w:t>
            </w:r>
          </w:p>
          <w:p w14:paraId="09CE87C6" w14:textId="77777777" w:rsidR="00433157" w:rsidRPr="00BB2271" w:rsidRDefault="00433157" w:rsidP="0046286A">
            <w:pPr>
              <w:jc w:val="both"/>
              <w:rPr>
                <w:rFonts w:ascii="Gill Sans MT" w:eastAsia="Verdana" w:hAnsi="Gill Sans MT" w:cs="Verdana"/>
                <w:bCs/>
                <w:lang w:val="en-GB"/>
              </w:rPr>
            </w:pPr>
            <w:r w:rsidRPr="00BB2271">
              <w:rPr>
                <w:rFonts w:ascii="Gill Sans MT" w:eastAsia="Verdana" w:hAnsi="Gill Sans MT" w:cs="Verdana"/>
                <w:bCs/>
                <w:lang w:val="en-GB"/>
              </w:rPr>
              <w:t xml:space="preserve">A total of 7 school competitions were held in 2022 to raise awareness on eye, ear </w:t>
            </w:r>
            <w:proofErr w:type="spellStart"/>
            <w:r w:rsidRPr="00BB2271">
              <w:rPr>
                <w:rFonts w:ascii="Gill Sans MT" w:eastAsia="Verdana" w:hAnsi="Gill Sans MT" w:cs="Verdana"/>
                <w:bCs/>
                <w:lang w:val="en-GB"/>
              </w:rPr>
              <w:t>haelth</w:t>
            </w:r>
            <w:proofErr w:type="spellEnd"/>
            <w:r w:rsidRPr="00BB2271">
              <w:rPr>
                <w:rFonts w:ascii="Gill Sans MT" w:eastAsia="Verdana" w:hAnsi="Gill Sans MT" w:cs="Verdana"/>
                <w:bCs/>
                <w:lang w:val="en-GB"/>
              </w:rPr>
              <w:t xml:space="preserve"> and disability.</w:t>
            </w:r>
            <w:r w:rsidR="002C7FA4" w:rsidRPr="00BB2271">
              <w:rPr>
                <w:rFonts w:ascii="Gill Sans MT" w:eastAsia="Verdana" w:hAnsi="Gill Sans MT" w:cs="Verdana"/>
                <w:bCs/>
                <w:lang w:val="en-GB"/>
              </w:rPr>
              <w:t xml:space="preserve"> In 2021, we organized 2 school </w:t>
            </w:r>
            <w:proofErr w:type="spellStart"/>
            <w:r w:rsidR="002C7FA4" w:rsidRPr="00BB2271">
              <w:rPr>
                <w:rFonts w:ascii="Gill Sans MT" w:eastAsia="Verdana" w:hAnsi="Gill Sans MT" w:cs="Verdana"/>
                <w:bCs/>
                <w:lang w:val="en-GB"/>
              </w:rPr>
              <w:t>cmpetitions</w:t>
            </w:r>
            <w:proofErr w:type="spellEnd"/>
            <w:r w:rsidR="002C7FA4" w:rsidRPr="00BB2271">
              <w:rPr>
                <w:rFonts w:ascii="Gill Sans MT" w:eastAsia="Verdana" w:hAnsi="Gill Sans MT" w:cs="Verdana"/>
                <w:bCs/>
                <w:lang w:val="en-GB"/>
              </w:rPr>
              <w:t xml:space="preserve">. </w:t>
            </w:r>
            <w:proofErr w:type="gramStart"/>
            <w:r w:rsidR="002C7FA4" w:rsidRPr="00BB2271">
              <w:rPr>
                <w:rFonts w:ascii="Gill Sans MT" w:eastAsia="Verdana" w:hAnsi="Gill Sans MT" w:cs="Verdana"/>
                <w:bCs/>
                <w:lang w:val="en-GB"/>
              </w:rPr>
              <w:t>Thus</w:t>
            </w:r>
            <w:proofErr w:type="gramEnd"/>
            <w:r w:rsidR="002C7FA4" w:rsidRPr="00BB2271">
              <w:rPr>
                <w:rFonts w:ascii="Gill Sans MT" w:eastAsia="Verdana" w:hAnsi="Gill Sans MT" w:cs="Verdana"/>
                <w:bCs/>
                <w:lang w:val="en-GB"/>
              </w:rPr>
              <w:t xml:space="preserve"> a total of 9 events have been conducted to sensitize the students regarding eye and ear health and hygiene. We have planned to conduct additional 7 school level competitions in 2023.</w:t>
            </w:r>
          </w:p>
          <w:p w14:paraId="28BBB179" w14:textId="77777777" w:rsidR="008678F5" w:rsidRPr="00346920" w:rsidRDefault="008678F5" w:rsidP="00D4697E">
            <w:pPr>
              <w:spacing w:after="0" w:line="240" w:lineRule="auto"/>
              <w:jc w:val="both"/>
              <w:rPr>
                <w:rFonts w:ascii="Gill Sans MT" w:hAnsi="Gill Sans MT" w:cstheme="minorHAnsi"/>
                <w:lang w:val="en-GB"/>
              </w:rPr>
            </w:pPr>
          </w:p>
          <w:p w14:paraId="43943B4F" w14:textId="77777777" w:rsidR="008678F5" w:rsidRPr="00346920" w:rsidRDefault="008678F5" w:rsidP="00D4697E">
            <w:pPr>
              <w:spacing w:after="0" w:line="240" w:lineRule="auto"/>
              <w:jc w:val="both"/>
              <w:rPr>
                <w:rFonts w:ascii="Gill Sans MT" w:hAnsi="Gill Sans MT" w:cstheme="minorHAnsi"/>
                <w:lang w:val="en-GB"/>
              </w:rPr>
            </w:pPr>
          </w:p>
        </w:tc>
      </w:tr>
    </w:tbl>
    <w:p w14:paraId="3F6DA316" w14:textId="77777777" w:rsidR="008678F5" w:rsidRPr="00346920" w:rsidRDefault="002C7FA4" w:rsidP="002C5544">
      <w:pPr>
        <w:jc w:val="both"/>
        <w:rPr>
          <w:rFonts w:ascii="Gill Sans MT" w:hAnsi="Gill Sans MT" w:cstheme="minorHAnsi"/>
          <w:b/>
          <w:bCs/>
          <w:u w:val="single"/>
          <w:lang w:val="en-US"/>
        </w:rPr>
      </w:pPr>
      <w:r w:rsidRPr="00346920">
        <w:rPr>
          <w:rFonts w:ascii="Gill Sans MT" w:hAnsi="Gill Sans MT" w:cstheme="minorHAnsi"/>
          <w:b/>
          <w:bCs/>
          <w:u w:val="single"/>
          <w:lang w:val="en-US"/>
        </w:rPr>
        <w:t>1.2 Mobilization</w:t>
      </w:r>
      <w:r w:rsidR="002C5544" w:rsidRPr="00346920">
        <w:rPr>
          <w:rFonts w:ascii="Gill Sans MT" w:hAnsi="Gill Sans MT" w:cstheme="minorHAnsi"/>
          <w:b/>
          <w:bCs/>
          <w:u w:val="single"/>
          <w:lang w:val="en-US"/>
        </w:rPr>
        <w:t xml:space="preserve"> and capacity development in the communities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B61B1" w14:paraId="49DFECE5" w14:textId="77777777" w:rsidTr="00D4697E">
        <w:trPr>
          <w:trHeight w:hRule="exact" w:val="397"/>
        </w:trPr>
        <w:tc>
          <w:tcPr>
            <w:tcW w:w="9776" w:type="dxa"/>
            <w:shd w:val="clear" w:color="auto" w:fill="auto"/>
          </w:tcPr>
          <w:p w14:paraId="6C1662D3" w14:textId="77777777" w:rsidR="00E3222C" w:rsidRPr="00346920" w:rsidRDefault="004B00CE" w:rsidP="00E3222C">
            <w:pPr>
              <w:widowControl w:val="0"/>
              <w:tabs>
                <w:tab w:val="left" w:pos="848"/>
              </w:tabs>
              <w:spacing w:before="26" w:after="0" w:line="240" w:lineRule="auto"/>
              <w:jc w:val="both"/>
              <w:rPr>
                <w:rFonts w:ascii="Gill Sans MT" w:hAnsi="Gill Sans MT" w:cs="Calibri"/>
                <w:lang w:val="en-US"/>
              </w:rPr>
            </w:pPr>
            <w:r w:rsidRPr="00346920">
              <w:rPr>
                <w:rFonts w:ascii="Gill Sans MT" w:hAnsi="Gill Sans MT" w:cstheme="minorHAnsi"/>
                <w:b/>
                <w:bCs/>
                <w:lang w:val="en-US"/>
              </w:rPr>
              <w:t xml:space="preserve">1.2.1 </w:t>
            </w:r>
            <w:r w:rsidR="00E3222C" w:rsidRPr="00346920">
              <w:rPr>
                <w:rFonts w:ascii="Gill Sans MT" w:hAnsi="Gill Sans MT" w:cs="Calibri"/>
                <w:b/>
                <w:spacing w:val="-1"/>
                <w:lang w:val="en-US"/>
              </w:rPr>
              <w:t>Training</w:t>
            </w:r>
            <w:r w:rsidR="00E3222C" w:rsidRPr="00346920">
              <w:rPr>
                <w:rFonts w:ascii="Gill Sans MT" w:hAnsi="Gill Sans MT" w:cs="Calibri"/>
                <w:b/>
                <w:spacing w:val="-15"/>
                <w:lang w:val="en-US"/>
              </w:rPr>
              <w:t xml:space="preserve"> </w:t>
            </w:r>
            <w:r w:rsidR="00E3222C" w:rsidRPr="00346920">
              <w:rPr>
                <w:rFonts w:ascii="Gill Sans MT" w:hAnsi="Gill Sans MT" w:cs="Calibri"/>
                <w:b/>
                <w:spacing w:val="-1"/>
                <w:lang w:val="en-US"/>
              </w:rPr>
              <w:t>community</w:t>
            </w:r>
            <w:r w:rsidR="00E3222C" w:rsidRPr="00346920">
              <w:rPr>
                <w:rFonts w:ascii="Gill Sans MT" w:hAnsi="Gill Sans MT" w:cs="Calibri"/>
                <w:b/>
                <w:spacing w:val="-14"/>
                <w:lang w:val="en-US"/>
              </w:rPr>
              <w:t xml:space="preserve"> </w:t>
            </w:r>
            <w:r w:rsidR="00E3222C" w:rsidRPr="00346920">
              <w:rPr>
                <w:rFonts w:ascii="Gill Sans MT" w:hAnsi="Gill Sans MT" w:cs="Calibri"/>
                <w:b/>
                <w:spacing w:val="-1"/>
                <w:lang w:val="en-US"/>
              </w:rPr>
              <w:t>coordinators</w:t>
            </w:r>
            <w:r w:rsidR="004A25B4" w:rsidRPr="00346920">
              <w:rPr>
                <w:rFonts w:ascii="Gill Sans MT" w:hAnsi="Gill Sans MT" w:cs="Calibri"/>
                <w:b/>
                <w:spacing w:val="-1"/>
                <w:lang w:val="en-US"/>
              </w:rPr>
              <w:t xml:space="preserve"> (Eye and Ear Health Worker)</w:t>
            </w:r>
          </w:p>
          <w:p w14:paraId="31DA1EB5" w14:textId="77777777" w:rsidR="004B00CE" w:rsidRPr="00346920" w:rsidRDefault="004B00CE" w:rsidP="004B00CE">
            <w:pPr>
              <w:jc w:val="both"/>
              <w:rPr>
                <w:rFonts w:ascii="Gill Sans MT" w:hAnsi="Gill Sans MT" w:cstheme="minorHAnsi"/>
                <w:b/>
                <w:bCs/>
                <w:lang w:val="en-US"/>
              </w:rPr>
            </w:pPr>
          </w:p>
          <w:p w14:paraId="17D8C885" w14:textId="77777777" w:rsidR="00837348" w:rsidRPr="00346920" w:rsidRDefault="00837348" w:rsidP="00D4697E">
            <w:pPr>
              <w:spacing w:after="0" w:line="240" w:lineRule="auto"/>
              <w:jc w:val="both"/>
              <w:rPr>
                <w:rFonts w:ascii="Gill Sans MT" w:hAnsi="Gill Sans MT" w:cstheme="minorHAnsi"/>
                <w:lang w:val="en-US"/>
              </w:rPr>
            </w:pPr>
          </w:p>
          <w:p w14:paraId="729143B8" w14:textId="77777777" w:rsidR="00837348" w:rsidRPr="00346920" w:rsidRDefault="00837348" w:rsidP="00D4697E">
            <w:pPr>
              <w:spacing w:after="0" w:line="240" w:lineRule="auto"/>
              <w:jc w:val="both"/>
              <w:rPr>
                <w:rFonts w:ascii="Gill Sans MT" w:hAnsi="Gill Sans MT" w:cstheme="minorHAnsi"/>
                <w:lang w:val="en-GB"/>
              </w:rPr>
            </w:pPr>
          </w:p>
        </w:tc>
      </w:tr>
      <w:tr w:rsidR="00837348" w:rsidRPr="008B61B1" w14:paraId="5FD8C403" w14:textId="77777777" w:rsidTr="00E15E19">
        <w:trPr>
          <w:trHeight w:hRule="exact" w:val="721"/>
        </w:trPr>
        <w:tc>
          <w:tcPr>
            <w:tcW w:w="9776" w:type="dxa"/>
            <w:shd w:val="clear" w:color="auto" w:fill="auto"/>
          </w:tcPr>
          <w:p w14:paraId="2E8FDB31" w14:textId="77777777" w:rsidR="00837348" w:rsidRPr="00346920" w:rsidRDefault="00D55240" w:rsidP="0046286A">
            <w:pPr>
              <w:spacing w:after="0" w:line="240" w:lineRule="auto"/>
              <w:jc w:val="both"/>
              <w:rPr>
                <w:rFonts w:ascii="Gill Sans MT" w:hAnsi="Gill Sans MT" w:cstheme="minorHAnsi"/>
                <w:lang w:val="en-GB"/>
              </w:rPr>
            </w:pPr>
            <w:r w:rsidRPr="00346920">
              <w:rPr>
                <w:rFonts w:ascii="Gill Sans MT" w:hAnsi="Gill Sans MT" w:cstheme="minorHAnsi"/>
                <w:lang w:val="en-GB"/>
              </w:rPr>
              <w:t xml:space="preserve">8 Community Coordinators </w:t>
            </w:r>
            <w:r w:rsidR="007B7929" w:rsidRPr="00346920">
              <w:rPr>
                <w:rFonts w:ascii="Gill Sans MT" w:hAnsi="Gill Sans MT" w:cstheme="minorHAnsi"/>
                <w:lang w:val="en-GB"/>
              </w:rPr>
              <w:t>(2</w:t>
            </w:r>
            <w:r w:rsidRPr="00346920">
              <w:rPr>
                <w:rFonts w:ascii="Gill Sans MT" w:hAnsi="Gill Sans MT" w:cstheme="minorHAnsi"/>
                <w:lang w:val="en-GB"/>
              </w:rPr>
              <w:t xml:space="preserve"> </w:t>
            </w:r>
            <w:r w:rsidR="007B7929" w:rsidRPr="00346920">
              <w:rPr>
                <w:rFonts w:ascii="Gill Sans MT" w:hAnsi="Gill Sans MT" w:cstheme="minorHAnsi"/>
                <w:lang w:val="en-GB"/>
              </w:rPr>
              <w:t>Men, 6 Women) have been trained on eye and ear healt</w:t>
            </w:r>
            <w:r w:rsidR="0046286A">
              <w:rPr>
                <w:rFonts w:ascii="Gill Sans MT" w:hAnsi="Gill Sans MT" w:cstheme="minorHAnsi"/>
                <w:lang w:val="en-GB"/>
              </w:rPr>
              <w:t>h in Q2</w:t>
            </w:r>
            <w:r w:rsidR="007B7929" w:rsidRPr="00346920">
              <w:rPr>
                <w:rFonts w:ascii="Gill Sans MT" w:hAnsi="Gill Sans MT" w:cstheme="minorHAnsi"/>
                <w:lang w:val="en-GB"/>
              </w:rPr>
              <w:t xml:space="preserve">. </w:t>
            </w:r>
            <w:r w:rsidR="0046286A">
              <w:rPr>
                <w:rFonts w:ascii="Gill Sans MT" w:hAnsi="Gill Sans MT" w:cstheme="minorHAnsi"/>
                <w:lang w:val="en-GB"/>
              </w:rPr>
              <w:t>And this has already been accomplished</w:t>
            </w:r>
            <w:r w:rsidR="002C7FA4">
              <w:rPr>
                <w:rFonts w:ascii="Gill Sans MT" w:hAnsi="Gill Sans MT" w:cstheme="minorHAnsi"/>
                <w:lang w:val="en-GB"/>
              </w:rPr>
              <w:t>. We also trained our 8 community coordinators in 2021.</w:t>
            </w:r>
          </w:p>
        </w:tc>
      </w:tr>
    </w:tbl>
    <w:p w14:paraId="19E47F6F" w14:textId="77777777" w:rsidR="001935D0" w:rsidRPr="00346920" w:rsidRDefault="001935D0"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B61B1" w14:paraId="13F35F7F" w14:textId="77777777" w:rsidTr="00D4697E">
        <w:trPr>
          <w:trHeight w:hRule="exact" w:val="397"/>
        </w:trPr>
        <w:tc>
          <w:tcPr>
            <w:tcW w:w="9776" w:type="dxa"/>
            <w:shd w:val="clear" w:color="auto" w:fill="auto"/>
          </w:tcPr>
          <w:p w14:paraId="6DF97EB8" w14:textId="77777777" w:rsidR="004B7C5C" w:rsidRPr="00346920" w:rsidRDefault="004B7C5C" w:rsidP="004B7C5C">
            <w:pPr>
              <w:jc w:val="both"/>
              <w:rPr>
                <w:rFonts w:ascii="Gill Sans MT" w:hAnsi="Gill Sans MT" w:cstheme="minorHAnsi"/>
                <w:b/>
                <w:bCs/>
                <w:lang w:val="en-US"/>
              </w:rPr>
            </w:pPr>
            <w:r w:rsidRPr="00346920">
              <w:rPr>
                <w:rFonts w:ascii="Gill Sans MT" w:hAnsi="Gill Sans MT" w:cstheme="minorHAnsi"/>
                <w:b/>
                <w:bCs/>
                <w:lang w:val="en-US"/>
              </w:rPr>
              <w:t xml:space="preserve">1.2.2 </w:t>
            </w:r>
            <w:r w:rsidR="00444575" w:rsidRPr="00346920">
              <w:rPr>
                <w:rFonts w:ascii="Gill Sans MT" w:hAnsi="Gill Sans MT" w:cstheme="minorHAnsi"/>
                <w:b/>
                <w:bCs/>
                <w:lang w:val="en-US"/>
              </w:rPr>
              <w:t>Training of Female Community Health Volunteers (FCHV)</w:t>
            </w:r>
          </w:p>
          <w:p w14:paraId="177F37EE" w14:textId="77777777" w:rsidR="00837348" w:rsidRPr="00346920" w:rsidRDefault="00837348" w:rsidP="00D4697E">
            <w:pPr>
              <w:spacing w:after="0" w:line="240" w:lineRule="auto"/>
              <w:jc w:val="both"/>
              <w:rPr>
                <w:rFonts w:ascii="Gill Sans MT" w:hAnsi="Gill Sans MT" w:cstheme="minorHAnsi"/>
                <w:lang w:val="en-US"/>
              </w:rPr>
            </w:pPr>
          </w:p>
          <w:p w14:paraId="06916C46" w14:textId="77777777" w:rsidR="00837348" w:rsidRPr="00346920" w:rsidRDefault="00837348" w:rsidP="00D4697E">
            <w:pPr>
              <w:spacing w:after="0" w:line="240" w:lineRule="auto"/>
              <w:jc w:val="both"/>
              <w:rPr>
                <w:rFonts w:ascii="Gill Sans MT" w:hAnsi="Gill Sans MT" w:cstheme="minorHAnsi"/>
                <w:lang w:val="en-GB"/>
              </w:rPr>
            </w:pPr>
          </w:p>
        </w:tc>
      </w:tr>
      <w:tr w:rsidR="00837348" w:rsidRPr="008B61B1" w14:paraId="48CF79F0" w14:textId="77777777" w:rsidTr="002C7FA4">
        <w:trPr>
          <w:trHeight w:hRule="exact" w:val="1603"/>
        </w:trPr>
        <w:tc>
          <w:tcPr>
            <w:tcW w:w="9776" w:type="dxa"/>
            <w:shd w:val="clear" w:color="auto" w:fill="auto"/>
          </w:tcPr>
          <w:p w14:paraId="7AA34919" w14:textId="77777777" w:rsidR="00356456" w:rsidRPr="00BB2271" w:rsidRDefault="00356456" w:rsidP="00AE274E">
            <w:pPr>
              <w:pStyle w:val="Lauraberschrift4"/>
              <w:spacing w:after="240" w:line="240" w:lineRule="auto"/>
              <w:rPr>
                <w:rFonts w:ascii="Gill Sans MT" w:eastAsia="Verdana" w:hAnsi="Gill Sans MT" w:cs="Verdana"/>
                <w:bCs/>
                <w:i w:val="0"/>
                <w:u w:val="none"/>
                <w:lang w:val="en-GB"/>
              </w:rPr>
            </w:pPr>
            <w:r w:rsidRPr="00346920">
              <w:rPr>
                <w:rFonts w:ascii="Gill Sans MT" w:hAnsi="Gill Sans MT" w:cstheme="minorHAnsi"/>
                <w:i w:val="0"/>
                <w:u w:val="none"/>
                <w:lang w:val="en-US"/>
              </w:rPr>
              <w:t>As part of Community Mobilization on eye and ear health</w:t>
            </w:r>
            <w:r w:rsidR="00AE274E" w:rsidRPr="00346920">
              <w:rPr>
                <w:rFonts w:ascii="Gill Sans MT" w:hAnsi="Gill Sans MT" w:cstheme="minorHAnsi"/>
                <w:i w:val="0"/>
                <w:u w:val="none"/>
                <w:lang w:val="en-US"/>
              </w:rPr>
              <w:t xml:space="preserve"> </w:t>
            </w:r>
            <w:r w:rsidRPr="00BB2271">
              <w:rPr>
                <w:rFonts w:ascii="Gill Sans MT" w:eastAsia="Verdana" w:hAnsi="Gill Sans MT" w:cs="Verdana"/>
                <w:bCs/>
                <w:i w:val="0"/>
                <w:u w:val="none"/>
                <w:lang w:val="en-GB"/>
              </w:rPr>
              <w:t xml:space="preserve">A total of 152 </w:t>
            </w:r>
            <w:proofErr w:type="spellStart"/>
            <w:r w:rsidRPr="00BB2271">
              <w:rPr>
                <w:rFonts w:ascii="Gill Sans MT" w:eastAsia="Verdana" w:hAnsi="Gill Sans MT" w:cs="Verdana"/>
                <w:bCs/>
                <w:i w:val="0"/>
                <w:u w:val="none"/>
                <w:lang w:val="en-GB"/>
              </w:rPr>
              <w:t>FCVHs</w:t>
            </w:r>
            <w:proofErr w:type="spellEnd"/>
            <w:r w:rsidRPr="00BB2271">
              <w:rPr>
                <w:rFonts w:ascii="Gill Sans MT" w:eastAsia="Verdana" w:hAnsi="Gill Sans MT" w:cs="Verdana"/>
                <w:bCs/>
                <w:i w:val="0"/>
                <w:u w:val="none"/>
                <w:lang w:val="en-GB"/>
              </w:rPr>
              <w:t xml:space="preserve"> were</w:t>
            </w:r>
            <w:r w:rsidRPr="00BB2271">
              <w:rPr>
                <w:rFonts w:ascii="Gill Sans MT" w:eastAsia="Verdana" w:hAnsi="Gill Sans MT" w:cs="Verdana"/>
                <w:bCs/>
                <w:i w:val="0"/>
                <w:lang w:val="en-GB"/>
              </w:rPr>
              <w:t xml:space="preserve"> </w:t>
            </w:r>
            <w:r w:rsidRPr="00BB2271">
              <w:rPr>
                <w:rFonts w:ascii="Gill Sans MT" w:eastAsia="Verdana" w:hAnsi="Gill Sans MT" w:cs="Verdana"/>
                <w:bCs/>
                <w:i w:val="0"/>
                <w:u w:val="none"/>
                <w:lang w:val="en-GB"/>
              </w:rPr>
              <w:t>trained on eye</w:t>
            </w:r>
            <w:r w:rsidR="00AE274E" w:rsidRPr="00BB2271">
              <w:rPr>
                <w:rFonts w:ascii="Gill Sans MT" w:eastAsia="Verdana" w:hAnsi="Gill Sans MT" w:cs="Verdana"/>
                <w:bCs/>
                <w:i w:val="0"/>
                <w:u w:val="none"/>
                <w:lang w:val="en-GB"/>
              </w:rPr>
              <w:t xml:space="preserve"> and </w:t>
            </w:r>
            <w:r w:rsidRPr="00BB2271">
              <w:rPr>
                <w:rFonts w:ascii="Gill Sans MT" w:eastAsia="Verdana" w:hAnsi="Gill Sans MT" w:cs="Verdana"/>
                <w:bCs/>
                <w:i w:val="0"/>
                <w:u w:val="none"/>
                <w:lang w:val="en-GB"/>
              </w:rPr>
              <w:t xml:space="preserve">ear </w:t>
            </w:r>
            <w:r w:rsidR="00AE274E" w:rsidRPr="00BB2271">
              <w:rPr>
                <w:rFonts w:ascii="Gill Sans MT" w:eastAsia="Verdana" w:hAnsi="Gill Sans MT" w:cs="Verdana"/>
                <w:bCs/>
                <w:i w:val="0"/>
                <w:u w:val="none"/>
                <w:lang w:val="en-GB"/>
              </w:rPr>
              <w:t xml:space="preserve">health </w:t>
            </w:r>
            <w:r w:rsidRPr="00BB2271">
              <w:rPr>
                <w:rFonts w:ascii="Gill Sans MT" w:eastAsia="Verdana" w:hAnsi="Gill Sans MT" w:cs="Verdana"/>
                <w:bCs/>
                <w:i w:val="0"/>
                <w:u w:val="none"/>
                <w:lang w:val="en-GB"/>
              </w:rPr>
              <w:t>in one day orientation programs</w:t>
            </w:r>
            <w:r w:rsidR="00E15E19" w:rsidRPr="00BB2271">
              <w:rPr>
                <w:rFonts w:ascii="Gill Sans MT" w:eastAsia="Verdana" w:hAnsi="Gill Sans MT" w:cs="Verdana"/>
                <w:bCs/>
                <w:i w:val="0"/>
                <w:u w:val="none"/>
                <w:lang w:val="en-GB"/>
              </w:rPr>
              <w:t xml:space="preserve"> in Q2 of 2022</w:t>
            </w:r>
            <w:r w:rsidRPr="00BB2271">
              <w:rPr>
                <w:rFonts w:ascii="Gill Sans MT" w:eastAsia="Verdana" w:hAnsi="Gill Sans MT" w:cs="Verdana"/>
                <w:bCs/>
                <w:i w:val="0"/>
                <w:u w:val="none"/>
                <w:lang w:val="en-GB"/>
              </w:rPr>
              <w:t xml:space="preserve">. </w:t>
            </w:r>
          </w:p>
          <w:p w14:paraId="65384C99" w14:textId="77777777" w:rsidR="002C7FA4" w:rsidRPr="00BB2271" w:rsidRDefault="002C7FA4" w:rsidP="00AE274E">
            <w:pPr>
              <w:pStyle w:val="Lauraberschrift4"/>
              <w:spacing w:after="240" w:line="240" w:lineRule="auto"/>
              <w:rPr>
                <w:rFonts w:ascii="Gill Sans MT" w:eastAsia="Verdana" w:hAnsi="Gill Sans MT" w:cs="Verdana"/>
                <w:bCs/>
                <w:i w:val="0"/>
                <w:u w:val="none"/>
                <w:lang w:val="en-GB"/>
              </w:rPr>
            </w:pPr>
            <w:r w:rsidRPr="00BB2271">
              <w:rPr>
                <w:rFonts w:ascii="Gill Sans MT" w:eastAsia="Verdana" w:hAnsi="Gill Sans MT" w:cs="Verdana"/>
                <w:bCs/>
                <w:i w:val="0"/>
                <w:u w:val="none"/>
                <w:lang w:val="en-GB"/>
              </w:rPr>
              <w:t xml:space="preserve">In 2021, we oriented 177 </w:t>
            </w:r>
            <w:proofErr w:type="spellStart"/>
            <w:r w:rsidRPr="00BB2271">
              <w:rPr>
                <w:rFonts w:ascii="Gill Sans MT" w:eastAsia="Verdana" w:hAnsi="Gill Sans MT" w:cs="Verdana"/>
                <w:bCs/>
                <w:i w:val="0"/>
                <w:u w:val="none"/>
                <w:lang w:val="en-GB"/>
              </w:rPr>
              <w:t>FCHVs</w:t>
            </w:r>
            <w:proofErr w:type="spellEnd"/>
            <w:r w:rsidRPr="00BB2271">
              <w:rPr>
                <w:rFonts w:ascii="Gill Sans MT" w:eastAsia="Verdana" w:hAnsi="Gill Sans MT" w:cs="Verdana"/>
                <w:bCs/>
                <w:i w:val="0"/>
                <w:u w:val="none"/>
                <w:lang w:val="en-GB"/>
              </w:rPr>
              <w:t xml:space="preserve"> in our project districts. </w:t>
            </w:r>
            <w:proofErr w:type="gramStart"/>
            <w:r w:rsidRPr="00BB2271">
              <w:rPr>
                <w:rFonts w:ascii="Gill Sans MT" w:eastAsia="Verdana" w:hAnsi="Gill Sans MT" w:cs="Verdana"/>
                <w:bCs/>
                <w:i w:val="0"/>
                <w:u w:val="none"/>
                <w:lang w:val="en-GB"/>
              </w:rPr>
              <w:t>Thus</w:t>
            </w:r>
            <w:proofErr w:type="gramEnd"/>
            <w:r w:rsidRPr="00BB2271">
              <w:rPr>
                <w:rFonts w:ascii="Gill Sans MT" w:eastAsia="Verdana" w:hAnsi="Gill Sans MT" w:cs="Verdana"/>
                <w:bCs/>
                <w:i w:val="0"/>
                <w:u w:val="none"/>
                <w:lang w:val="en-GB"/>
              </w:rPr>
              <w:t xml:space="preserve"> we have achieved 329 </w:t>
            </w:r>
            <w:proofErr w:type="spellStart"/>
            <w:r w:rsidRPr="00BB2271">
              <w:rPr>
                <w:rFonts w:ascii="Gill Sans MT" w:eastAsia="Verdana" w:hAnsi="Gill Sans MT" w:cs="Verdana"/>
                <w:bCs/>
                <w:i w:val="0"/>
                <w:u w:val="none"/>
                <w:lang w:val="en-GB"/>
              </w:rPr>
              <w:t>againts</w:t>
            </w:r>
            <w:proofErr w:type="spellEnd"/>
            <w:r w:rsidRPr="00BB2271">
              <w:rPr>
                <w:rFonts w:ascii="Gill Sans MT" w:eastAsia="Verdana" w:hAnsi="Gill Sans MT" w:cs="Verdana"/>
                <w:bCs/>
                <w:i w:val="0"/>
                <w:u w:val="none"/>
                <w:lang w:val="en-GB"/>
              </w:rPr>
              <w:t xml:space="preserve"> the target of 320 for the whole project period.</w:t>
            </w:r>
          </w:p>
          <w:p w14:paraId="3BDF87FD" w14:textId="77777777" w:rsidR="00815B4B" w:rsidRPr="00BB2271" w:rsidRDefault="00815B4B" w:rsidP="00AE274E">
            <w:pPr>
              <w:pStyle w:val="Lauraberschrift4"/>
              <w:spacing w:after="240" w:line="240" w:lineRule="auto"/>
              <w:rPr>
                <w:rFonts w:ascii="Gill Sans MT" w:eastAsia="Verdana" w:hAnsi="Gill Sans MT" w:cs="Verdana"/>
                <w:bCs/>
                <w:i w:val="0"/>
                <w:u w:val="none"/>
                <w:lang w:val="en-GB"/>
              </w:rPr>
            </w:pPr>
          </w:p>
          <w:p w14:paraId="0970B8CD" w14:textId="77777777" w:rsidR="00AE274E" w:rsidRPr="00346920" w:rsidRDefault="00AE274E" w:rsidP="00AE274E">
            <w:pPr>
              <w:pStyle w:val="Lauraberschrift4"/>
              <w:spacing w:line="240" w:lineRule="auto"/>
              <w:rPr>
                <w:rFonts w:ascii="Gill Sans MT" w:hAnsi="Gill Sans MT" w:cstheme="minorHAnsi"/>
                <w:i w:val="0"/>
                <w:u w:val="none"/>
                <w:lang w:val="en-US"/>
              </w:rPr>
            </w:pPr>
          </w:p>
          <w:p w14:paraId="446E3350" w14:textId="77777777" w:rsidR="00837348" w:rsidRPr="00346920" w:rsidRDefault="00837348" w:rsidP="00D4697E">
            <w:pPr>
              <w:spacing w:after="0" w:line="240" w:lineRule="auto"/>
              <w:jc w:val="both"/>
              <w:rPr>
                <w:rFonts w:ascii="Gill Sans MT" w:hAnsi="Gill Sans MT" w:cstheme="minorHAnsi"/>
                <w:lang w:val="en-GB"/>
              </w:rPr>
            </w:pPr>
          </w:p>
          <w:p w14:paraId="52B36FA9" w14:textId="77777777" w:rsidR="00837348" w:rsidRPr="00346920" w:rsidRDefault="00837348" w:rsidP="00D4697E">
            <w:pPr>
              <w:spacing w:after="0" w:line="240" w:lineRule="auto"/>
              <w:jc w:val="both"/>
              <w:rPr>
                <w:rFonts w:ascii="Gill Sans MT" w:hAnsi="Gill Sans MT" w:cstheme="minorHAnsi"/>
                <w:lang w:val="en-GB"/>
              </w:rPr>
            </w:pPr>
          </w:p>
        </w:tc>
      </w:tr>
    </w:tbl>
    <w:p w14:paraId="146E93E2" w14:textId="712BF547" w:rsidR="000E010D" w:rsidRDefault="000E010D" w:rsidP="00984FAA">
      <w:pPr>
        <w:spacing w:after="0" w:line="240" w:lineRule="auto"/>
        <w:jc w:val="both"/>
        <w:rPr>
          <w:rFonts w:ascii="Gill Sans MT" w:hAnsi="Gill Sans MT" w:cstheme="minorHAnsi"/>
          <w:b/>
          <w:lang w:val="en-GB"/>
        </w:rPr>
      </w:pPr>
    </w:p>
    <w:p w14:paraId="3E6D9D21" w14:textId="77777777" w:rsidR="000E010D" w:rsidRPr="00346920" w:rsidRDefault="000E010D" w:rsidP="00984FAA">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346920" w14:paraId="4ADBC869" w14:textId="77777777" w:rsidTr="00D4697E">
        <w:trPr>
          <w:trHeight w:hRule="exact" w:val="397"/>
        </w:trPr>
        <w:tc>
          <w:tcPr>
            <w:tcW w:w="9776" w:type="dxa"/>
            <w:shd w:val="clear" w:color="auto" w:fill="auto"/>
          </w:tcPr>
          <w:p w14:paraId="5C15C92B" w14:textId="77777777" w:rsidR="00C149C0" w:rsidRPr="00346920" w:rsidRDefault="001935D0" w:rsidP="00C149C0">
            <w:pPr>
              <w:jc w:val="both"/>
              <w:rPr>
                <w:rFonts w:ascii="Gill Sans MT" w:hAnsi="Gill Sans MT" w:cstheme="minorHAnsi"/>
                <w:b/>
                <w:bCs/>
                <w:lang w:val="en-US"/>
              </w:rPr>
            </w:pPr>
            <w:r w:rsidRPr="00346920">
              <w:rPr>
                <w:rFonts w:ascii="Gill Sans MT" w:hAnsi="Gill Sans MT" w:cstheme="minorHAnsi"/>
                <w:b/>
                <w:bCs/>
                <w:lang w:val="en-US"/>
              </w:rPr>
              <w:t>1.2.3 Training</w:t>
            </w:r>
            <w:r w:rsidR="00C149C0" w:rsidRPr="00346920">
              <w:rPr>
                <w:rFonts w:ascii="Gill Sans MT" w:hAnsi="Gill Sans MT" w:cstheme="minorHAnsi"/>
                <w:b/>
                <w:bCs/>
                <w:lang w:val="en-US"/>
              </w:rPr>
              <w:t xml:space="preserve"> of traditional healers</w:t>
            </w:r>
          </w:p>
          <w:p w14:paraId="4AD34BBD" w14:textId="77777777" w:rsidR="00F84486" w:rsidRPr="00346920" w:rsidRDefault="00F84486" w:rsidP="00F84486">
            <w:pPr>
              <w:jc w:val="both"/>
              <w:rPr>
                <w:rFonts w:ascii="Gill Sans MT" w:hAnsi="Gill Sans MT" w:cstheme="minorHAnsi"/>
                <w:b/>
                <w:bCs/>
                <w:lang w:val="en-US"/>
              </w:rPr>
            </w:pPr>
          </w:p>
          <w:p w14:paraId="270D78B0" w14:textId="77777777" w:rsidR="00837348" w:rsidRPr="00346920" w:rsidRDefault="00837348" w:rsidP="00D4697E">
            <w:pPr>
              <w:spacing w:after="0" w:line="240" w:lineRule="auto"/>
              <w:jc w:val="both"/>
              <w:rPr>
                <w:rFonts w:ascii="Gill Sans MT" w:hAnsi="Gill Sans MT" w:cstheme="minorHAnsi"/>
                <w:lang w:val="en-US"/>
              </w:rPr>
            </w:pPr>
          </w:p>
        </w:tc>
      </w:tr>
      <w:tr w:rsidR="00837348" w:rsidRPr="008B61B1" w14:paraId="2DE25666" w14:textId="77777777" w:rsidTr="00D038B0">
        <w:trPr>
          <w:trHeight w:hRule="exact" w:val="3124"/>
        </w:trPr>
        <w:tc>
          <w:tcPr>
            <w:tcW w:w="9776" w:type="dxa"/>
            <w:shd w:val="clear" w:color="auto" w:fill="auto"/>
          </w:tcPr>
          <w:p w14:paraId="6CA44121" w14:textId="77777777" w:rsidR="00B0135A" w:rsidRPr="00346920" w:rsidRDefault="00B0135A" w:rsidP="00B0135A">
            <w:pPr>
              <w:shd w:val="clear" w:color="auto" w:fill="FFFFFF"/>
              <w:spacing w:line="240" w:lineRule="auto"/>
              <w:jc w:val="both"/>
              <w:rPr>
                <w:rFonts w:ascii="Gill Sans MT" w:eastAsia="Times New Roman" w:hAnsi="Gill Sans MT" w:cs="Arial"/>
                <w:color w:val="202124"/>
                <w:lang w:val="en" w:bidi="ne-NP"/>
              </w:rPr>
            </w:pPr>
            <w:r w:rsidRPr="00346920">
              <w:rPr>
                <w:rFonts w:ascii="Gill Sans MT" w:eastAsia="Times New Roman" w:hAnsi="Gill Sans MT" w:cs="Arial"/>
                <w:color w:val="202124"/>
                <w:lang w:val="en" w:bidi="ne-NP"/>
              </w:rPr>
              <w:lastRenderedPageBreak/>
              <w:t xml:space="preserve">Traditional healers in Nepal are those persons who do not have any formal medical training, but are considered (by the local community) as being competent to provide health care using animal, plant and mineral substances and certain other techniques based on social, cultural and religious background. The local communities have deep faith on them and many times, are subject to harmful health practices due to deep rooted cultural and </w:t>
            </w:r>
            <w:r w:rsidR="00876FC7" w:rsidRPr="00346920">
              <w:rPr>
                <w:rFonts w:ascii="Gill Sans MT" w:eastAsia="Times New Roman" w:hAnsi="Gill Sans MT" w:cs="Arial"/>
                <w:color w:val="202124"/>
                <w:lang w:val="en" w:bidi="ne-NP"/>
              </w:rPr>
              <w:t xml:space="preserve">harmful </w:t>
            </w:r>
            <w:r w:rsidRPr="00346920">
              <w:rPr>
                <w:rFonts w:ascii="Gill Sans MT" w:eastAsia="Times New Roman" w:hAnsi="Gill Sans MT" w:cs="Arial"/>
                <w:color w:val="202124"/>
                <w:lang w:val="en" w:bidi="ne-NP"/>
              </w:rPr>
              <w:t xml:space="preserve">religious </w:t>
            </w:r>
            <w:r w:rsidR="00D811B7" w:rsidRPr="00346920">
              <w:rPr>
                <w:rFonts w:ascii="Gill Sans MT" w:eastAsia="Times New Roman" w:hAnsi="Gill Sans MT" w:cs="Arial"/>
                <w:color w:val="202124"/>
                <w:lang w:val="en" w:bidi="ne-NP"/>
              </w:rPr>
              <w:t>beliefs.</w:t>
            </w:r>
          </w:p>
          <w:p w14:paraId="746378C9" w14:textId="77777777" w:rsidR="00D811B7" w:rsidRPr="00BB2271" w:rsidRDefault="00D811B7" w:rsidP="00D811B7">
            <w:pPr>
              <w:jc w:val="both"/>
              <w:rPr>
                <w:rFonts w:ascii="Gill Sans MT" w:eastAsia="Verdana" w:hAnsi="Gill Sans MT" w:cs="Verdana"/>
                <w:bCs/>
                <w:lang w:val="en-GB"/>
              </w:rPr>
            </w:pPr>
            <w:r w:rsidRPr="00BB2271">
              <w:rPr>
                <w:rFonts w:ascii="Gill Sans MT" w:eastAsia="Verdana" w:hAnsi="Gill Sans MT" w:cs="Verdana"/>
                <w:bCs/>
                <w:lang w:val="en-GB"/>
              </w:rPr>
              <w:t xml:space="preserve">A total of 83 traditional healers were oriented for awareness on eye, </w:t>
            </w:r>
            <w:proofErr w:type="gramStart"/>
            <w:r w:rsidRPr="00BB2271">
              <w:rPr>
                <w:rFonts w:ascii="Gill Sans MT" w:eastAsia="Verdana" w:hAnsi="Gill Sans MT" w:cs="Verdana"/>
                <w:bCs/>
                <w:lang w:val="en-GB"/>
              </w:rPr>
              <w:t>ear</w:t>
            </w:r>
            <w:proofErr w:type="gramEnd"/>
            <w:r w:rsidRPr="00BB2271">
              <w:rPr>
                <w:rFonts w:ascii="Gill Sans MT" w:eastAsia="Verdana" w:hAnsi="Gill Sans MT" w:cs="Verdana"/>
                <w:bCs/>
                <w:lang w:val="en-GB"/>
              </w:rPr>
              <w:t xml:space="preserve"> and disability</w:t>
            </w:r>
            <w:r w:rsidR="00E15E19" w:rsidRPr="00BB2271">
              <w:rPr>
                <w:rFonts w:ascii="Gill Sans MT" w:eastAsia="Verdana" w:hAnsi="Gill Sans MT" w:cs="Verdana"/>
                <w:bCs/>
                <w:lang w:val="en-GB"/>
              </w:rPr>
              <w:t xml:space="preserve"> in Q2</w:t>
            </w:r>
            <w:r w:rsidR="002C7FA4" w:rsidRPr="00BB2271">
              <w:rPr>
                <w:rFonts w:ascii="Gill Sans MT" w:eastAsia="Verdana" w:hAnsi="Gill Sans MT" w:cs="Verdana"/>
                <w:bCs/>
                <w:lang w:val="en-GB"/>
              </w:rPr>
              <w:t>, 2022</w:t>
            </w:r>
            <w:r w:rsidRPr="00BB2271">
              <w:rPr>
                <w:rFonts w:ascii="Gill Sans MT" w:eastAsia="Verdana" w:hAnsi="Gill Sans MT" w:cs="Verdana"/>
                <w:bCs/>
                <w:lang w:val="en-GB"/>
              </w:rPr>
              <w:t xml:space="preserve">. </w:t>
            </w:r>
            <w:r w:rsidR="002C7FA4" w:rsidRPr="00BB2271">
              <w:rPr>
                <w:rFonts w:ascii="Gill Sans MT" w:eastAsia="Verdana" w:hAnsi="Gill Sans MT" w:cs="Verdana"/>
                <w:bCs/>
                <w:lang w:val="en-GB"/>
              </w:rPr>
              <w:t xml:space="preserve">In 2021, we trained 167 traditional healers from our project districts. In total, we have trained </w:t>
            </w:r>
            <w:r w:rsidR="00D038B0" w:rsidRPr="00BB2271">
              <w:rPr>
                <w:rFonts w:ascii="Gill Sans MT" w:eastAsia="Verdana" w:hAnsi="Gill Sans MT" w:cs="Verdana"/>
                <w:bCs/>
                <w:lang w:val="en-GB"/>
              </w:rPr>
              <w:t>250 traditional healers against the target of 240 till 2022.</w:t>
            </w:r>
          </w:p>
          <w:p w14:paraId="271DA325" w14:textId="77777777" w:rsidR="00D038B0" w:rsidRPr="00BB2271" w:rsidRDefault="00D038B0" w:rsidP="00D811B7">
            <w:pPr>
              <w:jc w:val="both"/>
              <w:rPr>
                <w:rFonts w:ascii="Gill Sans MT" w:eastAsia="Verdana" w:hAnsi="Gill Sans MT" w:cs="Verdana"/>
                <w:bCs/>
                <w:lang w:val="en-GB"/>
              </w:rPr>
            </w:pPr>
            <w:r w:rsidRPr="00BB2271">
              <w:rPr>
                <w:rFonts w:ascii="Gill Sans MT" w:eastAsia="Verdana" w:hAnsi="Gill Sans MT" w:cs="Verdana"/>
                <w:bCs/>
                <w:lang w:val="en-GB"/>
              </w:rPr>
              <w:t>A total of 320 traditional healers are to be trained to achieve the total target. We have planned to train additional 80 traditional healers from our project sites within Q1 of 2023.</w:t>
            </w:r>
          </w:p>
          <w:p w14:paraId="37087A1D" w14:textId="77777777" w:rsidR="00B0135A" w:rsidRPr="00346920" w:rsidRDefault="00B0135A" w:rsidP="00B0135A">
            <w:pPr>
              <w:shd w:val="clear" w:color="auto" w:fill="FFFFFF"/>
              <w:spacing w:line="240" w:lineRule="auto"/>
              <w:jc w:val="both"/>
              <w:rPr>
                <w:rFonts w:ascii="Gill Sans MT" w:eastAsia="Times New Roman" w:hAnsi="Gill Sans MT" w:cs="Arial"/>
                <w:color w:val="202124"/>
                <w:lang w:val="en" w:bidi="ne-NP"/>
              </w:rPr>
            </w:pPr>
          </w:p>
          <w:p w14:paraId="5B4182CD" w14:textId="77777777" w:rsidR="00B0135A" w:rsidRPr="00346920" w:rsidRDefault="00B0135A" w:rsidP="00B0135A">
            <w:pPr>
              <w:shd w:val="clear" w:color="auto" w:fill="FFFFFF"/>
              <w:spacing w:after="0" w:line="240" w:lineRule="auto"/>
              <w:jc w:val="both"/>
              <w:rPr>
                <w:rFonts w:ascii="Gill Sans MT" w:eastAsia="Times New Roman" w:hAnsi="Gill Sans MT" w:cs="Arial"/>
                <w:color w:val="202124"/>
                <w:lang w:val="en-US" w:bidi="ne-NP"/>
              </w:rPr>
            </w:pPr>
          </w:p>
          <w:p w14:paraId="7B43CB42" w14:textId="77777777" w:rsidR="00837348" w:rsidRPr="00346920" w:rsidRDefault="00837348" w:rsidP="00B0135A">
            <w:pPr>
              <w:pStyle w:val="Lauraberschrift4"/>
              <w:spacing w:line="240" w:lineRule="auto"/>
              <w:rPr>
                <w:rFonts w:ascii="Gill Sans MT" w:hAnsi="Gill Sans MT" w:cstheme="minorHAnsi"/>
                <w:i w:val="0"/>
                <w:u w:val="none"/>
                <w:lang w:val="en-US"/>
              </w:rPr>
            </w:pPr>
          </w:p>
          <w:p w14:paraId="72D9AC8B" w14:textId="77777777" w:rsidR="00837348" w:rsidRPr="00346920" w:rsidRDefault="00837348" w:rsidP="00D4697E">
            <w:pPr>
              <w:spacing w:after="0" w:line="240" w:lineRule="auto"/>
              <w:jc w:val="both"/>
              <w:rPr>
                <w:rFonts w:ascii="Gill Sans MT" w:hAnsi="Gill Sans MT" w:cstheme="minorHAnsi"/>
                <w:lang w:val="en-GB"/>
              </w:rPr>
            </w:pPr>
          </w:p>
          <w:p w14:paraId="23BD3D38" w14:textId="77777777" w:rsidR="00837348" w:rsidRPr="00346920" w:rsidRDefault="00837348" w:rsidP="00D4697E">
            <w:pPr>
              <w:spacing w:after="0" w:line="240" w:lineRule="auto"/>
              <w:jc w:val="both"/>
              <w:rPr>
                <w:rFonts w:ascii="Gill Sans MT" w:hAnsi="Gill Sans MT" w:cstheme="minorHAnsi"/>
                <w:lang w:val="en-GB"/>
              </w:rPr>
            </w:pPr>
          </w:p>
        </w:tc>
      </w:tr>
    </w:tbl>
    <w:p w14:paraId="5F1964B7" w14:textId="77777777" w:rsidR="001935D0" w:rsidRPr="00346920" w:rsidRDefault="001935D0" w:rsidP="00984FAA">
      <w:pPr>
        <w:spacing w:after="0" w:line="240" w:lineRule="auto"/>
        <w:jc w:val="both"/>
        <w:rPr>
          <w:rFonts w:ascii="Gill Sans MT" w:hAnsi="Gill Sans MT" w:cstheme="minorHAnsi"/>
          <w:b/>
          <w:lang w:val="en-GB"/>
        </w:rPr>
      </w:pPr>
      <w:bookmarkStart w:id="8" w:name="_Hlk58252116"/>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B61B1" w14:paraId="4652026A" w14:textId="77777777" w:rsidTr="00D4697E">
        <w:trPr>
          <w:trHeight w:hRule="exact" w:val="397"/>
        </w:trPr>
        <w:tc>
          <w:tcPr>
            <w:tcW w:w="9776" w:type="dxa"/>
            <w:shd w:val="clear" w:color="auto" w:fill="auto"/>
          </w:tcPr>
          <w:p w14:paraId="6C399C44" w14:textId="77777777" w:rsidR="00493E25" w:rsidRPr="00346920" w:rsidRDefault="001A6744" w:rsidP="00493E25">
            <w:pPr>
              <w:jc w:val="both"/>
              <w:rPr>
                <w:rFonts w:ascii="Gill Sans MT" w:hAnsi="Gill Sans MT" w:cstheme="minorHAnsi"/>
                <w:b/>
                <w:bCs/>
                <w:lang w:val="en-US"/>
              </w:rPr>
            </w:pPr>
            <w:r w:rsidRPr="00346920">
              <w:rPr>
                <w:rFonts w:ascii="Gill Sans MT" w:hAnsi="Gill Sans MT" w:cstheme="minorHAnsi"/>
                <w:b/>
                <w:bCs/>
                <w:lang w:val="en-US"/>
              </w:rPr>
              <w:t>1.2.4</w:t>
            </w:r>
            <w:r w:rsidR="00493E25" w:rsidRPr="00346920">
              <w:rPr>
                <w:rFonts w:ascii="Gill Sans MT" w:hAnsi="Gill Sans MT" w:cstheme="minorHAnsi"/>
                <w:b/>
                <w:bCs/>
                <w:spacing w:val="-1"/>
                <w:lang w:val="en-US"/>
              </w:rPr>
              <w:t xml:space="preserve"> </w:t>
            </w:r>
            <w:r w:rsidR="00493E25" w:rsidRPr="00346920">
              <w:rPr>
                <w:rFonts w:ascii="Gill Sans MT" w:hAnsi="Gill Sans MT" w:cstheme="minorHAnsi"/>
                <w:b/>
                <w:bCs/>
                <w:lang w:val="en-US"/>
              </w:rPr>
              <w:t>Training for parents on eye and ear health</w:t>
            </w:r>
          </w:p>
          <w:p w14:paraId="792CCA18" w14:textId="77777777" w:rsidR="00837348" w:rsidRPr="00346920" w:rsidRDefault="00837348" w:rsidP="00D4697E">
            <w:pPr>
              <w:spacing w:after="0" w:line="240" w:lineRule="auto"/>
              <w:jc w:val="both"/>
              <w:rPr>
                <w:rFonts w:ascii="Gill Sans MT" w:hAnsi="Gill Sans MT" w:cstheme="minorHAnsi"/>
                <w:lang w:val="en-US"/>
              </w:rPr>
            </w:pPr>
          </w:p>
        </w:tc>
      </w:tr>
      <w:tr w:rsidR="00837348" w:rsidRPr="008B61B1" w14:paraId="72846B5F" w14:textId="77777777" w:rsidTr="00D038B0">
        <w:trPr>
          <w:trHeight w:hRule="exact" w:val="1126"/>
        </w:trPr>
        <w:tc>
          <w:tcPr>
            <w:tcW w:w="9776" w:type="dxa"/>
            <w:shd w:val="clear" w:color="auto" w:fill="auto"/>
          </w:tcPr>
          <w:p w14:paraId="5333748C" w14:textId="77777777" w:rsidR="00837348" w:rsidRPr="00BB2271" w:rsidRDefault="00393F8C" w:rsidP="00C720AA">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A total of 115 parents were made aware of eye and ear health in one day orientation programs</w:t>
            </w:r>
            <w:r w:rsidR="00E15E19" w:rsidRPr="00BB2271">
              <w:rPr>
                <w:rFonts w:ascii="Gill Sans MT" w:eastAsia="Verdana" w:hAnsi="Gill Sans MT" w:cs="Verdana"/>
                <w:bCs/>
                <w:lang w:val="en-GB"/>
              </w:rPr>
              <w:t xml:space="preserve"> in Q1 and Q2 of 2022</w:t>
            </w:r>
            <w:r w:rsidR="00D038B0" w:rsidRPr="00BB2271">
              <w:rPr>
                <w:rFonts w:ascii="Gill Sans MT" w:eastAsia="Verdana" w:hAnsi="Gill Sans MT" w:cs="Verdana"/>
                <w:bCs/>
                <w:lang w:val="en-GB"/>
              </w:rPr>
              <w:t>.</w:t>
            </w:r>
            <w:r w:rsidR="00E15E19" w:rsidRPr="00BB2271">
              <w:rPr>
                <w:rFonts w:ascii="Gill Sans MT" w:eastAsia="Verdana" w:hAnsi="Gill Sans MT" w:cs="Verdana"/>
                <w:bCs/>
                <w:lang w:val="en-GB"/>
              </w:rPr>
              <w:t xml:space="preserve"> </w:t>
            </w:r>
            <w:r w:rsidR="00D038B0" w:rsidRPr="00BB2271">
              <w:rPr>
                <w:rFonts w:ascii="Gill Sans MT" w:eastAsia="Verdana" w:hAnsi="Gill Sans MT" w:cs="Verdana"/>
                <w:bCs/>
                <w:lang w:val="en-GB"/>
              </w:rPr>
              <w:t>In 2021, we trained 166 parents of school children in our project sites. A total of 281 parents have been oriented on eye and ear health till the end of reporting year. We are going to train additional 80 parents within Q1 of 2023.</w:t>
            </w:r>
          </w:p>
          <w:p w14:paraId="780B091B" w14:textId="77777777" w:rsidR="00D038B0" w:rsidRPr="00346920" w:rsidRDefault="00D038B0" w:rsidP="00C720AA">
            <w:pPr>
              <w:spacing w:line="240" w:lineRule="auto"/>
              <w:jc w:val="both"/>
              <w:rPr>
                <w:rFonts w:ascii="Gill Sans MT" w:hAnsi="Gill Sans MT" w:cstheme="minorHAnsi"/>
                <w:lang w:val="en-US"/>
              </w:rPr>
            </w:pPr>
          </w:p>
          <w:p w14:paraId="5A694060" w14:textId="77777777" w:rsidR="00C720AA" w:rsidRPr="00346920" w:rsidRDefault="00C720AA" w:rsidP="00C720AA">
            <w:pPr>
              <w:spacing w:line="240" w:lineRule="auto"/>
              <w:jc w:val="both"/>
              <w:rPr>
                <w:rFonts w:ascii="Gill Sans MT" w:hAnsi="Gill Sans MT" w:cstheme="minorHAnsi"/>
                <w:lang w:val="en-GB"/>
              </w:rPr>
            </w:pPr>
          </w:p>
          <w:p w14:paraId="12D78E8D" w14:textId="77777777" w:rsidR="00837348" w:rsidRPr="00346920" w:rsidRDefault="00837348" w:rsidP="00D4697E">
            <w:pPr>
              <w:spacing w:after="0" w:line="240" w:lineRule="auto"/>
              <w:jc w:val="both"/>
              <w:rPr>
                <w:rFonts w:ascii="Gill Sans MT" w:hAnsi="Gill Sans MT" w:cstheme="minorHAnsi"/>
                <w:lang w:val="en-GB"/>
              </w:rPr>
            </w:pPr>
          </w:p>
        </w:tc>
      </w:tr>
      <w:bookmarkEnd w:id="8"/>
    </w:tbl>
    <w:p w14:paraId="5D180589" w14:textId="77777777" w:rsidR="00010617" w:rsidRPr="00346920" w:rsidRDefault="00010617" w:rsidP="00955CD5">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55CD5" w:rsidRPr="008B61B1" w14:paraId="27E29AE6" w14:textId="77777777" w:rsidTr="000E010D">
        <w:trPr>
          <w:trHeight w:hRule="exact" w:val="496"/>
        </w:trPr>
        <w:tc>
          <w:tcPr>
            <w:tcW w:w="9776" w:type="dxa"/>
            <w:shd w:val="clear" w:color="auto" w:fill="auto"/>
          </w:tcPr>
          <w:p w14:paraId="7D993381" w14:textId="77777777" w:rsidR="00F95BFF" w:rsidRPr="00346920" w:rsidRDefault="00F95BFF" w:rsidP="00F95BFF">
            <w:pPr>
              <w:pStyle w:val="Listenabsatz"/>
              <w:numPr>
                <w:ilvl w:val="2"/>
                <w:numId w:val="11"/>
              </w:numPr>
              <w:ind w:left="597" w:hanging="597"/>
              <w:jc w:val="both"/>
              <w:rPr>
                <w:rFonts w:ascii="Gill Sans MT" w:hAnsi="Gill Sans MT" w:cstheme="minorHAnsi"/>
                <w:b/>
                <w:bCs/>
                <w:lang w:val="en-US"/>
              </w:rPr>
            </w:pPr>
            <w:r w:rsidRPr="00346920">
              <w:rPr>
                <w:rFonts w:ascii="Gill Sans MT" w:hAnsi="Gill Sans MT" w:cstheme="minorHAnsi"/>
                <w:b/>
                <w:bCs/>
                <w:lang w:val="en-US"/>
              </w:rPr>
              <w:t>Capacity development of community nurses on eye and ear diseases and rehabilitation</w:t>
            </w:r>
          </w:p>
          <w:p w14:paraId="7959DACA" w14:textId="77777777" w:rsidR="00955CD5" w:rsidRPr="00346920" w:rsidRDefault="00955CD5" w:rsidP="00FE13FF">
            <w:pPr>
              <w:jc w:val="both"/>
              <w:rPr>
                <w:rFonts w:ascii="Gill Sans MT" w:hAnsi="Gill Sans MT" w:cstheme="minorHAnsi"/>
                <w:b/>
                <w:bCs/>
                <w:lang w:val="en-US"/>
              </w:rPr>
            </w:pPr>
          </w:p>
          <w:p w14:paraId="072B6C33" w14:textId="77777777" w:rsidR="00955CD5" w:rsidRPr="00346920" w:rsidRDefault="00955CD5" w:rsidP="00FE13FF">
            <w:pPr>
              <w:spacing w:after="0" w:line="240" w:lineRule="auto"/>
              <w:jc w:val="both"/>
              <w:rPr>
                <w:rFonts w:ascii="Gill Sans MT" w:hAnsi="Gill Sans MT" w:cstheme="minorHAnsi"/>
                <w:lang w:val="en-US"/>
              </w:rPr>
            </w:pPr>
          </w:p>
        </w:tc>
      </w:tr>
      <w:tr w:rsidR="00955CD5" w:rsidRPr="008B61B1" w14:paraId="5448F076" w14:textId="77777777" w:rsidTr="00D038B0">
        <w:trPr>
          <w:trHeight w:hRule="exact" w:val="3214"/>
        </w:trPr>
        <w:tc>
          <w:tcPr>
            <w:tcW w:w="9776" w:type="dxa"/>
            <w:shd w:val="clear" w:color="auto" w:fill="auto"/>
          </w:tcPr>
          <w:p w14:paraId="3B5D3023" w14:textId="77777777" w:rsidR="008246FC" w:rsidRPr="00BB2271" w:rsidRDefault="008246FC" w:rsidP="008246FC">
            <w:pPr>
              <w:pStyle w:val="Lauraberschrift4"/>
              <w:spacing w:line="240" w:lineRule="auto"/>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Community nurses are the important front line health personnel in Nepal who have been playing significant roles </w:t>
            </w:r>
            <w:r w:rsidR="00A65343" w:rsidRPr="00BB2271">
              <w:rPr>
                <w:rFonts w:ascii="Gill Sans MT" w:eastAsia="Verdana" w:hAnsi="Gill Sans MT" w:cs="Verdana"/>
                <w:bCs/>
                <w:i w:val="0"/>
                <w:iCs/>
                <w:u w:val="none"/>
                <w:lang w:val="en-GB"/>
              </w:rPr>
              <w:t xml:space="preserve">for preventing child and maternal deaths. They involve in community health activities such as antenatal care, </w:t>
            </w:r>
            <w:proofErr w:type="gramStart"/>
            <w:r w:rsidR="00A65343" w:rsidRPr="00BB2271">
              <w:rPr>
                <w:rFonts w:ascii="Gill Sans MT" w:eastAsia="Verdana" w:hAnsi="Gill Sans MT" w:cs="Verdana"/>
                <w:bCs/>
                <w:i w:val="0"/>
                <w:iCs/>
                <w:u w:val="none"/>
                <w:lang w:val="en-GB"/>
              </w:rPr>
              <w:t>child birth</w:t>
            </w:r>
            <w:proofErr w:type="gramEnd"/>
            <w:r w:rsidR="00A65343" w:rsidRPr="00BB2271">
              <w:rPr>
                <w:rFonts w:ascii="Gill Sans MT" w:eastAsia="Verdana" w:hAnsi="Gill Sans MT" w:cs="Verdana"/>
                <w:bCs/>
                <w:i w:val="0"/>
                <w:iCs/>
                <w:u w:val="none"/>
                <w:lang w:val="en-GB"/>
              </w:rPr>
              <w:t xml:space="preserve">, </w:t>
            </w:r>
            <w:proofErr w:type="spellStart"/>
            <w:r w:rsidR="00A65343" w:rsidRPr="00BB2271">
              <w:rPr>
                <w:rFonts w:ascii="Gill Sans MT" w:eastAsia="Verdana" w:hAnsi="Gill Sans MT" w:cs="Verdana"/>
                <w:bCs/>
                <w:i w:val="0"/>
                <w:iCs/>
                <w:u w:val="none"/>
                <w:lang w:val="en-GB"/>
              </w:rPr>
              <w:t>post natal</w:t>
            </w:r>
            <w:proofErr w:type="spellEnd"/>
            <w:r w:rsidR="00A65343" w:rsidRPr="00BB2271">
              <w:rPr>
                <w:rFonts w:ascii="Gill Sans MT" w:eastAsia="Verdana" w:hAnsi="Gill Sans MT" w:cs="Verdana"/>
                <w:bCs/>
                <w:i w:val="0"/>
                <w:iCs/>
                <w:u w:val="none"/>
                <w:lang w:val="en-GB"/>
              </w:rPr>
              <w:t xml:space="preserve"> care, routine immunization, family planning, nutritional promotion. Enhancing their knowledge and skills on eye and ear health can play </w:t>
            </w:r>
            <w:r w:rsidR="00A242A1" w:rsidRPr="00BB2271">
              <w:rPr>
                <w:rFonts w:ascii="Gill Sans MT" w:eastAsia="Verdana" w:hAnsi="Gill Sans MT" w:cs="Verdana"/>
                <w:bCs/>
                <w:i w:val="0"/>
                <w:iCs/>
                <w:u w:val="none"/>
                <w:lang w:val="en-GB"/>
              </w:rPr>
              <w:t>an important role for early detection, referral and treatment of eye and ear problems thereby reducing vision and hearing impairments during the critical development periods of human life.</w:t>
            </w:r>
          </w:p>
          <w:p w14:paraId="010C8C9B" w14:textId="77777777" w:rsidR="008246FC" w:rsidRPr="00BB2271" w:rsidRDefault="008246FC" w:rsidP="008246FC">
            <w:pPr>
              <w:pStyle w:val="Lauraberschrift4"/>
              <w:spacing w:line="240" w:lineRule="auto"/>
              <w:rPr>
                <w:rFonts w:ascii="Gill Sans MT" w:eastAsia="Verdana" w:hAnsi="Gill Sans MT" w:cs="Verdana"/>
                <w:bCs/>
                <w:i w:val="0"/>
                <w:iCs/>
                <w:u w:val="none"/>
                <w:lang w:val="en-GB"/>
              </w:rPr>
            </w:pPr>
          </w:p>
          <w:p w14:paraId="597ABA46" w14:textId="77777777" w:rsidR="00955CD5" w:rsidRPr="00346920" w:rsidRDefault="00D038B0" w:rsidP="008246FC">
            <w:pPr>
              <w:pStyle w:val="Lauraberschrift4"/>
              <w:spacing w:line="240" w:lineRule="auto"/>
              <w:rPr>
                <w:rFonts w:ascii="Gill Sans MT" w:hAnsi="Gill Sans MT" w:cstheme="minorHAnsi"/>
                <w:lang w:val="en-GB"/>
              </w:rPr>
            </w:pPr>
            <w:r w:rsidRPr="00BB2271">
              <w:rPr>
                <w:rFonts w:ascii="Gill Sans MT" w:eastAsia="Verdana" w:hAnsi="Gill Sans MT" w:cs="Verdana"/>
                <w:bCs/>
                <w:i w:val="0"/>
                <w:iCs/>
                <w:u w:val="none"/>
                <w:lang w:val="en-GB"/>
              </w:rPr>
              <w:t xml:space="preserve">Our total target is </w:t>
            </w:r>
            <w:proofErr w:type="gramStart"/>
            <w:r w:rsidRPr="00BB2271">
              <w:rPr>
                <w:rFonts w:ascii="Gill Sans MT" w:eastAsia="Verdana" w:hAnsi="Gill Sans MT" w:cs="Verdana"/>
                <w:bCs/>
                <w:i w:val="0"/>
                <w:iCs/>
                <w:u w:val="none"/>
                <w:lang w:val="en-GB"/>
              </w:rPr>
              <w:t>train</w:t>
            </w:r>
            <w:proofErr w:type="gramEnd"/>
            <w:r w:rsidRPr="00BB2271">
              <w:rPr>
                <w:rFonts w:ascii="Gill Sans MT" w:eastAsia="Verdana" w:hAnsi="Gill Sans MT" w:cs="Verdana"/>
                <w:bCs/>
                <w:i w:val="0"/>
                <w:iCs/>
                <w:u w:val="none"/>
                <w:lang w:val="en-GB"/>
              </w:rPr>
              <w:t xml:space="preserve"> 100 community nurses on eye and ear in 2021 and 2022. </w:t>
            </w:r>
            <w:r w:rsidR="008246FC" w:rsidRPr="00BB2271">
              <w:rPr>
                <w:rFonts w:ascii="Gill Sans MT" w:eastAsia="Verdana" w:hAnsi="Gill Sans MT" w:cs="Verdana"/>
                <w:bCs/>
                <w:i w:val="0"/>
                <w:iCs/>
                <w:u w:val="none"/>
                <w:lang w:val="en-GB"/>
              </w:rPr>
              <w:t xml:space="preserve">A total of </w:t>
            </w:r>
            <w:r w:rsidR="00CF172B" w:rsidRPr="00BB2271">
              <w:rPr>
                <w:rFonts w:ascii="Gill Sans MT" w:eastAsia="Verdana" w:hAnsi="Gill Sans MT" w:cs="Verdana"/>
                <w:bCs/>
                <w:i w:val="0"/>
                <w:iCs/>
                <w:u w:val="none"/>
                <w:lang w:val="en-GB"/>
              </w:rPr>
              <w:t>73</w:t>
            </w:r>
            <w:r w:rsidR="008246FC" w:rsidRPr="00BB2271">
              <w:rPr>
                <w:rFonts w:ascii="Gill Sans MT" w:eastAsia="Verdana" w:hAnsi="Gill Sans MT" w:cs="Verdana"/>
                <w:bCs/>
                <w:i w:val="0"/>
                <w:iCs/>
                <w:u w:val="none"/>
                <w:lang w:val="en-GB"/>
              </w:rPr>
              <w:t xml:space="preserve"> community nurses were trained on eye, </w:t>
            </w:r>
            <w:proofErr w:type="gramStart"/>
            <w:r w:rsidR="008246FC" w:rsidRPr="00BB2271">
              <w:rPr>
                <w:rFonts w:ascii="Gill Sans MT" w:eastAsia="Verdana" w:hAnsi="Gill Sans MT" w:cs="Verdana"/>
                <w:bCs/>
                <w:i w:val="0"/>
                <w:iCs/>
                <w:u w:val="none"/>
                <w:lang w:val="en-GB"/>
              </w:rPr>
              <w:t>ear</w:t>
            </w:r>
            <w:proofErr w:type="gramEnd"/>
            <w:r w:rsidR="008246FC" w:rsidRPr="00BB2271">
              <w:rPr>
                <w:rFonts w:ascii="Gill Sans MT" w:eastAsia="Verdana" w:hAnsi="Gill Sans MT" w:cs="Verdana"/>
                <w:bCs/>
                <w:i w:val="0"/>
                <w:iCs/>
                <w:u w:val="none"/>
                <w:lang w:val="en-GB"/>
              </w:rPr>
              <w:t xml:space="preserve"> and rehabilitation in 3 days’ advanced training programs</w:t>
            </w:r>
            <w:r w:rsidR="00E15E19" w:rsidRPr="00BB2271">
              <w:rPr>
                <w:rFonts w:ascii="Gill Sans MT" w:eastAsia="Verdana" w:hAnsi="Gill Sans MT" w:cs="Verdana"/>
                <w:bCs/>
                <w:i w:val="0"/>
                <w:iCs/>
                <w:u w:val="none"/>
                <w:lang w:val="en-GB"/>
              </w:rPr>
              <w:t xml:space="preserve"> in Q1 and Q2</w:t>
            </w:r>
            <w:r w:rsidRPr="00BB2271">
              <w:rPr>
                <w:rFonts w:ascii="Gill Sans MT" w:eastAsia="Verdana" w:hAnsi="Gill Sans MT" w:cs="Verdana"/>
                <w:bCs/>
                <w:i w:val="0"/>
                <w:iCs/>
                <w:u w:val="none"/>
                <w:lang w:val="en-GB"/>
              </w:rPr>
              <w:t xml:space="preserve">. In 2021, we trained 42 community nurses from our project sites. In total we have </w:t>
            </w:r>
            <w:proofErr w:type="spellStart"/>
            <w:r w:rsidRPr="00BB2271">
              <w:rPr>
                <w:rFonts w:ascii="Gill Sans MT" w:eastAsia="Verdana" w:hAnsi="Gill Sans MT" w:cs="Verdana"/>
                <w:bCs/>
                <w:i w:val="0"/>
                <w:iCs/>
                <w:u w:val="none"/>
                <w:lang w:val="en-GB"/>
              </w:rPr>
              <w:t>tarined</w:t>
            </w:r>
            <w:proofErr w:type="spellEnd"/>
            <w:r w:rsidRPr="00BB2271">
              <w:rPr>
                <w:rFonts w:ascii="Gill Sans MT" w:eastAsia="Verdana" w:hAnsi="Gill Sans MT" w:cs="Verdana"/>
                <w:bCs/>
                <w:i w:val="0"/>
                <w:iCs/>
                <w:u w:val="none"/>
                <w:lang w:val="en-GB"/>
              </w:rPr>
              <w:t xml:space="preserve"> 115 community nurses thus achieving the target for the project</w:t>
            </w:r>
          </w:p>
        </w:tc>
      </w:tr>
    </w:tbl>
    <w:p w14:paraId="63FF4C39" w14:textId="77777777" w:rsidR="000E010D" w:rsidRPr="00346920" w:rsidRDefault="000E010D" w:rsidP="00955CD5">
      <w:pPr>
        <w:spacing w:after="0" w:line="240" w:lineRule="auto"/>
        <w:jc w:val="both"/>
        <w:rPr>
          <w:rFonts w:ascii="Gill Sans MT" w:hAnsi="Gill Sans MT" w:cstheme="minorHAnsi"/>
          <w:b/>
          <w:lang w:val="en-GB"/>
        </w:rPr>
      </w:pPr>
      <w:bookmarkStart w:id="9" w:name="_Hlk58252208"/>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55CD5" w:rsidRPr="008B61B1" w14:paraId="1E8A645C" w14:textId="77777777" w:rsidTr="00FE13FF">
        <w:trPr>
          <w:trHeight w:hRule="exact" w:val="397"/>
        </w:trPr>
        <w:tc>
          <w:tcPr>
            <w:tcW w:w="9776" w:type="dxa"/>
            <w:shd w:val="clear" w:color="auto" w:fill="auto"/>
          </w:tcPr>
          <w:p w14:paraId="16E626C5" w14:textId="77777777" w:rsidR="009F4D9D" w:rsidRPr="00346920" w:rsidRDefault="00955CD5" w:rsidP="009F4D9D">
            <w:pPr>
              <w:jc w:val="both"/>
              <w:rPr>
                <w:rFonts w:ascii="Gill Sans MT" w:hAnsi="Gill Sans MT" w:cstheme="minorHAnsi"/>
                <w:b/>
                <w:bCs/>
                <w:lang w:val="en-US"/>
              </w:rPr>
            </w:pPr>
            <w:r w:rsidRPr="00346920">
              <w:rPr>
                <w:rFonts w:ascii="Gill Sans MT" w:hAnsi="Gill Sans MT" w:cstheme="minorHAnsi"/>
                <w:b/>
                <w:bCs/>
                <w:lang w:val="en-US"/>
              </w:rPr>
              <w:t>1.2.</w:t>
            </w:r>
            <w:r w:rsidR="002448E4" w:rsidRPr="00346920">
              <w:rPr>
                <w:rFonts w:ascii="Gill Sans MT" w:hAnsi="Gill Sans MT" w:cstheme="minorHAnsi"/>
                <w:b/>
                <w:bCs/>
                <w:lang w:val="en-US"/>
              </w:rPr>
              <w:t>6</w:t>
            </w:r>
            <w:r w:rsidR="009F4D9D" w:rsidRPr="00346920">
              <w:rPr>
                <w:rFonts w:ascii="Gill Sans MT" w:hAnsi="Gill Sans MT" w:cstheme="minorHAnsi"/>
                <w:b/>
                <w:bCs/>
                <w:lang w:val="en-US"/>
              </w:rPr>
              <w:t xml:space="preserve"> </w:t>
            </w:r>
            <w:r w:rsidR="004A25B4" w:rsidRPr="00346920">
              <w:rPr>
                <w:rFonts w:ascii="Gill Sans MT" w:hAnsi="Gill Sans MT" w:cstheme="minorHAnsi"/>
                <w:b/>
                <w:bCs/>
                <w:lang w:val="en-US"/>
              </w:rPr>
              <w:t>T</w:t>
            </w:r>
            <w:r w:rsidR="009F4D9D" w:rsidRPr="00346920">
              <w:rPr>
                <w:rFonts w:ascii="Gill Sans MT" w:hAnsi="Gill Sans MT" w:cstheme="minorHAnsi"/>
                <w:b/>
                <w:bCs/>
                <w:lang w:val="en-US"/>
              </w:rPr>
              <w:t>raining of health personnel on emergency response measures</w:t>
            </w:r>
          </w:p>
          <w:p w14:paraId="166A0EB0" w14:textId="77777777" w:rsidR="00955CD5" w:rsidRPr="00346920" w:rsidRDefault="00955CD5" w:rsidP="00FE13FF">
            <w:pPr>
              <w:jc w:val="both"/>
              <w:rPr>
                <w:rFonts w:ascii="Gill Sans MT" w:hAnsi="Gill Sans MT" w:cstheme="minorHAnsi"/>
                <w:b/>
                <w:bCs/>
                <w:lang w:val="en-US"/>
              </w:rPr>
            </w:pPr>
          </w:p>
          <w:p w14:paraId="7DC23579" w14:textId="77777777" w:rsidR="00955CD5" w:rsidRPr="00346920" w:rsidRDefault="00955CD5" w:rsidP="00FE13FF">
            <w:pPr>
              <w:spacing w:after="0" w:line="240" w:lineRule="auto"/>
              <w:jc w:val="both"/>
              <w:rPr>
                <w:rFonts w:ascii="Gill Sans MT" w:hAnsi="Gill Sans MT" w:cstheme="minorHAnsi"/>
                <w:lang w:val="en-US"/>
              </w:rPr>
            </w:pPr>
          </w:p>
        </w:tc>
      </w:tr>
      <w:tr w:rsidR="00955CD5" w:rsidRPr="008B61B1" w14:paraId="2ED287BA" w14:textId="77777777" w:rsidTr="006314DE">
        <w:trPr>
          <w:trHeight w:hRule="exact" w:val="7840"/>
        </w:trPr>
        <w:tc>
          <w:tcPr>
            <w:tcW w:w="9776" w:type="dxa"/>
            <w:shd w:val="clear" w:color="auto" w:fill="auto"/>
          </w:tcPr>
          <w:p w14:paraId="3E38EB93" w14:textId="2954AC4B" w:rsidR="00A70BB5" w:rsidRPr="00BB2271" w:rsidRDefault="00A70BB5" w:rsidP="00A70BB5">
            <w:pPr>
              <w:pStyle w:val="Lauraberschrift4"/>
              <w:spacing w:after="240" w:line="240" w:lineRule="auto"/>
              <w:rPr>
                <w:rFonts w:ascii="Gill Sans MT" w:eastAsia="Verdana" w:hAnsi="Gill Sans MT" w:cs="Verdana"/>
                <w:bCs/>
                <w:i w:val="0"/>
                <w:iCs/>
                <w:u w:val="none"/>
                <w:lang w:val="en-GB"/>
              </w:rPr>
            </w:pPr>
            <w:proofErr w:type="spellStart"/>
            <w:r w:rsidRPr="00BB2271">
              <w:rPr>
                <w:rFonts w:ascii="Gill Sans MT" w:eastAsia="Verdana" w:hAnsi="Gill Sans MT" w:cs="Verdana"/>
                <w:bCs/>
                <w:i w:val="0"/>
                <w:iCs/>
                <w:u w:val="none"/>
                <w:lang w:val="en-GB"/>
              </w:rPr>
              <w:lastRenderedPageBreak/>
              <w:t>Karnali</w:t>
            </w:r>
            <w:proofErr w:type="spellEnd"/>
            <w:r w:rsidRPr="00BB2271">
              <w:rPr>
                <w:rFonts w:ascii="Gill Sans MT" w:eastAsia="Verdana" w:hAnsi="Gill Sans MT" w:cs="Verdana"/>
                <w:bCs/>
                <w:i w:val="0"/>
                <w:iCs/>
                <w:u w:val="none"/>
                <w:lang w:val="en-GB"/>
              </w:rPr>
              <w:t xml:space="preserve"> Province is very prone to </w:t>
            </w:r>
            <w:proofErr w:type="spellStart"/>
            <w:r w:rsidRPr="00BB2271">
              <w:rPr>
                <w:rFonts w:ascii="Gill Sans MT" w:eastAsia="Verdana" w:hAnsi="Gill Sans MT" w:cs="Verdana"/>
                <w:bCs/>
                <w:i w:val="0"/>
                <w:iCs/>
                <w:u w:val="none"/>
                <w:lang w:val="en-GB"/>
              </w:rPr>
              <w:t>disastures</w:t>
            </w:r>
            <w:proofErr w:type="spellEnd"/>
            <w:r w:rsidRPr="00BB2271">
              <w:rPr>
                <w:rFonts w:ascii="Gill Sans MT" w:eastAsia="Verdana" w:hAnsi="Gill Sans MT" w:cs="Verdana"/>
                <w:bCs/>
                <w:i w:val="0"/>
                <w:iCs/>
                <w:u w:val="none"/>
                <w:lang w:val="en-GB"/>
              </w:rPr>
              <w:t xml:space="preserve"> due to its unique geo physical settings. Storm surge, floods, landslides, heavy snowfall in winter, drought and earthquake are the major natural calamities affecting hundreds of people every year. Health personnel as well as the teachers in schools where c</w:t>
            </w:r>
            <w:r w:rsidR="00C156CF" w:rsidRPr="00BB2271">
              <w:rPr>
                <w:rFonts w:ascii="Gill Sans MT" w:eastAsia="Verdana" w:hAnsi="Gill Sans MT" w:cs="Verdana"/>
                <w:bCs/>
                <w:i w:val="0"/>
                <w:iCs/>
                <w:u w:val="none"/>
                <w:lang w:val="en-GB"/>
              </w:rPr>
              <w:t>h</w:t>
            </w:r>
            <w:r w:rsidRPr="00BB2271">
              <w:rPr>
                <w:rFonts w:ascii="Gill Sans MT" w:eastAsia="Verdana" w:hAnsi="Gill Sans MT" w:cs="Verdana"/>
                <w:bCs/>
                <w:i w:val="0"/>
                <w:iCs/>
                <w:u w:val="none"/>
                <w:lang w:val="en-GB"/>
              </w:rPr>
              <w:t>ildren with disabilities are taught should be aware and have knowledge regarding the special vulnerability of the persons with disabilities in emergency situations.</w:t>
            </w:r>
          </w:p>
          <w:p w14:paraId="28B22B30" w14:textId="77777777" w:rsidR="00A70BB5" w:rsidRPr="00BB2271" w:rsidRDefault="00A70BB5" w:rsidP="00A70BB5">
            <w:pPr>
              <w:pStyle w:val="Lauraberschrift4"/>
              <w:spacing w:after="240" w:line="240" w:lineRule="auto"/>
              <w:rPr>
                <w:rFonts w:ascii="Gill Sans MT" w:hAnsi="Gill Sans MT" w:cstheme="majorBidi"/>
                <w:i w:val="0"/>
                <w:iCs/>
                <w:u w:val="none"/>
                <w:lang w:val="en-GB"/>
              </w:rPr>
            </w:pPr>
            <w:r w:rsidRPr="00BB2271">
              <w:rPr>
                <w:rFonts w:ascii="Gill Sans MT" w:hAnsi="Gill Sans MT" w:cstheme="majorBidi"/>
                <w:i w:val="0"/>
                <w:iCs/>
                <w:u w:val="none"/>
                <w:lang w:val="en-GB"/>
              </w:rPr>
              <w:t xml:space="preserve">The overall objective of the trainings was to enhance capacity to Health personals and teachers of Mugu, </w:t>
            </w:r>
            <w:proofErr w:type="spellStart"/>
            <w:r w:rsidRPr="00BB2271">
              <w:rPr>
                <w:rFonts w:ascii="Gill Sans MT" w:hAnsi="Gill Sans MT" w:cstheme="majorBidi"/>
                <w:i w:val="0"/>
                <w:iCs/>
                <w:u w:val="none"/>
                <w:lang w:val="en-GB"/>
              </w:rPr>
              <w:t>Jumla</w:t>
            </w:r>
            <w:proofErr w:type="spellEnd"/>
            <w:r w:rsidRPr="00BB2271">
              <w:rPr>
                <w:rFonts w:ascii="Gill Sans MT" w:hAnsi="Gill Sans MT" w:cstheme="majorBidi"/>
                <w:i w:val="0"/>
                <w:iCs/>
                <w:u w:val="none"/>
                <w:lang w:val="en-GB"/>
              </w:rPr>
              <w:t xml:space="preserve"> and </w:t>
            </w:r>
            <w:proofErr w:type="spellStart"/>
            <w:r w:rsidRPr="00BB2271">
              <w:rPr>
                <w:rFonts w:ascii="Gill Sans MT" w:hAnsi="Gill Sans MT" w:cstheme="majorBidi"/>
                <w:i w:val="0"/>
                <w:iCs/>
                <w:u w:val="none"/>
                <w:lang w:val="en-GB"/>
              </w:rPr>
              <w:t>Dailekh</w:t>
            </w:r>
            <w:proofErr w:type="spellEnd"/>
            <w:r w:rsidRPr="00BB2271">
              <w:rPr>
                <w:rFonts w:ascii="Gill Sans MT" w:hAnsi="Gill Sans MT" w:cstheme="majorBidi"/>
                <w:i w:val="0"/>
                <w:iCs/>
                <w:u w:val="none"/>
                <w:lang w:val="en-GB"/>
              </w:rPr>
              <w:t xml:space="preserve"> on Disability Inclusive disaster risk reduction, climate change adaptation and response to incorporate </w:t>
            </w:r>
            <w:proofErr w:type="gramStart"/>
            <w:r w:rsidRPr="00BB2271">
              <w:rPr>
                <w:rFonts w:ascii="Gill Sans MT" w:hAnsi="Gill Sans MT" w:cstheme="majorBidi"/>
                <w:i w:val="0"/>
                <w:iCs/>
                <w:u w:val="none"/>
                <w:lang w:val="en-GB"/>
              </w:rPr>
              <w:t>in to</w:t>
            </w:r>
            <w:proofErr w:type="gramEnd"/>
            <w:r w:rsidRPr="00BB2271">
              <w:rPr>
                <w:rFonts w:ascii="Gill Sans MT" w:hAnsi="Gill Sans MT" w:cstheme="majorBidi"/>
                <w:i w:val="0"/>
                <w:iCs/>
                <w:u w:val="none"/>
                <w:lang w:val="en-GB"/>
              </w:rPr>
              <w:t xml:space="preserve"> the development activities at local level.</w:t>
            </w:r>
          </w:p>
          <w:p w14:paraId="562FA089" w14:textId="5938DDC6" w:rsidR="00A70BB5" w:rsidRPr="00BB2271" w:rsidRDefault="00A70BB5" w:rsidP="00A70BB5">
            <w:pPr>
              <w:pStyle w:val="Lauraberschrift4"/>
              <w:spacing w:after="240" w:line="240" w:lineRule="auto"/>
              <w:rPr>
                <w:rFonts w:ascii="Gill Sans MT" w:eastAsia="Verdana" w:hAnsi="Gill Sans MT" w:cs="Verdana"/>
                <w:bCs/>
                <w:i w:val="0"/>
                <w:iCs/>
                <w:u w:val="none"/>
                <w:lang w:val="en-GB"/>
              </w:rPr>
            </w:pPr>
            <w:r w:rsidRPr="00BB2271">
              <w:rPr>
                <w:rFonts w:ascii="Gill Sans MT" w:eastAsia="Verdana" w:hAnsi="Gill Sans MT" w:cs="Verdana"/>
                <w:bCs/>
                <w:i w:val="0"/>
                <w:iCs/>
                <w:u w:val="none"/>
                <w:lang w:val="en-GB"/>
              </w:rPr>
              <w:t xml:space="preserve">Three training events: 1 in </w:t>
            </w:r>
            <w:proofErr w:type="spellStart"/>
            <w:proofErr w:type="gramStart"/>
            <w:r w:rsidRPr="00BB2271">
              <w:rPr>
                <w:rFonts w:ascii="Gill Sans MT" w:eastAsia="Verdana" w:hAnsi="Gill Sans MT" w:cs="Verdana"/>
                <w:bCs/>
                <w:i w:val="0"/>
                <w:iCs/>
                <w:u w:val="none"/>
                <w:lang w:val="en-GB"/>
              </w:rPr>
              <w:t>Gamghadi</w:t>
            </w:r>
            <w:proofErr w:type="spellEnd"/>
            <w:r w:rsidRPr="00BB2271">
              <w:rPr>
                <w:rFonts w:ascii="Gill Sans MT" w:eastAsia="Verdana" w:hAnsi="Gill Sans MT" w:cs="Verdana"/>
                <w:bCs/>
                <w:i w:val="0"/>
                <w:iCs/>
                <w:u w:val="none"/>
                <w:lang w:val="en-GB"/>
              </w:rPr>
              <w:t>(</w:t>
            </w:r>
            <w:proofErr w:type="gramEnd"/>
            <w:r w:rsidRPr="00BB2271">
              <w:rPr>
                <w:rFonts w:ascii="Gill Sans MT" w:eastAsia="Verdana" w:hAnsi="Gill Sans MT" w:cs="Verdana"/>
                <w:bCs/>
                <w:i w:val="0"/>
                <w:iCs/>
                <w:u w:val="none"/>
                <w:lang w:val="en-GB"/>
              </w:rPr>
              <w:t xml:space="preserve">Mugu) 1 in </w:t>
            </w:r>
            <w:proofErr w:type="spellStart"/>
            <w:r w:rsidRPr="00BB2271">
              <w:rPr>
                <w:rFonts w:ascii="Gill Sans MT" w:eastAsia="Verdana" w:hAnsi="Gill Sans MT" w:cs="Verdana"/>
                <w:bCs/>
                <w:i w:val="0"/>
                <w:iCs/>
                <w:u w:val="none"/>
                <w:lang w:val="en-GB"/>
              </w:rPr>
              <w:t>Chandannath</w:t>
            </w:r>
            <w:proofErr w:type="spellEnd"/>
            <w:r w:rsidRPr="00BB2271">
              <w:rPr>
                <w:rFonts w:ascii="Gill Sans MT" w:eastAsia="Verdana" w:hAnsi="Gill Sans MT" w:cs="Verdana"/>
                <w:bCs/>
                <w:i w:val="0"/>
                <w:iCs/>
                <w:u w:val="none"/>
                <w:lang w:val="en-GB"/>
              </w:rPr>
              <w:t>(</w:t>
            </w:r>
            <w:proofErr w:type="spellStart"/>
            <w:r w:rsidRPr="00BB2271">
              <w:rPr>
                <w:rFonts w:ascii="Gill Sans MT" w:eastAsia="Verdana" w:hAnsi="Gill Sans MT" w:cs="Verdana"/>
                <w:bCs/>
                <w:i w:val="0"/>
                <w:iCs/>
                <w:u w:val="none"/>
                <w:lang w:val="en-GB"/>
              </w:rPr>
              <w:t>Jumla</w:t>
            </w:r>
            <w:proofErr w:type="spellEnd"/>
            <w:r w:rsidRPr="00BB2271">
              <w:rPr>
                <w:rFonts w:ascii="Gill Sans MT" w:eastAsia="Verdana" w:hAnsi="Gill Sans MT" w:cs="Verdana"/>
                <w:bCs/>
                <w:i w:val="0"/>
                <w:iCs/>
                <w:u w:val="none"/>
                <w:lang w:val="en-GB"/>
              </w:rPr>
              <w:t>) and 1 in Narayan(</w:t>
            </w:r>
            <w:proofErr w:type="spellStart"/>
            <w:r w:rsidRPr="00BB2271">
              <w:rPr>
                <w:rFonts w:ascii="Gill Sans MT" w:eastAsia="Verdana" w:hAnsi="Gill Sans MT" w:cs="Verdana"/>
                <w:bCs/>
                <w:i w:val="0"/>
                <w:iCs/>
                <w:u w:val="none"/>
                <w:lang w:val="en-GB"/>
              </w:rPr>
              <w:t>Dailekh</w:t>
            </w:r>
            <w:proofErr w:type="spellEnd"/>
            <w:r w:rsidRPr="00BB2271">
              <w:rPr>
                <w:rFonts w:ascii="Gill Sans MT" w:eastAsia="Verdana" w:hAnsi="Gill Sans MT" w:cs="Verdana"/>
                <w:bCs/>
                <w:i w:val="0"/>
                <w:iCs/>
                <w:u w:val="none"/>
                <w:lang w:val="en-GB"/>
              </w:rPr>
              <w:t>) w</w:t>
            </w:r>
            <w:r w:rsidR="00111B3D" w:rsidRPr="00BB2271">
              <w:rPr>
                <w:rFonts w:ascii="Gill Sans MT" w:eastAsia="Verdana" w:hAnsi="Gill Sans MT" w:cs="Verdana"/>
                <w:bCs/>
                <w:i w:val="0"/>
                <w:iCs/>
                <w:u w:val="none"/>
                <w:lang w:val="en-GB"/>
              </w:rPr>
              <w:t xml:space="preserve">ere </w:t>
            </w:r>
            <w:r w:rsidRPr="00BB2271">
              <w:rPr>
                <w:rFonts w:ascii="Gill Sans MT" w:eastAsia="Verdana" w:hAnsi="Gill Sans MT" w:cs="Verdana"/>
                <w:bCs/>
                <w:i w:val="0"/>
                <w:iCs/>
                <w:u w:val="none"/>
                <w:lang w:val="en-GB"/>
              </w:rPr>
              <w:t xml:space="preserve">conducted to train 75 personnel( 57 government health personnel and 18 teachers) on </w:t>
            </w:r>
            <w:proofErr w:type="spellStart"/>
            <w:r w:rsidRPr="00BB2271">
              <w:rPr>
                <w:rFonts w:ascii="Gill Sans MT" w:eastAsia="Verdana" w:hAnsi="Gill Sans MT" w:cs="Verdana"/>
                <w:bCs/>
                <w:i w:val="0"/>
                <w:iCs/>
                <w:u w:val="none"/>
                <w:lang w:val="en-GB"/>
              </w:rPr>
              <w:t>emeregency</w:t>
            </w:r>
            <w:proofErr w:type="spellEnd"/>
            <w:r w:rsidRPr="00BB2271">
              <w:rPr>
                <w:rFonts w:ascii="Gill Sans MT" w:eastAsia="Verdana" w:hAnsi="Gill Sans MT" w:cs="Verdana"/>
                <w:bCs/>
                <w:i w:val="0"/>
                <w:iCs/>
                <w:u w:val="none"/>
                <w:lang w:val="en-GB"/>
              </w:rPr>
              <w:t xml:space="preserve"> response measures. The training sessions were facilitated by </w:t>
            </w:r>
            <w:r w:rsidR="00C156CF" w:rsidRPr="00BB2271">
              <w:rPr>
                <w:rFonts w:ascii="Gill Sans MT" w:eastAsia="Verdana" w:hAnsi="Gill Sans MT" w:cs="Verdana"/>
                <w:bCs/>
                <w:i w:val="0"/>
                <w:iCs/>
                <w:u w:val="none"/>
                <w:lang w:val="en-GB"/>
              </w:rPr>
              <w:t>consultant</w:t>
            </w:r>
            <w:r w:rsidRPr="00BB2271">
              <w:rPr>
                <w:rFonts w:ascii="Gill Sans MT" w:eastAsia="Verdana" w:hAnsi="Gill Sans MT" w:cs="Verdana"/>
                <w:bCs/>
                <w:i w:val="0"/>
                <w:iCs/>
                <w:u w:val="none"/>
                <w:lang w:val="en-GB"/>
              </w:rPr>
              <w:t xml:space="preserve"> expert on </w:t>
            </w:r>
            <w:proofErr w:type="spellStart"/>
            <w:r w:rsidRPr="00BB2271">
              <w:rPr>
                <w:rFonts w:ascii="Gill Sans MT" w:eastAsia="Verdana" w:hAnsi="Gill Sans MT" w:cs="Verdana"/>
                <w:bCs/>
                <w:i w:val="0"/>
                <w:iCs/>
                <w:u w:val="none"/>
                <w:lang w:val="en-GB"/>
              </w:rPr>
              <w:t>DIDRR</w:t>
            </w:r>
            <w:proofErr w:type="spellEnd"/>
            <w:r w:rsidRPr="00BB2271">
              <w:rPr>
                <w:rFonts w:ascii="Gill Sans MT" w:eastAsia="Verdana" w:hAnsi="Gill Sans MT" w:cs="Verdana"/>
                <w:bCs/>
                <w:i w:val="0"/>
                <w:iCs/>
                <w:u w:val="none"/>
                <w:lang w:val="en-GB"/>
              </w:rPr>
              <w:t>.</w:t>
            </w:r>
          </w:p>
          <w:p w14:paraId="7C2E8846" w14:textId="77777777" w:rsidR="00A70BB5" w:rsidRPr="00BB2271" w:rsidRDefault="00A70BB5" w:rsidP="00A70BB5">
            <w:pPr>
              <w:pStyle w:val="Lauraberschrift4"/>
              <w:spacing w:after="240" w:line="240" w:lineRule="auto"/>
              <w:rPr>
                <w:rFonts w:ascii="Gill Sans MT" w:eastAsia="Verdana" w:hAnsi="Gill Sans MT" w:cs="Verdana"/>
                <w:b/>
                <w:i w:val="0"/>
                <w:iCs/>
                <w:u w:val="none"/>
                <w:lang w:val="en-GB"/>
              </w:rPr>
            </w:pPr>
            <w:r w:rsidRPr="00BB2271">
              <w:rPr>
                <w:rFonts w:ascii="Gill Sans MT" w:eastAsia="Verdana" w:hAnsi="Gill Sans MT" w:cs="Verdana"/>
                <w:b/>
                <w:i w:val="0"/>
                <w:iCs/>
                <w:u w:val="none"/>
                <w:lang w:val="en-GB"/>
              </w:rPr>
              <w:t>Table 1: Details of the participants</w:t>
            </w:r>
          </w:p>
          <w:tbl>
            <w:tblPr>
              <w:tblW w:w="8306" w:type="dxa"/>
              <w:tblLook w:val="04A0" w:firstRow="1" w:lastRow="0" w:firstColumn="1" w:lastColumn="0" w:noHBand="0" w:noVBand="1"/>
            </w:tblPr>
            <w:tblGrid>
              <w:gridCol w:w="3305"/>
              <w:gridCol w:w="900"/>
              <w:gridCol w:w="1129"/>
              <w:gridCol w:w="1031"/>
              <w:gridCol w:w="1170"/>
              <w:gridCol w:w="771"/>
            </w:tblGrid>
            <w:tr w:rsidR="00A70BB5" w:rsidRPr="00BB2271" w14:paraId="5E7A154D" w14:textId="77777777" w:rsidTr="006314DE">
              <w:trPr>
                <w:trHeight w:val="330"/>
              </w:trPr>
              <w:tc>
                <w:tcPr>
                  <w:tcW w:w="33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2EE3D6" w14:textId="77777777" w:rsidR="00A70BB5" w:rsidRPr="00BB2271" w:rsidRDefault="00A70BB5" w:rsidP="00A70BB5">
                  <w:pPr>
                    <w:jc w:val="center"/>
                    <w:rPr>
                      <w:rFonts w:ascii="Gill Sans MT" w:hAnsi="Gill Sans MT" w:cs="Calibri"/>
                      <w:b/>
                      <w:bCs/>
                      <w:color w:val="000000"/>
                      <w:lang w:val="en-GB"/>
                    </w:rPr>
                  </w:pPr>
                  <w:r w:rsidRPr="00BB2271">
                    <w:rPr>
                      <w:rFonts w:ascii="Gill Sans MT" w:hAnsi="Gill Sans MT" w:cs="Calibri"/>
                      <w:b/>
                      <w:bCs/>
                      <w:color w:val="000000"/>
                      <w:lang w:val="en-GB"/>
                    </w:rPr>
                    <w:t>Designation</w:t>
                  </w:r>
                </w:p>
              </w:tc>
              <w:tc>
                <w:tcPr>
                  <w:tcW w:w="20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E74CB4" w14:textId="77777777" w:rsidR="00A70BB5" w:rsidRPr="00BB2271" w:rsidRDefault="00A70BB5" w:rsidP="00A70BB5">
                  <w:pPr>
                    <w:jc w:val="center"/>
                    <w:rPr>
                      <w:rFonts w:ascii="Gill Sans MT" w:hAnsi="Gill Sans MT" w:cs="Calibri"/>
                      <w:b/>
                      <w:bCs/>
                      <w:color w:val="000000"/>
                      <w:lang w:val="en-GB"/>
                    </w:rPr>
                  </w:pPr>
                  <w:r w:rsidRPr="00BB2271">
                    <w:rPr>
                      <w:rFonts w:ascii="Gill Sans MT" w:hAnsi="Gill Sans MT" w:cs="Calibri"/>
                      <w:b/>
                      <w:bCs/>
                      <w:color w:val="000000"/>
                      <w:lang w:val="en-GB"/>
                    </w:rPr>
                    <w:t>Health Personnel</w:t>
                  </w:r>
                </w:p>
              </w:tc>
              <w:tc>
                <w:tcPr>
                  <w:tcW w:w="22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766590" w14:textId="77777777" w:rsidR="00A70BB5" w:rsidRPr="00BB2271" w:rsidRDefault="00A70BB5" w:rsidP="00A70BB5">
                  <w:pPr>
                    <w:jc w:val="center"/>
                    <w:rPr>
                      <w:rFonts w:ascii="Gill Sans MT" w:hAnsi="Gill Sans MT" w:cs="Calibri"/>
                      <w:b/>
                      <w:bCs/>
                      <w:color w:val="000000"/>
                      <w:lang w:val="en-GB"/>
                    </w:rPr>
                  </w:pPr>
                  <w:r w:rsidRPr="00BB2271">
                    <w:rPr>
                      <w:rFonts w:ascii="Gill Sans MT" w:hAnsi="Gill Sans MT" w:cs="Calibri"/>
                      <w:b/>
                      <w:bCs/>
                      <w:color w:val="000000"/>
                      <w:lang w:val="en-GB"/>
                    </w:rPr>
                    <w:t>Teachers</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16232CCB" w14:textId="77777777" w:rsidR="00A70BB5" w:rsidRPr="00BB2271" w:rsidRDefault="00A70BB5" w:rsidP="00A70BB5">
                  <w:pPr>
                    <w:jc w:val="center"/>
                    <w:rPr>
                      <w:rFonts w:ascii="Gill Sans MT" w:hAnsi="Gill Sans MT" w:cs="Calibri"/>
                      <w:b/>
                      <w:bCs/>
                      <w:color w:val="000000"/>
                      <w:lang w:val="en-GB"/>
                    </w:rPr>
                  </w:pPr>
                  <w:r w:rsidRPr="00BB2271">
                    <w:rPr>
                      <w:rFonts w:ascii="Gill Sans MT" w:hAnsi="Gill Sans MT" w:cs="Calibri"/>
                      <w:b/>
                      <w:bCs/>
                      <w:color w:val="000000"/>
                      <w:lang w:val="en-GB"/>
                    </w:rPr>
                    <w:t>Total</w:t>
                  </w:r>
                </w:p>
              </w:tc>
            </w:tr>
            <w:tr w:rsidR="00A70BB5" w:rsidRPr="00BB2271" w14:paraId="5C04A328" w14:textId="77777777" w:rsidTr="006314DE">
              <w:trPr>
                <w:trHeight w:val="278"/>
              </w:trPr>
              <w:tc>
                <w:tcPr>
                  <w:tcW w:w="3305" w:type="dxa"/>
                  <w:vMerge/>
                  <w:tcBorders>
                    <w:top w:val="single" w:sz="4" w:space="0" w:color="auto"/>
                    <w:left w:val="single" w:sz="4" w:space="0" w:color="auto"/>
                    <w:bottom w:val="single" w:sz="4" w:space="0" w:color="000000"/>
                    <w:right w:val="single" w:sz="4" w:space="0" w:color="auto"/>
                  </w:tcBorders>
                  <w:vAlign w:val="center"/>
                  <w:hideMark/>
                </w:tcPr>
                <w:p w14:paraId="0C901599" w14:textId="77777777" w:rsidR="00A70BB5" w:rsidRPr="00BB2271" w:rsidRDefault="00A70BB5" w:rsidP="00A70BB5">
                  <w:pPr>
                    <w:rPr>
                      <w:rFonts w:ascii="Gill Sans MT" w:hAnsi="Gill Sans MT" w:cs="Calibri"/>
                      <w:b/>
                      <w:bCs/>
                      <w:color w:val="000000"/>
                      <w:lang w:val="en-GB"/>
                    </w:rPr>
                  </w:pPr>
                </w:p>
              </w:tc>
              <w:tc>
                <w:tcPr>
                  <w:tcW w:w="900" w:type="dxa"/>
                  <w:tcBorders>
                    <w:top w:val="nil"/>
                    <w:left w:val="nil"/>
                    <w:bottom w:val="single" w:sz="4" w:space="0" w:color="auto"/>
                    <w:right w:val="single" w:sz="4" w:space="0" w:color="auto"/>
                  </w:tcBorders>
                  <w:shd w:val="clear" w:color="auto" w:fill="auto"/>
                  <w:noWrap/>
                  <w:vAlign w:val="bottom"/>
                  <w:hideMark/>
                </w:tcPr>
                <w:p w14:paraId="0E995445"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 xml:space="preserve">Men </w:t>
                  </w:r>
                </w:p>
              </w:tc>
              <w:tc>
                <w:tcPr>
                  <w:tcW w:w="1129" w:type="dxa"/>
                  <w:tcBorders>
                    <w:top w:val="nil"/>
                    <w:left w:val="nil"/>
                    <w:bottom w:val="single" w:sz="4" w:space="0" w:color="auto"/>
                    <w:right w:val="single" w:sz="4" w:space="0" w:color="auto"/>
                  </w:tcBorders>
                  <w:shd w:val="clear" w:color="auto" w:fill="auto"/>
                  <w:noWrap/>
                  <w:vAlign w:val="bottom"/>
                  <w:hideMark/>
                </w:tcPr>
                <w:p w14:paraId="2B428BB2"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Women</w:t>
                  </w:r>
                </w:p>
              </w:tc>
              <w:tc>
                <w:tcPr>
                  <w:tcW w:w="1031" w:type="dxa"/>
                  <w:tcBorders>
                    <w:top w:val="nil"/>
                    <w:left w:val="nil"/>
                    <w:bottom w:val="single" w:sz="4" w:space="0" w:color="auto"/>
                    <w:right w:val="single" w:sz="4" w:space="0" w:color="auto"/>
                  </w:tcBorders>
                  <w:shd w:val="clear" w:color="auto" w:fill="auto"/>
                  <w:noWrap/>
                  <w:vAlign w:val="bottom"/>
                  <w:hideMark/>
                </w:tcPr>
                <w:p w14:paraId="32F60115"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Men</w:t>
                  </w:r>
                </w:p>
              </w:tc>
              <w:tc>
                <w:tcPr>
                  <w:tcW w:w="1170" w:type="dxa"/>
                  <w:tcBorders>
                    <w:top w:val="nil"/>
                    <w:left w:val="nil"/>
                    <w:bottom w:val="single" w:sz="4" w:space="0" w:color="auto"/>
                    <w:right w:val="single" w:sz="4" w:space="0" w:color="auto"/>
                  </w:tcBorders>
                  <w:shd w:val="clear" w:color="auto" w:fill="auto"/>
                  <w:noWrap/>
                  <w:vAlign w:val="bottom"/>
                  <w:hideMark/>
                </w:tcPr>
                <w:p w14:paraId="22945F2B"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Women</w:t>
                  </w:r>
                </w:p>
              </w:tc>
              <w:tc>
                <w:tcPr>
                  <w:tcW w:w="771" w:type="dxa"/>
                  <w:tcBorders>
                    <w:top w:val="nil"/>
                    <w:left w:val="nil"/>
                    <w:bottom w:val="single" w:sz="4" w:space="0" w:color="auto"/>
                    <w:right w:val="single" w:sz="4" w:space="0" w:color="auto"/>
                  </w:tcBorders>
                  <w:shd w:val="clear" w:color="auto" w:fill="auto"/>
                  <w:noWrap/>
                  <w:vAlign w:val="bottom"/>
                  <w:hideMark/>
                </w:tcPr>
                <w:p w14:paraId="3113B49C"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 </w:t>
                  </w:r>
                </w:p>
              </w:tc>
            </w:tr>
            <w:tr w:rsidR="00A70BB5" w:rsidRPr="00BB2271" w14:paraId="3D877C76" w14:textId="77777777" w:rsidTr="006314DE">
              <w:trPr>
                <w:trHeight w:val="377"/>
              </w:trPr>
              <w:tc>
                <w:tcPr>
                  <w:tcW w:w="3305" w:type="dxa"/>
                  <w:tcBorders>
                    <w:top w:val="nil"/>
                    <w:left w:val="single" w:sz="4" w:space="0" w:color="auto"/>
                    <w:bottom w:val="single" w:sz="4" w:space="0" w:color="auto"/>
                    <w:right w:val="single" w:sz="4" w:space="0" w:color="auto"/>
                  </w:tcBorders>
                  <w:shd w:val="clear" w:color="auto" w:fill="auto"/>
                  <w:noWrap/>
                  <w:vAlign w:val="bottom"/>
                  <w:hideMark/>
                </w:tcPr>
                <w:p w14:paraId="38F4113F"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Persons With Disabilities</w:t>
                  </w:r>
                </w:p>
              </w:tc>
              <w:tc>
                <w:tcPr>
                  <w:tcW w:w="900" w:type="dxa"/>
                  <w:tcBorders>
                    <w:top w:val="nil"/>
                    <w:left w:val="nil"/>
                    <w:bottom w:val="single" w:sz="4" w:space="0" w:color="auto"/>
                    <w:right w:val="single" w:sz="4" w:space="0" w:color="auto"/>
                  </w:tcBorders>
                  <w:shd w:val="clear" w:color="auto" w:fill="auto"/>
                  <w:noWrap/>
                  <w:vAlign w:val="bottom"/>
                  <w:hideMark/>
                </w:tcPr>
                <w:p w14:paraId="06465DF4"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37</w:t>
                  </w:r>
                </w:p>
              </w:tc>
              <w:tc>
                <w:tcPr>
                  <w:tcW w:w="1129" w:type="dxa"/>
                  <w:tcBorders>
                    <w:top w:val="nil"/>
                    <w:left w:val="nil"/>
                    <w:bottom w:val="single" w:sz="4" w:space="0" w:color="auto"/>
                    <w:right w:val="single" w:sz="4" w:space="0" w:color="auto"/>
                  </w:tcBorders>
                  <w:shd w:val="clear" w:color="auto" w:fill="auto"/>
                  <w:noWrap/>
                  <w:vAlign w:val="bottom"/>
                  <w:hideMark/>
                </w:tcPr>
                <w:p w14:paraId="548F18BB"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15</w:t>
                  </w:r>
                </w:p>
              </w:tc>
              <w:tc>
                <w:tcPr>
                  <w:tcW w:w="1031" w:type="dxa"/>
                  <w:tcBorders>
                    <w:top w:val="nil"/>
                    <w:left w:val="nil"/>
                    <w:bottom w:val="single" w:sz="4" w:space="0" w:color="auto"/>
                    <w:right w:val="single" w:sz="4" w:space="0" w:color="auto"/>
                  </w:tcBorders>
                  <w:shd w:val="clear" w:color="auto" w:fill="auto"/>
                  <w:noWrap/>
                  <w:vAlign w:val="bottom"/>
                  <w:hideMark/>
                </w:tcPr>
                <w:p w14:paraId="10B49587"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10</w:t>
                  </w:r>
                </w:p>
              </w:tc>
              <w:tc>
                <w:tcPr>
                  <w:tcW w:w="1170" w:type="dxa"/>
                  <w:tcBorders>
                    <w:top w:val="nil"/>
                    <w:left w:val="nil"/>
                    <w:bottom w:val="single" w:sz="4" w:space="0" w:color="auto"/>
                    <w:right w:val="single" w:sz="4" w:space="0" w:color="auto"/>
                  </w:tcBorders>
                  <w:shd w:val="clear" w:color="auto" w:fill="auto"/>
                  <w:noWrap/>
                  <w:vAlign w:val="bottom"/>
                  <w:hideMark/>
                </w:tcPr>
                <w:p w14:paraId="7AD91C7A"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6</w:t>
                  </w:r>
                </w:p>
              </w:tc>
              <w:tc>
                <w:tcPr>
                  <w:tcW w:w="771" w:type="dxa"/>
                  <w:tcBorders>
                    <w:top w:val="nil"/>
                    <w:left w:val="nil"/>
                    <w:bottom w:val="single" w:sz="4" w:space="0" w:color="auto"/>
                    <w:right w:val="single" w:sz="4" w:space="0" w:color="auto"/>
                  </w:tcBorders>
                  <w:shd w:val="clear" w:color="auto" w:fill="auto"/>
                  <w:noWrap/>
                  <w:vAlign w:val="bottom"/>
                  <w:hideMark/>
                </w:tcPr>
                <w:p w14:paraId="76267C9D"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68</w:t>
                  </w:r>
                </w:p>
              </w:tc>
            </w:tr>
            <w:tr w:rsidR="00A70BB5" w:rsidRPr="00BB2271" w14:paraId="78767BF0" w14:textId="77777777" w:rsidTr="006314DE">
              <w:trPr>
                <w:trHeight w:val="330"/>
              </w:trPr>
              <w:tc>
                <w:tcPr>
                  <w:tcW w:w="3305" w:type="dxa"/>
                  <w:tcBorders>
                    <w:top w:val="nil"/>
                    <w:left w:val="single" w:sz="4" w:space="0" w:color="auto"/>
                    <w:bottom w:val="single" w:sz="4" w:space="0" w:color="auto"/>
                    <w:right w:val="single" w:sz="4" w:space="0" w:color="auto"/>
                  </w:tcBorders>
                  <w:shd w:val="clear" w:color="auto" w:fill="auto"/>
                  <w:noWrap/>
                  <w:vAlign w:val="bottom"/>
                  <w:hideMark/>
                </w:tcPr>
                <w:p w14:paraId="11BE843A"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Persons Without Disabilities</w:t>
                  </w:r>
                </w:p>
              </w:tc>
              <w:tc>
                <w:tcPr>
                  <w:tcW w:w="900" w:type="dxa"/>
                  <w:tcBorders>
                    <w:top w:val="nil"/>
                    <w:left w:val="nil"/>
                    <w:bottom w:val="single" w:sz="4" w:space="0" w:color="auto"/>
                    <w:right w:val="single" w:sz="4" w:space="0" w:color="auto"/>
                  </w:tcBorders>
                  <w:shd w:val="clear" w:color="auto" w:fill="auto"/>
                  <w:noWrap/>
                  <w:vAlign w:val="bottom"/>
                  <w:hideMark/>
                </w:tcPr>
                <w:p w14:paraId="54E351E0"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2</w:t>
                  </w:r>
                </w:p>
              </w:tc>
              <w:tc>
                <w:tcPr>
                  <w:tcW w:w="1129" w:type="dxa"/>
                  <w:tcBorders>
                    <w:top w:val="nil"/>
                    <w:left w:val="nil"/>
                    <w:bottom w:val="single" w:sz="4" w:space="0" w:color="auto"/>
                    <w:right w:val="single" w:sz="4" w:space="0" w:color="auto"/>
                  </w:tcBorders>
                  <w:shd w:val="clear" w:color="auto" w:fill="auto"/>
                  <w:noWrap/>
                  <w:vAlign w:val="bottom"/>
                  <w:hideMark/>
                </w:tcPr>
                <w:p w14:paraId="2FC8F00B"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3</w:t>
                  </w:r>
                </w:p>
              </w:tc>
              <w:tc>
                <w:tcPr>
                  <w:tcW w:w="1031" w:type="dxa"/>
                  <w:tcBorders>
                    <w:top w:val="nil"/>
                    <w:left w:val="nil"/>
                    <w:bottom w:val="single" w:sz="4" w:space="0" w:color="auto"/>
                    <w:right w:val="single" w:sz="4" w:space="0" w:color="auto"/>
                  </w:tcBorders>
                  <w:shd w:val="clear" w:color="auto" w:fill="auto"/>
                  <w:noWrap/>
                  <w:vAlign w:val="bottom"/>
                  <w:hideMark/>
                </w:tcPr>
                <w:p w14:paraId="4AAD9E87"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w:t>
                  </w:r>
                </w:p>
              </w:tc>
              <w:tc>
                <w:tcPr>
                  <w:tcW w:w="1170" w:type="dxa"/>
                  <w:tcBorders>
                    <w:top w:val="nil"/>
                    <w:left w:val="nil"/>
                    <w:bottom w:val="single" w:sz="4" w:space="0" w:color="auto"/>
                    <w:right w:val="single" w:sz="4" w:space="0" w:color="auto"/>
                  </w:tcBorders>
                  <w:shd w:val="clear" w:color="auto" w:fill="auto"/>
                  <w:noWrap/>
                  <w:vAlign w:val="bottom"/>
                  <w:hideMark/>
                </w:tcPr>
                <w:p w14:paraId="01A7744B"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w:t>
                  </w:r>
                </w:p>
              </w:tc>
              <w:tc>
                <w:tcPr>
                  <w:tcW w:w="771" w:type="dxa"/>
                  <w:tcBorders>
                    <w:top w:val="nil"/>
                    <w:left w:val="nil"/>
                    <w:bottom w:val="single" w:sz="4" w:space="0" w:color="auto"/>
                    <w:right w:val="single" w:sz="4" w:space="0" w:color="auto"/>
                  </w:tcBorders>
                  <w:shd w:val="clear" w:color="auto" w:fill="auto"/>
                  <w:noWrap/>
                  <w:vAlign w:val="bottom"/>
                  <w:hideMark/>
                </w:tcPr>
                <w:p w14:paraId="10250D28"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7</w:t>
                  </w:r>
                </w:p>
              </w:tc>
            </w:tr>
            <w:tr w:rsidR="00A70BB5" w:rsidRPr="00BB2271" w14:paraId="554B4B98" w14:textId="77777777" w:rsidTr="006314DE">
              <w:trPr>
                <w:trHeight w:val="296"/>
              </w:trPr>
              <w:tc>
                <w:tcPr>
                  <w:tcW w:w="3305" w:type="dxa"/>
                  <w:tcBorders>
                    <w:top w:val="nil"/>
                    <w:left w:val="single" w:sz="4" w:space="0" w:color="auto"/>
                    <w:bottom w:val="single" w:sz="4" w:space="0" w:color="auto"/>
                    <w:right w:val="single" w:sz="4" w:space="0" w:color="auto"/>
                  </w:tcBorders>
                  <w:shd w:val="clear" w:color="auto" w:fill="auto"/>
                  <w:noWrap/>
                  <w:vAlign w:val="bottom"/>
                  <w:hideMark/>
                </w:tcPr>
                <w:p w14:paraId="747DABAB" w14:textId="77777777" w:rsidR="00A70BB5" w:rsidRPr="00BB2271" w:rsidRDefault="00A70BB5" w:rsidP="00A70BB5">
                  <w:pPr>
                    <w:jc w:val="center"/>
                    <w:rPr>
                      <w:rFonts w:ascii="Gill Sans MT" w:hAnsi="Gill Sans MT" w:cs="Calibri"/>
                      <w:b/>
                      <w:bCs/>
                      <w:color w:val="000000"/>
                      <w:lang w:val="en-GB"/>
                    </w:rPr>
                  </w:pPr>
                  <w:r w:rsidRPr="00BB2271">
                    <w:rPr>
                      <w:rFonts w:ascii="Gill Sans MT" w:hAnsi="Gill Sans MT" w:cs="Calibri"/>
                      <w:b/>
                      <w:bCs/>
                      <w:color w:val="000000"/>
                      <w:lang w:val="en-GB"/>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142FC2EC"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39</w:t>
                  </w:r>
                </w:p>
              </w:tc>
              <w:tc>
                <w:tcPr>
                  <w:tcW w:w="1129" w:type="dxa"/>
                  <w:tcBorders>
                    <w:top w:val="nil"/>
                    <w:left w:val="nil"/>
                    <w:bottom w:val="single" w:sz="4" w:space="0" w:color="auto"/>
                    <w:right w:val="single" w:sz="4" w:space="0" w:color="auto"/>
                  </w:tcBorders>
                  <w:shd w:val="clear" w:color="auto" w:fill="auto"/>
                  <w:noWrap/>
                  <w:vAlign w:val="bottom"/>
                  <w:hideMark/>
                </w:tcPr>
                <w:p w14:paraId="07559EB2"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18</w:t>
                  </w:r>
                </w:p>
              </w:tc>
              <w:tc>
                <w:tcPr>
                  <w:tcW w:w="1031" w:type="dxa"/>
                  <w:tcBorders>
                    <w:top w:val="nil"/>
                    <w:left w:val="nil"/>
                    <w:bottom w:val="single" w:sz="4" w:space="0" w:color="auto"/>
                    <w:right w:val="single" w:sz="4" w:space="0" w:color="auto"/>
                  </w:tcBorders>
                  <w:shd w:val="clear" w:color="auto" w:fill="auto"/>
                  <w:noWrap/>
                  <w:vAlign w:val="bottom"/>
                  <w:hideMark/>
                </w:tcPr>
                <w:p w14:paraId="7AB5C6A9"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11</w:t>
                  </w:r>
                </w:p>
              </w:tc>
              <w:tc>
                <w:tcPr>
                  <w:tcW w:w="1170" w:type="dxa"/>
                  <w:tcBorders>
                    <w:top w:val="nil"/>
                    <w:left w:val="nil"/>
                    <w:bottom w:val="single" w:sz="4" w:space="0" w:color="auto"/>
                    <w:right w:val="single" w:sz="4" w:space="0" w:color="auto"/>
                  </w:tcBorders>
                  <w:shd w:val="clear" w:color="auto" w:fill="auto"/>
                  <w:noWrap/>
                  <w:vAlign w:val="bottom"/>
                  <w:hideMark/>
                </w:tcPr>
                <w:p w14:paraId="2A9343D9"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7</w:t>
                  </w:r>
                </w:p>
              </w:tc>
              <w:tc>
                <w:tcPr>
                  <w:tcW w:w="771" w:type="dxa"/>
                  <w:tcBorders>
                    <w:top w:val="nil"/>
                    <w:left w:val="nil"/>
                    <w:bottom w:val="single" w:sz="4" w:space="0" w:color="auto"/>
                    <w:right w:val="single" w:sz="4" w:space="0" w:color="auto"/>
                  </w:tcBorders>
                  <w:shd w:val="clear" w:color="auto" w:fill="auto"/>
                  <w:noWrap/>
                  <w:vAlign w:val="bottom"/>
                  <w:hideMark/>
                </w:tcPr>
                <w:p w14:paraId="6E9E9872" w14:textId="77777777" w:rsidR="00A70BB5" w:rsidRPr="00BB2271" w:rsidRDefault="00A70BB5" w:rsidP="00A70BB5">
                  <w:pPr>
                    <w:jc w:val="center"/>
                    <w:rPr>
                      <w:rFonts w:ascii="Gill Sans MT" w:hAnsi="Gill Sans MT" w:cs="Calibri"/>
                      <w:color w:val="000000"/>
                      <w:lang w:val="en-GB"/>
                    </w:rPr>
                  </w:pPr>
                  <w:r w:rsidRPr="00BB2271">
                    <w:rPr>
                      <w:rFonts w:ascii="Gill Sans MT" w:hAnsi="Gill Sans MT" w:cs="Calibri"/>
                      <w:color w:val="000000"/>
                      <w:lang w:val="en-GB"/>
                    </w:rPr>
                    <w:t>75</w:t>
                  </w:r>
                </w:p>
              </w:tc>
            </w:tr>
          </w:tbl>
          <w:p w14:paraId="449FDB90" w14:textId="77777777" w:rsidR="00955CD5" w:rsidRPr="00BB2271" w:rsidRDefault="00A70BB5" w:rsidP="00A70BB5">
            <w:pPr>
              <w:spacing w:line="240" w:lineRule="auto"/>
              <w:jc w:val="both"/>
              <w:rPr>
                <w:rFonts w:ascii="Gill Sans MT" w:eastAsia="Verdana" w:hAnsi="Gill Sans MT" w:cs="Verdana"/>
                <w:bCs/>
                <w:iCs/>
                <w:lang w:val="en-GB"/>
              </w:rPr>
            </w:pPr>
            <w:r w:rsidRPr="00BB2271">
              <w:rPr>
                <w:rFonts w:ascii="Gill Sans MT" w:eastAsia="Verdana" w:hAnsi="Gill Sans MT" w:cs="Verdana"/>
                <w:bCs/>
                <w:iCs/>
                <w:lang w:val="en-GB"/>
              </w:rPr>
              <w:t xml:space="preserve">Out of total 75 participants, 50 Men and 25 Women. There </w:t>
            </w:r>
            <w:proofErr w:type="gramStart"/>
            <w:r w:rsidRPr="00BB2271">
              <w:rPr>
                <w:rFonts w:ascii="Gill Sans MT" w:eastAsia="Verdana" w:hAnsi="Gill Sans MT" w:cs="Verdana"/>
                <w:bCs/>
                <w:iCs/>
                <w:lang w:val="en-GB"/>
              </w:rPr>
              <w:t>were  a</w:t>
            </w:r>
            <w:proofErr w:type="gramEnd"/>
            <w:r w:rsidRPr="00BB2271">
              <w:rPr>
                <w:rFonts w:ascii="Gill Sans MT" w:eastAsia="Verdana" w:hAnsi="Gill Sans MT" w:cs="Verdana"/>
                <w:bCs/>
                <w:iCs/>
                <w:lang w:val="en-GB"/>
              </w:rPr>
              <w:t xml:space="preserve"> total of 7 persons with disabilities(3 Men and 4 Women).</w:t>
            </w:r>
          </w:p>
          <w:p w14:paraId="43B6F8E1" w14:textId="77777777" w:rsidR="00A70BB5" w:rsidRPr="00346920" w:rsidRDefault="00A70BB5" w:rsidP="00A70BB5">
            <w:pPr>
              <w:spacing w:line="240" w:lineRule="auto"/>
              <w:jc w:val="both"/>
              <w:rPr>
                <w:rFonts w:ascii="Gill Sans MT" w:hAnsi="Gill Sans MT" w:cstheme="minorHAnsi"/>
                <w:lang w:val="en-GB"/>
              </w:rPr>
            </w:pPr>
            <w:r w:rsidRPr="00BB2271">
              <w:rPr>
                <w:rFonts w:ascii="Gill Sans MT" w:hAnsi="Gill Sans MT" w:cstheme="minorHAnsi"/>
                <w:lang w:val="en-GB"/>
              </w:rPr>
              <w:t xml:space="preserve">In 2021, we trained 26 health personnel on emergency response measures. In total we </w:t>
            </w:r>
            <w:proofErr w:type="spellStart"/>
            <w:r w:rsidRPr="00BB2271">
              <w:rPr>
                <w:rFonts w:ascii="Gill Sans MT" w:hAnsi="Gill Sans MT" w:cstheme="minorHAnsi"/>
                <w:lang w:val="en-GB"/>
              </w:rPr>
              <w:t>habve</w:t>
            </w:r>
            <w:proofErr w:type="spellEnd"/>
            <w:r w:rsidRPr="00BB2271">
              <w:rPr>
                <w:rFonts w:ascii="Gill Sans MT" w:hAnsi="Gill Sans MT" w:cstheme="minorHAnsi"/>
                <w:lang w:val="en-GB"/>
              </w:rPr>
              <w:t xml:space="preserve"> trained 101 personnel including 4 project staff, 18 teachers, 79 health personnel thus already achieving the total project targets.</w:t>
            </w:r>
          </w:p>
          <w:p w14:paraId="5D76BA36" w14:textId="77777777" w:rsidR="00955CD5" w:rsidRPr="00346920" w:rsidRDefault="00955CD5" w:rsidP="00FE13FF">
            <w:pPr>
              <w:spacing w:after="0" w:line="240" w:lineRule="auto"/>
              <w:jc w:val="both"/>
              <w:rPr>
                <w:rFonts w:ascii="Gill Sans MT" w:hAnsi="Gill Sans MT" w:cstheme="minorHAnsi"/>
                <w:lang w:val="en-GB"/>
              </w:rPr>
            </w:pPr>
          </w:p>
        </w:tc>
      </w:tr>
      <w:bookmarkEnd w:id="9"/>
    </w:tbl>
    <w:p w14:paraId="5DADC9CD" w14:textId="36C8233C" w:rsidR="0008797F" w:rsidRDefault="0008797F" w:rsidP="009F4D9D">
      <w:pPr>
        <w:spacing w:after="0" w:line="240" w:lineRule="auto"/>
        <w:jc w:val="both"/>
        <w:rPr>
          <w:rFonts w:ascii="Gill Sans MT" w:hAnsi="Gill Sans MT" w:cstheme="minorHAnsi"/>
          <w:b/>
          <w:lang w:val="en-GB"/>
        </w:rPr>
      </w:pPr>
    </w:p>
    <w:p w14:paraId="36FC9142" w14:textId="125D705D" w:rsidR="000E010D" w:rsidRDefault="000E010D" w:rsidP="009F4D9D">
      <w:pPr>
        <w:spacing w:after="0" w:line="240" w:lineRule="auto"/>
        <w:jc w:val="both"/>
        <w:rPr>
          <w:rFonts w:ascii="Gill Sans MT" w:hAnsi="Gill Sans MT" w:cstheme="minorHAnsi"/>
          <w:b/>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F4D9D" w:rsidRPr="008B61B1" w14:paraId="26DF215E" w14:textId="77777777" w:rsidTr="00FE13FF">
        <w:trPr>
          <w:trHeight w:hRule="exact" w:val="397"/>
        </w:trPr>
        <w:tc>
          <w:tcPr>
            <w:tcW w:w="9776" w:type="dxa"/>
            <w:shd w:val="clear" w:color="auto" w:fill="auto"/>
          </w:tcPr>
          <w:p w14:paraId="6F23B881" w14:textId="77777777" w:rsidR="00D0168F" w:rsidRPr="00346920" w:rsidRDefault="009F4D9D" w:rsidP="00D0168F">
            <w:pPr>
              <w:jc w:val="both"/>
              <w:rPr>
                <w:rFonts w:ascii="Gill Sans MT" w:hAnsi="Gill Sans MT" w:cstheme="minorHAnsi"/>
                <w:b/>
                <w:bCs/>
                <w:lang w:val="en-US"/>
              </w:rPr>
            </w:pPr>
            <w:r w:rsidRPr="00346920">
              <w:rPr>
                <w:rFonts w:ascii="Gill Sans MT" w:hAnsi="Gill Sans MT" w:cstheme="minorHAnsi"/>
                <w:b/>
                <w:bCs/>
                <w:lang w:val="en-US"/>
              </w:rPr>
              <w:t>1.2.</w:t>
            </w:r>
            <w:r w:rsidR="00D0168F" w:rsidRPr="00346920">
              <w:rPr>
                <w:rFonts w:ascii="Gill Sans MT" w:hAnsi="Gill Sans MT" w:cstheme="minorHAnsi"/>
                <w:b/>
                <w:bCs/>
                <w:lang w:val="en-US"/>
              </w:rPr>
              <w:t>7 Training in Disability and Inclusion</w:t>
            </w:r>
          </w:p>
          <w:p w14:paraId="486A1071" w14:textId="725BB2C9" w:rsidR="009F4D9D" w:rsidRPr="00346920" w:rsidRDefault="009F4D9D" w:rsidP="009F4D9D">
            <w:pPr>
              <w:jc w:val="both"/>
              <w:rPr>
                <w:rFonts w:ascii="Gill Sans MT" w:hAnsi="Gill Sans MT" w:cstheme="minorHAnsi"/>
                <w:b/>
                <w:bCs/>
                <w:lang w:val="en-US"/>
              </w:rPr>
            </w:pPr>
            <w:r w:rsidRPr="00346920">
              <w:rPr>
                <w:rFonts w:ascii="Gill Sans MT" w:hAnsi="Gill Sans MT" w:cstheme="minorHAnsi"/>
                <w:b/>
                <w:bCs/>
                <w:lang w:val="en-US"/>
              </w:rPr>
              <w:t xml:space="preserve"> </w:t>
            </w:r>
            <w:proofErr w:type="spellStart"/>
            <w:r w:rsidRPr="00346920">
              <w:rPr>
                <w:rFonts w:ascii="Gill Sans MT" w:hAnsi="Gill Sans MT" w:cstheme="minorHAnsi"/>
                <w:b/>
                <w:bCs/>
                <w:lang w:val="en-US"/>
              </w:rPr>
              <w:t>ealth</w:t>
            </w:r>
            <w:proofErr w:type="spellEnd"/>
            <w:r w:rsidRPr="00346920">
              <w:rPr>
                <w:rFonts w:ascii="Gill Sans MT" w:hAnsi="Gill Sans MT" w:cstheme="minorHAnsi"/>
                <w:b/>
                <w:bCs/>
                <w:lang w:val="en-US"/>
              </w:rPr>
              <w:t xml:space="preserve"> personnel on emergency response measures</w:t>
            </w:r>
          </w:p>
          <w:p w14:paraId="2805A854" w14:textId="77777777" w:rsidR="009F4D9D" w:rsidRPr="00346920" w:rsidRDefault="009F4D9D" w:rsidP="009F4D9D">
            <w:pPr>
              <w:jc w:val="both"/>
              <w:rPr>
                <w:rFonts w:ascii="Gill Sans MT" w:hAnsi="Gill Sans MT" w:cstheme="minorHAnsi"/>
                <w:b/>
                <w:bCs/>
                <w:lang w:val="en-US"/>
              </w:rPr>
            </w:pPr>
          </w:p>
          <w:p w14:paraId="7C1759DB" w14:textId="77777777" w:rsidR="009F4D9D" w:rsidRPr="00346920" w:rsidRDefault="009F4D9D" w:rsidP="009F4D9D">
            <w:pPr>
              <w:spacing w:after="0" w:line="240" w:lineRule="auto"/>
              <w:jc w:val="both"/>
              <w:rPr>
                <w:rFonts w:ascii="Gill Sans MT" w:hAnsi="Gill Sans MT" w:cstheme="minorHAnsi"/>
                <w:lang w:val="en-US"/>
              </w:rPr>
            </w:pPr>
          </w:p>
        </w:tc>
      </w:tr>
      <w:tr w:rsidR="009F4D9D" w:rsidRPr="00346920" w14:paraId="146E77BE" w14:textId="77777777" w:rsidTr="000E010D">
        <w:trPr>
          <w:trHeight w:hRule="exact" w:val="7480"/>
        </w:trPr>
        <w:tc>
          <w:tcPr>
            <w:tcW w:w="9776" w:type="dxa"/>
            <w:shd w:val="clear" w:color="auto" w:fill="auto"/>
          </w:tcPr>
          <w:p w14:paraId="590FE1E6" w14:textId="77777777" w:rsidR="0002226F" w:rsidRPr="00BB2271" w:rsidRDefault="0002226F" w:rsidP="00282F6A">
            <w:pPr>
              <w:jc w:val="both"/>
              <w:rPr>
                <w:rFonts w:ascii="Gill Sans MT" w:hAnsi="Gill Sans MT"/>
                <w:lang w:val="en-GB"/>
              </w:rPr>
            </w:pPr>
            <w:r w:rsidRPr="00BB2271">
              <w:rPr>
                <w:rFonts w:ascii="Gill Sans MT" w:hAnsi="Gill Sans MT"/>
                <w:lang w:val="en-GB"/>
              </w:rPr>
              <w:lastRenderedPageBreak/>
              <w:t>Blindness, vision impairment, deafness and hearing impairment are the most common disabilities in the project sites. Reduction of the causes of these impairments with disability inclusion is the main purpose of the project.</w:t>
            </w:r>
            <w:r w:rsidR="00CC1906" w:rsidRPr="00BB2271">
              <w:rPr>
                <w:rFonts w:ascii="Gill Sans MT" w:hAnsi="Gill Sans MT"/>
                <w:lang w:val="en-GB"/>
              </w:rPr>
              <w:t xml:space="preserve"> The main purpose of this training is to enhance the knowledge and skills of the DPOs members lobbying and their </w:t>
            </w:r>
            <w:proofErr w:type="spellStart"/>
            <w:r w:rsidR="00CC1906" w:rsidRPr="00BB2271">
              <w:rPr>
                <w:rFonts w:ascii="Gill Sans MT" w:hAnsi="Gill Sans MT"/>
                <w:lang w:val="en-GB"/>
              </w:rPr>
              <w:t>committment</w:t>
            </w:r>
            <w:proofErr w:type="spellEnd"/>
            <w:r w:rsidR="00CC1906" w:rsidRPr="00BB2271">
              <w:rPr>
                <w:rFonts w:ascii="Gill Sans MT" w:hAnsi="Gill Sans MT"/>
                <w:lang w:val="en-GB"/>
              </w:rPr>
              <w:t xml:space="preserve"> to disability and inclusion.</w:t>
            </w:r>
          </w:p>
          <w:p w14:paraId="515A0AB9" w14:textId="63745825" w:rsidR="00A70BB5" w:rsidRPr="00BB2271" w:rsidRDefault="00A70BB5" w:rsidP="00A70BB5">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Two workshops (each for 3 days) were organized in </w:t>
            </w:r>
            <w:proofErr w:type="spellStart"/>
            <w:r w:rsidRPr="00BB2271">
              <w:rPr>
                <w:rFonts w:ascii="Gill Sans MT" w:eastAsia="Verdana" w:hAnsi="Gill Sans MT" w:cs="Verdana"/>
                <w:bCs/>
                <w:lang w:val="en-GB"/>
              </w:rPr>
              <w:t>Chandannath</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Jumla</w:t>
            </w:r>
            <w:proofErr w:type="spellEnd"/>
            <w:r w:rsidRPr="00BB2271">
              <w:rPr>
                <w:rFonts w:ascii="Gill Sans MT" w:eastAsia="Verdana" w:hAnsi="Gill Sans MT" w:cs="Verdana"/>
                <w:bCs/>
                <w:lang w:val="en-GB"/>
              </w:rPr>
              <w:t xml:space="preserve">), and </w:t>
            </w:r>
            <w:proofErr w:type="spellStart"/>
            <w:r w:rsidRPr="00BB2271">
              <w:rPr>
                <w:rFonts w:ascii="Gill Sans MT" w:eastAsia="Verdana" w:hAnsi="Gill Sans MT" w:cs="Verdana"/>
                <w:bCs/>
                <w:lang w:val="en-GB"/>
              </w:rPr>
              <w:t>Chhayanath</w:t>
            </w:r>
            <w:proofErr w:type="spellEnd"/>
            <w:r w:rsidRPr="00BB2271">
              <w:rPr>
                <w:rFonts w:ascii="Gill Sans MT" w:eastAsia="Verdana" w:hAnsi="Gill Sans MT" w:cs="Verdana"/>
                <w:bCs/>
                <w:lang w:val="en-GB"/>
              </w:rPr>
              <w:t xml:space="preserve"> Rara (Mugu) to train DPO members about disability inclusion development in November 202</w:t>
            </w:r>
            <w:r w:rsidR="00111B3D" w:rsidRPr="00BB2271">
              <w:rPr>
                <w:rFonts w:ascii="Gill Sans MT" w:eastAsia="Verdana" w:hAnsi="Gill Sans MT" w:cs="Verdana"/>
                <w:bCs/>
                <w:lang w:val="en-GB"/>
              </w:rPr>
              <w:t>2</w:t>
            </w:r>
            <w:r w:rsidRPr="00BB2271">
              <w:rPr>
                <w:rFonts w:ascii="Gill Sans MT" w:eastAsia="Verdana" w:hAnsi="Gill Sans MT" w:cs="Verdana"/>
                <w:bCs/>
                <w:lang w:val="en-GB"/>
              </w:rPr>
              <w:t>. There were total of 49 participants with different disabilities (37 men, 12 women). We also managed reasonable accommodation for 16 caretakers of persons with disabilities during the 2 training events.</w:t>
            </w:r>
          </w:p>
          <w:p w14:paraId="065A30B4" w14:textId="77777777" w:rsidR="00A70BB5" w:rsidRPr="00BB2271" w:rsidRDefault="00A70BB5" w:rsidP="00A70BB5">
            <w:pPr>
              <w:spacing w:after="240"/>
              <w:jc w:val="both"/>
              <w:rPr>
                <w:rFonts w:ascii="Gill Sans MT" w:eastAsia="Verdana" w:hAnsi="Gill Sans MT" w:cs="Verdana"/>
                <w:b/>
                <w:u w:val="single"/>
                <w:lang w:val="en-GB"/>
              </w:rPr>
            </w:pPr>
            <w:r w:rsidRPr="00BB2271">
              <w:rPr>
                <w:rFonts w:ascii="Gill Sans MT" w:eastAsia="Verdana" w:hAnsi="Gill Sans MT" w:cs="Verdana"/>
                <w:b/>
                <w:u w:val="single"/>
                <w:lang w:val="en-GB"/>
              </w:rPr>
              <w:t>Participants’ Reflections</w:t>
            </w:r>
          </w:p>
          <w:p w14:paraId="4D0B2688" w14:textId="77777777" w:rsidR="00A70BB5" w:rsidRPr="00BB2271" w:rsidRDefault="00A70BB5" w:rsidP="00A70BB5">
            <w:pPr>
              <w:spacing w:after="240"/>
              <w:jc w:val="both"/>
              <w:rPr>
                <w:rFonts w:ascii="Gill Sans MT" w:hAnsi="Gill Sans MT" w:cstheme="minorHAnsi"/>
                <w:lang w:val="en-GB"/>
              </w:rPr>
            </w:pPr>
            <w:r w:rsidRPr="00BB2271">
              <w:rPr>
                <w:rFonts w:ascii="Gill Sans MT" w:hAnsi="Gill Sans MT" w:cstheme="minorHAnsi"/>
                <w:b/>
                <w:bCs/>
                <w:lang w:val="en-GB"/>
              </w:rPr>
              <w:t>Kamala Budha</w:t>
            </w:r>
            <w:r w:rsidRPr="00BB2271">
              <w:rPr>
                <w:rFonts w:ascii="Gill Sans MT" w:hAnsi="Gill Sans MT" w:cstheme="minorHAnsi"/>
                <w:lang w:val="en-GB"/>
              </w:rPr>
              <w:t xml:space="preserve">,45 years old from the Chandannath-4 </w:t>
            </w:r>
            <w:proofErr w:type="spellStart"/>
            <w:r w:rsidRPr="00BB2271">
              <w:rPr>
                <w:rFonts w:ascii="Gill Sans MT" w:hAnsi="Gill Sans MT" w:cstheme="minorHAnsi"/>
                <w:lang w:val="en-GB"/>
              </w:rPr>
              <w:t>Jumla</w:t>
            </w:r>
            <w:proofErr w:type="spellEnd"/>
            <w:r w:rsidRPr="00BB2271">
              <w:rPr>
                <w:rFonts w:ascii="Gill Sans MT" w:hAnsi="Gill Sans MT" w:cstheme="minorHAnsi"/>
                <w:lang w:val="en-GB"/>
              </w:rPr>
              <w:t xml:space="preserve">, a member of </w:t>
            </w:r>
            <w:proofErr w:type="spellStart"/>
            <w:r w:rsidRPr="00BB2271">
              <w:rPr>
                <w:rFonts w:ascii="Gill Sans MT" w:hAnsi="Gill Sans MT" w:cstheme="minorHAnsi"/>
                <w:lang w:val="en-GB"/>
              </w:rPr>
              <w:t>DRDC</w:t>
            </w:r>
            <w:proofErr w:type="spellEnd"/>
            <w:r w:rsidRPr="00BB2271">
              <w:rPr>
                <w:rFonts w:ascii="Gill Sans MT" w:hAnsi="Gill Sans MT" w:cstheme="minorHAnsi"/>
                <w:lang w:val="en-GB"/>
              </w:rPr>
              <w:t xml:space="preserve"> says “Thank you to the organizer team for organizing the training, especially for the disabled people’s organization. Learned the policies and rights of a disabled person but I would like to request you that please organize the same kind of training including local elected, municipality personnel and other stakeholders too.”</w:t>
            </w:r>
          </w:p>
          <w:p w14:paraId="3FD211A3" w14:textId="34EE8478" w:rsidR="00A70BB5" w:rsidRPr="00BB2271" w:rsidRDefault="00A70BB5" w:rsidP="00A70BB5">
            <w:pPr>
              <w:jc w:val="both"/>
              <w:rPr>
                <w:rFonts w:ascii="Gill Sans MT" w:hAnsi="Gill Sans MT" w:cstheme="minorHAnsi"/>
                <w:lang w:val="en-GB"/>
              </w:rPr>
            </w:pPr>
            <w:r w:rsidRPr="00BB2271">
              <w:rPr>
                <w:rFonts w:ascii="Gill Sans MT" w:hAnsi="Gill Sans MT" w:cstheme="minorHAnsi"/>
                <w:b/>
                <w:bCs/>
                <w:lang w:val="en-GB"/>
              </w:rPr>
              <w:t>Surya Bahadur Adhikari,</w:t>
            </w:r>
            <w:r w:rsidRPr="00BB2271">
              <w:rPr>
                <w:rFonts w:ascii="Gill Sans MT" w:hAnsi="Gill Sans MT" w:cstheme="minorHAnsi"/>
                <w:lang w:val="en-GB"/>
              </w:rPr>
              <w:t xml:space="preserve"> a Member of </w:t>
            </w:r>
            <w:proofErr w:type="spellStart"/>
            <w:r w:rsidRPr="00BB2271">
              <w:rPr>
                <w:rFonts w:ascii="Gill Sans MT" w:hAnsi="Gill Sans MT" w:cstheme="minorHAnsi"/>
                <w:lang w:val="en-GB"/>
              </w:rPr>
              <w:t>Pragatishil</w:t>
            </w:r>
            <w:proofErr w:type="spellEnd"/>
            <w:r w:rsidRPr="00BB2271">
              <w:rPr>
                <w:rFonts w:ascii="Gill Sans MT" w:hAnsi="Gill Sans MT" w:cstheme="minorHAnsi"/>
                <w:lang w:val="en-GB"/>
              </w:rPr>
              <w:t xml:space="preserve"> </w:t>
            </w:r>
            <w:proofErr w:type="spellStart"/>
            <w:r w:rsidRPr="00BB2271">
              <w:rPr>
                <w:rFonts w:ascii="Gill Sans MT" w:hAnsi="Gill Sans MT" w:cstheme="minorHAnsi"/>
                <w:lang w:val="en-GB"/>
              </w:rPr>
              <w:t>Apaanga</w:t>
            </w:r>
            <w:proofErr w:type="spellEnd"/>
            <w:r w:rsidRPr="00BB2271">
              <w:rPr>
                <w:rFonts w:ascii="Gill Sans MT" w:hAnsi="Gill Sans MT" w:cstheme="minorHAnsi"/>
                <w:lang w:val="en-GB"/>
              </w:rPr>
              <w:t xml:space="preserve"> </w:t>
            </w:r>
            <w:proofErr w:type="spellStart"/>
            <w:r w:rsidRPr="00BB2271">
              <w:rPr>
                <w:rFonts w:ascii="Gill Sans MT" w:hAnsi="Gill Sans MT" w:cstheme="minorHAnsi"/>
                <w:lang w:val="en-GB"/>
              </w:rPr>
              <w:t>Sanjal-Jumla</w:t>
            </w:r>
            <w:proofErr w:type="spellEnd"/>
            <w:r w:rsidRPr="00BB2271">
              <w:rPr>
                <w:rFonts w:ascii="Gill Sans MT" w:hAnsi="Gill Sans MT" w:cstheme="minorHAnsi"/>
                <w:lang w:val="en-GB"/>
              </w:rPr>
              <w:t xml:space="preserve"> Says “Training is so good, there used to be so much </w:t>
            </w:r>
            <w:proofErr w:type="gramStart"/>
            <w:r w:rsidRPr="00BB2271">
              <w:rPr>
                <w:rFonts w:ascii="Gill Sans MT" w:hAnsi="Gill Sans MT" w:cstheme="minorHAnsi"/>
                <w:lang w:val="en-GB"/>
              </w:rPr>
              <w:t>training</w:t>
            </w:r>
            <w:proofErr w:type="gramEnd"/>
            <w:r w:rsidRPr="00BB2271">
              <w:rPr>
                <w:rFonts w:ascii="Gill Sans MT" w:hAnsi="Gill Sans MT" w:cstheme="minorHAnsi"/>
                <w:lang w:val="en-GB"/>
              </w:rPr>
              <w:t xml:space="preserve"> but no one called us for the training, So feeling so happy for getting the opportunity to participate in </w:t>
            </w:r>
            <w:r w:rsidR="00C156CF" w:rsidRPr="00BB2271">
              <w:rPr>
                <w:rFonts w:ascii="Gill Sans MT" w:hAnsi="Gill Sans MT" w:cstheme="minorHAnsi"/>
                <w:lang w:val="en-GB"/>
              </w:rPr>
              <w:t xml:space="preserve">this </w:t>
            </w:r>
            <w:r w:rsidRPr="00BB2271">
              <w:rPr>
                <w:rFonts w:ascii="Gill Sans MT" w:hAnsi="Gill Sans MT" w:cstheme="minorHAnsi"/>
                <w:lang w:val="en-GB"/>
              </w:rPr>
              <w:t xml:space="preserve">training. Being the person with a disability we were facing so many problems, especially we wheelchair users, we don’t have easy access to </w:t>
            </w:r>
            <w:proofErr w:type="gramStart"/>
            <w:r w:rsidRPr="00BB2271">
              <w:rPr>
                <w:rFonts w:ascii="Gill Sans MT" w:hAnsi="Gill Sans MT" w:cstheme="minorHAnsi"/>
                <w:lang w:val="en-GB"/>
              </w:rPr>
              <w:t>anywhere</w:t>
            </w:r>
            <w:proofErr w:type="gramEnd"/>
            <w:r w:rsidRPr="00BB2271">
              <w:rPr>
                <w:rFonts w:ascii="Gill Sans MT" w:hAnsi="Gill Sans MT" w:cstheme="minorHAnsi"/>
                <w:lang w:val="en-GB"/>
              </w:rPr>
              <w:t xml:space="preserve"> so we face more problems. In conclusion, training was fruitful, I will implement in my place what I learned here.”</w:t>
            </w:r>
          </w:p>
          <w:p w14:paraId="78FB7912" w14:textId="621B99A6" w:rsidR="00A70BB5" w:rsidRDefault="00A70BB5" w:rsidP="00A70BB5">
            <w:pPr>
              <w:jc w:val="both"/>
              <w:rPr>
                <w:rFonts w:ascii="Gill Sans MT" w:hAnsi="Gill Sans MT" w:cstheme="minorHAnsi"/>
              </w:rPr>
            </w:pPr>
            <w:proofErr w:type="spellStart"/>
            <w:r w:rsidRPr="00BB2271">
              <w:rPr>
                <w:rFonts w:ascii="Gill Sans MT" w:hAnsi="Gill Sans MT" w:cstheme="minorHAnsi"/>
                <w:b/>
                <w:bCs/>
                <w:lang w:val="en-GB"/>
              </w:rPr>
              <w:t>Hasa</w:t>
            </w:r>
            <w:proofErr w:type="spellEnd"/>
            <w:r w:rsidRPr="00BB2271">
              <w:rPr>
                <w:rFonts w:ascii="Gill Sans MT" w:hAnsi="Gill Sans MT" w:cstheme="minorHAnsi"/>
                <w:b/>
                <w:bCs/>
                <w:lang w:val="en-GB"/>
              </w:rPr>
              <w:t xml:space="preserve"> Devi BK</w:t>
            </w:r>
            <w:r w:rsidRPr="00BB2271">
              <w:rPr>
                <w:rFonts w:ascii="Gill Sans MT" w:hAnsi="Gill Sans MT" w:cstheme="minorHAnsi"/>
                <w:lang w:val="en-GB"/>
              </w:rPr>
              <w:t>,35 years old, Secretary of DADO Nepal-Mugu</w:t>
            </w:r>
            <w:r w:rsidR="00C156CF" w:rsidRPr="00BB2271">
              <w:rPr>
                <w:rFonts w:ascii="Gill Sans MT" w:hAnsi="Gill Sans MT" w:cstheme="minorHAnsi"/>
                <w:lang w:val="en-GB"/>
              </w:rPr>
              <w:t xml:space="preserve"> (DPO)</w:t>
            </w:r>
            <w:r w:rsidRPr="00BB2271">
              <w:rPr>
                <w:rFonts w:ascii="Gill Sans MT" w:hAnsi="Gill Sans MT" w:cstheme="minorHAnsi"/>
                <w:lang w:val="en-GB"/>
              </w:rPr>
              <w:t xml:space="preserve"> says “I am also the person with a disability I have a problem in my </w:t>
            </w:r>
            <w:proofErr w:type="gramStart"/>
            <w:r w:rsidRPr="00BB2271">
              <w:rPr>
                <w:rFonts w:ascii="Gill Sans MT" w:hAnsi="Gill Sans MT" w:cstheme="minorHAnsi"/>
                <w:lang w:val="en-GB"/>
              </w:rPr>
              <w:t>legs</w:t>
            </w:r>
            <w:proofErr w:type="gramEnd"/>
            <w:r w:rsidRPr="00BB2271">
              <w:rPr>
                <w:rFonts w:ascii="Gill Sans MT" w:hAnsi="Gill Sans MT" w:cstheme="minorHAnsi"/>
                <w:lang w:val="en-GB"/>
              </w:rPr>
              <w:t xml:space="preserve"> and I can’t walk like other normal people.  People with disability </w:t>
            </w:r>
            <w:proofErr w:type="gramStart"/>
            <w:r w:rsidRPr="00BB2271">
              <w:rPr>
                <w:rFonts w:ascii="Gill Sans MT" w:hAnsi="Gill Sans MT" w:cstheme="minorHAnsi"/>
                <w:lang w:val="en-GB"/>
              </w:rPr>
              <w:t>have to</w:t>
            </w:r>
            <w:proofErr w:type="gramEnd"/>
            <w:r w:rsidRPr="00BB2271">
              <w:rPr>
                <w:rFonts w:ascii="Gill Sans MT" w:hAnsi="Gill Sans MT" w:cstheme="minorHAnsi"/>
                <w:lang w:val="en-GB"/>
              </w:rPr>
              <w:t xml:space="preserve"> face so many problems in normal life but no body speaks about problems and </w:t>
            </w:r>
            <w:proofErr w:type="spellStart"/>
            <w:r w:rsidRPr="00BB2271">
              <w:rPr>
                <w:rFonts w:ascii="Gill Sans MT" w:hAnsi="Gill Sans MT" w:cstheme="minorHAnsi"/>
                <w:lang w:val="en-GB"/>
              </w:rPr>
              <w:t>rigts</w:t>
            </w:r>
            <w:proofErr w:type="spellEnd"/>
            <w:r w:rsidRPr="00BB2271">
              <w:rPr>
                <w:rFonts w:ascii="Gill Sans MT" w:hAnsi="Gill Sans MT" w:cstheme="minorHAnsi"/>
                <w:lang w:val="en-GB"/>
              </w:rPr>
              <w:t xml:space="preserve">. Thanks to NNJS for this training. This training has empowered me and others too. </w:t>
            </w:r>
            <w:proofErr w:type="spellStart"/>
            <w:r>
              <w:rPr>
                <w:rFonts w:ascii="Gill Sans MT" w:hAnsi="Gill Sans MT" w:cstheme="minorHAnsi"/>
              </w:rPr>
              <w:t>We</w:t>
            </w:r>
            <w:proofErr w:type="spellEnd"/>
            <w:r>
              <w:rPr>
                <w:rFonts w:ascii="Gill Sans MT" w:hAnsi="Gill Sans MT" w:cstheme="minorHAnsi"/>
              </w:rPr>
              <w:t xml:space="preserve"> </w:t>
            </w:r>
            <w:proofErr w:type="spellStart"/>
            <w:r>
              <w:rPr>
                <w:rFonts w:ascii="Gill Sans MT" w:hAnsi="Gill Sans MT" w:cstheme="minorHAnsi"/>
              </w:rPr>
              <w:t>learned</w:t>
            </w:r>
            <w:proofErr w:type="spellEnd"/>
            <w:r>
              <w:rPr>
                <w:rFonts w:ascii="Gill Sans MT" w:hAnsi="Gill Sans MT" w:cstheme="minorHAnsi"/>
              </w:rPr>
              <w:t xml:space="preserve"> </w:t>
            </w:r>
            <w:proofErr w:type="spellStart"/>
            <w:r>
              <w:rPr>
                <w:rFonts w:ascii="Gill Sans MT" w:hAnsi="Gill Sans MT" w:cstheme="minorHAnsi"/>
              </w:rPr>
              <w:t>about</w:t>
            </w:r>
            <w:proofErr w:type="spellEnd"/>
            <w:r>
              <w:rPr>
                <w:rFonts w:ascii="Gill Sans MT" w:hAnsi="Gill Sans MT" w:cstheme="minorHAnsi"/>
              </w:rPr>
              <w:t xml:space="preserve"> </w:t>
            </w:r>
            <w:proofErr w:type="spellStart"/>
            <w:r>
              <w:rPr>
                <w:rFonts w:ascii="Gill Sans MT" w:hAnsi="Gill Sans MT" w:cstheme="minorHAnsi"/>
              </w:rPr>
              <w:t>advocacy</w:t>
            </w:r>
            <w:proofErr w:type="spellEnd"/>
            <w:r>
              <w:rPr>
                <w:rFonts w:ascii="Gill Sans MT" w:hAnsi="Gill Sans MT" w:cstheme="minorHAnsi"/>
              </w:rPr>
              <w:t xml:space="preserve"> and many more things.”</w:t>
            </w:r>
          </w:p>
          <w:p w14:paraId="6260A617" w14:textId="77777777" w:rsidR="00A70BB5" w:rsidRDefault="00A70BB5" w:rsidP="00A70BB5">
            <w:pPr>
              <w:spacing w:after="240"/>
              <w:jc w:val="both"/>
              <w:rPr>
                <w:rFonts w:ascii="Gill Sans MT" w:eastAsia="Verdana" w:hAnsi="Gill Sans MT" w:cs="Verdana"/>
                <w:bCs/>
              </w:rPr>
            </w:pPr>
          </w:p>
          <w:p w14:paraId="30D0B89E" w14:textId="77777777" w:rsidR="009F4D9D" w:rsidRPr="00346920" w:rsidRDefault="009F4D9D" w:rsidP="009F4D9D">
            <w:pPr>
              <w:spacing w:after="0" w:line="240" w:lineRule="auto"/>
              <w:jc w:val="both"/>
              <w:rPr>
                <w:rFonts w:ascii="Gill Sans MT" w:hAnsi="Gill Sans MT" w:cstheme="minorHAnsi"/>
                <w:lang w:val="en-GB"/>
              </w:rPr>
            </w:pPr>
          </w:p>
          <w:p w14:paraId="52474D54" w14:textId="77777777" w:rsidR="009F4D9D" w:rsidRPr="00346920" w:rsidRDefault="009F4D9D" w:rsidP="009F4D9D">
            <w:pPr>
              <w:spacing w:after="0" w:line="240" w:lineRule="auto"/>
              <w:jc w:val="both"/>
              <w:rPr>
                <w:rFonts w:ascii="Gill Sans MT" w:hAnsi="Gill Sans MT" w:cstheme="minorHAnsi"/>
                <w:lang w:val="en-GB"/>
              </w:rPr>
            </w:pPr>
          </w:p>
        </w:tc>
      </w:tr>
    </w:tbl>
    <w:p w14:paraId="6CF480E6" w14:textId="77777777" w:rsidR="00912AE4" w:rsidRPr="00346920" w:rsidRDefault="00912AE4" w:rsidP="00984FAA">
      <w:pPr>
        <w:spacing w:after="0" w:line="240" w:lineRule="auto"/>
        <w:jc w:val="both"/>
        <w:rPr>
          <w:rFonts w:ascii="Gill Sans MT" w:hAnsi="Gill Sans MT" w:cstheme="minorHAnsi"/>
          <w:b/>
          <w:lang w:val="en-GB"/>
        </w:rPr>
      </w:pPr>
    </w:p>
    <w:p w14:paraId="7B01DF54" w14:textId="77777777" w:rsidR="00A27048" w:rsidRPr="00346920" w:rsidRDefault="004949E9" w:rsidP="00A85589">
      <w:pPr>
        <w:shd w:val="clear" w:color="auto" w:fill="DEEAF6" w:themeFill="accent1" w:themeFillTint="33"/>
        <w:spacing w:line="240" w:lineRule="auto"/>
        <w:rPr>
          <w:rFonts w:ascii="Gill Sans MT" w:hAnsi="Gill Sans MT" w:cstheme="minorHAnsi"/>
          <w:b/>
          <w:bCs/>
          <w:u w:val="single"/>
          <w:lang w:val="en-US"/>
        </w:rPr>
      </w:pPr>
      <w:r w:rsidRPr="00346920">
        <w:rPr>
          <w:rFonts w:ascii="Gill Sans MT" w:hAnsi="Gill Sans MT" w:cstheme="minorHAnsi"/>
          <w:b/>
          <w:bCs/>
          <w:lang w:val="en-US"/>
        </w:rPr>
        <w:t>R</w:t>
      </w:r>
      <w:r w:rsidR="00473B25" w:rsidRPr="00346920">
        <w:rPr>
          <w:rFonts w:ascii="Gill Sans MT" w:hAnsi="Gill Sans MT" w:cstheme="minorHAnsi"/>
          <w:b/>
          <w:bCs/>
          <w:lang w:val="en-US"/>
        </w:rPr>
        <w:t>e</w:t>
      </w:r>
      <w:r w:rsidRPr="00346920">
        <w:rPr>
          <w:rFonts w:ascii="Gill Sans MT" w:hAnsi="Gill Sans MT" w:cstheme="minorHAnsi"/>
          <w:b/>
          <w:bCs/>
          <w:lang w:val="en-US"/>
        </w:rPr>
        <w:t xml:space="preserve">sult 2: </w:t>
      </w:r>
      <w:r w:rsidR="00A27048" w:rsidRPr="00346920">
        <w:rPr>
          <w:rFonts w:ascii="Gill Sans MT" w:hAnsi="Gill Sans MT" w:cstheme="minorHAnsi"/>
          <w:b/>
          <w:bCs/>
          <w:u w:val="single"/>
          <w:lang w:val="en-US"/>
        </w:rPr>
        <w:t>Result 2: In the target districts of Jumla, Mugu, Surkhet and Dailekh the professional capacities and infrastructure for affordable IEEH services are permanently guaranteed.</w:t>
      </w:r>
    </w:p>
    <w:p w14:paraId="11E18963" w14:textId="77777777" w:rsidR="00EE657A" w:rsidRPr="00346920" w:rsidRDefault="00473B25" w:rsidP="00CC23C1">
      <w:pPr>
        <w:jc w:val="both"/>
        <w:rPr>
          <w:rFonts w:ascii="Gill Sans MT" w:hAnsi="Gill Sans MT" w:cstheme="minorHAnsi"/>
          <w:b/>
          <w:bCs/>
          <w:u w:val="single"/>
          <w:lang w:val="en-US"/>
        </w:rPr>
      </w:pPr>
      <w:r w:rsidRPr="00346920">
        <w:rPr>
          <w:rFonts w:ascii="Gill Sans MT" w:hAnsi="Gill Sans MT" w:cstheme="minorHAnsi"/>
          <w:b/>
          <w:bCs/>
          <w:u w:val="single"/>
          <w:lang w:val="en-US"/>
        </w:rPr>
        <w:t xml:space="preserve">2.1 </w:t>
      </w:r>
      <w:r w:rsidR="00CC23C1" w:rsidRPr="00346920">
        <w:rPr>
          <w:rFonts w:ascii="Gill Sans MT" w:hAnsi="Gill Sans MT" w:cstheme="minorHAnsi"/>
          <w:b/>
          <w:bCs/>
          <w:u w:val="single"/>
          <w:lang w:val="en-US"/>
        </w:rPr>
        <w:t>Building inclusive eye and ear health services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61B1" w14:paraId="2FB0BFAE" w14:textId="77777777" w:rsidTr="000900BD">
        <w:trPr>
          <w:trHeight w:hRule="exact" w:val="397"/>
        </w:trPr>
        <w:tc>
          <w:tcPr>
            <w:tcW w:w="9776" w:type="dxa"/>
            <w:shd w:val="clear" w:color="auto" w:fill="auto"/>
          </w:tcPr>
          <w:p w14:paraId="146055C9" w14:textId="77777777" w:rsidR="00FC2A28" w:rsidRPr="00346920" w:rsidRDefault="00927D24" w:rsidP="00FC2A28">
            <w:pPr>
              <w:jc w:val="both"/>
              <w:rPr>
                <w:rFonts w:ascii="Gill Sans MT" w:hAnsi="Gill Sans MT" w:cstheme="minorHAnsi"/>
                <w:b/>
                <w:bCs/>
                <w:lang w:val="en-US"/>
              </w:rPr>
            </w:pPr>
            <w:r w:rsidRPr="00346920">
              <w:rPr>
                <w:rFonts w:ascii="Gill Sans MT" w:hAnsi="Gill Sans MT" w:cstheme="minorHAnsi"/>
                <w:b/>
                <w:bCs/>
                <w:lang w:val="en-US"/>
              </w:rPr>
              <w:t xml:space="preserve">2.1.1 </w:t>
            </w:r>
            <w:r w:rsidR="00FC2A28" w:rsidRPr="00346920">
              <w:rPr>
                <w:rFonts w:ascii="Gill Sans MT" w:hAnsi="Gill Sans MT" w:cstheme="minorHAnsi"/>
                <w:b/>
                <w:bCs/>
                <w:lang w:val="en-US"/>
              </w:rPr>
              <w:t>Regular screening in communities and schools</w:t>
            </w:r>
          </w:p>
          <w:p w14:paraId="4EC7CA0C" w14:textId="77777777" w:rsidR="00927D24" w:rsidRPr="00346920" w:rsidRDefault="00927D24" w:rsidP="00927D24">
            <w:pPr>
              <w:rPr>
                <w:rFonts w:ascii="Gill Sans MT" w:hAnsi="Gill Sans MT" w:cstheme="minorHAnsi"/>
                <w:b/>
                <w:bCs/>
                <w:lang w:val="en-US"/>
              </w:rPr>
            </w:pPr>
          </w:p>
          <w:p w14:paraId="619F19E1" w14:textId="77777777" w:rsidR="00EE657A" w:rsidRPr="00346920" w:rsidRDefault="00EE657A" w:rsidP="000900BD">
            <w:pPr>
              <w:rPr>
                <w:rFonts w:ascii="Gill Sans MT" w:hAnsi="Gill Sans MT" w:cstheme="minorHAnsi"/>
                <w:lang w:val="en-US"/>
              </w:rPr>
            </w:pPr>
          </w:p>
        </w:tc>
      </w:tr>
      <w:tr w:rsidR="00EE657A" w:rsidRPr="008B61B1" w14:paraId="66770071" w14:textId="77777777" w:rsidTr="00A85589">
        <w:trPr>
          <w:trHeight w:hRule="exact" w:val="4060"/>
        </w:trPr>
        <w:tc>
          <w:tcPr>
            <w:tcW w:w="9776" w:type="dxa"/>
            <w:shd w:val="clear" w:color="auto" w:fill="auto"/>
          </w:tcPr>
          <w:p w14:paraId="2AB6421D" w14:textId="77777777" w:rsidR="00EE657A" w:rsidRPr="00346920" w:rsidRDefault="00133D2F" w:rsidP="000900BD">
            <w:pPr>
              <w:spacing w:after="0" w:line="240" w:lineRule="auto"/>
              <w:jc w:val="both"/>
              <w:rPr>
                <w:rFonts w:ascii="Gill Sans MT" w:hAnsi="Gill Sans MT" w:cstheme="minorHAnsi"/>
                <w:lang w:val="en-GB"/>
              </w:rPr>
            </w:pPr>
            <w:r w:rsidRPr="00346920">
              <w:rPr>
                <w:rFonts w:ascii="Gill Sans MT" w:hAnsi="Gill Sans MT" w:cstheme="minorHAnsi"/>
                <w:lang w:val="en-GB"/>
              </w:rPr>
              <w:t>Regular screening in communities and schools is the single major activity of our 8 community coordinators. They work in close coordination with the local government authorities, school teachers, FCHVs and government health personnel for conducting community and school screening campaigns.</w:t>
            </w:r>
            <w:r w:rsidR="003C4781" w:rsidRPr="00346920">
              <w:rPr>
                <w:rFonts w:ascii="Gill Sans MT" w:hAnsi="Gill Sans MT" w:cstheme="minorHAnsi"/>
                <w:lang w:val="en-GB"/>
              </w:rPr>
              <w:t xml:space="preserve"> In the screening campaigns, they mainly aware the community people and students on promotive and preventive measures on eye health, screen for eye and ear problems and make referrals to different health facilities and also inform them about the availability and provision of IEEH services</w:t>
            </w:r>
            <w:r w:rsidR="009C0544" w:rsidRPr="00346920">
              <w:rPr>
                <w:rFonts w:ascii="Gill Sans MT" w:hAnsi="Gill Sans MT" w:cstheme="minorHAnsi"/>
                <w:lang w:val="en-GB"/>
              </w:rPr>
              <w:t>.</w:t>
            </w:r>
          </w:p>
          <w:p w14:paraId="2D132C73" w14:textId="77777777" w:rsidR="009C0544" w:rsidRPr="00346920" w:rsidRDefault="009C0544" w:rsidP="000900BD">
            <w:pPr>
              <w:spacing w:after="0" w:line="240" w:lineRule="auto"/>
              <w:jc w:val="both"/>
              <w:rPr>
                <w:rFonts w:ascii="Gill Sans MT" w:hAnsi="Gill Sans MT" w:cstheme="minorHAnsi"/>
                <w:lang w:val="en-GB"/>
              </w:rPr>
            </w:pPr>
          </w:p>
          <w:p w14:paraId="539D106B" w14:textId="0D67E453" w:rsidR="00DE51E5" w:rsidRPr="00BB2271" w:rsidRDefault="00DE51E5" w:rsidP="00DE51E5">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In the reporting period, a total of </w:t>
            </w:r>
            <w:r w:rsidR="00A70BB5" w:rsidRPr="00BB2271">
              <w:rPr>
                <w:rFonts w:ascii="Gill Sans MT" w:eastAsia="Verdana" w:hAnsi="Gill Sans MT" w:cs="Verdana"/>
                <w:bCs/>
                <w:lang w:val="en-GB"/>
              </w:rPr>
              <w:t>74443</w:t>
            </w:r>
            <w:r w:rsidRPr="00BB2271">
              <w:rPr>
                <w:rFonts w:ascii="Gill Sans MT" w:eastAsia="Verdana" w:hAnsi="Gill Sans MT" w:cs="Verdana"/>
                <w:bCs/>
                <w:lang w:val="en-GB"/>
              </w:rPr>
              <w:t xml:space="preserve"> </w:t>
            </w:r>
            <w:r w:rsidR="006C3351" w:rsidRPr="00BB2271">
              <w:rPr>
                <w:rFonts w:ascii="Gill Sans MT" w:eastAsia="Verdana" w:hAnsi="Gill Sans MT" w:cs="Verdana"/>
                <w:bCs/>
                <w:lang w:val="en-GB"/>
              </w:rPr>
              <w:t xml:space="preserve">(17514 Men, 17610 Women, 20049 Boys and 19319 Girls) </w:t>
            </w:r>
            <w:r w:rsidRPr="00BB2271">
              <w:rPr>
                <w:rFonts w:ascii="Gill Sans MT" w:eastAsia="Verdana" w:hAnsi="Gill Sans MT" w:cs="Verdana"/>
                <w:bCs/>
                <w:lang w:val="en-GB"/>
              </w:rPr>
              <w:t xml:space="preserve">community people and students were screened for their eye and ear problems. Out of the total </w:t>
            </w:r>
            <w:r w:rsidR="00A70BB5" w:rsidRPr="00BB2271">
              <w:rPr>
                <w:rFonts w:ascii="Gill Sans MT" w:eastAsia="Verdana" w:hAnsi="Gill Sans MT" w:cs="Verdana"/>
                <w:bCs/>
                <w:lang w:val="en-GB"/>
              </w:rPr>
              <w:t>74443</w:t>
            </w:r>
            <w:r w:rsidRPr="00BB2271">
              <w:rPr>
                <w:rFonts w:ascii="Gill Sans MT" w:eastAsia="Verdana" w:hAnsi="Gill Sans MT" w:cs="Verdana"/>
                <w:bCs/>
                <w:lang w:val="en-GB"/>
              </w:rPr>
              <w:t xml:space="preserve"> people screened, </w:t>
            </w:r>
            <w:r w:rsidR="00A70BB5" w:rsidRPr="00BB2271">
              <w:rPr>
                <w:rFonts w:ascii="Gill Sans MT" w:eastAsia="Verdana" w:hAnsi="Gill Sans MT" w:cs="Verdana"/>
                <w:bCs/>
                <w:lang w:val="en-GB"/>
              </w:rPr>
              <w:t>446</w:t>
            </w:r>
            <w:r w:rsidRPr="00BB2271">
              <w:rPr>
                <w:rFonts w:ascii="Gill Sans MT" w:eastAsia="Verdana" w:hAnsi="Gill Sans MT" w:cs="Verdana"/>
                <w:bCs/>
                <w:lang w:val="en-GB"/>
              </w:rPr>
              <w:t xml:space="preserve"> were persons with disabilities</w:t>
            </w:r>
            <w:r w:rsidR="006C3351" w:rsidRPr="00BB2271">
              <w:rPr>
                <w:rFonts w:ascii="Gill Sans MT" w:eastAsia="Verdana" w:hAnsi="Gill Sans MT" w:cs="Verdana"/>
                <w:bCs/>
                <w:lang w:val="en-GB"/>
              </w:rPr>
              <w:t xml:space="preserve"> (180 Men, 182 Women, 61 Boys and 72 Girls)</w:t>
            </w:r>
            <w:r w:rsidR="00A85589" w:rsidRPr="00BB2271">
              <w:rPr>
                <w:rFonts w:ascii="Gill Sans MT" w:eastAsia="Verdana" w:hAnsi="Gill Sans MT" w:cs="Verdana"/>
                <w:bCs/>
                <w:lang w:val="en-GB"/>
              </w:rPr>
              <w:t>.</w:t>
            </w:r>
          </w:p>
          <w:p w14:paraId="48A469AD" w14:textId="56E0E96D" w:rsidR="00EE657A" w:rsidRPr="00BB2271" w:rsidRDefault="00DE51E5" w:rsidP="006C3351">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A total of </w:t>
            </w:r>
            <w:r w:rsidR="006C3351" w:rsidRPr="00BB2271">
              <w:rPr>
                <w:rFonts w:ascii="Gill Sans MT" w:eastAsia="Verdana" w:hAnsi="Gill Sans MT" w:cs="Verdana"/>
                <w:bCs/>
                <w:lang w:val="en-GB"/>
              </w:rPr>
              <w:t>2702</w:t>
            </w:r>
            <w:r w:rsidRPr="00BB2271">
              <w:rPr>
                <w:rFonts w:ascii="Gill Sans MT" w:eastAsia="Verdana" w:hAnsi="Gill Sans MT" w:cs="Verdana"/>
                <w:bCs/>
                <w:lang w:val="en-GB"/>
              </w:rPr>
              <w:t xml:space="preserve"> people were referred for management of their eye and vision problems to nearby eye health facilities. A total of </w:t>
            </w:r>
            <w:r w:rsidR="006C3351" w:rsidRPr="00BB2271">
              <w:rPr>
                <w:rFonts w:ascii="Gill Sans MT" w:eastAsia="Verdana" w:hAnsi="Gill Sans MT" w:cs="Verdana"/>
                <w:bCs/>
                <w:lang w:val="en-GB"/>
              </w:rPr>
              <w:t>882</w:t>
            </w:r>
            <w:r w:rsidRPr="00BB2271">
              <w:rPr>
                <w:rFonts w:ascii="Gill Sans MT" w:eastAsia="Verdana" w:hAnsi="Gill Sans MT" w:cs="Verdana"/>
                <w:bCs/>
                <w:lang w:val="en-GB"/>
              </w:rPr>
              <w:t xml:space="preserve"> people were referred for management of their ear and hearing problems to nearby health facilities</w:t>
            </w:r>
            <w:r w:rsidR="00A85589" w:rsidRPr="00BB2271">
              <w:rPr>
                <w:rFonts w:ascii="Gill Sans MT" w:eastAsia="Verdana" w:hAnsi="Gill Sans MT" w:cs="Verdana"/>
                <w:bCs/>
                <w:lang w:val="en-GB"/>
              </w:rPr>
              <w:t>.</w:t>
            </w:r>
          </w:p>
        </w:tc>
      </w:tr>
    </w:tbl>
    <w:p w14:paraId="7E58CCC8" w14:textId="77777777" w:rsidR="00010617" w:rsidRPr="00346920" w:rsidRDefault="00010617" w:rsidP="00984FAA">
      <w:pPr>
        <w:spacing w:after="0" w:line="240" w:lineRule="auto"/>
        <w:jc w:val="both"/>
        <w:rPr>
          <w:rFonts w:ascii="Gill Sans MT" w:hAnsi="Gill Sans MT" w:cstheme="minorHAnsi"/>
          <w:b/>
          <w:lang w:val="en-US"/>
        </w:rPr>
      </w:pPr>
      <w:bookmarkStart w:id="10" w:name="_Hlk58252467"/>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346920" w14:paraId="235C9FCF" w14:textId="77777777" w:rsidTr="000900BD">
        <w:trPr>
          <w:trHeight w:hRule="exact" w:val="397"/>
        </w:trPr>
        <w:tc>
          <w:tcPr>
            <w:tcW w:w="9776" w:type="dxa"/>
            <w:shd w:val="clear" w:color="auto" w:fill="auto"/>
          </w:tcPr>
          <w:p w14:paraId="2FB51DC7" w14:textId="77777777" w:rsidR="00F831E7" w:rsidRPr="00346920" w:rsidRDefault="002D1B34" w:rsidP="00F831E7">
            <w:pPr>
              <w:jc w:val="both"/>
              <w:rPr>
                <w:rFonts w:ascii="Gill Sans MT" w:hAnsi="Gill Sans MT" w:cstheme="minorHAnsi"/>
                <w:b/>
                <w:bCs/>
                <w:lang w:val="en-US"/>
              </w:rPr>
            </w:pPr>
            <w:r w:rsidRPr="00346920">
              <w:rPr>
                <w:rFonts w:ascii="Gill Sans MT" w:hAnsi="Gill Sans MT" w:cstheme="minorHAnsi"/>
                <w:b/>
                <w:bCs/>
                <w:lang w:val="en-US"/>
              </w:rPr>
              <w:lastRenderedPageBreak/>
              <w:t>2.1.2</w:t>
            </w:r>
            <w:r w:rsidR="007218B3" w:rsidRPr="00346920">
              <w:rPr>
                <w:rFonts w:ascii="Gill Sans MT" w:hAnsi="Gill Sans MT" w:cstheme="minorHAnsi"/>
                <w:b/>
                <w:bCs/>
                <w:lang w:val="en-US"/>
              </w:rPr>
              <w:t xml:space="preserve"> </w:t>
            </w:r>
            <w:r w:rsidR="00F831E7" w:rsidRPr="00346920">
              <w:rPr>
                <w:rFonts w:ascii="Gill Sans MT" w:hAnsi="Gill Sans MT" w:cstheme="minorHAnsi"/>
                <w:b/>
                <w:bCs/>
                <w:lang w:val="en-US"/>
              </w:rPr>
              <w:t>Early detection in mass screening</w:t>
            </w:r>
          </w:p>
          <w:p w14:paraId="52441E5A" w14:textId="77777777" w:rsidR="002D1B34" w:rsidRPr="00346920" w:rsidRDefault="002D1B34" w:rsidP="002D1B34">
            <w:pPr>
              <w:jc w:val="both"/>
              <w:rPr>
                <w:rFonts w:ascii="Gill Sans MT" w:hAnsi="Gill Sans MT" w:cstheme="minorHAnsi"/>
                <w:b/>
                <w:bCs/>
                <w:lang w:val="en-US"/>
              </w:rPr>
            </w:pPr>
          </w:p>
          <w:p w14:paraId="1A4D5257" w14:textId="77777777" w:rsidR="00EE657A" w:rsidRPr="00346920" w:rsidRDefault="00EE657A" w:rsidP="000900BD">
            <w:pPr>
              <w:rPr>
                <w:rFonts w:ascii="Gill Sans MT" w:hAnsi="Gill Sans MT" w:cstheme="minorHAnsi"/>
                <w:lang w:val="en-US"/>
              </w:rPr>
            </w:pPr>
          </w:p>
        </w:tc>
      </w:tr>
      <w:tr w:rsidR="00EE657A" w:rsidRPr="008B61B1" w14:paraId="717B3D58" w14:textId="77777777" w:rsidTr="00BB2271">
        <w:trPr>
          <w:trHeight w:hRule="exact" w:val="9953"/>
        </w:trPr>
        <w:tc>
          <w:tcPr>
            <w:tcW w:w="9776" w:type="dxa"/>
            <w:shd w:val="clear" w:color="auto" w:fill="auto"/>
          </w:tcPr>
          <w:p w14:paraId="336B97A0" w14:textId="77777777" w:rsidR="00E53249" w:rsidRPr="00A85589" w:rsidRDefault="00E53249" w:rsidP="00E53249">
            <w:pPr>
              <w:pStyle w:val="Lauraberschrift4"/>
              <w:spacing w:after="240" w:line="240" w:lineRule="auto"/>
              <w:rPr>
                <w:rFonts w:ascii="Gill Sans MT" w:hAnsi="Gill Sans MT" w:cstheme="minorHAnsi"/>
                <w:i w:val="0"/>
                <w:iCs/>
                <w:u w:val="none"/>
                <w:lang w:val="en-US"/>
              </w:rPr>
            </w:pPr>
            <w:r w:rsidRPr="00A85589">
              <w:rPr>
                <w:rFonts w:ascii="Gill Sans MT" w:hAnsi="Gill Sans MT" w:cstheme="minorHAnsi"/>
                <w:i w:val="0"/>
                <w:iCs/>
                <w:u w:val="none"/>
                <w:lang w:val="en-US"/>
              </w:rPr>
              <w:t xml:space="preserve">The main purpose of this activity is to timely </w:t>
            </w:r>
            <w:r w:rsidR="00CC6BB4" w:rsidRPr="00A85589">
              <w:rPr>
                <w:rFonts w:ascii="Gill Sans MT" w:hAnsi="Gill Sans MT" w:cstheme="minorHAnsi"/>
                <w:i w:val="0"/>
                <w:iCs/>
                <w:u w:val="none"/>
                <w:lang w:val="en-US"/>
              </w:rPr>
              <w:t>detect</w:t>
            </w:r>
            <w:r w:rsidRPr="00A85589">
              <w:rPr>
                <w:rFonts w:ascii="Gill Sans MT" w:hAnsi="Gill Sans MT" w:cstheme="minorHAnsi"/>
                <w:i w:val="0"/>
                <w:iCs/>
                <w:u w:val="none"/>
                <w:lang w:val="en-US"/>
              </w:rPr>
              <w:t xml:space="preserve"> the cases of glaucoma, </w:t>
            </w:r>
            <w:proofErr w:type="gramStart"/>
            <w:r w:rsidRPr="00A85589">
              <w:rPr>
                <w:rFonts w:ascii="Gill Sans MT" w:hAnsi="Gill Sans MT" w:cstheme="minorHAnsi"/>
                <w:i w:val="0"/>
                <w:iCs/>
                <w:u w:val="none"/>
                <w:lang w:val="en-US"/>
              </w:rPr>
              <w:t>hypertension</w:t>
            </w:r>
            <w:proofErr w:type="gramEnd"/>
            <w:r w:rsidRPr="00A85589">
              <w:rPr>
                <w:rFonts w:ascii="Gill Sans MT" w:hAnsi="Gill Sans MT" w:cstheme="minorHAnsi"/>
                <w:i w:val="0"/>
                <w:iCs/>
                <w:u w:val="none"/>
                <w:lang w:val="en-US"/>
              </w:rPr>
              <w:t xml:space="preserve"> and diabetics</w:t>
            </w:r>
            <w:r w:rsidR="004362B6" w:rsidRPr="00A85589">
              <w:rPr>
                <w:rFonts w:ascii="Gill Sans MT" w:hAnsi="Gill Sans MT" w:cstheme="minorHAnsi"/>
                <w:i w:val="0"/>
                <w:iCs/>
                <w:u w:val="none"/>
                <w:lang w:val="en-US"/>
              </w:rPr>
              <w:t>,</w:t>
            </w:r>
            <w:r w:rsidRPr="00A85589">
              <w:rPr>
                <w:rFonts w:ascii="Gill Sans MT" w:hAnsi="Gill Sans MT" w:cstheme="minorHAnsi"/>
                <w:i w:val="0"/>
                <w:iCs/>
                <w:u w:val="none"/>
                <w:lang w:val="en-US"/>
              </w:rPr>
              <w:t xml:space="preserve"> among at risk groups of the population</w:t>
            </w:r>
            <w:r w:rsidR="004362B6" w:rsidRPr="00A85589">
              <w:rPr>
                <w:rFonts w:ascii="Gill Sans MT" w:hAnsi="Gill Sans MT" w:cstheme="minorHAnsi"/>
                <w:i w:val="0"/>
                <w:iCs/>
                <w:u w:val="none"/>
                <w:lang w:val="en-US"/>
              </w:rPr>
              <w:t>,</w:t>
            </w:r>
            <w:r w:rsidRPr="00A85589">
              <w:rPr>
                <w:rFonts w:ascii="Gill Sans MT" w:hAnsi="Gill Sans MT" w:cstheme="minorHAnsi"/>
                <w:i w:val="0"/>
                <w:iCs/>
                <w:u w:val="none"/>
                <w:lang w:val="en-US"/>
              </w:rPr>
              <w:t xml:space="preserve"> as the emerging causes of blindness and visual impairment</w:t>
            </w:r>
            <w:r w:rsidR="004362B6" w:rsidRPr="00A85589">
              <w:rPr>
                <w:rFonts w:ascii="Gill Sans MT" w:hAnsi="Gill Sans MT" w:cstheme="minorHAnsi"/>
                <w:i w:val="0"/>
                <w:iCs/>
                <w:u w:val="none"/>
                <w:lang w:val="en-US"/>
              </w:rPr>
              <w:t xml:space="preserve">. </w:t>
            </w:r>
          </w:p>
          <w:p w14:paraId="41A49D48" w14:textId="335E223C" w:rsidR="006C3351" w:rsidRPr="00BB2271" w:rsidRDefault="006C3351" w:rsidP="006C3351">
            <w:pPr>
              <w:spacing w:after="240"/>
              <w:jc w:val="both"/>
              <w:rPr>
                <w:rFonts w:ascii="Gill Sans MT" w:eastAsia="Verdana" w:hAnsi="Gill Sans MT" w:cs="Verdana"/>
                <w:bCs/>
                <w:iCs/>
                <w:lang w:val="en-GB"/>
              </w:rPr>
            </w:pPr>
            <w:r w:rsidRPr="00BB2271">
              <w:rPr>
                <w:rFonts w:ascii="Gill Sans MT" w:eastAsia="Verdana" w:hAnsi="Gill Sans MT" w:cs="Verdana"/>
                <w:bCs/>
                <w:iCs/>
                <w:lang w:val="en-GB"/>
              </w:rPr>
              <w:t xml:space="preserve">2 Comprehensive targeted mass screening camps were conducted at </w:t>
            </w:r>
            <w:proofErr w:type="spellStart"/>
            <w:r w:rsidRPr="00BB2271">
              <w:rPr>
                <w:rFonts w:ascii="Gill Sans MT" w:eastAsia="Verdana" w:hAnsi="Gill Sans MT" w:cs="Verdana"/>
                <w:bCs/>
                <w:iCs/>
                <w:lang w:val="en-GB"/>
              </w:rPr>
              <w:t>Lekfarsa</w:t>
            </w:r>
            <w:proofErr w:type="spellEnd"/>
            <w:r w:rsidRPr="00BB2271">
              <w:rPr>
                <w:rFonts w:ascii="Gill Sans MT" w:eastAsia="Verdana" w:hAnsi="Gill Sans MT" w:cs="Verdana"/>
                <w:bCs/>
                <w:iCs/>
                <w:lang w:val="en-GB"/>
              </w:rPr>
              <w:t xml:space="preserve"> and </w:t>
            </w:r>
            <w:proofErr w:type="spellStart"/>
            <w:r w:rsidRPr="00BB2271">
              <w:rPr>
                <w:rFonts w:ascii="Gill Sans MT" w:eastAsia="Verdana" w:hAnsi="Gill Sans MT" w:cs="Verdana"/>
                <w:bCs/>
                <w:iCs/>
                <w:lang w:val="en-GB"/>
              </w:rPr>
              <w:t>Dashrathpur</w:t>
            </w:r>
            <w:proofErr w:type="spellEnd"/>
            <w:r w:rsidRPr="00BB2271">
              <w:rPr>
                <w:rFonts w:ascii="Gill Sans MT" w:eastAsia="Verdana" w:hAnsi="Gill Sans MT" w:cs="Verdana"/>
                <w:bCs/>
                <w:iCs/>
                <w:lang w:val="en-GB"/>
              </w:rPr>
              <w:t xml:space="preserve"> of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district. The main purpose was to identify the cases of diabetes and diabetic retinopathy, Hypertension and Hypertensive retinopathy as well as glaucoma which have been found to be the emerging causes of blindness and vision impairment among the elderly population. A Technical team led by an ophthalmologist from NRCS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Eye Hospital was deployed to accomplish the camps. Local coordination and management were supported by the local Red Cross volunteers and the local government.</w:t>
            </w:r>
          </w:p>
          <w:p w14:paraId="6332A9EC" w14:textId="77777777" w:rsidR="006C3351" w:rsidRPr="00BB2271" w:rsidRDefault="006C3351" w:rsidP="006C3351">
            <w:pPr>
              <w:spacing w:after="240"/>
              <w:jc w:val="both"/>
              <w:rPr>
                <w:rFonts w:ascii="Gill Sans MT" w:eastAsia="Verdana" w:hAnsi="Gill Sans MT" w:cs="Verdana"/>
                <w:bCs/>
                <w:iCs/>
                <w:lang w:val="en-GB"/>
              </w:rPr>
            </w:pPr>
            <w:r w:rsidRPr="00BB2271">
              <w:rPr>
                <w:rFonts w:ascii="Gill Sans MT" w:eastAsia="Verdana" w:hAnsi="Gill Sans MT" w:cs="Verdana"/>
                <w:bCs/>
                <w:iCs/>
                <w:lang w:val="en-GB"/>
              </w:rPr>
              <w:t xml:space="preserve">In the 2 mass screening camps, a total of 621 people (306 Men and 315 Women) were examined. A total of 37 people (20 Men and 17 Women) were found to be hypertensive and out of which 4 people (3 Men and 1 Women) were found to be affected with any grade of hypertensive retinopathy. They were referred to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Eye Hospital for further clinical management.</w:t>
            </w:r>
          </w:p>
          <w:p w14:paraId="29ADA99D" w14:textId="77777777" w:rsidR="006C3351" w:rsidRPr="00BB2271" w:rsidRDefault="006C3351" w:rsidP="006C3351">
            <w:pPr>
              <w:spacing w:after="240"/>
              <w:jc w:val="both"/>
              <w:rPr>
                <w:rFonts w:ascii="Gill Sans MT" w:eastAsia="Verdana" w:hAnsi="Gill Sans MT" w:cs="Verdana"/>
                <w:bCs/>
                <w:iCs/>
                <w:lang w:val="en-GB"/>
              </w:rPr>
            </w:pPr>
            <w:r w:rsidRPr="00BB2271">
              <w:rPr>
                <w:rFonts w:ascii="Gill Sans MT" w:eastAsia="Verdana" w:hAnsi="Gill Sans MT" w:cs="Verdana"/>
                <w:bCs/>
                <w:iCs/>
                <w:lang w:val="en-GB"/>
              </w:rPr>
              <w:t xml:space="preserve">A total of 33 People (18 Men and 15 Women were found to have diabetes out of them, 5 people (3 Men and 2 Women) were found to be affected with any grade of Diabetes retinopathy and referred to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Eye Hospital for further management.</w:t>
            </w:r>
          </w:p>
          <w:p w14:paraId="0650AE93" w14:textId="77777777" w:rsidR="006C3351" w:rsidRPr="00BB2271" w:rsidRDefault="006C3351" w:rsidP="006C3351">
            <w:pPr>
              <w:spacing w:after="240"/>
              <w:jc w:val="both"/>
              <w:rPr>
                <w:rFonts w:ascii="Gill Sans MT" w:eastAsia="Verdana" w:hAnsi="Gill Sans MT" w:cs="Verdana"/>
                <w:bCs/>
                <w:iCs/>
                <w:lang w:val="en-GB"/>
              </w:rPr>
            </w:pPr>
            <w:r w:rsidRPr="00BB2271">
              <w:rPr>
                <w:rFonts w:ascii="Gill Sans MT" w:eastAsia="Verdana" w:hAnsi="Gill Sans MT" w:cs="Verdana"/>
                <w:bCs/>
                <w:iCs/>
                <w:lang w:val="en-GB"/>
              </w:rPr>
              <w:t xml:space="preserve">A total of 9 people (4 Men and 5 Women) were found to be suspected with glaucoma and were referred to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Eye Hospital for further diagnosis and management.</w:t>
            </w:r>
          </w:p>
          <w:p w14:paraId="6045FC44" w14:textId="7071A54D" w:rsidR="006C3351" w:rsidRPr="00BB2271" w:rsidRDefault="006C3351" w:rsidP="006C3351">
            <w:pPr>
              <w:spacing w:after="240"/>
              <w:jc w:val="both"/>
              <w:rPr>
                <w:rFonts w:ascii="Gill Sans MT" w:eastAsia="Verdana" w:hAnsi="Gill Sans MT" w:cs="Verdana"/>
                <w:bCs/>
                <w:iCs/>
                <w:lang w:val="en-GB"/>
              </w:rPr>
            </w:pPr>
            <w:r w:rsidRPr="00BB2271">
              <w:rPr>
                <w:rFonts w:ascii="Gill Sans MT" w:eastAsia="Verdana" w:hAnsi="Gill Sans MT" w:cs="Verdana"/>
                <w:bCs/>
                <w:iCs/>
                <w:lang w:val="en-GB"/>
              </w:rPr>
              <w:t xml:space="preserve">During the mass screening camps, we also screened for the cataract as the leading cause of blindness and vision impairment among the elderly people. There were total of 68 people with operable cataract (33 Men and 29 Women) who were referred to </w:t>
            </w:r>
            <w:proofErr w:type="spellStart"/>
            <w:r w:rsidRPr="00BB2271">
              <w:rPr>
                <w:rFonts w:ascii="Gill Sans MT" w:eastAsia="Verdana" w:hAnsi="Gill Sans MT" w:cs="Verdana"/>
                <w:bCs/>
                <w:iCs/>
                <w:lang w:val="en-GB"/>
              </w:rPr>
              <w:t>Surkhet</w:t>
            </w:r>
            <w:proofErr w:type="spellEnd"/>
            <w:r w:rsidRPr="00BB2271">
              <w:rPr>
                <w:rFonts w:ascii="Gill Sans MT" w:eastAsia="Verdana" w:hAnsi="Gill Sans MT" w:cs="Verdana"/>
                <w:bCs/>
                <w:iCs/>
                <w:lang w:val="en-GB"/>
              </w:rPr>
              <w:t xml:space="preserve"> Eye Hospital for the surgery </w:t>
            </w:r>
            <w:r w:rsidR="0027556F" w:rsidRPr="00BB2271">
              <w:rPr>
                <w:rFonts w:ascii="Gill Sans MT" w:eastAsia="Verdana" w:hAnsi="Gill Sans MT" w:cs="Verdana"/>
                <w:bCs/>
                <w:iCs/>
                <w:lang w:val="en-GB"/>
              </w:rPr>
              <w:t xml:space="preserve">and </w:t>
            </w:r>
            <w:proofErr w:type="spellStart"/>
            <w:r w:rsidR="0027556F" w:rsidRPr="00BB2271">
              <w:rPr>
                <w:rFonts w:ascii="Gill Sans MT" w:eastAsia="Verdana" w:hAnsi="Gill Sans MT" w:cs="Verdana"/>
                <w:bCs/>
                <w:iCs/>
                <w:lang w:val="en-GB"/>
              </w:rPr>
              <w:t>thier</w:t>
            </w:r>
            <w:proofErr w:type="spellEnd"/>
            <w:r w:rsidR="0027556F" w:rsidRPr="00BB2271">
              <w:rPr>
                <w:rFonts w:ascii="Gill Sans MT" w:eastAsia="Verdana" w:hAnsi="Gill Sans MT" w:cs="Verdana"/>
                <w:bCs/>
                <w:iCs/>
                <w:lang w:val="en-GB"/>
              </w:rPr>
              <w:t xml:space="preserve"> surgery carried out </w:t>
            </w:r>
            <w:r w:rsidRPr="00BB2271">
              <w:rPr>
                <w:rFonts w:ascii="Gill Sans MT" w:eastAsia="Verdana" w:hAnsi="Gill Sans MT" w:cs="Verdana"/>
                <w:bCs/>
                <w:iCs/>
                <w:lang w:val="en-GB"/>
              </w:rPr>
              <w:t xml:space="preserve">under </w:t>
            </w:r>
            <w:proofErr w:type="spellStart"/>
            <w:r w:rsidRPr="00BB2271">
              <w:rPr>
                <w:rFonts w:ascii="Gill Sans MT" w:eastAsia="Verdana" w:hAnsi="Gill Sans MT" w:cs="Verdana"/>
                <w:bCs/>
                <w:iCs/>
                <w:lang w:val="en-GB"/>
              </w:rPr>
              <w:t>BMZ</w:t>
            </w:r>
            <w:proofErr w:type="spellEnd"/>
            <w:r w:rsidRPr="00BB2271">
              <w:rPr>
                <w:rFonts w:ascii="Gill Sans MT" w:eastAsia="Verdana" w:hAnsi="Gill Sans MT" w:cs="Verdana"/>
                <w:bCs/>
                <w:iCs/>
                <w:lang w:val="en-GB"/>
              </w:rPr>
              <w:t xml:space="preserve"> financial </w:t>
            </w:r>
            <w:r w:rsidR="0027556F" w:rsidRPr="00BB2271">
              <w:rPr>
                <w:rFonts w:ascii="Gill Sans MT" w:eastAsia="Verdana" w:hAnsi="Gill Sans MT" w:cs="Verdana"/>
                <w:bCs/>
                <w:iCs/>
                <w:lang w:val="en-GB"/>
              </w:rPr>
              <w:t>support</w:t>
            </w:r>
            <w:r w:rsidRPr="00BB2271">
              <w:rPr>
                <w:rFonts w:ascii="Gill Sans MT" w:eastAsia="Verdana" w:hAnsi="Gill Sans MT" w:cs="Verdana"/>
                <w:bCs/>
                <w:iCs/>
                <w:lang w:val="en-GB"/>
              </w:rPr>
              <w:t>.</w:t>
            </w:r>
          </w:p>
          <w:p w14:paraId="77EBA5C0" w14:textId="77777777" w:rsidR="00E53249" w:rsidRPr="00A85589" w:rsidRDefault="006C3351" w:rsidP="006C3351">
            <w:pPr>
              <w:pStyle w:val="Lauraberschrift4"/>
              <w:spacing w:line="240" w:lineRule="auto"/>
              <w:rPr>
                <w:rFonts w:ascii="Gill Sans MT" w:hAnsi="Gill Sans MT" w:cstheme="minorHAnsi"/>
                <w:i w:val="0"/>
                <w:iCs/>
                <w:u w:val="none"/>
                <w:lang w:val="en-US"/>
              </w:rPr>
            </w:pPr>
            <w:r w:rsidRPr="00BB2271">
              <w:rPr>
                <w:rFonts w:ascii="Gill Sans MT" w:eastAsia="Verdana" w:hAnsi="Gill Sans MT" w:cs="Verdana"/>
                <w:bCs/>
                <w:i w:val="0"/>
                <w:iCs/>
                <w:u w:val="none"/>
                <w:lang w:val="en-GB"/>
              </w:rPr>
              <w:t>Out of 621 people examined, a total of 296 people (145 Men and 151 Women) were provided eye medicines for their different ocular problems. There were total of 23 persons with disabilities (11 Men and 12 Women) who received the eye care services in the accomplished mass screening campaigns.</w:t>
            </w:r>
          </w:p>
          <w:p w14:paraId="2642A9EB" w14:textId="77777777" w:rsidR="00EE657A" w:rsidRPr="00A85589" w:rsidRDefault="00EE657A" w:rsidP="000900BD">
            <w:pPr>
              <w:spacing w:after="0" w:line="240" w:lineRule="auto"/>
              <w:jc w:val="both"/>
              <w:rPr>
                <w:rFonts w:ascii="Gill Sans MT" w:hAnsi="Gill Sans MT" w:cstheme="minorHAnsi"/>
                <w:iCs/>
                <w:lang w:val="en-GB"/>
              </w:rPr>
            </w:pPr>
          </w:p>
          <w:p w14:paraId="667D56E3" w14:textId="77777777" w:rsidR="00EE657A" w:rsidRPr="006C3351" w:rsidRDefault="006C3351" w:rsidP="000900BD">
            <w:pPr>
              <w:spacing w:after="0" w:line="240" w:lineRule="auto"/>
              <w:jc w:val="both"/>
              <w:rPr>
                <w:rFonts w:ascii="Gill Sans MT" w:hAnsi="Gill Sans MT" w:cstheme="minorHAnsi"/>
                <w:iCs/>
                <w:sz w:val="20"/>
                <w:szCs w:val="20"/>
                <w:lang w:val="en-GB"/>
              </w:rPr>
            </w:pPr>
            <w:r w:rsidRPr="00A85589">
              <w:rPr>
                <w:rFonts w:ascii="Gill Sans MT" w:hAnsi="Gill Sans MT" w:cstheme="minorHAnsi"/>
                <w:iCs/>
                <w:lang w:val="en-GB"/>
              </w:rPr>
              <w:t>In 2021, we were able to screen for 402 at people at risk for hypertension, diabetes and glaucoma. We had a target of screening 1800 people in 2022 which we could not accomplish due to time constraints of implementing other project activities. We are planning to complete this activity within Q2 of 2023.</w:t>
            </w:r>
          </w:p>
        </w:tc>
      </w:tr>
    </w:tbl>
    <w:p w14:paraId="1FED54FA" w14:textId="0D05B97D" w:rsidR="00EE657A" w:rsidRDefault="00EE657A">
      <w:pPr>
        <w:rPr>
          <w:rFonts w:ascii="Gill Sans MT" w:hAnsi="Gill Sans MT" w:cstheme="minorHAnsi"/>
          <w:b/>
          <w:iCs/>
          <w:sz w:val="20"/>
          <w:szCs w:val="20"/>
          <w:lang w:val="en-US"/>
        </w:rPr>
      </w:pPr>
    </w:p>
    <w:p w14:paraId="2FA9B8A5" w14:textId="1D1D54D1" w:rsidR="00A85589" w:rsidRDefault="00A85589">
      <w:pPr>
        <w:rPr>
          <w:rFonts w:ascii="Gill Sans MT" w:hAnsi="Gill Sans MT" w:cstheme="minorHAnsi"/>
          <w:b/>
          <w:iCs/>
          <w:sz w:val="20"/>
          <w:szCs w:val="20"/>
          <w:lang w:val="en-US"/>
        </w:rPr>
      </w:pPr>
    </w:p>
    <w:p w14:paraId="094BA0F8" w14:textId="356B0D6B" w:rsidR="00A85589" w:rsidRDefault="00A85589">
      <w:pPr>
        <w:rPr>
          <w:rFonts w:ascii="Gill Sans MT" w:hAnsi="Gill Sans MT" w:cstheme="minorHAnsi"/>
          <w:b/>
          <w:iCs/>
          <w:sz w:val="20"/>
          <w:szCs w:val="20"/>
          <w:lang w:val="en-US"/>
        </w:rPr>
      </w:pPr>
    </w:p>
    <w:p w14:paraId="66EE905B" w14:textId="6924EA58" w:rsidR="00A85589" w:rsidRDefault="00A85589">
      <w:pPr>
        <w:rPr>
          <w:rFonts w:ascii="Gill Sans MT" w:hAnsi="Gill Sans MT" w:cstheme="minorHAnsi"/>
          <w:b/>
          <w:iCs/>
          <w:sz w:val="20"/>
          <w:szCs w:val="20"/>
          <w:lang w:val="en-US"/>
        </w:rPr>
      </w:pPr>
    </w:p>
    <w:p w14:paraId="483F1267" w14:textId="36B1CA7E" w:rsidR="00A85589" w:rsidRDefault="00A85589">
      <w:pPr>
        <w:rPr>
          <w:rFonts w:ascii="Gill Sans MT" w:hAnsi="Gill Sans MT" w:cstheme="minorHAnsi"/>
          <w:b/>
          <w:iCs/>
          <w:sz w:val="20"/>
          <w:szCs w:val="20"/>
          <w:lang w:val="en-US"/>
        </w:rPr>
      </w:pPr>
    </w:p>
    <w:p w14:paraId="5DB20BC7" w14:textId="127AC07D" w:rsidR="00A85589" w:rsidRDefault="00A85589">
      <w:pPr>
        <w:rPr>
          <w:rFonts w:ascii="Gill Sans MT" w:hAnsi="Gill Sans MT" w:cstheme="minorHAnsi"/>
          <w:b/>
          <w:iCs/>
          <w:sz w:val="20"/>
          <w:szCs w:val="20"/>
          <w:lang w:val="en-US"/>
        </w:rPr>
      </w:pPr>
    </w:p>
    <w:p w14:paraId="0A37442B" w14:textId="5797482F" w:rsidR="00A85589" w:rsidRDefault="00A85589">
      <w:pPr>
        <w:rPr>
          <w:rFonts w:ascii="Gill Sans MT" w:hAnsi="Gill Sans MT" w:cstheme="minorHAnsi"/>
          <w:b/>
          <w:iCs/>
          <w:sz w:val="20"/>
          <w:szCs w:val="20"/>
          <w:lang w:val="en-US"/>
        </w:rPr>
      </w:pPr>
    </w:p>
    <w:p w14:paraId="61B90BDD" w14:textId="13090BF5" w:rsidR="009101A5" w:rsidRDefault="009101A5">
      <w:pPr>
        <w:rPr>
          <w:rFonts w:ascii="Gill Sans MT" w:hAnsi="Gill Sans MT" w:cstheme="minorHAnsi"/>
          <w:b/>
          <w:iCs/>
          <w:sz w:val="20"/>
          <w:szCs w:val="20"/>
          <w:lang w:val="en-US"/>
        </w:rPr>
      </w:pPr>
    </w:p>
    <w:p w14:paraId="5D1C7458" w14:textId="27A8329B" w:rsidR="009101A5" w:rsidRDefault="009101A5">
      <w:pPr>
        <w:rPr>
          <w:rFonts w:ascii="Gill Sans MT" w:hAnsi="Gill Sans MT" w:cstheme="minorHAnsi"/>
          <w:b/>
          <w:iCs/>
          <w:sz w:val="20"/>
          <w:szCs w:val="20"/>
          <w:lang w:val="en-US"/>
        </w:rPr>
      </w:pPr>
    </w:p>
    <w:p w14:paraId="7AAA2797" w14:textId="6CBDD067" w:rsidR="009101A5" w:rsidRDefault="009101A5">
      <w:pPr>
        <w:rPr>
          <w:rFonts w:ascii="Gill Sans MT" w:hAnsi="Gill Sans MT" w:cstheme="minorHAnsi"/>
          <w:b/>
          <w:iCs/>
          <w:sz w:val="20"/>
          <w:szCs w:val="20"/>
          <w:lang w:val="en-US"/>
        </w:rPr>
      </w:pPr>
    </w:p>
    <w:p w14:paraId="48F0E5B2" w14:textId="5CA8B541" w:rsidR="009101A5" w:rsidRDefault="009101A5">
      <w:pPr>
        <w:rPr>
          <w:rFonts w:ascii="Gill Sans MT" w:hAnsi="Gill Sans MT" w:cstheme="minorHAnsi"/>
          <w:b/>
          <w:iCs/>
          <w:sz w:val="20"/>
          <w:szCs w:val="20"/>
          <w:lang w:val="en-US"/>
        </w:rPr>
      </w:pPr>
    </w:p>
    <w:p w14:paraId="5D373309" w14:textId="77777777" w:rsidR="009101A5" w:rsidRPr="006C3351" w:rsidRDefault="009101A5">
      <w:pPr>
        <w:rPr>
          <w:rFonts w:ascii="Gill Sans MT" w:hAnsi="Gill Sans MT" w:cstheme="minorHAnsi"/>
          <w:b/>
          <w:iCs/>
          <w:sz w:val="20"/>
          <w:szCs w:val="20"/>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346920" w14:paraId="28533826" w14:textId="77777777" w:rsidTr="000900BD">
        <w:trPr>
          <w:trHeight w:hRule="exact" w:val="397"/>
        </w:trPr>
        <w:tc>
          <w:tcPr>
            <w:tcW w:w="9776" w:type="dxa"/>
            <w:shd w:val="clear" w:color="auto" w:fill="auto"/>
          </w:tcPr>
          <w:p w14:paraId="6EE1C5F9" w14:textId="77777777" w:rsidR="007218B3" w:rsidRPr="00346920" w:rsidRDefault="007218B3" w:rsidP="007218B3">
            <w:pPr>
              <w:jc w:val="both"/>
              <w:rPr>
                <w:rFonts w:ascii="Gill Sans MT" w:hAnsi="Gill Sans MT" w:cstheme="minorHAnsi"/>
                <w:b/>
                <w:bCs/>
                <w:lang w:val="en-US"/>
              </w:rPr>
            </w:pPr>
            <w:r w:rsidRPr="00346920">
              <w:rPr>
                <w:rFonts w:ascii="Gill Sans MT" w:hAnsi="Gill Sans MT" w:cstheme="minorHAnsi"/>
                <w:b/>
                <w:bCs/>
                <w:lang w:val="en-US"/>
              </w:rPr>
              <w:t xml:space="preserve">2.1.3 </w:t>
            </w:r>
            <w:r w:rsidR="00496BB3" w:rsidRPr="00346920">
              <w:rPr>
                <w:rFonts w:ascii="Gill Sans MT" w:hAnsi="Gill Sans MT" w:cstheme="minorHAnsi"/>
                <w:b/>
                <w:bCs/>
                <w:lang w:val="en-US"/>
              </w:rPr>
              <w:t xml:space="preserve">Special </w:t>
            </w:r>
            <w:r w:rsidR="00A85B94" w:rsidRPr="00346920">
              <w:rPr>
                <w:rFonts w:ascii="Gill Sans MT" w:hAnsi="Gill Sans MT" w:cstheme="minorHAnsi"/>
                <w:b/>
                <w:bCs/>
                <w:lang w:val="en-US"/>
              </w:rPr>
              <w:t xml:space="preserve">Public celebration days </w:t>
            </w:r>
          </w:p>
          <w:p w14:paraId="6674C26A" w14:textId="77777777" w:rsidR="00EE657A" w:rsidRPr="00346920" w:rsidRDefault="00EE657A" w:rsidP="000900BD">
            <w:pPr>
              <w:rPr>
                <w:rFonts w:ascii="Gill Sans MT" w:hAnsi="Gill Sans MT" w:cstheme="minorHAnsi"/>
                <w:lang w:val="en-US"/>
              </w:rPr>
            </w:pPr>
          </w:p>
        </w:tc>
      </w:tr>
      <w:tr w:rsidR="00EE657A" w:rsidRPr="008B61B1" w14:paraId="5EC701E2" w14:textId="77777777" w:rsidTr="005216AE">
        <w:trPr>
          <w:trHeight w:hRule="exact" w:val="13150"/>
        </w:trPr>
        <w:tc>
          <w:tcPr>
            <w:tcW w:w="9776" w:type="dxa"/>
            <w:shd w:val="clear" w:color="auto" w:fill="auto"/>
          </w:tcPr>
          <w:p w14:paraId="1B9DC2E7" w14:textId="77777777" w:rsidR="00EE657A" w:rsidRPr="00346920" w:rsidRDefault="00AC1E57" w:rsidP="009840AD">
            <w:pPr>
              <w:spacing w:line="240" w:lineRule="auto"/>
              <w:jc w:val="both"/>
              <w:rPr>
                <w:rFonts w:ascii="Gill Sans MT" w:hAnsi="Gill Sans MT" w:cstheme="minorHAnsi"/>
                <w:lang w:val="en-GB"/>
              </w:rPr>
            </w:pPr>
            <w:r w:rsidRPr="00346920">
              <w:rPr>
                <w:rFonts w:ascii="Gill Sans MT" w:hAnsi="Gill Sans MT" w:cstheme="minorHAnsi"/>
                <w:lang w:val="en-GB"/>
              </w:rPr>
              <w:lastRenderedPageBreak/>
              <w:t xml:space="preserve">This activity is conducted by organizing events on special days such as World Sight Day, World Diabetics Day, International Day of Persons with Disabilities (IDPD) etc. The main purpose is to draw attention government authorities, DPOs and communities on prevention </w:t>
            </w:r>
            <w:r w:rsidR="009840AD" w:rsidRPr="00346920">
              <w:rPr>
                <w:rFonts w:ascii="Gill Sans MT" w:hAnsi="Gill Sans MT" w:cstheme="minorHAnsi"/>
                <w:lang w:val="en-GB"/>
              </w:rPr>
              <w:t>of eye and ear diseases as well as disability and inclusion.</w:t>
            </w:r>
          </w:p>
          <w:p w14:paraId="0E4ADB22" w14:textId="77777777" w:rsidR="009840AD" w:rsidRDefault="009840AD" w:rsidP="006F4D03">
            <w:pPr>
              <w:pStyle w:val="StandardWeb"/>
              <w:jc w:val="both"/>
              <w:rPr>
                <w:rFonts w:ascii="Gill Sans MT" w:hAnsi="Gill Sans MT" w:cstheme="minorHAnsi"/>
                <w:sz w:val="22"/>
                <w:szCs w:val="22"/>
                <w:lang w:val="en-GB"/>
              </w:rPr>
            </w:pPr>
            <w:r w:rsidRPr="00346920">
              <w:rPr>
                <w:rFonts w:ascii="Gill Sans MT" w:hAnsi="Gill Sans MT" w:cstheme="minorHAnsi"/>
                <w:sz w:val="22"/>
                <w:szCs w:val="22"/>
                <w:lang w:val="en-GB"/>
              </w:rPr>
              <w:t xml:space="preserve">In 2022, </w:t>
            </w:r>
            <w:r w:rsidR="00E52464">
              <w:rPr>
                <w:rFonts w:ascii="Gill Sans MT" w:hAnsi="Gill Sans MT" w:cstheme="minorHAnsi"/>
                <w:sz w:val="22"/>
                <w:szCs w:val="22"/>
                <w:lang w:val="en-GB"/>
              </w:rPr>
              <w:t xml:space="preserve">5 Events on </w:t>
            </w:r>
            <w:r w:rsidRPr="00346920">
              <w:rPr>
                <w:rFonts w:ascii="Gill Sans MT" w:hAnsi="Gill Sans MT" w:cstheme="minorHAnsi"/>
                <w:sz w:val="22"/>
                <w:szCs w:val="22"/>
                <w:lang w:val="en-GB"/>
              </w:rPr>
              <w:t xml:space="preserve">World Sight Day on 13 October and </w:t>
            </w:r>
            <w:r w:rsidR="00E52464">
              <w:rPr>
                <w:rFonts w:ascii="Gill Sans MT" w:hAnsi="Gill Sans MT" w:cstheme="minorHAnsi"/>
                <w:sz w:val="22"/>
                <w:szCs w:val="22"/>
                <w:lang w:val="en-GB"/>
              </w:rPr>
              <w:t xml:space="preserve">15 events on </w:t>
            </w:r>
            <w:r w:rsidRPr="00346920">
              <w:rPr>
                <w:rFonts w:ascii="Gill Sans MT" w:hAnsi="Gill Sans MT" w:cstheme="minorHAnsi"/>
                <w:sz w:val="22"/>
                <w:szCs w:val="22"/>
                <w:lang w:val="en-GB"/>
              </w:rPr>
              <w:t>International Day of Persons with disabilities on 3 December</w:t>
            </w:r>
            <w:r w:rsidR="00E52464">
              <w:rPr>
                <w:rFonts w:ascii="Gill Sans MT" w:hAnsi="Gill Sans MT" w:cstheme="minorHAnsi"/>
                <w:sz w:val="22"/>
                <w:szCs w:val="22"/>
                <w:lang w:val="en-GB"/>
              </w:rPr>
              <w:t xml:space="preserve"> were</w:t>
            </w:r>
            <w:r w:rsidRPr="00346920">
              <w:rPr>
                <w:rFonts w:ascii="Gill Sans MT" w:hAnsi="Gill Sans MT" w:cstheme="minorHAnsi"/>
                <w:sz w:val="22"/>
                <w:szCs w:val="22"/>
                <w:lang w:val="en-GB"/>
              </w:rPr>
              <w:t xml:space="preserve"> </w:t>
            </w:r>
            <w:r w:rsidR="00E52464">
              <w:rPr>
                <w:rFonts w:ascii="Gill Sans MT" w:hAnsi="Gill Sans MT" w:cstheme="minorHAnsi"/>
                <w:sz w:val="22"/>
                <w:szCs w:val="22"/>
                <w:lang w:val="en-GB"/>
              </w:rPr>
              <w:t>organized for the special day celebration.</w:t>
            </w:r>
            <w:r w:rsidRPr="00346920">
              <w:rPr>
                <w:rFonts w:ascii="Gill Sans MT" w:hAnsi="Gill Sans MT" w:cstheme="minorHAnsi"/>
                <w:sz w:val="22"/>
                <w:szCs w:val="22"/>
                <w:lang w:val="en-GB"/>
              </w:rPr>
              <w:t xml:space="preserve"> </w:t>
            </w:r>
            <w:r w:rsidR="00E52464">
              <w:rPr>
                <w:rFonts w:ascii="Gill Sans MT" w:hAnsi="Gill Sans MT" w:cstheme="minorHAnsi"/>
                <w:sz w:val="22"/>
                <w:szCs w:val="22"/>
                <w:lang w:val="en-GB"/>
              </w:rPr>
              <w:t>A total of 20 events have been accomplished in 2022</w:t>
            </w:r>
            <w:r w:rsidR="00A56958">
              <w:rPr>
                <w:rFonts w:ascii="Gill Sans MT" w:hAnsi="Gill Sans MT" w:cstheme="minorHAnsi"/>
                <w:sz w:val="22"/>
                <w:szCs w:val="22"/>
                <w:lang w:val="en-GB"/>
              </w:rPr>
              <w:t xml:space="preserve"> for the special day celebration.</w:t>
            </w:r>
          </w:p>
          <w:p w14:paraId="68C55834" w14:textId="77777777" w:rsidR="007C2C30" w:rsidRPr="00BB2271" w:rsidRDefault="007C2C30" w:rsidP="007C2C30">
            <w:pPr>
              <w:spacing w:after="240"/>
              <w:jc w:val="both"/>
              <w:rPr>
                <w:rFonts w:ascii="Gill Sans MT" w:hAnsi="Gill Sans MT" w:cstheme="minorHAnsi"/>
                <w:bCs/>
                <w:lang w:val="en-GB"/>
              </w:rPr>
            </w:pPr>
            <w:r w:rsidRPr="00BB2271">
              <w:rPr>
                <w:rFonts w:ascii="Gill Sans MT" w:hAnsi="Gill Sans MT" w:cstheme="minorHAnsi"/>
                <w:bCs/>
                <w:lang w:val="en-GB"/>
              </w:rPr>
              <w:t>World Sight Day is celebrated on Thursday of 2</w:t>
            </w:r>
            <w:r w:rsidRPr="00BB2271">
              <w:rPr>
                <w:rFonts w:ascii="Gill Sans MT" w:hAnsi="Gill Sans MT" w:cstheme="minorHAnsi"/>
                <w:bCs/>
                <w:vertAlign w:val="superscript"/>
                <w:lang w:val="en-GB"/>
              </w:rPr>
              <w:t>nd</w:t>
            </w:r>
            <w:r w:rsidRPr="00BB2271">
              <w:rPr>
                <w:rFonts w:ascii="Gill Sans MT" w:hAnsi="Gill Sans MT" w:cstheme="minorHAnsi"/>
                <w:bCs/>
                <w:lang w:val="en-GB"/>
              </w:rPr>
              <w:t xml:space="preserve"> week of October each year. This year it was on 13 October. So, our community coordinators in coordination with the respective local municipalities, and health facilities conducted the One-day free Special Eye screening and awareness program with the support of an Ophthalmic Assistants in different targeted communities, organizations, and schools with the slogan of “Love Your Eyes”. </w:t>
            </w:r>
          </w:p>
          <w:p w14:paraId="75D5AD36" w14:textId="77777777" w:rsidR="007C2C30" w:rsidRPr="00BB2271" w:rsidRDefault="007C2C30" w:rsidP="007C2C30">
            <w:pPr>
              <w:spacing w:after="240"/>
              <w:jc w:val="both"/>
              <w:rPr>
                <w:rFonts w:ascii="Gill Sans MT" w:eastAsia="Verdana" w:hAnsi="Gill Sans MT" w:cs="Verdana"/>
                <w:bCs/>
                <w:lang w:val="en-GB"/>
              </w:rPr>
            </w:pPr>
            <w:r w:rsidRPr="00BB2271">
              <w:rPr>
                <w:rFonts w:ascii="Gill Sans MT" w:eastAsia="Verdana" w:hAnsi="Gill Sans MT" w:cs="Verdana"/>
                <w:bCs/>
                <w:lang w:val="en-GB"/>
              </w:rPr>
              <w:t xml:space="preserve">A total of 5 targeted eye screening and awareness events were conducted at </w:t>
            </w:r>
            <w:proofErr w:type="spellStart"/>
            <w:r w:rsidRPr="00BB2271">
              <w:rPr>
                <w:rFonts w:ascii="Gill Sans MT" w:eastAsia="Verdana" w:hAnsi="Gill Sans MT" w:cs="Verdana"/>
                <w:bCs/>
                <w:lang w:val="en-GB"/>
              </w:rPr>
              <w:t>Gurvakot</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Municiplaity</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Barahatal</w:t>
            </w:r>
            <w:proofErr w:type="spellEnd"/>
            <w:r w:rsidRPr="00BB2271">
              <w:rPr>
                <w:rFonts w:ascii="Gill Sans MT" w:eastAsia="Verdana" w:hAnsi="Gill Sans MT" w:cs="Verdana"/>
                <w:bCs/>
                <w:lang w:val="en-GB"/>
              </w:rPr>
              <w:t xml:space="preserve"> Rural </w:t>
            </w:r>
            <w:proofErr w:type="spellStart"/>
            <w:r w:rsidRPr="00BB2271">
              <w:rPr>
                <w:rFonts w:ascii="Gill Sans MT" w:eastAsia="Verdana" w:hAnsi="Gill Sans MT" w:cs="Verdana"/>
                <w:bCs/>
                <w:lang w:val="en-GB"/>
              </w:rPr>
              <w:t>Municiplaity</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Narayan </w:t>
            </w:r>
            <w:proofErr w:type="spellStart"/>
            <w:r w:rsidRPr="00BB2271">
              <w:rPr>
                <w:rFonts w:ascii="Gill Sans MT" w:eastAsia="Verdana" w:hAnsi="Gill Sans MT" w:cs="Verdana"/>
                <w:bCs/>
                <w:lang w:val="en-GB"/>
              </w:rPr>
              <w:t>Municiplaity</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Dailekh</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Dullu</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Municiplaity</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Dailekh</w:t>
            </w:r>
            <w:proofErr w:type="spellEnd"/>
            <w:r w:rsidRPr="00BB2271">
              <w:rPr>
                <w:rFonts w:ascii="Gill Sans MT" w:eastAsia="Verdana" w:hAnsi="Gill Sans MT" w:cs="Verdana"/>
                <w:bCs/>
                <w:lang w:val="en-GB"/>
              </w:rPr>
              <w:t xml:space="preserve">) and </w:t>
            </w:r>
            <w:proofErr w:type="spellStart"/>
            <w:r w:rsidRPr="00BB2271">
              <w:rPr>
                <w:rFonts w:ascii="Gill Sans MT" w:eastAsia="Verdana" w:hAnsi="Gill Sans MT" w:cs="Verdana"/>
                <w:bCs/>
                <w:lang w:val="en-GB"/>
              </w:rPr>
              <w:t>Chandannath</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Municiplaity</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Jumla</w:t>
            </w:r>
            <w:proofErr w:type="spellEnd"/>
            <w:r w:rsidRPr="00BB2271">
              <w:rPr>
                <w:rFonts w:ascii="Gill Sans MT" w:eastAsia="Verdana" w:hAnsi="Gill Sans MT" w:cs="Verdana"/>
                <w:bCs/>
                <w:lang w:val="en-GB"/>
              </w:rPr>
              <w:t>). The events were organized with financial support from the HEALTH RIGHT Project and in collaboration with the local municipalities and other eye care service providers.</w:t>
            </w:r>
          </w:p>
          <w:p w14:paraId="2162E728" w14:textId="77777777" w:rsidR="007C2C30" w:rsidRPr="00BB2271" w:rsidRDefault="007C2C30" w:rsidP="007C2C30">
            <w:pPr>
              <w:spacing w:after="240"/>
              <w:jc w:val="both"/>
              <w:rPr>
                <w:rFonts w:ascii="Gill Sans MT" w:eastAsia="Verdana" w:hAnsi="Gill Sans MT" w:cs="Verdana"/>
                <w:bCs/>
                <w:lang w:val="en-GB"/>
              </w:rPr>
            </w:pPr>
            <w:r w:rsidRPr="00BB2271">
              <w:rPr>
                <w:rFonts w:ascii="Gill Sans MT" w:eastAsia="Verdana" w:hAnsi="Gill Sans MT" w:cs="Verdana"/>
                <w:bCs/>
                <w:lang w:val="en-GB"/>
              </w:rPr>
              <w:t>A total of 457 community people (140 Men, 110 Women, 109 Boys and 98 Girls) were provided free eye examination and awareness services on the special day of world sight day celebration. There were 6 persons with disabilities participating in the events.</w:t>
            </w:r>
          </w:p>
          <w:p w14:paraId="6A4AAACB" w14:textId="77777777" w:rsidR="007C2C30" w:rsidRPr="00BB2271" w:rsidRDefault="007C2C30" w:rsidP="007C2C30">
            <w:pPr>
              <w:spacing w:after="240"/>
              <w:jc w:val="both"/>
              <w:rPr>
                <w:rFonts w:ascii="Gill Sans MT" w:hAnsi="Gill Sans MT" w:cstheme="minorHAnsi"/>
                <w:bCs/>
                <w:lang w:val="en-GB"/>
              </w:rPr>
            </w:pPr>
            <w:r w:rsidRPr="00BB2271">
              <w:rPr>
                <w:rFonts w:ascii="Gill Sans MT" w:hAnsi="Gill Sans MT" w:cstheme="minorHAnsi"/>
                <w:bCs/>
                <w:lang w:val="en-GB"/>
              </w:rPr>
              <w:t>International Day of Persons with Disability</w:t>
            </w:r>
            <w:r w:rsidRPr="00BB2271">
              <w:rPr>
                <w:rFonts w:ascii="Gill Sans MT" w:hAnsi="Gill Sans MT" w:cstheme="minorHAnsi"/>
                <w:b/>
                <w:sz w:val="24"/>
                <w:szCs w:val="24"/>
                <w:lang w:val="en-GB"/>
              </w:rPr>
              <w:t xml:space="preserve"> </w:t>
            </w:r>
            <w:r w:rsidRPr="00BB2271">
              <w:rPr>
                <w:rFonts w:ascii="Gill Sans MT" w:hAnsi="Gill Sans MT" w:cstheme="minorHAnsi"/>
                <w:bCs/>
                <w:lang w:val="en-GB"/>
              </w:rPr>
              <w:t>Day is celebrated on the 3</w:t>
            </w:r>
            <w:r w:rsidRPr="00BB2271">
              <w:rPr>
                <w:rFonts w:ascii="Gill Sans MT" w:hAnsi="Gill Sans MT" w:cstheme="minorHAnsi"/>
                <w:bCs/>
                <w:vertAlign w:val="superscript"/>
                <w:lang w:val="en-GB"/>
              </w:rPr>
              <w:t>rd</w:t>
            </w:r>
            <w:r w:rsidRPr="00BB2271">
              <w:rPr>
                <w:rFonts w:ascii="Gill Sans MT" w:hAnsi="Gill Sans MT" w:cstheme="minorHAnsi"/>
                <w:bCs/>
                <w:lang w:val="en-GB"/>
              </w:rPr>
              <w:t xml:space="preserve"> of December each year. So, our community coordinators in coordination with the respective local municipalities, and health facilities, and with coordination with </w:t>
            </w:r>
            <w:proofErr w:type="spellStart"/>
            <w:r w:rsidRPr="00BB2271">
              <w:rPr>
                <w:rFonts w:ascii="Gill Sans MT" w:hAnsi="Gill Sans MT" w:cstheme="minorHAnsi"/>
                <w:bCs/>
                <w:lang w:val="en-GB"/>
              </w:rPr>
              <w:t>OPDs</w:t>
            </w:r>
            <w:proofErr w:type="spellEnd"/>
            <w:r w:rsidRPr="00BB2271">
              <w:rPr>
                <w:rFonts w:ascii="Gill Sans MT" w:hAnsi="Gill Sans MT" w:cstheme="minorHAnsi"/>
                <w:bCs/>
                <w:lang w:val="en-GB"/>
              </w:rPr>
              <w:t xml:space="preserve"> conducted 15 events on the celebration of the International Day of Persons in different targeted communities, organizations, and schools with the slogan of </w:t>
            </w:r>
            <w:r w:rsidRPr="00BB2271">
              <w:rPr>
                <w:rFonts w:ascii="Gill Sans MT" w:hAnsi="Gill Sans MT" w:cstheme="minorHAnsi"/>
                <w:bCs/>
                <w:i/>
                <w:iCs/>
                <w:lang w:val="en-GB"/>
              </w:rPr>
              <w:t>“</w:t>
            </w:r>
            <w:r w:rsidRPr="00BB2271">
              <w:rPr>
                <w:rFonts w:ascii="Gill Sans MT" w:hAnsi="Gill Sans MT" w:cstheme="minorHAnsi"/>
                <w:i/>
                <w:iCs/>
                <w:lang w:val="en-GB"/>
              </w:rPr>
              <w:t xml:space="preserve">Transformative solutions for inclusive development: the role of innovation in </w:t>
            </w:r>
            <w:proofErr w:type="spellStart"/>
            <w:r w:rsidRPr="00BB2271">
              <w:rPr>
                <w:rFonts w:ascii="Gill Sans MT" w:hAnsi="Gill Sans MT" w:cstheme="minorHAnsi"/>
                <w:i/>
                <w:iCs/>
                <w:lang w:val="en-GB"/>
              </w:rPr>
              <w:t>fueling</w:t>
            </w:r>
            <w:proofErr w:type="spellEnd"/>
            <w:r w:rsidRPr="00BB2271">
              <w:rPr>
                <w:rFonts w:ascii="Gill Sans MT" w:hAnsi="Gill Sans MT" w:cstheme="minorHAnsi"/>
                <w:i/>
                <w:iCs/>
                <w:lang w:val="en-GB"/>
              </w:rPr>
              <w:t xml:space="preserve"> an accessible and equitable world</w:t>
            </w:r>
            <w:r w:rsidRPr="00BB2271">
              <w:rPr>
                <w:rFonts w:ascii="Gill Sans MT" w:hAnsi="Gill Sans MT" w:cstheme="minorHAnsi"/>
                <w:bCs/>
                <w:i/>
                <w:iCs/>
                <w:lang w:val="en-GB"/>
              </w:rPr>
              <w:t>”.</w:t>
            </w:r>
            <w:r w:rsidRPr="00BB2271">
              <w:rPr>
                <w:rFonts w:ascii="Gill Sans MT" w:hAnsi="Gill Sans MT" w:cstheme="minorHAnsi"/>
                <w:bCs/>
                <w:lang w:val="en-GB"/>
              </w:rPr>
              <w:t xml:space="preserve"> There was a major financial contribution by the HEALTH RIGHT PROJECT (</w:t>
            </w:r>
            <w:proofErr w:type="spellStart"/>
            <w:r w:rsidRPr="00BB2271">
              <w:rPr>
                <w:rFonts w:ascii="Gill Sans MT" w:hAnsi="Gill Sans MT" w:cstheme="minorHAnsi"/>
                <w:bCs/>
                <w:lang w:val="en-GB"/>
              </w:rPr>
              <w:t>BMZ</w:t>
            </w:r>
            <w:proofErr w:type="spellEnd"/>
            <w:r w:rsidRPr="00BB2271">
              <w:rPr>
                <w:rFonts w:ascii="Gill Sans MT" w:hAnsi="Gill Sans MT" w:cstheme="minorHAnsi"/>
                <w:bCs/>
                <w:lang w:val="en-GB"/>
              </w:rPr>
              <w:t xml:space="preserve"> FUNDED) in all the events.</w:t>
            </w:r>
          </w:p>
          <w:p w14:paraId="4D870F9A" w14:textId="77777777" w:rsidR="007C2C30" w:rsidRPr="00BB2271" w:rsidRDefault="007C2C30" w:rsidP="007C2C30">
            <w:pPr>
              <w:spacing w:after="240"/>
              <w:jc w:val="both"/>
              <w:rPr>
                <w:rFonts w:ascii="Gill Sans MT" w:hAnsi="Gill Sans MT" w:cstheme="minorHAnsi"/>
                <w:bCs/>
                <w:lang w:val="en-GB"/>
              </w:rPr>
            </w:pPr>
            <w:r w:rsidRPr="00BB2271">
              <w:rPr>
                <w:rFonts w:ascii="Gill Sans MT" w:hAnsi="Gill Sans MT" w:cstheme="minorHAnsi"/>
                <w:bCs/>
                <w:lang w:val="en-GB"/>
              </w:rPr>
              <w:t xml:space="preserve">A total of 1791 people (458 Men, 387 Women, 442 Boys and 504 Girls) including 754 Persons with Disability (205 Men, 232 Women, 148 Boys and 169 Girls) participated in the 15 events organized </w:t>
            </w:r>
            <w:proofErr w:type="gramStart"/>
            <w:r w:rsidRPr="00BB2271">
              <w:rPr>
                <w:rFonts w:ascii="Gill Sans MT" w:hAnsi="Gill Sans MT" w:cstheme="minorHAnsi"/>
                <w:bCs/>
                <w:lang w:val="en-GB"/>
              </w:rPr>
              <w:t>on the occasion of</w:t>
            </w:r>
            <w:proofErr w:type="gramEnd"/>
            <w:r w:rsidRPr="00BB2271">
              <w:rPr>
                <w:rFonts w:ascii="Gill Sans MT" w:hAnsi="Gill Sans MT" w:cstheme="minorHAnsi"/>
                <w:bCs/>
                <w:lang w:val="en-GB"/>
              </w:rPr>
              <w:t xml:space="preserve"> International Day of Persons with Disabilities on 3 December 2022.</w:t>
            </w:r>
          </w:p>
          <w:p w14:paraId="516E6953" w14:textId="77777777" w:rsidR="007C2C30" w:rsidRPr="00BB2271" w:rsidRDefault="007C2C30" w:rsidP="007C2C30">
            <w:pPr>
              <w:spacing w:after="240"/>
              <w:jc w:val="both"/>
              <w:rPr>
                <w:rFonts w:ascii="Gill Sans MT" w:hAnsi="Gill Sans MT" w:cstheme="minorHAnsi"/>
                <w:bCs/>
                <w:lang w:val="en-GB"/>
              </w:rPr>
            </w:pPr>
            <w:r w:rsidRPr="00BB2271">
              <w:rPr>
                <w:rFonts w:ascii="Gill Sans MT" w:hAnsi="Gill Sans MT" w:cstheme="minorHAnsi"/>
                <w:bCs/>
                <w:lang w:val="en-GB"/>
              </w:rPr>
              <w:t xml:space="preserve">In 2021, we </w:t>
            </w:r>
            <w:r w:rsidR="009939A4" w:rsidRPr="00BB2271">
              <w:rPr>
                <w:rFonts w:ascii="Gill Sans MT" w:hAnsi="Gill Sans MT" w:cstheme="minorHAnsi"/>
                <w:bCs/>
                <w:lang w:val="en-GB"/>
              </w:rPr>
              <w:t xml:space="preserve">organized 6 events on World Sight Day Celebration at the local municipality levels. </w:t>
            </w:r>
            <w:proofErr w:type="gramStart"/>
            <w:r w:rsidR="009939A4" w:rsidRPr="00BB2271">
              <w:rPr>
                <w:rFonts w:ascii="Gill Sans MT" w:hAnsi="Gill Sans MT" w:cstheme="minorHAnsi"/>
                <w:bCs/>
                <w:lang w:val="en-GB"/>
              </w:rPr>
              <w:t>Thus</w:t>
            </w:r>
            <w:proofErr w:type="gramEnd"/>
            <w:r w:rsidR="009939A4" w:rsidRPr="00BB2271">
              <w:rPr>
                <w:rFonts w:ascii="Gill Sans MT" w:hAnsi="Gill Sans MT" w:cstheme="minorHAnsi"/>
                <w:bCs/>
                <w:lang w:val="en-GB"/>
              </w:rPr>
              <w:t xml:space="preserve"> a total of 26 events have been done for special day celebration which we have accomplished targets of 2021 </w:t>
            </w:r>
            <w:proofErr w:type="spellStart"/>
            <w:r w:rsidR="009939A4" w:rsidRPr="00BB2271">
              <w:rPr>
                <w:rFonts w:ascii="Gill Sans MT" w:hAnsi="Gill Sans MT" w:cstheme="minorHAnsi"/>
                <w:bCs/>
                <w:lang w:val="en-GB"/>
              </w:rPr>
              <w:t>nad</w:t>
            </w:r>
            <w:proofErr w:type="spellEnd"/>
            <w:r w:rsidR="009939A4" w:rsidRPr="00BB2271">
              <w:rPr>
                <w:rFonts w:ascii="Gill Sans MT" w:hAnsi="Gill Sans MT" w:cstheme="minorHAnsi"/>
                <w:bCs/>
                <w:lang w:val="en-GB"/>
              </w:rPr>
              <w:t xml:space="preserve"> 2022.</w:t>
            </w:r>
          </w:p>
          <w:p w14:paraId="13CB81F4" w14:textId="77777777" w:rsidR="005216AE" w:rsidRPr="00BB2271" w:rsidRDefault="005216AE" w:rsidP="005216AE">
            <w:pPr>
              <w:spacing w:after="240"/>
              <w:jc w:val="both"/>
              <w:rPr>
                <w:rFonts w:ascii="Gill Sans MT" w:hAnsi="Gill Sans MT" w:cstheme="minorHAnsi"/>
                <w:b/>
                <w:lang w:val="en-GB"/>
              </w:rPr>
            </w:pPr>
            <w:r w:rsidRPr="00BB2271">
              <w:rPr>
                <w:rFonts w:ascii="Gill Sans MT" w:hAnsi="Gill Sans MT" w:cstheme="minorHAnsi"/>
                <w:b/>
                <w:lang w:val="en-GB"/>
              </w:rPr>
              <w:t>Reflection</w:t>
            </w:r>
          </w:p>
          <w:p w14:paraId="0145173B" w14:textId="77777777" w:rsidR="005216AE" w:rsidRPr="00BB2271" w:rsidRDefault="005216AE" w:rsidP="005216AE">
            <w:pPr>
              <w:spacing w:after="240"/>
              <w:jc w:val="both"/>
              <w:rPr>
                <w:rFonts w:ascii="Gill Sans MT" w:hAnsi="Gill Sans MT" w:cstheme="minorHAnsi"/>
                <w:bCs/>
                <w:lang w:val="en-GB"/>
              </w:rPr>
            </w:pPr>
            <w:r w:rsidRPr="00BB2271">
              <w:rPr>
                <w:rFonts w:ascii="Gill Sans MT" w:hAnsi="Gill Sans MT" w:cstheme="minorHAnsi"/>
                <w:bCs/>
                <w:lang w:val="en-GB"/>
              </w:rPr>
              <w:t>The local government authorities, community people and the participants highly acknowledged and appreciated our initiation and active involvement in celebration of the International Day of Persons with Disabilities as well as advocating and raising awareness for prevention of blindness through World Sight Day Celebration. They have also requested us to continue such events massively among the community people in the coming future.</w:t>
            </w:r>
          </w:p>
          <w:p w14:paraId="5298DEA4" w14:textId="77777777" w:rsidR="007C2C30" w:rsidRPr="00BB2271" w:rsidRDefault="007C2C30" w:rsidP="007C2C30">
            <w:pPr>
              <w:spacing w:after="240"/>
              <w:jc w:val="both"/>
              <w:rPr>
                <w:rFonts w:ascii="Gill Sans MT" w:hAnsi="Gill Sans MT" w:cstheme="minorHAnsi"/>
                <w:bCs/>
                <w:i/>
                <w:iCs/>
                <w:lang w:val="en-GB"/>
              </w:rPr>
            </w:pPr>
          </w:p>
          <w:p w14:paraId="4DA219DD" w14:textId="77777777" w:rsidR="00EE657A" w:rsidRPr="00346920" w:rsidRDefault="00EE657A" w:rsidP="007C2C30">
            <w:pPr>
              <w:pStyle w:val="StandardWeb"/>
              <w:jc w:val="both"/>
              <w:rPr>
                <w:rFonts w:ascii="Gill Sans MT" w:hAnsi="Gill Sans MT" w:cstheme="minorHAnsi"/>
                <w:lang w:val="en-GB"/>
              </w:rPr>
            </w:pPr>
          </w:p>
        </w:tc>
      </w:tr>
      <w:bookmarkEnd w:id="10"/>
    </w:tbl>
    <w:p w14:paraId="0B02BC3E" w14:textId="77777777" w:rsidR="009101A5" w:rsidRDefault="009101A5" w:rsidP="00540458">
      <w:pPr>
        <w:jc w:val="both"/>
        <w:rPr>
          <w:rFonts w:ascii="Gill Sans MT" w:hAnsi="Gill Sans MT" w:cstheme="minorHAnsi"/>
          <w:b/>
          <w:bCs/>
          <w:u w:val="single"/>
          <w:lang w:val="en-US"/>
        </w:rPr>
      </w:pPr>
    </w:p>
    <w:p w14:paraId="13A029B3" w14:textId="29ADC8F2" w:rsidR="005D5FDF" w:rsidRPr="00346920" w:rsidRDefault="005D5FDF" w:rsidP="00540458">
      <w:pPr>
        <w:jc w:val="both"/>
        <w:rPr>
          <w:rFonts w:ascii="Gill Sans MT" w:hAnsi="Gill Sans MT" w:cstheme="minorHAnsi"/>
          <w:b/>
          <w:bCs/>
          <w:u w:val="single"/>
          <w:lang w:val="en-US"/>
        </w:rPr>
      </w:pPr>
      <w:r w:rsidRPr="00346920">
        <w:rPr>
          <w:rFonts w:ascii="Gill Sans MT" w:hAnsi="Gill Sans MT" w:cstheme="minorHAnsi"/>
          <w:b/>
          <w:bCs/>
          <w:u w:val="single"/>
          <w:lang w:val="en-US"/>
        </w:rPr>
        <w:t xml:space="preserve">2.2 </w:t>
      </w:r>
      <w:r w:rsidR="00540458" w:rsidRPr="00346920">
        <w:rPr>
          <w:rFonts w:ascii="Gill Sans MT" w:hAnsi="Gill Sans MT" w:cstheme="minorHAnsi"/>
          <w:b/>
          <w:bCs/>
          <w:u w:val="single"/>
          <w:lang w:val="en-US"/>
        </w:rPr>
        <w:t>Building integrated eye and ear health services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447FF" w:rsidRPr="008B61B1" w14:paraId="5ED7317F" w14:textId="77777777" w:rsidTr="006447FF">
        <w:trPr>
          <w:trHeight w:hRule="exact" w:val="397"/>
        </w:trPr>
        <w:tc>
          <w:tcPr>
            <w:tcW w:w="9776" w:type="dxa"/>
            <w:tcBorders>
              <w:top w:val="single" w:sz="4" w:space="0" w:color="auto"/>
              <w:left w:val="single" w:sz="4" w:space="0" w:color="auto"/>
              <w:bottom w:val="single" w:sz="4" w:space="0" w:color="auto"/>
              <w:right w:val="single" w:sz="4" w:space="0" w:color="auto"/>
            </w:tcBorders>
            <w:shd w:val="clear" w:color="auto" w:fill="auto"/>
          </w:tcPr>
          <w:p w14:paraId="026C6F67" w14:textId="77777777" w:rsidR="006447FF" w:rsidRPr="00346920" w:rsidRDefault="006447FF" w:rsidP="00487396">
            <w:pPr>
              <w:jc w:val="both"/>
              <w:rPr>
                <w:rFonts w:ascii="Gill Sans MT" w:hAnsi="Gill Sans MT" w:cstheme="minorHAnsi"/>
                <w:b/>
                <w:bCs/>
                <w:lang w:val="en-US"/>
              </w:rPr>
            </w:pPr>
            <w:r w:rsidRPr="00346920">
              <w:rPr>
                <w:rFonts w:ascii="Gill Sans MT" w:hAnsi="Gill Sans MT" w:cstheme="minorHAnsi"/>
                <w:b/>
                <w:bCs/>
                <w:lang w:val="en-US"/>
              </w:rPr>
              <w:lastRenderedPageBreak/>
              <w:t>2.2.1</w:t>
            </w:r>
            <w:r w:rsidR="00A85B94" w:rsidRPr="00346920">
              <w:rPr>
                <w:rFonts w:ascii="Gill Sans MT" w:hAnsi="Gill Sans MT" w:cstheme="minorHAnsi"/>
                <w:b/>
                <w:bCs/>
                <w:lang w:val="en-US"/>
              </w:rPr>
              <w:t xml:space="preserve"> Baseline study on ear and hearing care</w:t>
            </w:r>
          </w:p>
          <w:p w14:paraId="14FA7ED0" w14:textId="77777777" w:rsidR="006447FF" w:rsidRPr="00346920" w:rsidRDefault="006447FF" w:rsidP="00487396">
            <w:pPr>
              <w:jc w:val="both"/>
              <w:rPr>
                <w:rFonts w:ascii="Gill Sans MT" w:hAnsi="Gill Sans MT" w:cstheme="minorHAnsi"/>
                <w:b/>
                <w:bCs/>
                <w:lang w:val="en-US"/>
              </w:rPr>
            </w:pPr>
          </w:p>
          <w:p w14:paraId="68DFB479" w14:textId="77777777" w:rsidR="006447FF" w:rsidRPr="00346920" w:rsidRDefault="006447FF" w:rsidP="00487396">
            <w:pPr>
              <w:jc w:val="both"/>
              <w:rPr>
                <w:rFonts w:ascii="Gill Sans MT" w:hAnsi="Gill Sans MT" w:cstheme="minorHAnsi"/>
                <w:b/>
                <w:bCs/>
                <w:lang w:val="en-US"/>
              </w:rPr>
            </w:pPr>
          </w:p>
          <w:p w14:paraId="691B7EAA" w14:textId="77777777" w:rsidR="006447FF" w:rsidRPr="00346920" w:rsidRDefault="006447FF" w:rsidP="006447FF">
            <w:pPr>
              <w:jc w:val="both"/>
              <w:rPr>
                <w:rFonts w:ascii="Gill Sans MT" w:hAnsi="Gill Sans MT" w:cstheme="minorHAnsi"/>
                <w:b/>
                <w:bCs/>
                <w:lang w:val="en-US"/>
              </w:rPr>
            </w:pPr>
          </w:p>
        </w:tc>
      </w:tr>
      <w:tr w:rsidR="006447FF" w:rsidRPr="008B61B1" w14:paraId="1A828E20" w14:textId="77777777" w:rsidTr="00094790">
        <w:trPr>
          <w:trHeight w:hRule="exact" w:val="1153"/>
        </w:trPr>
        <w:tc>
          <w:tcPr>
            <w:tcW w:w="9776" w:type="dxa"/>
            <w:tcBorders>
              <w:top w:val="single" w:sz="4" w:space="0" w:color="auto"/>
              <w:left w:val="single" w:sz="4" w:space="0" w:color="auto"/>
              <w:bottom w:val="single" w:sz="4" w:space="0" w:color="auto"/>
              <w:right w:val="single" w:sz="4" w:space="0" w:color="auto"/>
            </w:tcBorders>
            <w:shd w:val="clear" w:color="auto" w:fill="auto"/>
          </w:tcPr>
          <w:p w14:paraId="0092CB01" w14:textId="2B2AACB5" w:rsidR="000B2CF6" w:rsidRPr="0056142D" w:rsidRDefault="00094790" w:rsidP="000B2CF6">
            <w:pPr>
              <w:jc w:val="both"/>
              <w:rPr>
                <w:rFonts w:ascii="Gill Sans MT" w:hAnsi="Gill Sans MT" w:cstheme="minorHAnsi"/>
                <w:lang w:val="en-US"/>
              </w:rPr>
            </w:pPr>
            <w:r>
              <w:rPr>
                <w:rFonts w:ascii="Gill Sans MT" w:hAnsi="Gill Sans MT" w:cstheme="minorHAnsi"/>
                <w:lang w:val="en-US"/>
              </w:rPr>
              <w:t>Budget planned in project is not sufficient to carry out ear survey based on WHO guideline in whole Karnali. In consultation with CBM and recommendation from CBM technical advisor, ear survey proposal is revising to accommodate it with available budget. NNJS will soon come up with revised financial and technical proposal for survey</w:t>
            </w:r>
          </w:p>
        </w:tc>
      </w:tr>
    </w:tbl>
    <w:p w14:paraId="1D933446" w14:textId="77777777" w:rsidR="00010617" w:rsidRPr="00346920" w:rsidRDefault="00010617" w:rsidP="00C73E1E">
      <w:pPr>
        <w:spacing w:after="0" w:line="240" w:lineRule="auto"/>
        <w:jc w:val="both"/>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8B61B1" w14:paraId="534F7255" w14:textId="77777777" w:rsidTr="00FE13FF">
        <w:trPr>
          <w:trHeight w:hRule="exact" w:val="397"/>
        </w:trPr>
        <w:tc>
          <w:tcPr>
            <w:tcW w:w="9776" w:type="dxa"/>
            <w:shd w:val="clear" w:color="auto" w:fill="auto"/>
          </w:tcPr>
          <w:p w14:paraId="33492DD2" w14:textId="77777777" w:rsidR="004D7123" w:rsidRPr="00346920" w:rsidRDefault="004D7123" w:rsidP="004D7123">
            <w:pPr>
              <w:jc w:val="both"/>
              <w:rPr>
                <w:rFonts w:ascii="Gill Sans MT" w:hAnsi="Gill Sans MT" w:cstheme="minorHAnsi"/>
                <w:b/>
                <w:bCs/>
                <w:lang w:val="en-US"/>
              </w:rPr>
            </w:pPr>
            <w:r w:rsidRPr="00346920">
              <w:rPr>
                <w:rFonts w:ascii="Gill Sans MT" w:hAnsi="Gill Sans MT" w:cstheme="minorHAnsi"/>
                <w:b/>
                <w:bCs/>
                <w:lang w:val="en-US"/>
              </w:rPr>
              <w:t>2</w:t>
            </w:r>
            <w:r w:rsidR="00C73E1E" w:rsidRPr="00346920">
              <w:rPr>
                <w:rFonts w:ascii="Gill Sans MT" w:hAnsi="Gill Sans MT" w:cstheme="minorHAnsi"/>
                <w:b/>
                <w:bCs/>
                <w:lang w:val="en-US"/>
              </w:rPr>
              <w:t>.</w:t>
            </w:r>
            <w:r w:rsidRPr="00346920">
              <w:rPr>
                <w:rFonts w:ascii="Gill Sans MT" w:hAnsi="Gill Sans MT" w:cstheme="minorHAnsi"/>
                <w:b/>
                <w:bCs/>
                <w:lang w:val="en-US"/>
              </w:rPr>
              <w:t>2</w:t>
            </w:r>
            <w:r w:rsidR="00C73E1E" w:rsidRPr="00346920">
              <w:rPr>
                <w:rFonts w:ascii="Gill Sans MT" w:hAnsi="Gill Sans MT" w:cstheme="minorHAnsi"/>
                <w:b/>
                <w:bCs/>
                <w:lang w:val="en-US"/>
              </w:rPr>
              <w:t xml:space="preserve">.2 </w:t>
            </w:r>
            <w:r w:rsidRPr="00346920">
              <w:rPr>
                <w:rFonts w:ascii="Gill Sans MT" w:hAnsi="Gill Sans MT" w:cstheme="minorHAnsi"/>
                <w:b/>
                <w:bCs/>
                <w:lang w:val="en-US"/>
              </w:rPr>
              <w:t>Equipment of the state basic health stations</w:t>
            </w:r>
          </w:p>
          <w:p w14:paraId="196F9EF4" w14:textId="77777777" w:rsidR="00C73E1E" w:rsidRPr="00346920" w:rsidRDefault="00C73E1E" w:rsidP="00C73E1E">
            <w:pPr>
              <w:jc w:val="both"/>
              <w:rPr>
                <w:rFonts w:ascii="Gill Sans MT" w:hAnsi="Gill Sans MT" w:cstheme="minorHAnsi"/>
                <w:b/>
                <w:bCs/>
                <w:lang w:val="en-US"/>
              </w:rPr>
            </w:pPr>
          </w:p>
          <w:p w14:paraId="6A31C7AC" w14:textId="77777777" w:rsidR="00C73E1E" w:rsidRPr="00346920" w:rsidRDefault="00C73E1E" w:rsidP="00C73E1E">
            <w:pPr>
              <w:jc w:val="both"/>
              <w:rPr>
                <w:rFonts w:ascii="Gill Sans MT" w:hAnsi="Gill Sans MT" w:cstheme="minorHAnsi"/>
                <w:b/>
                <w:bCs/>
                <w:lang w:val="en-US"/>
              </w:rPr>
            </w:pPr>
          </w:p>
          <w:p w14:paraId="12C60F8E" w14:textId="77777777" w:rsidR="00C73E1E" w:rsidRPr="00346920" w:rsidRDefault="00C73E1E" w:rsidP="00C73E1E">
            <w:pPr>
              <w:rPr>
                <w:rFonts w:ascii="Gill Sans MT" w:hAnsi="Gill Sans MT" w:cstheme="minorHAnsi"/>
                <w:lang w:val="en-US"/>
              </w:rPr>
            </w:pPr>
          </w:p>
        </w:tc>
      </w:tr>
      <w:tr w:rsidR="00C73E1E" w:rsidRPr="008B61B1" w14:paraId="57E11996" w14:textId="77777777" w:rsidTr="009101A5">
        <w:trPr>
          <w:trHeight w:hRule="exact" w:val="4483"/>
        </w:trPr>
        <w:tc>
          <w:tcPr>
            <w:tcW w:w="9776" w:type="dxa"/>
            <w:shd w:val="clear" w:color="auto" w:fill="auto"/>
          </w:tcPr>
          <w:p w14:paraId="29E2061D" w14:textId="77777777" w:rsidR="000B2CF6" w:rsidRDefault="009B7281" w:rsidP="001B1C07">
            <w:pPr>
              <w:spacing w:line="240" w:lineRule="auto"/>
              <w:jc w:val="both"/>
              <w:rPr>
                <w:rFonts w:ascii="Gill Sans MT" w:hAnsi="Gill Sans MT" w:cstheme="minorHAnsi"/>
                <w:lang w:val="en-GB"/>
              </w:rPr>
            </w:pPr>
            <w:r w:rsidRPr="00346920">
              <w:rPr>
                <w:rFonts w:ascii="Gill Sans MT" w:hAnsi="Gill Sans MT" w:cstheme="minorHAnsi"/>
                <w:lang w:val="en-GB"/>
              </w:rPr>
              <w:t xml:space="preserve">To maximize the utilization of provided </w:t>
            </w:r>
            <w:r w:rsidR="000B2CF6" w:rsidRPr="00346920">
              <w:rPr>
                <w:rFonts w:ascii="Gill Sans MT" w:hAnsi="Gill Sans MT" w:cstheme="minorHAnsi"/>
                <w:lang w:val="en-GB"/>
              </w:rPr>
              <w:t>equipment</w:t>
            </w:r>
            <w:r w:rsidR="000B2CF6">
              <w:rPr>
                <w:rFonts w:ascii="Gill Sans MT" w:hAnsi="Gill Sans MT" w:cstheme="minorHAnsi"/>
                <w:lang w:val="en-GB"/>
              </w:rPr>
              <w:t>s</w:t>
            </w:r>
            <w:r w:rsidRPr="00346920">
              <w:rPr>
                <w:rFonts w:ascii="Gill Sans MT" w:hAnsi="Gill Sans MT" w:cstheme="minorHAnsi"/>
                <w:lang w:val="en-GB"/>
              </w:rPr>
              <w:t xml:space="preserve">, project have been providing equipment to those health facilities from where health </w:t>
            </w:r>
            <w:r w:rsidR="000F7AF8" w:rsidRPr="00346920">
              <w:rPr>
                <w:rFonts w:ascii="Gill Sans MT" w:hAnsi="Gill Sans MT" w:cstheme="minorHAnsi"/>
                <w:lang w:val="en-GB"/>
              </w:rPr>
              <w:t>personnel have</w:t>
            </w:r>
            <w:r w:rsidR="00535FCD" w:rsidRPr="00346920">
              <w:rPr>
                <w:rFonts w:ascii="Gill Sans MT" w:hAnsi="Gill Sans MT" w:cstheme="minorHAnsi"/>
                <w:lang w:val="en-GB"/>
              </w:rPr>
              <w:t xml:space="preserve"> participated on </w:t>
            </w:r>
            <w:r w:rsidR="00206F63" w:rsidRPr="00346920">
              <w:rPr>
                <w:rFonts w:ascii="Gill Sans MT" w:hAnsi="Gill Sans MT" w:cstheme="minorHAnsi"/>
                <w:lang w:val="en-GB"/>
              </w:rPr>
              <w:t>one-month</w:t>
            </w:r>
            <w:r w:rsidR="00535FCD" w:rsidRPr="00346920">
              <w:rPr>
                <w:rFonts w:ascii="Gill Sans MT" w:hAnsi="Gill Sans MT" w:cstheme="minorHAnsi"/>
                <w:lang w:val="en-GB"/>
              </w:rPr>
              <w:t xml:space="preserve"> basic otology </w:t>
            </w:r>
            <w:r w:rsidR="008307AC" w:rsidRPr="00346920">
              <w:rPr>
                <w:rFonts w:ascii="Gill Sans MT" w:hAnsi="Gill Sans MT" w:cstheme="minorHAnsi"/>
                <w:lang w:val="en-GB"/>
              </w:rPr>
              <w:t>training.</w:t>
            </w:r>
            <w:r w:rsidRPr="00346920">
              <w:rPr>
                <w:rFonts w:ascii="Gill Sans MT" w:hAnsi="Gill Sans MT" w:cstheme="minorHAnsi"/>
                <w:lang w:val="en-GB"/>
              </w:rPr>
              <w:t xml:space="preserve"> Doing this project has ensured the utilization of provided equipment and those who </w:t>
            </w:r>
            <w:r w:rsidR="000F7AF8" w:rsidRPr="00346920">
              <w:rPr>
                <w:rFonts w:ascii="Gill Sans MT" w:hAnsi="Gill Sans MT" w:cstheme="minorHAnsi"/>
                <w:lang w:val="en-GB"/>
              </w:rPr>
              <w:t>have received training have equipment to practice their learned knowledge and deliver services.</w:t>
            </w:r>
            <w:r w:rsidR="008307AC" w:rsidRPr="00346920">
              <w:rPr>
                <w:rFonts w:ascii="Gill Sans MT" w:hAnsi="Gill Sans MT" w:cstheme="minorHAnsi"/>
                <w:lang w:val="en-GB"/>
              </w:rPr>
              <w:t xml:space="preserve"> </w:t>
            </w:r>
          </w:p>
          <w:p w14:paraId="5F115B34" w14:textId="77777777" w:rsidR="005216AE" w:rsidRDefault="005216AE" w:rsidP="001B1C07">
            <w:pPr>
              <w:spacing w:line="240" w:lineRule="auto"/>
              <w:jc w:val="both"/>
              <w:rPr>
                <w:rFonts w:ascii="Gill Sans MT" w:hAnsi="Gill Sans MT" w:cstheme="minorHAnsi"/>
                <w:lang w:val="en-GB"/>
              </w:rPr>
            </w:pPr>
            <w:r>
              <w:rPr>
                <w:rFonts w:ascii="Gill Sans MT" w:hAnsi="Gill Sans MT" w:cstheme="minorHAnsi"/>
                <w:lang w:val="en-GB"/>
              </w:rPr>
              <w:t>In the reporting year, we have supported 12 government health facilities especially promoting the primary ear and eye care services. With this support, we have completed the overall target of equipping the 12 basic health stations and they have been functional.</w:t>
            </w:r>
          </w:p>
          <w:p w14:paraId="37E4BD79" w14:textId="77777777" w:rsidR="00C73E1E" w:rsidRDefault="008307AC" w:rsidP="001B1C07">
            <w:pPr>
              <w:spacing w:line="240" w:lineRule="auto"/>
              <w:jc w:val="both"/>
              <w:rPr>
                <w:rFonts w:ascii="Gill Sans MT" w:hAnsi="Gill Sans MT" w:cstheme="minorHAnsi"/>
                <w:lang w:val="en-GB"/>
              </w:rPr>
            </w:pPr>
            <w:r w:rsidRPr="00346920">
              <w:rPr>
                <w:rFonts w:ascii="Gill Sans MT" w:hAnsi="Gill Sans MT" w:cstheme="minorHAnsi"/>
                <w:lang w:val="en-GB"/>
              </w:rPr>
              <w:t xml:space="preserve">During the reporting </w:t>
            </w:r>
            <w:r w:rsidR="0074535C">
              <w:rPr>
                <w:rFonts w:ascii="Gill Sans MT" w:hAnsi="Gill Sans MT" w:cstheme="minorHAnsi"/>
                <w:lang w:val="en-GB"/>
              </w:rPr>
              <w:t xml:space="preserve">year, a </w:t>
            </w:r>
            <w:r w:rsidRPr="00346920">
              <w:rPr>
                <w:rFonts w:ascii="Gill Sans MT" w:hAnsi="Gill Sans MT" w:cstheme="minorHAnsi"/>
                <w:lang w:val="en-GB"/>
              </w:rPr>
              <w:t xml:space="preserve">total of </w:t>
            </w:r>
            <w:r w:rsidR="0074535C">
              <w:rPr>
                <w:rFonts w:ascii="Gill Sans MT" w:hAnsi="Gill Sans MT" w:cstheme="minorHAnsi"/>
                <w:lang w:val="en-GB"/>
              </w:rPr>
              <w:t>1065</w:t>
            </w:r>
            <w:r w:rsidR="000B2CF6">
              <w:rPr>
                <w:rFonts w:ascii="Gill Sans MT" w:hAnsi="Gill Sans MT" w:cstheme="minorHAnsi"/>
                <w:lang w:val="en-GB"/>
              </w:rPr>
              <w:t xml:space="preserve"> community people</w:t>
            </w:r>
            <w:r w:rsidRPr="00346920">
              <w:rPr>
                <w:rFonts w:ascii="Gill Sans MT" w:hAnsi="Gill Sans MT" w:cstheme="minorHAnsi"/>
                <w:lang w:val="en-GB"/>
              </w:rPr>
              <w:t xml:space="preserve"> (men-</w:t>
            </w:r>
            <w:r w:rsidR="0074535C">
              <w:rPr>
                <w:rFonts w:ascii="Gill Sans MT" w:hAnsi="Gill Sans MT" w:cstheme="minorHAnsi"/>
                <w:lang w:val="en-GB"/>
              </w:rPr>
              <w:t>302</w:t>
            </w:r>
            <w:r w:rsidRPr="00346920">
              <w:rPr>
                <w:rFonts w:ascii="Gill Sans MT" w:hAnsi="Gill Sans MT" w:cstheme="minorHAnsi"/>
                <w:lang w:val="en-GB"/>
              </w:rPr>
              <w:t>, women-</w:t>
            </w:r>
            <w:r w:rsidR="0074535C">
              <w:rPr>
                <w:rFonts w:ascii="Gill Sans MT" w:hAnsi="Gill Sans MT" w:cstheme="minorHAnsi"/>
                <w:lang w:val="en-GB"/>
              </w:rPr>
              <w:t>302</w:t>
            </w:r>
            <w:r w:rsidRPr="00346920">
              <w:rPr>
                <w:rFonts w:ascii="Gill Sans MT" w:hAnsi="Gill Sans MT" w:cstheme="minorHAnsi"/>
                <w:lang w:val="en-GB"/>
              </w:rPr>
              <w:t>, boys-</w:t>
            </w:r>
            <w:r w:rsidR="0074535C">
              <w:rPr>
                <w:rFonts w:ascii="Gill Sans MT" w:hAnsi="Gill Sans MT" w:cstheme="minorHAnsi"/>
                <w:lang w:val="en-GB"/>
              </w:rPr>
              <w:t>229</w:t>
            </w:r>
            <w:r w:rsidRPr="00346920">
              <w:rPr>
                <w:rFonts w:ascii="Gill Sans MT" w:hAnsi="Gill Sans MT" w:cstheme="minorHAnsi"/>
                <w:lang w:val="en-GB"/>
              </w:rPr>
              <w:t>, girls-</w:t>
            </w:r>
            <w:r w:rsidR="0074535C">
              <w:rPr>
                <w:rFonts w:ascii="Gill Sans MT" w:hAnsi="Gill Sans MT" w:cstheme="minorHAnsi"/>
                <w:lang w:val="en-GB"/>
              </w:rPr>
              <w:t>232</w:t>
            </w:r>
            <w:r w:rsidRPr="00346920">
              <w:rPr>
                <w:rFonts w:ascii="Gill Sans MT" w:hAnsi="Gill Sans MT" w:cstheme="minorHAnsi"/>
                <w:lang w:val="en-GB"/>
              </w:rPr>
              <w:t>) people have received the basic ear service</w:t>
            </w:r>
            <w:r w:rsidR="003023F0">
              <w:rPr>
                <w:rFonts w:ascii="Gill Sans MT" w:hAnsi="Gill Sans MT" w:cstheme="minorHAnsi"/>
                <w:lang w:val="en-GB"/>
              </w:rPr>
              <w:t xml:space="preserve"> through the supported health facilities at the community levels where the primary care was not accessible previously</w:t>
            </w:r>
            <w:r w:rsidRPr="00346920">
              <w:rPr>
                <w:rFonts w:ascii="Gill Sans MT" w:hAnsi="Gill Sans MT" w:cstheme="minorHAnsi"/>
                <w:lang w:val="en-GB"/>
              </w:rPr>
              <w:t>.</w:t>
            </w:r>
          </w:p>
          <w:p w14:paraId="5D458DCB" w14:textId="77777777" w:rsidR="0074535C" w:rsidRDefault="0074535C" w:rsidP="001B1C07">
            <w:pPr>
              <w:spacing w:line="240" w:lineRule="auto"/>
              <w:jc w:val="both"/>
              <w:rPr>
                <w:rFonts w:ascii="Gill Sans MT" w:hAnsi="Gill Sans MT" w:cstheme="minorHAnsi"/>
                <w:b/>
                <w:bCs/>
                <w:lang w:val="en-GB"/>
              </w:rPr>
            </w:pPr>
            <w:r w:rsidRPr="0074535C">
              <w:rPr>
                <w:rFonts w:ascii="Gill Sans MT" w:hAnsi="Gill Sans MT" w:cstheme="minorHAnsi"/>
                <w:b/>
                <w:bCs/>
                <w:lang w:val="en-GB"/>
              </w:rPr>
              <w:t>Main Challenges</w:t>
            </w:r>
          </w:p>
          <w:p w14:paraId="2DF0909D" w14:textId="2AC29484" w:rsidR="00CE1A01" w:rsidRPr="00346920" w:rsidRDefault="0074535C" w:rsidP="001B1C07">
            <w:pPr>
              <w:spacing w:line="240" w:lineRule="auto"/>
              <w:jc w:val="both"/>
              <w:rPr>
                <w:rFonts w:ascii="Gill Sans MT" w:hAnsi="Gill Sans MT" w:cstheme="minorHAnsi"/>
                <w:lang w:val="en-GB"/>
              </w:rPr>
            </w:pPr>
            <w:r w:rsidRPr="0074535C">
              <w:rPr>
                <w:rFonts w:ascii="Gill Sans MT" w:hAnsi="Gill Sans MT" w:cstheme="minorHAnsi"/>
                <w:lang w:val="en-GB"/>
              </w:rPr>
              <w:t>Few of the supported government health facilities have not reported regularly and their service output is also less</w:t>
            </w:r>
            <w:r>
              <w:rPr>
                <w:rFonts w:ascii="Gill Sans MT" w:hAnsi="Gill Sans MT" w:cstheme="minorHAnsi"/>
                <w:lang w:val="en-GB"/>
              </w:rPr>
              <w:t xml:space="preserve"> because they do not regularly work at their designated places and go for temporary transfer to </w:t>
            </w:r>
            <w:r w:rsidR="0027556F">
              <w:rPr>
                <w:rFonts w:ascii="Gill Sans MT" w:hAnsi="Gill Sans MT" w:cstheme="minorHAnsi"/>
                <w:lang w:val="en-GB"/>
              </w:rPr>
              <w:t>other</w:t>
            </w:r>
            <w:r>
              <w:rPr>
                <w:rFonts w:ascii="Gill Sans MT" w:hAnsi="Gill Sans MT" w:cstheme="minorHAnsi"/>
                <w:lang w:val="en-GB"/>
              </w:rPr>
              <w:t xml:space="preserve"> facilities in </w:t>
            </w:r>
            <w:r w:rsidR="00B84290">
              <w:rPr>
                <w:rFonts w:ascii="Gill Sans MT" w:hAnsi="Gill Sans MT" w:cstheme="minorHAnsi"/>
                <w:lang w:val="en-GB"/>
              </w:rPr>
              <w:t>urban areas.</w:t>
            </w:r>
          </w:p>
          <w:p w14:paraId="00E8A557" w14:textId="77777777" w:rsidR="001B1C07" w:rsidRPr="00346920" w:rsidRDefault="001B1C07" w:rsidP="00C73E1E">
            <w:pPr>
              <w:spacing w:after="0" w:line="240" w:lineRule="auto"/>
              <w:jc w:val="both"/>
              <w:rPr>
                <w:rFonts w:ascii="Gill Sans MT" w:hAnsi="Gill Sans MT" w:cstheme="minorHAnsi"/>
                <w:lang w:val="en-GB"/>
              </w:rPr>
            </w:pPr>
          </w:p>
          <w:p w14:paraId="781BA6F6" w14:textId="77777777" w:rsidR="00C73E1E" w:rsidRPr="00346920" w:rsidRDefault="00C73E1E" w:rsidP="00C73E1E">
            <w:pPr>
              <w:spacing w:after="0" w:line="240" w:lineRule="auto"/>
              <w:jc w:val="both"/>
              <w:rPr>
                <w:rFonts w:ascii="Gill Sans MT" w:hAnsi="Gill Sans MT" w:cstheme="minorHAnsi"/>
                <w:lang w:val="en-GB"/>
              </w:rPr>
            </w:pPr>
          </w:p>
        </w:tc>
      </w:tr>
    </w:tbl>
    <w:p w14:paraId="719F7C5C" w14:textId="77777777" w:rsidR="00C73E1E" w:rsidRPr="00346920" w:rsidRDefault="00C73E1E" w:rsidP="00C73E1E">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8B61B1" w14:paraId="67902FD1" w14:textId="77777777" w:rsidTr="7FA3C4C8">
        <w:trPr>
          <w:trHeight w:hRule="exact" w:val="604"/>
        </w:trPr>
        <w:tc>
          <w:tcPr>
            <w:tcW w:w="9776" w:type="dxa"/>
            <w:shd w:val="clear" w:color="auto" w:fill="auto"/>
          </w:tcPr>
          <w:p w14:paraId="0E72D2B5" w14:textId="77777777" w:rsidR="00E84DDC" w:rsidRPr="00346920" w:rsidRDefault="00C73E1E" w:rsidP="00E84DDC">
            <w:pPr>
              <w:jc w:val="both"/>
              <w:rPr>
                <w:rFonts w:ascii="Gill Sans MT" w:hAnsi="Gill Sans MT" w:cstheme="minorHAnsi"/>
                <w:b/>
                <w:bCs/>
                <w:lang w:val="en-US"/>
              </w:rPr>
            </w:pPr>
            <w:r w:rsidRPr="00346920">
              <w:rPr>
                <w:rFonts w:ascii="Gill Sans MT" w:hAnsi="Gill Sans MT" w:cstheme="minorHAnsi"/>
                <w:b/>
                <w:bCs/>
                <w:lang w:val="en-US"/>
              </w:rPr>
              <w:t>2.</w:t>
            </w:r>
            <w:r w:rsidR="00E84DDC" w:rsidRPr="00346920">
              <w:rPr>
                <w:rFonts w:ascii="Gill Sans MT" w:hAnsi="Gill Sans MT" w:cstheme="minorHAnsi"/>
                <w:b/>
                <w:bCs/>
                <w:lang w:val="en-US"/>
              </w:rPr>
              <w:t>2</w:t>
            </w:r>
            <w:r w:rsidRPr="00346920">
              <w:rPr>
                <w:rFonts w:ascii="Gill Sans MT" w:hAnsi="Gill Sans MT" w:cstheme="minorHAnsi"/>
                <w:b/>
                <w:bCs/>
                <w:lang w:val="en-US"/>
              </w:rPr>
              <w:t xml:space="preserve">.3 </w:t>
            </w:r>
            <w:r w:rsidR="00A85B94" w:rsidRPr="00346920">
              <w:rPr>
                <w:rFonts w:ascii="Gill Sans MT" w:hAnsi="Gill Sans MT"/>
                <w:b/>
                <w:bCs/>
                <w:lang w:val="en-GB"/>
              </w:rPr>
              <w:t>Establishment of an integrated eye and ear health service in Primary Health Centres</w:t>
            </w:r>
          </w:p>
          <w:p w14:paraId="660A11D7" w14:textId="77777777" w:rsidR="00C73E1E" w:rsidRPr="00346920" w:rsidRDefault="00C73E1E" w:rsidP="00C73E1E">
            <w:pPr>
              <w:jc w:val="both"/>
              <w:rPr>
                <w:rFonts w:ascii="Gill Sans MT" w:hAnsi="Gill Sans MT" w:cstheme="minorHAnsi"/>
                <w:b/>
                <w:bCs/>
                <w:lang w:val="en-US"/>
              </w:rPr>
            </w:pPr>
          </w:p>
          <w:p w14:paraId="2B5B45C4" w14:textId="77777777" w:rsidR="00C73E1E" w:rsidRPr="00346920" w:rsidRDefault="00C73E1E" w:rsidP="00C73E1E">
            <w:pPr>
              <w:rPr>
                <w:rFonts w:ascii="Gill Sans MT" w:hAnsi="Gill Sans MT" w:cstheme="minorHAnsi"/>
                <w:lang w:val="en-US"/>
              </w:rPr>
            </w:pPr>
          </w:p>
        </w:tc>
      </w:tr>
      <w:tr w:rsidR="00C73E1E" w:rsidRPr="008B61B1" w14:paraId="0EC63566" w14:textId="77777777" w:rsidTr="007B4563">
        <w:trPr>
          <w:trHeight w:hRule="exact" w:val="4618"/>
        </w:trPr>
        <w:tc>
          <w:tcPr>
            <w:tcW w:w="9776" w:type="dxa"/>
            <w:shd w:val="clear" w:color="auto" w:fill="auto"/>
          </w:tcPr>
          <w:p w14:paraId="218746EF" w14:textId="77777777" w:rsidR="00C720AA" w:rsidRPr="00BB2271" w:rsidRDefault="003023F0" w:rsidP="7FA3C4C8">
            <w:pPr>
              <w:tabs>
                <w:tab w:val="left" w:pos="567"/>
              </w:tabs>
              <w:spacing w:line="240" w:lineRule="auto"/>
              <w:jc w:val="both"/>
              <w:rPr>
                <w:rFonts w:ascii="Gill Sans MT" w:eastAsia="Verdana" w:hAnsi="Gill Sans MT" w:cs="Verdana"/>
                <w:lang w:val="en-GB"/>
              </w:rPr>
            </w:pPr>
            <w:r w:rsidRPr="00BB2271">
              <w:rPr>
                <w:rFonts w:ascii="Gill Sans MT" w:eastAsia="Verdana" w:hAnsi="Gill Sans MT" w:cs="Verdana"/>
                <w:lang w:val="en-GB"/>
              </w:rPr>
              <w:t xml:space="preserve">The </w:t>
            </w:r>
            <w:proofErr w:type="gramStart"/>
            <w:r w:rsidRPr="00BB2271">
              <w:rPr>
                <w:rFonts w:ascii="Gill Sans MT" w:eastAsia="Verdana" w:hAnsi="Gill Sans MT" w:cs="Verdana"/>
                <w:lang w:val="en-GB"/>
              </w:rPr>
              <w:t xml:space="preserve">4 </w:t>
            </w:r>
            <w:r w:rsidR="59481BC0" w:rsidRPr="00BB2271">
              <w:rPr>
                <w:rFonts w:ascii="Gill Sans MT" w:eastAsia="Verdana" w:hAnsi="Gill Sans MT" w:cs="Verdana"/>
                <w:lang w:val="en-GB"/>
              </w:rPr>
              <w:t xml:space="preserve"> </w:t>
            </w:r>
            <w:proofErr w:type="spellStart"/>
            <w:r w:rsidR="59481BC0" w:rsidRPr="00BB2271">
              <w:rPr>
                <w:rFonts w:ascii="Gill Sans MT" w:eastAsia="Verdana" w:hAnsi="Gill Sans MT" w:cs="Verdana"/>
                <w:lang w:val="en-GB"/>
              </w:rPr>
              <w:t>PEECs</w:t>
            </w:r>
            <w:proofErr w:type="spellEnd"/>
            <w:proofErr w:type="gramEnd"/>
            <w:r w:rsidR="59481BC0" w:rsidRPr="00BB2271">
              <w:rPr>
                <w:rFonts w:ascii="Gill Sans MT" w:eastAsia="Verdana" w:hAnsi="Gill Sans MT" w:cs="Verdana"/>
                <w:lang w:val="en-GB"/>
              </w:rPr>
              <w:t xml:space="preserve"> </w:t>
            </w:r>
            <w:r w:rsidR="2E1FBCDC" w:rsidRPr="00BB2271">
              <w:rPr>
                <w:rFonts w:ascii="Gill Sans MT" w:eastAsia="Verdana" w:hAnsi="Gill Sans MT" w:cs="Verdana"/>
                <w:lang w:val="en-GB"/>
              </w:rPr>
              <w:t xml:space="preserve">established </w:t>
            </w:r>
            <w:r w:rsidRPr="00BB2271">
              <w:rPr>
                <w:rFonts w:ascii="Gill Sans MT" w:eastAsia="Verdana" w:hAnsi="Gill Sans MT" w:cs="Verdana"/>
                <w:lang w:val="en-GB"/>
              </w:rPr>
              <w:t xml:space="preserve">under the </w:t>
            </w:r>
            <w:proofErr w:type="spellStart"/>
            <w:r w:rsidRPr="00BB2271">
              <w:rPr>
                <w:rFonts w:ascii="Gill Sans MT" w:eastAsia="Verdana" w:hAnsi="Gill Sans MT" w:cs="Verdana"/>
                <w:lang w:val="en-GB"/>
              </w:rPr>
              <w:t>BMZ</w:t>
            </w:r>
            <w:proofErr w:type="spellEnd"/>
            <w:r w:rsidRPr="00BB2271">
              <w:rPr>
                <w:rFonts w:ascii="Gill Sans MT" w:eastAsia="Verdana" w:hAnsi="Gill Sans MT" w:cs="Verdana"/>
                <w:lang w:val="en-GB"/>
              </w:rPr>
              <w:t xml:space="preserve"> support are </w:t>
            </w:r>
            <w:r w:rsidR="59481BC0" w:rsidRPr="00BB2271">
              <w:rPr>
                <w:rFonts w:ascii="Gill Sans MT" w:eastAsia="Verdana" w:hAnsi="Gill Sans MT" w:cs="Verdana"/>
                <w:lang w:val="en-GB"/>
              </w:rPr>
              <w:t xml:space="preserve"> </w:t>
            </w:r>
            <w:r w:rsidR="2E1FBCDC" w:rsidRPr="00BB2271">
              <w:rPr>
                <w:rFonts w:ascii="Gill Sans MT" w:eastAsia="Verdana" w:hAnsi="Gill Sans MT" w:cs="Verdana"/>
                <w:lang w:val="en-GB"/>
              </w:rPr>
              <w:t xml:space="preserve">functional to provide </w:t>
            </w:r>
            <w:r w:rsidRPr="00BB2271">
              <w:rPr>
                <w:rFonts w:ascii="Gill Sans MT" w:eastAsia="Verdana" w:hAnsi="Gill Sans MT" w:cs="Verdana"/>
                <w:lang w:val="en-GB"/>
              </w:rPr>
              <w:t xml:space="preserve">regular </w:t>
            </w:r>
            <w:r w:rsidR="2E1FBCDC" w:rsidRPr="00BB2271">
              <w:rPr>
                <w:rFonts w:ascii="Gill Sans MT" w:eastAsia="Verdana" w:hAnsi="Gill Sans MT" w:cs="Verdana"/>
                <w:lang w:val="en-GB"/>
              </w:rPr>
              <w:t>primary services</w:t>
            </w:r>
            <w:r w:rsidR="59481BC0" w:rsidRPr="00BB2271">
              <w:rPr>
                <w:rFonts w:ascii="Gill Sans MT" w:eastAsia="Verdana" w:hAnsi="Gill Sans MT" w:cs="Verdana"/>
                <w:lang w:val="en-GB"/>
              </w:rPr>
              <w:t xml:space="preserve"> in rural community</w:t>
            </w:r>
            <w:r w:rsidR="2E1FBCDC" w:rsidRPr="00BB2271">
              <w:rPr>
                <w:rFonts w:ascii="Gill Sans MT" w:eastAsia="Verdana" w:hAnsi="Gill Sans MT" w:cs="Verdana"/>
                <w:lang w:val="en-GB"/>
              </w:rPr>
              <w:t xml:space="preserve">. </w:t>
            </w:r>
            <w:r w:rsidR="303039D3" w:rsidRPr="00BB2271">
              <w:rPr>
                <w:rFonts w:ascii="Gill Sans MT" w:eastAsia="Verdana" w:hAnsi="Gill Sans MT" w:cs="Verdana"/>
                <w:lang w:val="en-GB"/>
              </w:rPr>
              <w:t xml:space="preserve">They </w:t>
            </w:r>
            <w:r w:rsidR="59481BC0" w:rsidRPr="00BB2271">
              <w:rPr>
                <w:rFonts w:ascii="Gill Sans MT" w:eastAsia="Verdana" w:hAnsi="Gill Sans MT" w:cs="Verdana"/>
                <w:lang w:val="en-GB"/>
              </w:rPr>
              <w:t xml:space="preserve">are </w:t>
            </w:r>
            <w:r w:rsidR="303039D3" w:rsidRPr="00BB2271">
              <w:rPr>
                <w:rFonts w:ascii="Gill Sans MT" w:eastAsia="Verdana" w:hAnsi="Gill Sans MT" w:cs="Verdana"/>
                <w:lang w:val="en-GB"/>
              </w:rPr>
              <w:t xml:space="preserve">established at </w:t>
            </w:r>
            <w:proofErr w:type="spellStart"/>
            <w:proofErr w:type="gramStart"/>
            <w:r w:rsidR="303039D3" w:rsidRPr="00BB2271">
              <w:rPr>
                <w:rFonts w:ascii="Gill Sans MT" w:eastAsia="Verdana" w:hAnsi="Gill Sans MT" w:cs="Verdana"/>
                <w:lang w:val="en-GB"/>
              </w:rPr>
              <w:t>Patarasi</w:t>
            </w:r>
            <w:proofErr w:type="spellEnd"/>
            <w:r w:rsidR="303039D3" w:rsidRPr="00BB2271">
              <w:rPr>
                <w:rFonts w:ascii="Gill Sans MT" w:eastAsia="Verdana" w:hAnsi="Gill Sans MT" w:cs="Verdana"/>
                <w:lang w:val="en-GB"/>
              </w:rPr>
              <w:t>(</w:t>
            </w:r>
            <w:proofErr w:type="spellStart"/>
            <w:proofErr w:type="gramEnd"/>
            <w:r w:rsidR="303039D3" w:rsidRPr="00BB2271">
              <w:rPr>
                <w:rFonts w:ascii="Gill Sans MT" w:eastAsia="Verdana" w:hAnsi="Gill Sans MT" w:cs="Verdana"/>
                <w:lang w:val="en-GB"/>
              </w:rPr>
              <w:t>Jumla</w:t>
            </w:r>
            <w:proofErr w:type="spellEnd"/>
            <w:r w:rsidR="303039D3" w:rsidRPr="00BB2271">
              <w:rPr>
                <w:rFonts w:ascii="Gill Sans MT" w:eastAsia="Verdana" w:hAnsi="Gill Sans MT" w:cs="Verdana"/>
                <w:lang w:val="en-GB"/>
              </w:rPr>
              <w:t xml:space="preserve">), </w:t>
            </w:r>
            <w:proofErr w:type="spellStart"/>
            <w:r w:rsidR="303039D3" w:rsidRPr="00BB2271">
              <w:rPr>
                <w:rFonts w:ascii="Gill Sans MT" w:eastAsia="Verdana" w:hAnsi="Gill Sans MT" w:cs="Verdana"/>
                <w:lang w:val="en-GB"/>
              </w:rPr>
              <w:t>Kanakasundari</w:t>
            </w:r>
            <w:proofErr w:type="spellEnd"/>
            <w:r w:rsidR="303039D3" w:rsidRPr="00BB2271">
              <w:rPr>
                <w:rFonts w:ascii="Gill Sans MT" w:eastAsia="Verdana" w:hAnsi="Gill Sans MT" w:cs="Verdana"/>
                <w:lang w:val="en-GB"/>
              </w:rPr>
              <w:t xml:space="preserve"> (</w:t>
            </w:r>
            <w:proofErr w:type="spellStart"/>
            <w:r w:rsidR="303039D3" w:rsidRPr="00BB2271">
              <w:rPr>
                <w:rFonts w:ascii="Gill Sans MT" w:eastAsia="Verdana" w:hAnsi="Gill Sans MT" w:cs="Verdana"/>
                <w:lang w:val="en-GB"/>
              </w:rPr>
              <w:t>Jumla</w:t>
            </w:r>
            <w:proofErr w:type="spellEnd"/>
            <w:r w:rsidR="303039D3" w:rsidRPr="00BB2271">
              <w:rPr>
                <w:rFonts w:ascii="Gill Sans MT" w:eastAsia="Verdana" w:hAnsi="Gill Sans MT" w:cs="Verdana"/>
                <w:lang w:val="en-GB"/>
              </w:rPr>
              <w:t xml:space="preserve">), </w:t>
            </w:r>
            <w:proofErr w:type="spellStart"/>
            <w:r w:rsidR="303039D3" w:rsidRPr="00BB2271">
              <w:rPr>
                <w:rFonts w:ascii="Gill Sans MT" w:eastAsia="Verdana" w:hAnsi="Gill Sans MT" w:cs="Verdana"/>
                <w:lang w:val="en-GB"/>
              </w:rPr>
              <w:t>Dullu</w:t>
            </w:r>
            <w:proofErr w:type="spellEnd"/>
            <w:r w:rsidR="303039D3" w:rsidRPr="00BB2271">
              <w:rPr>
                <w:rFonts w:ascii="Gill Sans MT" w:eastAsia="Verdana" w:hAnsi="Gill Sans MT" w:cs="Verdana"/>
                <w:lang w:val="en-GB"/>
              </w:rPr>
              <w:t xml:space="preserve"> (</w:t>
            </w:r>
            <w:proofErr w:type="spellStart"/>
            <w:r w:rsidR="303039D3" w:rsidRPr="00BB2271">
              <w:rPr>
                <w:rFonts w:ascii="Gill Sans MT" w:eastAsia="Verdana" w:hAnsi="Gill Sans MT" w:cs="Verdana"/>
                <w:lang w:val="en-GB"/>
              </w:rPr>
              <w:t>Dailekh</w:t>
            </w:r>
            <w:proofErr w:type="spellEnd"/>
            <w:r w:rsidR="303039D3" w:rsidRPr="00BB2271">
              <w:rPr>
                <w:rFonts w:ascii="Gill Sans MT" w:eastAsia="Verdana" w:hAnsi="Gill Sans MT" w:cs="Verdana"/>
                <w:lang w:val="en-GB"/>
              </w:rPr>
              <w:t xml:space="preserve">) and </w:t>
            </w:r>
            <w:proofErr w:type="spellStart"/>
            <w:r w:rsidR="303039D3" w:rsidRPr="00BB2271">
              <w:rPr>
                <w:rFonts w:ascii="Gill Sans MT" w:eastAsia="Verdana" w:hAnsi="Gill Sans MT" w:cs="Verdana"/>
                <w:lang w:val="en-GB"/>
              </w:rPr>
              <w:t>Simta</w:t>
            </w:r>
            <w:proofErr w:type="spellEnd"/>
            <w:r w:rsidR="303039D3" w:rsidRPr="00BB2271">
              <w:rPr>
                <w:rFonts w:ascii="Gill Sans MT" w:eastAsia="Verdana" w:hAnsi="Gill Sans MT" w:cs="Verdana"/>
                <w:lang w:val="en-GB"/>
              </w:rPr>
              <w:t>(</w:t>
            </w:r>
            <w:proofErr w:type="spellStart"/>
            <w:r w:rsidR="303039D3" w:rsidRPr="00BB2271">
              <w:rPr>
                <w:rFonts w:ascii="Gill Sans MT" w:eastAsia="Verdana" w:hAnsi="Gill Sans MT" w:cs="Verdana"/>
                <w:lang w:val="en-GB"/>
              </w:rPr>
              <w:t>Surkhet</w:t>
            </w:r>
            <w:proofErr w:type="spellEnd"/>
            <w:r w:rsidR="303039D3" w:rsidRPr="00BB2271">
              <w:rPr>
                <w:rFonts w:ascii="Gill Sans MT" w:eastAsia="Verdana" w:hAnsi="Gill Sans MT" w:cs="Verdana"/>
                <w:lang w:val="en-GB"/>
              </w:rPr>
              <w:t>)</w:t>
            </w:r>
            <w:r w:rsidR="59481BC0" w:rsidRPr="00BB2271">
              <w:rPr>
                <w:rFonts w:ascii="Gill Sans MT" w:eastAsia="Verdana" w:hAnsi="Gill Sans MT" w:cs="Verdana"/>
                <w:lang w:val="en-GB"/>
              </w:rPr>
              <w:t xml:space="preserve"> </w:t>
            </w:r>
            <w:proofErr w:type="spellStart"/>
            <w:r w:rsidR="59481BC0" w:rsidRPr="00BB2271">
              <w:rPr>
                <w:rFonts w:ascii="Gill Sans MT" w:eastAsia="Verdana" w:hAnsi="Gill Sans MT" w:cs="Verdana"/>
                <w:lang w:val="en-GB"/>
              </w:rPr>
              <w:t>municipalites</w:t>
            </w:r>
            <w:proofErr w:type="spellEnd"/>
            <w:r w:rsidR="59481BC0" w:rsidRPr="00BB2271">
              <w:rPr>
                <w:rFonts w:ascii="Gill Sans MT" w:eastAsia="Verdana" w:hAnsi="Gill Sans MT" w:cs="Verdana"/>
                <w:lang w:val="en-GB"/>
              </w:rPr>
              <w:t>.</w:t>
            </w:r>
            <w:r w:rsidR="303039D3" w:rsidRPr="00BB2271">
              <w:rPr>
                <w:rFonts w:ascii="Gill Sans MT" w:eastAsia="Verdana" w:hAnsi="Gill Sans MT" w:cs="Verdana"/>
                <w:lang w:val="en-GB"/>
              </w:rPr>
              <w:t xml:space="preserve"> The local governments have taken the ownership to manage HR and operational costs</w:t>
            </w:r>
            <w:r w:rsidR="0A048E59" w:rsidRPr="00BB2271">
              <w:rPr>
                <w:rFonts w:ascii="Gill Sans MT" w:eastAsia="Verdana" w:hAnsi="Gill Sans MT" w:cs="Verdana"/>
                <w:lang w:val="en-GB"/>
              </w:rPr>
              <w:t xml:space="preserve">. Regular monitoring and supervision </w:t>
            </w:r>
            <w:r w:rsidRPr="00BB2271">
              <w:rPr>
                <w:rFonts w:ascii="Gill Sans MT" w:eastAsia="Verdana" w:hAnsi="Gill Sans MT" w:cs="Verdana"/>
                <w:lang w:val="en-GB"/>
              </w:rPr>
              <w:t xml:space="preserve">is </w:t>
            </w:r>
            <w:proofErr w:type="gramStart"/>
            <w:r w:rsidRPr="00BB2271">
              <w:rPr>
                <w:rFonts w:ascii="Gill Sans MT" w:eastAsia="Verdana" w:hAnsi="Gill Sans MT" w:cs="Verdana"/>
                <w:lang w:val="en-GB"/>
              </w:rPr>
              <w:t xml:space="preserve">being </w:t>
            </w:r>
            <w:r w:rsidR="0A048E59" w:rsidRPr="00BB2271">
              <w:rPr>
                <w:rFonts w:ascii="Gill Sans MT" w:eastAsia="Verdana" w:hAnsi="Gill Sans MT" w:cs="Verdana"/>
                <w:lang w:val="en-GB"/>
              </w:rPr>
              <w:t xml:space="preserve"> done</w:t>
            </w:r>
            <w:proofErr w:type="gramEnd"/>
            <w:r w:rsidR="0A048E59" w:rsidRPr="00BB2271">
              <w:rPr>
                <w:rFonts w:ascii="Gill Sans MT" w:eastAsia="Verdana" w:hAnsi="Gill Sans MT" w:cs="Verdana"/>
                <w:lang w:val="en-GB"/>
              </w:rPr>
              <w:t xml:space="preserve"> by the management committee formed for running the </w:t>
            </w:r>
            <w:proofErr w:type="spellStart"/>
            <w:r w:rsidR="0A048E59" w:rsidRPr="00BB2271">
              <w:rPr>
                <w:rFonts w:ascii="Gill Sans MT" w:eastAsia="Verdana" w:hAnsi="Gill Sans MT" w:cs="Verdana"/>
                <w:lang w:val="en-GB"/>
              </w:rPr>
              <w:t>PEECs</w:t>
            </w:r>
            <w:proofErr w:type="spellEnd"/>
            <w:r w:rsidR="0A048E59" w:rsidRPr="00BB2271">
              <w:rPr>
                <w:rFonts w:ascii="Gill Sans MT" w:eastAsia="Verdana" w:hAnsi="Gill Sans MT" w:cs="Verdana"/>
                <w:lang w:val="en-GB"/>
              </w:rPr>
              <w:t>.</w:t>
            </w:r>
          </w:p>
          <w:p w14:paraId="5DB908C7" w14:textId="01933D35" w:rsidR="00C73E1E" w:rsidRPr="00BB2271" w:rsidRDefault="005913B2" w:rsidP="00476C28">
            <w:pPr>
              <w:tabs>
                <w:tab w:val="left" w:pos="567"/>
              </w:tabs>
              <w:spacing w:after="0" w:line="240" w:lineRule="auto"/>
              <w:jc w:val="both"/>
              <w:rPr>
                <w:rFonts w:ascii="Gill Sans MT" w:eastAsia="Verdana" w:hAnsi="Gill Sans MT" w:cs="Verdana"/>
                <w:bCs/>
                <w:lang w:val="en-GB"/>
              </w:rPr>
            </w:pPr>
            <w:r w:rsidRPr="00BB2271">
              <w:rPr>
                <w:rFonts w:ascii="Gill Sans MT" w:eastAsia="Verdana" w:hAnsi="Gill Sans MT" w:cs="Verdana"/>
                <w:bCs/>
                <w:lang w:val="en-GB"/>
              </w:rPr>
              <w:t>In 2022</w:t>
            </w:r>
            <w:r w:rsidR="003023F0" w:rsidRPr="00BB2271">
              <w:rPr>
                <w:rFonts w:ascii="Gill Sans MT" w:eastAsia="Verdana" w:hAnsi="Gill Sans MT" w:cs="Verdana"/>
                <w:bCs/>
                <w:lang w:val="en-GB"/>
              </w:rPr>
              <w:t xml:space="preserve">, a </w:t>
            </w:r>
            <w:r w:rsidR="009609D4" w:rsidRPr="00BB2271">
              <w:rPr>
                <w:rFonts w:ascii="Gill Sans MT" w:eastAsia="Verdana" w:hAnsi="Gill Sans MT" w:cs="Verdana"/>
                <w:bCs/>
                <w:lang w:val="en-GB"/>
              </w:rPr>
              <w:t xml:space="preserve">total of </w:t>
            </w:r>
            <w:r w:rsidR="00525FF6" w:rsidRPr="00BB2271">
              <w:rPr>
                <w:rFonts w:ascii="Gill Sans MT" w:eastAsia="Verdana" w:hAnsi="Gill Sans MT" w:cs="Verdana"/>
                <w:bCs/>
                <w:lang w:val="en-GB"/>
              </w:rPr>
              <w:t>3236</w:t>
            </w:r>
            <w:r w:rsidR="009609D4" w:rsidRPr="00BB2271">
              <w:rPr>
                <w:rFonts w:ascii="Gill Sans MT" w:eastAsia="Verdana" w:hAnsi="Gill Sans MT" w:cs="Verdana"/>
                <w:bCs/>
                <w:lang w:val="en-GB"/>
              </w:rPr>
              <w:t xml:space="preserve"> community people (</w:t>
            </w:r>
            <w:r w:rsidR="00525FF6" w:rsidRPr="00BB2271">
              <w:rPr>
                <w:rFonts w:ascii="Gill Sans MT" w:eastAsia="Verdana" w:hAnsi="Gill Sans MT" w:cs="Verdana"/>
                <w:bCs/>
                <w:lang w:val="en-GB"/>
              </w:rPr>
              <w:t>910</w:t>
            </w:r>
            <w:r w:rsidR="003023F0" w:rsidRPr="00BB2271">
              <w:rPr>
                <w:rFonts w:ascii="Gill Sans MT" w:eastAsia="Verdana" w:hAnsi="Gill Sans MT" w:cs="Verdana"/>
                <w:bCs/>
                <w:lang w:val="en-GB"/>
              </w:rPr>
              <w:t xml:space="preserve"> </w:t>
            </w:r>
            <w:r w:rsidR="009609D4" w:rsidRPr="00BB2271">
              <w:rPr>
                <w:rFonts w:ascii="Gill Sans MT" w:eastAsia="Verdana" w:hAnsi="Gill Sans MT" w:cs="Verdana"/>
                <w:bCs/>
                <w:lang w:val="en-GB"/>
              </w:rPr>
              <w:t xml:space="preserve">Men, </w:t>
            </w:r>
            <w:r w:rsidR="00525FF6" w:rsidRPr="00BB2271">
              <w:rPr>
                <w:rFonts w:ascii="Gill Sans MT" w:eastAsia="Verdana" w:hAnsi="Gill Sans MT" w:cs="Verdana"/>
                <w:bCs/>
                <w:lang w:val="en-GB"/>
              </w:rPr>
              <w:t>1104</w:t>
            </w:r>
            <w:r w:rsidR="009609D4" w:rsidRPr="00BB2271">
              <w:rPr>
                <w:rFonts w:ascii="Gill Sans MT" w:eastAsia="Verdana" w:hAnsi="Gill Sans MT" w:cs="Verdana"/>
                <w:bCs/>
                <w:lang w:val="en-GB"/>
              </w:rPr>
              <w:t xml:space="preserve">Women, </w:t>
            </w:r>
            <w:r w:rsidR="00525FF6" w:rsidRPr="00BB2271">
              <w:rPr>
                <w:rFonts w:ascii="Gill Sans MT" w:eastAsia="Verdana" w:hAnsi="Gill Sans MT" w:cs="Verdana"/>
                <w:bCs/>
                <w:lang w:val="en-GB"/>
              </w:rPr>
              <w:t>632</w:t>
            </w:r>
            <w:r w:rsidR="003023F0" w:rsidRPr="00BB2271">
              <w:rPr>
                <w:rFonts w:ascii="Gill Sans MT" w:eastAsia="Verdana" w:hAnsi="Gill Sans MT" w:cs="Verdana"/>
                <w:bCs/>
                <w:lang w:val="en-GB"/>
              </w:rPr>
              <w:t xml:space="preserve"> </w:t>
            </w:r>
            <w:r w:rsidR="009609D4" w:rsidRPr="00BB2271">
              <w:rPr>
                <w:rFonts w:ascii="Gill Sans MT" w:eastAsia="Verdana" w:hAnsi="Gill Sans MT" w:cs="Verdana"/>
                <w:bCs/>
                <w:lang w:val="en-GB"/>
              </w:rPr>
              <w:t xml:space="preserve">boys, </w:t>
            </w:r>
            <w:r w:rsidR="00525FF6" w:rsidRPr="00BB2271">
              <w:rPr>
                <w:rFonts w:ascii="Gill Sans MT" w:eastAsia="Verdana" w:hAnsi="Gill Sans MT" w:cs="Verdana"/>
                <w:bCs/>
                <w:lang w:val="en-GB"/>
              </w:rPr>
              <w:t>590</w:t>
            </w:r>
            <w:r w:rsidR="009609D4" w:rsidRPr="00BB2271">
              <w:rPr>
                <w:rFonts w:ascii="Gill Sans MT" w:eastAsia="Verdana" w:hAnsi="Gill Sans MT" w:cs="Verdana"/>
                <w:bCs/>
                <w:lang w:val="en-GB"/>
              </w:rPr>
              <w:t xml:space="preserve"> girls) have </w:t>
            </w:r>
            <w:r w:rsidR="009101A5" w:rsidRPr="00BB2271">
              <w:rPr>
                <w:rFonts w:ascii="Gill Sans MT" w:eastAsia="Verdana" w:hAnsi="Gill Sans MT" w:cs="Verdana"/>
                <w:bCs/>
                <w:lang w:val="en-GB"/>
              </w:rPr>
              <w:t xml:space="preserve">received eye care services </w:t>
            </w:r>
            <w:r w:rsidR="008307AC" w:rsidRPr="00BB2271">
              <w:rPr>
                <w:rFonts w:ascii="Gill Sans MT" w:eastAsia="Verdana" w:hAnsi="Gill Sans MT" w:cs="Verdana"/>
                <w:bCs/>
                <w:lang w:val="en-GB"/>
              </w:rPr>
              <w:t xml:space="preserve">from newly established 4 </w:t>
            </w:r>
            <w:proofErr w:type="spellStart"/>
            <w:r w:rsidR="008307AC" w:rsidRPr="00BB2271">
              <w:rPr>
                <w:rFonts w:ascii="Gill Sans MT" w:eastAsia="Verdana" w:hAnsi="Gill Sans MT" w:cs="Verdana"/>
                <w:bCs/>
                <w:lang w:val="en-GB"/>
              </w:rPr>
              <w:t>PEECs</w:t>
            </w:r>
            <w:proofErr w:type="spellEnd"/>
            <w:r w:rsidR="002F4861" w:rsidRPr="00BB2271">
              <w:rPr>
                <w:rFonts w:ascii="Gill Sans MT" w:eastAsia="Verdana" w:hAnsi="Gill Sans MT" w:cs="Verdana"/>
                <w:bCs/>
                <w:lang w:val="en-GB"/>
              </w:rPr>
              <w:t xml:space="preserve"> including 12 persons with </w:t>
            </w:r>
            <w:proofErr w:type="gramStart"/>
            <w:r w:rsidR="002F4861" w:rsidRPr="00BB2271">
              <w:rPr>
                <w:rFonts w:ascii="Gill Sans MT" w:eastAsia="Verdana" w:hAnsi="Gill Sans MT" w:cs="Verdana"/>
                <w:bCs/>
                <w:lang w:val="en-GB"/>
              </w:rPr>
              <w:t>disabilities(</w:t>
            </w:r>
            <w:proofErr w:type="gramEnd"/>
            <w:r w:rsidR="002F4861" w:rsidRPr="00BB2271">
              <w:rPr>
                <w:rFonts w:ascii="Gill Sans MT" w:eastAsia="Verdana" w:hAnsi="Gill Sans MT" w:cs="Verdana"/>
                <w:bCs/>
                <w:lang w:val="en-GB"/>
              </w:rPr>
              <w:t>5 Men, 6 Women and 1 Boy).</w:t>
            </w:r>
          </w:p>
          <w:p w14:paraId="1E929ED9" w14:textId="77777777" w:rsidR="006D2960" w:rsidRPr="00BB2271" w:rsidRDefault="006D2960" w:rsidP="00476C28">
            <w:pPr>
              <w:tabs>
                <w:tab w:val="left" w:pos="567"/>
              </w:tabs>
              <w:spacing w:after="0" w:line="240" w:lineRule="auto"/>
              <w:jc w:val="both"/>
              <w:rPr>
                <w:rFonts w:ascii="Gill Sans MT" w:eastAsia="Verdana" w:hAnsi="Gill Sans MT" w:cs="Verdana"/>
                <w:bCs/>
                <w:lang w:val="en-GB"/>
              </w:rPr>
            </w:pPr>
          </w:p>
          <w:p w14:paraId="79E4BB87" w14:textId="77777777" w:rsidR="006D2960" w:rsidRDefault="006D2960" w:rsidP="00476C28">
            <w:pPr>
              <w:tabs>
                <w:tab w:val="left" w:pos="567"/>
              </w:tabs>
              <w:spacing w:after="0" w:line="240" w:lineRule="auto"/>
              <w:jc w:val="both"/>
              <w:rPr>
                <w:rFonts w:ascii="Gill Sans MT" w:eastAsia="Verdana" w:hAnsi="Gill Sans MT" w:cs="Verdana"/>
                <w:b/>
              </w:rPr>
            </w:pPr>
            <w:r w:rsidRPr="006D2960">
              <w:rPr>
                <w:rFonts w:ascii="Gill Sans MT" w:eastAsia="Verdana" w:hAnsi="Gill Sans MT" w:cs="Verdana"/>
                <w:b/>
              </w:rPr>
              <w:t>Challenges</w:t>
            </w:r>
          </w:p>
          <w:p w14:paraId="56FB1BEF" w14:textId="7C328D8B" w:rsidR="006D2960" w:rsidRPr="00BB2271" w:rsidRDefault="00D34BE2" w:rsidP="006D2960">
            <w:pPr>
              <w:pStyle w:val="Listenabsatz"/>
              <w:numPr>
                <w:ilvl w:val="0"/>
                <w:numId w:val="31"/>
              </w:numPr>
              <w:tabs>
                <w:tab w:val="left" w:pos="567"/>
              </w:tabs>
              <w:spacing w:after="0" w:line="240" w:lineRule="auto"/>
              <w:jc w:val="both"/>
              <w:rPr>
                <w:rFonts w:ascii="Gill Sans MT" w:eastAsia="Verdana" w:hAnsi="Gill Sans MT" w:cs="Verdana"/>
                <w:b/>
                <w:lang w:val="en-GB"/>
              </w:rPr>
            </w:pPr>
            <w:r w:rsidRPr="00BB2271">
              <w:rPr>
                <w:rFonts w:ascii="Gill Sans MT" w:eastAsia="Verdana" w:hAnsi="Gill Sans MT" w:cs="Verdana"/>
                <w:bCs/>
                <w:lang w:val="en-GB"/>
              </w:rPr>
              <w:t xml:space="preserve">Service at the </w:t>
            </w:r>
            <w:proofErr w:type="spellStart"/>
            <w:r w:rsidRPr="00BB2271">
              <w:rPr>
                <w:rFonts w:ascii="Gill Sans MT" w:eastAsia="Verdana" w:hAnsi="Gill Sans MT" w:cs="Verdana"/>
                <w:bCs/>
                <w:lang w:val="en-GB"/>
              </w:rPr>
              <w:t>PEEC</w:t>
            </w:r>
            <w:proofErr w:type="spellEnd"/>
            <w:r w:rsidRPr="00BB2271">
              <w:rPr>
                <w:rFonts w:ascii="Gill Sans MT" w:eastAsia="Verdana" w:hAnsi="Gill Sans MT" w:cs="Verdana"/>
                <w:bCs/>
                <w:lang w:val="en-GB"/>
              </w:rPr>
              <w:t xml:space="preserve"> at </w:t>
            </w:r>
            <w:proofErr w:type="spellStart"/>
            <w:r w:rsidRPr="00BB2271">
              <w:rPr>
                <w:rFonts w:ascii="Gill Sans MT" w:eastAsia="Verdana" w:hAnsi="Gill Sans MT" w:cs="Verdana"/>
                <w:bCs/>
                <w:lang w:val="en-GB"/>
              </w:rPr>
              <w:t>Kanakasundari</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Jumla</w:t>
            </w:r>
            <w:proofErr w:type="spellEnd"/>
            <w:r w:rsidRPr="00BB2271">
              <w:rPr>
                <w:rFonts w:ascii="Gill Sans MT" w:eastAsia="Verdana" w:hAnsi="Gill Sans MT" w:cs="Verdana"/>
                <w:bCs/>
                <w:lang w:val="en-GB"/>
              </w:rPr>
              <w:t xml:space="preserve"> has been </w:t>
            </w:r>
            <w:r w:rsidR="001904D9" w:rsidRPr="00BB2271">
              <w:rPr>
                <w:rFonts w:ascii="Gill Sans MT" w:eastAsia="Verdana" w:hAnsi="Gill Sans MT" w:cs="Verdana"/>
                <w:bCs/>
                <w:lang w:val="en-GB"/>
              </w:rPr>
              <w:t xml:space="preserve">paused for some time </w:t>
            </w:r>
            <w:proofErr w:type="spellStart"/>
            <w:r w:rsidR="001904D9" w:rsidRPr="00BB2271">
              <w:rPr>
                <w:rFonts w:ascii="Gill Sans MT" w:eastAsia="Verdana" w:hAnsi="Gill Sans MT" w:cs="Verdana"/>
                <w:bCs/>
                <w:lang w:val="en-GB"/>
              </w:rPr>
              <w:t>beign</w:t>
            </w:r>
            <w:proofErr w:type="spellEnd"/>
            <w:r w:rsidR="001904D9" w:rsidRPr="00BB2271">
              <w:rPr>
                <w:rFonts w:ascii="Gill Sans MT" w:eastAsia="Verdana" w:hAnsi="Gill Sans MT" w:cs="Verdana"/>
                <w:bCs/>
                <w:lang w:val="en-GB"/>
              </w:rPr>
              <w:t xml:space="preserve"> because </w:t>
            </w:r>
            <w:r w:rsidR="00A85583" w:rsidRPr="00BB2271">
              <w:rPr>
                <w:rFonts w:ascii="Gill Sans MT" w:eastAsia="Verdana" w:hAnsi="Gill Sans MT" w:cs="Verdana"/>
                <w:bCs/>
                <w:lang w:val="en-GB"/>
              </w:rPr>
              <w:t xml:space="preserve">of </w:t>
            </w:r>
            <w:proofErr w:type="spellStart"/>
            <w:r w:rsidR="00A85583" w:rsidRPr="00BB2271">
              <w:rPr>
                <w:rFonts w:ascii="Gill Sans MT" w:eastAsia="Verdana" w:hAnsi="Gill Sans MT" w:cs="Verdana"/>
                <w:bCs/>
                <w:lang w:val="en-GB"/>
              </w:rPr>
              <w:t>regisnation</w:t>
            </w:r>
            <w:proofErr w:type="spellEnd"/>
            <w:r w:rsidR="00A85583" w:rsidRPr="00BB2271">
              <w:rPr>
                <w:rFonts w:ascii="Gill Sans MT" w:eastAsia="Verdana" w:hAnsi="Gill Sans MT" w:cs="Verdana"/>
                <w:bCs/>
                <w:lang w:val="en-GB"/>
              </w:rPr>
              <w:t xml:space="preserve"> of </w:t>
            </w:r>
            <w:proofErr w:type="spellStart"/>
            <w:r w:rsidR="006B65BA" w:rsidRPr="00BB2271">
              <w:rPr>
                <w:rFonts w:ascii="Gill Sans MT" w:eastAsia="Verdana" w:hAnsi="Gill Sans MT" w:cs="Verdana"/>
                <w:bCs/>
                <w:lang w:val="en-GB"/>
              </w:rPr>
              <w:t>opthalmic</w:t>
            </w:r>
            <w:proofErr w:type="spellEnd"/>
            <w:r w:rsidR="006B65BA" w:rsidRPr="00BB2271">
              <w:rPr>
                <w:rFonts w:ascii="Gill Sans MT" w:eastAsia="Verdana" w:hAnsi="Gill Sans MT" w:cs="Verdana"/>
                <w:bCs/>
                <w:lang w:val="en-GB"/>
              </w:rPr>
              <w:t xml:space="preserve"> </w:t>
            </w:r>
            <w:proofErr w:type="spellStart"/>
            <w:proofErr w:type="gramStart"/>
            <w:r w:rsidR="006B65BA" w:rsidRPr="00BB2271">
              <w:rPr>
                <w:rFonts w:ascii="Gill Sans MT" w:eastAsia="Verdana" w:hAnsi="Gill Sans MT" w:cs="Verdana"/>
                <w:bCs/>
                <w:lang w:val="en-GB"/>
              </w:rPr>
              <w:t>assisstant</w:t>
            </w:r>
            <w:proofErr w:type="spellEnd"/>
            <w:r w:rsidR="006B65BA" w:rsidRPr="00BB2271">
              <w:rPr>
                <w:rFonts w:ascii="Gill Sans MT" w:eastAsia="Verdana" w:hAnsi="Gill Sans MT" w:cs="Verdana"/>
                <w:bCs/>
                <w:lang w:val="en-GB"/>
              </w:rPr>
              <w:t xml:space="preserve"> </w:t>
            </w:r>
            <w:r w:rsidR="007B4563" w:rsidRPr="00BB2271">
              <w:rPr>
                <w:rFonts w:ascii="Gill Sans MT" w:eastAsia="Verdana" w:hAnsi="Gill Sans MT" w:cs="Verdana"/>
                <w:bCs/>
                <w:lang w:val="en-GB"/>
              </w:rPr>
              <w:t>.</w:t>
            </w:r>
            <w:proofErr w:type="gramEnd"/>
            <w:r w:rsidR="007B4563" w:rsidRPr="00BB2271">
              <w:rPr>
                <w:rFonts w:ascii="Gill Sans MT" w:eastAsia="Verdana" w:hAnsi="Gill Sans MT" w:cs="Verdana"/>
                <w:bCs/>
                <w:lang w:val="en-GB"/>
              </w:rPr>
              <w:t xml:space="preserve"> NNJS is </w:t>
            </w:r>
            <w:r w:rsidR="006B65BA" w:rsidRPr="00BB2271">
              <w:rPr>
                <w:rFonts w:ascii="Gill Sans MT" w:eastAsia="Verdana" w:hAnsi="Gill Sans MT" w:cs="Verdana"/>
                <w:bCs/>
                <w:lang w:val="en-GB"/>
              </w:rPr>
              <w:t xml:space="preserve">collaborating with municipality for </w:t>
            </w:r>
            <w:proofErr w:type="spellStart"/>
            <w:r w:rsidR="007A516D" w:rsidRPr="00BB2271">
              <w:rPr>
                <w:rFonts w:ascii="Gill Sans MT" w:eastAsia="Verdana" w:hAnsi="Gill Sans MT" w:cs="Verdana"/>
                <w:bCs/>
                <w:lang w:val="en-GB"/>
              </w:rPr>
              <w:t>fulfillment</w:t>
            </w:r>
            <w:proofErr w:type="spellEnd"/>
            <w:r w:rsidR="007A516D" w:rsidRPr="00BB2271">
              <w:rPr>
                <w:rFonts w:ascii="Gill Sans MT" w:eastAsia="Verdana" w:hAnsi="Gill Sans MT" w:cs="Verdana"/>
                <w:bCs/>
                <w:lang w:val="en-GB"/>
              </w:rPr>
              <w:t xml:space="preserve"> of vacant position.</w:t>
            </w:r>
            <w:r w:rsidRPr="00BB2271">
              <w:rPr>
                <w:rFonts w:ascii="Gill Sans MT" w:eastAsia="Verdana" w:hAnsi="Gill Sans MT" w:cs="Verdana"/>
                <w:bCs/>
                <w:lang w:val="en-GB"/>
              </w:rPr>
              <w:t xml:space="preserve"> </w:t>
            </w:r>
          </w:p>
          <w:p w14:paraId="7A6B7D42" w14:textId="4544B9CE" w:rsidR="00D34BE2" w:rsidRPr="00BB2271" w:rsidRDefault="00D34BE2" w:rsidP="006D2960">
            <w:pPr>
              <w:pStyle w:val="Listenabsatz"/>
              <w:numPr>
                <w:ilvl w:val="0"/>
                <w:numId w:val="31"/>
              </w:numPr>
              <w:tabs>
                <w:tab w:val="left" w:pos="567"/>
              </w:tabs>
              <w:spacing w:after="0"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The service </w:t>
            </w:r>
            <w:proofErr w:type="spellStart"/>
            <w:r w:rsidRPr="00BB2271">
              <w:rPr>
                <w:rFonts w:ascii="Gill Sans MT" w:eastAsia="Verdana" w:hAnsi="Gill Sans MT" w:cs="Verdana"/>
                <w:bCs/>
                <w:lang w:val="en-GB"/>
              </w:rPr>
              <w:t>ouput</w:t>
            </w:r>
            <w:proofErr w:type="spellEnd"/>
            <w:r w:rsidRPr="00BB2271">
              <w:rPr>
                <w:rFonts w:ascii="Gill Sans MT" w:eastAsia="Verdana" w:hAnsi="Gill Sans MT" w:cs="Verdana"/>
                <w:bCs/>
                <w:lang w:val="en-GB"/>
              </w:rPr>
              <w:t xml:space="preserve"> of </w:t>
            </w:r>
            <w:proofErr w:type="spellStart"/>
            <w:r w:rsidRPr="00BB2271">
              <w:rPr>
                <w:rFonts w:ascii="Gill Sans MT" w:eastAsia="Verdana" w:hAnsi="Gill Sans MT" w:cs="Verdana"/>
                <w:bCs/>
                <w:lang w:val="en-GB"/>
              </w:rPr>
              <w:t>PEECs</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especiaaly</w:t>
            </w:r>
            <w:proofErr w:type="spellEnd"/>
            <w:r w:rsidRPr="00BB2271">
              <w:rPr>
                <w:rFonts w:ascii="Gill Sans MT" w:eastAsia="Verdana" w:hAnsi="Gill Sans MT" w:cs="Verdana"/>
                <w:bCs/>
                <w:lang w:val="en-GB"/>
              </w:rPr>
              <w:t xml:space="preserve"> in </w:t>
            </w:r>
            <w:proofErr w:type="spellStart"/>
            <w:r w:rsidRPr="00BB2271">
              <w:rPr>
                <w:rFonts w:ascii="Gill Sans MT" w:eastAsia="Verdana" w:hAnsi="Gill Sans MT" w:cs="Verdana"/>
                <w:bCs/>
                <w:lang w:val="en-GB"/>
              </w:rPr>
              <w:t>mountainuous</w:t>
            </w:r>
            <w:proofErr w:type="spellEnd"/>
            <w:r w:rsidRPr="00BB2271">
              <w:rPr>
                <w:rFonts w:ascii="Gill Sans MT" w:eastAsia="Verdana" w:hAnsi="Gill Sans MT" w:cs="Verdana"/>
                <w:bCs/>
                <w:lang w:val="en-GB"/>
              </w:rPr>
              <w:t xml:space="preserve"> regions is very less because of </w:t>
            </w:r>
            <w:proofErr w:type="spellStart"/>
            <w:r w:rsidRPr="00BB2271">
              <w:rPr>
                <w:rFonts w:ascii="Gill Sans MT" w:eastAsia="Verdana" w:hAnsi="Gill Sans MT" w:cs="Verdana"/>
                <w:bCs/>
                <w:lang w:val="en-GB"/>
              </w:rPr>
              <w:t>non publicity</w:t>
            </w:r>
            <w:proofErr w:type="spellEnd"/>
            <w:r w:rsidRPr="00BB2271">
              <w:rPr>
                <w:rFonts w:ascii="Gill Sans MT" w:eastAsia="Verdana" w:hAnsi="Gill Sans MT" w:cs="Verdana"/>
                <w:bCs/>
                <w:lang w:val="en-GB"/>
              </w:rPr>
              <w:t xml:space="preserve"> of the </w:t>
            </w:r>
            <w:proofErr w:type="spellStart"/>
            <w:r w:rsidRPr="00BB2271">
              <w:rPr>
                <w:rFonts w:ascii="Gill Sans MT" w:eastAsia="Verdana" w:hAnsi="Gill Sans MT" w:cs="Verdana"/>
                <w:bCs/>
                <w:lang w:val="en-GB"/>
              </w:rPr>
              <w:t>srrvice</w:t>
            </w:r>
            <w:proofErr w:type="spellEnd"/>
            <w:r w:rsidRPr="00BB2271">
              <w:rPr>
                <w:rFonts w:ascii="Gill Sans MT" w:eastAsia="Verdana" w:hAnsi="Gill Sans MT" w:cs="Verdana"/>
                <w:bCs/>
                <w:lang w:val="en-GB"/>
              </w:rPr>
              <w:t xml:space="preserve"> availability</w:t>
            </w:r>
            <w:r w:rsidR="007B4563" w:rsidRPr="00BB2271">
              <w:rPr>
                <w:rFonts w:ascii="Gill Sans MT" w:eastAsia="Verdana" w:hAnsi="Gill Sans MT" w:cs="Verdana"/>
                <w:bCs/>
                <w:lang w:val="en-GB"/>
              </w:rPr>
              <w:t xml:space="preserve">. NNJS will support for publicity of the established eye care service through </w:t>
            </w:r>
            <w:r w:rsidR="00094790" w:rsidRPr="00BB2271">
              <w:rPr>
                <w:rFonts w:ascii="Gill Sans MT" w:eastAsia="Verdana" w:hAnsi="Gill Sans MT" w:cs="Verdana"/>
                <w:bCs/>
                <w:lang w:val="en-GB"/>
              </w:rPr>
              <w:t>FM station and</w:t>
            </w:r>
            <w:r w:rsidR="007B4563" w:rsidRPr="00BB2271">
              <w:rPr>
                <w:rFonts w:ascii="Gill Sans MT" w:eastAsia="Verdana" w:hAnsi="Gill Sans MT" w:cs="Verdana"/>
                <w:bCs/>
                <w:lang w:val="en-GB"/>
              </w:rPr>
              <w:t xml:space="preserve"> awareness materials.</w:t>
            </w:r>
          </w:p>
          <w:p w14:paraId="08B13A3A" w14:textId="77777777" w:rsidR="009609D4" w:rsidRPr="00346920" w:rsidRDefault="009609D4" w:rsidP="00476C28">
            <w:pPr>
              <w:tabs>
                <w:tab w:val="left" w:pos="567"/>
              </w:tabs>
              <w:spacing w:after="0" w:line="240" w:lineRule="auto"/>
              <w:jc w:val="both"/>
              <w:rPr>
                <w:rFonts w:ascii="Gill Sans MT" w:hAnsi="Gill Sans MT" w:cstheme="minorHAnsi"/>
                <w:lang w:val="en-GB"/>
              </w:rPr>
            </w:pPr>
          </w:p>
          <w:p w14:paraId="12137041" w14:textId="77777777" w:rsidR="00C73E1E" w:rsidRPr="00346920" w:rsidRDefault="00C73E1E" w:rsidP="00C73E1E">
            <w:pPr>
              <w:spacing w:after="0" w:line="240" w:lineRule="auto"/>
              <w:jc w:val="both"/>
              <w:rPr>
                <w:rFonts w:ascii="Gill Sans MT" w:hAnsi="Gill Sans MT" w:cstheme="minorHAnsi"/>
                <w:lang w:val="en-GB"/>
              </w:rPr>
            </w:pPr>
          </w:p>
        </w:tc>
      </w:tr>
    </w:tbl>
    <w:p w14:paraId="64FB3DFA" w14:textId="395A1E34" w:rsidR="00010617" w:rsidRDefault="00010617" w:rsidP="00C73E1E">
      <w:pPr>
        <w:spacing w:after="0" w:line="240" w:lineRule="auto"/>
        <w:jc w:val="both"/>
        <w:rPr>
          <w:rFonts w:ascii="Gill Sans MT" w:hAnsi="Gill Sans MT" w:cstheme="minorHAnsi"/>
          <w:b/>
          <w:lang w:val="en-US"/>
        </w:rPr>
      </w:pPr>
    </w:p>
    <w:p w14:paraId="514581BD" w14:textId="728F091F" w:rsidR="009101A5" w:rsidRDefault="009101A5" w:rsidP="00C73E1E">
      <w:pPr>
        <w:spacing w:after="0" w:line="240" w:lineRule="auto"/>
        <w:jc w:val="both"/>
        <w:rPr>
          <w:rFonts w:ascii="Gill Sans MT" w:hAnsi="Gill Sans MT" w:cstheme="minorHAnsi"/>
          <w:b/>
          <w:lang w:val="en-US"/>
        </w:rPr>
      </w:pPr>
    </w:p>
    <w:p w14:paraId="745DE5D1" w14:textId="514670FF" w:rsidR="009101A5" w:rsidRDefault="009101A5" w:rsidP="00C73E1E">
      <w:pPr>
        <w:spacing w:after="0" w:line="240" w:lineRule="auto"/>
        <w:jc w:val="both"/>
        <w:rPr>
          <w:rFonts w:ascii="Gill Sans MT" w:hAnsi="Gill Sans MT" w:cstheme="minorHAnsi"/>
          <w:b/>
          <w:lang w:val="en-US"/>
        </w:rPr>
      </w:pPr>
    </w:p>
    <w:p w14:paraId="1669BA09" w14:textId="7112A51D" w:rsidR="009101A5" w:rsidRDefault="009101A5" w:rsidP="00C73E1E">
      <w:pPr>
        <w:spacing w:after="0" w:line="240" w:lineRule="auto"/>
        <w:jc w:val="both"/>
        <w:rPr>
          <w:rFonts w:ascii="Gill Sans MT" w:hAnsi="Gill Sans MT" w:cstheme="minorHAnsi"/>
          <w:b/>
          <w:lang w:val="en-US"/>
        </w:rPr>
      </w:pPr>
    </w:p>
    <w:p w14:paraId="73552C10" w14:textId="25885C9F" w:rsidR="009101A5" w:rsidRDefault="009101A5" w:rsidP="00C73E1E">
      <w:pPr>
        <w:spacing w:after="0" w:line="240" w:lineRule="auto"/>
        <w:jc w:val="both"/>
        <w:rPr>
          <w:rFonts w:ascii="Gill Sans MT" w:hAnsi="Gill Sans MT" w:cstheme="minorHAnsi"/>
          <w:b/>
          <w:lang w:val="en-US"/>
        </w:rPr>
      </w:pPr>
    </w:p>
    <w:p w14:paraId="7B560E82" w14:textId="2F778DC2" w:rsidR="009101A5" w:rsidRDefault="009101A5" w:rsidP="00C73E1E">
      <w:pPr>
        <w:spacing w:after="0" w:line="240" w:lineRule="auto"/>
        <w:jc w:val="both"/>
        <w:rPr>
          <w:rFonts w:ascii="Gill Sans MT" w:hAnsi="Gill Sans MT" w:cstheme="minorHAnsi"/>
          <w:b/>
          <w:lang w:val="en-US"/>
        </w:rPr>
      </w:pPr>
    </w:p>
    <w:p w14:paraId="1886211F" w14:textId="77777777" w:rsidR="009101A5" w:rsidRPr="00346920" w:rsidRDefault="009101A5" w:rsidP="00C73E1E">
      <w:pPr>
        <w:spacing w:after="0" w:line="240" w:lineRule="auto"/>
        <w:jc w:val="both"/>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8B61B1" w14:paraId="647F0B74" w14:textId="77777777" w:rsidTr="00FE13FF">
        <w:trPr>
          <w:trHeight w:hRule="exact" w:val="397"/>
        </w:trPr>
        <w:tc>
          <w:tcPr>
            <w:tcW w:w="9776" w:type="dxa"/>
            <w:shd w:val="clear" w:color="auto" w:fill="auto"/>
          </w:tcPr>
          <w:p w14:paraId="15859B4E" w14:textId="77777777" w:rsidR="0016141E" w:rsidRPr="00346920" w:rsidRDefault="00A85B94" w:rsidP="0016141E">
            <w:pPr>
              <w:pStyle w:val="Listenabsatz"/>
              <w:numPr>
                <w:ilvl w:val="2"/>
                <w:numId w:val="14"/>
              </w:numPr>
              <w:ind w:left="597" w:hanging="597"/>
              <w:rPr>
                <w:rFonts w:ascii="Gill Sans MT" w:hAnsi="Gill Sans MT" w:cstheme="minorHAnsi"/>
                <w:b/>
                <w:bCs/>
                <w:lang w:val="en-US"/>
              </w:rPr>
            </w:pPr>
            <w:r w:rsidRPr="00346920">
              <w:rPr>
                <w:rFonts w:ascii="Gill Sans MT" w:hAnsi="Gill Sans MT" w:cstheme="minorHAnsi"/>
                <w:b/>
                <w:bCs/>
                <w:lang w:val="en-US"/>
              </w:rPr>
              <w:t xml:space="preserve"> </w:t>
            </w:r>
            <w:r w:rsidR="00010617" w:rsidRPr="00346920">
              <w:rPr>
                <w:rFonts w:ascii="Gill Sans MT" w:hAnsi="Gill Sans MT" w:cstheme="minorHAnsi"/>
                <w:b/>
                <w:bCs/>
                <w:lang w:val="en-US"/>
              </w:rPr>
              <w:t>Upgrade</w:t>
            </w:r>
            <w:r w:rsidRPr="00346920">
              <w:rPr>
                <w:rFonts w:ascii="Gill Sans MT" w:hAnsi="Gill Sans MT" w:cstheme="minorHAnsi"/>
                <w:b/>
                <w:bCs/>
                <w:lang w:val="en-US"/>
              </w:rPr>
              <w:t xml:space="preserve"> of one primary </w:t>
            </w:r>
            <w:r w:rsidR="001B7F1C" w:rsidRPr="00346920">
              <w:rPr>
                <w:rFonts w:ascii="Gill Sans MT" w:hAnsi="Gill Sans MT" w:cstheme="minorHAnsi"/>
                <w:b/>
                <w:bCs/>
                <w:lang w:val="en-US"/>
              </w:rPr>
              <w:t>health center to an eye clinic</w:t>
            </w:r>
          </w:p>
          <w:p w14:paraId="41A3C000" w14:textId="77777777" w:rsidR="00DA1A9D" w:rsidRPr="00346920" w:rsidRDefault="00C73E1E" w:rsidP="00DA1A9D">
            <w:pPr>
              <w:numPr>
                <w:ilvl w:val="2"/>
                <w:numId w:val="12"/>
              </w:numPr>
              <w:jc w:val="both"/>
              <w:rPr>
                <w:rFonts w:ascii="Gill Sans MT" w:hAnsi="Gill Sans MT" w:cstheme="minorHAnsi"/>
                <w:b/>
                <w:bCs/>
                <w:lang w:val="en-US"/>
              </w:rPr>
            </w:pPr>
            <w:r w:rsidRPr="00346920">
              <w:rPr>
                <w:rFonts w:ascii="Gill Sans MT" w:hAnsi="Gill Sans MT" w:cstheme="minorHAnsi"/>
                <w:b/>
                <w:bCs/>
                <w:lang w:val="en-US"/>
              </w:rPr>
              <w:t>2.1.2 Early detection in mass screening</w:t>
            </w:r>
            <w:r w:rsidR="00DA1A9D" w:rsidRPr="00346920">
              <w:rPr>
                <w:rFonts w:ascii="Gill Sans MT" w:hAnsi="Gill Sans MT" w:cstheme="minorHAnsi"/>
                <w:b/>
                <w:bCs/>
                <w:lang w:val="en-US"/>
              </w:rPr>
              <w:t xml:space="preserve"> Building up an eye clinic</w:t>
            </w:r>
          </w:p>
          <w:p w14:paraId="42099079" w14:textId="77777777" w:rsidR="00C73E1E" w:rsidRPr="00346920" w:rsidRDefault="00C73E1E" w:rsidP="00C73E1E">
            <w:pPr>
              <w:jc w:val="both"/>
              <w:rPr>
                <w:rFonts w:ascii="Gill Sans MT" w:hAnsi="Gill Sans MT" w:cstheme="minorHAnsi"/>
                <w:b/>
                <w:bCs/>
                <w:lang w:val="en-US"/>
              </w:rPr>
            </w:pPr>
          </w:p>
          <w:p w14:paraId="03F84EF2" w14:textId="77777777" w:rsidR="00C73E1E" w:rsidRPr="00346920" w:rsidRDefault="00C73E1E" w:rsidP="00C73E1E">
            <w:pPr>
              <w:jc w:val="both"/>
              <w:rPr>
                <w:rFonts w:ascii="Gill Sans MT" w:hAnsi="Gill Sans MT" w:cstheme="minorHAnsi"/>
                <w:b/>
                <w:bCs/>
                <w:lang w:val="en-US"/>
              </w:rPr>
            </w:pPr>
          </w:p>
          <w:p w14:paraId="67F95D59" w14:textId="77777777" w:rsidR="00C73E1E" w:rsidRPr="00346920" w:rsidRDefault="00C73E1E" w:rsidP="00C73E1E">
            <w:pPr>
              <w:rPr>
                <w:rFonts w:ascii="Gill Sans MT" w:hAnsi="Gill Sans MT" w:cstheme="minorHAnsi"/>
                <w:lang w:val="en-US"/>
              </w:rPr>
            </w:pPr>
          </w:p>
        </w:tc>
      </w:tr>
      <w:tr w:rsidR="00C73E1E" w:rsidRPr="008B61B1" w14:paraId="1352EB03" w14:textId="77777777" w:rsidTr="00D34BE2">
        <w:trPr>
          <w:trHeight w:hRule="exact" w:val="2710"/>
        </w:trPr>
        <w:tc>
          <w:tcPr>
            <w:tcW w:w="9776" w:type="dxa"/>
            <w:shd w:val="clear" w:color="auto" w:fill="auto"/>
          </w:tcPr>
          <w:p w14:paraId="78E73F19" w14:textId="77777777" w:rsidR="00207122" w:rsidRPr="00BB2271" w:rsidRDefault="00207122" w:rsidP="00335A12">
            <w:pPr>
              <w:spacing w:line="240" w:lineRule="auto"/>
              <w:jc w:val="both"/>
              <w:rPr>
                <w:rFonts w:ascii="Gill Sans MT" w:eastAsia="Verdana" w:hAnsi="Gill Sans MT" w:cs="Verdana"/>
                <w:bCs/>
                <w:lang w:val="en-GB"/>
              </w:rPr>
            </w:pPr>
            <w:proofErr w:type="spellStart"/>
            <w:r w:rsidRPr="00BB2271">
              <w:rPr>
                <w:rFonts w:ascii="Gill Sans MT" w:eastAsia="Verdana" w:hAnsi="Gill Sans MT" w:cs="Verdana"/>
                <w:bCs/>
                <w:lang w:val="en-GB"/>
              </w:rPr>
              <w:t>Gurvakot</w:t>
            </w:r>
            <w:proofErr w:type="spellEnd"/>
            <w:r w:rsidRPr="00BB2271">
              <w:rPr>
                <w:rFonts w:ascii="Gill Sans MT" w:eastAsia="Verdana" w:hAnsi="Gill Sans MT" w:cs="Verdana"/>
                <w:bCs/>
                <w:lang w:val="en-GB"/>
              </w:rPr>
              <w:t xml:space="preserve"> eye care </w:t>
            </w:r>
            <w:proofErr w:type="spellStart"/>
            <w:r w:rsidRPr="00BB2271">
              <w:rPr>
                <w:rFonts w:ascii="Gill Sans MT" w:eastAsia="Verdana" w:hAnsi="Gill Sans MT" w:cs="Verdana"/>
                <w:bCs/>
                <w:lang w:val="en-GB"/>
              </w:rPr>
              <w:t>center</w:t>
            </w:r>
            <w:proofErr w:type="spellEnd"/>
            <w:r w:rsidRPr="00BB2271">
              <w:rPr>
                <w:rFonts w:ascii="Gill Sans MT" w:eastAsia="Verdana" w:hAnsi="Gill Sans MT" w:cs="Verdana"/>
                <w:bCs/>
                <w:lang w:val="en-GB"/>
              </w:rPr>
              <w:t xml:space="preserve"> has been upgraded to surgical </w:t>
            </w:r>
            <w:proofErr w:type="spellStart"/>
            <w:r w:rsidRPr="00BB2271">
              <w:rPr>
                <w:rFonts w:ascii="Gill Sans MT" w:eastAsia="Verdana" w:hAnsi="Gill Sans MT" w:cs="Verdana"/>
                <w:bCs/>
                <w:lang w:val="en-GB"/>
              </w:rPr>
              <w:t>center</w:t>
            </w:r>
            <w:proofErr w:type="spellEnd"/>
            <w:r w:rsidRPr="00BB2271">
              <w:rPr>
                <w:rFonts w:ascii="Gill Sans MT" w:eastAsia="Verdana" w:hAnsi="Gill Sans MT" w:cs="Verdana"/>
                <w:bCs/>
                <w:lang w:val="en-GB"/>
              </w:rPr>
              <w:t xml:space="preserve"> with equipment support f</w:t>
            </w:r>
            <w:r w:rsidR="00206F63" w:rsidRPr="00BB2271">
              <w:rPr>
                <w:rFonts w:ascii="Gill Sans MT" w:eastAsia="Verdana" w:hAnsi="Gill Sans MT" w:cs="Verdana"/>
                <w:bCs/>
                <w:lang w:val="en-GB"/>
              </w:rPr>
              <w:t>rom</w:t>
            </w:r>
            <w:r w:rsidRPr="00BB2271">
              <w:rPr>
                <w:rFonts w:ascii="Gill Sans MT" w:eastAsia="Verdana" w:hAnsi="Gill Sans MT" w:cs="Verdana"/>
                <w:bCs/>
                <w:lang w:val="en-GB"/>
              </w:rPr>
              <w:t xml:space="preserve"> this project. Locally formed eye care </w:t>
            </w:r>
            <w:proofErr w:type="spellStart"/>
            <w:r w:rsidRPr="00BB2271">
              <w:rPr>
                <w:rFonts w:ascii="Gill Sans MT" w:eastAsia="Verdana" w:hAnsi="Gill Sans MT" w:cs="Verdana"/>
                <w:bCs/>
                <w:lang w:val="en-GB"/>
              </w:rPr>
              <w:t>center</w:t>
            </w:r>
            <w:proofErr w:type="spellEnd"/>
            <w:r w:rsidRPr="00BB2271">
              <w:rPr>
                <w:rFonts w:ascii="Gill Sans MT" w:eastAsia="Verdana" w:hAnsi="Gill Sans MT" w:cs="Verdana"/>
                <w:bCs/>
                <w:lang w:val="en-GB"/>
              </w:rPr>
              <w:t xml:space="preserve"> management </w:t>
            </w:r>
            <w:proofErr w:type="spellStart"/>
            <w:r w:rsidRPr="00BB2271">
              <w:rPr>
                <w:rFonts w:ascii="Gill Sans MT" w:eastAsia="Verdana" w:hAnsi="Gill Sans MT" w:cs="Verdana"/>
                <w:bCs/>
                <w:lang w:val="en-GB"/>
              </w:rPr>
              <w:t>committe</w:t>
            </w:r>
            <w:proofErr w:type="spellEnd"/>
            <w:r w:rsidRPr="00BB2271">
              <w:rPr>
                <w:rFonts w:ascii="Gill Sans MT" w:eastAsia="Verdana" w:hAnsi="Gill Sans MT" w:cs="Verdana"/>
                <w:bCs/>
                <w:lang w:val="en-GB"/>
              </w:rPr>
              <w:t xml:space="preserve"> manage this </w:t>
            </w:r>
            <w:proofErr w:type="gramStart"/>
            <w:r w:rsidRPr="00BB2271">
              <w:rPr>
                <w:rFonts w:ascii="Gill Sans MT" w:eastAsia="Verdana" w:hAnsi="Gill Sans MT" w:cs="Verdana"/>
                <w:bCs/>
                <w:lang w:val="en-GB"/>
              </w:rPr>
              <w:t xml:space="preserve">surgical  </w:t>
            </w:r>
            <w:proofErr w:type="spellStart"/>
            <w:r w:rsidRPr="00BB2271">
              <w:rPr>
                <w:rFonts w:ascii="Gill Sans MT" w:eastAsia="Verdana" w:hAnsi="Gill Sans MT" w:cs="Verdana"/>
                <w:bCs/>
                <w:lang w:val="en-GB"/>
              </w:rPr>
              <w:t>center</w:t>
            </w:r>
            <w:proofErr w:type="spellEnd"/>
            <w:proofErr w:type="gramEnd"/>
            <w:r w:rsidRPr="00BB2271">
              <w:rPr>
                <w:rFonts w:ascii="Gill Sans MT" w:eastAsia="Verdana" w:hAnsi="Gill Sans MT" w:cs="Verdana"/>
                <w:bCs/>
                <w:lang w:val="en-GB"/>
              </w:rPr>
              <w:t xml:space="preserve">. Local </w:t>
            </w:r>
            <w:proofErr w:type="spellStart"/>
            <w:r w:rsidRPr="00BB2271">
              <w:rPr>
                <w:rFonts w:ascii="Gill Sans MT" w:eastAsia="Verdana" w:hAnsi="Gill Sans MT" w:cs="Verdana"/>
                <w:bCs/>
                <w:lang w:val="en-GB"/>
              </w:rPr>
              <w:t>governemet</w:t>
            </w:r>
            <w:proofErr w:type="spellEnd"/>
            <w:r w:rsidRPr="00BB2271">
              <w:rPr>
                <w:rFonts w:ascii="Gill Sans MT" w:eastAsia="Verdana" w:hAnsi="Gill Sans MT" w:cs="Verdana"/>
                <w:bCs/>
                <w:lang w:val="en-GB"/>
              </w:rPr>
              <w:t xml:space="preserve"> also allocate fund for this eye care </w:t>
            </w:r>
            <w:proofErr w:type="spellStart"/>
            <w:r w:rsidRPr="00BB2271">
              <w:rPr>
                <w:rFonts w:ascii="Gill Sans MT" w:eastAsia="Verdana" w:hAnsi="Gill Sans MT" w:cs="Verdana"/>
                <w:bCs/>
                <w:lang w:val="en-GB"/>
              </w:rPr>
              <w:t>center</w:t>
            </w:r>
            <w:proofErr w:type="spellEnd"/>
            <w:r w:rsidRPr="00BB2271">
              <w:rPr>
                <w:rFonts w:ascii="Gill Sans MT" w:eastAsia="Verdana" w:hAnsi="Gill Sans MT" w:cs="Verdana"/>
                <w:bCs/>
                <w:lang w:val="en-GB"/>
              </w:rPr>
              <w:t xml:space="preserve"> </w:t>
            </w:r>
            <w:proofErr w:type="spellStart"/>
            <w:r w:rsidR="006B027D" w:rsidRPr="00BB2271">
              <w:rPr>
                <w:rFonts w:ascii="Gill Sans MT" w:eastAsia="Verdana" w:hAnsi="Gill Sans MT" w:cs="Verdana"/>
                <w:bCs/>
                <w:lang w:val="en-GB"/>
              </w:rPr>
              <w:t>anually</w:t>
            </w:r>
            <w:proofErr w:type="spellEnd"/>
            <w:r w:rsidRPr="00BB2271">
              <w:rPr>
                <w:rFonts w:ascii="Gill Sans MT" w:eastAsia="Verdana" w:hAnsi="Gill Sans MT" w:cs="Verdana"/>
                <w:bCs/>
                <w:lang w:val="en-GB"/>
              </w:rPr>
              <w:t xml:space="preserve"> </w:t>
            </w:r>
            <w:proofErr w:type="gramStart"/>
            <w:r w:rsidRPr="00BB2271">
              <w:rPr>
                <w:rFonts w:ascii="Gill Sans MT" w:eastAsia="Verdana" w:hAnsi="Gill Sans MT" w:cs="Verdana"/>
                <w:bCs/>
                <w:lang w:val="en-GB"/>
              </w:rPr>
              <w:t>about  NPR</w:t>
            </w:r>
            <w:proofErr w:type="gramEnd"/>
            <w:r w:rsidRPr="00BB2271">
              <w:rPr>
                <w:rFonts w:ascii="Gill Sans MT" w:eastAsia="Verdana" w:hAnsi="Gill Sans MT" w:cs="Verdana"/>
                <w:bCs/>
                <w:lang w:val="en-GB"/>
              </w:rPr>
              <w:t xml:space="preserve"> 700000 to 1000000.</w:t>
            </w:r>
            <w:r w:rsidR="00BA47F5" w:rsidRPr="00BB2271">
              <w:rPr>
                <w:rFonts w:ascii="Gill Sans MT" w:eastAsia="Verdana" w:hAnsi="Gill Sans MT" w:cs="Verdana"/>
                <w:bCs/>
                <w:lang w:val="en-GB"/>
              </w:rPr>
              <w:t xml:space="preserve"> </w:t>
            </w:r>
            <w:proofErr w:type="spellStart"/>
            <w:r w:rsidR="00BA47F5" w:rsidRPr="00BB2271">
              <w:rPr>
                <w:rFonts w:ascii="Gill Sans MT" w:eastAsia="Verdana" w:hAnsi="Gill Sans MT" w:cs="Verdana"/>
                <w:bCs/>
                <w:lang w:val="en-GB"/>
              </w:rPr>
              <w:t>Additionnaly</w:t>
            </w:r>
            <w:proofErr w:type="spellEnd"/>
            <w:r w:rsidR="00BA47F5" w:rsidRPr="00BB2271">
              <w:rPr>
                <w:rFonts w:ascii="Gill Sans MT" w:eastAsia="Verdana" w:hAnsi="Gill Sans MT" w:cs="Verdana"/>
                <w:bCs/>
                <w:lang w:val="en-GB"/>
              </w:rPr>
              <w:t xml:space="preserve">, this </w:t>
            </w:r>
            <w:proofErr w:type="spellStart"/>
            <w:r w:rsidR="00BA47F5" w:rsidRPr="00BB2271">
              <w:rPr>
                <w:rFonts w:ascii="Gill Sans MT" w:eastAsia="Verdana" w:hAnsi="Gill Sans MT" w:cs="Verdana"/>
                <w:bCs/>
                <w:lang w:val="en-GB"/>
              </w:rPr>
              <w:t>center</w:t>
            </w:r>
            <w:proofErr w:type="spellEnd"/>
            <w:r w:rsidR="00BA47F5" w:rsidRPr="00BB2271">
              <w:rPr>
                <w:rFonts w:ascii="Gill Sans MT" w:eastAsia="Verdana" w:hAnsi="Gill Sans MT" w:cs="Verdana"/>
                <w:bCs/>
                <w:lang w:val="en-GB"/>
              </w:rPr>
              <w:t xml:space="preserve"> </w:t>
            </w:r>
            <w:proofErr w:type="gramStart"/>
            <w:r w:rsidR="00BA47F5" w:rsidRPr="00BB2271">
              <w:rPr>
                <w:rFonts w:ascii="Gill Sans MT" w:eastAsia="Verdana" w:hAnsi="Gill Sans MT" w:cs="Verdana"/>
                <w:bCs/>
                <w:lang w:val="en-GB"/>
              </w:rPr>
              <w:t>receive</w:t>
            </w:r>
            <w:proofErr w:type="gramEnd"/>
            <w:r w:rsidR="00BA47F5" w:rsidRPr="00BB2271">
              <w:rPr>
                <w:rFonts w:ascii="Gill Sans MT" w:eastAsia="Verdana" w:hAnsi="Gill Sans MT" w:cs="Verdana"/>
                <w:bCs/>
                <w:lang w:val="en-GB"/>
              </w:rPr>
              <w:t xml:space="preserve"> annual support </w:t>
            </w:r>
            <w:r w:rsidR="003023F0" w:rsidRPr="00BB2271">
              <w:rPr>
                <w:rFonts w:ascii="Gill Sans MT" w:eastAsia="Verdana" w:hAnsi="Gill Sans MT" w:cs="Verdana"/>
                <w:bCs/>
                <w:lang w:val="en-GB"/>
              </w:rPr>
              <w:t xml:space="preserve">of NPR 1000000 </w:t>
            </w:r>
            <w:r w:rsidR="00BA47F5" w:rsidRPr="00BB2271">
              <w:rPr>
                <w:rFonts w:ascii="Gill Sans MT" w:eastAsia="Verdana" w:hAnsi="Gill Sans MT" w:cs="Verdana"/>
                <w:bCs/>
                <w:lang w:val="en-GB"/>
              </w:rPr>
              <w:t>from NNJS for HR, admin and other logistic</w:t>
            </w:r>
            <w:r w:rsidR="003023F0" w:rsidRPr="00BB2271">
              <w:rPr>
                <w:rFonts w:ascii="Gill Sans MT" w:eastAsia="Verdana" w:hAnsi="Gill Sans MT" w:cs="Verdana"/>
                <w:bCs/>
                <w:lang w:val="en-GB"/>
              </w:rPr>
              <w:t xml:space="preserve"> expenses</w:t>
            </w:r>
            <w:r w:rsidR="00BA47F5" w:rsidRPr="00BB2271">
              <w:rPr>
                <w:rFonts w:ascii="Gill Sans MT" w:eastAsia="Verdana" w:hAnsi="Gill Sans MT" w:cs="Verdana"/>
                <w:bCs/>
                <w:lang w:val="en-GB"/>
              </w:rPr>
              <w:t xml:space="preserve">. Local </w:t>
            </w:r>
            <w:proofErr w:type="spellStart"/>
            <w:r w:rsidR="00BA47F5" w:rsidRPr="00BB2271">
              <w:rPr>
                <w:rFonts w:ascii="Gill Sans MT" w:eastAsia="Verdana" w:hAnsi="Gill Sans MT" w:cs="Verdana"/>
                <w:bCs/>
                <w:lang w:val="en-GB"/>
              </w:rPr>
              <w:t>goverment</w:t>
            </w:r>
            <w:proofErr w:type="spellEnd"/>
            <w:r w:rsidR="00BA47F5" w:rsidRPr="00BB2271">
              <w:rPr>
                <w:rFonts w:ascii="Gill Sans MT" w:eastAsia="Verdana" w:hAnsi="Gill Sans MT" w:cs="Verdana"/>
                <w:bCs/>
                <w:lang w:val="en-GB"/>
              </w:rPr>
              <w:t xml:space="preserve"> and NNJS are agreed to upgrade this surgical </w:t>
            </w:r>
            <w:proofErr w:type="spellStart"/>
            <w:r w:rsidR="00BA47F5" w:rsidRPr="00BB2271">
              <w:rPr>
                <w:rFonts w:ascii="Gill Sans MT" w:eastAsia="Verdana" w:hAnsi="Gill Sans MT" w:cs="Verdana"/>
                <w:bCs/>
                <w:lang w:val="en-GB"/>
              </w:rPr>
              <w:t>center</w:t>
            </w:r>
            <w:proofErr w:type="spellEnd"/>
            <w:r w:rsidR="00BA47F5" w:rsidRPr="00BB2271">
              <w:rPr>
                <w:rFonts w:ascii="Gill Sans MT" w:eastAsia="Verdana" w:hAnsi="Gill Sans MT" w:cs="Verdana"/>
                <w:bCs/>
                <w:lang w:val="en-GB"/>
              </w:rPr>
              <w:t xml:space="preserve"> further as secondary eye hospital in future.</w:t>
            </w:r>
          </w:p>
          <w:p w14:paraId="3920C0A9" w14:textId="77777777" w:rsidR="00C73E1E" w:rsidRDefault="003023F0" w:rsidP="003023F0">
            <w:pPr>
              <w:spacing w:after="0" w:line="240" w:lineRule="auto"/>
              <w:jc w:val="both"/>
              <w:rPr>
                <w:rFonts w:ascii="Gill Sans MT" w:hAnsi="Gill Sans MT" w:cstheme="minorHAnsi"/>
                <w:lang w:val="en-GB"/>
              </w:rPr>
            </w:pPr>
            <w:r>
              <w:rPr>
                <w:rFonts w:ascii="Gill Sans MT" w:hAnsi="Gill Sans MT" w:cstheme="minorHAnsi"/>
                <w:lang w:val="en-GB"/>
              </w:rPr>
              <w:t xml:space="preserve">NNJS is planning to ensure periodic regular cataract surgeries from the centre </w:t>
            </w:r>
            <w:proofErr w:type="gramStart"/>
            <w:r>
              <w:rPr>
                <w:rFonts w:ascii="Gill Sans MT" w:hAnsi="Gill Sans MT" w:cstheme="minorHAnsi"/>
                <w:lang w:val="en-GB"/>
              </w:rPr>
              <w:t>in the near future</w:t>
            </w:r>
            <w:proofErr w:type="gramEnd"/>
            <w:r>
              <w:rPr>
                <w:rFonts w:ascii="Gill Sans MT" w:hAnsi="Gill Sans MT" w:cstheme="minorHAnsi"/>
                <w:lang w:val="en-GB"/>
              </w:rPr>
              <w:t xml:space="preserve"> with the provision of an Ophthalmologist being deployed.</w:t>
            </w:r>
            <w:r w:rsidR="00D34BE2">
              <w:rPr>
                <w:rFonts w:ascii="Gill Sans MT" w:hAnsi="Gill Sans MT" w:cstheme="minorHAnsi"/>
                <w:lang w:val="en-GB"/>
              </w:rPr>
              <w:t>in collaboration with local and provincial government</w:t>
            </w:r>
            <w:r w:rsidR="00755030">
              <w:rPr>
                <w:rFonts w:ascii="Gill Sans MT" w:hAnsi="Gill Sans MT" w:cstheme="minorHAnsi"/>
                <w:lang w:val="en-GB"/>
              </w:rPr>
              <w:t>.</w:t>
            </w:r>
          </w:p>
          <w:p w14:paraId="67E2CD74" w14:textId="77777777" w:rsidR="00755030" w:rsidRDefault="00755030" w:rsidP="003023F0">
            <w:pPr>
              <w:spacing w:after="0" w:line="240" w:lineRule="auto"/>
              <w:jc w:val="both"/>
              <w:rPr>
                <w:rFonts w:ascii="Gill Sans MT" w:hAnsi="Gill Sans MT" w:cstheme="minorHAnsi"/>
                <w:lang w:val="en-GB"/>
              </w:rPr>
            </w:pPr>
          </w:p>
          <w:p w14:paraId="02F0D042" w14:textId="77777777" w:rsidR="00755030" w:rsidRPr="00BB2271" w:rsidRDefault="00755030" w:rsidP="00755030">
            <w:pPr>
              <w:pStyle w:val="Kommentartext"/>
              <w:jc w:val="both"/>
              <w:rPr>
                <w:rFonts w:ascii="Gill Sans MT" w:hAnsi="Gill Sans MT"/>
                <w:sz w:val="22"/>
                <w:szCs w:val="22"/>
                <w:lang w:val="en-GB"/>
              </w:rPr>
            </w:pPr>
            <w:r w:rsidRPr="00BB2271">
              <w:rPr>
                <w:rFonts w:ascii="Gill Sans MT" w:hAnsi="Gill Sans MT"/>
                <w:sz w:val="22"/>
                <w:szCs w:val="22"/>
                <w:lang w:val="en-GB"/>
              </w:rPr>
              <w:t xml:space="preserve">In 2022, 280 </w:t>
            </w:r>
            <w:proofErr w:type="spellStart"/>
            <w:r w:rsidRPr="00BB2271">
              <w:rPr>
                <w:rFonts w:ascii="Gill Sans MT" w:hAnsi="Gill Sans MT"/>
                <w:sz w:val="22"/>
                <w:szCs w:val="22"/>
                <w:lang w:val="en-GB"/>
              </w:rPr>
              <w:t>catarct</w:t>
            </w:r>
            <w:proofErr w:type="spellEnd"/>
            <w:r w:rsidRPr="00BB2271">
              <w:rPr>
                <w:rFonts w:ascii="Gill Sans MT" w:hAnsi="Gill Sans MT"/>
                <w:sz w:val="22"/>
                <w:szCs w:val="22"/>
                <w:lang w:val="en-GB"/>
              </w:rPr>
              <w:t xml:space="preserve"> surgeries of 137 Men and 143 Women were performed at the upgraded surgical </w:t>
            </w:r>
            <w:proofErr w:type="gramStart"/>
            <w:r w:rsidRPr="00BB2271">
              <w:rPr>
                <w:rFonts w:ascii="Gill Sans MT" w:hAnsi="Gill Sans MT"/>
                <w:sz w:val="22"/>
                <w:szCs w:val="22"/>
                <w:lang w:val="en-GB"/>
              </w:rPr>
              <w:t>centre  including</w:t>
            </w:r>
            <w:proofErr w:type="gramEnd"/>
            <w:r w:rsidRPr="00BB2271">
              <w:rPr>
                <w:rFonts w:ascii="Gill Sans MT" w:hAnsi="Gill Sans MT"/>
                <w:sz w:val="22"/>
                <w:szCs w:val="22"/>
                <w:lang w:val="en-GB"/>
              </w:rPr>
              <w:t xml:space="preserve"> 9 persons with disabilities.</w:t>
            </w:r>
          </w:p>
          <w:p w14:paraId="5A6C99BE" w14:textId="09FF1837" w:rsidR="00755030" w:rsidRPr="00346920" w:rsidRDefault="0056142D" w:rsidP="003023F0">
            <w:pPr>
              <w:spacing w:after="0" w:line="240" w:lineRule="auto"/>
              <w:jc w:val="both"/>
              <w:rPr>
                <w:rFonts w:ascii="Gill Sans MT" w:hAnsi="Gill Sans MT" w:cstheme="minorHAnsi"/>
                <w:lang w:val="en-GB"/>
              </w:rPr>
            </w:pPr>
            <w:r>
              <w:rPr>
                <w:rFonts w:ascii="Gill Sans MT" w:hAnsi="Gill Sans MT" w:cstheme="minorHAnsi"/>
                <w:lang w:val="en-GB"/>
              </w:rPr>
              <w:t xml:space="preserve"> </w:t>
            </w:r>
          </w:p>
        </w:tc>
      </w:tr>
    </w:tbl>
    <w:tbl>
      <w:tblPr>
        <w:tblpPr w:leftFromText="180" w:rightFromText="180" w:vertAnchor="text" w:horzAnchor="margin" w:tblpY="-1133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101A5" w:rsidRPr="008B61B1" w14:paraId="03C3A0CB" w14:textId="77777777" w:rsidTr="009101A5">
        <w:trPr>
          <w:trHeight w:hRule="exact" w:val="397"/>
        </w:trPr>
        <w:tc>
          <w:tcPr>
            <w:tcW w:w="9776" w:type="dxa"/>
            <w:shd w:val="clear" w:color="auto" w:fill="auto"/>
          </w:tcPr>
          <w:p w14:paraId="09117A0D" w14:textId="77777777" w:rsidR="009101A5" w:rsidRPr="00346920" w:rsidRDefault="009101A5" w:rsidP="009101A5">
            <w:pPr>
              <w:pStyle w:val="Listenabsatz"/>
              <w:numPr>
                <w:ilvl w:val="2"/>
                <w:numId w:val="14"/>
              </w:numPr>
              <w:spacing w:line="240" w:lineRule="auto"/>
              <w:ind w:left="314" w:hanging="314"/>
              <w:jc w:val="both"/>
              <w:rPr>
                <w:rFonts w:ascii="Gill Sans MT" w:hAnsi="Gill Sans MT" w:cstheme="minorHAnsi"/>
                <w:b/>
                <w:bCs/>
                <w:lang w:val="en-US"/>
              </w:rPr>
            </w:pPr>
            <w:r w:rsidRPr="00346920">
              <w:rPr>
                <w:rFonts w:ascii="Gill Sans MT" w:hAnsi="Gill Sans MT" w:cstheme="minorHAnsi"/>
                <w:b/>
                <w:bCs/>
                <w:lang w:val="en-US"/>
              </w:rPr>
              <w:lastRenderedPageBreak/>
              <w:t>Establishment of a low vision department at Surkhet Eye Hospital</w:t>
            </w:r>
          </w:p>
          <w:p w14:paraId="7E83F905" w14:textId="77777777" w:rsidR="009101A5" w:rsidRPr="00346920" w:rsidRDefault="009101A5" w:rsidP="009101A5">
            <w:pPr>
              <w:spacing w:line="240" w:lineRule="auto"/>
              <w:jc w:val="both"/>
              <w:rPr>
                <w:rFonts w:ascii="Gill Sans MT" w:hAnsi="Gill Sans MT" w:cstheme="minorHAnsi"/>
                <w:b/>
                <w:bCs/>
                <w:lang w:val="en-US"/>
              </w:rPr>
            </w:pPr>
          </w:p>
          <w:p w14:paraId="27F52CC7" w14:textId="77777777" w:rsidR="009101A5" w:rsidRPr="00346920" w:rsidRDefault="009101A5" w:rsidP="009101A5">
            <w:pPr>
              <w:spacing w:line="240" w:lineRule="auto"/>
              <w:rPr>
                <w:rFonts w:ascii="Gill Sans MT" w:hAnsi="Gill Sans MT" w:cstheme="minorHAnsi"/>
                <w:lang w:val="en-US"/>
              </w:rPr>
            </w:pPr>
          </w:p>
        </w:tc>
      </w:tr>
      <w:tr w:rsidR="009101A5" w:rsidRPr="00346920" w14:paraId="58B8697F" w14:textId="77777777" w:rsidTr="009101A5">
        <w:trPr>
          <w:trHeight w:hRule="exact" w:val="10666"/>
        </w:trPr>
        <w:tc>
          <w:tcPr>
            <w:tcW w:w="9776" w:type="dxa"/>
            <w:shd w:val="clear" w:color="auto" w:fill="auto"/>
          </w:tcPr>
          <w:p w14:paraId="02FC3EB4" w14:textId="77777777" w:rsidR="009101A5" w:rsidRPr="00BB2271" w:rsidRDefault="009101A5" w:rsidP="009101A5">
            <w:pPr>
              <w:tabs>
                <w:tab w:val="left" w:pos="567"/>
              </w:tabs>
              <w:spacing w:after="0" w:line="240" w:lineRule="auto"/>
              <w:jc w:val="both"/>
              <w:rPr>
                <w:rFonts w:ascii="Gill Sans MT" w:hAnsi="Gill Sans MT" w:cs="Calibri"/>
                <w:bCs/>
                <w:color w:val="000000"/>
                <w:lang w:val="en-GB" w:bidi="ne-NP"/>
              </w:rPr>
            </w:pPr>
            <w:r w:rsidRPr="00BB2271">
              <w:rPr>
                <w:rFonts w:ascii="Gill Sans MT" w:hAnsi="Gill Sans MT" w:cs="Calibri"/>
                <w:bCs/>
                <w:color w:val="000000"/>
                <w:lang w:val="en-GB" w:bidi="ne-NP"/>
              </w:rPr>
              <w:t xml:space="preserve">We had handed over the following necessary low vision </w:t>
            </w:r>
            <w:proofErr w:type="spellStart"/>
            <w:r w:rsidRPr="00BB2271">
              <w:rPr>
                <w:rFonts w:ascii="Gill Sans MT" w:hAnsi="Gill Sans MT" w:cs="Calibri"/>
                <w:bCs/>
                <w:color w:val="000000"/>
                <w:lang w:val="en-GB" w:bidi="ne-NP"/>
              </w:rPr>
              <w:t>equipments</w:t>
            </w:r>
            <w:proofErr w:type="spellEnd"/>
            <w:r w:rsidRPr="00BB2271">
              <w:rPr>
                <w:rFonts w:ascii="Gill Sans MT" w:hAnsi="Gill Sans MT" w:cs="Calibri"/>
                <w:bCs/>
                <w:color w:val="000000"/>
                <w:lang w:val="en-GB" w:bidi="ne-NP"/>
              </w:rPr>
              <w:t xml:space="preserve"> for establishing the low vision Department at </w:t>
            </w:r>
            <w:proofErr w:type="spellStart"/>
            <w:r w:rsidRPr="00BB2271">
              <w:rPr>
                <w:rFonts w:ascii="Gill Sans MT" w:hAnsi="Gill Sans MT" w:cs="Calibri"/>
                <w:bCs/>
                <w:color w:val="000000"/>
                <w:lang w:val="en-GB" w:bidi="ne-NP"/>
              </w:rPr>
              <w:t>Surkhet</w:t>
            </w:r>
            <w:proofErr w:type="spellEnd"/>
            <w:r w:rsidRPr="00BB2271">
              <w:rPr>
                <w:rFonts w:ascii="Gill Sans MT" w:hAnsi="Gill Sans MT" w:cs="Calibri"/>
                <w:bCs/>
                <w:color w:val="000000"/>
                <w:lang w:val="en-GB" w:bidi="ne-NP"/>
              </w:rPr>
              <w:t xml:space="preserve"> Eye Hospital:</w:t>
            </w:r>
          </w:p>
          <w:tbl>
            <w:tblPr>
              <w:tblW w:w="7073" w:type="dxa"/>
              <w:jc w:val="center"/>
              <w:tblLook w:val="04A0" w:firstRow="1" w:lastRow="0" w:firstColumn="1" w:lastColumn="0" w:noHBand="0" w:noVBand="1"/>
            </w:tblPr>
            <w:tblGrid>
              <w:gridCol w:w="654"/>
              <w:gridCol w:w="5769"/>
              <w:gridCol w:w="650"/>
            </w:tblGrid>
            <w:tr w:rsidR="009101A5" w:rsidRPr="009101A5" w14:paraId="3E606FF3" w14:textId="77777777" w:rsidTr="00C569EA">
              <w:trPr>
                <w:trHeight w:val="368"/>
                <w:jc w:val="center"/>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2049"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proofErr w:type="spellStart"/>
                  <w:r w:rsidRPr="009101A5">
                    <w:rPr>
                      <w:rFonts w:ascii="Gill Sans MT" w:hAnsi="Gill Sans MT" w:cs="Calibri"/>
                      <w:b/>
                      <w:bCs/>
                      <w:color w:val="000000"/>
                      <w:sz w:val="20"/>
                      <w:szCs w:val="20"/>
                      <w:lang w:bidi="ne-NP"/>
                    </w:rPr>
                    <w:t>S.N</w:t>
                  </w:r>
                  <w:proofErr w:type="spellEnd"/>
                  <w:r w:rsidRPr="009101A5">
                    <w:rPr>
                      <w:rFonts w:ascii="Gill Sans MT" w:hAnsi="Gill Sans MT" w:cs="Calibri"/>
                      <w:b/>
                      <w:bCs/>
                      <w:color w:val="000000"/>
                      <w:sz w:val="20"/>
                      <w:szCs w:val="20"/>
                      <w:lang w:bidi="ne-NP"/>
                    </w:rPr>
                    <w:t>.</w:t>
                  </w:r>
                </w:p>
              </w:tc>
              <w:tc>
                <w:tcPr>
                  <w:tcW w:w="5769" w:type="dxa"/>
                  <w:tcBorders>
                    <w:top w:val="single" w:sz="4" w:space="0" w:color="auto"/>
                    <w:left w:val="nil"/>
                    <w:bottom w:val="single" w:sz="4" w:space="0" w:color="auto"/>
                    <w:right w:val="single" w:sz="4" w:space="0" w:color="auto"/>
                  </w:tcBorders>
                  <w:shd w:val="clear" w:color="auto" w:fill="auto"/>
                  <w:noWrap/>
                  <w:vAlign w:val="bottom"/>
                  <w:hideMark/>
                </w:tcPr>
                <w:p w14:paraId="2D296066"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 xml:space="preserve">Devices For Low Vision Clinic at </w:t>
                  </w:r>
                  <w:proofErr w:type="spellStart"/>
                  <w:r w:rsidRPr="00BB2271">
                    <w:rPr>
                      <w:rFonts w:ascii="Gill Sans MT" w:hAnsi="Gill Sans MT" w:cs="Calibri"/>
                      <w:b/>
                      <w:bCs/>
                      <w:color w:val="000000"/>
                      <w:sz w:val="20"/>
                      <w:szCs w:val="20"/>
                      <w:lang w:val="en-GB" w:bidi="ne-NP"/>
                    </w:rPr>
                    <w:t>SEH</w:t>
                  </w:r>
                  <w:proofErr w:type="spellEnd"/>
                  <w:r w:rsidRPr="00BB2271">
                    <w:rPr>
                      <w:rFonts w:ascii="Gill Sans MT" w:hAnsi="Gill Sans MT" w:cs="Calibri"/>
                      <w:b/>
                      <w:bCs/>
                      <w:color w:val="000000"/>
                      <w:sz w:val="20"/>
                      <w:szCs w:val="20"/>
                      <w:lang w:val="en-GB" w:bidi="ne-NP"/>
                    </w:rPr>
                    <w:t xml:space="preserve"> </w:t>
                  </w: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14:paraId="2763E54D"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proofErr w:type="spellStart"/>
                  <w:r w:rsidRPr="009101A5">
                    <w:rPr>
                      <w:rFonts w:ascii="Gill Sans MT" w:hAnsi="Gill Sans MT" w:cs="Calibri"/>
                      <w:b/>
                      <w:bCs/>
                      <w:color w:val="000000"/>
                      <w:sz w:val="20"/>
                      <w:szCs w:val="20"/>
                      <w:lang w:bidi="ne-NP"/>
                    </w:rPr>
                    <w:t>No</w:t>
                  </w:r>
                  <w:proofErr w:type="spellEnd"/>
                </w:p>
              </w:tc>
            </w:tr>
            <w:tr w:rsidR="009101A5" w:rsidRPr="009101A5" w14:paraId="2DEF92F7" w14:textId="77777777" w:rsidTr="00C569EA">
              <w:trPr>
                <w:trHeight w:val="29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4B380DE"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1</w:t>
                  </w:r>
                </w:p>
              </w:tc>
              <w:tc>
                <w:tcPr>
                  <w:tcW w:w="5769" w:type="dxa"/>
                  <w:tcBorders>
                    <w:top w:val="nil"/>
                    <w:left w:val="nil"/>
                    <w:bottom w:val="single" w:sz="4" w:space="0" w:color="auto"/>
                    <w:right w:val="single" w:sz="4" w:space="0" w:color="auto"/>
                  </w:tcBorders>
                  <w:shd w:val="clear" w:color="auto" w:fill="auto"/>
                  <w:noWrap/>
                  <w:vAlign w:val="bottom"/>
                  <w:hideMark/>
                </w:tcPr>
                <w:p w14:paraId="456371FB"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Streak retinoscope</w:t>
                  </w:r>
                </w:p>
              </w:tc>
              <w:tc>
                <w:tcPr>
                  <w:tcW w:w="650" w:type="dxa"/>
                  <w:tcBorders>
                    <w:top w:val="nil"/>
                    <w:left w:val="nil"/>
                    <w:bottom w:val="single" w:sz="4" w:space="0" w:color="auto"/>
                    <w:right w:val="single" w:sz="4" w:space="0" w:color="auto"/>
                  </w:tcBorders>
                  <w:shd w:val="clear" w:color="auto" w:fill="auto"/>
                  <w:noWrap/>
                  <w:vAlign w:val="bottom"/>
                  <w:hideMark/>
                </w:tcPr>
                <w:p w14:paraId="13187FE8"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1</w:t>
                  </w:r>
                </w:p>
              </w:tc>
            </w:tr>
            <w:tr w:rsidR="009101A5" w:rsidRPr="009101A5" w14:paraId="401E36B5" w14:textId="77777777" w:rsidTr="00C569EA">
              <w:trPr>
                <w:trHeight w:val="29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AE5E399"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c>
                <w:tcPr>
                  <w:tcW w:w="5769" w:type="dxa"/>
                  <w:tcBorders>
                    <w:top w:val="nil"/>
                    <w:left w:val="nil"/>
                    <w:bottom w:val="single" w:sz="4" w:space="0" w:color="auto"/>
                    <w:right w:val="single" w:sz="4" w:space="0" w:color="auto"/>
                  </w:tcBorders>
                  <w:shd w:val="clear" w:color="auto" w:fill="auto"/>
                  <w:noWrap/>
                  <w:vAlign w:val="bottom"/>
                  <w:hideMark/>
                </w:tcPr>
                <w:p w14:paraId="40594491"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Direct ophthalmoscope</w:t>
                  </w:r>
                </w:p>
              </w:tc>
              <w:tc>
                <w:tcPr>
                  <w:tcW w:w="650" w:type="dxa"/>
                  <w:tcBorders>
                    <w:top w:val="nil"/>
                    <w:left w:val="nil"/>
                    <w:bottom w:val="single" w:sz="4" w:space="0" w:color="auto"/>
                    <w:right w:val="single" w:sz="4" w:space="0" w:color="auto"/>
                  </w:tcBorders>
                  <w:shd w:val="clear" w:color="auto" w:fill="auto"/>
                  <w:noWrap/>
                  <w:vAlign w:val="bottom"/>
                  <w:hideMark/>
                </w:tcPr>
                <w:p w14:paraId="3BA83C4D"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1</w:t>
                  </w:r>
                </w:p>
              </w:tc>
            </w:tr>
            <w:tr w:rsidR="009101A5" w:rsidRPr="009101A5" w14:paraId="62036D75" w14:textId="77777777" w:rsidTr="00C569EA">
              <w:trPr>
                <w:trHeight w:val="224"/>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2258456"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3</w:t>
                  </w:r>
                </w:p>
              </w:tc>
              <w:tc>
                <w:tcPr>
                  <w:tcW w:w="5769" w:type="dxa"/>
                  <w:tcBorders>
                    <w:top w:val="nil"/>
                    <w:left w:val="nil"/>
                    <w:bottom w:val="single" w:sz="4" w:space="0" w:color="auto"/>
                    <w:right w:val="single" w:sz="4" w:space="0" w:color="auto"/>
                  </w:tcBorders>
                  <w:shd w:val="clear" w:color="auto" w:fill="auto"/>
                  <w:noWrap/>
                  <w:vAlign w:val="bottom"/>
                  <w:hideMark/>
                </w:tcPr>
                <w:p w14:paraId="5452B520" w14:textId="77777777" w:rsidR="009101A5" w:rsidRPr="00BB2271" w:rsidRDefault="009101A5" w:rsidP="008B61B1">
                  <w:pPr>
                    <w:framePr w:hSpace="180" w:wrap="around" w:vAnchor="text" w:hAnchor="margin" w:y="-11335"/>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Trial lens set (full aperture)</w:t>
                  </w:r>
                </w:p>
              </w:tc>
              <w:tc>
                <w:tcPr>
                  <w:tcW w:w="650" w:type="dxa"/>
                  <w:tcBorders>
                    <w:top w:val="nil"/>
                    <w:left w:val="nil"/>
                    <w:bottom w:val="single" w:sz="4" w:space="0" w:color="auto"/>
                    <w:right w:val="single" w:sz="4" w:space="0" w:color="auto"/>
                  </w:tcBorders>
                  <w:shd w:val="clear" w:color="auto" w:fill="auto"/>
                  <w:noWrap/>
                  <w:vAlign w:val="bottom"/>
                  <w:hideMark/>
                </w:tcPr>
                <w:p w14:paraId="03FB7D52"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1</w:t>
                  </w:r>
                </w:p>
              </w:tc>
            </w:tr>
            <w:tr w:rsidR="009101A5" w:rsidRPr="009101A5" w14:paraId="4A10EBA3" w14:textId="77777777" w:rsidTr="00C569EA">
              <w:trPr>
                <w:trHeight w:val="251"/>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8B03F6"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4</w:t>
                  </w:r>
                </w:p>
              </w:tc>
              <w:tc>
                <w:tcPr>
                  <w:tcW w:w="5769" w:type="dxa"/>
                  <w:tcBorders>
                    <w:top w:val="nil"/>
                    <w:left w:val="nil"/>
                    <w:bottom w:val="single" w:sz="4" w:space="0" w:color="auto"/>
                    <w:right w:val="single" w:sz="4" w:space="0" w:color="auto"/>
                  </w:tcBorders>
                  <w:shd w:val="clear" w:color="auto" w:fill="auto"/>
                  <w:noWrap/>
                  <w:vAlign w:val="bottom"/>
                  <w:hideMark/>
                </w:tcPr>
                <w:p w14:paraId="4823C1C5"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Universal trial frames</w:t>
                  </w:r>
                </w:p>
              </w:tc>
              <w:tc>
                <w:tcPr>
                  <w:tcW w:w="650" w:type="dxa"/>
                  <w:tcBorders>
                    <w:top w:val="nil"/>
                    <w:left w:val="nil"/>
                    <w:bottom w:val="single" w:sz="4" w:space="0" w:color="auto"/>
                    <w:right w:val="single" w:sz="4" w:space="0" w:color="auto"/>
                  </w:tcBorders>
                  <w:shd w:val="clear" w:color="auto" w:fill="auto"/>
                  <w:noWrap/>
                  <w:vAlign w:val="bottom"/>
                  <w:hideMark/>
                </w:tcPr>
                <w:p w14:paraId="1ECD6E65"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1</w:t>
                  </w:r>
                </w:p>
              </w:tc>
            </w:tr>
            <w:tr w:rsidR="009101A5" w:rsidRPr="009101A5" w14:paraId="5CF1A1C8" w14:textId="77777777" w:rsidTr="00C569EA">
              <w:trPr>
                <w:trHeight w:val="251"/>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62CA8FB"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5</w:t>
                  </w:r>
                </w:p>
              </w:tc>
              <w:tc>
                <w:tcPr>
                  <w:tcW w:w="5769" w:type="dxa"/>
                  <w:tcBorders>
                    <w:top w:val="nil"/>
                    <w:left w:val="nil"/>
                    <w:bottom w:val="single" w:sz="4" w:space="0" w:color="auto"/>
                    <w:right w:val="single" w:sz="4" w:space="0" w:color="auto"/>
                  </w:tcBorders>
                  <w:shd w:val="clear" w:color="auto" w:fill="auto"/>
                  <w:noWrap/>
                  <w:vAlign w:val="bottom"/>
                  <w:hideMark/>
                </w:tcPr>
                <w:p w14:paraId="7A5B53B6" w14:textId="77777777" w:rsidR="009101A5" w:rsidRPr="00BB2271" w:rsidRDefault="009101A5" w:rsidP="008B61B1">
                  <w:pPr>
                    <w:framePr w:hSpace="180" w:wrap="around" w:vAnchor="text" w:hAnchor="margin" w:y="-11335"/>
                    <w:spacing w:line="240" w:lineRule="auto"/>
                    <w:contextualSpacing/>
                    <w:rPr>
                      <w:rFonts w:ascii="Gill Sans MT" w:hAnsi="Gill Sans MT" w:cs="Calibri"/>
                      <w:color w:val="000000"/>
                      <w:sz w:val="20"/>
                      <w:szCs w:val="20"/>
                      <w:lang w:val="en-GB" w:bidi="ne-NP"/>
                    </w:rPr>
                  </w:pPr>
                  <w:proofErr w:type="spellStart"/>
                  <w:r w:rsidRPr="00BB2271">
                    <w:rPr>
                      <w:rFonts w:ascii="Gill Sans MT" w:hAnsi="Gill Sans MT" w:cs="Calibri"/>
                      <w:color w:val="000000"/>
                      <w:sz w:val="20"/>
                      <w:szCs w:val="20"/>
                      <w:lang w:val="en-GB" w:bidi="ne-NP"/>
                    </w:rPr>
                    <w:t>Pediatric</w:t>
                  </w:r>
                  <w:proofErr w:type="spellEnd"/>
                  <w:r w:rsidRPr="00BB2271">
                    <w:rPr>
                      <w:rFonts w:ascii="Gill Sans MT" w:hAnsi="Gill Sans MT" w:cs="Calibri"/>
                      <w:color w:val="000000"/>
                      <w:sz w:val="20"/>
                      <w:szCs w:val="20"/>
                      <w:lang w:val="en-GB" w:bidi="ne-NP"/>
                    </w:rPr>
                    <w:t xml:space="preserve"> trial frames (2 pairs of different sizes)</w:t>
                  </w:r>
                </w:p>
              </w:tc>
              <w:tc>
                <w:tcPr>
                  <w:tcW w:w="650" w:type="dxa"/>
                  <w:tcBorders>
                    <w:top w:val="nil"/>
                    <w:left w:val="nil"/>
                    <w:bottom w:val="single" w:sz="4" w:space="0" w:color="auto"/>
                    <w:right w:val="single" w:sz="4" w:space="0" w:color="auto"/>
                  </w:tcBorders>
                  <w:shd w:val="clear" w:color="auto" w:fill="auto"/>
                  <w:noWrap/>
                  <w:vAlign w:val="bottom"/>
                  <w:hideMark/>
                </w:tcPr>
                <w:p w14:paraId="1CA7659B"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2</w:t>
                  </w:r>
                </w:p>
              </w:tc>
            </w:tr>
            <w:tr w:rsidR="009101A5" w:rsidRPr="009101A5" w14:paraId="573B768E" w14:textId="77777777" w:rsidTr="00C569EA">
              <w:trPr>
                <w:trHeight w:val="29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D85185"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6</w:t>
                  </w:r>
                </w:p>
              </w:tc>
              <w:tc>
                <w:tcPr>
                  <w:tcW w:w="5769" w:type="dxa"/>
                  <w:tcBorders>
                    <w:top w:val="nil"/>
                    <w:left w:val="nil"/>
                    <w:bottom w:val="single" w:sz="4" w:space="0" w:color="auto"/>
                    <w:right w:val="single" w:sz="4" w:space="0" w:color="auto"/>
                  </w:tcBorders>
                  <w:shd w:val="clear" w:color="auto" w:fill="auto"/>
                  <w:noWrap/>
                  <w:vAlign w:val="bottom"/>
                  <w:hideMark/>
                </w:tcPr>
                <w:p w14:paraId="51BC2951" w14:textId="77777777" w:rsidR="009101A5" w:rsidRPr="00BB2271" w:rsidRDefault="009101A5" w:rsidP="008B61B1">
                  <w:pPr>
                    <w:framePr w:hSpace="180" w:wrap="around" w:vAnchor="text" w:hAnchor="margin" w:y="-11335"/>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 xml:space="preserve">Long handle </w:t>
                  </w:r>
                  <w:proofErr w:type="spellStart"/>
                  <w:r w:rsidRPr="00BB2271">
                    <w:rPr>
                      <w:rFonts w:ascii="Gill Sans MT" w:hAnsi="Gill Sans MT" w:cs="Calibri"/>
                      <w:color w:val="000000"/>
                      <w:sz w:val="20"/>
                      <w:szCs w:val="20"/>
                      <w:lang w:val="en-GB" w:bidi="ne-NP"/>
                    </w:rPr>
                    <w:t>occluder</w:t>
                  </w:r>
                  <w:proofErr w:type="spellEnd"/>
                  <w:r w:rsidRPr="00BB2271">
                    <w:rPr>
                      <w:rFonts w:ascii="Gill Sans MT" w:hAnsi="Gill Sans MT" w:cs="Calibri"/>
                      <w:color w:val="000000"/>
                      <w:sz w:val="20"/>
                      <w:szCs w:val="20"/>
                      <w:lang w:val="en-GB" w:bidi="ne-NP"/>
                    </w:rPr>
                    <w:t xml:space="preserve"> with pinholes</w:t>
                  </w:r>
                </w:p>
              </w:tc>
              <w:tc>
                <w:tcPr>
                  <w:tcW w:w="650" w:type="dxa"/>
                  <w:tcBorders>
                    <w:top w:val="nil"/>
                    <w:left w:val="nil"/>
                    <w:bottom w:val="single" w:sz="4" w:space="0" w:color="auto"/>
                    <w:right w:val="single" w:sz="4" w:space="0" w:color="auto"/>
                  </w:tcBorders>
                  <w:shd w:val="clear" w:color="auto" w:fill="auto"/>
                  <w:noWrap/>
                  <w:vAlign w:val="bottom"/>
                  <w:hideMark/>
                </w:tcPr>
                <w:p w14:paraId="3A89E5A3"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2</w:t>
                  </w:r>
                </w:p>
              </w:tc>
            </w:tr>
            <w:tr w:rsidR="009101A5" w:rsidRPr="009101A5" w14:paraId="195E20C0" w14:textId="77777777" w:rsidTr="00C569EA">
              <w:trPr>
                <w:trHeight w:val="143"/>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F400559"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7</w:t>
                  </w:r>
                </w:p>
              </w:tc>
              <w:tc>
                <w:tcPr>
                  <w:tcW w:w="5769" w:type="dxa"/>
                  <w:tcBorders>
                    <w:top w:val="nil"/>
                    <w:left w:val="nil"/>
                    <w:bottom w:val="single" w:sz="4" w:space="0" w:color="auto"/>
                    <w:right w:val="single" w:sz="4" w:space="0" w:color="auto"/>
                  </w:tcBorders>
                  <w:shd w:val="clear" w:color="auto" w:fill="auto"/>
                  <w:noWrap/>
                  <w:vAlign w:val="bottom"/>
                  <w:hideMark/>
                </w:tcPr>
                <w:p w14:paraId="7619E00D"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 xml:space="preserve">Pen torch </w:t>
                  </w:r>
                </w:p>
              </w:tc>
              <w:tc>
                <w:tcPr>
                  <w:tcW w:w="650" w:type="dxa"/>
                  <w:tcBorders>
                    <w:top w:val="nil"/>
                    <w:left w:val="nil"/>
                    <w:bottom w:val="single" w:sz="4" w:space="0" w:color="auto"/>
                    <w:right w:val="single" w:sz="4" w:space="0" w:color="auto"/>
                  </w:tcBorders>
                  <w:shd w:val="clear" w:color="auto" w:fill="auto"/>
                  <w:noWrap/>
                  <w:vAlign w:val="bottom"/>
                  <w:hideMark/>
                </w:tcPr>
                <w:p w14:paraId="59B53FD1"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1</w:t>
                  </w:r>
                </w:p>
              </w:tc>
            </w:tr>
            <w:tr w:rsidR="009101A5" w:rsidRPr="009101A5" w14:paraId="7F592145" w14:textId="77777777" w:rsidTr="00C569EA">
              <w:trPr>
                <w:trHeight w:val="26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B1B27D6"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8</w:t>
                  </w:r>
                </w:p>
              </w:tc>
              <w:tc>
                <w:tcPr>
                  <w:tcW w:w="5769" w:type="dxa"/>
                  <w:tcBorders>
                    <w:top w:val="nil"/>
                    <w:left w:val="nil"/>
                    <w:bottom w:val="single" w:sz="4" w:space="0" w:color="auto"/>
                    <w:right w:val="single" w:sz="4" w:space="0" w:color="auto"/>
                  </w:tcBorders>
                  <w:shd w:val="clear" w:color="auto" w:fill="auto"/>
                  <w:vAlign w:val="bottom"/>
                  <w:hideMark/>
                </w:tcPr>
                <w:p w14:paraId="6BD41E85"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 xml:space="preserve">Distant LogMAR test charts </w:t>
                  </w:r>
                </w:p>
              </w:tc>
              <w:tc>
                <w:tcPr>
                  <w:tcW w:w="650" w:type="dxa"/>
                  <w:tcBorders>
                    <w:top w:val="nil"/>
                    <w:left w:val="nil"/>
                    <w:bottom w:val="single" w:sz="4" w:space="0" w:color="auto"/>
                    <w:right w:val="single" w:sz="4" w:space="0" w:color="auto"/>
                  </w:tcBorders>
                  <w:shd w:val="clear" w:color="auto" w:fill="auto"/>
                  <w:noWrap/>
                  <w:vAlign w:val="bottom"/>
                  <w:hideMark/>
                </w:tcPr>
                <w:p w14:paraId="43A3D618"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3</w:t>
                  </w:r>
                </w:p>
              </w:tc>
            </w:tr>
            <w:tr w:rsidR="009101A5" w:rsidRPr="009101A5" w14:paraId="506FB0F3" w14:textId="77777777" w:rsidTr="00C569EA">
              <w:trPr>
                <w:trHeight w:val="17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95E4A02"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9</w:t>
                  </w:r>
                </w:p>
              </w:tc>
              <w:tc>
                <w:tcPr>
                  <w:tcW w:w="5769" w:type="dxa"/>
                  <w:tcBorders>
                    <w:top w:val="nil"/>
                    <w:left w:val="nil"/>
                    <w:bottom w:val="single" w:sz="4" w:space="0" w:color="auto"/>
                    <w:right w:val="single" w:sz="4" w:space="0" w:color="auto"/>
                  </w:tcBorders>
                  <w:shd w:val="clear" w:color="auto" w:fill="auto"/>
                  <w:vAlign w:val="bottom"/>
                  <w:hideMark/>
                </w:tcPr>
                <w:p w14:paraId="5149DE9B" w14:textId="77777777" w:rsidR="009101A5" w:rsidRPr="009101A5" w:rsidRDefault="009101A5" w:rsidP="008B61B1">
                  <w:pPr>
                    <w:framePr w:hSpace="180" w:wrap="around" w:vAnchor="text" w:hAnchor="margin" w:y="-11335"/>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 xml:space="preserve">Near vision tests </w:t>
                  </w:r>
                </w:p>
              </w:tc>
              <w:tc>
                <w:tcPr>
                  <w:tcW w:w="650" w:type="dxa"/>
                  <w:tcBorders>
                    <w:top w:val="nil"/>
                    <w:left w:val="nil"/>
                    <w:bottom w:val="single" w:sz="4" w:space="0" w:color="auto"/>
                    <w:right w:val="single" w:sz="4" w:space="0" w:color="auto"/>
                  </w:tcBorders>
                  <w:shd w:val="clear" w:color="auto" w:fill="auto"/>
                  <w:noWrap/>
                  <w:vAlign w:val="bottom"/>
                  <w:hideMark/>
                </w:tcPr>
                <w:p w14:paraId="19EDBCC6"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4</w:t>
                  </w:r>
                </w:p>
              </w:tc>
            </w:tr>
            <w:tr w:rsidR="009101A5" w:rsidRPr="009101A5" w14:paraId="04F457EA" w14:textId="77777777" w:rsidTr="00C569EA">
              <w:trPr>
                <w:trHeight w:val="31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7E43CE2"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10</w:t>
                  </w:r>
                </w:p>
              </w:tc>
              <w:tc>
                <w:tcPr>
                  <w:tcW w:w="5769" w:type="dxa"/>
                  <w:tcBorders>
                    <w:top w:val="nil"/>
                    <w:left w:val="nil"/>
                    <w:bottom w:val="single" w:sz="4" w:space="0" w:color="auto"/>
                    <w:right w:val="single" w:sz="4" w:space="0" w:color="auto"/>
                  </w:tcBorders>
                  <w:shd w:val="clear" w:color="auto" w:fill="auto"/>
                  <w:vAlign w:val="bottom"/>
                  <w:hideMark/>
                </w:tcPr>
                <w:p w14:paraId="3A008571" w14:textId="77777777" w:rsidR="009101A5" w:rsidRPr="00BB2271" w:rsidRDefault="009101A5" w:rsidP="008B61B1">
                  <w:pPr>
                    <w:framePr w:hSpace="180" w:wrap="around" w:vAnchor="text" w:hAnchor="margin" w:y="-11335"/>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 xml:space="preserve">Symbol </w:t>
                  </w:r>
                  <w:proofErr w:type="spellStart"/>
                  <w:r w:rsidRPr="00BB2271">
                    <w:rPr>
                      <w:rFonts w:ascii="Gill Sans MT" w:hAnsi="Gill Sans MT" w:cs="Calibri"/>
                      <w:color w:val="000000"/>
                      <w:sz w:val="20"/>
                      <w:szCs w:val="20"/>
                      <w:lang w:val="en-GB" w:bidi="ne-NP"/>
                    </w:rPr>
                    <w:t>pediatric</w:t>
                  </w:r>
                  <w:proofErr w:type="spellEnd"/>
                  <w:r w:rsidRPr="00BB2271">
                    <w:rPr>
                      <w:rFonts w:ascii="Gill Sans MT" w:hAnsi="Gill Sans MT" w:cs="Calibri"/>
                      <w:color w:val="000000"/>
                      <w:sz w:val="20"/>
                      <w:szCs w:val="20"/>
                      <w:lang w:val="en-GB" w:bidi="ne-NP"/>
                    </w:rPr>
                    <w:t xml:space="preserve"> tests for matching and pointing (with and without crowding)</w:t>
                  </w:r>
                </w:p>
              </w:tc>
              <w:tc>
                <w:tcPr>
                  <w:tcW w:w="650" w:type="dxa"/>
                  <w:tcBorders>
                    <w:top w:val="nil"/>
                    <w:left w:val="nil"/>
                    <w:bottom w:val="single" w:sz="4" w:space="0" w:color="auto"/>
                    <w:right w:val="single" w:sz="4" w:space="0" w:color="auto"/>
                  </w:tcBorders>
                  <w:shd w:val="clear" w:color="auto" w:fill="auto"/>
                  <w:noWrap/>
                  <w:vAlign w:val="bottom"/>
                  <w:hideMark/>
                </w:tcPr>
                <w:p w14:paraId="410C03A3"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bidi="ne-NP"/>
                    </w:rPr>
                  </w:pPr>
                  <w:r w:rsidRPr="009101A5">
                    <w:rPr>
                      <w:rFonts w:ascii="Gill Sans MT" w:hAnsi="Gill Sans MT" w:cs="Calibri"/>
                      <w:color w:val="000000"/>
                      <w:sz w:val="20"/>
                      <w:szCs w:val="20"/>
                      <w:lang w:bidi="ne-NP"/>
                    </w:rPr>
                    <w:t>2</w:t>
                  </w:r>
                </w:p>
              </w:tc>
            </w:tr>
            <w:tr w:rsidR="009101A5" w:rsidRPr="008B61B1" w14:paraId="76E7BDDE" w14:textId="77777777" w:rsidTr="00C569EA">
              <w:trPr>
                <w:trHeight w:val="170"/>
                <w:jc w:val="center"/>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CDD5B5D" w14:textId="77777777" w:rsidR="009101A5" w:rsidRPr="009101A5"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11</w:t>
                  </w:r>
                </w:p>
              </w:tc>
              <w:tc>
                <w:tcPr>
                  <w:tcW w:w="5769" w:type="dxa"/>
                  <w:tcBorders>
                    <w:top w:val="nil"/>
                    <w:left w:val="nil"/>
                    <w:bottom w:val="single" w:sz="4" w:space="0" w:color="auto"/>
                    <w:right w:val="single" w:sz="4" w:space="0" w:color="auto"/>
                  </w:tcBorders>
                  <w:shd w:val="clear" w:color="auto" w:fill="auto"/>
                  <w:noWrap/>
                  <w:vAlign w:val="bottom"/>
                  <w:hideMark/>
                </w:tcPr>
                <w:p w14:paraId="4306D0D5" w14:textId="77777777" w:rsidR="009101A5" w:rsidRPr="00BB2271" w:rsidRDefault="009101A5" w:rsidP="008B61B1">
                  <w:pPr>
                    <w:framePr w:hSpace="180" w:wrap="around" w:vAnchor="text" w:hAnchor="margin" w:y="-11335"/>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 xml:space="preserve">PV-16 </w:t>
                  </w:r>
                  <w:proofErr w:type="spellStart"/>
                  <w:r w:rsidRPr="00BB2271">
                    <w:rPr>
                      <w:rFonts w:ascii="Gill Sans MT" w:hAnsi="Gill Sans MT" w:cs="Calibri"/>
                      <w:color w:val="000000"/>
                      <w:sz w:val="20"/>
                      <w:szCs w:val="20"/>
                      <w:lang w:val="en-GB" w:bidi="ne-NP"/>
                    </w:rPr>
                    <w:t>Color</w:t>
                  </w:r>
                  <w:proofErr w:type="spellEnd"/>
                  <w:r w:rsidRPr="00BB2271">
                    <w:rPr>
                      <w:rFonts w:ascii="Gill Sans MT" w:hAnsi="Gill Sans MT" w:cs="Calibri"/>
                      <w:color w:val="000000"/>
                      <w:sz w:val="20"/>
                      <w:szCs w:val="20"/>
                      <w:lang w:val="en-GB" w:bidi="ne-NP"/>
                    </w:rPr>
                    <w:t xml:space="preserve"> Vision Test (double set)</w:t>
                  </w:r>
                </w:p>
              </w:tc>
              <w:tc>
                <w:tcPr>
                  <w:tcW w:w="650" w:type="dxa"/>
                  <w:tcBorders>
                    <w:top w:val="nil"/>
                    <w:left w:val="nil"/>
                    <w:bottom w:val="single" w:sz="4" w:space="0" w:color="auto"/>
                    <w:right w:val="single" w:sz="4" w:space="0" w:color="auto"/>
                  </w:tcBorders>
                  <w:shd w:val="clear" w:color="auto" w:fill="auto"/>
                  <w:noWrap/>
                  <w:vAlign w:val="bottom"/>
                  <w:hideMark/>
                </w:tcPr>
                <w:p w14:paraId="7786513E"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2</w:t>
                  </w:r>
                </w:p>
              </w:tc>
            </w:tr>
          </w:tbl>
          <w:p w14:paraId="336BE1B7" w14:textId="77777777" w:rsidR="009101A5" w:rsidRPr="00346920" w:rsidRDefault="009101A5" w:rsidP="009101A5">
            <w:pPr>
              <w:tabs>
                <w:tab w:val="left" w:pos="567"/>
              </w:tabs>
              <w:spacing w:after="0" w:line="240" w:lineRule="auto"/>
              <w:jc w:val="both"/>
              <w:rPr>
                <w:rFonts w:ascii="Gill Sans MT" w:hAnsi="Gill Sans MT" w:cstheme="minorHAnsi"/>
                <w:lang w:val="en-US"/>
              </w:rPr>
            </w:pPr>
          </w:p>
          <w:p w14:paraId="07FB7932" w14:textId="552188C2" w:rsidR="00DC1558" w:rsidRPr="00BB2271" w:rsidRDefault="00DC1558" w:rsidP="00DC1558">
            <w:pPr>
              <w:pStyle w:val="Kommentartext"/>
              <w:rPr>
                <w:rFonts w:ascii="Gill Sans MT" w:hAnsi="Gill Sans MT"/>
                <w:sz w:val="22"/>
                <w:szCs w:val="22"/>
                <w:lang w:val="en-GB"/>
              </w:rPr>
            </w:pPr>
            <w:proofErr w:type="spellStart"/>
            <w:r w:rsidRPr="00BB2271">
              <w:rPr>
                <w:rFonts w:ascii="Gill Sans MT" w:hAnsi="Gill Sans MT"/>
                <w:sz w:val="22"/>
                <w:szCs w:val="22"/>
                <w:lang w:val="en-GB"/>
              </w:rPr>
              <w:t>Surkhet</w:t>
            </w:r>
            <w:proofErr w:type="spellEnd"/>
            <w:r w:rsidRPr="00BB2271">
              <w:rPr>
                <w:rFonts w:ascii="Gill Sans MT" w:hAnsi="Gill Sans MT"/>
                <w:sz w:val="22"/>
                <w:szCs w:val="22"/>
                <w:lang w:val="en-GB"/>
              </w:rPr>
              <w:t xml:space="preserve"> Eye Hospital has not yet started to provide the low vision services due to </w:t>
            </w:r>
            <w:r w:rsidR="00094790" w:rsidRPr="00BB2271">
              <w:rPr>
                <w:rFonts w:ascii="Gill Sans MT" w:hAnsi="Gill Sans MT"/>
                <w:sz w:val="22"/>
                <w:szCs w:val="22"/>
                <w:lang w:val="en-GB"/>
              </w:rPr>
              <w:t>not availability</w:t>
            </w:r>
            <w:r w:rsidRPr="00BB2271">
              <w:rPr>
                <w:rFonts w:ascii="Gill Sans MT" w:hAnsi="Gill Sans MT"/>
                <w:sz w:val="22"/>
                <w:szCs w:val="22"/>
                <w:lang w:val="en-GB"/>
              </w:rPr>
              <w:t xml:space="preserve"> of low vision expert. </w:t>
            </w:r>
          </w:p>
          <w:p w14:paraId="4CBEEAE4" w14:textId="77B22327" w:rsidR="009101A5" w:rsidRPr="009101A5" w:rsidRDefault="009101A5" w:rsidP="009101A5">
            <w:pPr>
              <w:tabs>
                <w:tab w:val="left" w:pos="567"/>
              </w:tabs>
              <w:spacing w:line="240" w:lineRule="auto"/>
              <w:jc w:val="both"/>
              <w:rPr>
                <w:rFonts w:ascii="Gill Sans MT" w:hAnsi="Gill Sans MT" w:cstheme="minorBidi"/>
                <w:lang w:val="en-US"/>
              </w:rPr>
            </w:pPr>
            <w:r w:rsidRPr="00BB2271">
              <w:rPr>
                <w:rFonts w:ascii="Gill Sans MT" w:eastAsia="Verdana" w:hAnsi="Gill Sans MT" w:cs="Verdana"/>
                <w:bCs/>
                <w:lang w:val="en-GB"/>
              </w:rPr>
              <w:t xml:space="preserve">In the month of December, we finalized the procurement of additional low vision devices and we have planned to hand over them within January 2023. </w:t>
            </w:r>
            <w:r>
              <w:rPr>
                <w:rFonts w:ascii="Gill Sans MT" w:eastAsia="Verdana" w:hAnsi="Gill Sans MT" w:cs="Verdana"/>
                <w:bCs/>
              </w:rPr>
              <w:t xml:space="preserve">The </w:t>
            </w:r>
            <w:proofErr w:type="spellStart"/>
            <w:r>
              <w:rPr>
                <w:rFonts w:ascii="Gill Sans MT" w:eastAsia="Verdana" w:hAnsi="Gill Sans MT" w:cs="Verdana"/>
                <w:bCs/>
              </w:rPr>
              <w:t>following</w:t>
            </w:r>
            <w:proofErr w:type="spellEnd"/>
            <w:r>
              <w:rPr>
                <w:rFonts w:ascii="Gill Sans MT" w:eastAsia="Verdana" w:hAnsi="Gill Sans MT" w:cs="Verdana"/>
                <w:bCs/>
              </w:rPr>
              <w:t xml:space="preserve"> </w:t>
            </w:r>
            <w:proofErr w:type="spellStart"/>
            <w:r>
              <w:rPr>
                <w:rFonts w:ascii="Gill Sans MT" w:eastAsia="Verdana" w:hAnsi="Gill Sans MT" w:cs="Verdana"/>
                <w:bCs/>
              </w:rPr>
              <w:t>low</w:t>
            </w:r>
            <w:proofErr w:type="spellEnd"/>
            <w:r>
              <w:rPr>
                <w:rFonts w:ascii="Gill Sans MT" w:eastAsia="Verdana" w:hAnsi="Gill Sans MT" w:cs="Verdana"/>
                <w:bCs/>
              </w:rPr>
              <w:t xml:space="preserve"> </w:t>
            </w:r>
            <w:proofErr w:type="spellStart"/>
            <w:r>
              <w:rPr>
                <w:rFonts w:ascii="Gill Sans MT" w:eastAsia="Verdana" w:hAnsi="Gill Sans MT" w:cs="Verdana"/>
                <w:bCs/>
              </w:rPr>
              <w:t>vision</w:t>
            </w:r>
            <w:proofErr w:type="spellEnd"/>
            <w:r>
              <w:rPr>
                <w:rFonts w:ascii="Gill Sans MT" w:eastAsia="Verdana" w:hAnsi="Gill Sans MT" w:cs="Verdana"/>
                <w:bCs/>
              </w:rPr>
              <w:t xml:space="preserve"> </w:t>
            </w:r>
            <w:proofErr w:type="spellStart"/>
            <w:r>
              <w:rPr>
                <w:rFonts w:ascii="Gill Sans MT" w:eastAsia="Verdana" w:hAnsi="Gill Sans MT" w:cs="Verdana"/>
                <w:bCs/>
              </w:rPr>
              <w:t>devices</w:t>
            </w:r>
            <w:proofErr w:type="spellEnd"/>
            <w:r>
              <w:rPr>
                <w:rFonts w:ascii="Gill Sans MT" w:eastAsia="Verdana" w:hAnsi="Gill Sans MT" w:cs="Verdana"/>
                <w:bCs/>
              </w:rPr>
              <w:t xml:space="preserve"> have been procured:</w:t>
            </w:r>
          </w:p>
          <w:tbl>
            <w:tblPr>
              <w:tblW w:w="9425" w:type="dxa"/>
              <w:tblLook w:val="04A0" w:firstRow="1" w:lastRow="0" w:firstColumn="1" w:lastColumn="0" w:noHBand="0" w:noVBand="1"/>
            </w:tblPr>
            <w:tblGrid>
              <w:gridCol w:w="854"/>
              <w:gridCol w:w="6001"/>
              <w:gridCol w:w="1153"/>
              <w:gridCol w:w="1417"/>
            </w:tblGrid>
            <w:tr w:rsidR="009101A5" w:rsidRPr="00B041B1" w14:paraId="12250C7F" w14:textId="77777777" w:rsidTr="00540DB1">
              <w:trPr>
                <w:trHeight w:val="161"/>
              </w:trPr>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61C9F"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rPr>
                  </w:pPr>
                  <w:r w:rsidRPr="00B041B1">
                    <w:rPr>
                      <w:rFonts w:ascii="Gill Sans MT" w:hAnsi="Gill Sans MT" w:cs="Calibri"/>
                      <w:b/>
                      <w:bCs/>
                      <w:color w:val="000000"/>
                      <w:sz w:val="20"/>
                      <w:szCs w:val="20"/>
                    </w:rPr>
                    <w:t>S.N</w:t>
                  </w:r>
                </w:p>
              </w:tc>
              <w:tc>
                <w:tcPr>
                  <w:tcW w:w="6001" w:type="dxa"/>
                  <w:tcBorders>
                    <w:top w:val="single" w:sz="4" w:space="0" w:color="auto"/>
                    <w:left w:val="nil"/>
                    <w:bottom w:val="single" w:sz="4" w:space="0" w:color="auto"/>
                    <w:right w:val="single" w:sz="4" w:space="0" w:color="auto"/>
                  </w:tcBorders>
                  <w:shd w:val="clear" w:color="auto" w:fill="auto"/>
                  <w:noWrap/>
                  <w:vAlign w:val="bottom"/>
                  <w:hideMark/>
                </w:tcPr>
                <w:p w14:paraId="43C4D9E7" w14:textId="77777777" w:rsidR="009101A5" w:rsidRPr="00540DB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rPr>
                  </w:pPr>
                  <w:r w:rsidRPr="00540DB1">
                    <w:rPr>
                      <w:rFonts w:ascii="Gill Sans MT" w:hAnsi="Gill Sans MT" w:cs="Calibri"/>
                      <w:b/>
                      <w:bCs/>
                      <w:color w:val="000000"/>
                      <w:sz w:val="20"/>
                      <w:szCs w:val="20"/>
                    </w:rPr>
                    <w:t>Particulars</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71E83A19"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rPr>
                  </w:pPr>
                  <w:r w:rsidRPr="00B041B1">
                    <w:rPr>
                      <w:rFonts w:ascii="Gill Sans MT" w:hAnsi="Gill Sans MT" w:cs="Calibri"/>
                      <w:b/>
                      <w:bCs/>
                      <w:color w:val="000000"/>
                      <w:sz w:val="20"/>
                      <w:szCs w:val="20"/>
                    </w:rPr>
                    <w:t>Unit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509C059"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rPr>
                  </w:pPr>
                  <w:r w:rsidRPr="00B041B1">
                    <w:rPr>
                      <w:rFonts w:ascii="Gill Sans MT" w:hAnsi="Gill Sans MT" w:cs="Calibri"/>
                      <w:b/>
                      <w:bCs/>
                      <w:color w:val="000000"/>
                      <w:sz w:val="20"/>
                      <w:szCs w:val="20"/>
                    </w:rPr>
                    <w:t>Qty.</w:t>
                  </w:r>
                </w:p>
              </w:tc>
            </w:tr>
            <w:tr w:rsidR="009101A5" w:rsidRPr="00B041B1" w14:paraId="21763FBF" w14:textId="77777777" w:rsidTr="00C569EA">
              <w:trPr>
                <w:trHeight w:val="243"/>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325D28D9"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w:t>
                  </w:r>
                </w:p>
              </w:tc>
              <w:tc>
                <w:tcPr>
                  <w:tcW w:w="6001" w:type="dxa"/>
                  <w:tcBorders>
                    <w:top w:val="nil"/>
                    <w:left w:val="nil"/>
                    <w:bottom w:val="single" w:sz="4" w:space="0" w:color="auto"/>
                    <w:right w:val="single" w:sz="4" w:space="0" w:color="auto"/>
                  </w:tcBorders>
                  <w:shd w:val="clear" w:color="auto" w:fill="auto"/>
                  <w:noWrap/>
                  <w:vAlign w:val="bottom"/>
                  <w:hideMark/>
                </w:tcPr>
                <w:p w14:paraId="3AF4D5F6" w14:textId="77777777" w:rsidR="009101A5" w:rsidRPr="00540DB1" w:rsidRDefault="009101A5" w:rsidP="008B61B1">
                  <w:pPr>
                    <w:framePr w:hSpace="180" w:wrap="around" w:vAnchor="text" w:hAnchor="margin" w:y="-11335"/>
                    <w:spacing w:line="240" w:lineRule="auto"/>
                    <w:contextualSpacing/>
                    <w:jc w:val="center"/>
                    <w:rPr>
                      <w:rFonts w:ascii="Gill Sans MT" w:hAnsi="Gill Sans MT" w:cs="Calibri"/>
                      <w:b/>
                      <w:bCs/>
                      <w:color w:val="000000"/>
                      <w:sz w:val="20"/>
                      <w:szCs w:val="20"/>
                    </w:rPr>
                  </w:pPr>
                  <w:r w:rsidRPr="00540DB1">
                    <w:rPr>
                      <w:rFonts w:ascii="Gill Sans MT" w:hAnsi="Gill Sans MT" w:cs="Calibri"/>
                      <w:b/>
                      <w:bCs/>
                      <w:color w:val="000000"/>
                      <w:sz w:val="20"/>
                      <w:szCs w:val="20"/>
                    </w:rPr>
                    <w:t>Prismatic Spectacle +8D standard</w:t>
                  </w:r>
                </w:p>
              </w:tc>
              <w:tc>
                <w:tcPr>
                  <w:tcW w:w="1153" w:type="dxa"/>
                  <w:tcBorders>
                    <w:top w:val="nil"/>
                    <w:left w:val="nil"/>
                    <w:bottom w:val="single" w:sz="4" w:space="0" w:color="auto"/>
                    <w:right w:val="single" w:sz="4" w:space="0" w:color="auto"/>
                  </w:tcBorders>
                  <w:shd w:val="clear" w:color="auto" w:fill="auto"/>
                  <w:noWrap/>
                  <w:vAlign w:val="bottom"/>
                  <w:hideMark/>
                </w:tcPr>
                <w:p w14:paraId="5DC122FF"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5568684D"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r>
            <w:tr w:rsidR="009101A5" w:rsidRPr="00B041B1" w14:paraId="7190C9AD" w14:textId="77777777" w:rsidTr="00C569EA">
              <w:trPr>
                <w:trHeight w:val="316"/>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07839D5"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2</w:t>
                  </w:r>
                </w:p>
              </w:tc>
              <w:tc>
                <w:tcPr>
                  <w:tcW w:w="6001" w:type="dxa"/>
                  <w:tcBorders>
                    <w:top w:val="nil"/>
                    <w:left w:val="nil"/>
                    <w:bottom w:val="single" w:sz="4" w:space="0" w:color="auto"/>
                    <w:right w:val="single" w:sz="4" w:space="0" w:color="auto"/>
                  </w:tcBorders>
                  <w:shd w:val="clear" w:color="auto" w:fill="auto"/>
                  <w:noWrap/>
                  <w:vAlign w:val="bottom"/>
                  <w:hideMark/>
                </w:tcPr>
                <w:p w14:paraId="2F4F8A1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Prismatic Spectacle +10D standard</w:t>
                  </w:r>
                </w:p>
              </w:tc>
              <w:tc>
                <w:tcPr>
                  <w:tcW w:w="1153" w:type="dxa"/>
                  <w:tcBorders>
                    <w:top w:val="nil"/>
                    <w:left w:val="nil"/>
                    <w:bottom w:val="single" w:sz="4" w:space="0" w:color="auto"/>
                    <w:right w:val="single" w:sz="4" w:space="0" w:color="auto"/>
                  </w:tcBorders>
                  <w:shd w:val="clear" w:color="auto" w:fill="auto"/>
                  <w:noWrap/>
                  <w:vAlign w:val="bottom"/>
                  <w:hideMark/>
                </w:tcPr>
                <w:p w14:paraId="1971EC9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428E8BA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r>
            <w:tr w:rsidR="009101A5" w:rsidRPr="00B041B1" w14:paraId="33D87EFD" w14:textId="77777777" w:rsidTr="00C569EA">
              <w:trPr>
                <w:trHeight w:val="29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A95F8A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3</w:t>
                  </w:r>
                </w:p>
              </w:tc>
              <w:tc>
                <w:tcPr>
                  <w:tcW w:w="6001" w:type="dxa"/>
                  <w:tcBorders>
                    <w:top w:val="nil"/>
                    <w:left w:val="nil"/>
                    <w:bottom w:val="single" w:sz="4" w:space="0" w:color="auto"/>
                    <w:right w:val="single" w:sz="4" w:space="0" w:color="auto"/>
                  </w:tcBorders>
                  <w:shd w:val="clear" w:color="auto" w:fill="auto"/>
                  <w:noWrap/>
                  <w:vAlign w:val="bottom"/>
                  <w:hideMark/>
                </w:tcPr>
                <w:p w14:paraId="4670A317"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Aspheric Spectacle +16D</w:t>
                  </w:r>
                </w:p>
              </w:tc>
              <w:tc>
                <w:tcPr>
                  <w:tcW w:w="1153" w:type="dxa"/>
                  <w:tcBorders>
                    <w:top w:val="nil"/>
                    <w:left w:val="nil"/>
                    <w:bottom w:val="single" w:sz="4" w:space="0" w:color="auto"/>
                    <w:right w:val="single" w:sz="4" w:space="0" w:color="auto"/>
                  </w:tcBorders>
                  <w:shd w:val="clear" w:color="auto" w:fill="auto"/>
                  <w:noWrap/>
                  <w:vAlign w:val="bottom"/>
                  <w:hideMark/>
                </w:tcPr>
                <w:p w14:paraId="6A2D785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6D6E1996"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r>
            <w:tr w:rsidR="009101A5" w:rsidRPr="00B041B1" w14:paraId="32476CA9"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138C6E2E"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4</w:t>
                  </w:r>
                </w:p>
              </w:tc>
              <w:tc>
                <w:tcPr>
                  <w:tcW w:w="6001" w:type="dxa"/>
                  <w:tcBorders>
                    <w:top w:val="nil"/>
                    <w:left w:val="nil"/>
                    <w:bottom w:val="single" w:sz="4" w:space="0" w:color="auto"/>
                    <w:right w:val="single" w:sz="4" w:space="0" w:color="auto"/>
                  </w:tcBorders>
                  <w:shd w:val="clear" w:color="auto" w:fill="auto"/>
                  <w:noWrap/>
                  <w:vAlign w:val="bottom"/>
                  <w:hideMark/>
                </w:tcPr>
                <w:p w14:paraId="0D6B8C0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Aspheric Spectacle +20D</w:t>
                  </w:r>
                </w:p>
              </w:tc>
              <w:tc>
                <w:tcPr>
                  <w:tcW w:w="1153" w:type="dxa"/>
                  <w:tcBorders>
                    <w:top w:val="nil"/>
                    <w:left w:val="nil"/>
                    <w:bottom w:val="single" w:sz="4" w:space="0" w:color="auto"/>
                    <w:right w:val="single" w:sz="4" w:space="0" w:color="auto"/>
                  </w:tcBorders>
                  <w:shd w:val="clear" w:color="auto" w:fill="auto"/>
                  <w:noWrap/>
                  <w:vAlign w:val="bottom"/>
                  <w:hideMark/>
                </w:tcPr>
                <w:p w14:paraId="71E73CD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4F16A1B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r>
            <w:tr w:rsidR="009101A5" w:rsidRPr="00B041B1" w14:paraId="0918125E"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79204E2E"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c>
                <w:tcPr>
                  <w:tcW w:w="6001" w:type="dxa"/>
                  <w:tcBorders>
                    <w:top w:val="nil"/>
                    <w:left w:val="nil"/>
                    <w:bottom w:val="single" w:sz="4" w:space="0" w:color="auto"/>
                    <w:right w:val="single" w:sz="4" w:space="0" w:color="auto"/>
                  </w:tcBorders>
                  <w:shd w:val="clear" w:color="auto" w:fill="auto"/>
                  <w:noWrap/>
                  <w:vAlign w:val="bottom"/>
                  <w:hideMark/>
                </w:tcPr>
                <w:p w14:paraId="67644327"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rPr>
                  </w:pPr>
                  <w:r w:rsidRPr="00BB2271">
                    <w:rPr>
                      <w:rFonts w:ascii="Gill Sans MT" w:hAnsi="Gill Sans MT" w:cs="Calibri"/>
                      <w:color w:val="000000"/>
                      <w:sz w:val="20"/>
                      <w:szCs w:val="20"/>
                      <w:lang w:val="en-GB"/>
                    </w:rPr>
                    <w:t>Spectacle Mounted Monocular Telescope 3.25x</w:t>
                  </w:r>
                </w:p>
              </w:tc>
              <w:tc>
                <w:tcPr>
                  <w:tcW w:w="1153" w:type="dxa"/>
                  <w:tcBorders>
                    <w:top w:val="nil"/>
                    <w:left w:val="nil"/>
                    <w:bottom w:val="single" w:sz="4" w:space="0" w:color="auto"/>
                    <w:right w:val="single" w:sz="4" w:space="0" w:color="auto"/>
                  </w:tcBorders>
                  <w:shd w:val="clear" w:color="auto" w:fill="auto"/>
                  <w:noWrap/>
                  <w:vAlign w:val="bottom"/>
                  <w:hideMark/>
                </w:tcPr>
                <w:p w14:paraId="0C71268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proofErr w:type="spellStart"/>
                  <w:r w:rsidRPr="00B041B1">
                    <w:rPr>
                      <w:rFonts w:ascii="Gill Sans MT" w:hAnsi="Gill Sans MT" w:cs="Calibri"/>
                      <w:color w:val="000000"/>
                      <w:sz w:val="20"/>
                      <w:szCs w:val="20"/>
                    </w:rPr>
                    <w:t>Pcs</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6BDFF071"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7D4B576B"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7B85689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6</w:t>
                  </w:r>
                </w:p>
              </w:tc>
              <w:tc>
                <w:tcPr>
                  <w:tcW w:w="6001" w:type="dxa"/>
                  <w:tcBorders>
                    <w:top w:val="nil"/>
                    <w:left w:val="nil"/>
                    <w:bottom w:val="single" w:sz="4" w:space="0" w:color="auto"/>
                    <w:right w:val="single" w:sz="4" w:space="0" w:color="auto"/>
                  </w:tcBorders>
                  <w:shd w:val="clear" w:color="auto" w:fill="auto"/>
                  <w:noWrap/>
                  <w:vAlign w:val="bottom"/>
                  <w:hideMark/>
                </w:tcPr>
                <w:p w14:paraId="480ACE96"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rPr>
                  </w:pPr>
                  <w:r w:rsidRPr="00BB2271">
                    <w:rPr>
                      <w:rFonts w:ascii="Gill Sans MT" w:hAnsi="Gill Sans MT" w:cs="Calibri"/>
                      <w:color w:val="000000"/>
                      <w:sz w:val="20"/>
                      <w:szCs w:val="20"/>
                      <w:lang w:val="en-GB"/>
                    </w:rPr>
                    <w:t xml:space="preserve">Telescope Monocular </w:t>
                  </w:r>
                  <w:proofErr w:type="gramStart"/>
                  <w:r w:rsidRPr="00BB2271">
                    <w:rPr>
                      <w:rFonts w:ascii="Gill Sans MT" w:hAnsi="Gill Sans MT" w:cs="Calibri"/>
                      <w:color w:val="000000"/>
                      <w:sz w:val="20"/>
                      <w:szCs w:val="20"/>
                      <w:lang w:val="en-GB"/>
                    </w:rPr>
                    <w:t>Hand Held</w:t>
                  </w:r>
                  <w:proofErr w:type="gramEnd"/>
                  <w:r w:rsidRPr="00BB2271">
                    <w:rPr>
                      <w:rFonts w:ascii="Gill Sans MT" w:hAnsi="Gill Sans MT" w:cs="Calibri"/>
                      <w:color w:val="000000"/>
                      <w:sz w:val="20"/>
                      <w:szCs w:val="20"/>
                      <w:lang w:val="en-GB"/>
                    </w:rPr>
                    <w:t xml:space="preserve"> 6x</w:t>
                  </w:r>
                </w:p>
              </w:tc>
              <w:tc>
                <w:tcPr>
                  <w:tcW w:w="1153" w:type="dxa"/>
                  <w:tcBorders>
                    <w:top w:val="nil"/>
                    <w:left w:val="nil"/>
                    <w:bottom w:val="single" w:sz="4" w:space="0" w:color="auto"/>
                    <w:right w:val="single" w:sz="4" w:space="0" w:color="auto"/>
                  </w:tcBorders>
                  <w:shd w:val="clear" w:color="auto" w:fill="auto"/>
                  <w:noWrap/>
                  <w:vAlign w:val="bottom"/>
                  <w:hideMark/>
                </w:tcPr>
                <w:p w14:paraId="61A4270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proofErr w:type="spellStart"/>
                  <w:r w:rsidRPr="00B041B1">
                    <w:rPr>
                      <w:rFonts w:ascii="Gill Sans MT" w:hAnsi="Gill Sans MT" w:cs="Calibri"/>
                      <w:color w:val="000000"/>
                      <w:sz w:val="20"/>
                      <w:szCs w:val="20"/>
                    </w:rPr>
                    <w:t>Pcs</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717A563D"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70335055"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4E65AE6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7</w:t>
                  </w:r>
                </w:p>
              </w:tc>
              <w:tc>
                <w:tcPr>
                  <w:tcW w:w="6001" w:type="dxa"/>
                  <w:tcBorders>
                    <w:top w:val="nil"/>
                    <w:left w:val="nil"/>
                    <w:bottom w:val="single" w:sz="4" w:space="0" w:color="auto"/>
                    <w:right w:val="single" w:sz="4" w:space="0" w:color="auto"/>
                  </w:tcBorders>
                  <w:shd w:val="clear" w:color="auto" w:fill="auto"/>
                  <w:noWrap/>
                  <w:vAlign w:val="bottom"/>
                  <w:hideMark/>
                </w:tcPr>
                <w:p w14:paraId="2DE0ECCE"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Binocular Spectacle Telescope 3x24mm</w:t>
                  </w:r>
                </w:p>
              </w:tc>
              <w:tc>
                <w:tcPr>
                  <w:tcW w:w="1153" w:type="dxa"/>
                  <w:tcBorders>
                    <w:top w:val="nil"/>
                    <w:left w:val="nil"/>
                    <w:bottom w:val="single" w:sz="4" w:space="0" w:color="auto"/>
                    <w:right w:val="single" w:sz="4" w:space="0" w:color="auto"/>
                  </w:tcBorders>
                  <w:shd w:val="clear" w:color="auto" w:fill="auto"/>
                  <w:noWrap/>
                  <w:vAlign w:val="bottom"/>
                  <w:hideMark/>
                </w:tcPr>
                <w:p w14:paraId="28E95B93"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1B6AEDD9"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2</w:t>
                  </w:r>
                </w:p>
              </w:tc>
            </w:tr>
            <w:tr w:rsidR="009101A5" w:rsidRPr="00B041B1" w14:paraId="03AA7353"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7B9DB70D"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8</w:t>
                  </w:r>
                </w:p>
              </w:tc>
              <w:tc>
                <w:tcPr>
                  <w:tcW w:w="6001" w:type="dxa"/>
                  <w:tcBorders>
                    <w:top w:val="nil"/>
                    <w:left w:val="nil"/>
                    <w:bottom w:val="single" w:sz="4" w:space="0" w:color="auto"/>
                    <w:right w:val="single" w:sz="4" w:space="0" w:color="auto"/>
                  </w:tcBorders>
                  <w:shd w:val="clear" w:color="auto" w:fill="auto"/>
                  <w:noWrap/>
                  <w:vAlign w:val="bottom"/>
                  <w:hideMark/>
                </w:tcPr>
                <w:p w14:paraId="6C845665"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Stand magnifier 2.5x50mm, 10D</w:t>
                  </w:r>
                </w:p>
              </w:tc>
              <w:tc>
                <w:tcPr>
                  <w:tcW w:w="1153" w:type="dxa"/>
                  <w:tcBorders>
                    <w:top w:val="nil"/>
                    <w:left w:val="nil"/>
                    <w:bottom w:val="single" w:sz="4" w:space="0" w:color="auto"/>
                    <w:right w:val="single" w:sz="4" w:space="0" w:color="auto"/>
                  </w:tcBorders>
                  <w:shd w:val="clear" w:color="auto" w:fill="auto"/>
                  <w:noWrap/>
                  <w:vAlign w:val="bottom"/>
                  <w:hideMark/>
                </w:tcPr>
                <w:p w14:paraId="2BF3577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316ED33C"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r>
            <w:tr w:rsidR="009101A5" w:rsidRPr="00B041B1" w14:paraId="38AB6F09"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3D16F86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9</w:t>
                  </w:r>
                </w:p>
              </w:tc>
              <w:tc>
                <w:tcPr>
                  <w:tcW w:w="6001" w:type="dxa"/>
                  <w:tcBorders>
                    <w:top w:val="nil"/>
                    <w:left w:val="nil"/>
                    <w:bottom w:val="single" w:sz="4" w:space="0" w:color="auto"/>
                    <w:right w:val="single" w:sz="4" w:space="0" w:color="auto"/>
                  </w:tcBorders>
                  <w:shd w:val="clear" w:color="auto" w:fill="auto"/>
                  <w:noWrap/>
                  <w:vAlign w:val="bottom"/>
                  <w:hideMark/>
                </w:tcPr>
                <w:p w14:paraId="3544DC5D"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rPr>
                  </w:pPr>
                  <w:r w:rsidRPr="00BB2271">
                    <w:rPr>
                      <w:rFonts w:ascii="Gill Sans MT" w:hAnsi="Gill Sans MT" w:cs="Calibri"/>
                      <w:color w:val="000000"/>
                      <w:sz w:val="20"/>
                      <w:szCs w:val="20"/>
                      <w:lang w:val="en-GB"/>
                    </w:rPr>
                    <w:t>Adj. Stand magnifier 8x35mm, 28D</w:t>
                  </w:r>
                </w:p>
              </w:tc>
              <w:tc>
                <w:tcPr>
                  <w:tcW w:w="1153" w:type="dxa"/>
                  <w:tcBorders>
                    <w:top w:val="nil"/>
                    <w:left w:val="nil"/>
                    <w:bottom w:val="single" w:sz="4" w:space="0" w:color="auto"/>
                    <w:right w:val="single" w:sz="4" w:space="0" w:color="auto"/>
                  </w:tcBorders>
                  <w:shd w:val="clear" w:color="auto" w:fill="auto"/>
                  <w:noWrap/>
                  <w:vAlign w:val="bottom"/>
                  <w:hideMark/>
                </w:tcPr>
                <w:p w14:paraId="2DC6BE2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proofErr w:type="spellStart"/>
                  <w:r w:rsidRPr="00B041B1">
                    <w:rPr>
                      <w:rFonts w:ascii="Gill Sans MT" w:hAnsi="Gill Sans MT" w:cs="Calibri"/>
                      <w:color w:val="000000"/>
                      <w:sz w:val="20"/>
                      <w:szCs w:val="20"/>
                    </w:rPr>
                    <w:t>Pcs</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3C7A3E0E"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4A4474D7"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3CF7ED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10</w:t>
                  </w:r>
                </w:p>
              </w:tc>
              <w:tc>
                <w:tcPr>
                  <w:tcW w:w="6001" w:type="dxa"/>
                  <w:tcBorders>
                    <w:top w:val="nil"/>
                    <w:left w:val="nil"/>
                    <w:bottom w:val="single" w:sz="4" w:space="0" w:color="auto"/>
                    <w:right w:val="single" w:sz="4" w:space="0" w:color="auto"/>
                  </w:tcBorders>
                  <w:shd w:val="clear" w:color="auto" w:fill="auto"/>
                  <w:noWrap/>
                  <w:vAlign w:val="bottom"/>
                  <w:hideMark/>
                </w:tcPr>
                <w:p w14:paraId="6A41DE63"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Hand magnifier 2.5x50mm,10D</w:t>
                  </w:r>
                </w:p>
              </w:tc>
              <w:tc>
                <w:tcPr>
                  <w:tcW w:w="1153" w:type="dxa"/>
                  <w:tcBorders>
                    <w:top w:val="nil"/>
                    <w:left w:val="nil"/>
                    <w:bottom w:val="single" w:sz="4" w:space="0" w:color="auto"/>
                    <w:right w:val="single" w:sz="4" w:space="0" w:color="auto"/>
                  </w:tcBorders>
                  <w:shd w:val="clear" w:color="auto" w:fill="auto"/>
                  <w:noWrap/>
                  <w:vAlign w:val="bottom"/>
                  <w:hideMark/>
                </w:tcPr>
                <w:p w14:paraId="7BFD6576"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432A567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28653937" w14:textId="77777777" w:rsidTr="00C569EA">
              <w:trPr>
                <w:trHeight w:val="17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3F4332DF"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11</w:t>
                  </w:r>
                </w:p>
              </w:tc>
              <w:tc>
                <w:tcPr>
                  <w:tcW w:w="6001" w:type="dxa"/>
                  <w:tcBorders>
                    <w:top w:val="nil"/>
                    <w:left w:val="nil"/>
                    <w:bottom w:val="single" w:sz="4" w:space="0" w:color="auto"/>
                    <w:right w:val="single" w:sz="4" w:space="0" w:color="auto"/>
                  </w:tcBorders>
                  <w:shd w:val="clear" w:color="auto" w:fill="auto"/>
                  <w:noWrap/>
                  <w:vAlign w:val="bottom"/>
                  <w:hideMark/>
                </w:tcPr>
                <w:p w14:paraId="10037BE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Hand magnifier 3x32mm,12D</w:t>
                  </w:r>
                </w:p>
              </w:tc>
              <w:tc>
                <w:tcPr>
                  <w:tcW w:w="1153" w:type="dxa"/>
                  <w:tcBorders>
                    <w:top w:val="nil"/>
                    <w:left w:val="nil"/>
                    <w:bottom w:val="single" w:sz="4" w:space="0" w:color="auto"/>
                    <w:right w:val="single" w:sz="4" w:space="0" w:color="auto"/>
                  </w:tcBorders>
                  <w:shd w:val="clear" w:color="auto" w:fill="auto"/>
                  <w:noWrap/>
                  <w:vAlign w:val="bottom"/>
                  <w:hideMark/>
                </w:tcPr>
                <w:p w14:paraId="70B49C5D"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5BDF8103"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2D0FDF42" w14:textId="77777777" w:rsidTr="00C569EA">
              <w:trPr>
                <w:trHeight w:val="29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4E50C6C0"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12</w:t>
                  </w:r>
                </w:p>
              </w:tc>
              <w:tc>
                <w:tcPr>
                  <w:tcW w:w="6001" w:type="dxa"/>
                  <w:tcBorders>
                    <w:top w:val="nil"/>
                    <w:left w:val="nil"/>
                    <w:bottom w:val="single" w:sz="4" w:space="0" w:color="auto"/>
                    <w:right w:val="single" w:sz="4" w:space="0" w:color="auto"/>
                  </w:tcBorders>
                  <w:shd w:val="clear" w:color="auto" w:fill="auto"/>
                  <w:noWrap/>
                  <w:vAlign w:val="bottom"/>
                  <w:hideMark/>
                </w:tcPr>
                <w:p w14:paraId="0BE59071"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Bar Magnifier 5x152mm, 16D</w:t>
                  </w:r>
                </w:p>
              </w:tc>
              <w:tc>
                <w:tcPr>
                  <w:tcW w:w="1153" w:type="dxa"/>
                  <w:tcBorders>
                    <w:top w:val="nil"/>
                    <w:left w:val="nil"/>
                    <w:bottom w:val="single" w:sz="4" w:space="0" w:color="auto"/>
                    <w:right w:val="single" w:sz="4" w:space="0" w:color="auto"/>
                  </w:tcBorders>
                  <w:shd w:val="clear" w:color="auto" w:fill="auto"/>
                  <w:noWrap/>
                  <w:vAlign w:val="bottom"/>
                  <w:hideMark/>
                </w:tcPr>
                <w:p w14:paraId="00E2E69E"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1BB5EB4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7B7742E6" w14:textId="77777777" w:rsidTr="00C569EA">
              <w:trPr>
                <w:trHeight w:val="252"/>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4F4AB7F"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13</w:t>
                  </w:r>
                </w:p>
              </w:tc>
              <w:tc>
                <w:tcPr>
                  <w:tcW w:w="6001" w:type="dxa"/>
                  <w:tcBorders>
                    <w:top w:val="nil"/>
                    <w:left w:val="nil"/>
                    <w:bottom w:val="single" w:sz="4" w:space="0" w:color="auto"/>
                    <w:right w:val="single" w:sz="4" w:space="0" w:color="auto"/>
                  </w:tcBorders>
                  <w:shd w:val="clear" w:color="auto" w:fill="auto"/>
                  <w:noWrap/>
                  <w:vAlign w:val="bottom"/>
                  <w:hideMark/>
                </w:tcPr>
                <w:p w14:paraId="49641864"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Bar Magnifier 2x120mm, 8D</w:t>
                  </w:r>
                </w:p>
              </w:tc>
              <w:tc>
                <w:tcPr>
                  <w:tcW w:w="1153" w:type="dxa"/>
                  <w:tcBorders>
                    <w:top w:val="nil"/>
                    <w:left w:val="nil"/>
                    <w:bottom w:val="single" w:sz="4" w:space="0" w:color="auto"/>
                    <w:right w:val="single" w:sz="4" w:space="0" w:color="auto"/>
                  </w:tcBorders>
                  <w:shd w:val="clear" w:color="auto" w:fill="auto"/>
                  <w:noWrap/>
                  <w:vAlign w:val="bottom"/>
                  <w:hideMark/>
                </w:tcPr>
                <w:p w14:paraId="2008900B"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038AB610"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5</w:t>
                  </w:r>
                </w:p>
              </w:tc>
            </w:tr>
            <w:tr w:rsidR="009101A5" w:rsidRPr="00B041B1" w14:paraId="6ED74F49"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94E6F83"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14</w:t>
                  </w:r>
                </w:p>
              </w:tc>
              <w:tc>
                <w:tcPr>
                  <w:tcW w:w="6001" w:type="dxa"/>
                  <w:tcBorders>
                    <w:top w:val="nil"/>
                    <w:left w:val="nil"/>
                    <w:bottom w:val="single" w:sz="4" w:space="0" w:color="auto"/>
                    <w:right w:val="single" w:sz="4" w:space="0" w:color="auto"/>
                  </w:tcBorders>
                  <w:shd w:val="clear" w:color="auto" w:fill="auto"/>
                  <w:noWrap/>
                  <w:vAlign w:val="bottom"/>
                  <w:hideMark/>
                </w:tcPr>
                <w:p w14:paraId="4118B51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Ambermatic Filter Raybon type</w:t>
                  </w:r>
                </w:p>
              </w:tc>
              <w:tc>
                <w:tcPr>
                  <w:tcW w:w="1153" w:type="dxa"/>
                  <w:tcBorders>
                    <w:top w:val="nil"/>
                    <w:left w:val="nil"/>
                    <w:bottom w:val="single" w:sz="4" w:space="0" w:color="auto"/>
                    <w:right w:val="single" w:sz="4" w:space="0" w:color="auto"/>
                  </w:tcBorders>
                  <w:shd w:val="clear" w:color="auto" w:fill="auto"/>
                  <w:noWrap/>
                  <w:vAlign w:val="bottom"/>
                  <w:hideMark/>
                </w:tcPr>
                <w:p w14:paraId="6BE88F5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53D00832"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2</w:t>
                  </w:r>
                </w:p>
              </w:tc>
            </w:tr>
            <w:tr w:rsidR="009101A5" w:rsidRPr="00B041B1" w14:paraId="076CA2FF"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5099DA7"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15</w:t>
                  </w:r>
                </w:p>
              </w:tc>
              <w:tc>
                <w:tcPr>
                  <w:tcW w:w="6001" w:type="dxa"/>
                  <w:tcBorders>
                    <w:top w:val="nil"/>
                    <w:left w:val="nil"/>
                    <w:bottom w:val="single" w:sz="4" w:space="0" w:color="auto"/>
                    <w:right w:val="single" w:sz="4" w:space="0" w:color="auto"/>
                  </w:tcBorders>
                  <w:shd w:val="clear" w:color="auto" w:fill="auto"/>
                  <w:noWrap/>
                  <w:vAlign w:val="bottom"/>
                  <w:hideMark/>
                </w:tcPr>
                <w:p w14:paraId="6CF1EC80"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rPr>
                  </w:pPr>
                  <w:r w:rsidRPr="00BB2271">
                    <w:rPr>
                      <w:rFonts w:ascii="Gill Sans MT" w:hAnsi="Gill Sans MT" w:cs="Calibri"/>
                      <w:color w:val="000000"/>
                      <w:sz w:val="20"/>
                      <w:szCs w:val="20"/>
                      <w:lang w:val="en-GB"/>
                    </w:rPr>
                    <w:t xml:space="preserve">NOIR Filter </w:t>
                  </w:r>
                  <w:proofErr w:type="spellStart"/>
                  <w:r w:rsidRPr="00BB2271">
                    <w:rPr>
                      <w:rFonts w:ascii="Gill Sans MT" w:hAnsi="Gill Sans MT" w:cs="Calibri"/>
                      <w:color w:val="000000"/>
                      <w:sz w:val="20"/>
                      <w:szCs w:val="20"/>
                      <w:lang w:val="en-GB"/>
                    </w:rPr>
                    <w:t>Ambermatic</w:t>
                  </w:r>
                  <w:proofErr w:type="spellEnd"/>
                  <w:r w:rsidRPr="00BB2271">
                    <w:rPr>
                      <w:rFonts w:ascii="Gill Sans MT" w:hAnsi="Gill Sans MT" w:cs="Calibri"/>
                      <w:color w:val="000000"/>
                      <w:sz w:val="20"/>
                      <w:szCs w:val="20"/>
                      <w:lang w:val="en-GB"/>
                    </w:rPr>
                    <w:t xml:space="preserve"> Fit Over USA</w:t>
                  </w:r>
                </w:p>
              </w:tc>
              <w:tc>
                <w:tcPr>
                  <w:tcW w:w="1153" w:type="dxa"/>
                  <w:tcBorders>
                    <w:top w:val="nil"/>
                    <w:left w:val="nil"/>
                    <w:bottom w:val="single" w:sz="4" w:space="0" w:color="auto"/>
                    <w:right w:val="single" w:sz="4" w:space="0" w:color="auto"/>
                  </w:tcBorders>
                  <w:shd w:val="clear" w:color="auto" w:fill="auto"/>
                  <w:noWrap/>
                  <w:vAlign w:val="bottom"/>
                  <w:hideMark/>
                </w:tcPr>
                <w:p w14:paraId="180AECBA"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proofErr w:type="spellStart"/>
                  <w:r w:rsidRPr="00B041B1">
                    <w:rPr>
                      <w:rFonts w:ascii="Gill Sans MT" w:hAnsi="Gill Sans MT" w:cs="Calibri"/>
                      <w:color w:val="000000"/>
                      <w:sz w:val="20"/>
                      <w:szCs w:val="20"/>
                    </w:rPr>
                    <w:t>Pcs</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762869B8"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2</w:t>
                  </w:r>
                </w:p>
              </w:tc>
            </w:tr>
            <w:tr w:rsidR="009101A5" w:rsidRPr="00B041B1" w14:paraId="29E519CC" w14:textId="77777777" w:rsidTr="00C569EA">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6DB5BA85"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16</w:t>
                  </w:r>
                </w:p>
              </w:tc>
              <w:tc>
                <w:tcPr>
                  <w:tcW w:w="6001" w:type="dxa"/>
                  <w:tcBorders>
                    <w:top w:val="nil"/>
                    <w:left w:val="nil"/>
                    <w:bottom w:val="single" w:sz="4" w:space="0" w:color="auto"/>
                    <w:right w:val="single" w:sz="4" w:space="0" w:color="auto"/>
                  </w:tcBorders>
                  <w:shd w:val="clear" w:color="auto" w:fill="auto"/>
                  <w:noWrap/>
                  <w:vAlign w:val="bottom"/>
                  <w:hideMark/>
                </w:tcPr>
                <w:p w14:paraId="6FC16EC2" w14:textId="77777777" w:rsidR="009101A5" w:rsidRPr="00BB227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lang w:val="en-GB"/>
                    </w:rPr>
                  </w:pPr>
                  <w:r w:rsidRPr="00BB2271">
                    <w:rPr>
                      <w:rFonts w:ascii="Gill Sans MT" w:hAnsi="Gill Sans MT" w:cs="Calibri"/>
                      <w:color w:val="000000"/>
                      <w:sz w:val="20"/>
                      <w:szCs w:val="20"/>
                      <w:lang w:val="en-GB"/>
                    </w:rPr>
                    <w:t xml:space="preserve">CCTV Mouse Camera </w:t>
                  </w:r>
                  <w:proofErr w:type="gramStart"/>
                  <w:r w:rsidRPr="00BB2271">
                    <w:rPr>
                      <w:rFonts w:ascii="Gill Sans MT" w:hAnsi="Gill Sans MT" w:cs="Calibri"/>
                      <w:color w:val="000000"/>
                      <w:sz w:val="20"/>
                      <w:szCs w:val="20"/>
                      <w:lang w:val="en-GB"/>
                    </w:rPr>
                    <w:t>For</w:t>
                  </w:r>
                  <w:proofErr w:type="gramEnd"/>
                  <w:r w:rsidRPr="00BB2271">
                    <w:rPr>
                      <w:rFonts w:ascii="Gill Sans MT" w:hAnsi="Gill Sans MT" w:cs="Calibri"/>
                      <w:color w:val="000000"/>
                      <w:sz w:val="20"/>
                      <w:szCs w:val="20"/>
                      <w:lang w:val="en-GB"/>
                    </w:rPr>
                    <w:t xml:space="preserve"> TV and USB</w:t>
                  </w:r>
                </w:p>
              </w:tc>
              <w:tc>
                <w:tcPr>
                  <w:tcW w:w="1153" w:type="dxa"/>
                  <w:tcBorders>
                    <w:top w:val="nil"/>
                    <w:left w:val="nil"/>
                    <w:bottom w:val="single" w:sz="4" w:space="0" w:color="auto"/>
                    <w:right w:val="single" w:sz="4" w:space="0" w:color="auto"/>
                  </w:tcBorders>
                  <w:shd w:val="clear" w:color="auto" w:fill="auto"/>
                  <w:noWrap/>
                  <w:vAlign w:val="bottom"/>
                  <w:hideMark/>
                </w:tcPr>
                <w:p w14:paraId="6AC2FEC9"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proofErr w:type="spellStart"/>
                  <w:r w:rsidRPr="00B041B1">
                    <w:rPr>
                      <w:rFonts w:ascii="Gill Sans MT" w:hAnsi="Gill Sans MT" w:cs="Calibri"/>
                      <w:color w:val="000000"/>
                      <w:sz w:val="20"/>
                      <w:szCs w:val="20"/>
                    </w:rPr>
                    <w:t>Pcs</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5B55E07"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w:t>
                  </w:r>
                </w:p>
              </w:tc>
            </w:tr>
            <w:tr w:rsidR="009101A5" w:rsidRPr="00B041B1" w14:paraId="479D2BFC" w14:textId="77777777" w:rsidTr="00540DB1">
              <w:trPr>
                <w:trHeight w:val="27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51B6620"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17</w:t>
                  </w:r>
                </w:p>
              </w:tc>
              <w:tc>
                <w:tcPr>
                  <w:tcW w:w="6001" w:type="dxa"/>
                  <w:tcBorders>
                    <w:top w:val="nil"/>
                    <w:left w:val="nil"/>
                    <w:bottom w:val="single" w:sz="4" w:space="0" w:color="auto"/>
                    <w:right w:val="single" w:sz="4" w:space="0" w:color="auto"/>
                  </w:tcBorders>
                  <w:shd w:val="clear" w:color="auto" w:fill="auto"/>
                  <w:noWrap/>
                  <w:vAlign w:val="bottom"/>
                  <w:hideMark/>
                </w:tcPr>
                <w:p w14:paraId="1729AA40"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Dell Monitor S2421HM</w:t>
                  </w:r>
                </w:p>
              </w:tc>
              <w:tc>
                <w:tcPr>
                  <w:tcW w:w="1153" w:type="dxa"/>
                  <w:tcBorders>
                    <w:top w:val="nil"/>
                    <w:left w:val="nil"/>
                    <w:bottom w:val="single" w:sz="4" w:space="0" w:color="auto"/>
                    <w:right w:val="single" w:sz="4" w:space="0" w:color="auto"/>
                  </w:tcBorders>
                  <w:shd w:val="clear" w:color="auto" w:fill="auto"/>
                  <w:noWrap/>
                  <w:vAlign w:val="bottom"/>
                  <w:hideMark/>
                </w:tcPr>
                <w:p w14:paraId="34751DCF"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Pcs</w:t>
                  </w:r>
                </w:p>
              </w:tc>
              <w:tc>
                <w:tcPr>
                  <w:tcW w:w="1417" w:type="dxa"/>
                  <w:tcBorders>
                    <w:top w:val="nil"/>
                    <w:left w:val="nil"/>
                    <w:bottom w:val="single" w:sz="4" w:space="0" w:color="auto"/>
                    <w:right w:val="single" w:sz="4" w:space="0" w:color="auto"/>
                  </w:tcBorders>
                  <w:shd w:val="clear" w:color="auto" w:fill="auto"/>
                  <w:noWrap/>
                  <w:vAlign w:val="bottom"/>
                  <w:hideMark/>
                </w:tcPr>
                <w:p w14:paraId="0C056FC2" w14:textId="77777777" w:rsidR="009101A5" w:rsidRPr="00B041B1" w:rsidRDefault="009101A5" w:rsidP="008B61B1">
                  <w:pPr>
                    <w:framePr w:hSpace="180" w:wrap="around" w:vAnchor="text" w:hAnchor="margin" w:y="-11335"/>
                    <w:spacing w:line="240" w:lineRule="auto"/>
                    <w:contextualSpacing/>
                    <w:jc w:val="center"/>
                    <w:rPr>
                      <w:rFonts w:ascii="Gill Sans MT" w:hAnsi="Gill Sans MT" w:cs="Calibri"/>
                      <w:color w:val="000000"/>
                      <w:sz w:val="20"/>
                      <w:szCs w:val="20"/>
                    </w:rPr>
                  </w:pPr>
                  <w:r w:rsidRPr="00B041B1">
                    <w:rPr>
                      <w:rFonts w:ascii="Gill Sans MT" w:hAnsi="Gill Sans MT" w:cs="Calibri"/>
                      <w:color w:val="000000"/>
                      <w:sz w:val="20"/>
                      <w:szCs w:val="20"/>
                    </w:rPr>
                    <w:t>1</w:t>
                  </w:r>
                </w:p>
              </w:tc>
            </w:tr>
          </w:tbl>
          <w:p w14:paraId="73AD3976" w14:textId="77777777" w:rsidR="009101A5" w:rsidRPr="00346920" w:rsidRDefault="009101A5" w:rsidP="009101A5">
            <w:pPr>
              <w:tabs>
                <w:tab w:val="left" w:pos="567"/>
              </w:tabs>
              <w:spacing w:after="0" w:line="240" w:lineRule="auto"/>
              <w:jc w:val="both"/>
              <w:rPr>
                <w:rFonts w:ascii="Gill Sans MT" w:hAnsi="Gill Sans MT" w:cstheme="minorHAnsi"/>
                <w:lang w:val="en-US"/>
              </w:rPr>
            </w:pPr>
          </w:p>
          <w:p w14:paraId="578258AE" w14:textId="77777777" w:rsidR="009101A5" w:rsidRPr="00346920" w:rsidRDefault="009101A5" w:rsidP="009101A5">
            <w:pPr>
              <w:spacing w:after="0" w:line="240" w:lineRule="auto"/>
              <w:jc w:val="both"/>
              <w:rPr>
                <w:rFonts w:ascii="Gill Sans MT" w:hAnsi="Gill Sans MT" w:cstheme="minorHAnsi"/>
                <w:lang w:val="en-GB"/>
              </w:rPr>
            </w:pPr>
          </w:p>
          <w:p w14:paraId="3E90EBF2" w14:textId="77777777" w:rsidR="009101A5" w:rsidRPr="00346920" w:rsidRDefault="009101A5" w:rsidP="009101A5">
            <w:pPr>
              <w:spacing w:after="0" w:line="240" w:lineRule="auto"/>
              <w:jc w:val="both"/>
              <w:rPr>
                <w:rFonts w:ascii="Gill Sans MT" w:hAnsi="Gill Sans MT" w:cstheme="minorHAnsi"/>
                <w:lang w:val="en-GB"/>
              </w:rPr>
            </w:pPr>
          </w:p>
        </w:tc>
      </w:tr>
    </w:tbl>
    <w:p w14:paraId="0880AE21" w14:textId="77777777" w:rsidR="009101A5" w:rsidRDefault="009101A5" w:rsidP="009101A5">
      <w:pPr>
        <w:spacing w:before="240" w:after="0"/>
        <w:rPr>
          <w:rFonts w:ascii="Gill Sans MT" w:hAnsi="Gill Sans MT" w:cstheme="minorHAnsi"/>
          <w:b/>
          <w:lang w:val="en-US"/>
        </w:rPr>
      </w:pPr>
    </w:p>
    <w:p w14:paraId="1650201D" w14:textId="1AECA412" w:rsidR="009101A5" w:rsidRDefault="009101A5" w:rsidP="00C73E1E">
      <w:pPr>
        <w:rPr>
          <w:rFonts w:ascii="Gill Sans MT" w:hAnsi="Gill Sans MT" w:cstheme="minorHAnsi"/>
          <w:b/>
          <w:lang w:val="en-US"/>
        </w:rPr>
      </w:pPr>
    </w:p>
    <w:p w14:paraId="035F0E79" w14:textId="70BAF9D1" w:rsidR="009101A5" w:rsidRDefault="009101A5" w:rsidP="00C73E1E">
      <w:pPr>
        <w:rPr>
          <w:rFonts w:ascii="Gill Sans MT" w:hAnsi="Gill Sans MT" w:cstheme="minorHAnsi"/>
          <w:b/>
          <w:lang w:val="en-US"/>
        </w:rPr>
      </w:pPr>
    </w:p>
    <w:p w14:paraId="500EBA2A" w14:textId="6008C52F" w:rsidR="009101A5" w:rsidRDefault="009101A5" w:rsidP="00C73E1E">
      <w:pPr>
        <w:rPr>
          <w:rFonts w:ascii="Gill Sans MT" w:hAnsi="Gill Sans MT" w:cstheme="minorHAnsi"/>
          <w:b/>
          <w:lang w:val="en-US"/>
        </w:rPr>
      </w:pPr>
    </w:p>
    <w:p w14:paraId="4B817371" w14:textId="403687F3" w:rsidR="009101A5" w:rsidRDefault="009101A5" w:rsidP="00C73E1E">
      <w:pPr>
        <w:rPr>
          <w:rFonts w:ascii="Gill Sans MT" w:hAnsi="Gill Sans MT" w:cstheme="minorHAnsi"/>
          <w:b/>
          <w:lang w:val="en-US"/>
        </w:rPr>
      </w:pPr>
    </w:p>
    <w:p w14:paraId="070A3D36" w14:textId="2EDB027B" w:rsidR="009101A5" w:rsidRDefault="009101A5" w:rsidP="00C73E1E">
      <w:pPr>
        <w:rPr>
          <w:rFonts w:ascii="Gill Sans MT" w:hAnsi="Gill Sans MT" w:cstheme="minorHAnsi"/>
          <w:b/>
          <w:lang w:val="en-US"/>
        </w:rPr>
      </w:pPr>
    </w:p>
    <w:p w14:paraId="22FAF590" w14:textId="10AB56BA" w:rsidR="009101A5" w:rsidRDefault="009101A5" w:rsidP="00C73E1E">
      <w:pPr>
        <w:rPr>
          <w:rFonts w:ascii="Gill Sans MT" w:hAnsi="Gill Sans MT" w:cstheme="minorHAnsi"/>
          <w:b/>
          <w:lang w:val="en-US"/>
        </w:rPr>
      </w:pPr>
    </w:p>
    <w:p w14:paraId="182AE701" w14:textId="40ECC524" w:rsidR="009101A5" w:rsidRDefault="009101A5" w:rsidP="00C73E1E">
      <w:pPr>
        <w:rPr>
          <w:rFonts w:ascii="Gill Sans MT" w:hAnsi="Gill Sans MT" w:cstheme="minorHAnsi"/>
          <w:b/>
          <w:lang w:val="en-US"/>
        </w:rPr>
      </w:pPr>
    </w:p>
    <w:p w14:paraId="5653BD42" w14:textId="65907C3E" w:rsidR="009101A5" w:rsidRDefault="009101A5" w:rsidP="00C73E1E">
      <w:pPr>
        <w:rPr>
          <w:rFonts w:ascii="Gill Sans MT" w:hAnsi="Gill Sans MT" w:cstheme="minorHAnsi"/>
          <w:b/>
          <w:lang w:val="en-US"/>
        </w:rPr>
      </w:pPr>
    </w:p>
    <w:p w14:paraId="08F85951" w14:textId="77777777" w:rsidR="00B119ED" w:rsidRPr="00346920" w:rsidRDefault="00B119ED" w:rsidP="001D0BDD">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1D0BDD" w:rsidRPr="008B61B1" w14:paraId="29CB90C6" w14:textId="77777777" w:rsidTr="7FA3C4C8">
        <w:trPr>
          <w:trHeight w:hRule="exact" w:val="397"/>
        </w:trPr>
        <w:tc>
          <w:tcPr>
            <w:tcW w:w="9776" w:type="dxa"/>
            <w:shd w:val="clear" w:color="auto" w:fill="auto"/>
          </w:tcPr>
          <w:p w14:paraId="3A8720AA" w14:textId="77777777" w:rsidR="001D0BDD" w:rsidRPr="00346920" w:rsidRDefault="00F04F98" w:rsidP="001D0BDD">
            <w:pPr>
              <w:pStyle w:val="Listenabsatz"/>
              <w:numPr>
                <w:ilvl w:val="2"/>
                <w:numId w:val="14"/>
              </w:numPr>
              <w:jc w:val="both"/>
              <w:rPr>
                <w:rFonts w:ascii="Gill Sans MT" w:hAnsi="Gill Sans MT" w:cstheme="minorHAnsi"/>
                <w:b/>
                <w:bCs/>
                <w:lang w:val="en-US"/>
              </w:rPr>
            </w:pPr>
            <w:r w:rsidRPr="00346920">
              <w:rPr>
                <w:rFonts w:ascii="Gill Sans MT" w:hAnsi="Gill Sans MT" w:cstheme="minorHAnsi"/>
                <w:b/>
                <w:bCs/>
                <w:lang w:val="en-US"/>
              </w:rPr>
              <w:lastRenderedPageBreak/>
              <w:t>Improv</w:t>
            </w:r>
            <w:r w:rsidR="001B7F1C" w:rsidRPr="00346920">
              <w:rPr>
                <w:rFonts w:ascii="Gill Sans MT" w:hAnsi="Gill Sans MT" w:cstheme="minorHAnsi"/>
                <w:b/>
                <w:bCs/>
                <w:lang w:val="en-US"/>
              </w:rPr>
              <w:t xml:space="preserve">ement of eye health </w:t>
            </w:r>
            <w:r w:rsidRPr="00346920">
              <w:rPr>
                <w:rFonts w:ascii="Gill Sans MT" w:hAnsi="Gill Sans MT" w:cstheme="minorHAnsi"/>
                <w:b/>
                <w:bCs/>
                <w:lang w:val="en-US"/>
              </w:rPr>
              <w:t>services at the Surkhet Eye Hospital</w:t>
            </w:r>
          </w:p>
          <w:p w14:paraId="6CFCE1FC" w14:textId="77777777" w:rsidR="001D0BDD" w:rsidRPr="00346920" w:rsidRDefault="001D0BDD" w:rsidP="00FE13FF">
            <w:pPr>
              <w:jc w:val="both"/>
              <w:rPr>
                <w:rFonts w:ascii="Gill Sans MT" w:hAnsi="Gill Sans MT" w:cstheme="minorHAnsi"/>
                <w:b/>
                <w:bCs/>
                <w:lang w:val="en-US"/>
              </w:rPr>
            </w:pPr>
          </w:p>
          <w:p w14:paraId="3C7684A5" w14:textId="77777777" w:rsidR="001D0BDD" w:rsidRPr="00346920" w:rsidRDefault="001D0BDD" w:rsidP="00FE13FF">
            <w:pPr>
              <w:rPr>
                <w:rFonts w:ascii="Gill Sans MT" w:hAnsi="Gill Sans MT" w:cstheme="minorHAnsi"/>
                <w:lang w:val="en-US"/>
              </w:rPr>
            </w:pPr>
          </w:p>
        </w:tc>
      </w:tr>
      <w:tr w:rsidR="001D0BDD" w:rsidRPr="008B61B1" w14:paraId="0446C993" w14:textId="77777777" w:rsidTr="00122A0A">
        <w:trPr>
          <w:trHeight w:hRule="exact" w:val="6184"/>
        </w:trPr>
        <w:tc>
          <w:tcPr>
            <w:tcW w:w="9776" w:type="dxa"/>
            <w:shd w:val="clear" w:color="auto" w:fill="auto"/>
          </w:tcPr>
          <w:p w14:paraId="017DC5D0" w14:textId="77777777" w:rsidR="001D0BDD" w:rsidRPr="00346920" w:rsidRDefault="36769A55" w:rsidP="7FA3C4C8">
            <w:pPr>
              <w:spacing w:after="0" w:line="240" w:lineRule="auto"/>
              <w:jc w:val="both"/>
              <w:rPr>
                <w:rFonts w:ascii="Gill Sans MT" w:hAnsi="Gill Sans MT" w:cstheme="minorBidi"/>
                <w:lang w:val="en-GB"/>
              </w:rPr>
            </w:pPr>
            <w:r w:rsidRPr="00346920">
              <w:rPr>
                <w:rFonts w:ascii="Gill Sans MT" w:hAnsi="Gill Sans MT" w:cstheme="minorBidi"/>
                <w:lang w:val="en-GB"/>
              </w:rPr>
              <w:t xml:space="preserve">The project supported the following </w:t>
            </w:r>
            <w:r w:rsidR="7462FFDB" w:rsidRPr="00346920">
              <w:rPr>
                <w:rFonts w:ascii="Gill Sans MT" w:hAnsi="Gill Sans MT" w:cstheme="minorBidi"/>
                <w:lang w:val="en-GB"/>
              </w:rPr>
              <w:t>equipment</w:t>
            </w:r>
            <w:r w:rsidR="00B119ED">
              <w:rPr>
                <w:rFonts w:ascii="Gill Sans MT" w:hAnsi="Gill Sans MT" w:cstheme="minorBidi"/>
                <w:lang w:val="en-GB"/>
              </w:rPr>
              <w:t>s</w:t>
            </w:r>
            <w:r w:rsidRPr="00346920">
              <w:rPr>
                <w:rFonts w:ascii="Gill Sans MT" w:hAnsi="Gill Sans MT" w:cstheme="minorBidi"/>
                <w:lang w:val="en-GB"/>
              </w:rPr>
              <w:t xml:space="preserve"> under the project funded by BMZ grant for upgradation of the ophthalmological services:</w:t>
            </w:r>
          </w:p>
          <w:tbl>
            <w:tblPr>
              <w:tblW w:w="7489" w:type="dxa"/>
              <w:jc w:val="center"/>
              <w:tblLook w:val="04A0" w:firstRow="1" w:lastRow="0" w:firstColumn="1" w:lastColumn="0" w:noHBand="0" w:noVBand="1"/>
            </w:tblPr>
            <w:tblGrid>
              <w:gridCol w:w="5336"/>
              <w:gridCol w:w="1868"/>
              <w:gridCol w:w="285"/>
            </w:tblGrid>
            <w:tr w:rsidR="008014D5" w:rsidRPr="00346920" w14:paraId="5B84A0B9" w14:textId="77777777" w:rsidTr="001C2079">
              <w:trPr>
                <w:gridAfter w:val="1"/>
                <w:wAfter w:w="285" w:type="dxa"/>
                <w:trHeight w:val="601"/>
                <w:jc w:val="center"/>
              </w:trPr>
              <w:tc>
                <w:tcPr>
                  <w:tcW w:w="5336" w:type="dxa"/>
                  <w:vMerge w:val="restart"/>
                  <w:tcBorders>
                    <w:top w:val="single" w:sz="4" w:space="0" w:color="auto"/>
                    <w:left w:val="single" w:sz="4" w:space="0" w:color="auto"/>
                    <w:bottom w:val="single" w:sz="4" w:space="0" w:color="auto"/>
                    <w:right w:val="single" w:sz="4" w:space="0" w:color="auto"/>
                  </w:tcBorders>
                  <w:shd w:val="clear" w:color="000000" w:fill="70AD47"/>
                  <w:vAlign w:val="center"/>
                  <w:hideMark/>
                </w:tcPr>
                <w:p w14:paraId="511A73C9" w14:textId="77777777" w:rsidR="008014D5" w:rsidRPr="00346920" w:rsidRDefault="008014D5" w:rsidP="008014D5">
                  <w:pPr>
                    <w:spacing w:line="240" w:lineRule="auto"/>
                    <w:contextualSpacing/>
                    <w:jc w:val="center"/>
                    <w:rPr>
                      <w:rFonts w:ascii="Gill Sans MT" w:hAnsi="Gill Sans MT" w:cs="Calibri"/>
                      <w:color w:val="000000"/>
                      <w:lang w:bidi="ne-NP"/>
                    </w:rPr>
                  </w:pPr>
                  <w:r w:rsidRPr="00346920">
                    <w:rPr>
                      <w:rFonts w:ascii="Gill Sans MT" w:hAnsi="Gill Sans MT" w:cs="Calibri"/>
                      <w:color w:val="000000"/>
                      <w:lang w:bidi="ne-NP"/>
                    </w:rPr>
                    <w:t>Name of Equipments</w:t>
                  </w:r>
                </w:p>
              </w:tc>
              <w:tc>
                <w:tcPr>
                  <w:tcW w:w="1868" w:type="dxa"/>
                  <w:vMerge w:val="restart"/>
                  <w:tcBorders>
                    <w:top w:val="single" w:sz="4" w:space="0" w:color="auto"/>
                    <w:left w:val="single" w:sz="4" w:space="0" w:color="auto"/>
                    <w:bottom w:val="single" w:sz="4" w:space="0" w:color="auto"/>
                    <w:right w:val="single" w:sz="4" w:space="0" w:color="auto"/>
                  </w:tcBorders>
                  <w:shd w:val="clear" w:color="000000" w:fill="70AD47"/>
                  <w:vAlign w:val="center"/>
                  <w:hideMark/>
                </w:tcPr>
                <w:p w14:paraId="7ED8BAD6" w14:textId="77777777" w:rsidR="008014D5" w:rsidRPr="00346920" w:rsidRDefault="008014D5" w:rsidP="008014D5">
                  <w:pPr>
                    <w:spacing w:line="240" w:lineRule="auto"/>
                    <w:contextualSpacing/>
                    <w:jc w:val="center"/>
                    <w:rPr>
                      <w:rFonts w:ascii="Gill Sans MT" w:hAnsi="Gill Sans MT" w:cs="Calibri"/>
                      <w:color w:val="000000"/>
                      <w:lang w:bidi="ne-NP"/>
                    </w:rPr>
                  </w:pPr>
                  <w:r w:rsidRPr="00346920">
                    <w:rPr>
                      <w:rFonts w:ascii="Gill Sans MT" w:hAnsi="Gill Sans MT" w:cs="Calibri"/>
                      <w:color w:val="000000"/>
                      <w:lang w:bidi="ne-NP"/>
                    </w:rPr>
                    <w:t>Quantity</w:t>
                  </w:r>
                </w:p>
              </w:tc>
            </w:tr>
            <w:tr w:rsidR="008014D5" w:rsidRPr="00346920" w14:paraId="3FD05867" w14:textId="77777777" w:rsidTr="001C2079">
              <w:trPr>
                <w:trHeight w:val="50"/>
                <w:jc w:val="center"/>
              </w:trPr>
              <w:tc>
                <w:tcPr>
                  <w:tcW w:w="5336" w:type="dxa"/>
                  <w:vMerge/>
                  <w:tcBorders>
                    <w:top w:val="single" w:sz="4" w:space="0" w:color="auto"/>
                    <w:left w:val="single" w:sz="4" w:space="0" w:color="auto"/>
                    <w:bottom w:val="single" w:sz="4" w:space="0" w:color="auto"/>
                    <w:right w:val="single" w:sz="4" w:space="0" w:color="auto"/>
                  </w:tcBorders>
                  <w:vAlign w:val="center"/>
                  <w:hideMark/>
                </w:tcPr>
                <w:p w14:paraId="0A16B227" w14:textId="77777777" w:rsidR="008014D5" w:rsidRPr="00346920" w:rsidRDefault="008014D5" w:rsidP="008014D5">
                  <w:pPr>
                    <w:spacing w:line="240" w:lineRule="auto"/>
                    <w:contextualSpacing/>
                    <w:rPr>
                      <w:rFonts w:ascii="Gill Sans MT" w:hAnsi="Gill Sans MT" w:cs="Calibri"/>
                      <w:color w:val="000000"/>
                      <w:lang w:bidi="ne-NP"/>
                    </w:rPr>
                  </w:pPr>
                </w:p>
              </w:tc>
              <w:tc>
                <w:tcPr>
                  <w:tcW w:w="1868" w:type="dxa"/>
                  <w:vMerge/>
                  <w:tcBorders>
                    <w:top w:val="single" w:sz="4" w:space="0" w:color="auto"/>
                    <w:left w:val="single" w:sz="4" w:space="0" w:color="auto"/>
                    <w:bottom w:val="single" w:sz="4" w:space="0" w:color="auto"/>
                    <w:right w:val="single" w:sz="4" w:space="0" w:color="auto"/>
                  </w:tcBorders>
                  <w:vAlign w:val="center"/>
                  <w:hideMark/>
                </w:tcPr>
                <w:p w14:paraId="23BD2696" w14:textId="77777777" w:rsidR="008014D5" w:rsidRPr="00346920" w:rsidRDefault="008014D5" w:rsidP="008014D5">
                  <w:pPr>
                    <w:spacing w:line="240" w:lineRule="auto"/>
                    <w:contextualSpacing/>
                    <w:rPr>
                      <w:rFonts w:ascii="Gill Sans MT" w:hAnsi="Gill Sans MT" w:cs="Calibri"/>
                      <w:color w:val="000000"/>
                      <w:lang w:bidi="ne-NP"/>
                    </w:rPr>
                  </w:pPr>
                </w:p>
              </w:tc>
              <w:tc>
                <w:tcPr>
                  <w:tcW w:w="285" w:type="dxa"/>
                  <w:tcBorders>
                    <w:top w:val="nil"/>
                    <w:left w:val="nil"/>
                    <w:bottom w:val="nil"/>
                    <w:right w:val="nil"/>
                  </w:tcBorders>
                  <w:shd w:val="clear" w:color="auto" w:fill="auto"/>
                  <w:noWrap/>
                  <w:vAlign w:val="bottom"/>
                  <w:hideMark/>
                </w:tcPr>
                <w:p w14:paraId="2A7E069C" w14:textId="77777777" w:rsidR="008014D5" w:rsidRPr="00346920" w:rsidRDefault="008014D5" w:rsidP="008014D5">
                  <w:pPr>
                    <w:spacing w:line="240" w:lineRule="auto"/>
                    <w:contextualSpacing/>
                    <w:jc w:val="center"/>
                    <w:rPr>
                      <w:rFonts w:ascii="Gill Sans MT" w:hAnsi="Gill Sans MT" w:cs="Calibri"/>
                      <w:color w:val="000000"/>
                      <w:lang w:bidi="ne-NP"/>
                    </w:rPr>
                  </w:pPr>
                </w:p>
              </w:tc>
            </w:tr>
            <w:tr w:rsidR="008014D5" w:rsidRPr="00346920" w14:paraId="1C517651" w14:textId="77777777" w:rsidTr="001C2079">
              <w:trPr>
                <w:trHeight w:val="222"/>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36DC3711" w14:textId="77777777" w:rsidR="008014D5" w:rsidRPr="00346920" w:rsidRDefault="008014D5" w:rsidP="008014D5">
                  <w:pPr>
                    <w:spacing w:line="240" w:lineRule="auto"/>
                    <w:contextualSpacing/>
                    <w:rPr>
                      <w:rFonts w:ascii="Gill Sans MT" w:hAnsi="Gill Sans MT" w:cs="Calibri"/>
                      <w:color w:val="000000"/>
                      <w:lang w:bidi="ne-NP"/>
                    </w:rPr>
                  </w:pPr>
                  <w:r w:rsidRPr="00346920">
                    <w:rPr>
                      <w:rFonts w:ascii="Gill Sans MT" w:hAnsi="Gill Sans MT" w:cs="Calibri"/>
                      <w:color w:val="000000"/>
                      <w:lang w:bidi="ne-NP"/>
                    </w:rPr>
                    <w:t>Humphry</w:t>
                  </w:r>
                </w:p>
              </w:tc>
              <w:tc>
                <w:tcPr>
                  <w:tcW w:w="1868" w:type="dxa"/>
                  <w:tcBorders>
                    <w:top w:val="nil"/>
                    <w:left w:val="nil"/>
                    <w:bottom w:val="single" w:sz="4" w:space="0" w:color="auto"/>
                    <w:right w:val="single" w:sz="4" w:space="0" w:color="auto"/>
                  </w:tcBorders>
                  <w:shd w:val="clear" w:color="000000" w:fill="FFFFFF"/>
                  <w:noWrap/>
                  <w:hideMark/>
                </w:tcPr>
                <w:p w14:paraId="3939643D" w14:textId="77777777" w:rsidR="008014D5" w:rsidRPr="00346920" w:rsidRDefault="008014D5" w:rsidP="008014D5">
                  <w:pPr>
                    <w:spacing w:line="240" w:lineRule="auto"/>
                    <w:contextualSpacing/>
                    <w:jc w:val="right"/>
                    <w:rPr>
                      <w:rFonts w:ascii="Gill Sans MT" w:hAnsi="Gill Sans MT" w:cs="Calibri"/>
                      <w:color w:val="000000"/>
                      <w:lang w:bidi="ne-NP"/>
                    </w:rPr>
                  </w:pPr>
                  <w:r w:rsidRPr="00346920">
                    <w:rPr>
                      <w:rFonts w:ascii="Gill Sans MT" w:hAnsi="Gill Sans MT" w:cs="Calibri"/>
                      <w:color w:val="000000"/>
                      <w:lang w:bidi="ne-NP"/>
                    </w:rPr>
                    <w:t>1</w:t>
                  </w:r>
                </w:p>
              </w:tc>
              <w:tc>
                <w:tcPr>
                  <w:tcW w:w="285" w:type="dxa"/>
                  <w:vAlign w:val="center"/>
                  <w:hideMark/>
                </w:tcPr>
                <w:p w14:paraId="69C74290" w14:textId="77777777" w:rsidR="008014D5" w:rsidRPr="00346920" w:rsidRDefault="008014D5" w:rsidP="008014D5">
                  <w:pPr>
                    <w:spacing w:line="240" w:lineRule="auto"/>
                    <w:contextualSpacing/>
                    <w:rPr>
                      <w:rFonts w:ascii="Gill Sans MT" w:hAnsi="Gill Sans MT"/>
                      <w:lang w:bidi="ne-NP"/>
                    </w:rPr>
                  </w:pPr>
                </w:p>
              </w:tc>
            </w:tr>
            <w:tr w:rsidR="008014D5" w:rsidRPr="00346920" w14:paraId="24D6C805" w14:textId="77777777" w:rsidTr="001C2079">
              <w:trPr>
                <w:trHeight w:val="373"/>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7C34B965" w14:textId="77777777" w:rsidR="008014D5" w:rsidRPr="00346920" w:rsidRDefault="008014D5" w:rsidP="008014D5">
                  <w:pPr>
                    <w:spacing w:line="240" w:lineRule="auto"/>
                    <w:contextualSpacing/>
                    <w:rPr>
                      <w:rFonts w:ascii="Gill Sans MT" w:hAnsi="Gill Sans MT" w:cs="Calibri"/>
                      <w:color w:val="000000"/>
                      <w:lang w:bidi="ne-NP"/>
                    </w:rPr>
                  </w:pPr>
                  <w:r w:rsidRPr="00346920">
                    <w:rPr>
                      <w:rFonts w:ascii="Gill Sans MT" w:hAnsi="Gill Sans MT" w:cs="Calibri"/>
                      <w:color w:val="000000"/>
                      <w:lang w:bidi="ne-NP"/>
                    </w:rPr>
                    <w:t>Slit Lamp</w:t>
                  </w:r>
                </w:p>
              </w:tc>
              <w:tc>
                <w:tcPr>
                  <w:tcW w:w="1868" w:type="dxa"/>
                  <w:tcBorders>
                    <w:top w:val="nil"/>
                    <w:left w:val="nil"/>
                    <w:bottom w:val="single" w:sz="4" w:space="0" w:color="auto"/>
                    <w:right w:val="single" w:sz="4" w:space="0" w:color="auto"/>
                  </w:tcBorders>
                  <w:shd w:val="clear" w:color="000000" w:fill="FFFFFF"/>
                  <w:noWrap/>
                  <w:hideMark/>
                </w:tcPr>
                <w:p w14:paraId="0DB94BD5" w14:textId="77777777" w:rsidR="008014D5" w:rsidRPr="00346920" w:rsidRDefault="008014D5" w:rsidP="008014D5">
                  <w:pPr>
                    <w:spacing w:line="240" w:lineRule="auto"/>
                    <w:contextualSpacing/>
                    <w:jc w:val="right"/>
                    <w:rPr>
                      <w:rFonts w:ascii="Gill Sans MT" w:hAnsi="Gill Sans MT" w:cs="Calibri"/>
                      <w:color w:val="000000"/>
                      <w:lang w:bidi="ne-NP"/>
                    </w:rPr>
                  </w:pPr>
                  <w:r w:rsidRPr="00346920">
                    <w:rPr>
                      <w:rFonts w:ascii="Gill Sans MT" w:hAnsi="Gill Sans MT" w:cs="Calibri"/>
                      <w:color w:val="000000"/>
                      <w:lang w:bidi="ne-NP"/>
                    </w:rPr>
                    <w:t>1</w:t>
                  </w:r>
                </w:p>
              </w:tc>
              <w:tc>
                <w:tcPr>
                  <w:tcW w:w="285" w:type="dxa"/>
                  <w:vAlign w:val="center"/>
                  <w:hideMark/>
                </w:tcPr>
                <w:p w14:paraId="189EF2D6" w14:textId="77777777" w:rsidR="008014D5" w:rsidRPr="00346920" w:rsidRDefault="008014D5" w:rsidP="008014D5">
                  <w:pPr>
                    <w:spacing w:line="240" w:lineRule="auto"/>
                    <w:contextualSpacing/>
                    <w:rPr>
                      <w:rFonts w:ascii="Gill Sans MT" w:hAnsi="Gill Sans MT"/>
                      <w:lang w:bidi="ne-NP"/>
                    </w:rPr>
                  </w:pPr>
                </w:p>
              </w:tc>
            </w:tr>
            <w:tr w:rsidR="008014D5" w:rsidRPr="00346920" w14:paraId="690F5A8D" w14:textId="77777777" w:rsidTr="001C2079">
              <w:trPr>
                <w:trHeight w:val="373"/>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5EC43E35" w14:textId="77777777" w:rsidR="008014D5" w:rsidRPr="00346920" w:rsidRDefault="008014D5" w:rsidP="008014D5">
                  <w:pPr>
                    <w:spacing w:line="240" w:lineRule="auto"/>
                    <w:contextualSpacing/>
                    <w:rPr>
                      <w:rFonts w:ascii="Gill Sans MT" w:hAnsi="Gill Sans MT" w:cs="Calibri"/>
                      <w:color w:val="000000"/>
                      <w:lang w:bidi="ne-NP"/>
                    </w:rPr>
                  </w:pPr>
                  <w:r w:rsidRPr="00346920">
                    <w:rPr>
                      <w:rFonts w:ascii="Gill Sans MT" w:hAnsi="Gill Sans MT" w:cs="Calibri"/>
                      <w:color w:val="000000"/>
                      <w:lang w:bidi="ne-NP"/>
                    </w:rPr>
                    <w:t>Loose prism</w:t>
                  </w:r>
                </w:p>
              </w:tc>
              <w:tc>
                <w:tcPr>
                  <w:tcW w:w="1868" w:type="dxa"/>
                  <w:tcBorders>
                    <w:top w:val="nil"/>
                    <w:left w:val="nil"/>
                    <w:bottom w:val="single" w:sz="4" w:space="0" w:color="auto"/>
                    <w:right w:val="single" w:sz="4" w:space="0" w:color="auto"/>
                  </w:tcBorders>
                  <w:shd w:val="clear" w:color="000000" w:fill="FFFFFF"/>
                  <w:noWrap/>
                  <w:hideMark/>
                </w:tcPr>
                <w:p w14:paraId="299361A7" w14:textId="77777777" w:rsidR="008014D5" w:rsidRPr="00346920" w:rsidRDefault="008014D5" w:rsidP="008014D5">
                  <w:pPr>
                    <w:spacing w:line="240" w:lineRule="auto"/>
                    <w:contextualSpacing/>
                    <w:jc w:val="right"/>
                    <w:rPr>
                      <w:rFonts w:ascii="Gill Sans MT" w:hAnsi="Gill Sans MT" w:cs="Calibri"/>
                      <w:color w:val="000000"/>
                      <w:lang w:bidi="ne-NP"/>
                    </w:rPr>
                  </w:pPr>
                  <w:r w:rsidRPr="00346920">
                    <w:rPr>
                      <w:rFonts w:ascii="Gill Sans MT" w:hAnsi="Gill Sans MT" w:cs="Calibri"/>
                      <w:color w:val="000000"/>
                      <w:lang w:bidi="ne-NP"/>
                    </w:rPr>
                    <w:t>1</w:t>
                  </w:r>
                </w:p>
              </w:tc>
              <w:tc>
                <w:tcPr>
                  <w:tcW w:w="285" w:type="dxa"/>
                  <w:vAlign w:val="center"/>
                  <w:hideMark/>
                </w:tcPr>
                <w:p w14:paraId="16161AD0" w14:textId="77777777" w:rsidR="008014D5" w:rsidRPr="00346920" w:rsidRDefault="008014D5" w:rsidP="008014D5">
                  <w:pPr>
                    <w:spacing w:line="240" w:lineRule="auto"/>
                    <w:contextualSpacing/>
                    <w:rPr>
                      <w:rFonts w:ascii="Gill Sans MT" w:hAnsi="Gill Sans MT"/>
                      <w:lang w:bidi="ne-NP"/>
                    </w:rPr>
                  </w:pPr>
                </w:p>
              </w:tc>
            </w:tr>
            <w:tr w:rsidR="008014D5" w:rsidRPr="00346920" w14:paraId="6F7B55CC" w14:textId="77777777" w:rsidTr="001C2079">
              <w:trPr>
                <w:trHeight w:val="258"/>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0D11CDE2" w14:textId="77777777" w:rsidR="008014D5" w:rsidRPr="00346920" w:rsidRDefault="008014D5" w:rsidP="008014D5">
                  <w:pPr>
                    <w:spacing w:line="240" w:lineRule="auto"/>
                    <w:contextualSpacing/>
                    <w:rPr>
                      <w:rFonts w:ascii="Gill Sans MT" w:hAnsi="Gill Sans MT" w:cs="Calibri"/>
                      <w:color w:val="000000"/>
                      <w:lang w:bidi="ne-NP"/>
                    </w:rPr>
                  </w:pPr>
                  <w:r w:rsidRPr="00346920">
                    <w:rPr>
                      <w:rFonts w:ascii="Gill Sans MT" w:hAnsi="Gill Sans MT" w:cs="Calibri"/>
                      <w:color w:val="000000"/>
                      <w:lang w:bidi="ne-NP"/>
                    </w:rPr>
                    <w:t>Kitmus Set</w:t>
                  </w:r>
                </w:p>
              </w:tc>
              <w:tc>
                <w:tcPr>
                  <w:tcW w:w="1868" w:type="dxa"/>
                  <w:tcBorders>
                    <w:top w:val="nil"/>
                    <w:left w:val="nil"/>
                    <w:bottom w:val="single" w:sz="4" w:space="0" w:color="auto"/>
                    <w:right w:val="single" w:sz="4" w:space="0" w:color="auto"/>
                  </w:tcBorders>
                  <w:shd w:val="clear" w:color="000000" w:fill="FFFFFF"/>
                  <w:noWrap/>
                  <w:hideMark/>
                </w:tcPr>
                <w:p w14:paraId="7F1417D6" w14:textId="77777777" w:rsidR="008014D5" w:rsidRPr="00346920" w:rsidRDefault="008014D5" w:rsidP="008014D5">
                  <w:pPr>
                    <w:spacing w:line="240" w:lineRule="auto"/>
                    <w:contextualSpacing/>
                    <w:jc w:val="right"/>
                    <w:rPr>
                      <w:rFonts w:ascii="Gill Sans MT" w:hAnsi="Gill Sans MT" w:cs="Calibri"/>
                      <w:color w:val="000000"/>
                      <w:lang w:bidi="ne-NP"/>
                    </w:rPr>
                  </w:pPr>
                  <w:r w:rsidRPr="00346920">
                    <w:rPr>
                      <w:rFonts w:ascii="Gill Sans MT" w:hAnsi="Gill Sans MT" w:cs="Calibri"/>
                      <w:color w:val="000000"/>
                      <w:lang w:bidi="ne-NP"/>
                    </w:rPr>
                    <w:t>1</w:t>
                  </w:r>
                </w:p>
              </w:tc>
              <w:tc>
                <w:tcPr>
                  <w:tcW w:w="285" w:type="dxa"/>
                  <w:vAlign w:val="center"/>
                  <w:hideMark/>
                </w:tcPr>
                <w:p w14:paraId="40E36A8C" w14:textId="77777777" w:rsidR="008014D5" w:rsidRPr="00346920" w:rsidRDefault="008014D5" w:rsidP="008014D5">
                  <w:pPr>
                    <w:spacing w:line="240" w:lineRule="auto"/>
                    <w:contextualSpacing/>
                    <w:rPr>
                      <w:rFonts w:ascii="Gill Sans MT" w:hAnsi="Gill Sans MT"/>
                      <w:lang w:bidi="ne-NP"/>
                    </w:rPr>
                  </w:pPr>
                </w:p>
              </w:tc>
            </w:tr>
            <w:tr w:rsidR="008014D5" w:rsidRPr="008B61B1" w14:paraId="48CAD756" w14:textId="77777777" w:rsidTr="001C2079">
              <w:trPr>
                <w:trHeight w:val="373"/>
                <w:jc w:val="center"/>
              </w:trPr>
              <w:tc>
                <w:tcPr>
                  <w:tcW w:w="5336" w:type="dxa"/>
                  <w:tcBorders>
                    <w:top w:val="nil"/>
                    <w:left w:val="single" w:sz="4" w:space="0" w:color="auto"/>
                    <w:bottom w:val="single" w:sz="4" w:space="0" w:color="auto"/>
                    <w:right w:val="single" w:sz="4" w:space="0" w:color="auto"/>
                  </w:tcBorders>
                  <w:shd w:val="clear" w:color="000000" w:fill="FFFFFF"/>
                  <w:hideMark/>
                </w:tcPr>
                <w:p w14:paraId="69976440" w14:textId="77777777" w:rsidR="008014D5" w:rsidRPr="00BB2271" w:rsidRDefault="008014D5" w:rsidP="008014D5">
                  <w:pPr>
                    <w:spacing w:line="240" w:lineRule="auto"/>
                    <w:contextualSpacing/>
                    <w:rPr>
                      <w:rFonts w:ascii="Gill Sans MT" w:hAnsi="Gill Sans MT" w:cs="Calibri"/>
                      <w:color w:val="000000"/>
                      <w:lang w:val="en-GB" w:bidi="ne-NP"/>
                    </w:rPr>
                  </w:pPr>
                  <w:r w:rsidRPr="00BB2271">
                    <w:rPr>
                      <w:rFonts w:ascii="Gill Sans MT" w:hAnsi="Gill Sans MT" w:cs="Calibri"/>
                      <w:color w:val="000000"/>
                      <w:lang w:val="en-GB" w:bidi="ne-NP"/>
                    </w:rPr>
                    <w:t>Computerized vision drum with magic chart</w:t>
                  </w:r>
                </w:p>
              </w:tc>
              <w:tc>
                <w:tcPr>
                  <w:tcW w:w="1868" w:type="dxa"/>
                  <w:tcBorders>
                    <w:top w:val="nil"/>
                    <w:left w:val="nil"/>
                    <w:bottom w:val="single" w:sz="4" w:space="0" w:color="auto"/>
                    <w:right w:val="single" w:sz="4" w:space="0" w:color="auto"/>
                  </w:tcBorders>
                  <w:shd w:val="clear" w:color="000000" w:fill="FFFFFF"/>
                  <w:hideMark/>
                </w:tcPr>
                <w:p w14:paraId="6FEDCFE0" w14:textId="77777777" w:rsidR="008014D5" w:rsidRPr="00BB2271" w:rsidRDefault="008014D5" w:rsidP="008014D5">
                  <w:pPr>
                    <w:spacing w:line="240" w:lineRule="auto"/>
                    <w:contextualSpacing/>
                    <w:jc w:val="right"/>
                    <w:rPr>
                      <w:rFonts w:ascii="Gill Sans MT" w:hAnsi="Gill Sans MT" w:cs="Calibri"/>
                      <w:color w:val="000000"/>
                      <w:lang w:val="en-GB" w:bidi="ne-NP"/>
                    </w:rPr>
                  </w:pPr>
                  <w:r w:rsidRPr="00BB2271">
                    <w:rPr>
                      <w:rFonts w:ascii="Gill Sans MT" w:hAnsi="Gill Sans MT" w:cs="Calibri"/>
                      <w:color w:val="000000"/>
                      <w:lang w:val="en-GB" w:bidi="ne-NP"/>
                    </w:rPr>
                    <w:t>1</w:t>
                  </w:r>
                </w:p>
              </w:tc>
              <w:tc>
                <w:tcPr>
                  <w:tcW w:w="285" w:type="dxa"/>
                  <w:vAlign w:val="center"/>
                  <w:hideMark/>
                </w:tcPr>
                <w:p w14:paraId="114CC268" w14:textId="77777777" w:rsidR="008014D5" w:rsidRPr="00BB2271" w:rsidRDefault="008014D5" w:rsidP="008014D5">
                  <w:pPr>
                    <w:spacing w:line="240" w:lineRule="auto"/>
                    <w:contextualSpacing/>
                    <w:rPr>
                      <w:rFonts w:ascii="Gill Sans MT" w:hAnsi="Gill Sans MT"/>
                      <w:lang w:val="en-GB" w:bidi="ne-NP"/>
                    </w:rPr>
                  </w:pPr>
                </w:p>
              </w:tc>
            </w:tr>
            <w:tr w:rsidR="008014D5" w:rsidRPr="008B61B1" w14:paraId="4C0EBC79" w14:textId="77777777" w:rsidTr="001C2079">
              <w:trPr>
                <w:trHeight w:val="231"/>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28B3E9FE" w14:textId="77777777" w:rsidR="008014D5" w:rsidRPr="00BB2271" w:rsidRDefault="008014D5" w:rsidP="008014D5">
                  <w:pPr>
                    <w:spacing w:line="240" w:lineRule="auto"/>
                    <w:contextualSpacing/>
                    <w:rPr>
                      <w:rFonts w:ascii="Gill Sans MT" w:hAnsi="Gill Sans MT" w:cs="Calibri"/>
                      <w:color w:val="000000"/>
                      <w:lang w:val="en-GB" w:bidi="ne-NP"/>
                    </w:rPr>
                  </w:pPr>
                  <w:r w:rsidRPr="00BB2271">
                    <w:rPr>
                      <w:rFonts w:ascii="Gill Sans MT" w:hAnsi="Gill Sans MT" w:cs="Calibri"/>
                      <w:color w:val="000000"/>
                      <w:lang w:val="en-GB" w:bidi="ne-NP"/>
                    </w:rPr>
                    <w:t>Pachymetry</w:t>
                  </w:r>
                </w:p>
              </w:tc>
              <w:tc>
                <w:tcPr>
                  <w:tcW w:w="1868" w:type="dxa"/>
                  <w:tcBorders>
                    <w:top w:val="nil"/>
                    <w:left w:val="nil"/>
                    <w:bottom w:val="single" w:sz="4" w:space="0" w:color="auto"/>
                    <w:right w:val="single" w:sz="4" w:space="0" w:color="auto"/>
                  </w:tcBorders>
                  <w:shd w:val="clear" w:color="000000" w:fill="FFFFFF"/>
                  <w:noWrap/>
                  <w:hideMark/>
                </w:tcPr>
                <w:p w14:paraId="19247065" w14:textId="77777777" w:rsidR="008014D5" w:rsidRPr="00BB2271" w:rsidRDefault="008014D5" w:rsidP="008014D5">
                  <w:pPr>
                    <w:spacing w:line="240" w:lineRule="auto"/>
                    <w:contextualSpacing/>
                    <w:jc w:val="right"/>
                    <w:rPr>
                      <w:rFonts w:ascii="Gill Sans MT" w:hAnsi="Gill Sans MT" w:cs="Calibri"/>
                      <w:color w:val="000000"/>
                      <w:lang w:val="en-GB" w:bidi="ne-NP"/>
                    </w:rPr>
                  </w:pPr>
                  <w:r w:rsidRPr="00BB2271">
                    <w:rPr>
                      <w:rFonts w:ascii="Gill Sans MT" w:hAnsi="Gill Sans MT" w:cs="Calibri"/>
                      <w:color w:val="000000"/>
                      <w:lang w:val="en-GB" w:bidi="ne-NP"/>
                    </w:rPr>
                    <w:t>1</w:t>
                  </w:r>
                </w:p>
              </w:tc>
              <w:tc>
                <w:tcPr>
                  <w:tcW w:w="285" w:type="dxa"/>
                  <w:vAlign w:val="center"/>
                  <w:hideMark/>
                </w:tcPr>
                <w:p w14:paraId="25F8923C" w14:textId="77777777" w:rsidR="008014D5" w:rsidRPr="00BB2271" w:rsidRDefault="008014D5" w:rsidP="008014D5">
                  <w:pPr>
                    <w:spacing w:line="240" w:lineRule="auto"/>
                    <w:contextualSpacing/>
                    <w:rPr>
                      <w:rFonts w:ascii="Gill Sans MT" w:hAnsi="Gill Sans MT"/>
                      <w:lang w:val="en-GB" w:bidi="ne-NP"/>
                    </w:rPr>
                  </w:pPr>
                </w:p>
              </w:tc>
            </w:tr>
            <w:tr w:rsidR="008014D5" w:rsidRPr="008B61B1" w14:paraId="2B84B29F" w14:textId="77777777" w:rsidTr="001C2079">
              <w:trPr>
                <w:trHeight w:val="373"/>
                <w:jc w:val="center"/>
              </w:trPr>
              <w:tc>
                <w:tcPr>
                  <w:tcW w:w="5336" w:type="dxa"/>
                  <w:tcBorders>
                    <w:top w:val="nil"/>
                    <w:left w:val="single" w:sz="4" w:space="0" w:color="auto"/>
                    <w:bottom w:val="single" w:sz="4" w:space="0" w:color="auto"/>
                    <w:right w:val="single" w:sz="4" w:space="0" w:color="auto"/>
                  </w:tcBorders>
                  <w:shd w:val="clear" w:color="000000" w:fill="FFFFFF"/>
                  <w:noWrap/>
                  <w:hideMark/>
                </w:tcPr>
                <w:p w14:paraId="6C613C08" w14:textId="77777777" w:rsidR="008014D5" w:rsidRPr="00BB2271" w:rsidRDefault="008014D5" w:rsidP="008014D5">
                  <w:pPr>
                    <w:spacing w:line="240" w:lineRule="auto"/>
                    <w:contextualSpacing/>
                    <w:rPr>
                      <w:rFonts w:ascii="Gill Sans MT" w:hAnsi="Gill Sans MT" w:cs="Calibri"/>
                      <w:color w:val="000000"/>
                      <w:lang w:val="en-GB" w:bidi="ne-NP"/>
                    </w:rPr>
                  </w:pPr>
                  <w:r w:rsidRPr="00BB2271">
                    <w:rPr>
                      <w:rFonts w:ascii="Gill Sans MT" w:hAnsi="Gill Sans MT" w:cs="Calibri"/>
                      <w:color w:val="000000"/>
                      <w:lang w:val="en-GB" w:bidi="ne-NP"/>
                    </w:rPr>
                    <w:t>Edging machine</w:t>
                  </w:r>
                </w:p>
              </w:tc>
              <w:tc>
                <w:tcPr>
                  <w:tcW w:w="1868" w:type="dxa"/>
                  <w:tcBorders>
                    <w:top w:val="nil"/>
                    <w:left w:val="nil"/>
                    <w:bottom w:val="single" w:sz="4" w:space="0" w:color="auto"/>
                    <w:right w:val="single" w:sz="4" w:space="0" w:color="auto"/>
                  </w:tcBorders>
                  <w:shd w:val="clear" w:color="000000" w:fill="FFFFFF"/>
                  <w:noWrap/>
                  <w:hideMark/>
                </w:tcPr>
                <w:p w14:paraId="6948E315" w14:textId="77777777" w:rsidR="008014D5" w:rsidRPr="00BB2271" w:rsidRDefault="008014D5" w:rsidP="008014D5">
                  <w:pPr>
                    <w:spacing w:line="240" w:lineRule="auto"/>
                    <w:contextualSpacing/>
                    <w:jc w:val="right"/>
                    <w:rPr>
                      <w:rFonts w:ascii="Gill Sans MT" w:hAnsi="Gill Sans MT" w:cs="Calibri"/>
                      <w:color w:val="000000"/>
                      <w:lang w:val="en-GB" w:bidi="ne-NP"/>
                    </w:rPr>
                  </w:pPr>
                  <w:r w:rsidRPr="00BB2271">
                    <w:rPr>
                      <w:rFonts w:ascii="Gill Sans MT" w:hAnsi="Gill Sans MT" w:cs="Calibri"/>
                      <w:color w:val="000000"/>
                      <w:lang w:val="en-GB" w:bidi="ne-NP"/>
                    </w:rPr>
                    <w:t>1</w:t>
                  </w:r>
                </w:p>
              </w:tc>
              <w:tc>
                <w:tcPr>
                  <w:tcW w:w="285" w:type="dxa"/>
                  <w:vAlign w:val="center"/>
                  <w:hideMark/>
                </w:tcPr>
                <w:p w14:paraId="2C3C974A" w14:textId="77777777" w:rsidR="008014D5" w:rsidRPr="00BB2271" w:rsidRDefault="008014D5" w:rsidP="008014D5">
                  <w:pPr>
                    <w:spacing w:line="240" w:lineRule="auto"/>
                    <w:contextualSpacing/>
                    <w:rPr>
                      <w:rFonts w:ascii="Gill Sans MT" w:hAnsi="Gill Sans MT"/>
                      <w:lang w:val="en-GB" w:bidi="ne-NP"/>
                    </w:rPr>
                  </w:pPr>
                </w:p>
              </w:tc>
            </w:tr>
          </w:tbl>
          <w:p w14:paraId="1CC55535" w14:textId="77777777" w:rsidR="000C13DA" w:rsidRDefault="000C13DA" w:rsidP="00335AC7">
            <w:pPr>
              <w:spacing w:line="240" w:lineRule="auto"/>
              <w:jc w:val="both"/>
              <w:rPr>
                <w:rFonts w:ascii="Gill Sans MT" w:hAnsi="Gill Sans MT" w:cstheme="minorHAnsi"/>
                <w:lang w:val="en-GB"/>
              </w:rPr>
            </w:pPr>
          </w:p>
          <w:p w14:paraId="596284C1" w14:textId="34B3E880" w:rsidR="006B027D" w:rsidRDefault="001B372A" w:rsidP="00335AC7">
            <w:pPr>
              <w:spacing w:line="240" w:lineRule="auto"/>
              <w:jc w:val="both"/>
              <w:rPr>
                <w:rFonts w:ascii="Gill Sans MT" w:hAnsi="Gill Sans MT" w:cstheme="minorHAnsi"/>
                <w:lang w:val="en-GB"/>
              </w:rPr>
            </w:pPr>
            <w:r w:rsidRPr="00346920">
              <w:rPr>
                <w:rFonts w:ascii="Gill Sans MT" w:hAnsi="Gill Sans MT" w:cstheme="minorHAnsi"/>
                <w:lang w:val="en-GB"/>
              </w:rPr>
              <w:t>We have tracked the service</w:t>
            </w:r>
            <w:r w:rsidR="006B027D" w:rsidRPr="00346920">
              <w:rPr>
                <w:rFonts w:ascii="Gill Sans MT" w:hAnsi="Gill Sans MT" w:cstheme="minorHAnsi"/>
                <w:lang w:val="en-GB"/>
              </w:rPr>
              <w:t xml:space="preserve"> delivery</w:t>
            </w:r>
            <w:r w:rsidRPr="00346920">
              <w:rPr>
                <w:rFonts w:ascii="Gill Sans MT" w:hAnsi="Gill Sans MT" w:cstheme="minorHAnsi"/>
                <w:lang w:val="en-GB"/>
              </w:rPr>
              <w:t xml:space="preserve"> performance of </w:t>
            </w:r>
            <w:r w:rsidR="006B027D" w:rsidRPr="00346920">
              <w:rPr>
                <w:rFonts w:ascii="Gill Sans MT" w:hAnsi="Gill Sans MT" w:cstheme="minorHAnsi"/>
                <w:lang w:val="en-GB"/>
              </w:rPr>
              <w:t xml:space="preserve">Surkhet eye hospital </w:t>
            </w:r>
            <w:r w:rsidRPr="00346920">
              <w:rPr>
                <w:rFonts w:ascii="Gill Sans MT" w:hAnsi="Gill Sans MT" w:cstheme="minorHAnsi"/>
                <w:lang w:val="en-GB"/>
              </w:rPr>
              <w:t xml:space="preserve">from </w:t>
            </w:r>
            <w:r w:rsidR="006B027D" w:rsidRPr="00346920">
              <w:rPr>
                <w:rFonts w:ascii="Gill Sans MT" w:hAnsi="Gill Sans MT" w:cstheme="minorHAnsi"/>
                <w:lang w:val="en-GB"/>
              </w:rPr>
              <w:t xml:space="preserve">June 2021, inception of this </w:t>
            </w:r>
            <w:r w:rsidRPr="00346920">
              <w:rPr>
                <w:rFonts w:ascii="Gill Sans MT" w:hAnsi="Gill Sans MT" w:cstheme="minorHAnsi"/>
                <w:lang w:val="en-GB"/>
              </w:rPr>
              <w:t>project</w:t>
            </w:r>
            <w:r w:rsidR="006B027D" w:rsidRPr="00346920">
              <w:rPr>
                <w:rFonts w:ascii="Gill Sans MT" w:hAnsi="Gill Sans MT" w:cstheme="minorHAnsi"/>
                <w:lang w:val="en-GB"/>
              </w:rPr>
              <w:t xml:space="preserve">. </w:t>
            </w:r>
            <w:r w:rsidR="00E2738E">
              <w:rPr>
                <w:rFonts w:ascii="Gill Sans MT" w:hAnsi="Gill Sans MT" w:cstheme="minorHAnsi"/>
                <w:lang w:val="en-GB"/>
              </w:rPr>
              <w:t xml:space="preserve">In the </w:t>
            </w:r>
            <w:r w:rsidR="00A06C49">
              <w:rPr>
                <w:rFonts w:ascii="Gill Sans MT" w:hAnsi="Gill Sans MT" w:cstheme="minorHAnsi"/>
                <w:lang w:val="en-GB"/>
              </w:rPr>
              <w:t xml:space="preserve">year 2022, </w:t>
            </w:r>
            <w:r w:rsidRPr="00346920">
              <w:rPr>
                <w:rFonts w:ascii="Gill Sans MT" w:hAnsi="Gill Sans MT" w:cstheme="minorHAnsi"/>
                <w:lang w:val="en-GB"/>
              </w:rPr>
              <w:t>SE</w:t>
            </w:r>
            <w:r w:rsidR="006B027D" w:rsidRPr="00346920">
              <w:rPr>
                <w:rFonts w:ascii="Gill Sans MT" w:hAnsi="Gill Sans MT" w:cstheme="minorHAnsi"/>
                <w:lang w:val="en-GB"/>
              </w:rPr>
              <w:t>H</w:t>
            </w:r>
            <w:r w:rsidRPr="00346920">
              <w:rPr>
                <w:rFonts w:ascii="Gill Sans MT" w:hAnsi="Gill Sans MT" w:cstheme="minorHAnsi"/>
                <w:lang w:val="en-GB"/>
              </w:rPr>
              <w:t xml:space="preserve"> provided service to </w:t>
            </w:r>
            <w:r w:rsidR="00782CBE">
              <w:rPr>
                <w:rFonts w:ascii="Gill Sans MT" w:hAnsi="Gill Sans MT" w:cstheme="minorHAnsi"/>
                <w:lang w:val="en-GB"/>
              </w:rPr>
              <w:t>51481</w:t>
            </w:r>
            <w:r w:rsidR="00C84CFD" w:rsidRPr="00346920">
              <w:rPr>
                <w:rFonts w:ascii="Gill Sans MT" w:hAnsi="Gill Sans MT" w:cstheme="minorHAnsi"/>
                <w:lang w:val="en-GB"/>
              </w:rPr>
              <w:t xml:space="preserve"> people (men</w:t>
            </w:r>
            <w:r w:rsidRPr="00346920">
              <w:rPr>
                <w:rFonts w:ascii="Gill Sans MT" w:hAnsi="Gill Sans MT" w:cstheme="minorHAnsi"/>
                <w:lang w:val="en-GB"/>
              </w:rPr>
              <w:t>-</w:t>
            </w:r>
            <w:r w:rsidR="00782CBE">
              <w:rPr>
                <w:rFonts w:ascii="Gill Sans MT" w:hAnsi="Gill Sans MT" w:cstheme="minorHAnsi"/>
                <w:lang w:val="en-GB"/>
              </w:rPr>
              <w:t>19402</w:t>
            </w:r>
            <w:r w:rsidRPr="00346920">
              <w:rPr>
                <w:rFonts w:ascii="Gill Sans MT" w:hAnsi="Gill Sans MT" w:cstheme="minorHAnsi"/>
                <w:lang w:val="en-GB"/>
              </w:rPr>
              <w:t>, women-</w:t>
            </w:r>
            <w:r w:rsidR="00782CBE">
              <w:rPr>
                <w:rFonts w:ascii="Gill Sans MT" w:hAnsi="Gill Sans MT" w:cstheme="minorHAnsi"/>
                <w:lang w:val="en-GB"/>
              </w:rPr>
              <w:t>27266</w:t>
            </w:r>
            <w:r w:rsidRPr="00346920">
              <w:rPr>
                <w:rFonts w:ascii="Gill Sans MT" w:hAnsi="Gill Sans MT" w:cstheme="minorHAnsi"/>
                <w:lang w:val="en-GB"/>
              </w:rPr>
              <w:t>, boys-</w:t>
            </w:r>
            <w:r w:rsidR="00782CBE">
              <w:rPr>
                <w:rFonts w:ascii="Gill Sans MT" w:hAnsi="Gill Sans MT" w:cstheme="minorHAnsi"/>
                <w:lang w:val="en-GB"/>
              </w:rPr>
              <w:t>2580</w:t>
            </w:r>
            <w:r w:rsidRPr="00346920">
              <w:rPr>
                <w:rFonts w:ascii="Gill Sans MT" w:hAnsi="Gill Sans MT" w:cstheme="minorHAnsi"/>
                <w:lang w:val="en-GB"/>
              </w:rPr>
              <w:t xml:space="preserve"> and girls-</w:t>
            </w:r>
            <w:r w:rsidR="00782CBE">
              <w:rPr>
                <w:rFonts w:ascii="Gill Sans MT" w:hAnsi="Gill Sans MT" w:cstheme="minorHAnsi"/>
                <w:lang w:val="en-GB"/>
              </w:rPr>
              <w:t>2233</w:t>
            </w:r>
            <w:r w:rsidRPr="00346920">
              <w:rPr>
                <w:rFonts w:ascii="Gill Sans MT" w:hAnsi="Gill Sans MT" w:cstheme="minorHAnsi"/>
                <w:lang w:val="en-GB"/>
              </w:rPr>
              <w:t>)</w:t>
            </w:r>
            <w:r w:rsidR="006B027D" w:rsidRPr="00346920">
              <w:rPr>
                <w:rFonts w:ascii="Gill Sans MT" w:hAnsi="Gill Sans MT" w:cstheme="minorHAnsi"/>
                <w:lang w:val="en-GB"/>
              </w:rPr>
              <w:t xml:space="preserve">. </w:t>
            </w:r>
            <w:r w:rsidR="00E2738E">
              <w:rPr>
                <w:rFonts w:ascii="Gill Sans MT" w:hAnsi="Gill Sans MT" w:cstheme="minorHAnsi"/>
                <w:lang w:val="en-GB"/>
              </w:rPr>
              <w:t xml:space="preserve">The service utilization rate is increasing in SEH after the equipments </w:t>
            </w:r>
            <w:r w:rsidR="00122A0A">
              <w:rPr>
                <w:rFonts w:ascii="Gill Sans MT" w:hAnsi="Gill Sans MT" w:cstheme="minorHAnsi"/>
                <w:lang w:val="en-GB"/>
              </w:rPr>
              <w:t xml:space="preserve">and partially salary </w:t>
            </w:r>
            <w:r w:rsidR="00E2738E">
              <w:rPr>
                <w:rFonts w:ascii="Gill Sans MT" w:hAnsi="Gill Sans MT" w:cstheme="minorHAnsi"/>
                <w:lang w:val="en-GB"/>
              </w:rPr>
              <w:t>support from the project</w:t>
            </w:r>
            <w:r w:rsidR="00122A0A">
              <w:rPr>
                <w:rFonts w:ascii="Gill Sans MT" w:hAnsi="Gill Sans MT" w:cstheme="minorHAnsi"/>
                <w:lang w:val="en-GB"/>
              </w:rPr>
              <w:t>. The service utilization at the hospital is increasing because of also its wide publicity during massive eye screening surgical eye camps that have been undergoing through BMZ financial support.</w:t>
            </w:r>
          </w:p>
          <w:p w14:paraId="338BCA4A" w14:textId="7EC669A7" w:rsidR="000C13DA" w:rsidRPr="00346920" w:rsidRDefault="000C13DA" w:rsidP="00335AC7">
            <w:pPr>
              <w:spacing w:line="240" w:lineRule="auto"/>
              <w:jc w:val="both"/>
              <w:rPr>
                <w:rFonts w:ascii="Gill Sans MT" w:hAnsi="Gill Sans MT" w:cstheme="minorHAnsi"/>
                <w:lang w:val="en-GB"/>
              </w:rPr>
            </w:pPr>
            <w:r>
              <w:rPr>
                <w:rFonts w:ascii="Gill Sans MT" w:hAnsi="Gill Sans MT" w:cstheme="minorHAnsi"/>
                <w:lang w:val="en-GB"/>
              </w:rPr>
              <w:t xml:space="preserve">From June to December 2021, the hospital </w:t>
            </w:r>
            <w:r w:rsidR="00122A0A">
              <w:rPr>
                <w:rFonts w:ascii="Gill Sans MT" w:hAnsi="Gill Sans MT" w:cstheme="minorHAnsi"/>
                <w:lang w:val="en-GB"/>
              </w:rPr>
              <w:t xml:space="preserve">provided eye care services to 18891 people at the hospital base. </w:t>
            </w:r>
            <w:r w:rsidR="009101A5">
              <w:rPr>
                <w:rFonts w:ascii="Gill Sans MT" w:hAnsi="Gill Sans MT" w:cstheme="minorHAnsi"/>
                <w:lang w:val="en-GB"/>
              </w:rPr>
              <w:t>Thus,</w:t>
            </w:r>
            <w:r w:rsidR="00122A0A">
              <w:rPr>
                <w:rFonts w:ascii="Gill Sans MT" w:hAnsi="Gill Sans MT" w:cstheme="minorHAnsi"/>
                <w:lang w:val="en-GB"/>
              </w:rPr>
              <w:t xml:space="preserve"> total of 70372 people </w:t>
            </w:r>
            <w:proofErr w:type="gramStart"/>
            <w:r w:rsidR="00122A0A">
              <w:rPr>
                <w:rFonts w:ascii="Gill Sans MT" w:hAnsi="Gill Sans MT" w:cstheme="minorHAnsi"/>
                <w:lang w:val="en-GB"/>
              </w:rPr>
              <w:t>have</w:t>
            </w:r>
            <w:proofErr w:type="gramEnd"/>
            <w:r w:rsidR="00122A0A">
              <w:rPr>
                <w:rFonts w:ascii="Gill Sans MT" w:hAnsi="Gill Sans MT" w:cstheme="minorHAnsi"/>
                <w:lang w:val="en-GB"/>
              </w:rPr>
              <w:t xml:space="preserve"> received eye care services from the hospital </w:t>
            </w:r>
            <w:r w:rsidR="00A06C49">
              <w:rPr>
                <w:rFonts w:ascii="Gill Sans MT" w:hAnsi="Gill Sans MT" w:cstheme="minorHAnsi"/>
                <w:lang w:val="en-GB"/>
              </w:rPr>
              <w:t xml:space="preserve">from June 2021 to December </w:t>
            </w:r>
            <w:r w:rsidR="00122A0A">
              <w:rPr>
                <w:rFonts w:ascii="Gill Sans MT" w:hAnsi="Gill Sans MT" w:cstheme="minorHAnsi"/>
                <w:lang w:val="en-GB"/>
              </w:rPr>
              <w:t>2022.</w:t>
            </w:r>
          </w:p>
          <w:p w14:paraId="14DC3B1F" w14:textId="77777777" w:rsidR="00335AC7" w:rsidRPr="00346920" w:rsidRDefault="001B372A" w:rsidP="00335AC7">
            <w:pPr>
              <w:spacing w:line="240" w:lineRule="auto"/>
              <w:jc w:val="both"/>
              <w:rPr>
                <w:rFonts w:ascii="Gill Sans MT" w:hAnsi="Gill Sans MT" w:cstheme="minorHAnsi"/>
                <w:lang w:val="en-GB"/>
              </w:rPr>
            </w:pPr>
            <w:r w:rsidRPr="00346920">
              <w:rPr>
                <w:rFonts w:ascii="Gill Sans MT" w:hAnsi="Gill Sans MT" w:cstheme="minorHAnsi"/>
                <w:highlight w:val="yellow"/>
                <w:lang w:val="en-GB"/>
              </w:rPr>
              <w:t xml:space="preserve"> </w:t>
            </w:r>
          </w:p>
          <w:p w14:paraId="5FD4DD9D" w14:textId="77777777" w:rsidR="00335AC7" w:rsidRPr="00346920" w:rsidRDefault="00335AC7" w:rsidP="00FE13FF">
            <w:pPr>
              <w:spacing w:after="0" w:line="240" w:lineRule="auto"/>
              <w:jc w:val="both"/>
              <w:rPr>
                <w:rFonts w:ascii="Gill Sans MT" w:hAnsi="Gill Sans MT" w:cstheme="minorHAnsi"/>
                <w:lang w:val="en-GB"/>
              </w:rPr>
            </w:pPr>
          </w:p>
        </w:tc>
      </w:tr>
      <w:tr w:rsidR="008014D5" w:rsidRPr="008B61B1" w14:paraId="31334580" w14:textId="77777777" w:rsidTr="7FA3C4C8">
        <w:trPr>
          <w:trHeight w:hRule="exact" w:val="100"/>
        </w:trPr>
        <w:tc>
          <w:tcPr>
            <w:tcW w:w="9776" w:type="dxa"/>
            <w:shd w:val="clear" w:color="auto" w:fill="auto"/>
          </w:tcPr>
          <w:p w14:paraId="2AAFB158" w14:textId="77777777" w:rsidR="008014D5" w:rsidRPr="00346920" w:rsidRDefault="008014D5" w:rsidP="00FE13FF">
            <w:pPr>
              <w:spacing w:after="0" w:line="240" w:lineRule="auto"/>
              <w:jc w:val="both"/>
              <w:rPr>
                <w:rFonts w:ascii="Gill Sans MT" w:hAnsi="Gill Sans MT" w:cstheme="minorHAnsi"/>
                <w:lang w:val="en-GB"/>
              </w:rPr>
            </w:pPr>
          </w:p>
        </w:tc>
      </w:tr>
    </w:tbl>
    <w:p w14:paraId="16FE12C0" w14:textId="77777777" w:rsidR="002D43AD" w:rsidRDefault="002D43AD" w:rsidP="001D0BDD">
      <w:pPr>
        <w:rPr>
          <w:rFonts w:ascii="Gill Sans MT" w:hAnsi="Gill Sans MT" w:cstheme="minorHAnsi"/>
          <w:b/>
          <w:lang w:val="en-US"/>
        </w:rPr>
      </w:pPr>
    </w:p>
    <w:p w14:paraId="2C21FBA9" w14:textId="77777777" w:rsidR="00B119ED" w:rsidRDefault="00B119ED" w:rsidP="001D0BDD">
      <w:pPr>
        <w:rPr>
          <w:rFonts w:ascii="Gill Sans MT" w:hAnsi="Gill Sans MT" w:cstheme="minorHAnsi"/>
          <w:b/>
          <w:lang w:val="en-US"/>
        </w:rPr>
      </w:pPr>
    </w:p>
    <w:p w14:paraId="2EC046CE" w14:textId="77777777" w:rsidR="00B119ED" w:rsidRDefault="00B119ED" w:rsidP="001D0BDD">
      <w:pPr>
        <w:rPr>
          <w:rFonts w:ascii="Gill Sans MT" w:hAnsi="Gill Sans MT" w:cstheme="minorHAnsi"/>
          <w:b/>
          <w:lang w:val="en-US"/>
        </w:rPr>
      </w:pPr>
    </w:p>
    <w:p w14:paraId="21692075" w14:textId="77777777" w:rsidR="00B119ED" w:rsidRDefault="00B119ED" w:rsidP="001D0BDD">
      <w:pPr>
        <w:rPr>
          <w:rFonts w:ascii="Gill Sans MT" w:hAnsi="Gill Sans MT" w:cstheme="minorHAnsi"/>
          <w:b/>
          <w:lang w:val="en-US"/>
        </w:rPr>
      </w:pPr>
    </w:p>
    <w:p w14:paraId="590EF741" w14:textId="77777777" w:rsidR="00B119ED" w:rsidRDefault="00B119ED" w:rsidP="001D0BDD">
      <w:pPr>
        <w:rPr>
          <w:rFonts w:ascii="Gill Sans MT" w:hAnsi="Gill Sans MT" w:cstheme="minorHAnsi"/>
          <w:b/>
          <w:lang w:val="en-US"/>
        </w:rPr>
      </w:pPr>
    </w:p>
    <w:p w14:paraId="2E304EC8" w14:textId="77777777" w:rsidR="00B119ED" w:rsidRDefault="00B119ED" w:rsidP="001D0BDD">
      <w:pPr>
        <w:rPr>
          <w:rFonts w:ascii="Gill Sans MT" w:hAnsi="Gill Sans MT" w:cstheme="minorHAnsi"/>
          <w:b/>
          <w:lang w:val="en-US"/>
        </w:rPr>
      </w:pPr>
    </w:p>
    <w:p w14:paraId="0E4B2427" w14:textId="77777777" w:rsidR="00B119ED" w:rsidRDefault="00B119ED" w:rsidP="001D0BDD">
      <w:pPr>
        <w:rPr>
          <w:rFonts w:ascii="Gill Sans MT" w:hAnsi="Gill Sans MT" w:cstheme="minorHAnsi"/>
          <w:b/>
          <w:lang w:val="en-US"/>
        </w:rPr>
      </w:pPr>
    </w:p>
    <w:p w14:paraId="73B6A94E" w14:textId="77777777" w:rsidR="00B119ED" w:rsidRDefault="00B119ED" w:rsidP="001D0BDD">
      <w:pPr>
        <w:rPr>
          <w:rFonts w:ascii="Gill Sans MT" w:hAnsi="Gill Sans MT" w:cstheme="minorHAnsi"/>
          <w:b/>
          <w:lang w:val="en-US"/>
        </w:rPr>
      </w:pPr>
    </w:p>
    <w:p w14:paraId="418A1DEE" w14:textId="77777777" w:rsidR="00B119ED" w:rsidRDefault="00B119ED" w:rsidP="001D0BDD">
      <w:pPr>
        <w:rPr>
          <w:rFonts w:ascii="Gill Sans MT" w:hAnsi="Gill Sans MT" w:cstheme="minorHAnsi"/>
          <w:b/>
          <w:lang w:val="en-US"/>
        </w:rPr>
      </w:pPr>
    </w:p>
    <w:p w14:paraId="6AAB1265" w14:textId="77777777" w:rsidR="00B119ED" w:rsidRDefault="00B119ED" w:rsidP="001D0BDD">
      <w:pPr>
        <w:rPr>
          <w:rFonts w:ascii="Gill Sans MT" w:hAnsi="Gill Sans MT" w:cstheme="minorHAnsi"/>
          <w:b/>
          <w:lang w:val="en-US"/>
        </w:rPr>
      </w:pPr>
    </w:p>
    <w:p w14:paraId="3FED8BDA" w14:textId="77777777" w:rsidR="00B119ED" w:rsidRDefault="00B119ED" w:rsidP="001D0BDD">
      <w:pPr>
        <w:rPr>
          <w:rFonts w:ascii="Gill Sans MT" w:hAnsi="Gill Sans MT" w:cstheme="minorHAnsi"/>
          <w:b/>
          <w:lang w:val="en-US"/>
        </w:rPr>
      </w:pPr>
    </w:p>
    <w:p w14:paraId="171AF7E6" w14:textId="77777777" w:rsidR="00B119ED" w:rsidRDefault="00B119ED" w:rsidP="001D0BDD">
      <w:pPr>
        <w:rPr>
          <w:rFonts w:ascii="Gill Sans MT" w:hAnsi="Gill Sans MT" w:cstheme="minorHAnsi"/>
          <w:b/>
          <w:lang w:val="en-US"/>
        </w:rPr>
      </w:pPr>
    </w:p>
    <w:p w14:paraId="00A4F3E5" w14:textId="77777777" w:rsidR="00B119ED" w:rsidRDefault="00B119ED" w:rsidP="001D0BDD">
      <w:pPr>
        <w:rPr>
          <w:rFonts w:ascii="Gill Sans MT" w:hAnsi="Gill Sans MT" w:cstheme="minorHAnsi"/>
          <w:b/>
          <w:lang w:val="en-US"/>
        </w:rPr>
      </w:pPr>
    </w:p>
    <w:p w14:paraId="532D5AA7" w14:textId="77777777" w:rsidR="00B119ED" w:rsidRDefault="00B119ED" w:rsidP="001D0BDD">
      <w:pPr>
        <w:rPr>
          <w:rFonts w:ascii="Gill Sans MT" w:hAnsi="Gill Sans MT" w:cstheme="minorHAnsi"/>
          <w:b/>
          <w:lang w:val="en-US"/>
        </w:rPr>
      </w:pPr>
    </w:p>
    <w:p w14:paraId="0DFB96EF" w14:textId="77777777" w:rsidR="00B119ED" w:rsidRDefault="00B119ED" w:rsidP="001D0BDD">
      <w:pPr>
        <w:rPr>
          <w:rFonts w:ascii="Gill Sans MT" w:hAnsi="Gill Sans MT" w:cstheme="minorHAnsi"/>
          <w:b/>
          <w:lang w:val="en-US"/>
        </w:rPr>
      </w:pPr>
    </w:p>
    <w:p w14:paraId="07D9FABC" w14:textId="77777777" w:rsidR="00B119ED" w:rsidRDefault="00B119ED" w:rsidP="001D0BDD">
      <w:pPr>
        <w:rPr>
          <w:rFonts w:ascii="Gill Sans MT" w:hAnsi="Gill Sans MT" w:cstheme="minorHAnsi"/>
          <w:b/>
          <w:lang w:val="en-US"/>
        </w:rPr>
      </w:pPr>
    </w:p>
    <w:p w14:paraId="5074C2B5" w14:textId="77777777" w:rsidR="00B119ED" w:rsidRDefault="00B119ED" w:rsidP="001D0BDD">
      <w:pPr>
        <w:rPr>
          <w:rFonts w:ascii="Gill Sans MT" w:hAnsi="Gill Sans MT" w:cstheme="minorHAnsi"/>
          <w:b/>
          <w:lang w:val="en-US"/>
        </w:rPr>
      </w:pPr>
    </w:p>
    <w:p w14:paraId="2A5E6D60" w14:textId="77777777" w:rsidR="00B119ED" w:rsidRPr="00346920" w:rsidRDefault="00B119ED" w:rsidP="001D0BDD">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1D0BDD" w:rsidRPr="008B61B1" w14:paraId="23D8E77E" w14:textId="77777777" w:rsidTr="009101A5">
        <w:trPr>
          <w:trHeight w:hRule="exact" w:val="379"/>
        </w:trPr>
        <w:tc>
          <w:tcPr>
            <w:tcW w:w="9776" w:type="dxa"/>
            <w:shd w:val="clear" w:color="auto" w:fill="auto"/>
          </w:tcPr>
          <w:p w14:paraId="4AE8324B" w14:textId="41EB0FA3" w:rsidR="001D0BDD" w:rsidRPr="009101A5" w:rsidRDefault="00752155" w:rsidP="009101A5">
            <w:pPr>
              <w:pStyle w:val="Listenabsatz"/>
              <w:numPr>
                <w:ilvl w:val="2"/>
                <w:numId w:val="14"/>
              </w:numPr>
              <w:rPr>
                <w:rFonts w:ascii="Gill Sans MT" w:hAnsi="Gill Sans MT" w:cstheme="minorHAnsi"/>
                <w:b/>
                <w:bCs/>
                <w:lang w:val="en-US"/>
              </w:rPr>
            </w:pPr>
            <w:r w:rsidRPr="00346920">
              <w:rPr>
                <w:rFonts w:ascii="Gill Sans MT" w:hAnsi="Gill Sans MT" w:cstheme="minorHAnsi"/>
                <w:b/>
                <w:bCs/>
                <w:lang w:val="en-US"/>
              </w:rPr>
              <w:t>Strengthening the ENT department at Karnali Provincial Hospital in Surkhe</w:t>
            </w:r>
            <w:r w:rsidR="009101A5">
              <w:rPr>
                <w:rFonts w:ascii="Gill Sans MT" w:hAnsi="Gill Sans MT" w:cstheme="minorHAnsi"/>
                <w:b/>
                <w:bCs/>
                <w:lang w:val="en-US"/>
              </w:rPr>
              <w:t>t</w:t>
            </w:r>
          </w:p>
          <w:p w14:paraId="48DE3CBD" w14:textId="77777777" w:rsidR="001D0BDD" w:rsidRPr="00346920" w:rsidRDefault="001D0BDD" w:rsidP="00FE13FF">
            <w:pPr>
              <w:jc w:val="both"/>
              <w:rPr>
                <w:rFonts w:ascii="Gill Sans MT" w:hAnsi="Gill Sans MT" w:cstheme="minorHAnsi"/>
                <w:b/>
                <w:bCs/>
                <w:lang w:val="en-US"/>
              </w:rPr>
            </w:pPr>
          </w:p>
          <w:p w14:paraId="10CD022B" w14:textId="77777777" w:rsidR="001D0BDD" w:rsidRPr="00346920" w:rsidRDefault="001D0BDD" w:rsidP="00FE13FF">
            <w:pPr>
              <w:rPr>
                <w:rFonts w:ascii="Gill Sans MT" w:hAnsi="Gill Sans MT" w:cstheme="minorHAnsi"/>
                <w:lang w:val="en-US"/>
              </w:rPr>
            </w:pPr>
          </w:p>
        </w:tc>
      </w:tr>
      <w:tr w:rsidR="001D0BDD" w:rsidRPr="008B61B1" w14:paraId="7A4D68BD" w14:textId="77777777" w:rsidTr="009101A5">
        <w:trPr>
          <w:trHeight w:hRule="exact" w:val="5671"/>
        </w:trPr>
        <w:tc>
          <w:tcPr>
            <w:tcW w:w="9776" w:type="dxa"/>
            <w:shd w:val="clear" w:color="auto" w:fill="auto"/>
          </w:tcPr>
          <w:p w14:paraId="47468042" w14:textId="3E349482" w:rsidR="001D0BDD" w:rsidRPr="00BB2271" w:rsidRDefault="00791831" w:rsidP="009101A5">
            <w:pPr>
              <w:jc w:val="both"/>
              <w:rPr>
                <w:rFonts w:ascii="Gill Sans MT" w:hAnsi="Gill Sans MT" w:cs="Calibri"/>
                <w:bCs/>
                <w:color w:val="000000"/>
                <w:lang w:val="en-GB" w:bidi="ne-NP"/>
              </w:rPr>
            </w:pPr>
            <w:r w:rsidRPr="00BB2271">
              <w:rPr>
                <w:rFonts w:ascii="Gill Sans MT" w:eastAsia="Verdana" w:hAnsi="Gill Sans MT" w:cs="Verdana"/>
                <w:bCs/>
                <w:lang w:val="en-GB"/>
              </w:rPr>
              <w:t xml:space="preserve">The following Ear </w:t>
            </w:r>
            <w:proofErr w:type="spellStart"/>
            <w:r w:rsidRPr="00BB2271">
              <w:rPr>
                <w:rFonts w:ascii="Gill Sans MT" w:eastAsia="Verdana" w:hAnsi="Gill Sans MT" w:cs="Verdana"/>
                <w:bCs/>
                <w:lang w:val="en-GB"/>
              </w:rPr>
              <w:t>equipments</w:t>
            </w:r>
            <w:proofErr w:type="spellEnd"/>
            <w:r w:rsidRPr="00BB2271">
              <w:rPr>
                <w:rFonts w:ascii="Gill Sans MT" w:eastAsia="Verdana" w:hAnsi="Gill Sans MT" w:cs="Verdana"/>
                <w:bCs/>
                <w:lang w:val="en-GB"/>
              </w:rPr>
              <w:t xml:space="preserve"> have been handed over to </w:t>
            </w:r>
            <w:proofErr w:type="spellStart"/>
            <w:r w:rsidRPr="00BB2271">
              <w:rPr>
                <w:rFonts w:ascii="Gill Sans MT" w:eastAsia="Verdana" w:hAnsi="Gill Sans MT" w:cs="Verdana"/>
                <w:bCs/>
                <w:lang w:val="en-GB"/>
              </w:rPr>
              <w:t>Karnali</w:t>
            </w:r>
            <w:proofErr w:type="spellEnd"/>
            <w:r w:rsidRPr="00BB2271">
              <w:rPr>
                <w:rFonts w:ascii="Gill Sans MT" w:eastAsia="Verdana" w:hAnsi="Gill Sans MT" w:cs="Verdana"/>
                <w:bCs/>
                <w:lang w:val="en-GB"/>
              </w:rPr>
              <w:t xml:space="preserve"> Province Hospital</w:t>
            </w:r>
            <w:r w:rsidRPr="00BB2271">
              <w:rPr>
                <w:rFonts w:ascii="Gill Sans MT" w:hAnsi="Gill Sans MT" w:cs="Calibri"/>
                <w:bCs/>
                <w:color w:val="000000"/>
                <w:lang w:val="en-GB" w:bidi="ne-NP"/>
              </w:rPr>
              <w:t xml:space="preserve"> under the financial support from </w:t>
            </w:r>
            <w:proofErr w:type="spellStart"/>
            <w:r w:rsidRPr="00BB2271">
              <w:rPr>
                <w:rFonts w:ascii="Gill Sans MT" w:hAnsi="Gill Sans MT" w:cs="Calibri"/>
                <w:bCs/>
                <w:color w:val="000000"/>
                <w:lang w:val="en-GB" w:bidi="ne-NP"/>
              </w:rPr>
              <w:t>BMZ</w:t>
            </w:r>
            <w:proofErr w:type="spellEnd"/>
            <w:r w:rsidRPr="00BB2271">
              <w:rPr>
                <w:rFonts w:ascii="Gill Sans MT" w:hAnsi="Gill Sans MT" w:cs="Calibri"/>
                <w:bCs/>
                <w:color w:val="000000"/>
                <w:lang w:val="en-GB" w:bidi="ne-NP"/>
              </w:rPr>
              <w:t xml:space="preserve"> for strengthening the E</w:t>
            </w:r>
            <w:r w:rsidR="00A939BC" w:rsidRPr="00BB2271">
              <w:rPr>
                <w:rFonts w:ascii="Gill Sans MT" w:hAnsi="Gill Sans MT" w:cs="Calibri"/>
                <w:bCs/>
                <w:color w:val="000000"/>
                <w:lang w:val="en-GB" w:bidi="ne-NP"/>
              </w:rPr>
              <w:t>NT department:</w:t>
            </w:r>
            <w:r w:rsidRPr="00BB2271">
              <w:rPr>
                <w:rFonts w:ascii="Gill Sans MT" w:hAnsi="Gill Sans MT" w:cs="Calibri"/>
                <w:bCs/>
                <w:color w:val="000000"/>
                <w:lang w:val="en-GB" w:bidi="ne-NP"/>
              </w:rPr>
              <w:t xml:space="preserve"> </w:t>
            </w:r>
          </w:p>
          <w:tbl>
            <w:tblPr>
              <w:tblW w:w="5460" w:type="dxa"/>
              <w:jc w:val="center"/>
              <w:tblLook w:val="04A0" w:firstRow="1" w:lastRow="0" w:firstColumn="1" w:lastColumn="0" w:noHBand="0" w:noVBand="1"/>
            </w:tblPr>
            <w:tblGrid>
              <w:gridCol w:w="620"/>
              <w:gridCol w:w="4060"/>
              <w:gridCol w:w="780"/>
            </w:tblGrid>
            <w:tr w:rsidR="00A939BC" w:rsidRPr="009101A5" w14:paraId="0E5912DC" w14:textId="77777777" w:rsidTr="001C2079">
              <w:trPr>
                <w:trHeight w:val="350"/>
                <w:jc w:val="center"/>
              </w:trPr>
              <w:tc>
                <w:tcPr>
                  <w:tcW w:w="62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76B335CC"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proofErr w:type="spellStart"/>
                  <w:r w:rsidRPr="009101A5">
                    <w:rPr>
                      <w:rFonts w:ascii="Gill Sans MT" w:hAnsi="Gill Sans MT" w:cs="Calibri"/>
                      <w:b/>
                      <w:bCs/>
                      <w:color w:val="000000"/>
                      <w:sz w:val="20"/>
                      <w:szCs w:val="20"/>
                      <w:lang w:bidi="ne-NP"/>
                    </w:rPr>
                    <w:t>S.N</w:t>
                  </w:r>
                  <w:proofErr w:type="spellEnd"/>
                  <w:r w:rsidRPr="009101A5">
                    <w:rPr>
                      <w:rFonts w:ascii="Gill Sans MT" w:hAnsi="Gill Sans MT" w:cs="Calibri"/>
                      <w:b/>
                      <w:bCs/>
                      <w:color w:val="000000"/>
                      <w:sz w:val="20"/>
                      <w:szCs w:val="20"/>
                      <w:lang w:bidi="ne-NP"/>
                    </w:rPr>
                    <w:t>.</w:t>
                  </w:r>
                </w:p>
              </w:tc>
              <w:tc>
                <w:tcPr>
                  <w:tcW w:w="4060" w:type="dxa"/>
                  <w:tcBorders>
                    <w:top w:val="single" w:sz="8" w:space="0" w:color="auto"/>
                    <w:left w:val="nil"/>
                    <w:bottom w:val="single" w:sz="4" w:space="0" w:color="auto"/>
                    <w:right w:val="single" w:sz="4" w:space="0" w:color="auto"/>
                  </w:tcBorders>
                  <w:shd w:val="clear" w:color="000000" w:fill="FFFFFF"/>
                  <w:noWrap/>
                  <w:vAlign w:val="center"/>
                  <w:hideMark/>
                </w:tcPr>
                <w:p w14:paraId="5423BA6F"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Name</w:t>
                  </w:r>
                </w:p>
              </w:tc>
              <w:tc>
                <w:tcPr>
                  <w:tcW w:w="780" w:type="dxa"/>
                  <w:tcBorders>
                    <w:top w:val="single" w:sz="8" w:space="0" w:color="auto"/>
                    <w:left w:val="nil"/>
                    <w:bottom w:val="single" w:sz="4" w:space="0" w:color="auto"/>
                    <w:right w:val="single" w:sz="4" w:space="0" w:color="auto"/>
                  </w:tcBorders>
                  <w:shd w:val="clear" w:color="000000" w:fill="FFFFFF"/>
                  <w:noWrap/>
                  <w:vAlign w:val="center"/>
                  <w:hideMark/>
                </w:tcPr>
                <w:p w14:paraId="79B420BE"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No.</w:t>
                  </w:r>
                </w:p>
              </w:tc>
            </w:tr>
            <w:tr w:rsidR="00A939BC" w:rsidRPr="009101A5" w14:paraId="37A95B17"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0A3542E3"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1</w:t>
                  </w:r>
                </w:p>
              </w:tc>
              <w:tc>
                <w:tcPr>
                  <w:tcW w:w="4060" w:type="dxa"/>
                  <w:tcBorders>
                    <w:top w:val="nil"/>
                    <w:left w:val="nil"/>
                    <w:bottom w:val="single" w:sz="4" w:space="0" w:color="auto"/>
                    <w:right w:val="single" w:sz="4" w:space="0" w:color="auto"/>
                  </w:tcBorders>
                  <w:shd w:val="clear" w:color="000000" w:fill="FFFFFF"/>
                  <w:noWrap/>
                  <w:vAlign w:val="bottom"/>
                  <w:hideMark/>
                </w:tcPr>
                <w:p w14:paraId="3853C473" w14:textId="77777777" w:rsidR="00A939BC" w:rsidRPr="009101A5" w:rsidRDefault="00A939BC" w:rsidP="009101A5">
                  <w:pPr>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Myringoplasty set</w:t>
                  </w:r>
                </w:p>
              </w:tc>
              <w:tc>
                <w:tcPr>
                  <w:tcW w:w="780" w:type="dxa"/>
                  <w:tcBorders>
                    <w:top w:val="nil"/>
                    <w:left w:val="nil"/>
                    <w:bottom w:val="single" w:sz="4" w:space="0" w:color="auto"/>
                    <w:right w:val="single" w:sz="4" w:space="0" w:color="auto"/>
                  </w:tcBorders>
                  <w:shd w:val="clear" w:color="000000" w:fill="FFFFFF"/>
                  <w:noWrap/>
                  <w:vAlign w:val="bottom"/>
                  <w:hideMark/>
                </w:tcPr>
                <w:p w14:paraId="00A43C49" w14:textId="77777777" w:rsidR="00A939BC" w:rsidRPr="009101A5" w:rsidRDefault="00A939BC" w:rsidP="009101A5">
                  <w:pPr>
                    <w:spacing w:line="240" w:lineRule="auto"/>
                    <w:contextualSpacing/>
                    <w:jc w:val="right"/>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r>
            <w:tr w:rsidR="00A939BC" w:rsidRPr="009101A5" w14:paraId="53E5C826"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77185F63"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c>
                <w:tcPr>
                  <w:tcW w:w="4060" w:type="dxa"/>
                  <w:tcBorders>
                    <w:top w:val="nil"/>
                    <w:left w:val="nil"/>
                    <w:bottom w:val="single" w:sz="4" w:space="0" w:color="auto"/>
                    <w:right w:val="single" w:sz="4" w:space="0" w:color="auto"/>
                  </w:tcBorders>
                  <w:shd w:val="clear" w:color="000000" w:fill="FFFFFF"/>
                  <w:noWrap/>
                  <w:vAlign w:val="bottom"/>
                  <w:hideMark/>
                </w:tcPr>
                <w:p w14:paraId="7D10630E" w14:textId="77777777" w:rsidR="00A939BC" w:rsidRPr="009101A5" w:rsidRDefault="00A939BC" w:rsidP="009101A5">
                  <w:pPr>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MRM set</w:t>
                  </w:r>
                </w:p>
              </w:tc>
              <w:tc>
                <w:tcPr>
                  <w:tcW w:w="780" w:type="dxa"/>
                  <w:tcBorders>
                    <w:top w:val="nil"/>
                    <w:left w:val="nil"/>
                    <w:bottom w:val="single" w:sz="4" w:space="0" w:color="auto"/>
                    <w:right w:val="single" w:sz="4" w:space="0" w:color="auto"/>
                  </w:tcBorders>
                  <w:shd w:val="clear" w:color="000000" w:fill="FFFFFF"/>
                  <w:noWrap/>
                  <w:vAlign w:val="bottom"/>
                  <w:hideMark/>
                </w:tcPr>
                <w:p w14:paraId="78B5074B" w14:textId="77777777" w:rsidR="00A939BC" w:rsidRPr="009101A5" w:rsidRDefault="00A939BC" w:rsidP="009101A5">
                  <w:pPr>
                    <w:spacing w:line="240" w:lineRule="auto"/>
                    <w:contextualSpacing/>
                    <w:jc w:val="right"/>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r>
            <w:tr w:rsidR="00A939BC" w:rsidRPr="009101A5" w14:paraId="0B3C2C64"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313C360B"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3</w:t>
                  </w:r>
                </w:p>
              </w:tc>
              <w:tc>
                <w:tcPr>
                  <w:tcW w:w="4060" w:type="dxa"/>
                  <w:tcBorders>
                    <w:top w:val="nil"/>
                    <w:left w:val="nil"/>
                    <w:bottom w:val="single" w:sz="4" w:space="0" w:color="auto"/>
                    <w:right w:val="single" w:sz="4" w:space="0" w:color="auto"/>
                  </w:tcBorders>
                  <w:shd w:val="clear" w:color="000000" w:fill="FFFFFF"/>
                  <w:noWrap/>
                  <w:vAlign w:val="bottom"/>
                  <w:hideMark/>
                </w:tcPr>
                <w:p w14:paraId="6DF20E79" w14:textId="77777777" w:rsidR="00A939BC" w:rsidRPr="009101A5" w:rsidRDefault="00A939BC" w:rsidP="009101A5">
                  <w:pPr>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Tympanometer</w:t>
                  </w:r>
                </w:p>
              </w:tc>
              <w:tc>
                <w:tcPr>
                  <w:tcW w:w="780" w:type="dxa"/>
                  <w:tcBorders>
                    <w:top w:val="nil"/>
                    <w:left w:val="nil"/>
                    <w:bottom w:val="single" w:sz="4" w:space="0" w:color="auto"/>
                    <w:right w:val="single" w:sz="4" w:space="0" w:color="auto"/>
                  </w:tcBorders>
                  <w:shd w:val="clear" w:color="000000" w:fill="FFFFFF"/>
                  <w:noWrap/>
                  <w:vAlign w:val="bottom"/>
                  <w:hideMark/>
                </w:tcPr>
                <w:p w14:paraId="7A2226EC" w14:textId="77777777" w:rsidR="00A939BC" w:rsidRPr="009101A5" w:rsidRDefault="00A939BC" w:rsidP="009101A5">
                  <w:pPr>
                    <w:spacing w:line="240" w:lineRule="auto"/>
                    <w:contextualSpacing/>
                    <w:jc w:val="right"/>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r>
            <w:tr w:rsidR="00A939BC" w:rsidRPr="009101A5" w14:paraId="23331A0E"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1E7FA729"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4</w:t>
                  </w:r>
                </w:p>
              </w:tc>
              <w:tc>
                <w:tcPr>
                  <w:tcW w:w="4060" w:type="dxa"/>
                  <w:tcBorders>
                    <w:top w:val="nil"/>
                    <w:left w:val="nil"/>
                    <w:bottom w:val="single" w:sz="4" w:space="0" w:color="auto"/>
                    <w:right w:val="single" w:sz="4" w:space="0" w:color="auto"/>
                  </w:tcBorders>
                  <w:shd w:val="clear" w:color="000000" w:fill="FFFFFF"/>
                  <w:noWrap/>
                  <w:vAlign w:val="bottom"/>
                  <w:hideMark/>
                </w:tcPr>
                <w:p w14:paraId="223C9787" w14:textId="77777777" w:rsidR="00A939BC" w:rsidRPr="009101A5" w:rsidRDefault="00A939BC" w:rsidP="009101A5">
                  <w:pPr>
                    <w:spacing w:line="240" w:lineRule="auto"/>
                    <w:contextualSpacing/>
                    <w:rPr>
                      <w:rFonts w:ascii="Gill Sans MT" w:hAnsi="Gill Sans MT" w:cs="Calibri"/>
                      <w:color w:val="000000"/>
                      <w:sz w:val="20"/>
                      <w:szCs w:val="20"/>
                      <w:lang w:bidi="ne-NP"/>
                    </w:rPr>
                  </w:pPr>
                  <w:r w:rsidRPr="009101A5">
                    <w:rPr>
                      <w:rFonts w:ascii="Gill Sans MT" w:hAnsi="Gill Sans MT" w:cs="Calibri"/>
                      <w:color w:val="000000"/>
                      <w:sz w:val="20"/>
                      <w:szCs w:val="20"/>
                      <w:lang w:bidi="ne-NP"/>
                    </w:rPr>
                    <w:t>Pure Tone Audiogram (PTA)</w:t>
                  </w:r>
                </w:p>
              </w:tc>
              <w:tc>
                <w:tcPr>
                  <w:tcW w:w="780" w:type="dxa"/>
                  <w:tcBorders>
                    <w:top w:val="nil"/>
                    <w:left w:val="nil"/>
                    <w:bottom w:val="single" w:sz="4" w:space="0" w:color="auto"/>
                    <w:right w:val="single" w:sz="4" w:space="0" w:color="auto"/>
                  </w:tcBorders>
                  <w:shd w:val="clear" w:color="000000" w:fill="FFFFFF"/>
                  <w:noWrap/>
                  <w:vAlign w:val="bottom"/>
                  <w:hideMark/>
                </w:tcPr>
                <w:p w14:paraId="098DE266" w14:textId="77777777" w:rsidR="00A939BC" w:rsidRPr="009101A5" w:rsidRDefault="00A939BC" w:rsidP="009101A5">
                  <w:pPr>
                    <w:spacing w:line="240" w:lineRule="auto"/>
                    <w:contextualSpacing/>
                    <w:jc w:val="right"/>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2</w:t>
                  </w:r>
                </w:p>
              </w:tc>
            </w:tr>
            <w:tr w:rsidR="00A939BC" w:rsidRPr="009101A5" w14:paraId="77A1F612"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7A7B4AFF"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5</w:t>
                  </w:r>
                </w:p>
              </w:tc>
              <w:tc>
                <w:tcPr>
                  <w:tcW w:w="4060" w:type="dxa"/>
                  <w:tcBorders>
                    <w:top w:val="nil"/>
                    <w:left w:val="nil"/>
                    <w:bottom w:val="single" w:sz="4" w:space="0" w:color="auto"/>
                    <w:right w:val="single" w:sz="4" w:space="0" w:color="auto"/>
                  </w:tcBorders>
                  <w:shd w:val="clear" w:color="000000" w:fill="FFFFFF"/>
                  <w:noWrap/>
                  <w:vAlign w:val="bottom"/>
                  <w:hideMark/>
                </w:tcPr>
                <w:p w14:paraId="66F91684"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 xml:space="preserve">General ENT </w:t>
                  </w:r>
                  <w:proofErr w:type="spellStart"/>
                  <w:r w:rsidRPr="00BB2271">
                    <w:rPr>
                      <w:rFonts w:ascii="Gill Sans MT" w:hAnsi="Gill Sans MT" w:cs="Calibri"/>
                      <w:color w:val="000000"/>
                      <w:sz w:val="20"/>
                      <w:szCs w:val="20"/>
                      <w:lang w:val="en-GB" w:bidi="ne-NP"/>
                    </w:rPr>
                    <w:t>OPD</w:t>
                  </w:r>
                  <w:proofErr w:type="spellEnd"/>
                  <w:r w:rsidRPr="00BB2271">
                    <w:rPr>
                      <w:rFonts w:ascii="Gill Sans MT" w:hAnsi="Gill Sans MT" w:cs="Calibri"/>
                      <w:color w:val="000000"/>
                      <w:sz w:val="20"/>
                      <w:szCs w:val="20"/>
                      <w:lang w:val="en-GB" w:bidi="ne-NP"/>
                    </w:rPr>
                    <w:t xml:space="preserve"> working MRM </w:t>
                  </w:r>
                  <w:proofErr w:type="spellStart"/>
                  <w:r w:rsidRPr="00BB2271">
                    <w:rPr>
                      <w:rFonts w:ascii="Gill Sans MT" w:hAnsi="Gill Sans MT" w:cs="Calibri"/>
                      <w:color w:val="000000"/>
                      <w:sz w:val="20"/>
                      <w:szCs w:val="20"/>
                      <w:lang w:val="en-GB" w:bidi="ne-NP"/>
                    </w:rPr>
                    <w:t>Dril</w:t>
                  </w:r>
                  <w:proofErr w:type="spellEnd"/>
                </w:p>
              </w:tc>
              <w:tc>
                <w:tcPr>
                  <w:tcW w:w="780" w:type="dxa"/>
                  <w:tcBorders>
                    <w:top w:val="nil"/>
                    <w:left w:val="nil"/>
                    <w:bottom w:val="single" w:sz="4" w:space="0" w:color="auto"/>
                    <w:right w:val="single" w:sz="4" w:space="0" w:color="auto"/>
                  </w:tcBorders>
                  <w:shd w:val="clear" w:color="000000" w:fill="FFFFFF"/>
                  <w:noWrap/>
                  <w:vAlign w:val="bottom"/>
                  <w:hideMark/>
                </w:tcPr>
                <w:p w14:paraId="7CE1A5C8" w14:textId="77777777" w:rsidR="00A939BC" w:rsidRPr="009101A5" w:rsidRDefault="00A939BC" w:rsidP="009101A5">
                  <w:pPr>
                    <w:spacing w:line="240" w:lineRule="auto"/>
                    <w:contextualSpacing/>
                    <w:jc w:val="right"/>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1</w:t>
                  </w:r>
                </w:p>
              </w:tc>
            </w:tr>
            <w:tr w:rsidR="00A939BC" w:rsidRPr="008B61B1" w14:paraId="6763EABF"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1B69F9AB" w14:textId="77777777" w:rsidR="00A939BC" w:rsidRPr="009101A5" w:rsidRDefault="00A939BC" w:rsidP="009101A5">
                  <w:pPr>
                    <w:spacing w:line="240" w:lineRule="auto"/>
                    <w:contextualSpacing/>
                    <w:jc w:val="center"/>
                    <w:rPr>
                      <w:rFonts w:ascii="Gill Sans MT" w:hAnsi="Gill Sans MT" w:cs="Calibri"/>
                      <w:b/>
                      <w:bCs/>
                      <w:color w:val="000000"/>
                      <w:sz w:val="20"/>
                      <w:szCs w:val="20"/>
                      <w:lang w:bidi="ne-NP"/>
                    </w:rPr>
                  </w:pPr>
                  <w:r w:rsidRPr="009101A5">
                    <w:rPr>
                      <w:rFonts w:ascii="Gill Sans MT" w:hAnsi="Gill Sans MT" w:cs="Calibri"/>
                      <w:b/>
                      <w:bCs/>
                      <w:color w:val="000000"/>
                      <w:sz w:val="20"/>
                      <w:szCs w:val="20"/>
                      <w:lang w:bidi="ne-NP"/>
                    </w:rPr>
                    <w:t>6</w:t>
                  </w:r>
                </w:p>
              </w:tc>
              <w:tc>
                <w:tcPr>
                  <w:tcW w:w="4060" w:type="dxa"/>
                  <w:tcBorders>
                    <w:top w:val="nil"/>
                    <w:left w:val="nil"/>
                    <w:bottom w:val="single" w:sz="4" w:space="0" w:color="auto"/>
                    <w:right w:val="single" w:sz="4" w:space="0" w:color="auto"/>
                  </w:tcBorders>
                  <w:shd w:val="clear" w:color="000000" w:fill="FFFFFF"/>
                  <w:noWrap/>
                  <w:vAlign w:val="bottom"/>
                  <w:hideMark/>
                </w:tcPr>
                <w:p w14:paraId="4B9BC29A"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PTA Tympanometry unit with Audiogram</w:t>
                  </w:r>
                </w:p>
              </w:tc>
              <w:tc>
                <w:tcPr>
                  <w:tcW w:w="780" w:type="dxa"/>
                  <w:tcBorders>
                    <w:top w:val="nil"/>
                    <w:left w:val="nil"/>
                    <w:bottom w:val="single" w:sz="4" w:space="0" w:color="auto"/>
                    <w:right w:val="single" w:sz="4" w:space="0" w:color="auto"/>
                  </w:tcBorders>
                  <w:shd w:val="clear" w:color="000000" w:fill="FFFFFF"/>
                  <w:noWrap/>
                  <w:vAlign w:val="bottom"/>
                  <w:hideMark/>
                </w:tcPr>
                <w:p w14:paraId="3185719A"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2</w:t>
                  </w:r>
                </w:p>
              </w:tc>
            </w:tr>
            <w:tr w:rsidR="00A939BC" w:rsidRPr="008B61B1" w14:paraId="4E09C2B3"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7F319E5D"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7</w:t>
                  </w:r>
                </w:p>
              </w:tc>
              <w:tc>
                <w:tcPr>
                  <w:tcW w:w="4060" w:type="dxa"/>
                  <w:tcBorders>
                    <w:top w:val="nil"/>
                    <w:left w:val="nil"/>
                    <w:bottom w:val="single" w:sz="4" w:space="0" w:color="auto"/>
                    <w:right w:val="single" w:sz="4" w:space="0" w:color="auto"/>
                  </w:tcBorders>
                  <w:shd w:val="clear" w:color="000000" w:fill="FFFFFF"/>
                  <w:noWrap/>
                  <w:vAlign w:val="bottom"/>
                  <w:hideMark/>
                </w:tcPr>
                <w:p w14:paraId="2D955517"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Head Lights</w:t>
                  </w:r>
                </w:p>
              </w:tc>
              <w:tc>
                <w:tcPr>
                  <w:tcW w:w="780" w:type="dxa"/>
                  <w:tcBorders>
                    <w:top w:val="nil"/>
                    <w:left w:val="nil"/>
                    <w:bottom w:val="single" w:sz="4" w:space="0" w:color="auto"/>
                    <w:right w:val="single" w:sz="4" w:space="0" w:color="auto"/>
                  </w:tcBorders>
                  <w:shd w:val="clear" w:color="000000" w:fill="FFFFFF"/>
                  <w:noWrap/>
                  <w:vAlign w:val="bottom"/>
                  <w:hideMark/>
                </w:tcPr>
                <w:p w14:paraId="54EE1E35"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4</w:t>
                  </w:r>
                </w:p>
              </w:tc>
            </w:tr>
            <w:tr w:rsidR="00A939BC" w:rsidRPr="008B61B1" w14:paraId="41243F01"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677F38FF"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8</w:t>
                  </w:r>
                </w:p>
              </w:tc>
              <w:tc>
                <w:tcPr>
                  <w:tcW w:w="4060" w:type="dxa"/>
                  <w:tcBorders>
                    <w:top w:val="nil"/>
                    <w:left w:val="nil"/>
                    <w:bottom w:val="single" w:sz="4" w:space="0" w:color="auto"/>
                    <w:right w:val="single" w:sz="4" w:space="0" w:color="auto"/>
                  </w:tcBorders>
                  <w:shd w:val="clear" w:color="000000" w:fill="FFFFFF"/>
                  <w:noWrap/>
                  <w:vAlign w:val="bottom"/>
                  <w:hideMark/>
                </w:tcPr>
                <w:p w14:paraId="16BA8507"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Suction machine</w:t>
                  </w:r>
                </w:p>
              </w:tc>
              <w:tc>
                <w:tcPr>
                  <w:tcW w:w="780" w:type="dxa"/>
                  <w:tcBorders>
                    <w:top w:val="nil"/>
                    <w:left w:val="nil"/>
                    <w:bottom w:val="single" w:sz="4" w:space="0" w:color="auto"/>
                    <w:right w:val="single" w:sz="4" w:space="0" w:color="auto"/>
                  </w:tcBorders>
                  <w:shd w:val="clear" w:color="000000" w:fill="FFFFFF"/>
                  <w:noWrap/>
                  <w:vAlign w:val="bottom"/>
                  <w:hideMark/>
                </w:tcPr>
                <w:p w14:paraId="0C8E10B9"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3</w:t>
                  </w:r>
                </w:p>
              </w:tc>
            </w:tr>
            <w:tr w:rsidR="00A939BC" w:rsidRPr="008B61B1" w14:paraId="062E5703"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2691F33D"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9</w:t>
                  </w:r>
                </w:p>
              </w:tc>
              <w:tc>
                <w:tcPr>
                  <w:tcW w:w="4060" w:type="dxa"/>
                  <w:tcBorders>
                    <w:top w:val="nil"/>
                    <w:left w:val="nil"/>
                    <w:bottom w:val="single" w:sz="4" w:space="0" w:color="auto"/>
                    <w:right w:val="single" w:sz="4" w:space="0" w:color="auto"/>
                  </w:tcBorders>
                  <w:shd w:val="clear" w:color="000000" w:fill="FFFFFF"/>
                  <w:noWrap/>
                  <w:vAlign w:val="bottom"/>
                  <w:hideMark/>
                </w:tcPr>
                <w:p w14:paraId="482D37E3"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Tunning Forks (256,512,1024 HZ)</w:t>
                  </w:r>
                </w:p>
              </w:tc>
              <w:tc>
                <w:tcPr>
                  <w:tcW w:w="780" w:type="dxa"/>
                  <w:tcBorders>
                    <w:top w:val="nil"/>
                    <w:left w:val="nil"/>
                    <w:bottom w:val="single" w:sz="4" w:space="0" w:color="auto"/>
                    <w:right w:val="single" w:sz="4" w:space="0" w:color="auto"/>
                  </w:tcBorders>
                  <w:shd w:val="clear" w:color="000000" w:fill="FFFFFF"/>
                  <w:noWrap/>
                  <w:vAlign w:val="bottom"/>
                  <w:hideMark/>
                </w:tcPr>
                <w:p w14:paraId="09C5D94F"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6</w:t>
                  </w:r>
                </w:p>
              </w:tc>
            </w:tr>
            <w:tr w:rsidR="00A939BC" w:rsidRPr="008B61B1" w14:paraId="361F6A37"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3ACCC11E"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10</w:t>
                  </w:r>
                </w:p>
              </w:tc>
              <w:tc>
                <w:tcPr>
                  <w:tcW w:w="4060" w:type="dxa"/>
                  <w:tcBorders>
                    <w:top w:val="nil"/>
                    <w:left w:val="nil"/>
                    <w:bottom w:val="single" w:sz="4" w:space="0" w:color="auto"/>
                    <w:right w:val="single" w:sz="4" w:space="0" w:color="auto"/>
                  </w:tcBorders>
                  <w:shd w:val="clear" w:color="000000" w:fill="FFFFFF"/>
                  <w:noWrap/>
                  <w:vAlign w:val="bottom"/>
                  <w:hideMark/>
                </w:tcPr>
                <w:p w14:paraId="5C196A1F"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 xml:space="preserve">Ear </w:t>
                  </w:r>
                  <w:proofErr w:type="spellStart"/>
                  <w:r w:rsidRPr="00BB2271">
                    <w:rPr>
                      <w:rFonts w:ascii="Gill Sans MT" w:hAnsi="Gill Sans MT" w:cs="Calibri"/>
                      <w:color w:val="000000"/>
                      <w:sz w:val="20"/>
                      <w:szCs w:val="20"/>
                      <w:lang w:val="en-GB" w:bidi="ne-NP"/>
                    </w:rPr>
                    <w:t>OPD</w:t>
                  </w:r>
                  <w:proofErr w:type="spellEnd"/>
                  <w:r w:rsidRPr="00BB2271">
                    <w:rPr>
                      <w:rFonts w:ascii="Gill Sans MT" w:hAnsi="Gill Sans MT" w:cs="Calibri"/>
                      <w:color w:val="000000"/>
                      <w:sz w:val="20"/>
                      <w:szCs w:val="20"/>
                      <w:lang w:val="en-GB" w:bidi="ne-NP"/>
                    </w:rPr>
                    <w:t xml:space="preserve"> Instruments</w:t>
                  </w:r>
                </w:p>
              </w:tc>
              <w:tc>
                <w:tcPr>
                  <w:tcW w:w="780" w:type="dxa"/>
                  <w:tcBorders>
                    <w:top w:val="nil"/>
                    <w:left w:val="nil"/>
                    <w:bottom w:val="single" w:sz="4" w:space="0" w:color="auto"/>
                    <w:right w:val="single" w:sz="4" w:space="0" w:color="auto"/>
                  </w:tcBorders>
                  <w:shd w:val="clear" w:color="000000" w:fill="FFFFFF"/>
                  <w:noWrap/>
                  <w:vAlign w:val="bottom"/>
                  <w:hideMark/>
                </w:tcPr>
                <w:p w14:paraId="56091960"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1</w:t>
                  </w:r>
                </w:p>
              </w:tc>
            </w:tr>
            <w:tr w:rsidR="00A939BC" w:rsidRPr="008B61B1" w14:paraId="1B99BFC4"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6E3AA0DC"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11</w:t>
                  </w:r>
                </w:p>
              </w:tc>
              <w:tc>
                <w:tcPr>
                  <w:tcW w:w="4060" w:type="dxa"/>
                  <w:tcBorders>
                    <w:top w:val="nil"/>
                    <w:left w:val="nil"/>
                    <w:bottom w:val="single" w:sz="4" w:space="0" w:color="auto"/>
                    <w:right w:val="single" w:sz="4" w:space="0" w:color="auto"/>
                  </w:tcBorders>
                  <w:shd w:val="clear" w:color="000000" w:fill="FFFFFF"/>
                  <w:noWrap/>
                  <w:vAlign w:val="bottom"/>
                  <w:hideMark/>
                </w:tcPr>
                <w:p w14:paraId="5A3A12CE"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proofErr w:type="spellStart"/>
                  <w:r w:rsidRPr="00BB2271">
                    <w:rPr>
                      <w:rFonts w:ascii="Gill Sans MT" w:hAnsi="Gill Sans MT" w:cs="Calibri"/>
                      <w:color w:val="000000"/>
                      <w:sz w:val="20"/>
                      <w:szCs w:val="20"/>
                      <w:lang w:val="en-GB" w:bidi="ne-NP"/>
                    </w:rPr>
                    <w:t>Ottoscope</w:t>
                  </w:r>
                  <w:proofErr w:type="spellEnd"/>
                </w:p>
              </w:tc>
              <w:tc>
                <w:tcPr>
                  <w:tcW w:w="780" w:type="dxa"/>
                  <w:tcBorders>
                    <w:top w:val="nil"/>
                    <w:left w:val="nil"/>
                    <w:bottom w:val="single" w:sz="4" w:space="0" w:color="auto"/>
                    <w:right w:val="single" w:sz="4" w:space="0" w:color="auto"/>
                  </w:tcBorders>
                  <w:shd w:val="clear" w:color="000000" w:fill="FFFFFF"/>
                  <w:noWrap/>
                  <w:vAlign w:val="bottom"/>
                  <w:hideMark/>
                </w:tcPr>
                <w:p w14:paraId="00F03E7C"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5</w:t>
                  </w:r>
                </w:p>
              </w:tc>
            </w:tr>
            <w:tr w:rsidR="00A939BC" w:rsidRPr="008B61B1" w14:paraId="3432068F" w14:textId="77777777" w:rsidTr="001C2079">
              <w:trPr>
                <w:trHeight w:val="290"/>
                <w:jc w:val="center"/>
              </w:trPr>
              <w:tc>
                <w:tcPr>
                  <w:tcW w:w="620" w:type="dxa"/>
                  <w:tcBorders>
                    <w:top w:val="nil"/>
                    <w:left w:val="single" w:sz="8" w:space="0" w:color="auto"/>
                    <w:bottom w:val="single" w:sz="4" w:space="0" w:color="auto"/>
                    <w:right w:val="single" w:sz="4" w:space="0" w:color="auto"/>
                  </w:tcBorders>
                  <w:shd w:val="clear" w:color="000000" w:fill="FFFFFF"/>
                  <w:noWrap/>
                  <w:vAlign w:val="bottom"/>
                  <w:hideMark/>
                </w:tcPr>
                <w:p w14:paraId="745E75D4" w14:textId="77777777" w:rsidR="00A939BC" w:rsidRPr="00BB2271" w:rsidRDefault="00A939BC" w:rsidP="009101A5">
                  <w:pPr>
                    <w:spacing w:line="240" w:lineRule="auto"/>
                    <w:contextualSpacing/>
                    <w:jc w:val="center"/>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12</w:t>
                  </w:r>
                </w:p>
              </w:tc>
              <w:tc>
                <w:tcPr>
                  <w:tcW w:w="4060" w:type="dxa"/>
                  <w:tcBorders>
                    <w:top w:val="nil"/>
                    <w:left w:val="nil"/>
                    <w:bottom w:val="single" w:sz="4" w:space="0" w:color="auto"/>
                    <w:right w:val="single" w:sz="4" w:space="0" w:color="auto"/>
                  </w:tcBorders>
                  <w:shd w:val="clear" w:color="000000" w:fill="FFFFFF"/>
                  <w:noWrap/>
                  <w:vAlign w:val="bottom"/>
                  <w:hideMark/>
                </w:tcPr>
                <w:p w14:paraId="66DB3120" w14:textId="77777777" w:rsidR="00A939BC" w:rsidRPr="00BB2271" w:rsidRDefault="00A939BC" w:rsidP="009101A5">
                  <w:pPr>
                    <w:spacing w:line="240" w:lineRule="auto"/>
                    <w:contextualSpacing/>
                    <w:rPr>
                      <w:rFonts w:ascii="Gill Sans MT" w:hAnsi="Gill Sans MT" w:cs="Calibri"/>
                      <w:color w:val="000000"/>
                      <w:sz w:val="20"/>
                      <w:szCs w:val="20"/>
                      <w:lang w:val="en-GB" w:bidi="ne-NP"/>
                    </w:rPr>
                  </w:pPr>
                  <w:r w:rsidRPr="00BB2271">
                    <w:rPr>
                      <w:rFonts w:ascii="Gill Sans MT" w:hAnsi="Gill Sans MT" w:cs="Calibri"/>
                      <w:color w:val="000000"/>
                      <w:sz w:val="20"/>
                      <w:szCs w:val="20"/>
                      <w:lang w:val="en-GB" w:bidi="ne-NP"/>
                    </w:rPr>
                    <w:t>Portable Microscope</w:t>
                  </w:r>
                </w:p>
              </w:tc>
              <w:tc>
                <w:tcPr>
                  <w:tcW w:w="780" w:type="dxa"/>
                  <w:tcBorders>
                    <w:top w:val="nil"/>
                    <w:left w:val="nil"/>
                    <w:bottom w:val="single" w:sz="4" w:space="0" w:color="auto"/>
                    <w:right w:val="single" w:sz="4" w:space="0" w:color="auto"/>
                  </w:tcBorders>
                  <w:shd w:val="clear" w:color="000000" w:fill="FFFFFF"/>
                  <w:noWrap/>
                  <w:vAlign w:val="bottom"/>
                  <w:hideMark/>
                </w:tcPr>
                <w:p w14:paraId="01F87876" w14:textId="77777777" w:rsidR="00A939BC" w:rsidRPr="00BB2271" w:rsidRDefault="00A939BC" w:rsidP="009101A5">
                  <w:pPr>
                    <w:spacing w:line="240" w:lineRule="auto"/>
                    <w:contextualSpacing/>
                    <w:jc w:val="right"/>
                    <w:rPr>
                      <w:rFonts w:ascii="Gill Sans MT" w:hAnsi="Gill Sans MT" w:cs="Calibri"/>
                      <w:b/>
                      <w:bCs/>
                      <w:color w:val="000000"/>
                      <w:sz w:val="20"/>
                      <w:szCs w:val="20"/>
                      <w:lang w:val="en-GB" w:bidi="ne-NP"/>
                    </w:rPr>
                  </w:pPr>
                  <w:r w:rsidRPr="00BB2271">
                    <w:rPr>
                      <w:rFonts w:ascii="Gill Sans MT" w:hAnsi="Gill Sans MT" w:cs="Calibri"/>
                      <w:b/>
                      <w:bCs/>
                      <w:color w:val="000000"/>
                      <w:sz w:val="20"/>
                      <w:szCs w:val="20"/>
                      <w:lang w:val="en-GB" w:bidi="ne-NP"/>
                    </w:rPr>
                    <w:t>1</w:t>
                  </w:r>
                </w:p>
              </w:tc>
            </w:tr>
          </w:tbl>
          <w:p w14:paraId="7E325E8F" w14:textId="77777777" w:rsidR="00082C39" w:rsidRPr="00346920" w:rsidRDefault="00082C39" w:rsidP="00FE13FF">
            <w:pPr>
              <w:spacing w:after="0" w:line="240" w:lineRule="auto"/>
              <w:jc w:val="both"/>
              <w:rPr>
                <w:rFonts w:ascii="Gill Sans MT" w:hAnsi="Gill Sans MT" w:cstheme="minorHAnsi"/>
                <w:lang w:val="en-GB"/>
              </w:rPr>
            </w:pPr>
          </w:p>
          <w:p w14:paraId="6D629725" w14:textId="77777777" w:rsidR="001D0BDD" w:rsidRPr="00346920" w:rsidRDefault="00CE6A70" w:rsidP="00CE53EE">
            <w:pPr>
              <w:spacing w:line="240" w:lineRule="auto"/>
              <w:jc w:val="both"/>
              <w:rPr>
                <w:rFonts w:ascii="Gill Sans MT" w:hAnsi="Gill Sans MT" w:cstheme="minorBidi"/>
                <w:lang w:val="en-GB"/>
              </w:rPr>
            </w:pPr>
            <w:r>
              <w:rPr>
                <w:rFonts w:ascii="Gill Sans MT" w:hAnsi="Gill Sans MT" w:cstheme="minorBidi"/>
                <w:lang w:val="en-GB"/>
              </w:rPr>
              <w:t>In 2022, a total of 2302 people</w:t>
            </w:r>
            <w:r w:rsidR="00CE53EE">
              <w:rPr>
                <w:rFonts w:ascii="Gill Sans MT" w:hAnsi="Gill Sans MT" w:cstheme="minorBidi"/>
                <w:lang w:val="en-GB"/>
              </w:rPr>
              <w:t xml:space="preserve"> </w:t>
            </w:r>
            <w:r w:rsidR="7C0FF7F9" w:rsidRPr="00BB2271">
              <w:rPr>
                <w:rFonts w:ascii="Gill Sans MT" w:eastAsia="Verdana" w:hAnsi="Gill Sans MT" w:cs="Verdana"/>
                <w:lang w:val="en-GB"/>
              </w:rPr>
              <w:t>(</w:t>
            </w:r>
            <w:r w:rsidR="00CE53EE" w:rsidRPr="00BB2271">
              <w:rPr>
                <w:rFonts w:ascii="Gill Sans MT" w:eastAsia="Verdana" w:hAnsi="Gill Sans MT" w:cs="Verdana"/>
                <w:lang w:val="en-GB"/>
              </w:rPr>
              <w:t>718 men, 556</w:t>
            </w:r>
            <w:r w:rsidR="7C0FF7F9" w:rsidRPr="00BB2271">
              <w:rPr>
                <w:rFonts w:ascii="Gill Sans MT" w:eastAsia="Verdana" w:hAnsi="Gill Sans MT" w:cs="Verdana"/>
                <w:lang w:val="en-GB"/>
              </w:rPr>
              <w:t xml:space="preserve"> women, </w:t>
            </w:r>
            <w:r w:rsidR="00CE53EE" w:rsidRPr="00BB2271">
              <w:rPr>
                <w:rFonts w:ascii="Gill Sans MT" w:eastAsia="Verdana" w:hAnsi="Gill Sans MT" w:cs="Verdana"/>
                <w:lang w:val="en-GB"/>
              </w:rPr>
              <w:t>475</w:t>
            </w:r>
            <w:r w:rsidR="7C0FF7F9" w:rsidRPr="00BB2271">
              <w:rPr>
                <w:rFonts w:ascii="Gill Sans MT" w:eastAsia="Verdana" w:hAnsi="Gill Sans MT" w:cs="Verdana"/>
                <w:lang w:val="en-GB"/>
              </w:rPr>
              <w:t xml:space="preserve"> girls, </w:t>
            </w:r>
            <w:r w:rsidR="00CE53EE" w:rsidRPr="00BB2271">
              <w:rPr>
                <w:rFonts w:ascii="Gill Sans MT" w:eastAsia="Verdana" w:hAnsi="Gill Sans MT" w:cs="Verdana"/>
                <w:lang w:val="en-GB"/>
              </w:rPr>
              <w:t>540</w:t>
            </w:r>
            <w:r w:rsidR="7C0FF7F9" w:rsidRPr="00BB2271">
              <w:rPr>
                <w:rFonts w:ascii="Gill Sans MT" w:eastAsia="Verdana" w:hAnsi="Gill Sans MT" w:cs="Verdana"/>
                <w:lang w:val="en-GB"/>
              </w:rPr>
              <w:t xml:space="preserve"> boys) received the ear care services at province hospital including </w:t>
            </w:r>
            <w:r w:rsidR="00CE53EE" w:rsidRPr="00BB2271">
              <w:rPr>
                <w:rFonts w:ascii="Gill Sans MT" w:eastAsia="Verdana" w:hAnsi="Gill Sans MT" w:cs="Verdana"/>
                <w:lang w:val="en-GB"/>
              </w:rPr>
              <w:t>61</w:t>
            </w:r>
            <w:r w:rsidR="7C0FF7F9" w:rsidRPr="00BB2271">
              <w:rPr>
                <w:rFonts w:ascii="Gill Sans MT" w:eastAsia="Verdana" w:hAnsi="Gill Sans MT" w:cs="Verdana"/>
                <w:lang w:val="en-GB"/>
              </w:rPr>
              <w:t xml:space="preserve"> Persons with disability (</w:t>
            </w:r>
            <w:r w:rsidR="00CE53EE" w:rsidRPr="00BB2271">
              <w:rPr>
                <w:rFonts w:ascii="Gill Sans MT" w:eastAsia="Verdana" w:hAnsi="Gill Sans MT" w:cs="Verdana"/>
                <w:lang w:val="en-GB"/>
              </w:rPr>
              <w:t xml:space="preserve">28 </w:t>
            </w:r>
            <w:r w:rsidR="7C0FF7F9" w:rsidRPr="00BB2271">
              <w:rPr>
                <w:rFonts w:ascii="Gill Sans MT" w:eastAsia="Verdana" w:hAnsi="Gill Sans MT" w:cs="Verdana"/>
                <w:lang w:val="en-GB"/>
              </w:rPr>
              <w:t xml:space="preserve">Men, </w:t>
            </w:r>
            <w:r w:rsidR="00CE53EE" w:rsidRPr="00BB2271">
              <w:rPr>
                <w:rFonts w:ascii="Gill Sans MT" w:eastAsia="Verdana" w:hAnsi="Gill Sans MT" w:cs="Verdana"/>
                <w:lang w:val="en-GB"/>
              </w:rPr>
              <w:t>13</w:t>
            </w:r>
            <w:r w:rsidR="7C0FF7F9" w:rsidRPr="00BB2271">
              <w:rPr>
                <w:rFonts w:ascii="Gill Sans MT" w:eastAsia="Verdana" w:hAnsi="Gill Sans MT" w:cs="Verdana"/>
                <w:lang w:val="en-GB"/>
              </w:rPr>
              <w:t xml:space="preserve"> Women, </w:t>
            </w:r>
            <w:r w:rsidR="00CE53EE" w:rsidRPr="00BB2271">
              <w:rPr>
                <w:rFonts w:ascii="Gill Sans MT" w:eastAsia="Verdana" w:hAnsi="Gill Sans MT" w:cs="Verdana"/>
                <w:lang w:val="en-GB"/>
              </w:rPr>
              <w:t>10</w:t>
            </w:r>
            <w:r w:rsidR="12F07AA9" w:rsidRPr="00BB2271">
              <w:rPr>
                <w:rFonts w:ascii="Gill Sans MT" w:eastAsia="Verdana" w:hAnsi="Gill Sans MT" w:cs="Verdana"/>
                <w:lang w:val="en-GB"/>
              </w:rPr>
              <w:t xml:space="preserve"> Boy</w:t>
            </w:r>
            <w:r w:rsidR="00CE53EE" w:rsidRPr="00BB2271">
              <w:rPr>
                <w:rFonts w:ascii="Gill Sans MT" w:eastAsia="Verdana" w:hAnsi="Gill Sans MT" w:cs="Verdana"/>
                <w:lang w:val="en-GB"/>
              </w:rPr>
              <w:t>s</w:t>
            </w:r>
            <w:r w:rsidR="12F07AA9" w:rsidRPr="00BB2271">
              <w:rPr>
                <w:rFonts w:ascii="Gill Sans MT" w:eastAsia="Verdana" w:hAnsi="Gill Sans MT" w:cs="Verdana"/>
                <w:lang w:val="en-GB"/>
              </w:rPr>
              <w:t xml:space="preserve">, </w:t>
            </w:r>
            <w:r w:rsidR="00CE53EE" w:rsidRPr="00BB2271">
              <w:rPr>
                <w:rFonts w:ascii="Gill Sans MT" w:eastAsia="Verdana" w:hAnsi="Gill Sans MT" w:cs="Verdana"/>
                <w:lang w:val="en-GB"/>
              </w:rPr>
              <w:t>10</w:t>
            </w:r>
            <w:r w:rsidR="7C0FF7F9" w:rsidRPr="00BB2271">
              <w:rPr>
                <w:rFonts w:ascii="Gill Sans MT" w:eastAsia="Verdana" w:hAnsi="Gill Sans MT" w:cs="Verdana"/>
                <w:lang w:val="en-GB"/>
              </w:rPr>
              <w:t xml:space="preserve"> Girl</w:t>
            </w:r>
            <w:r w:rsidR="12F07AA9" w:rsidRPr="00BB2271">
              <w:rPr>
                <w:rFonts w:ascii="Gill Sans MT" w:eastAsia="Verdana" w:hAnsi="Gill Sans MT" w:cs="Verdana"/>
                <w:lang w:val="en-GB"/>
              </w:rPr>
              <w:t>s</w:t>
            </w:r>
            <w:r w:rsidR="7C0FF7F9" w:rsidRPr="00BB2271">
              <w:rPr>
                <w:rFonts w:ascii="Gill Sans MT" w:eastAsia="Verdana" w:hAnsi="Gill Sans MT" w:cs="Verdana"/>
                <w:lang w:val="en-GB"/>
              </w:rPr>
              <w:t>)</w:t>
            </w:r>
            <w:r w:rsidR="606D587A" w:rsidRPr="00BB2271">
              <w:rPr>
                <w:rFonts w:ascii="Gill Sans MT" w:eastAsia="Verdana" w:hAnsi="Gill Sans MT" w:cs="Verdana"/>
                <w:lang w:val="en-GB"/>
              </w:rPr>
              <w:t>.</w:t>
            </w:r>
            <w:r w:rsidR="7AD36E21" w:rsidRPr="00BB2271">
              <w:rPr>
                <w:rFonts w:ascii="Gill Sans MT" w:eastAsia="Verdana" w:hAnsi="Gill Sans MT" w:cs="Verdana"/>
                <w:lang w:val="en-GB"/>
              </w:rPr>
              <w:t xml:space="preserve"> </w:t>
            </w:r>
          </w:p>
        </w:tc>
      </w:tr>
    </w:tbl>
    <w:p w14:paraId="06B81612" w14:textId="77777777" w:rsidR="00752155" w:rsidRPr="00346920" w:rsidRDefault="00752155" w:rsidP="00752155">
      <w:pPr>
        <w:rPr>
          <w:rFonts w:ascii="Gill Sans MT" w:hAnsi="Gill Sans MT" w:cstheme="minorHAnsi"/>
          <w:b/>
          <w:lang w:val="en-US"/>
        </w:rPr>
      </w:pP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6"/>
      </w:tblGrid>
      <w:tr w:rsidR="00752155" w:rsidRPr="008B61B1" w14:paraId="15CD3CF6" w14:textId="77777777" w:rsidTr="00634875">
        <w:trPr>
          <w:trHeight w:hRule="exact" w:val="401"/>
        </w:trPr>
        <w:tc>
          <w:tcPr>
            <w:tcW w:w="9826" w:type="dxa"/>
            <w:shd w:val="clear" w:color="auto" w:fill="auto"/>
          </w:tcPr>
          <w:p w14:paraId="5F336A4F" w14:textId="77777777" w:rsidR="00824721" w:rsidRPr="009101A5" w:rsidRDefault="001935D0" w:rsidP="00824721">
            <w:pPr>
              <w:rPr>
                <w:rFonts w:ascii="Gill Sans MT" w:hAnsi="Gill Sans MT" w:cstheme="minorHAnsi"/>
                <w:b/>
                <w:bCs/>
                <w:sz w:val="20"/>
                <w:szCs w:val="20"/>
                <w:lang w:val="en-US"/>
              </w:rPr>
            </w:pPr>
            <w:r w:rsidRPr="009101A5">
              <w:rPr>
                <w:rFonts w:ascii="Gill Sans MT" w:hAnsi="Gill Sans MT" w:cstheme="minorHAnsi"/>
                <w:b/>
                <w:bCs/>
                <w:sz w:val="20"/>
                <w:szCs w:val="20"/>
                <w:lang w:val="en-US"/>
              </w:rPr>
              <w:t>2.2.8 Improvement</w:t>
            </w:r>
            <w:r w:rsidR="001B7F1C" w:rsidRPr="009101A5">
              <w:rPr>
                <w:rFonts w:ascii="Gill Sans MT" w:hAnsi="Gill Sans MT" w:cstheme="minorHAnsi"/>
                <w:b/>
                <w:bCs/>
                <w:sz w:val="20"/>
                <w:szCs w:val="20"/>
                <w:lang w:val="en-US"/>
              </w:rPr>
              <w:t xml:space="preserve"> of accessibility at the primary health center</w:t>
            </w:r>
          </w:p>
          <w:p w14:paraId="52823443" w14:textId="77777777" w:rsidR="00752155" w:rsidRPr="009101A5" w:rsidRDefault="00752155" w:rsidP="00752155">
            <w:pPr>
              <w:rPr>
                <w:rFonts w:ascii="Gill Sans MT" w:hAnsi="Gill Sans MT" w:cstheme="minorHAnsi"/>
                <w:b/>
                <w:bCs/>
                <w:sz w:val="20"/>
                <w:szCs w:val="20"/>
                <w:lang w:val="en-US"/>
              </w:rPr>
            </w:pPr>
          </w:p>
          <w:p w14:paraId="681BC6D4" w14:textId="77777777" w:rsidR="00752155" w:rsidRPr="009101A5" w:rsidRDefault="00752155" w:rsidP="7FA3C4C8">
            <w:pPr>
              <w:pStyle w:val="Listenabsatz"/>
              <w:numPr>
                <w:ilvl w:val="2"/>
                <w:numId w:val="14"/>
              </w:numPr>
              <w:jc w:val="both"/>
              <w:rPr>
                <w:rFonts w:ascii="Gill Sans MT" w:hAnsi="Gill Sans MT" w:cstheme="minorBidi"/>
                <w:b/>
                <w:bCs/>
                <w:sz w:val="20"/>
                <w:szCs w:val="20"/>
                <w:lang w:val="en-US"/>
              </w:rPr>
            </w:pPr>
          </w:p>
          <w:p w14:paraId="0CA7A0B7" w14:textId="77777777" w:rsidR="00752155" w:rsidRPr="009101A5" w:rsidRDefault="00752155" w:rsidP="00FE13FF">
            <w:pPr>
              <w:rPr>
                <w:rFonts w:ascii="Gill Sans MT" w:hAnsi="Gill Sans MT" w:cstheme="minorHAnsi"/>
                <w:sz w:val="20"/>
                <w:szCs w:val="20"/>
                <w:lang w:val="en-US"/>
              </w:rPr>
            </w:pPr>
          </w:p>
        </w:tc>
      </w:tr>
      <w:tr w:rsidR="00752155" w:rsidRPr="009101A5" w14:paraId="3AE0686B" w14:textId="77777777" w:rsidTr="00634875">
        <w:trPr>
          <w:trHeight w:hRule="exact" w:val="5475"/>
        </w:trPr>
        <w:tc>
          <w:tcPr>
            <w:tcW w:w="9826" w:type="dxa"/>
            <w:shd w:val="clear" w:color="auto" w:fill="auto"/>
          </w:tcPr>
          <w:p w14:paraId="7DA870D8" w14:textId="77777777" w:rsidR="00752155" w:rsidRPr="00BB2271" w:rsidRDefault="00876990" w:rsidP="00FE13FF">
            <w:pPr>
              <w:spacing w:after="0" w:line="240" w:lineRule="auto"/>
              <w:jc w:val="both"/>
              <w:rPr>
                <w:rFonts w:ascii="Gill Sans MT" w:eastAsia="Verdana" w:hAnsi="Gill Sans MT" w:cs="Verdana"/>
                <w:bCs/>
                <w:sz w:val="20"/>
                <w:szCs w:val="20"/>
                <w:lang w:val="en-GB"/>
              </w:rPr>
            </w:pPr>
            <w:r w:rsidRPr="00BB2271">
              <w:rPr>
                <w:rFonts w:ascii="Gill Sans MT" w:eastAsia="Verdana" w:hAnsi="Gill Sans MT" w:cs="Verdana"/>
                <w:bCs/>
                <w:sz w:val="20"/>
                <w:szCs w:val="20"/>
                <w:lang w:val="en-GB"/>
              </w:rPr>
              <w:t xml:space="preserve">The following </w:t>
            </w:r>
            <w:r w:rsidR="00513FF7" w:rsidRPr="00BB2271">
              <w:rPr>
                <w:rFonts w:ascii="Gill Sans MT" w:eastAsia="Verdana" w:hAnsi="Gill Sans MT" w:cs="Verdana"/>
                <w:bCs/>
                <w:sz w:val="20"/>
                <w:szCs w:val="20"/>
                <w:lang w:val="en-GB"/>
              </w:rPr>
              <w:t xml:space="preserve">supported </w:t>
            </w:r>
            <w:r w:rsidRPr="00BB2271">
              <w:rPr>
                <w:rFonts w:ascii="Gill Sans MT" w:eastAsia="Verdana" w:hAnsi="Gill Sans MT" w:cs="Verdana"/>
                <w:bCs/>
                <w:sz w:val="20"/>
                <w:szCs w:val="20"/>
                <w:lang w:val="en-GB"/>
              </w:rPr>
              <w:t xml:space="preserve">health facilities </w:t>
            </w:r>
            <w:r w:rsidR="00513FF7" w:rsidRPr="00BB2271">
              <w:rPr>
                <w:rFonts w:ascii="Gill Sans MT" w:eastAsia="Verdana" w:hAnsi="Gill Sans MT" w:cs="Verdana"/>
                <w:bCs/>
                <w:sz w:val="20"/>
                <w:szCs w:val="20"/>
                <w:lang w:val="en-GB"/>
              </w:rPr>
              <w:t xml:space="preserve">completed </w:t>
            </w:r>
            <w:proofErr w:type="gramStart"/>
            <w:r w:rsidR="00513FF7" w:rsidRPr="00BB2271">
              <w:rPr>
                <w:rFonts w:ascii="Gill Sans MT" w:eastAsia="Verdana" w:hAnsi="Gill Sans MT" w:cs="Verdana"/>
                <w:bCs/>
                <w:sz w:val="20"/>
                <w:szCs w:val="20"/>
                <w:lang w:val="en-GB"/>
              </w:rPr>
              <w:t>their</w:t>
            </w:r>
            <w:proofErr w:type="gramEnd"/>
            <w:r w:rsidR="00513FF7" w:rsidRPr="00BB2271">
              <w:rPr>
                <w:rFonts w:ascii="Gill Sans MT" w:eastAsia="Verdana" w:hAnsi="Gill Sans MT" w:cs="Verdana"/>
                <w:bCs/>
                <w:sz w:val="20"/>
                <w:szCs w:val="20"/>
                <w:lang w:val="en-GB"/>
              </w:rPr>
              <w:t xml:space="preserve"> </w:t>
            </w:r>
            <w:proofErr w:type="spellStart"/>
            <w:r w:rsidRPr="00BB2271">
              <w:rPr>
                <w:rFonts w:ascii="Gill Sans MT" w:eastAsia="Verdana" w:hAnsi="Gill Sans MT" w:cs="Verdana"/>
                <w:bCs/>
                <w:sz w:val="20"/>
                <w:szCs w:val="20"/>
                <w:lang w:val="en-GB"/>
              </w:rPr>
              <w:t>the</w:t>
            </w:r>
            <w:r w:rsidR="00513FF7" w:rsidRPr="00BB2271">
              <w:rPr>
                <w:rFonts w:ascii="Gill Sans MT" w:eastAsia="Verdana" w:hAnsi="Gill Sans MT" w:cs="Verdana"/>
                <w:bCs/>
                <w:sz w:val="20"/>
                <w:szCs w:val="20"/>
                <w:lang w:val="en-GB"/>
              </w:rPr>
              <w:t>ir</w:t>
            </w:r>
            <w:proofErr w:type="spellEnd"/>
            <w:r w:rsidRPr="00BB2271">
              <w:rPr>
                <w:rFonts w:ascii="Gill Sans MT" w:eastAsia="Verdana" w:hAnsi="Gill Sans MT" w:cs="Verdana"/>
                <w:bCs/>
                <w:sz w:val="20"/>
                <w:szCs w:val="20"/>
                <w:lang w:val="en-GB"/>
              </w:rPr>
              <w:t xml:space="preserve"> </w:t>
            </w:r>
            <w:proofErr w:type="spellStart"/>
            <w:r w:rsidRPr="00BB2271">
              <w:rPr>
                <w:rFonts w:ascii="Gill Sans MT" w:eastAsia="Verdana" w:hAnsi="Gill Sans MT" w:cs="Verdana"/>
                <w:bCs/>
                <w:sz w:val="20"/>
                <w:szCs w:val="20"/>
                <w:lang w:val="en-GB"/>
              </w:rPr>
              <w:t>accesibility</w:t>
            </w:r>
            <w:proofErr w:type="spellEnd"/>
            <w:r w:rsidRPr="00BB2271">
              <w:rPr>
                <w:rFonts w:ascii="Gill Sans MT" w:eastAsia="Verdana" w:hAnsi="Gill Sans MT" w:cs="Verdana"/>
                <w:bCs/>
                <w:sz w:val="20"/>
                <w:szCs w:val="20"/>
                <w:lang w:val="en-GB"/>
              </w:rPr>
              <w:t xml:space="preserve"> work</w:t>
            </w:r>
            <w:r w:rsidR="00513FF7" w:rsidRPr="00BB2271">
              <w:rPr>
                <w:rFonts w:ascii="Gill Sans MT" w:eastAsia="Verdana" w:hAnsi="Gill Sans MT" w:cs="Verdana"/>
                <w:bCs/>
                <w:sz w:val="20"/>
                <w:szCs w:val="20"/>
                <w:lang w:val="en-GB"/>
              </w:rPr>
              <w:t xml:space="preserve"> in Q2</w:t>
            </w:r>
            <w:r w:rsidR="00D87AFE" w:rsidRPr="00BB2271">
              <w:rPr>
                <w:rFonts w:ascii="Gill Sans MT" w:eastAsia="Verdana" w:hAnsi="Gill Sans MT" w:cs="Verdana"/>
                <w:bCs/>
                <w:sz w:val="20"/>
                <w:szCs w:val="20"/>
                <w:lang w:val="en-GB"/>
              </w:rPr>
              <w:t>, 2022 and we have completed the whole targets of the project.</w:t>
            </w:r>
          </w:p>
          <w:tbl>
            <w:tblPr>
              <w:tblStyle w:val="Tabellenraster"/>
              <w:tblW w:w="0" w:type="auto"/>
              <w:tblInd w:w="1" w:type="dxa"/>
              <w:tblLook w:val="04A0" w:firstRow="1" w:lastRow="0" w:firstColumn="1" w:lastColumn="0" w:noHBand="0" w:noVBand="1"/>
            </w:tblPr>
            <w:tblGrid>
              <w:gridCol w:w="969"/>
              <w:gridCol w:w="4523"/>
              <w:gridCol w:w="4105"/>
            </w:tblGrid>
            <w:tr w:rsidR="00876990" w:rsidRPr="009101A5" w14:paraId="132A0C75" w14:textId="77777777" w:rsidTr="00634875">
              <w:trPr>
                <w:trHeight w:val="263"/>
              </w:trPr>
              <w:tc>
                <w:tcPr>
                  <w:tcW w:w="969" w:type="dxa"/>
                </w:tcPr>
                <w:p w14:paraId="41FE199C" w14:textId="77777777" w:rsidR="00876990" w:rsidRPr="009101A5" w:rsidRDefault="00876990" w:rsidP="00876990">
                  <w:pPr>
                    <w:tabs>
                      <w:tab w:val="left" w:pos="567"/>
                    </w:tabs>
                    <w:jc w:val="both"/>
                    <w:rPr>
                      <w:rFonts w:ascii="Gill Sans MT" w:hAnsi="Gill Sans MT" w:cstheme="minorHAnsi"/>
                      <w:sz w:val="20"/>
                      <w:szCs w:val="20"/>
                      <w:lang w:val="en-US"/>
                    </w:rPr>
                  </w:pPr>
                  <w:proofErr w:type="spellStart"/>
                  <w:r w:rsidRPr="009101A5">
                    <w:rPr>
                      <w:rFonts w:ascii="Gill Sans MT" w:hAnsi="Gill Sans MT" w:cstheme="minorHAnsi"/>
                      <w:sz w:val="20"/>
                      <w:szCs w:val="20"/>
                      <w:lang w:val="en-US"/>
                    </w:rPr>
                    <w:t>S.N</w:t>
                  </w:r>
                  <w:proofErr w:type="spellEnd"/>
                  <w:r w:rsidRPr="009101A5">
                    <w:rPr>
                      <w:rFonts w:ascii="Gill Sans MT" w:hAnsi="Gill Sans MT" w:cstheme="minorHAnsi"/>
                      <w:sz w:val="20"/>
                      <w:szCs w:val="20"/>
                      <w:lang w:val="en-US"/>
                    </w:rPr>
                    <w:t>.</w:t>
                  </w:r>
                </w:p>
              </w:tc>
              <w:tc>
                <w:tcPr>
                  <w:tcW w:w="4523" w:type="dxa"/>
                </w:tcPr>
                <w:p w14:paraId="4C295B59"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Name</w:t>
                  </w:r>
                </w:p>
              </w:tc>
              <w:tc>
                <w:tcPr>
                  <w:tcW w:w="4105" w:type="dxa"/>
                </w:tcPr>
                <w:p w14:paraId="69A251D3"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Address</w:t>
                  </w:r>
                </w:p>
              </w:tc>
            </w:tr>
            <w:tr w:rsidR="00876990" w:rsidRPr="009101A5" w14:paraId="5653D471" w14:textId="77777777" w:rsidTr="00634875">
              <w:trPr>
                <w:trHeight w:val="253"/>
              </w:trPr>
              <w:tc>
                <w:tcPr>
                  <w:tcW w:w="969" w:type="dxa"/>
                </w:tcPr>
                <w:p w14:paraId="4F2CA132"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7E30D9F2"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Kunathari Health Post</w:t>
                  </w:r>
                </w:p>
              </w:tc>
              <w:tc>
                <w:tcPr>
                  <w:tcW w:w="4105" w:type="dxa"/>
                </w:tcPr>
                <w:p w14:paraId="33261080"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Barahatal, Surkhet</w:t>
                  </w:r>
                </w:p>
              </w:tc>
            </w:tr>
            <w:tr w:rsidR="00876990" w:rsidRPr="009101A5" w14:paraId="5C872F89" w14:textId="77777777" w:rsidTr="00634875">
              <w:trPr>
                <w:trHeight w:val="263"/>
              </w:trPr>
              <w:tc>
                <w:tcPr>
                  <w:tcW w:w="969" w:type="dxa"/>
                </w:tcPr>
                <w:p w14:paraId="6909DA00"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39FD21D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Lekhgaun Health Post</w:t>
                  </w:r>
                </w:p>
              </w:tc>
              <w:tc>
                <w:tcPr>
                  <w:tcW w:w="4105" w:type="dxa"/>
                </w:tcPr>
                <w:p w14:paraId="3F0922C2"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Barahatal, Surkhet</w:t>
                  </w:r>
                </w:p>
              </w:tc>
            </w:tr>
            <w:tr w:rsidR="00876990" w:rsidRPr="009101A5" w14:paraId="43AF8DA7" w14:textId="77777777" w:rsidTr="00634875">
              <w:trPr>
                <w:trHeight w:val="253"/>
              </w:trPr>
              <w:tc>
                <w:tcPr>
                  <w:tcW w:w="969" w:type="dxa"/>
                </w:tcPr>
                <w:p w14:paraId="49378A6A"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72C5D0B5"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Sahare Health Post</w:t>
                  </w:r>
                </w:p>
              </w:tc>
              <w:tc>
                <w:tcPr>
                  <w:tcW w:w="4105" w:type="dxa"/>
                </w:tcPr>
                <w:p w14:paraId="29E4A58B"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Gurvakot, Surkhet</w:t>
                  </w:r>
                </w:p>
              </w:tc>
            </w:tr>
            <w:tr w:rsidR="00876990" w:rsidRPr="009101A5" w14:paraId="154A72D4" w14:textId="77777777" w:rsidTr="00634875">
              <w:trPr>
                <w:trHeight w:val="263"/>
              </w:trPr>
              <w:tc>
                <w:tcPr>
                  <w:tcW w:w="969" w:type="dxa"/>
                </w:tcPr>
                <w:p w14:paraId="40DA166F"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099B8734"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Dahachour Health Post</w:t>
                  </w:r>
                </w:p>
              </w:tc>
              <w:tc>
                <w:tcPr>
                  <w:tcW w:w="4105" w:type="dxa"/>
                </w:tcPr>
                <w:p w14:paraId="2E9E986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Gurvakot, Surkhet</w:t>
                  </w:r>
                </w:p>
              </w:tc>
            </w:tr>
            <w:tr w:rsidR="00876990" w:rsidRPr="009101A5" w14:paraId="0730B13A" w14:textId="77777777" w:rsidTr="00634875">
              <w:trPr>
                <w:trHeight w:val="253"/>
              </w:trPr>
              <w:tc>
                <w:tcPr>
                  <w:tcW w:w="969" w:type="dxa"/>
                </w:tcPr>
                <w:p w14:paraId="6423F1B3"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51FC5331"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Primary Eye Care Center</w:t>
                  </w:r>
                </w:p>
              </w:tc>
              <w:tc>
                <w:tcPr>
                  <w:tcW w:w="4105" w:type="dxa"/>
                </w:tcPr>
                <w:p w14:paraId="58105F9B"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Narayan Municiplaity, Dailekh</w:t>
                  </w:r>
                </w:p>
              </w:tc>
            </w:tr>
            <w:tr w:rsidR="00876990" w:rsidRPr="009101A5" w14:paraId="1637A301" w14:textId="77777777" w:rsidTr="00634875">
              <w:trPr>
                <w:trHeight w:val="263"/>
              </w:trPr>
              <w:tc>
                <w:tcPr>
                  <w:tcW w:w="969" w:type="dxa"/>
                </w:tcPr>
                <w:p w14:paraId="720BB178"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45A439A9"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Belaspur Health Post</w:t>
                  </w:r>
                </w:p>
              </w:tc>
              <w:tc>
                <w:tcPr>
                  <w:tcW w:w="4105" w:type="dxa"/>
                </w:tcPr>
                <w:p w14:paraId="4844E5FB"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Narayan Municiplaity, Dailekh</w:t>
                  </w:r>
                </w:p>
              </w:tc>
            </w:tr>
            <w:tr w:rsidR="00876990" w:rsidRPr="009101A5" w14:paraId="000C47B2" w14:textId="77777777" w:rsidTr="00634875">
              <w:trPr>
                <w:trHeight w:val="253"/>
              </w:trPr>
              <w:tc>
                <w:tcPr>
                  <w:tcW w:w="969" w:type="dxa"/>
                </w:tcPr>
                <w:p w14:paraId="6F752884"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7CA030E8"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Tribeni Health Post</w:t>
                  </w:r>
                </w:p>
              </w:tc>
              <w:tc>
                <w:tcPr>
                  <w:tcW w:w="4105" w:type="dxa"/>
                </w:tcPr>
                <w:p w14:paraId="28813649"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Narayan Municiplaity, Dailekh</w:t>
                  </w:r>
                </w:p>
              </w:tc>
            </w:tr>
            <w:tr w:rsidR="00876990" w:rsidRPr="009101A5" w14:paraId="3A11C142" w14:textId="77777777" w:rsidTr="00634875">
              <w:trPr>
                <w:trHeight w:val="263"/>
              </w:trPr>
              <w:tc>
                <w:tcPr>
                  <w:tcW w:w="969" w:type="dxa"/>
                </w:tcPr>
                <w:p w14:paraId="72271B7A"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615610C7"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Community Eye Care Center</w:t>
                  </w:r>
                </w:p>
              </w:tc>
              <w:tc>
                <w:tcPr>
                  <w:tcW w:w="4105" w:type="dxa"/>
                </w:tcPr>
                <w:p w14:paraId="3DCE9AB4"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Dullu Municipality, Dailekh</w:t>
                  </w:r>
                </w:p>
              </w:tc>
            </w:tr>
            <w:tr w:rsidR="00876990" w:rsidRPr="009101A5" w14:paraId="1CC47A50" w14:textId="77777777" w:rsidTr="00634875">
              <w:trPr>
                <w:trHeight w:val="253"/>
              </w:trPr>
              <w:tc>
                <w:tcPr>
                  <w:tcW w:w="969" w:type="dxa"/>
                </w:tcPr>
                <w:p w14:paraId="562FE0F5"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05D60AFF"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Gamaudi Health Post</w:t>
                  </w:r>
                </w:p>
              </w:tc>
              <w:tc>
                <w:tcPr>
                  <w:tcW w:w="4105" w:type="dxa"/>
                </w:tcPr>
                <w:p w14:paraId="7F709301"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Dullu Municipality, Dailekh</w:t>
                  </w:r>
                </w:p>
              </w:tc>
            </w:tr>
            <w:tr w:rsidR="00876990" w:rsidRPr="009101A5" w14:paraId="2381A3A7" w14:textId="77777777" w:rsidTr="00634875">
              <w:trPr>
                <w:trHeight w:val="263"/>
              </w:trPr>
              <w:tc>
                <w:tcPr>
                  <w:tcW w:w="969" w:type="dxa"/>
                </w:tcPr>
                <w:p w14:paraId="389506BC"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48303290"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Paduka Health Post</w:t>
                  </w:r>
                </w:p>
              </w:tc>
              <w:tc>
                <w:tcPr>
                  <w:tcW w:w="4105" w:type="dxa"/>
                </w:tcPr>
                <w:p w14:paraId="7C109719"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Dullu Municipality, Dailekh</w:t>
                  </w:r>
                </w:p>
              </w:tc>
            </w:tr>
            <w:tr w:rsidR="00876990" w:rsidRPr="009101A5" w14:paraId="445FCC6C" w14:textId="77777777" w:rsidTr="00634875">
              <w:trPr>
                <w:trHeight w:val="253"/>
              </w:trPr>
              <w:tc>
                <w:tcPr>
                  <w:tcW w:w="969" w:type="dxa"/>
                </w:tcPr>
                <w:p w14:paraId="3F700407"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47574986"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Dhapa Health Post</w:t>
                  </w:r>
                </w:p>
              </w:tc>
              <w:tc>
                <w:tcPr>
                  <w:tcW w:w="4105" w:type="dxa"/>
                </w:tcPr>
                <w:p w14:paraId="7AAC705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Sinja Rural Municiplaity, Jumla</w:t>
                  </w:r>
                </w:p>
              </w:tc>
            </w:tr>
            <w:tr w:rsidR="00876990" w:rsidRPr="009101A5" w14:paraId="7C77990F" w14:textId="77777777" w:rsidTr="00634875">
              <w:trPr>
                <w:trHeight w:val="263"/>
              </w:trPr>
              <w:tc>
                <w:tcPr>
                  <w:tcW w:w="969" w:type="dxa"/>
                </w:tcPr>
                <w:p w14:paraId="2A3211E5"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5DE53CA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Narakot Health Post</w:t>
                  </w:r>
                </w:p>
              </w:tc>
              <w:tc>
                <w:tcPr>
                  <w:tcW w:w="4105" w:type="dxa"/>
                </w:tcPr>
                <w:p w14:paraId="3E55CBC8"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Sinja Rural Municiplaity, Jumla</w:t>
                  </w:r>
                </w:p>
              </w:tc>
            </w:tr>
            <w:tr w:rsidR="00876990" w:rsidRPr="009101A5" w14:paraId="3C97928B" w14:textId="77777777" w:rsidTr="00634875">
              <w:trPr>
                <w:trHeight w:val="253"/>
              </w:trPr>
              <w:tc>
                <w:tcPr>
                  <w:tcW w:w="969" w:type="dxa"/>
                </w:tcPr>
                <w:p w14:paraId="1337D9C0"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60A9539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Sanigaun Health Post</w:t>
                  </w:r>
                </w:p>
              </w:tc>
              <w:tc>
                <w:tcPr>
                  <w:tcW w:w="4105" w:type="dxa"/>
                </w:tcPr>
                <w:p w14:paraId="5AF9CF6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Sinja Rural Municiplaity, Jumla</w:t>
                  </w:r>
                </w:p>
              </w:tc>
            </w:tr>
            <w:tr w:rsidR="00876990" w:rsidRPr="009101A5" w14:paraId="25E2D708" w14:textId="77777777" w:rsidTr="00634875">
              <w:trPr>
                <w:trHeight w:val="263"/>
              </w:trPr>
              <w:tc>
                <w:tcPr>
                  <w:tcW w:w="969" w:type="dxa"/>
                </w:tcPr>
                <w:p w14:paraId="1DDDA156"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5A83149E"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Primary Eye Center</w:t>
                  </w:r>
                </w:p>
              </w:tc>
              <w:tc>
                <w:tcPr>
                  <w:tcW w:w="4105" w:type="dxa"/>
                </w:tcPr>
                <w:p w14:paraId="71BAC9F6"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Chandannath Municipality, Jumla</w:t>
                  </w:r>
                </w:p>
              </w:tc>
            </w:tr>
            <w:tr w:rsidR="00876990" w:rsidRPr="009101A5" w14:paraId="2982C746" w14:textId="77777777" w:rsidTr="00634875">
              <w:trPr>
                <w:trHeight w:val="253"/>
              </w:trPr>
              <w:tc>
                <w:tcPr>
                  <w:tcW w:w="969" w:type="dxa"/>
                </w:tcPr>
                <w:p w14:paraId="0A6020B5"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24D36838"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Talium Health Post</w:t>
                  </w:r>
                </w:p>
              </w:tc>
              <w:tc>
                <w:tcPr>
                  <w:tcW w:w="4105" w:type="dxa"/>
                </w:tcPr>
                <w:p w14:paraId="5D51E31D"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Chandannath Municipality, Jumla</w:t>
                  </w:r>
                </w:p>
              </w:tc>
            </w:tr>
            <w:tr w:rsidR="00876990" w:rsidRPr="009101A5" w14:paraId="46D5E24E" w14:textId="77777777" w:rsidTr="00634875">
              <w:trPr>
                <w:trHeight w:val="263"/>
              </w:trPr>
              <w:tc>
                <w:tcPr>
                  <w:tcW w:w="969" w:type="dxa"/>
                </w:tcPr>
                <w:p w14:paraId="192385F3" w14:textId="77777777" w:rsidR="00876990" w:rsidRPr="009101A5" w:rsidRDefault="00876990" w:rsidP="00876990">
                  <w:pPr>
                    <w:pStyle w:val="Listenabsatz"/>
                    <w:numPr>
                      <w:ilvl w:val="0"/>
                      <w:numId w:val="28"/>
                    </w:numPr>
                    <w:tabs>
                      <w:tab w:val="left" w:pos="567"/>
                    </w:tabs>
                    <w:jc w:val="both"/>
                    <w:rPr>
                      <w:rFonts w:ascii="Gill Sans MT" w:hAnsi="Gill Sans MT" w:cstheme="minorHAnsi"/>
                      <w:sz w:val="20"/>
                      <w:szCs w:val="20"/>
                      <w:lang w:val="en-US"/>
                    </w:rPr>
                  </w:pPr>
                </w:p>
              </w:tc>
              <w:tc>
                <w:tcPr>
                  <w:tcW w:w="4523" w:type="dxa"/>
                </w:tcPr>
                <w:p w14:paraId="02D673A1"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Mahat Health Post</w:t>
                  </w:r>
                </w:p>
              </w:tc>
              <w:tc>
                <w:tcPr>
                  <w:tcW w:w="4105" w:type="dxa"/>
                </w:tcPr>
                <w:p w14:paraId="781E8B60" w14:textId="77777777" w:rsidR="00876990" w:rsidRPr="009101A5" w:rsidRDefault="00876990" w:rsidP="00876990">
                  <w:pPr>
                    <w:tabs>
                      <w:tab w:val="left" w:pos="567"/>
                    </w:tabs>
                    <w:jc w:val="both"/>
                    <w:rPr>
                      <w:rFonts w:ascii="Gill Sans MT" w:hAnsi="Gill Sans MT" w:cstheme="minorHAnsi"/>
                      <w:sz w:val="20"/>
                      <w:szCs w:val="20"/>
                      <w:lang w:val="en-US"/>
                    </w:rPr>
                  </w:pPr>
                  <w:r w:rsidRPr="009101A5">
                    <w:rPr>
                      <w:rFonts w:ascii="Gill Sans MT" w:hAnsi="Gill Sans MT" w:cstheme="minorHAnsi"/>
                      <w:sz w:val="20"/>
                      <w:szCs w:val="20"/>
                      <w:lang w:val="en-US"/>
                    </w:rPr>
                    <w:t>Chandannath Municipality, Jumla</w:t>
                  </w:r>
                </w:p>
              </w:tc>
            </w:tr>
          </w:tbl>
          <w:p w14:paraId="1657A1A1" w14:textId="77777777" w:rsidR="00876990" w:rsidRPr="009101A5" w:rsidRDefault="00876990" w:rsidP="00FE13FF">
            <w:pPr>
              <w:spacing w:after="0" w:line="240" w:lineRule="auto"/>
              <w:jc w:val="both"/>
              <w:rPr>
                <w:rFonts w:ascii="Gill Sans MT" w:hAnsi="Gill Sans MT" w:cstheme="minorHAnsi"/>
                <w:sz w:val="20"/>
                <w:szCs w:val="20"/>
                <w:lang w:val="en-GB"/>
              </w:rPr>
            </w:pPr>
          </w:p>
        </w:tc>
      </w:tr>
    </w:tbl>
    <w:p w14:paraId="4E129CEC" w14:textId="1E28372C" w:rsidR="00F7110D" w:rsidRDefault="00F7110D" w:rsidP="00240DCE">
      <w:pPr>
        <w:jc w:val="both"/>
        <w:rPr>
          <w:rFonts w:ascii="Gill Sans MT" w:hAnsi="Gill Sans MT" w:cstheme="minorHAnsi"/>
          <w:b/>
          <w:bCs/>
          <w:u w:val="single"/>
          <w:lang w:val="en-US"/>
        </w:rPr>
      </w:pPr>
    </w:p>
    <w:p w14:paraId="07D947F6" w14:textId="77777777" w:rsidR="009101A5" w:rsidRPr="00346920" w:rsidRDefault="009101A5" w:rsidP="00240DCE">
      <w:pPr>
        <w:jc w:val="both"/>
        <w:rPr>
          <w:rFonts w:ascii="Gill Sans MT" w:hAnsi="Gill Sans MT" w:cstheme="minorHAnsi"/>
          <w:b/>
          <w:bCs/>
          <w:u w:val="single"/>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61B1" w14:paraId="4F111BD8" w14:textId="77777777" w:rsidTr="7FA3C4C8">
        <w:trPr>
          <w:trHeight w:hRule="exact" w:val="397"/>
        </w:trPr>
        <w:tc>
          <w:tcPr>
            <w:tcW w:w="9776" w:type="dxa"/>
            <w:shd w:val="clear" w:color="auto" w:fill="auto"/>
          </w:tcPr>
          <w:p w14:paraId="3B1AF196" w14:textId="77777777" w:rsidR="003B733D" w:rsidRPr="00346920" w:rsidRDefault="45209BF2" w:rsidP="7FA3C4C8">
            <w:pPr>
              <w:numPr>
                <w:ilvl w:val="2"/>
                <w:numId w:val="17"/>
              </w:numPr>
              <w:ind w:left="455" w:hanging="455"/>
              <w:jc w:val="both"/>
              <w:rPr>
                <w:rFonts w:ascii="Gill Sans MT" w:hAnsi="Gill Sans MT" w:cstheme="minorBidi"/>
                <w:lang w:val="en-US"/>
              </w:rPr>
            </w:pPr>
            <w:r w:rsidRPr="00346920">
              <w:rPr>
                <w:rFonts w:ascii="Gill Sans MT" w:hAnsi="Gill Sans MT" w:cstheme="minorBidi"/>
                <w:b/>
                <w:bCs/>
                <w:lang w:val="en-US"/>
              </w:rPr>
              <w:lastRenderedPageBreak/>
              <w:t xml:space="preserve"> Cataract surgery at Surkhet Eye Hospital</w:t>
            </w:r>
          </w:p>
          <w:p w14:paraId="13B2D7E5" w14:textId="77777777" w:rsidR="00EE657A" w:rsidRPr="00346920" w:rsidRDefault="00EE657A" w:rsidP="003B733D">
            <w:pPr>
              <w:jc w:val="both"/>
              <w:rPr>
                <w:rFonts w:ascii="Gill Sans MT" w:hAnsi="Gill Sans MT" w:cstheme="minorHAnsi"/>
                <w:lang w:val="en-US"/>
              </w:rPr>
            </w:pPr>
          </w:p>
        </w:tc>
      </w:tr>
      <w:tr w:rsidR="00EE657A" w:rsidRPr="008B61B1" w14:paraId="00EEC812" w14:textId="77777777" w:rsidTr="003C2A2D">
        <w:trPr>
          <w:trHeight w:hRule="exact" w:val="5194"/>
        </w:trPr>
        <w:tc>
          <w:tcPr>
            <w:tcW w:w="9776" w:type="dxa"/>
            <w:shd w:val="clear" w:color="auto" w:fill="auto"/>
          </w:tcPr>
          <w:p w14:paraId="5E661B63" w14:textId="489B1715" w:rsidR="00C47D33" w:rsidRPr="00346920" w:rsidRDefault="005E4C5E" w:rsidP="00513FF7">
            <w:pPr>
              <w:spacing w:line="240" w:lineRule="auto"/>
              <w:jc w:val="both"/>
              <w:rPr>
                <w:rFonts w:ascii="Gill Sans MT" w:hAnsi="Gill Sans MT" w:cstheme="minorBidi"/>
                <w:lang w:val="en-GB"/>
              </w:rPr>
            </w:pPr>
            <w:r>
              <w:rPr>
                <w:rFonts w:ascii="Gill Sans MT" w:hAnsi="Gill Sans MT" w:cstheme="minorBidi"/>
                <w:lang w:val="en-GB"/>
              </w:rPr>
              <w:t>In 2022,</w:t>
            </w:r>
            <w:r w:rsidR="6F5639A6" w:rsidRPr="00346920">
              <w:rPr>
                <w:rFonts w:ascii="Gill Sans MT" w:hAnsi="Gill Sans MT" w:cstheme="minorBidi"/>
                <w:lang w:val="en-GB"/>
              </w:rPr>
              <w:t xml:space="preserve"> a total of </w:t>
            </w:r>
            <w:r>
              <w:rPr>
                <w:rFonts w:ascii="Gill Sans MT" w:hAnsi="Gill Sans MT" w:cstheme="minorBidi"/>
                <w:lang w:val="en-GB"/>
              </w:rPr>
              <w:t>2398</w:t>
            </w:r>
            <w:r w:rsidR="6F5639A6" w:rsidRPr="00346920">
              <w:rPr>
                <w:rFonts w:ascii="Gill Sans MT" w:hAnsi="Gill Sans MT" w:cstheme="minorBidi"/>
                <w:lang w:val="en-GB"/>
              </w:rPr>
              <w:t xml:space="preserve"> cataract surgeries of </w:t>
            </w:r>
            <w:r>
              <w:rPr>
                <w:rFonts w:ascii="Gill Sans MT" w:hAnsi="Gill Sans MT" w:cstheme="minorBidi"/>
                <w:lang w:val="en-GB"/>
              </w:rPr>
              <w:t>1058</w:t>
            </w:r>
            <w:r w:rsidR="4D29EEF6" w:rsidRPr="00346920">
              <w:rPr>
                <w:rFonts w:ascii="Gill Sans MT" w:hAnsi="Gill Sans MT" w:cstheme="minorBidi"/>
                <w:lang w:val="en-GB"/>
              </w:rPr>
              <w:t xml:space="preserve"> Men, </w:t>
            </w:r>
            <w:r w:rsidR="00513FF7">
              <w:rPr>
                <w:rFonts w:ascii="Gill Sans MT" w:hAnsi="Gill Sans MT" w:cstheme="minorBidi"/>
                <w:lang w:val="en-GB"/>
              </w:rPr>
              <w:t xml:space="preserve">and </w:t>
            </w:r>
            <w:r>
              <w:rPr>
                <w:rFonts w:ascii="Gill Sans MT" w:hAnsi="Gill Sans MT" w:cstheme="minorBidi"/>
                <w:lang w:val="en-GB"/>
              </w:rPr>
              <w:t xml:space="preserve">1337 </w:t>
            </w:r>
            <w:r w:rsidR="4D29EEF6" w:rsidRPr="00346920">
              <w:rPr>
                <w:rFonts w:ascii="Gill Sans MT" w:hAnsi="Gill Sans MT" w:cstheme="minorBidi"/>
                <w:lang w:val="en-GB"/>
              </w:rPr>
              <w:t xml:space="preserve">Women were performed at Surkhet Eye Hospital. Out of them, </w:t>
            </w:r>
            <w:r w:rsidR="00383258">
              <w:rPr>
                <w:rFonts w:ascii="Gill Sans MT" w:hAnsi="Gill Sans MT" w:cstheme="minorBidi"/>
                <w:lang w:val="en-GB"/>
              </w:rPr>
              <w:t>272</w:t>
            </w:r>
            <w:r w:rsidR="4D29EEF6" w:rsidRPr="00346920">
              <w:rPr>
                <w:rFonts w:ascii="Gill Sans MT" w:hAnsi="Gill Sans MT" w:cstheme="minorBidi"/>
                <w:lang w:val="en-GB"/>
              </w:rPr>
              <w:t xml:space="preserve"> cataract surgeries of </w:t>
            </w:r>
            <w:r>
              <w:rPr>
                <w:rFonts w:ascii="Gill Sans MT" w:hAnsi="Gill Sans MT" w:cstheme="minorBidi"/>
                <w:lang w:val="en-GB"/>
              </w:rPr>
              <w:t>130</w:t>
            </w:r>
            <w:r w:rsidR="4D29EEF6" w:rsidRPr="00346920">
              <w:rPr>
                <w:rFonts w:ascii="Gill Sans MT" w:hAnsi="Gill Sans MT" w:cstheme="minorBidi"/>
                <w:lang w:val="en-GB"/>
              </w:rPr>
              <w:t xml:space="preserve"> Men and </w:t>
            </w:r>
            <w:r>
              <w:rPr>
                <w:rFonts w:ascii="Gill Sans MT" w:hAnsi="Gill Sans MT" w:cstheme="minorBidi"/>
                <w:lang w:val="en-GB"/>
              </w:rPr>
              <w:t>139</w:t>
            </w:r>
            <w:r w:rsidR="4D29EEF6" w:rsidRPr="00346920">
              <w:rPr>
                <w:rFonts w:ascii="Gill Sans MT" w:hAnsi="Gill Sans MT" w:cstheme="minorBidi"/>
                <w:lang w:val="en-GB"/>
              </w:rPr>
              <w:t xml:space="preserve"> </w:t>
            </w:r>
            <w:r w:rsidR="000B5440" w:rsidRPr="00346920">
              <w:rPr>
                <w:rFonts w:ascii="Gill Sans MT" w:hAnsi="Gill Sans MT" w:cstheme="minorBidi"/>
                <w:lang w:val="en-GB"/>
              </w:rPr>
              <w:t>Women,</w:t>
            </w:r>
            <w:r w:rsidR="00383258">
              <w:rPr>
                <w:rFonts w:ascii="Gill Sans MT" w:hAnsi="Gill Sans MT" w:cstheme="minorBidi"/>
                <w:lang w:val="en-GB"/>
              </w:rPr>
              <w:t xml:space="preserve"> 3 Boys </w:t>
            </w:r>
            <w:r w:rsidR="4D29EEF6" w:rsidRPr="00346920">
              <w:rPr>
                <w:rFonts w:ascii="Gill Sans MT" w:hAnsi="Gill Sans MT" w:cstheme="minorBidi"/>
                <w:lang w:val="en-GB"/>
              </w:rPr>
              <w:t>were done under the subsidy by BMZ funded Project.</w:t>
            </w:r>
            <w:r w:rsidR="6521862B" w:rsidRPr="00346920">
              <w:rPr>
                <w:rFonts w:ascii="Gill Sans MT" w:hAnsi="Gill Sans MT" w:cstheme="minorBidi"/>
                <w:lang w:val="en-GB"/>
              </w:rPr>
              <w:t xml:space="preserve"> National Insurance </w:t>
            </w:r>
            <w:r w:rsidR="453FF1DE" w:rsidRPr="00346920">
              <w:rPr>
                <w:rFonts w:ascii="Gill Sans MT" w:hAnsi="Gill Sans MT" w:cstheme="minorBidi"/>
                <w:lang w:val="en-GB"/>
              </w:rPr>
              <w:t>scheme</w:t>
            </w:r>
            <w:r w:rsidR="6521862B" w:rsidRPr="00346920">
              <w:rPr>
                <w:rFonts w:ascii="Gill Sans MT" w:hAnsi="Gill Sans MT" w:cstheme="minorBidi"/>
                <w:lang w:val="en-GB"/>
              </w:rPr>
              <w:t xml:space="preserve"> covered for </w:t>
            </w:r>
            <w:r>
              <w:rPr>
                <w:rFonts w:ascii="Gill Sans MT" w:hAnsi="Gill Sans MT" w:cstheme="minorBidi"/>
                <w:lang w:val="en-GB"/>
              </w:rPr>
              <w:t>666</w:t>
            </w:r>
            <w:r w:rsidR="6521862B" w:rsidRPr="00346920">
              <w:rPr>
                <w:rFonts w:ascii="Gill Sans MT" w:hAnsi="Gill Sans MT" w:cstheme="minorBidi"/>
                <w:lang w:val="en-GB"/>
              </w:rPr>
              <w:t xml:space="preserve"> cataract surgeries and remaining </w:t>
            </w:r>
            <w:r>
              <w:rPr>
                <w:rFonts w:ascii="Gill Sans MT" w:hAnsi="Gill Sans MT" w:cstheme="minorBidi"/>
                <w:lang w:val="en-GB"/>
              </w:rPr>
              <w:t>1663</w:t>
            </w:r>
            <w:r w:rsidR="6521862B" w:rsidRPr="00346920">
              <w:rPr>
                <w:rFonts w:ascii="Gill Sans MT" w:hAnsi="Gill Sans MT" w:cstheme="minorBidi"/>
                <w:lang w:val="en-GB"/>
              </w:rPr>
              <w:t xml:space="preserve"> were either supported by other entities or out of pocket expenditures.</w:t>
            </w:r>
          </w:p>
          <w:p w14:paraId="0E3590B7" w14:textId="77777777" w:rsidR="00D14654" w:rsidRDefault="00082C39" w:rsidP="002E239A">
            <w:pPr>
              <w:spacing w:line="240" w:lineRule="auto"/>
              <w:jc w:val="both"/>
              <w:rPr>
                <w:rFonts w:ascii="Gill Sans MT" w:hAnsi="Gill Sans MT" w:cstheme="minorHAnsi"/>
                <w:lang w:val="en-GB"/>
              </w:rPr>
            </w:pPr>
            <w:r w:rsidRPr="00346920">
              <w:rPr>
                <w:rFonts w:ascii="Gill Sans MT" w:hAnsi="Gill Sans MT" w:cstheme="minorHAnsi"/>
                <w:lang w:val="en-GB"/>
              </w:rPr>
              <w:t xml:space="preserve">Similarly, </w:t>
            </w:r>
            <w:r w:rsidR="00030CEB" w:rsidRPr="00346920">
              <w:rPr>
                <w:rFonts w:ascii="Gill Sans MT" w:hAnsi="Gill Sans MT" w:cstheme="minorHAnsi"/>
                <w:lang w:val="en-GB"/>
              </w:rPr>
              <w:t>in</w:t>
            </w:r>
            <w:r w:rsidR="00190A45" w:rsidRPr="00346920">
              <w:rPr>
                <w:rFonts w:ascii="Gill Sans MT" w:hAnsi="Gill Sans MT" w:cstheme="minorHAnsi"/>
                <w:lang w:val="en-GB"/>
              </w:rPr>
              <w:t xml:space="preserve"> 2021, </w:t>
            </w:r>
            <w:r w:rsidR="00843A8E" w:rsidRPr="00346920">
              <w:rPr>
                <w:rFonts w:ascii="Gill Sans MT" w:hAnsi="Gill Sans MT" w:cstheme="minorHAnsi"/>
                <w:lang w:val="en-GB"/>
              </w:rPr>
              <w:t xml:space="preserve">SEH </w:t>
            </w:r>
            <w:r w:rsidRPr="00346920">
              <w:rPr>
                <w:rFonts w:ascii="Gill Sans MT" w:hAnsi="Gill Sans MT" w:cstheme="minorHAnsi"/>
                <w:lang w:val="en-GB"/>
              </w:rPr>
              <w:t xml:space="preserve">has </w:t>
            </w:r>
            <w:r w:rsidR="00843A8E" w:rsidRPr="00346920">
              <w:rPr>
                <w:rFonts w:ascii="Gill Sans MT" w:hAnsi="Gill Sans MT" w:cstheme="minorHAnsi"/>
                <w:lang w:val="en-GB"/>
              </w:rPr>
              <w:t xml:space="preserve">performed </w:t>
            </w:r>
            <w:r w:rsidR="000A3C33" w:rsidRPr="00346920">
              <w:rPr>
                <w:rFonts w:ascii="Gill Sans MT" w:hAnsi="Gill Sans MT" w:cstheme="minorHAnsi"/>
                <w:lang w:val="en-GB"/>
              </w:rPr>
              <w:t>2664</w:t>
            </w:r>
            <w:r w:rsidR="00843A8E" w:rsidRPr="00346920">
              <w:rPr>
                <w:rFonts w:ascii="Gill Sans MT" w:hAnsi="Gill Sans MT" w:cstheme="minorHAnsi"/>
                <w:lang w:val="en-GB"/>
              </w:rPr>
              <w:t xml:space="preserve"> cataract surger</w:t>
            </w:r>
            <w:r w:rsidR="0077092A" w:rsidRPr="00346920">
              <w:rPr>
                <w:rFonts w:ascii="Gill Sans MT" w:hAnsi="Gill Sans MT" w:cstheme="minorHAnsi"/>
                <w:lang w:val="en-GB"/>
              </w:rPr>
              <w:t>ies</w:t>
            </w:r>
            <w:r w:rsidR="000A3C33" w:rsidRPr="00346920">
              <w:rPr>
                <w:rFonts w:ascii="Gill Sans MT" w:hAnsi="Gill Sans MT" w:cstheme="minorHAnsi"/>
                <w:lang w:val="en-GB"/>
              </w:rPr>
              <w:t xml:space="preserve"> from June to December 2021</w:t>
            </w:r>
            <w:r w:rsidR="00843A8E" w:rsidRPr="00346920">
              <w:rPr>
                <w:rFonts w:ascii="Gill Sans MT" w:hAnsi="Gill Sans MT" w:cstheme="minorHAnsi"/>
                <w:lang w:val="en-GB"/>
              </w:rPr>
              <w:t>. Among them 128</w:t>
            </w:r>
            <w:r w:rsidR="00042ABF" w:rsidRPr="00346920">
              <w:rPr>
                <w:rFonts w:ascii="Gill Sans MT" w:hAnsi="Gill Sans MT" w:cstheme="minorHAnsi"/>
                <w:lang w:val="en-GB"/>
              </w:rPr>
              <w:t xml:space="preserve"> (66 men and 62 women)</w:t>
            </w:r>
            <w:r w:rsidR="00843A8E" w:rsidRPr="00346920">
              <w:rPr>
                <w:rFonts w:ascii="Gill Sans MT" w:hAnsi="Gill Sans MT" w:cstheme="minorHAnsi"/>
                <w:lang w:val="en-GB"/>
              </w:rPr>
              <w:t xml:space="preserve"> surgery were performed with support from BMZ subsidy and 477 were from health insurance</w:t>
            </w:r>
            <w:r w:rsidR="005E4C5E">
              <w:rPr>
                <w:rFonts w:ascii="Gill Sans MT" w:hAnsi="Gill Sans MT" w:cstheme="minorHAnsi"/>
                <w:lang w:val="en-GB"/>
              </w:rPr>
              <w:t xml:space="preserve"> and remaining 2059 were either supported by other entities or out of pocket expenditures.</w:t>
            </w:r>
          </w:p>
          <w:p w14:paraId="37FD779A" w14:textId="77777777" w:rsidR="005E4C5E" w:rsidRDefault="003C2A2D" w:rsidP="002E239A">
            <w:pPr>
              <w:spacing w:line="240" w:lineRule="auto"/>
              <w:jc w:val="both"/>
              <w:rPr>
                <w:rFonts w:ascii="Gill Sans MT" w:hAnsi="Gill Sans MT" w:cstheme="minorHAnsi"/>
                <w:lang w:val="en-GB"/>
              </w:rPr>
            </w:pPr>
            <w:r>
              <w:rPr>
                <w:rFonts w:ascii="Gill Sans MT" w:hAnsi="Gill Sans MT" w:cstheme="minorHAnsi"/>
                <w:lang w:val="en-GB"/>
              </w:rPr>
              <w:t>Thus,</w:t>
            </w:r>
            <w:r w:rsidR="005E4C5E">
              <w:rPr>
                <w:rFonts w:ascii="Gill Sans MT" w:hAnsi="Gill Sans MT" w:cstheme="minorHAnsi"/>
                <w:lang w:val="en-GB"/>
              </w:rPr>
              <w:t xml:space="preserve"> from June 2021 to December 2022, a total of 5062 cataract surgeries have been performed </w:t>
            </w:r>
            <w:r w:rsidR="00FB2D4E">
              <w:rPr>
                <w:rFonts w:ascii="Gill Sans MT" w:hAnsi="Gill Sans MT" w:cstheme="minorHAnsi"/>
                <w:lang w:val="en-GB"/>
              </w:rPr>
              <w:t>by Surkhet Eye Hospital at its base.</w:t>
            </w:r>
          </w:p>
          <w:p w14:paraId="11E20E7D" w14:textId="4230A387" w:rsidR="00B9649B" w:rsidRDefault="00D14654" w:rsidP="00B9649B">
            <w:pPr>
              <w:spacing w:line="240" w:lineRule="auto"/>
              <w:jc w:val="both"/>
              <w:rPr>
                <w:rFonts w:ascii="Gill Sans MT" w:hAnsi="Gill Sans MT" w:cstheme="minorHAnsi"/>
                <w:lang w:val="en-GB"/>
              </w:rPr>
            </w:pPr>
            <w:r>
              <w:rPr>
                <w:rFonts w:ascii="Gill Sans MT" w:hAnsi="Gill Sans MT" w:cstheme="minorHAnsi"/>
                <w:lang w:val="en-GB"/>
              </w:rPr>
              <w:t xml:space="preserve">From June 2021 to </w:t>
            </w:r>
            <w:r w:rsidR="005E4C5E">
              <w:rPr>
                <w:rFonts w:ascii="Gill Sans MT" w:hAnsi="Gill Sans MT" w:cstheme="minorHAnsi"/>
                <w:lang w:val="en-GB"/>
              </w:rPr>
              <w:t>December</w:t>
            </w:r>
            <w:r>
              <w:rPr>
                <w:rFonts w:ascii="Gill Sans MT" w:hAnsi="Gill Sans MT" w:cstheme="minorHAnsi"/>
                <w:lang w:val="en-GB"/>
              </w:rPr>
              <w:t xml:space="preserve"> 2022 a total of </w:t>
            </w:r>
            <w:r w:rsidR="005E4C5E">
              <w:rPr>
                <w:rFonts w:ascii="Gill Sans MT" w:hAnsi="Gill Sans MT" w:cstheme="minorHAnsi"/>
                <w:lang w:val="en-GB"/>
              </w:rPr>
              <w:t>397</w:t>
            </w:r>
            <w:r w:rsidR="00042ABF" w:rsidRPr="00346920">
              <w:rPr>
                <w:rFonts w:ascii="Gill Sans MT" w:hAnsi="Gill Sans MT" w:cstheme="minorHAnsi"/>
                <w:lang w:val="en-GB"/>
              </w:rPr>
              <w:t xml:space="preserve"> cataract surgeries have </w:t>
            </w:r>
            <w:r w:rsidR="00B9649B">
              <w:rPr>
                <w:rFonts w:ascii="Gill Sans MT" w:hAnsi="Gill Sans MT" w:cstheme="minorHAnsi"/>
                <w:lang w:val="en-GB"/>
              </w:rPr>
              <w:t xml:space="preserve">been </w:t>
            </w:r>
            <w:r w:rsidR="00042ABF" w:rsidRPr="00346920">
              <w:rPr>
                <w:rFonts w:ascii="Gill Sans MT" w:hAnsi="Gill Sans MT" w:cstheme="minorHAnsi"/>
                <w:lang w:val="en-GB"/>
              </w:rPr>
              <w:t xml:space="preserve">performed </w:t>
            </w:r>
            <w:r w:rsidR="000A3C33" w:rsidRPr="00346920">
              <w:rPr>
                <w:rFonts w:ascii="Gill Sans MT" w:hAnsi="Gill Sans MT" w:cstheme="minorHAnsi"/>
                <w:lang w:val="en-GB"/>
              </w:rPr>
              <w:t xml:space="preserve">at Surkhet eye hospital </w:t>
            </w:r>
            <w:r w:rsidR="00042ABF" w:rsidRPr="00346920">
              <w:rPr>
                <w:rFonts w:ascii="Gill Sans MT" w:hAnsi="Gill Sans MT" w:cstheme="minorHAnsi"/>
                <w:lang w:val="en-GB"/>
              </w:rPr>
              <w:t>under BMZ subsidy</w:t>
            </w:r>
            <w:r w:rsidR="00B9649B">
              <w:rPr>
                <w:rFonts w:ascii="Gill Sans MT" w:hAnsi="Gill Sans MT" w:cstheme="minorHAnsi"/>
                <w:lang w:val="en-GB"/>
              </w:rPr>
              <w:t>.</w:t>
            </w:r>
          </w:p>
          <w:p w14:paraId="5AA6C64F" w14:textId="2584E9D4" w:rsidR="00C74A00" w:rsidRDefault="00C74A00" w:rsidP="00C74A00">
            <w:pPr>
              <w:spacing w:line="240" w:lineRule="auto"/>
              <w:jc w:val="both"/>
              <w:rPr>
                <w:rFonts w:ascii="Gill Sans MT" w:hAnsi="Gill Sans MT" w:cstheme="minorHAnsi"/>
                <w:lang w:val="en-GB"/>
              </w:rPr>
            </w:pPr>
            <w:r w:rsidRPr="00552CED">
              <w:rPr>
                <w:rFonts w:ascii="Gill Sans MT" w:hAnsi="Gill Sans MT" w:cstheme="minorHAnsi"/>
                <w:lang w:val="en-GB"/>
              </w:rPr>
              <w:t xml:space="preserve">Compared to 2021, surgical performance of </w:t>
            </w:r>
            <w:r w:rsidR="00445A37" w:rsidRPr="00552CED">
              <w:rPr>
                <w:rFonts w:ascii="Gill Sans MT" w:hAnsi="Gill Sans MT" w:cstheme="minorHAnsi"/>
                <w:lang w:val="en-GB"/>
              </w:rPr>
              <w:t xml:space="preserve">Surkhet eye </w:t>
            </w:r>
            <w:r w:rsidRPr="00552CED">
              <w:rPr>
                <w:rFonts w:ascii="Gill Sans MT" w:hAnsi="Gill Sans MT" w:cstheme="minorHAnsi"/>
                <w:lang w:val="en-GB"/>
              </w:rPr>
              <w:t>hospital</w:t>
            </w:r>
            <w:r w:rsidR="00823EC9" w:rsidRPr="00552CED">
              <w:rPr>
                <w:rFonts w:ascii="Gill Sans MT" w:hAnsi="Gill Sans MT" w:cstheme="minorHAnsi"/>
                <w:lang w:val="en-GB"/>
              </w:rPr>
              <w:t xml:space="preserve"> is</w:t>
            </w:r>
            <w:r w:rsidRPr="00552CED">
              <w:rPr>
                <w:rFonts w:ascii="Gill Sans MT" w:hAnsi="Gill Sans MT" w:cstheme="minorHAnsi"/>
                <w:lang w:val="en-GB"/>
              </w:rPr>
              <w:t xml:space="preserve"> less</w:t>
            </w:r>
            <w:r w:rsidR="00823EC9" w:rsidRPr="00552CED">
              <w:rPr>
                <w:rFonts w:ascii="Gill Sans MT" w:hAnsi="Gill Sans MT" w:cstheme="minorHAnsi"/>
                <w:lang w:val="en-GB"/>
              </w:rPr>
              <w:t xml:space="preserve"> in 2022</w:t>
            </w:r>
            <w:r w:rsidRPr="00552CED">
              <w:rPr>
                <w:rFonts w:ascii="Gill Sans MT" w:hAnsi="Gill Sans MT" w:cstheme="minorHAnsi"/>
                <w:lang w:val="en-GB"/>
              </w:rPr>
              <w:t xml:space="preserve"> because </w:t>
            </w:r>
            <w:r w:rsidR="00823EC9" w:rsidRPr="00552CED">
              <w:rPr>
                <w:rFonts w:ascii="Gill Sans MT" w:hAnsi="Gill Sans MT" w:cstheme="minorHAnsi"/>
                <w:lang w:val="en-GB"/>
              </w:rPr>
              <w:t xml:space="preserve">there were 2 </w:t>
            </w:r>
            <w:r w:rsidR="00552CED" w:rsidRPr="00552CED">
              <w:rPr>
                <w:rFonts w:ascii="Gill Sans MT" w:hAnsi="Gill Sans MT" w:cstheme="minorHAnsi"/>
                <w:lang w:val="en-GB"/>
              </w:rPr>
              <w:t>ophthalmologists</w:t>
            </w:r>
            <w:r w:rsidR="00823EC9" w:rsidRPr="00552CED">
              <w:rPr>
                <w:rFonts w:ascii="Gill Sans MT" w:hAnsi="Gill Sans MT" w:cstheme="minorHAnsi"/>
                <w:lang w:val="en-GB"/>
              </w:rPr>
              <w:t xml:space="preserve"> </w:t>
            </w:r>
            <w:r w:rsidR="00445A37" w:rsidRPr="00552CED">
              <w:rPr>
                <w:rFonts w:ascii="Gill Sans MT" w:hAnsi="Gill Sans MT" w:cstheme="minorHAnsi"/>
                <w:lang w:val="en-GB"/>
              </w:rPr>
              <w:t>working</w:t>
            </w:r>
            <w:r w:rsidR="0054040D" w:rsidRPr="00552CED">
              <w:rPr>
                <w:rFonts w:ascii="Gill Sans MT" w:hAnsi="Gill Sans MT" w:cstheme="minorHAnsi"/>
                <w:lang w:val="en-GB"/>
              </w:rPr>
              <w:t xml:space="preserve"> in 2021. S</w:t>
            </w:r>
            <w:r w:rsidRPr="00552CED">
              <w:rPr>
                <w:rFonts w:ascii="Gill Sans MT" w:hAnsi="Gill Sans MT" w:cstheme="minorHAnsi"/>
                <w:lang w:val="en-GB"/>
              </w:rPr>
              <w:t xml:space="preserve">enior eye surgeon left the hospital </w:t>
            </w:r>
            <w:r w:rsidR="0054040D" w:rsidRPr="00552CED">
              <w:rPr>
                <w:rFonts w:ascii="Gill Sans MT" w:hAnsi="Gill Sans MT" w:cstheme="minorHAnsi"/>
                <w:lang w:val="en-GB"/>
              </w:rPr>
              <w:t xml:space="preserve">early 2022 </w:t>
            </w:r>
            <w:r w:rsidRPr="00552CED">
              <w:rPr>
                <w:rFonts w:ascii="Gill Sans MT" w:hAnsi="Gill Sans MT" w:cstheme="minorHAnsi"/>
                <w:lang w:val="en-GB"/>
              </w:rPr>
              <w:t>and there was only one ophthalmologist till October 2022.</w:t>
            </w:r>
            <w:r w:rsidR="0054040D" w:rsidRPr="00552CED">
              <w:rPr>
                <w:rFonts w:ascii="Gill Sans MT" w:hAnsi="Gill Sans MT" w:cstheme="minorHAnsi"/>
                <w:lang w:val="en-GB"/>
              </w:rPr>
              <w:t xml:space="preserve"> As a result</w:t>
            </w:r>
            <w:r w:rsidR="00445A37" w:rsidRPr="00552CED">
              <w:rPr>
                <w:rFonts w:ascii="Gill Sans MT" w:hAnsi="Gill Sans MT" w:cstheme="minorHAnsi"/>
                <w:lang w:val="en-GB"/>
              </w:rPr>
              <w:t>,</w:t>
            </w:r>
            <w:r w:rsidR="0054040D" w:rsidRPr="00552CED">
              <w:rPr>
                <w:rFonts w:ascii="Gill Sans MT" w:hAnsi="Gill Sans MT" w:cstheme="minorHAnsi"/>
                <w:lang w:val="en-GB"/>
              </w:rPr>
              <w:t xml:space="preserve"> h</w:t>
            </w:r>
            <w:r w:rsidRPr="00552CED">
              <w:rPr>
                <w:rFonts w:ascii="Gill Sans MT" w:hAnsi="Gill Sans MT" w:cstheme="minorHAnsi"/>
                <w:lang w:val="en-GB"/>
              </w:rPr>
              <w:t>ospital</w:t>
            </w:r>
            <w:r w:rsidR="0054040D" w:rsidRPr="00552CED">
              <w:rPr>
                <w:rFonts w:ascii="Gill Sans MT" w:hAnsi="Gill Sans MT" w:cstheme="minorHAnsi"/>
                <w:lang w:val="en-GB"/>
              </w:rPr>
              <w:t xml:space="preserve"> could not provide surgical service whe</w:t>
            </w:r>
            <w:r w:rsidR="00552CED" w:rsidRPr="00552CED">
              <w:rPr>
                <w:rFonts w:ascii="Gill Sans MT" w:hAnsi="Gill Sans MT" w:cstheme="minorHAnsi"/>
                <w:lang w:val="en-GB"/>
              </w:rPr>
              <w:t>n</w:t>
            </w:r>
            <w:r w:rsidR="0054040D" w:rsidRPr="00552CED">
              <w:rPr>
                <w:rFonts w:ascii="Gill Sans MT" w:hAnsi="Gill Sans MT" w:cstheme="minorHAnsi"/>
                <w:lang w:val="en-GB"/>
              </w:rPr>
              <w:t xml:space="preserve"> </w:t>
            </w:r>
            <w:r w:rsidR="005A3E1F" w:rsidRPr="00552CED">
              <w:rPr>
                <w:rFonts w:ascii="Gill Sans MT" w:hAnsi="Gill Sans MT" w:cstheme="minorHAnsi"/>
                <w:lang w:val="en-GB"/>
              </w:rPr>
              <w:t xml:space="preserve">single </w:t>
            </w:r>
            <w:r w:rsidR="00552CED" w:rsidRPr="00552CED">
              <w:rPr>
                <w:rFonts w:ascii="Gill Sans MT" w:hAnsi="Gill Sans MT" w:cstheme="minorHAnsi"/>
                <w:lang w:val="en-GB"/>
              </w:rPr>
              <w:t>ophthalmologist</w:t>
            </w:r>
            <w:r w:rsidR="005A3E1F" w:rsidRPr="00552CED">
              <w:rPr>
                <w:rFonts w:ascii="Gill Sans MT" w:hAnsi="Gill Sans MT" w:cstheme="minorHAnsi"/>
                <w:lang w:val="en-GB"/>
              </w:rPr>
              <w:t xml:space="preserve"> mobilized for outreach camp.</w:t>
            </w:r>
            <w:r w:rsidRPr="00552CED">
              <w:rPr>
                <w:rFonts w:ascii="Gill Sans MT" w:hAnsi="Gill Sans MT" w:cstheme="minorHAnsi"/>
                <w:lang w:val="en-GB"/>
              </w:rPr>
              <w:t xml:space="preserve"> </w:t>
            </w:r>
          </w:p>
          <w:p w14:paraId="28528616" w14:textId="77777777" w:rsidR="00EE657A" w:rsidRPr="00346920" w:rsidRDefault="3FBC2F63" w:rsidP="00B9649B">
            <w:pPr>
              <w:spacing w:line="240" w:lineRule="auto"/>
              <w:jc w:val="both"/>
              <w:rPr>
                <w:rFonts w:ascii="Gill Sans MT" w:hAnsi="Gill Sans MT" w:cstheme="minorBidi"/>
                <w:lang w:val="en-GB"/>
              </w:rPr>
            </w:pPr>
            <w:r w:rsidRPr="00346920">
              <w:rPr>
                <w:rFonts w:ascii="Gill Sans MT" w:hAnsi="Gill Sans MT" w:cstheme="minorBidi"/>
                <w:lang w:val="en-GB"/>
              </w:rPr>
              <w:t xml:space="preserve">Due to geographical remoteness, lack of transportation, and peoples’ excessive dependence in outreach surgical camps, </w:t>
            </w:r>
            <w:r w:rsidR="3BB01963" w:rsidRPr="00346920">
              <w:rPr>
                <w:rFonts w:ascii="Gill Sans MT" w:hAnsi="Gill Sans MT" w:cstheme="minorBidi"/>
                <w:lang w:val="en-GB"/>
              </w:rPr>
              <w:t xml:space="preserve">many people </w:t>
            </w:r>
            <w:r w:rsidR="26018685" w:rsidRPr="00346920">
              <w:rPr>
                <w:rFonts w:ascii="Gill Sans MT" w:hAnsi="Gill Sans MT" w:cstheme="minorBidi"/>
                <w:lang w:val="en-GB"/>
              </w:rPr>
              <w:t>don’t</w:t>
            </w:r>
            <w:r w:rsidR="3BB01963" w:rsidRPr="00346920">
              <w:rPr>
                <w:rFonts w:ascii="Gill Sans MT" w:hAnsi="Gill Sans MT" w:cstheme="minorBidi"/>
                <w:lang w:val="en-GB"/>
              </w:rPr>
              <w:t xml:space="preserve"> visit base hospital (SE</w:t>
            </w:r>
            <w:r w:rsidR="26018685" w:rsidRPr="00346920">
              <w:rPr>
                <w:rFonts w:ascii="Gill Sans MT" w:hAnsi="Gill Sans MT" w:cstheme="minorBidi"/>
                <w:lang w:val="en-GB"/>
              </w:rPr>
              <w:t>H</w:t>
            </w:r>
            <w:r w:rsidR="3BB01963" w:rsidRPr="00346920">
              <w:rPr>
                <w:rFonts w:ascii="Gill Sans MT" w:hAnsi="Gill Sans MT" w:cstheme="minorBidi"/>
                <w:lang w:val="en-GB"/>
              </w:rPr>
              <w:t xml:space="preserve">) for eye surgeries. Among them who visit SEH for surgeries, if they are financially able to cover the cost of surgeries, they cover themselves, </w:t>
            </w:r>
            <w:r w:rsidR="26018685" w:rsidRPr="00346920">
              <w:rPr>
                <w:rFonts w:ascii="Gill Sans MT" w:hAnsi="Gill Sans MT" w:cstheme="minorBidi"/>
                <w:lang w:val="en-GB"/>
              </w:rPr>
              <w:t>those clients</w:t>
            </w:r>
            <w:r w:rsidR="3BB01963" w:rsidRPr="00346920">
              <w:rPr>
                <w:rFonts w:ascii="Gill Sans MT" w:hAnsi="Gill Sans MT" w:cstheme="minorBidi"/>
                <w:lang w:val="en-GB"/>
              </w:rPr>
              <w:t xml:space="preserve"> who have health insurance, their surgeries are covered by health insurance. If client from project district </w:t>
            </w:r>
            <w:r w:rsidR="26018685" w:rsidRPr="00346920">
              <w:rPr>
                <w:rFonts w:ascii="Gill Sans MT" w:hAnsi="Gill Sans MT" w:cstheme="minorBidi"/>
                <w:lang w:val="en-GB"/>
              </w:rPr>
              <w:t>is</w:t>
            </w:r>
            <w:r w:rsidR="3BB01963" w:rsidRPr="00346920">
              <w:rPr>
                <w:rFonts w:ascii="Gill Sans MT" w:hAnsi="Gill Sans MT" w:cstheme="minorBidi"/>
                <w:lang w:val="en-GB"/>
              </w:rPr>
              <w:t xml:space="preserve"> poor and unable to cover surger</w:t>
            </w:r>
            <w:r w:rsidR="5DB42F54" w:rsidRPr="00346920">
              <w:rPr>
                <w:rFonts w:ascii="Gill Sans MT" w:hAnsi="Gill Sans MT" w:cstheme="minorBidi"/>
                <w:lang w:val="en-GB"/>
              </w:rPr>
              <w:t>y</w:t>
            </w:r>
            <w:r w:rsidR="3BB01963" w:rsidRPr="00346920">
              <w:rPr>
                <w:rFonts w:ascii="Gill Sans MT" w:hAnsi="Gill Sans MT" w:cstheme="minorBidi"/>
                <w:lang w:val="en-GB"/>
              </w:rPr>
              <w:t xml:space="preserve"> cost then, surgeries are done under </w:t>
            </w:r>
            <w:r w:rsidR="26018685" w:rsidRPr="00346920">
              <w:rPr>
                <w:rFonts w:ascii="Gill Sans MT" w:hAnsi="Gill Sans MT" w:cstheme="minorBidi"/>
                <w:lang w:val="en-GB"/>
              </w:rPr>
              <w:t xml:space="preserve">project </w:t>
            </w:r>
            <w:r w:rsidR="3BB01963" w:rsidRPr="00346920">
              <w:rPr>
                <w:rFonts w:ascii="Gill Sans MT" w:hAnsi="Gill Sans MT" w:cstheme="minorBidi"/>
                <w:lang w:val="en-GB"/>
              </w:rPr>
              <w:t xml:space="preserve">subsidy scheme. </w:t>
            </w:r>
          </w:p>
        </w:tc>
      </w:tr>
    </w:tbl>
    <w:p w14:paraId="637E185A" w14:textId="77777777" w:rsidR="00373E48" w:rsidRPr="00346920" w:rsidRDefault="00373E48">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61B1" w14:paraId="48BDA9DF" w14:textId="77777777" w:rsidTr="000900BD">
        <w:trPr>
          <w:trHeight w:hRule="exact" w:val="397"/>
        </w:trPr>
        <w:tc>
          <w:tcPr>
            <w:tcW w:w="9776" w:type="dxa"/>
            <w:shd w:val="clear" w:color="auto" w:fill="auto"/>
          </w:tcPr>
          <w:p w14:paraId="77792F47" w14:textId="77777777" w:rsidR="0093798F" w:rsidRPr="00346920" w:rsidRDefault="00036422" w:rsidP="0093798F">
            <w:pPr>
              <w:pStyle w:val="Listenabsatz"/>
              <w:numPr>
                <w:ilvl w:val="2"/>
                <w:numId w:val="17"/>
              </w:numPr>
              <w:ind w:left="597" w:hanging="597"/>
              <w:jc w:val="both"/>
              <w:rPr>
                <w:rFonts w:ascii="Gill Sans MT" w:hAnsi="Gill Sans MT" w:cstheme="minorHAnsi"/>
                <w:b/>
                <w:bCs/>
                <w:lang w:val="en-US"/>
              </w:rPr>
            </w:pPr>
            <w:r w:rsidRPr="00346920">
              <w:rPr>
                <w:rFonts w:ascii="Gill Sans MT" w:hAnsi="Gill Sans MT" w:cstheme="minorHAnsi"/>
                <w:b/>
                <w:bCs/>
                <w:lang w:val="en-US"/>
              </w:rPr>
              <w:t xml:space="preserve">Implementation </w:t>
            </w:r>
            <w:r w:rsidR="00E21C4B" w:rsidRPr="00346920">
              <w:rPr>
                <w:rFonts w:ascii="Gill Sans MT" w:hAnsi="Gill Sans MT" w:cstheme="minorHAnsi"/>
                <w:b/>
                <w:bCs/>
                <w:lang w:val="en-US"/>
              </w:rPr>
              <w:t xml:space="preserve">of cataract </w:t>
            </w:r>
            <w:r w:rsidR="003F4394" w:rsidRPr="00346920">
              <w:rPr>
                <w:rFonts w:ascii="Gill Sans MT" w:hAnsi="Gill Sans MT" w:cstheme="minorHAnsi"/>
                <w:b/>
                <w:bCs/>
                <w:lang w:val="en-US"/>
              </w:rPr>
              <w:t xml:space="preserve">surgery campaigns </w:t>
            </w:r>
            <w:r w:rsidR="0093798F" w:rsidRPr="00346920">
              <w:rPr>
                <w:rFonts w:ascii="Gill Sans MT" w:hAnsi="Gill Sans MT" w:cstheme="minorHAnsi"/>
                <w:b/>
                <w:bCs/>
                <w:lang w:val="en-US"/>
              </w:rPr>
              <w:t>in remote regio</w:t>
            </w:r>
            <w:r w:rsidR="001B49D5" w:rsidRPr="00346920">
              <w:rPr>
                <w:rFonts w:ascii="Gill Sans MT" w:hAnsi="Gill Sans MT" w:cstheme="minorHAnsi"/>
                <w:b/>
                <w:bCs/>
                <w:lang w:val="en-US"/>
              </w:rPr>
              <w:t>ns</w:t>
            </w:r>
          </w:p>
          <w:p w14:paraId="7F17A263" w14:textId="77777777" w:rsidR="00EE657A" w:rsidRPr="00346920" w:rsidRDefault="00EE657A" w:rsidP="000900BD">
            <w:pPr>
              <w:rPr>
                <w:rFonts w:ascii="Gill Sans MT" w:hAnsi="Gill Sans MT" w:cstheme="minorHAnsi"/>
                <w:lang w:val="en-US"/>
              </w:rPr>
            </w:pPr>
          </w:p>
        </w:tc>
      </w:tr>
      <w:tr w:rsidR="00EE657A" w:rsidRPr="008B61B1" w14:paraId="6FA4840A" w14:textId="77777777" w:rsidTr="00E04608">
        <w:trPr>
          <w:trHeight w:hRule="exact" w:val="4366"/>
        </w:trPr>
        <w:tc>
          <w:tcPr>
            <w:tcW w:w="9776" w:type="dxa"/>
            <w:shd w:val="clear" w:color="auto" w:fill="auto"/>
          </w:tcPr>
          <w:p w14:paraId="2F2ABE3C" w14:textId="77777777" w:rsidR="00676B3D" w:rsidRPr="00BB2271" w:rsidRDefault="0022292D" w:rsidP="00676B3D">
            <w:pPr>
              <w:jc w:val="both"/>
              <w:rPr>
                <w:rFonts w:ascii="Gill Sans MT" w:eastAsia="Verdana" w:hAnsi="Gill Sans MT" w:cs="Verdana"/>
                <w:bCs/>
                <w:lang w:val="en-GB"/>
              </w:rPr>
            </w:pPr>
            <w:r>
              <w:rPr>
                <w:rFonts w:ascii="Gill Sans MT" w:hAnsi="Gill Sans MT" w:cstheme="minorHAnsi"/>
                <w:lang w:val="en-GB"/>
              </w:rPr>
              <w:t xml:space="preserve">In 2022, </w:t>
            </w:r>
            <w:r w:rsidR="00676B3D" w:rsidRPr="00BB2271">
              <w:rPr>
                <w:rFonts w:ascii="Gill Sans MT" w:hAnsi="Gill Sans MT" w:cstheme="minorHAnsi"/>
                <w:lang w:val="en-GB"/>
              </w:rPr>
              <w:t>14</w:t>
            </w:r>
            <w:r w:rsidR="00676B3D" w:rsidRPr="00BB2271">
              <w:rPr>
                <w:rFonts w:ascii="Gill Sans MT" w:eastAsia="Verdana" w:hAnsi="Gill Sans MT" w:cs="Verdana"/>
                <w:bCs/>
                <w:lang w:val="en-GB"/>
              </w:rPr>
              <w:t xml:space="preserve"> cataract surgical camps were conducted in </w:t>
            </w:r>
            <w:proofErr w:type="spellStart"/>
            <w:r w:rsidR="00676B3D" w:rsidRPr="00BB2271">
              <w:rPr>
                <w:rFonts w:ascii="Gill Sans MT" w:eastAsia="Verdana" w:hAnsi="Gill Sans MT" w:cs="Verdana"/>
                <w:bCs/>
                <w:lang w:val="en-GB"/>
              </w:rPr>
              <w:t>Dailekh</w:t>
            </w:r>
            <w:proofErr w:type="spellEnd"/>
            <w:r w:rsidR="00676B3D" w:rsidRPr="00BB2271">
              <w:rPr>
                <w:rFonts w:ascii="Gill Sans MT" w:eastAsia="Verdana" w:hAnsi="Gill Sans MT" w:cs="Verdana"/>
                <w:bCs/>
                <w:lang w:val="en-GB"/>
              </w:rPr>
              <w:t xml:space="preserve">, </w:t>
            </w:r>
            <w:proofErr w:type="spellStart"/>
            <w:r w:rsidR="00676B3D" w:rsidRPr="00BB2271">
              <w:rPr>
                <w:rFonts w:ascii="Gill Sans MT" w:eastAsia="Verdana" w:hAnsi="Gill Sans MT" w:cs="Verdana"/>
                <w:bCs/>
                <w:lang w:val="en-GB"/>
              </w:rPr>
              <w:t>Surkhet</w:t>
            </w:r>
            <w:proofErr w:type="spellEnd"/>
            <w:r w:rsidR="00676B3D" w:rsidRPr="00BB2271">
              <w:rPr>
                <w:rFonts w:ascii="Gill Sans MT" w:eastAsia="Verdana" w:hAnsi="Gill Sans MT" w:cs="Verdana"/>
                <w:bCs/>
                <w:lang w:val="en-GB"/>
              </w:rPr>
              <w:t xml:space="preserve">, </w:t>
            </w:r>
            <w:proofErr w:type="spellStart"/>
            <w:r w:rsidR="00676B3D" w:rsidRPr="00BB2271">
              <w:rPr>
                <w:rFonts w:ascii="Gill Sans MT" w:eastAsia="Verdana" w:hAnsi="Gill Sans MT" w:cs="Verdana"/>
                <w:bCs/>
                <w:lang w:val="en-GB"/>
              </w:rPr>
              <w:t>Jumla</w:t>
            </w:r>
            <w:proofErr w:type="spellEnd"/>
            <w:r w:rsidR="00676B3D" w:rsidRPr="00BB2271">
              <w:rPr>
                <w:rFonts w:ascii="Gill Sans MT" w:eastAsia="Verdana" w:hAnsi="Gill Sans MT" w:cs="Verdana"/>
                <w:bCs/>
                <w:lang w:val="en-GB"/>
              </w:rPr>
              <w:t xml:space="preserve"> and Mugu districts with technical support by NRCS </w:t>
            </w:r>
            <w:proofErr w:type="spellStart"/>
            <w:r w:rsidR="00676B3D" w:rsidRPr="00BB2271">
              <w:rPr>
                <w:rFonts w:ascii="Gill Sans MT" w:eastAsia="Verdana" w:hAnsi="Gill Sans MT" w:cs="Verdana"/>
                <w:bCs/>
                <w:lang w:val="en-GB"/>
              </w:rPr>
              <w:t>Surkhet</w:t>
            </w:r>
            <w:proofErr w:type="spellEnd"/>
            <w:r w:rsidR="00676B3D" w:rsidRPr="00BB2271">
              <w:rPr>
                <w:rFonts w:ascii="Gill Sans MT" w:eastAsia="Verdana" w:hAnsi="Gill Sans MT" w:cs="Verdana"/>
                <w:bCs/>
                <w:lang w:val="en-GB"/>
              </w:rPr>
              <w:t xml:space="preserve"> Eye Hospital (10 camps), NNJS Himalaya Eye Hospital (3 camps) and NNJS </w:t>
            </w:r>
            <w:proofErr w:type="spellStart"/>
            <w:r w:rsidR="00676B3D" w:rsidRPr="00BB2271">
              <w:rPr>
                <w:rFonts w:ascii="Gill Sans MT" w:eastAsia="Verdana" w:hAnsi="Gill Sans MT" w:cs="Verdana"/>
                <w:bCs/>
                <w:lang w:val="en-GB"/>
              </w:rPr>
              <w:t>Fatebal</w:t>
            </w:r>
            <w:proofErr w:type="spellEnd"/>
            <w:r w:rsidR="00676B3D" w:rsidRPr="00BB2271">
              <w:rPr>
                <w:rFonts w:ascii="Gill Sans MT" w:eastAsia="Verdana" w:hAnsi="Gill Sans MT" w:cs="Verdana"/>
                <w:bCs/>
                <w:lang w:val="en-GB"/>
              </w:rPr>
              <w:t xml:space="preserve"> Eye Hospital (1 camp) under the financial support from </w:t>
            </w:r>
            <w:proofErr w:type="spellStart"/>
            <w:r w:rsidR="00676B3D" w:rsidRPr="00BB2271">
              <w:rPr>
                <w:rFonts w:ascii="Gill Sans MT" w:eastAsia="Verdana" w:hAnsi="Gill Sans MT" w:cs="Verdana"/>
                <w:bCs/>
                <w:lang w:val="en-GB"/>
              </w:rPr>
              <w:t>BMZ</w:t>
            </w:r>
            <w:proofErr w:type="spellEnd"/>
            <w:r w:rsidR="00676B3D" w:rsidRPr="00BB2271">
              <w:rPr>
                <w:rFonts w:ascii="Gill Sans MT" w:eastAsia="Verdana" w:hAnsi="Gill Sans MT" w:cs="Verdana"/>
                <w:bCs/>
                <w:lang w:val="en-GB"/>
              </w:rPr>
              <w:t xml:space="preserve"> HEALTH RIGHT Project. </w:t>
            </w:r>
          </w:p>
          <w:p w14:paraId="15D0BEB2" w14:textId="77777777" w:rsidR="00676B3D" w:rsidRPr="00BB2271" w:rsidRDefault="00676B3D" w:rsidP="00676B3D">
            <w:pPr>
              <w:spacing w:before="240"/>
              <w:jc w:val="both"/>
              <w:rPr>
                <w:rFonts w:ascii="Gill Sans MT" w:eastAsia="Verdana" w:hAnsi="Gill Sans MT" w:cs="Verdana"/>
                <w:bCs/>
                <w:lang w:val="en-GB"/>
              </w:rPr>
            </w:pPr>
            <w:r w:rsidRPr="00BB2271">
              <w:rPr>
                <w:rFonts w:ascii="Gill Sans MT" w:eastAsia="Verdana" w:hAnsi="Gill Sans MT" w:cs="Verdana"/>
                <w:bCs/>
                <w:lang w:val="en-GB"/>
              </w:rPr>
              <w:t>A total of 1505 cataract surgeries of 766 Men and 739 Women were performed. Out of 1505 surgeries, a total of 51cataract surgeries of 29 Men and 22 Women belonged to the persons with disabilities.</w:t>
            </w:r>
          </w:p>
          <w:p w14:paraId="04305D4D" w14:textId="77777777" w:rsidR="00676B3D" w:rsidRPr="00BB2271" w:rsidRDefault="00676B3D" w:rsidP="00676B3D">
            <w:pPr>
              <w:spacing w:before="240"/>
              <w:jc w:val="both"/>
              <w:rPr>
                <w:rFonts w:ascii="Gill Sans MT" w:eastAsia="Verdana" w:hAnsi="Gill Sans MT" w:cs="Verdana"/>
                <w:bCs/>
                <w:lang w:val="en-GB"/>
              </w:rPr>
            </w:pPr>
            <w:r w:rsidRPr="00BB2271">
              <w:rPr>
                <w:rFonts w:ascii="Gill Sans MT" w:eastAsia="Verdana" w:hAnsi="Gill Sans MT" w:cs="Verdana"/>
                <w:bCs/>
                <w:lang w:val="en-GB"/>
              </w:rPr>
              <w:t xml:space="preserve">Prior to conducting the surgical camps, the project team, the NRCS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Eye Hospital team, NNJS Himalaya Eye Hospital team an NNJS </w:t>
            </w:r>
            <w:proofErr w:type="spellStart"/>
            <w:r w:rsidRPr="00BB2271">
              <w:rPr>
                <w:rFonts w:ascii="Gill Sans MT" w:eastAsia="Verdana" w:hAnsi="Gill Sans MT" w:cs="Verdana"/>
                <w:bCs/>
                <w:lang w:val="en-GB"/>
              </w:rPr>
              <w:t>Fatebal</w:t>
            </w:r>
            <w:proofErr w:type="spellEnd"/>
            <w:r w:rsidRPr="00BB2271">
              <w:rPr>
                <w:rFonts w:ascii="Gill Sans MT" w:eastAsia="Verdana" w:hAnsi="Gill Sans MT" w:cs="Verdana"/>
                <w:bCs/>
                <w:lang w:val="en-GB"/>
              </w:rPr>
              <w:t xml:space="preserve"> Eye Hospital planned, coordinated with the local </w:t>
            </w:r>
            <w:proofErr w:type="gramStart"/>
            <w:r w:rsidRPr="00BB2271">
              <w:rPr>
                <w:rFonts w:ascii="Gill Sans MT" w:eastAsia="Verdana" w:hAnsi="Gill Sans MT" w:cs="Verdana"/>
                <w:bCs/>
                <w:lang w:val="en-GB"/>
              </w:rPr>
              <w:t>stakeholders</w:t>
            </w:r>
            <w:proofErr w:type="gramEnd"/>
            <w:r w:rsidRPr="00BB2271">
              <w:rPr>
                <w:rFonts w:ascii="Gill Sans MT" w:eastAsia="Verdana" w:hAnsi="Gill Sans MT" w:cs="Verdana"/>
                <w:bCs/>
                <w:lang w:val="en-GB"/>
              </w:rPr>
              <w:t xml:space="preserve"> and finalized the sites for cataract </w:t>
            </w:r>
            <w:proofErr w:type="spellStart"/>
            <w:r w:rsidRPr="00BB2271">
              <w:rPr>
                <w:rFonts w:ascii="Gill Sans MT" w:eastAsia="Verdana" w:hAnsi="Gill Sans MT" w:cs="Verdana"/>
                <w:bCs/>
                <w:lang w:val="en-GB"/>
              </w:rPr>
              <w:t>prescreening</w:t>
            </w:r>
            <w:proofErr w:type="spellEnd"/>
            <w:r w:rsidRPr="00BB2271">
              <w:rPr>
                <w:rFonts w:ascii="Gill Sans MT" w:eastAsia="Verdana" w:hAnsi="Gill Sans MT" w:cs="Verdana"/>
                <w:bCs/>
                <w:lang w:val="en-GB"/>
              </w:rPr>
              <w:t xml:space="preserve"> and surgical camps.</w:t>
            </w:r>
          </w:p>
          <w:p w14:paraId="4E781403" w14:textId="77777777" w:rsidR="00EE5910" w:rsidRPr="00346920" w:rsidRDefault="00676B3D" w:rsidP="00676B3D">
            <w:pPr>
              <w:spacing w:line="240" w:lineRule="auto"/>
              <w:jc w:val="both"/>
              <w:rPr>
                <w:rFonts w:ascii="Gill Sans MT" w:hAnsi="Gill Sans MT" w:cstheme="minorHAnsi"/>
                <w:lang w:val="en-GB"/>
              </w:rPr>
            </w:pPr>
            <w:r w:rsidRPr="00BB2271">
              <w:rPr>
                <w:rFonts w:ascii="Gill Sans MT" w:eastAsia="Verdana" w:hAnsi="Gill Sans MT" w:cs="Verdana"/>
                <w:bCs/>
                <w:lang w:val="en-GB"/>
              </w:rPr>
              <w:t xml:space="preserve">In the year 2022, a total of </w:t>
            </w:r>
            <w:r w:rsidR="00F66F18" w:rsidRPr="00BB2271">
              <w:rPr>
                <w:rFonts w:ascii="Gill Sans MT" w:eastAsia="Verdana" w:hAnsi="Gill Sans MT" w:cs="Verdana"/>
                <w:bCs/>
                <w:lang w:val="en-GB"/>
              </w:rPr>
              <w:t>68</w:t>
            </w:r>
            <w:r w:rsidRPr="00BB2271">
              <w:rPr>
                <w:rFonts w:ascii="Gill Sans MT" w:eastAsia="Verdana" w:hAnsi="Gill Sans MT" w:cs="Verdana"/>
                <w:bCs/>
                <w:lang w:val="en-GB"/>
              </w:rPr>
              <w:t xml:space="preserve"> cataract screening camps were conducted for implementing the planned </w:t>
            </w:r>
            <w:r w:rsidR="00F66F18" w:rsidRPr="00BB2271">
              <w:rPr>
                <w:rFonts w:ascii="Gill Sans MT" w:eastAsia="Verdana" w:hAnsi="Gill Sans MT" w:cs="Verdana"/>
                <w:bCs/>
                <w:lang w:val="en-GB"/>
              </w:rPr>
              <w:t>14</w:t>
            </w:r>
            <w:r w:rsidRPr="00BB2271">
              <w:rPr>
                <w:rFonts w:ascii="Gill Sans MT" w:eastAsia="Verdana" w:hAnsi="Gill Sans MT" w:cs="Verdana"/>
                <w:bCs/>
                <w:lang w:val="en-GB"/>
              </w:rPr>
              <w:t xml:space="preserve"> surgical outreach camps. Through the screening camps, a total of </w:t>
            </w:r>
            <w:r w:rsidR="00F66F18" w:rsidRPr="00BB2271">
              <w:rPr>
                <w:rFonts w:ascii="Gill Sans MT" w:eastAsia="Verdana" w:hAnsi="Gill Sans MT" w:cs="Verdana"/>
                <w:bCs/>
                <w:lang w:val="en-GB"/>
              </w:rPr>
              <w:t xml:space="preserve">6091 </w:t>
            </w:r>
            <w:r w:rsidRPr="00BB2271">
              <w:rPr>
                <w:rFonts w:ascii="Gill Sans MT" w:eastAsia="Verdana" w:hAnsi="Gill Sans MT" w:cs="Verdana"/>
                <w:bCs/>
                <w:lang w:val="en-GB"/>
              </w:rPr>
              <w:t>community people (</w:t>
            </w:r>
            <w:r w:rsidR="00F66F18" w:rsidRPr="00BB2271">
              <w:rPr>
                <w:rFonts w:ascii="Gill Sans MT" w:eastAsia="Verdana" w:hAnsi="Gill Sans MT" w:cs="Verdana"/>
                <w:bCs/>
                <w:lang w:val="en-GB"/>
              </w:rPr>
              <w:t xml:space="preserve">2560 </w:t>
            </w:r>
            <w:r w:rsidRPr="00BB2271">
              <w:rPr>
                <w:rFonts w:ascii="Gill Sans MT" w:eastAsia="Verdana" w:hAnsi="Gill Sans MT" w:cs="Verdana"/>
                <w:bCs/>
                <w:lang w:val="en-GB"/>
              </w:rPr>
              <w:t xml:space="preserve">Men and </w:t>
            </w:r>
            <w:r w:rsidR="00F66F18" w:rsidRPr="00BB2271">
              <w:rPr>
                <w:rFonts w:ascii="Gill Sans MT" w:eastAsia="Verdana" w:hAnsi="Gill Sans MT" w:cs="Verdana"/>
                <w:bCs/>
                <w:lang w:val="en-GB"/>
              </w:rPr>
              <w:t>3531</w:t>
            </w:r>
            <w:r w:rsidRPr="00BB2271">
              <w:rPr>
                <w:rFonts w:ascii="Gill Sans MT" w:eastAsia="Verdana" w:hAnsi="Gill Sans MT" w:cs="Verdana"/>
                <w:bCs/>
                <w:lang w:val="en-GB"/>
              </w:rPr>
              <w:t xml:space="preserve"> Women) got eye care services. Out </w:t>
            </w:r>
            <w:r w:rsidR="00F66F18" w:rsidRPr="00BB2271">
              <w:rPr>
                <w:rFonts w:ascii="Gill Sans MT" w:eastAsia="Verdana" w:hAnsi="Gill Sans MT" w:cs="Verdana"/>
                <w:bCs/>
                <w:lang w:val="en-GB"/>
              </w:rPr>
              <w:t>6091</w:t>
            </w:r>
            <w:r w:rsidRPr="00BB2271">
              <w:rPr>
                <w:rFonts w:ascii="Gill Sans MT" w:eastAsia="Verdana" w:hAnsi="Gill Sans MT" w:cs="Verdana"/>
                <w:bCs/>
                <w:lang w:val="en-GB"/>
              </w:rPr>
              <w:t xml:space="preserve"> people, a total of 95 persons with disabilities (43 Men and 52 Women) were able to access the outreach eye care services through the screening camps.</w:t>
            </w:r>
          </w:p>
        </w:tc>
      </w:tr>
    </w:tbl>
    <w:p w14:paraId="156A6261" w14:textId="00D15D3F" w:rsidR="00FD74CB" w:rsidRDefault="00FD74CB" w:rsidP="007F58D6">
      <w:pPr>
        <w:rPr>
          <w:rFonts w:ascii="Gill Sans MT" w:hAnsi="Gill Sans MT" w:cstheme="minorHAnsi"/>
          <w:b/>
          <w:bCs/>
          <w:u w:val="single"/>
          <w:lang w:val="en-US"/>
        </w:rPr>
      </w:pPr>
    </w:p>
    <w:p w14:paraId="7AF2DA7A" w14:textId="51B47B0C" w:rsidR="000B5440" w:rsidRDefault="000B5440" w:rsidP="007F58D6">
      <w:pPr>
        <w:rPr>
          <w:rFonts w:ascii="Gill Sans MT" w:hAnsi="Gill Sans MT" w:cstheme="minorHAnsi"/>
          <w:b/>
          <w:bCs/>
          <w:u w:val="single"/>
          <w:lang w:val="en-US"/>
        </w:rPr>
      </w:pPr>
    </w:p>
    <w:p w14:paraId="13E162FD" w14:textId="489F3F67" w:rsidR="000B5440" w:rsidRDefault="000B5440" w:rsidP="007F58D6">
      <w:pPr>
        <w:rPr>
          <w:rFonts w:ascii="Gill Sans MT" w:hAnsi="Gill Sans MT" w:cstheme="minorHAnsi"/>
          <w:b/>
          <w:bCs/>
          <w:u w:val="single"/>
          <w:lang w:val="en-US"/>
        </w:rPr>
      </w:pPr>
    </w:p>
    <w:p w14:paraId="205034CD" w14:textId="400662E8" w:rsidR="000B5440" w:rsidRDefault="000B5440" w:rsidP="007F58D6">
      <w:pPr>
        <w:rPr>
          <w:rFonts w:ascii="Gill Sans MT" w:hAnsi="Gill Sans MT" w:cstheme="minorHAnsi"/>
          <w:b/>
          <w:bCs/>
          <w:u w:val="single"/>
          <w:lang w:val="en-US"/>
        </w:rPr>
      </w:pPr>
    </w:p>
    <w:p w14:paraId="500D2E3B" w14:textId="15CC84E3" w:rsidR="000B5440" w:rsidRDefault="000B5440" w:rsidP="007F58D6">
      <w:pPr>
        <w:rPr>
          <w:rFonts w:ascii="Gill Sans MT" w:hAnsi="Gill Sans MT" w:cstheme="minorHAnsi"/>
          <w:b/>
          <w:bCs/>
          <w:u w:val="single"/>
          <w:lang w:val="en-US"/>
        </w:rPr>
      </w:pPr>
    </w:p>
    <w:p w14:paraId="6212A9D7" w14:textId="77777777" w:rsidR="004E12D9" w:rsidRDefault="004E12D9" w:rsidP="007F58D6">
      <w:pPr>
        <w:rPr>
          <w:rFonts w:ascii="Gill Sans MT" w:hAnsi="Gill Sans MT" w:cstheme="minorHAnsi"/>
          <w:b/>
          <w:bCs/>
          <w:u w:val="single"/>
          <w:lang w:val="en-US"/>
        </w:rPr>
      </w:pPr>
    </w:p>
    <w:p w14:paraId="1076E6A6" w14:textId="77777777" w:rsidR="000B5440" w:rsidRPr="00346920" w:rsidRDefault="000B5440" w:rsidP="007F58D6">
      <w:pPr>
        <w:rPr>
          <w:rFonts w:ascii="Gill Sans MT" w:hAnsi="Gill Sans MT" w:cstheme="minorHAnsi"/>
          <w:b/>
          <w:bCs/>
          <w:u w:val="single"/>
          <w:lang w:val="en-US"/>
        </w:rPr>
      </w:pPr>
    </w:p>
    <w:tbl>
      <w:tblPr>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6"/>
      </w:tblGrid>
      <w:tr w:rsidR="0093798F" w:rsidRPr="00346920" w14:paraId="493A8351" w14:textId="77777777" w:rsidTr="004E12D9">
        <w:trPr>
          <w:trHeight w:hRule="exact" w:val="416"/>
        </w:trPr>
        <w:tc>
          <w:tcPr>
            <w:tcW w:w="10096" w:type="dxa"/>
            <w:shd w:val="clear" w:color="auto" w:fill="auto"/>
          </w:tcPr>
          <w:p w14:paraId="2D4CE8B3" w14:textId="77777777" w:rsidR="0093798F" w:rsidRPr="00346920" w:rsidRDefault="001B49D5" w:rsidP="00487396">
            <w:pPr>
              <w:pStyle w:val="Listenabsatz"/>
              <w:numPr>
                <w:ilvl w:val="2"/>
                <w:numId w:val="17"/>
              </w:numPr>
              <w:ind w:left="597" w:hanging="597"/>
              <w:jc w:val="both"/>
              <w:rPr>
                <w:rFonts w:ascii="Gill Sans MT" w:hAnsi="Gill Sans MT" w:cstheme="minorHAnsi"/>
                <w:b/>
                <w:bCs/>
                <w:lang w:val="en-US"/>
              </w:rPr>
            </w:pPr>
            <w:r w:rsidRPr="00346920">
              <w:rPr>
                <w:rFonts w:ascii="Gill Sans MT" w:hAnsi="Gill Sans MT" w:cstheme="minorHAnsi"/>
                <w:b/>
                <w:bCs/>
                <w:lang w:val="en-US"/>
              </w:rPr>
              <w:lastRenderedPageBreak/>
              <w:t>Ear surgery campaigns</w:t>
            </w:r>
          </w:p>
          <w:p w14:paraId="7A87DD1C" w14:textId="77777777" w:rsidR="0093798F" w:rsidRPr="00346920" w:rsidRDefault="0093798F" w:rsidP="00487396">
            <w:pPr>
              <w:rPr>
                <w:rFonts w:ascii="Gill Sans MT" w:hAnsi="Gill Sans MT" w:cstheme="minorHAnsi"/>
                <w:lang w:val="en-US"/>
              </w:rPr>
            </w:pPr>
          </w:p>
        </w:tc>
      </w:tr>
      <w:tr w:rsidR="0093798F" w:rsidRPr="008B61B1" w14:paraId="373AE401" w14:textId="77777777" w:rsidTr="004E12D9">
        <w:trPr>
          <w:trHeight w:hRule="exact" w:val="5410"/>
        </w:trPr>
        <w:tc>
          <w:tcPr>
            <w:tcW w:w="10096" w:type="dxa"/>
            <w:shd w:val="clear" w:color="auto" w:fill="auto"/>
          </w:tcPr>
          <w:p w14:paraId="64CC95E9" w14:textId="77777777" w:rsidR="00C610D9" w:rsidRPr="00BB2271" w:rsidRDefault="00960D57" w:rsidP="00AF262D">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In </w:t>
            </w:r>
            <w:r w:rsidR="00C610D9" w:rsidRPr="00BB2271">
              <w:rPr>
                <w:rFonts w:ascii="Gill Sans MT" w:eastAsia="Verdana" w:hAnsi="Gill Sans MT" w:cs="Verdana"/>
                <w:bCs/>
                <w:lang w:val="en-GB"/>
              </w:rPr>
              <w:t>2022,</w:t>
            </w:r>
            <w:r w:rsidRPr="00BB2271">
              <w:rPr>
                <w:rFonts w:ascii="Gill Sans MT" w:eastAsia="Verdana" w:hAnsi="Gill Sans MT" w:cs="Verdana"/>
                <w:bCs/>
                <w:lang w:val="en-GB"/>
              </w:rPr>
              <w:t xml:space="preserve"> a total of </w:t>
            </w:r>
            <w:r w:rsidR="00C610D9" w:rsidRPr="00BB2271">
              <w:rPr>
                <w:rFonts w:ascii="Gill Sans MT" w:eastAsia="Verdana" w:hAnsi="Gill Sans MT" w:cs="Verdana"/>
                <w:bCs/>
                <w:lang w:val="en-GB"/>
              </w:rPr>
              <w:t>49</w:t>
            </w:r>
            <w:r w:rsidRPr="00BB2271">
              <w:rPr>
                <w:rFonts w:ascii="Gill Sans MT" w:eastAsia="Verdana" w:hAnsi="Gill Sans MT" w:cs="Verdana"/>
                <w:bCs/>
                <w:lang w:val="en-GB"/>
              </w:rPr>
              <w:t xml:space="preserve"> ear surgeries of 10 Men, 1</w:t>
            </w:r>
            <w:r w:rsidR="00C610D9" w:rsidRPr="00BB2271">
              <w:rPr>
                <w:rFonts w:ascii="Gill Sans MT" w:eastAsia="Verdana" w:hAnsi="Gill Sans MT" w:cs="Verdana"/>
                <w:bCs/>
                <w:lang w:val="en-GB"/>
              </w:rPr>
              <w:t>5</w:t>
            </w:r>
            <w:r w:rsidRPr="00BB2271">
              <w:rPr>
                <w:rFonts w:ascii="Gill Sans MT" w:eastAsia="Verdana" w:hAnsi="Gill Sans MT" w:cs="Verdana"/>
                <w:bCs/>
                <w:lang w:val="en-GB"/>
              </w:rPr>
              <w:t xml:space="preserve"> Women, 1</w:t>
            </w:r>
            <w:r w:rsidR="00C610D9" w:rsidRPr="00BB2271">
              <w:rPr>
                <w:rFonts w:ascii="Gill Sans MT" w:eastAsia="Verdana" w:hAnsi="Gill Sans MT" w:cs="Verdana"/>
                <w:bCs/>
                <w:lang w:val="en-GB"/>
              </w:rPr>
              <w:t>6</w:t>
            </w:r>
            <w:r w:rsidRPr="00BB2271">
              <w:rPr>
                <w:rFonts w:ascii="Gill Sans MT" w:eastAsia="Verdana" w:hAnsi="Gill Sans MT" w:cs="Verdana"/>
                <w:bCs/>
                <w:lang w:val="en-GB"/>
              </w:rPr>
              <w:t xml:space="preserve"> Boys and </w:t>
            </w:r>
            <w:r w:rsidR="00C610D9" w:rsidRPr="00BB2271">
              <w:rPr>
                <w:rFonts w:ascii="Gill Sans MT" w:eastAsia="Verdana" w:hAnsi="Gill Sans MT" w:cs="Verdana"/>
                <w:bCs/>
                <w:lang w:val="en-GB"/>
              </w:rPr>
              <w:t>8</w:t>
            </w:r>
            <w:r w:rsidRPr="00BB2271">
              <w:rPr>
                <w:rFonts w:ascii="Gill Sans MT" w:eastAsia="Verdana" w:hAnsi="Gill Sans MT" w:cs="Verdana"/>
                <w:bCs/>
                <w:lang w:val="en-GB"/>
              </w:rPr>
              <w:t xml:space="preserve"> Girls were conducted at the ENT Department of Province Hospital.</w:t>
            </w:r>
            <w:r w:rsidR="00C610D9" w:rsidRPr="00BB2271">
              <w:rPr>
                <w:rFonts w:ascii="Gill Sans MT" w:eastAsia="Verdana" w:hAnsi="Gill Sans MT" w:cs="Verdana"/>
                <w:bCs/>
                <w:lang w:val="en-GB"/>
              </w:rPr>
              <w:t xml:space="preserve"> </w:t>
            </w:r>
            <w:r w:rsidRPr="00BB2271">
              <w:rPr>
                <w:rFonts w:ascii="Gill Sans MT" w:eastAsia="Verdana" w:hAnsi="Gill Sans MT" w:cs="Verdana"/>
                <w:bCs/>
                <w:lang w:val="en-GB"/>
              </w:rPr>
              <w:t>Out of them</w:t>
            </w:r>
            <w:r w:rsidR="0082681A" w:rsidRPr="00BB2271">
              <w:rPr>
                <w:rFonts w:ascii="Gill Sans MT" w:eastAsia="Verdana" w:hAnsi="Gill Sans MT" w:cs="Verdana"/>
                <w:bCs/>
                <w:lang w:val="en-GB"/>
              </w:rPr>
              <w:t>,</w:t>
            </w:r>
            <w:r w:rsidR="00234C50" w:rsidRPr="00BB2271">
              <w:rPr>
                <w:rFonts w:ascii="Gill Sans MT" w:eastAsia="Verdana" w:hAnsi="Gill Sans MT" w:cs="Verdana"/>
                <w:bCs/>
                <w:lang w:val="en-GB"/>
              </w:rPr>
              <w:t xml:space="preserve"> </w:t>
            </w:r>
            <w:r w:rsidR="00C610D9" w:rsidRPr="00BB2271">
              <w:rPr>
                <w:rFonts w:ascii="Gill Sans MT" w:eastAsia="Verdana" w:hAnsi="Gill Sans MT" w:cs="Verdana"/>
                <w:bCs/>
                <w:lang w:val="en-GB"/>
              </w:rPr>
              <w:t xml:space="preserve">15 </w:t>
            </w:r>
            <w:r w:rsidR="00234C50" w:rsidRPr="00BB2271">
              <w:rPr>
                <w:rFonts w:ascii="Gill Sans MT" w:eastAsia="Verdana" w:hAnsi="Gill Sans MT" w:cs="Verdana"/>
                <w:bCs/>
                <w:lang w:val="en-GB"/>
              </w:rPr>
              <w:t xml:space="preserve">ear surgeries of 5 men, </w:t>
            </w:r>
            <w:proofErr w:type="gramStart"/>
            <w:r w:rsidR="00C610D9" w:rsidRPr="00BB2271">
              <w:rPr>
                <w:rFonts w:ascii="Gill Sans MT" w:eastAsia="Verdana" w:hAnsi="Gill Sans MT" w:cs="Verdana"/>
                <w:bCs/>
                <w:lang w:val="en-GB"/>
              </w:rPr>
              <w:t>5</w:t>
            </w:r>
            <w:r w:rsidR="00234C50" w:rsidRPr="00BB2271">
              <w:rPr>
                <w:rFonts w:ascii="Gill Sans MT" w:eastAsia="Verdana" w:hAnsi="Gill Sans MT" w:cs="Verdana"/>
                <w:bCs/>
                <w:lang w:val="en-GB"/>
              </w:rPr>
              <w:t xml:space="preserve"> woman</w:t>
            </w:r>
            <w:proofErr w:type="gramEnd"/>
            <w:r w:rsidR="00234C50" w:rsidRPr="00BB2271">
              <w:rPr>
                <w:rFonts w:ascii="Gill Sans MT" w:eastAsia="Verdana" w:hAnsi="Gill Sans MT" w:cs="Verdana"/>
                <w:bCs/>
                <w:lang w:val="en-GB"/>
              </w:rPr>
              <w:t>, 1 boy</w:t>
            </w:r>
            <w:r w:rsidR="00C610D9" w:rsidRPr="00BB2271">
              <w:rPr>
                <w:rFonts w:ascii="Gill Sans MT" w:eastAsia="Verdana" w:hAnsi="Gill Sans MT" w:cs="Verdana"/>
                <w:bCs/>
                <w:lang w:val="en-GB"/>
              </w:rPr>
              <w:t xml:space="preserve"> and 4 Girls</w:t>
            </w:r>
            <w:r w:rsidR="00234C50" w:rsidRPr="00BB2271">
              <w:rPr>
                <w:rFonts w:ascii="Gill Sans MT" w:eastAsia="Verdana" w:hAnsi="Gill Sans MT" w:cs="Verdana"/>
                <w:bCs/>
                <w:lang w:val="en-GB"/>
              </w:rPr>
              <w:t xml:space="preserve">) were conducted under the </w:t>
            </w:r>
            <w:proofErr w:type="spellStart"/>
            <w:r w:rsidR="00234C50" w:rsidRPr="00BB2271">
              <w:rPr>
                <w:rFonts w:ascii="Gill Sans MT" w:eastAsia="Verdana" w:hAnsi="Gill Sans MT" w:cs="Verdana"/>
                <w:bCs/>
                <w:lang w:val="en-GB"/>
              </w:rPr>
              <w:t>BMZ</w:t>
            </w:r>
            <w:proofErr w:type="spellEnd"/>
            <w:r w:rsidR="00234C50" w:rsidRPr="00BB2271">
              <w:rPr>
                <w:rFonts w:ascii="Gill Sans MT" w:eastAsia="Verdana" w:hAnsi="Gill Sans MT" w:cs="Verdana"/>
                <w:bCs/>
                <w:lang w:val="en-GB"/>
              </w:rPr>
              <w:t xml:space="preserve"> subsidy support.</w:t>
            </w:r>
            <w:r w:rsidR="00335459" w:rsidRPr="00BB2271">
              <w:rPr>
                <w:rFonts w:ascii="Gill Sans MT" w:eastAsia="Verdana" w:hAnsi="Gill Sans MT" w:cs="Verdana"/>
                <w:bCs/>
                <w:lang w:val="en-GB"/>
              </w:rPr>
              <w:t xml:space="preserve"> </w:t>
            </w:r>
          </w:p>
          <w:p w14:paraId="70B443DB" w14:textId="55E38842" w:rsidR="00AF262D" w:rsidRPr="00BB2271" w:rsidRDefault="004F3FF4" w:rsidP="00AF262D">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Similarly, 17 </w:t>
            </w:r>
            <w:proofErr w:type="spellStart"/>
            <w:r w:rsidRPr="00BB2271">
              <w:rPr>
                <w:rFonts w:ascii="Gill Sans MT" w:eastAsia="Verdana" w:hAnsi="Gill Sans MT" w:cs="Verdana"/>
                <w:bCs/>
                <w:lang w:val="en-GB"/>
              </w:rPr>
              <w:t>surgeires</w:t>
            </w:r>
            <w:proofErr w:type="spellEnd"/>
            <w:r w:rsidRPr="00BB2271">
              <w:rPr>
                <w:rFonts w:ascii="Gill Sans MT" w:eastAsia="Verdana" w:hAnsi="Gill Sans MT" w:cs="Verdana"/>
                <w:bCs/>
                <w:lang w:val="en-GB"/>
              </w:rPr>
              <w:t xml:space="preserve"> were performed in 2021</w:t>
            </w:r>
            <w:r w:rsidR="00C610D9" w:rsidRPr="00BB2271">
              <w:rPr>
                <w:rFonts w:ascii="Gill Sans MT" w:eastAsia="Verdana" w:hAnsi="Gill Sans MT" w:cs="Verdana"/>
                <w:bCs/>
                <w:lang w:val="en-GB"/>
              </w:rPr>
              <w:t xml:space="preserve"> under </w:t>
            </w:r>
            <w:proofErr w:type="spellStart"/>
            <w:r w:rsidR="00C610D9" w:rsidRPr="00BB2271">
              <w:rPr>
                <w:rFonts w:ascii="Gill Sans MT" w:eastAsia="Verdana" w:hAnsi="Gill Sans MT" w:cs="Verdana"/>
                <w:bCs/>
                <w:lang w:val="en-GB"/>
              </w:rPr>
              <w:t>BMZ</w:t>
            </w:r>
            <w:proofErr w:type="spellEnd"/>
            <w:r w:rsidR="00C610D9" w:rsidRPr="00BB2271">
              <w:rPr>
                <w:rFonts w:ascii="Gill Sans MT" w:eastAsia="Verdana" w:hAnsi="Gill Sans MT" w:cs="Verdana"/>
                <w:bCs/>
                <w:lang w:val="en-GB"/>
              </w:rPr>
              <w:t xml:space="preserve"> subsidy</w:t>
            </w:r>
            <w:r w:rsidRPr="00BB2271">
              <w:rPr>
                <w:rFonts w:ascii="Gill Sans MT" w:eastAsia="Verdana" w:hAnsi="Gill Sans MT" w:cs="Verdana"/>
                <w:bCs/>
                <w:lang w:val="en-GB"/>
              </w:rPr>
              <w:t xml:space="preserve">. </w:t>
            </w:r>
          </w:p>
          <w:p w14:paraId="4E9C2563" w14:textId="77777777" w:rsidR="00AF262D" w:rsidRPr="00BB2271" w:rsidRDefault="00AF262D" w:rsidP="00AF262D">
            <w:pPr>
              <w:spacing w:line="240" w:lineRule="auto"/>
              <w:jc w:val="both"/>
              <w:rPr>
                <w:rFonts w:ascii="Gill Sans MT" w:eastAsia="Verdana" w:hAnsi="Gill Sans MT" w:cs="Verdana"/>
                <w:bCs/>
                <w:lang w:val="en-GB"/>
              </w:rPr>
            </w:pPr>
            <w:proofErr w:type="gramStart"/>
            <w:r w:rsidRPr="00BB2271">
              <w:rPr>
                <w:rFonts w:ascii="Gill Sans MT" w:eastAsia="Verdana" w:hAnsi="Gill Sans MT" w:cs="Verdana"/>
                <w:bCs/>
                <w:lang w:val="en-GB"/>
              </w:rPr>
              <w:t>So</w:t>
            </w:r>
            <w:proofErr w:type="gramEnd"/>
            <w:r w:rsidRPr="00BB2271">
              <w:rPr>
                <w:rFonts w:ascii="Gill Sans MT" w:eastAsia="Verdana" w:hAnsi="Gill Sans MT" w:cs="Verdana"/>
                <w:bCs/>
                <w:lang w:val="en-GB"/>
              </w:rPr>
              <w:t xml:space="preserve"> a total of </w:t>
            </w:r>
            <w:r w:rsidR="00DA3390" w:rsidRPr="00BB2271">
              <w:rPr>
                <w:rFonts w:ascii="Gill Sans MT" w:eastAsia="Verdana" w:hAnsi="Gill Sans MT" w:cs="Verdana"/>
                <w:bCs/>
                <w:lang w:val="en-GB"/>
              </w:rPr>
              <w:t>32</w:t>
            </w:r>
            <w:r w:rsidRPr="00BB2271">
              <w:rPr>
                <w:rFonts w:ascii="Gill Sans MT" w:eastAsia="Verdana" w:hAnsi="Gill Sans MT" w:cs="Verdana"/>
                <w:bCs/>
                <w:lang w:val="en-GB"/>
              </w:rPr>
              <w:t xml:space="preserve"> ear surgeries have been conducted at province hospital under the </w:t>
            </w:r>
            <w:proofErr w:type="spellStart"/>
            <w:r w:rsidRPr="00BB2271">
              <w:rPr>
                <w:rFonts w:ascii="Gill Sans MT" w:eastAsia="Verdana" w:hAnsi="Gill Sans MT" w:cs="Verdana"/>
                <w:bCs/>
                <w:lang w:val="en-GB"/>
              </w:rPr>
              <w:t>BMZ</w:t>
            </w:r>
            <w:proofErr w:type="spellEnd"/>
            <w:r w:rsidRPr="00BB2271">
              <w:rPr>
                <w:rFonts w:ascii="Gill Sans MT" w:eastAsia="Verdana" w:hAnsi="Gill Sans MT" w:cs="Verdana"/>
                <w:bCs/>
                <w:lang w:val="en-GB"/>
              </w:rPr>
              <w:t xml:space="preserve"> </w:t>
            </w:r>
            <w:r w:rsidR="006F22F1" w:rsidRPr="00BB2271">
              <w:rPr>
                <w:rFonts w:ascii="Gill Sans MT" w:eastAsia="Verdana" w:hAnsi="Gill Sans MT" w:cs="Verdana"/>
                <w:bCs/>
                <w:lang w:val="en-GB"/>
              </w:rPr>
              <w:t>subsidy</w:t>
            </w:r>
            <w:r w:rsidR="00DA3390" w:rsidRPr="00BB2271">
              <w:rPr>
                <w:rFonts w:ascii="Gill Sans MT" w:eastAsia="Verdana" w:hAnsi="Gill Sans MT" w:cs="Verdana"/>
                <w:bCs/>
                <w:lang w:val="en-GB"/>
              </w:rPr>
              <w:t xml:space="preserve"> till December 2022.</w:t>
            </w:r>
          </w:p>
          <w:p w14:paraId="5753387B" w14:textId="77777777" w:rsidR="00DA3390" w:rsidRDefault="00DA3390" w:rsidP="00AF262D">
            <w:pPr>
              <w:spacing w:line="240" w:lineRule="auto"/>
              <w:jc w:val="both"/>
              <w:rPr>
                <w:rFonts w:ascii="Gill Sans MT" w:eastAsia="Verdana" w:hAnsi="Gill Sans MT" w:cs="Verdana"/>
                <w:b/>
              </w:rPr>
            </w:pPr>
            <w:r w:rsidRPr="00DA3390">
              <w:rPr>
                <w:rFonts w:ascii="Gill Sans MT" w:eastAsia="Verdana" w:hAnsi="Gill Sans MT" w:cs="Verdana"/>
                <w:b/>
              </w:rPr>
              <w:t>Challenges</w:t>
            </w:r>
          </w:p>
          <w:p w14:paraId="63EE1A10" w14:textId="1A10198E" w:rsidR="00DA3390" w:rsidRPr="00BB2271" w:rsidRDefault="00DA3390" w:rsidP="00DA3390">
            <w:pPr>
              <w:pStyle w:val="Listenabsatz"/>
              <w:numPr>
                <w:ilvl w:val="0"/>
                <w:numId w:val="32"/>
              </w:num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All types of ear surgeries cannot be performed at the de</w:t>
            </w:r>
            <w:r w:rsidR="00C03C4D" w:rsidRPr="00BB2271">
              <w:rPr>
                <w:rFonts w:ascii="Gill Sans MT" w:eastAsia="Verdana" w:hAnsi="Gill Sans MT" w:cs="Verdana"/>
                <w:bCs/>
                <w:lang w:val="en-GB"/>
              </w:rPr>
              <w:t>p</w:t>
            </w:r>
            <w:r w:rsidRPr="00BB2271">
              <w:rPr>
                <w:rFonts w:ascii="Gill Sans MT" w:eastAsia="Verdana" w:hAnsi="Gill Sans MT" w:cs="Verdana"/>
                <w:bCs/>
                <w:lang w:val="en-GB"/>
              </w:rPr>
              <w:t xml:space="preserve">artment due to </w:t>
            </w:r>
            <w:r w:rsidR="00C03C4D" w:rsidRPr="00BB2271">
              <w:rPr>
                <w:rFonts w:ascii="Gill Sans MT" w:eastAsia="Verdana" w:hAnsi="Gill Sans MT" w:cs="Verdana"/>
                <w:bCs/>
                <w:lang w:val="en-GB"/>
              </w:rPr>
              <w:t xml:space="preserve">not availability of all kind of medical logistic in department and </w:t>
            </w:r>
            <w:proofErr w:type="spellStart"/>
            <w:proofErr w:type="gramStart"/>
            <w:r w:rsidR="00C03C4D" w:rsidRPr="00BB2271">
              <w:rPr>
                <w:rFonts w:ascii="Gill Sans MT" w:eastAsia="Verdana" w:hAnsi="Gill Sans MT" w:cs="Verdana"/>
                <w:bCs/>
                <w:lang w:val="en-GB"/>
              </w:rPr>
              <w:t>skillfull</w:t>
            </w:r>
            <w:proofErr w:type="spellEnd"/>
            <w:r w:rsidR="00C03C4D" w:rsidRPr="00BB2271">
              <w:rPr>
                <w:rFonts w:ascii="Gill Sans MT" w:eastAsia="Verdana" w:hAnsi="Gill Sans MT" w:cs="Verdana"/>
                <w:bCs/>
                <w:lang w:val="en-GB"/>
              </w:rPr>
              <w:t xml:space="preserve">  human</w:t>
            </w:r>
            <w:proofErr w:type="gramEnd"/>
            <w:r w:rsidR="00C03C4D" w:rsidRPr="00BB2271">
              <w:rPr>
                <w:rFonts w:ascii="Gill Sans MT" w:eastAsia="Verdana" w:hAnsi="Gill Sans MT" w:cs="Verdana"/>
                <w:bCs/>
                <w:lang w:val="en-GB"/>
              </w:rPr>
              <w:t xml:space="preserve"> resource. As a </w:t>
            </w:r>
            <w:proofErr w:type="gramStart"/>
            <w:r w:rsidR="00C03C4D" w:rsidRPr="00BB2271">
              <w:rPr>
                <w:rFonts w:ascii="Gill Sans MT" w:eastAsia="Verdana" w:hAnsi="Gill Sans MT" w:cs="Verdana"/>
                <w:bCs/>
                <w:lang w:val="en-GB"/>
              </w:rPr>
              <w:t>result</w:t>
            </w:r>
            <w:proofErr w:type="gramEnd"/>
            <w:r w:rsidR="00C03C4D" w:rsidRPr="00BB2271">
              <w:rPr>
                <w:rFonts w:ascii="Gill Sans MT" w:eastAsia="Verdana" w:hAnsi="Gill Sans MT" w:cs="Verdana"/>
                <w:bCs/>
                <w:lang w:val="en-GB"/>
              </w:rPr>
              <w:t xml:space="preserve"> </w:t>
            </w:r>
            <w:proofErr w:type="spellStart"/>
            <w:r w:rsidR="00C03C4D" w:rsidRPr="00BB2271">
              <w:rPr>
                <w:rFonts w:ascii="Gill Sans MT" w:eastAsia="Verdana" w:hAnsi="Gill Sans MT" w:cs="Verdana"/>
                <w:bCs/>
                <w:lang w:val="en-GB"/>
              </w:rPr>
              <w:t>karnali</w:t>
            </w:r>
            <w:proofErr w:type="spellEnd"/>
            <w:r w:rsidR="00C03C4D" w:rsidRPr="00BB2271">
              <w:rPr>
                <w:rFonts w:ascii="Gill Sans MT" w:eastAsia="Verdana" w:hAnsi="Gill Sans MT" w:cs="Verdana"/>
                <w:bCs/>
                <w:lang w:val="en-GB"/>
              </w:rPr>
              <w:t xml:space="preserve"> provincial hospital can provide very limited ear surgical services. </w:t>
            </w:r>
          </w:p>
          <w:p w14:paraId="52F13FF2" w14:textId="41191357" w:rsidR="00C03C4D" w:rsidRPr="00BB2271" w:rsidRDefault="005D56BD" w:rsidP="00DA3390">
            <w:pPr>
              <w:pStyle w:val="Listenabsatz"/>
              <w:numPr>
                <w:ilvl w:val="0"/>
                <w:numId w:val="32"/>
              </w:num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It is challenging to organize surgical camp for ear surgeries in remote districts, because ear surgeries demand 15to 30 days prior pre-surgical medication of ear to be ready for surgery that demand prior identification and treatment of </w:t>
            </w:r>
            <w:proofErr w:type="gramStart"/>
            <w:r w:rsidRPr="00BB2271">
              <w:rPr>
                <w:rFonts w:ascii="Gill Sans MT" w:eastAsia="Verdana" w:hAnsi="Gill Sans MT" w:cs="Verdana"/>
                <w:bCs/>
                <w:lang w:val="en-GB"/>
              </w:rPr>
              <w:t>case</w:t>
            </w:r>
            <w:proofErr w:type="gramEnd"/>
            <w:r w:rsidRPr="00BB2271">
              <w:rPr>
                <w:rFonts w:ascii="Gill Sans MT" w:eastAsia="Verdana" w:hAnsi="Gill Sans MT" w:cs="Verdana"/>
                <w:bCs/>
                <w:lang w:val="en-GB"/>
              </w:rPr>
              <w:t xml:space="preserve"> which is not possible from camp, operation setup for ear </w:t>
            </w:r>
            <w:proofErr w:type="spellStart"/>
            <w:r w:rsidRPr="00BB2271">
              <w:rPr>
                <w:rFonts w:ascii="Gill Sans MT" w:eastAsia="Verdana" w:hAnsi="Gill Sans MT" w:cs="Verdana"/>
                <w:bCs/>
                <w:lang w:val="en-GB"/>
              </w:rPr>
              <w:t>surgies</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cant</w:t>
            </w:r>
            <w:proofErr w:type="spellEnd"/>
            <w:r w:rsidRPr="00BB2271">
              <w:rPr>
                <w:rFonts w:ascii="Gill Sans MT" w:eastAsia="Verdana" w:hAnsi="Gill Sans MT" w:cs="Verdana"/>
                <w:bCs/>
                <w:lang w:val="en-GB"/>
              </w:rPr>
              <w:t xml:space="preserve"> be done in other than hospital setting because it requires strict infection </w:t>
            </w:r>
            <w:proofErr w:type="spellStart"/>
            <w:r w:rsidRPr="00BB2271">
              <w:rPr>
                <w:rFonts w:ascii="Gill Sans MT" w:eastAsia="Verdana" w:hAnsi="Gill Sans MT" w:cs="Verdana"/>
                <w:bCs/>
                <w:lang w:val="en-GB"/>
              </w:rPr>
              <w:t>prevension</w:t>
            </w:r>
            <w:proofErr w:type="spellEnd"/>
            <w:r w:rsidRPr="00BB2271">
              <w:rPr>
                <w:rFonts w:ascii="Gill Sans MT" w:eastAsia="Verdana" w:hAnsi="Gill Sans MT" w:cs="Verdana"/>
                <w:bCs/>
                <w:lang w:val="en-GB"/>
              </w:rPr>
              <w:t xml:space="preserve"> and special </w:t>
            </w:r>
            <w:proofErr w:type="spellStart"/>
            <w:r w:rsidRPr="00BB2271">
              <w:rPr>
                <w:rFonts w:ascii="Gill Sans MT" w:eastAsia="Verdana" w:hAnsi="Gill Sans MT" w:cs="Verdana"/>
                <w:bCs/>
                <w:lang w:val="en-GB"/>
              </w:rPr>
              <w:t>equipments</w:t>
            </w:r>
            <w:proofErr w:type="spellEnd"/>
            <w:r w:rsidRPr="00BB2271">
              <w:rPr>
                <w:rFonts w:ascii="Gill Sans MT" w:eastAsia="Verdana" w:hAnsi="Gill Sans MT" w:cs="Verdana"/>
                <w:bCs/>
                <w:lang w:val="en-GB"/>
              </w:rPr>
              <w:t>.</w:t>
            </w:r>
          </w:p>
          <w:p w14:paraId="5CAED17B" w14:textId="01C3F612" w:rsidR="00DA3390" w:rsidRPr="00BB2271" w:rsidRDefault="00DA3390" w:rsidP="00DA3390">
            <w:pPr>
              <w:pStyle w:val="Listenabsatz"/>
              <w:numPr>
                <w:ilvl w:val="0"/>
                <w:numId w:val="32"/>
              </w:num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The </w:t>
            </w:r>
            <w:r w:rsidR="005D56BD" w:rsidRPr="00BB2271">
              <w:rPr>
                <w:rFonts w:ascii="Gill Sans MT" w:eastAsia="Verdana" w:hAnsi="Gill Sans MT" w:cs="Verdana"/>
                <w:bCs/>
                <w:lang w:val="en-GB"/>
              </w:rPr>
              <w:t xml:space="preserve">cost of ear surgeries is high even in </w:t>
            </w:r>
            <w:proofErr w:type="spellStart"/>
            <w:r w:rsidR="005D56BD" w:rsidRPr="00BB2271">
              <w:rPr>
                <w:rFonts w:ascii="Gill Sans MT" w:eastAsia="Verdana" w:hAnsi="Gill Sans MT" w:cs="Verdana"/>
                <w:bCs/>
                <w:lang w:val="en-GB"/>
              </w:rPr>
              <w:t>governemtn</w:t>
            </w:r>
            <w:proofErr w:type="spellEnd"/>
            <w:r w:rsidR="005D56BD" w:rsidRPr="00BB2271">
              <w:rPr>
                <w:rFonts w:ascii="Gill Sans MT" w:eastAsia="Verdana" w:hAnsi="Gill Sans MT" w:cs="Verdana"/>
                <w:bCs/>
                <w:lang w:val="en-GB"/>
              </w:rPr>
              <w:t xml:space="preserve"> hospital. </w:t>
            </w:r>
            <w:r w:rsidRPr="00BB2271">
              <w:rPr>
                <w:rFonts w:ascii="Gill Sans MT" w:eastAsia="Verdana" w:hAnsi="Gill Sans MT" w:cs="Verdana"/>
                <w:bCs/>
                <w:lang w:val="en-GB"/>
              </w:rPr>
              <w:t xml:space="preserve">subsidy amount provisioned under the </w:t>
            </w:r>
            <w:proofErr w:type="spellStart"/>
            <w:r w:rsidRPr="00BB2271">
              <w:rPr>
                <w:rFonts w:ascii="Gill Sans MT" w:eastAsia="Verdana" w:hAnsi="Gill Sans MT" w:cs="Verdana"/>
                <w:bCs/>
                <w:lang w:val="en-GB"/>
              </w:rPr>
              <w:t>BMZ</w:t>
            </w:r>
            <w:proofErr w:type="spellEnd"/>
            <w:r w:rsidRPr="00BB2271">
              <w:rPr>
                <w:rFonts w:ascii="Gill Sans MT" w:eastAsia="Verdana" w:hAnsi="Gill Sans MT" w:cs="Verdana"/>
                <w:bCs/>
                <w:lang w:val="en-GB"/>
              </w:rPr>
              <w:t xml:space="preserve"> project is less likely to encourage</w:t>
            </w:r>
            <w:r w:rsidR="005D56BD" w:rsidRPr="00BB2271">
              <w:rPr>
                <w:rFonts w:ascii="Gill Sans MT" w:eastAsia="Verdana" w:hAnsi="Gill Sans MT" w:cs="Verdana"/>
                <w:bCs/>
                <w:lang w:val="en-GB"/>
              </w:rPr>
              <w:t xml:space="preserve"> poor</w:t>
            </w:r>
            <w:r w:rsidRPr="00BB2271">
              <w:rPr>
                <w:rFonts w:ascii="Gill Sans MT" w:eastAsia="Verdana" w:hAnsi="Gill Sans MT" w:cs="Verdana"/>
                <w:bCs/>
                <w:lang w:val="en-GB"/>
              </w:rPr>
              <w:t xml:space="preserve"> </w:t>
            </w:r>
            <w:r w:rsidR="005D56BD" w:rsidRPr="00BB2271">
              <w:rPr>
                <w:rFonts w:ascii="Gill Sans MT" w:eastAsia="Verdana" w:hAnsi="Gill Sans MT" w:cs="Verdana"/>
                <w:bCs/>
                <w:lang w:val="en-GB"/>
              </w:rPr>
              <w:t>client</w:t>
            </w:r>
            <w:r w:rsidRPr="00BB2271">
              <w:rPr>
                <w:rFonts w:ascii="Gill Sans MT" w:eastAsia="Verdana" w:hAnsi="Gill Sans MT" w:cs="Verdana"/>
                <w:bCs/>
                <w:lang w:val="en-GB"/>
              </w:rPr>
              <w:t xml:space="preserve"> </w:t>
            </w:r>
            <w:r w:rsidR="005D56BD" w:rsidRPr="00BB2271">
              <w:rPr>
                <w:rFonts w:ascii="Gill Sans MT" w:eastAsia="Verdana" w:hAnsi="Gill Sans MT" w:cs="Verdana"/>
                <w:bCs/>
                <w:lang w:val="en-GB"/>
              </w:rPr>
              <w:t>for</w:t>
            </w:r>
            <w:r w:rsidRPr="00BB2271">
              <w:rPr>
                <w:rFonts w:ascii="Gill Sans MT" w:eastAsia="Verdana" w:hAnsi="Gill Sans MT" w:cs="Verdana"/>
                <w:bCs/>
                <w:lang w:val="en-GB"/>
              </w:rPr>
              <w:t xml:space="preserve"> ear </w:t>
            </w:r>
            <w:proofErr w:type="gramStart"/>
            <w:r w:rsidRPr="00BB2271">
              <w:rPr>
                <w:rFonts w:ascii="Gill Sans MT" w:eastAsia="Verdana" w:hAnsi="Gill Sans MT" w:cs="Verdana"/>
                <w:bCs/>
                <w:lang w:val="en-GB"/>
              </w:rPr>
              <w:t>surgeries</w:t>
            </w:r>
            <w:proofErr w:type="gramEnd"/>
            <w:r w:rsidRPr="00BB2271">
              <w:rPr>
                <w:rFonts w:ascii="Gill Sans MT" w:eastAsia="Verdana" w:hAnsi="Gill Sans MT" w:cs="Verdana"/>
                <w:bCs/>
                <w:lang w:val="en-GB"/>
              </w:rPr>
              <w:t xml:space="preserve"> </w:t>
            </w:r>
          </w:p>
          <w:p w14:paraId="39A73227" w14:textId="77777777" w:rsidR="00DA3390" w:rsidRPr="00BB2271" w:rsidRDefault="00DA3390" w:rsidP="00AF262D">
            <w:pPr>
              <w:spacing w:line="240" w:lineRule="auto"/>
              <w:jc w:val="both"/>
              <w:rPr>
                <w:rFonts w:ascii="Gill Sans MT" w:eastAsia="Verdana" w:hAnsi="Gill Sans MT" w:cs="Verdana"/>
                <w:bCs/>
                <w:lang w:val="en-GB"/>
              </w:rPr>
            </w:pPr>
          </w:p>
          <w:p w14:paraId="5E3BCD2B" w14:textId="77777777" w:rsidR="0093798F" w:rsidRPr="00346920" w:rsidRDefault="00AF262D" w:rsidP="00487396">
            <w:pPr>
              <w:spacing w:after="0" w:line="240" w:lineRule="auto"/>
              <w:jc w:val="both"/>
              <w:rPr>
                <w:rFonts w:ascii="Gill Sans MT" w:hAnsi="Gill Sans MT" w:cstheme="minorHAnsi"/>
                <w:lang w:val="en-GB"/>
              </w:rPr>
            </w:pPr>
            <w:r>
              <w:rPr>
                <w:rFonts w:ascii="Gill Sans MT" w:hAnsi="Gill Sans MT" w:cstheme="minorHAnsi"/>
                <w:lang w:val="en-GB"/>
              </w:rPr>
              <w:t xml:space="preserve">   </w:t>
            </w:r>
          </w:p>
        </w:tc>
      </w:tr>
    </w:tbl>
    <w:p w14:paraId="6949DE17" w14:textId="77777777" w:rsidR="0008797F" w:rsidRPr="00346920" w:rsidRDefault="0008797F" w:rsidP="007F58D6">
      <w:pPr>
        <w:rPr>
          <w:rFonts w:ascii="Gill Sans MT" w:hAnsi="Gill Sans MT" w:cstheme="minorHAnsi"/>
          <w:b/>
          <w:bCs/>
          <w:u w:val="single"/>
          <w:lang w:val="en-US"/>
        </w:rPr>
      </w:pPr>
    </w:p>
    <w:p w14:paraId="51DA0F7E" w14:textId="77777777" w:rsidR="007F58D6" w:rsidRPr="009101A5" w:rsidRDefault="00AC2784" w:rsidP="0097283E">
      <w:pPr>
        <w:pStyle w:val="Listenabsatz"/>
        <w:numPr>
          <w:ilvl w:val="1"/>
          <w:numId w:val="17"/>
        </w:numPr>
        <w:spacing w:after="0"/>
        <w:rPr>
          <w:rFonts w:ascii="Gill Sans MT" w:hAnsi="Gill Sans MT" w:cstheme="minorHAnsi"/>
          <w:b/>
          <w:bCs/>
          <w:u w:val="single"/>
          <w:lang w:val="en-US"/>
        </w:rPr>
      </w:pPr>
      <w:r w:rsidRPr="009101A5">
        <w:rPr>
          <w:rFonts w:ascii="Gill Sans MT" w:hAnsi="Gill Sans MT" w:cstheme="minorHAnsi"/>
          <w:b/>
          <w:bCs/>
          <w:u w:val="single"/>
          <w:lang w:val="en-US"/>
        </w:rPr>
        <w:t>Capacity development in the state health sector</w:t>
      </w:r>
    </w:p>
    <w:tbl>
      <w:tblPr>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6"/>
      </w:tblGrid>
      <w:tr w:rsidR="00EE657A" w:rsidRPr="008B61B1" w14:paraId="529E18CB" w14:textId="77777777" w:rsidTr="005D49EE">
        <w:trPr>
          <w:trHeight w:hRule="exact" w:val="361"/>
        </w:trPr>
        <w:tc>
          <w:tcPr>
            <w:tcW w:w="10376" w:type="dxa"/>
            <w:shd w:val="clear" w:color="auto" w:fill="auto"/>
          </w:tcPr>
          <w:p w14:paraId="356A85DC" w14:textId="270097C3" w:rsidR="00EE657A" w:rsidRPr="005D49EE" w:rsidRDefault="005F4EEE" w:rsidP="005D49EE">
            <w:pPr>
              <w:jc w:val="both"/>
              <w:rPr>
                <w:rFonts w:ascii="Gill Sans MT" w:hAnsi="Gill Sans MT" w:cstheme="minorHAnsi"/>
                <w:b/>
                <w:bCs/>
                <w:lang w:val="en-US"/>
              </w:rPr>
            </w:pPr>
            <w:r w:rsidRPr="009101A5">
              <w:rPr>
                <w:rFonts w:ascii="Gill Sans MT" w:hAnsi="Gill Sans MT" w:cstheme="minorHAnsi"/>
                <w:b/>
                <w:bCs/>
                <w:lang w:val="en-US"/>
              </w:rPr>
              <w:t>2.4.1 Training on maintenance of medical equipment</w:t>
            </w:r>
          </w:p>
        </w:tc>
      </w:tr>
      <w:tr w:rsidR="00EE657A" w:rsidRPr="008B61B1" w14:paraId="43BB40D2" w14:textId="77777777" w:rsidTr="005D49EE">
        <w:trPr>
          <w:trHeight w:hRule="exact" w:val="2251"/>
        </w:trPr>
        <w:tc>
          <w:tcPr>
            <w:tcW w:w="10376" w:type="dxa"/>
            <w:shd w:val="clear" w:color="auto" w:fill="auto"/>
          </w:tcPr>
          <w:p w14:paraId="162A15B7" w14:textId="3DD28583" w:rsidR="00EE657A" w:rsidRPr="00BB2271" w:rsidRDefault="00963B46" w:rsidP="00C35FEF">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NNJS explored the maintenance </w:t>
            </w:r>
            <w:proofErr w:type="spellStart"/>
            <w:r w:rsidRPr="00BB2271">
              <w:rPr>
                <w:rFonts w:ascii="Gill Sans MT" w:eastAsia="Verdana" w:hAnsi="Gill Sans MT" w:cs="Verdana"/>
                <w:bCs/>
                <w:lang w:val="en-GB"/>
              </w:rPr>
              <w:t>trainign</w:t>
            </w:r>
            <w:proofErr w:type="spellEnd"/>
            <w:r w:rsidRPr="00BB2271">
              <w:rPr>
                <w:rFonts w:ascii="Gill Sans MT" w:eastAsia="Verdana" w:hAnsi="Gill Sans MT" w:cs="Verdana"/>
                <w:bCs/>
                <w:lang w:val="en-GB"/>
              </w:rPr>
              <w:t xml:space="preserve"> institute in Nepal. We could not get institute that train people </w:t>
            </w:r>
            <w:r w:rsidR="00DB22FC" w:rsidRPr="00BB2271">
              <w:rPr>
                <w:rFonts w:ascii="Gill Sans MT" w:eastAsia="Verdana" w:hAnsi="Gill Sans MT" w:cs="Verdana"/>
                <w:bCs/>
                <w:lang w:val="en-GB"/>
              </w:rPr>
              <w:t>for</w:t>
            </w:r>
            <w:r w:rsidRPr="00BB2271">
              <w:rPr>
                <w:rFonts w:ascii="Gill Sans MT" w:eastAsia="Verdana" w:hAnsi="Gill Sans MT" w:cs="Verdana"/>
                <w:bCs/>
                <w:lang w:val="en-GB"/>
              </w:rPr>
              <w:t xml:space="preserve"> maintenance of medical equipment. </w:t>
            </w:r>
            <w:proofErr w:type="gramStart"/>
            <w:r w:rsidRPr="00BB2271">
              <w:rPr>
                <w:rFonts w:ascii="Gill Sans MT" w:eastAsia="Verdana" w:hAnsi="Gill Sans MT" w:cs="Verdana"/>
                <w:bCs/>
                <w:lang w:val="en-GB"/>
              </w:rPr>
              <w:t>So</w:t>
            </w:r>
            <w:proofErr w:type="gramEnd"/>
            <w:r w:rsidRPr="00BB2271">
              <w:rPr>
                <w:rFonts w:ascii="Gill Sans MT" w:eastAsia="Verdana" w:hAnsi="Gill Sans MT" w:cs="Verdana"/>
                <w:bCs/>
                <w:lang w:val="en-GB"/>
              </w:rPr>
              <w:t xml:space="preserve"> with approval from CBM, </w:t>
            </w:r>
            <w:r w:rsidR="00C35FEF" w:rsidRPr="00BB2271">
              <w:rPr>
                <w:rFonts w:ascii="Gill Sans MT" w:eastAsia="Verdana" w:hAnsi="Gill Sans MT" w:cs="Verdana"/>
                <w:bCs/>
                <w:lang w:val="en-GB"/>
              </w:rPr>
              <w:t xml:space="preserve">1 Ophthalmic Assistant from </w:t>
            </w:r>
            <w:proofErr w:type="spellStart"/>
            <w:r w:rsidR="00C35FEF" w:rsidRPr="00BB2271">
              <w:rPr>
                <w:rFonts w:ascii="Gill Sans MT" w:eastAsia="Verdana" w:hAnsi="Gill Sans MT" w:cs="Verdana"/>
                <w:bCs/>
                <w:lang w:val="en-GB"/>
              </w:rPr>
              <w:t>Surkhet</w:t>
            </w:r>
            <w:proofErr w:type="spellEnd"/>
            <w:r w:rsidR="00C35FEF" w:rsidRPr="00BB2271">
              <w:rPr>
                <w:rFonts w:ascii="Gill Sans MT" w:eastAsia="Verdana" w:hAnsi="Gill Sans MT" w:cs="Verdana"/>
                <w:bCs/>
                <w:lang w:val="en-GB"/>
              </w:rPr>
              <w:t xml:space="preserve"> Eye Hospital was sent to Arvind Eye Institute, </w:t>
            </w:r>
            <w:proofErr w:type="spellStart"/>
            <w:r w:rsidR="00C35FEF" w:rsidRPr="00BB2271">
              <w:rPr>
                <w:rFonts w:ascii="Gill Sans MT" w:eastAsia="Verdana" w:hAnsi="Gill Sans MT" w:cs="Verdana"/>
                <w:bCs/>
                <w:lang w:val="en-GB"/>
              </w:rPr>
              <w:t>Madhurai</w:t>
            </w:r>
            <w:proofErr w:type="spellEnd"/>
            <w:r w:rsidR="00C35FEF" w:rsidRPr="00BB2271">
              <w:rPr>
                <w:rFonts w:ascii="Gill Sans MT" w:eastAsia="Verdana" w:hAnsi="Gill Sans MT" w:cs="Verdana"/>
                <w:bCs/>
                <w:lang w:val="en-GB"/>
              </w:rPr>
              <w:t xml:space="preserve">, India </w:t>
            </w:r>
            <w:r w:rsidRPr="00BB2271">
              <w:rPr>
                <w:rFonts w:ascii="Gill Sans MT" w:eastAsia="Verdana" w:hAnsi="Gill Sans MT" w:cs="Verdana"/>
                <w:bCs/>
                <w:lang w:val="en-GB"/>
              </w:rPr>
              <w:t xml:space="preserve">for the same </w:t>
            </w:r>
            <w:r w:rsidR="00C35FEF" w:rsidRPr="00BB2271">
              <w:rPr>
                <w:rFonts w:ascii="Gill Sans MT" w:eastAsia="Verdana" w:hAnsi="Gill Sans MT" w:cs="Verdana"/>
                <w:bCs/>
                <w:lang w:val="en-GB"/>
              </w:rPr>
              <w:t>training</w:t>
            </w:r>
            <w:r w:rsidR="00DB22FC" w:rsidRPr="00BB2271">
              <w:rPr>
                <w:rFonts w:ascii="Gill Sans MT" w:eastAsia="Verdana" w:hAnsi="Gill Sans MT" w:cs="Verdana"/>
                <w:bCs/>
                <w:lang w:val="en-GB"/>
              </w:rPr>
              <w:t>.</w:t>
            </w:r>
            <w:r w:rsidR="00C35FEF" w:rsidRPr="00BB2271">
              <w:rPr>
                <w:rFonts w:ascii="Gill Sans MT" w:eastAsia="Verdana" w:hAnsi="Gill Sans MT" w:cs="Verdana"/>
                <w:bCs/>
                <w:lang w:val="en-GB"/>
              </w:rPr>
              <w:t xml:space="preserve"> </w:t>
            </w:r>
            <w:r w:rsidRPr="00BB2271">
              <w:rPr>
                <w:rFonts w:ascii="Gill Sans MT" w:eastAsia="Verdana" w:hAnsi="Gill Sans MT" w:cs="Verdana"/>
                <w:bCs/>
                <w:lang w:val="en-GB"/>
              </w:rPr>
              <w:t xml:space="preserve">Now </w:t>
            </w:r>
            <w:proofErr w:type="spellStart"/>
            <w:r w:rsidRPr="00BB2271">
              <w:rPr>
                <w:rFonts w:ascii="Gill Sans MT" w:eastAsia="Verdana" w:hAnsi="Gill Sans MT" w:cs="Verdana"/>
                <w:bCs/>
                <w:lang w:val="en-GB"/>
              </w:rPr>
              <w:t>surkhet</w:t>
            </w:r>
            <w:proofErr w:type="spellEnd"/>
            <w:r w:rsidRPr="00BB2271">
              <w:rPr>
                <w:rFonts w:ascii="Gill Sans MT" w:eastAsia="Verdana" w:hAnsi="Gill Sans MT" w:cs="Verdana"/>
                <w:bCs/>
                <w:lang w:val="en-GB"/>
              </w:rPr>
              <w:t xml:space="preserve"> eye hospital has one trained maintenance technician who will support the maintenance of medical equipment at local </w:t>
            </w:r>
            <w:proofErr w:type="gramStart"/>
            <w:r w:rsidRPr="00BB2271">
              <w:rPr>
                <w:rFonts w:ascii="Gill Sans MT" w:eastAsia="Verdana" w:hAnsi="Gill Sans MT" w:cs="Verdana"/>
                <w:bCs/>
                <w:lang w:val="en-GB"/>
              </w:rPr>
              <w:t>level</w:t>
            </w:r>
            <w:proofErr w:type="gramEnd"/>
          </w:p>
          <w:p w14:paraId="678FCB85" w14:textId="6BBDB731" w:rsidR="00C35FEF" w:rsidRPr="00BB2271" w:rsidRDefault="00C35FEF" w:rsidP="00C35FEF">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There is scarcity of trained human resource regarding repair and </w:t>
            </w:r>
            <w:proofErr w:type="spellStart"/>
            <w:r w:rsidRPr="00BB2271">
              <w:rPr>
                <w:rFonts w:ascii="Gill Sans MT" w:eastAsia="Verdana" w:hAnsi="Gill Sans MT" w:cs="Verdana"/>
                <w:bCs/>
                <w:lang w:val="en-GB"/>
              </w:rPr>
              <w:t>maintaenance</w:t>
            </w:r>
            <w:proofErr w:type="spellEnd"/>
            <w:r w:rsidRPr="00BB2271">
              <w:rPr>
                <w:rFonts w:ascii="Gill Sans MT" w:eastAsia="Verdana" w:hAnsi="Gill Sans MT" w:cs="Verdana"/>
                <w:bCs/>
                <w:lang w:val="en-GB"/>
              </w:rPr>
              <w:t xml:space="preserve"> of medical </w:t>
            </w:r>
            <w:proofErr w:type="spellStart"/>
            <w:r w:rsidRPr="00BB2271">
              <w:rPr>
                <w:rFonts w:ascii="Gill Sans MT" w:eastAsia="Verdana" w:hAnsi="Gill Sans MT" w:cs="Verdana"/>
                <w:bCs/>
                <w:lang w:val="en-GB"/>
              </w:rPr>
              <w:t>equipmenrs</w:t>
            </w:r>
            <w:proofErr w:type="spellEnd"/>
            <w:r w:rsidRPr="00BB2271">
              <w:rPr>
                <w:rFonts w:ascii="Gill Sans MT" w:eastAsia="Verdana" w:hAnsi="Gill Sans MT" w:cs="Verdana"/>
                <w:bCs/>
                <w:lang w:val="en-GB"/>
              </w:rPr>
              <w:t xml:space="preserve"> particularly the ophthalmic </w:t>
            </w:r>
            <w:proofErr w:type="spellStart"/>
            <w:r w:rsidRPr="00BB2271">
              <w:rPr>
                <w:rFonts w:ascii="Gill Sans MT" w:eastAsia="Verdana" w:hAnsi="Gill Sans MT" w:cs="Verdana"/>
                <w:bCs/>
                <w:lang w:val="en-GB"/>
              </w:rPr>
              <w:t>eqipments</w:t>
            </w:r>
            <w:proofErr w:type="spellEnd"/>
            <w:r w:rsidRPr="00BB2271">
              <w:rPr>
                <w:rFonts w:ascii="Gill Sans MT" w:eastAsia="Verdana" w:hAnsi="Gill Sans MT" w:cs="Verdana"/>
                <w:bCs/>
                <w:lang w:val="en-GB"/>
              </w:rPr>
              <w:t xml:space="preserve"> in </w:t>
            </w:r>
            <w:proofErr w:type="spellStart"/>
            <w:r w:rsidRPr="00BB2271">
              <w:rPr>
                <w:rFonts w:ascii="Gill Sans MT" w:eastAsia="Verdana" w:hAnsi="Gill Sans MT" w:cs="Verdana"/>
                <w:bCs/>
                <w:lang w:val="en-GB"/>
              </w:rPr>
              <w:t>Karnali</w:t>
            </w:r>
            <w:proofErr w:type="spellEnd"/>
            <w:r w:rsidRPr="00BB2271">
              <w:rPr>
                <w:rFonts w:ascii="Gill Sans MT" w:eastAsia="Verdana" w:hAnsi="Gill Sans MT" w:cs="Verdana"/>
                <w:bCs/>
                <w:lang w:val="en-GB"/>
              </w:rPr>
              <w:t xml:space="preserve">. </w:t>
            </w:r>
            <w:r w:rsidR="00EC27A0" w:rsidRPr="00BB2271">
              <w:rPr>
                <w:rFonts w:ascii="Gill Sans MT" w:eastAsia="Verdana" w:hAnsi="Gill Sans MT" w:cs="Verdana"/>
                <w:bCs/>
                <w:lang w:val="en-GB"/>
              </w:rPr>
              <w:t>T</w:t>
            </w:r>
            <w:r w:rsidR="00963B46" w:rsidRPr="00BB2271">
              <w:rPr>
                <w:rFonts w:ascii="Gill Sans MT" w:eastAsia="Verdana" w:hAnsi="Gill Sans MT" w:cs="Verdana"/>
                <w:bCs/>
                <w:lang w:val="en-GB"/>
              </w:rPr>
              <w:t xml:space="preserve">he </w:t>
            </w:r>
            <w:r w:rsidRPr="00BB2271">
              <w:rPr>
                <w:rFonts w:ascii="Gill Sans MT" w:eastAsia="Verdana" w:hAnsi="Gill Sans MT" w:cs="Verdana"/>
                <w:bCs/>
                <w:lang w:val="en-GB"/>
              </w:rPr>
              <w:t xml:space="preserve">optimal </w:t>
            </w:r>
            <w:r w:rsidR="00963B46" w:rsidRPr="00BB2271">
              <w:rPr>
                <w:rFonts w:ascii="Gill Sans MT" w:eastAsia="Verdana" w:hAnsi="Gill Sans MT" w:cs="Verdana"/>
                <w:bCs/>
                <w:lang w:val="en-GB"/>
              </w:rPr>
              <w:t>u</w:t>
            </w:r>
            <w:r w:rsidRPr="00BB2271">
              <w:rPr>
                <w:rFonts w:ascii="Gill Sans MT" w:eastAsia="Verdana" w:hAnsi="Gill Sans MT" w:cs="Verdana"/>
                <w:bCs/>
                <w:lang w:val="en-GB"/>
              </w:rPr>
              <w:t xml:space="preserve">tilization and </w:t>
            </w:r>
            <w:proofErr w:type="gramStart"/>
            <w:r w:rsidRPr="00BB2271">
              <w:rPr>
                <w:rFonts w:ascii="Gill Sans MT" w:eastAsia="Verdana" w:hAnsi="Gill Sans MT" w:cs="Verdana"/>
                <w:bCs/>
                <w:lang w:val="en-GB"/>
              </w:rPr>
              <w:t>long term</w:t>
            </w:r>
            <w:proofErr w:type="gramEnd"/>
            <w:r w:rsidRPr="00BB2271">
              <w:rPr>
                <w:rFonts w:ascii="Gill Sans MT" w:eastAsia="Verdana" w:hAnsi="Gill Sans MT" w:cs="Verdana"/>
                <w:bCs/>
                <w:lang w:val="en-GB"/>
              </w:rPr>
              <w:t xml:space="preserve"> durability of the </w:t>
            </w:r>
            <w:proofErr w:type="spellStart"/>
            <w:r w:rsidRPr="00BB2271">
              <w:rPr>
                <w:rFonts w:ascii="Gill Sans MT" w:eastAsia="Verdana" w:hAnsi="Gill Sans MT" w:cs="Verdana"/>
                <w:bCs/>
                <w:lang w:val="en-GB"/>
              </w:rPr>
              <w:t>equipments</w:t>
            </w:r>
            <w:proofErr w:type="spellEnd"/>
            <w:r w:rsidRPr="00BB2271">
              <w:rPr>
                <w:rFonts w:ascii="Gill Sans MT" w:eastAsia="Verdana" w:hAnsi="Gill Sans MT" w:cs="Verdana"/>
                <w:bCs/>
                <w:lang w:val="en-GB"/>
              </w:rPr>
              <w:t xml:space="preserve"> </w:t>
            </w:r>
            <w:r w:rsidR="00963B46" w:rsidRPr="00BB2271">
              <w:rPr>
                <w:rFonts w:ascii="Gill Sans MT" w:eastAsia="Verdana" w:hAnsi="Gill Sans MT" w:cs="Verdana"/>
                <w:bCs/>
                <w:lang w:val="en-GB"/>
              </w:rPr>
              <w:t xml:space="preserve">is </w:t>
            </w:r>
            <w:r w:rsidRPr="00BB2271">
              <w:rPr>
                <w:rFonts w:ascii="Gill Sans MT" w:eastAsia="Verdana" w:hAnsi="Gill Sans MT" w:cs="Verdana"/>
                <w:bCs/>
                <w:lang w:val="en-GB"/>
              </w:rPr>
              <w:t xml:space="preserve">always </w:t>
            </w:r>
            <w:r w:rsidR="00963B46" w:rsidRPr="00BB2271">
              <w:rPr>
                <w:rFonts w:ascii="Gill Sans MT" w:eastAsia="Verdana" w:hAnsi="Gill Sans MT" w:cs="Verdana"/>
                <w:bCs/>
                <w:lang w:val="en-GB"/>
              </w:rPr>
              <w:t>a concern of health institution.</w:t>
            </w:r>
            <w:r w:rsidRPr="00BB2271">
              <w:rPr>
                <w:rFonts w:ascii="Gill Sans MT" w:eastAsia="Verdana" w:hAnsi="Gill Sans MT" w:cs="Verdana"/>
                <w:bCs/>
                <w:lang w:val="en-GB"/>
              </w:rPr>
              <w:t xml:space="preserve"> The training imparted through the </w:t>
            </w:r>
            <w:proofErr w:type="spellStart"/>
            <w:r w:rsidRPr="00BB2271">
              <w:rPr>
                <w:rFonts w:ascii="Gill Sans MT" w:eastAsia="Verdana" w:hAnsi="Gill Sans MT" w:cs="Verdana"/>
                <w:bCs/>
                <w:lang w:val="en-GB"/>
              </w:rPr>
              <w:t>BMZ</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finacial</w:t>
            </w:r>
            <w:proofErr w:type="spellEnd"/>
            <w:r w:rsidRPr="00BB2271">
              <w:rPr>
                <w:rFonts w:ascii="Gill Sans MT" w:eastAsia="Verdana" w:hAnsi="Gill Sans MT" w:cs="Verdana"/>
                <w:bCs/>
                <w:lang w:val="en-GB"/>
              </w:rPr>
              <w:t xml:space="preserve"> </w:t>
            </w:r>
            <w:proofErr w:type="spellStart"/>
            <w:r w:rsidRPr="00BB2271">
              <w:rPr>
                <w:rFonts w:ascii="Gill Sans MT" w:eastAsia="Verdana" w:hAnsi="Gill Sans MT" w:cs="Verdana"/>
                <w:bCs/>
                <w:lang w:val="en-GB"/>
              </w:rPr>
              <w:t>suppport</w:t>
            </w:r>
            <w:proofErr w:type="spellEnd"/>
            <w:r w:rsidRPr="00BB2271">
              <w:rPr>
                <w:rFonts w:ascii="Gill Sans MT" w:eastAsia="Verdana" w:hAnsi="Gill Sans MT" w:cs="Verdana"/>
                <w:bCs/>
                <w:lang w:val="en-GB"/>
              </w:rPr>
              <w:t xml:space="preserve"> is going </w:t>
            </w:r>
            <w:proofErr w:type="gramStart"/>
            <w:r w:rsidRPr="00BB2271">
              <w:rPr>
                <w:rFonts w:ascii="Gill Sans MT" w:eastAsia="Verdana" w:hAnsi="Gill Sans MT" w:cs="Verdana"/>
                <w:bCs/>
                <w:lang w:val="en-GB"/>
              </w:rPr>
              <w:t>to  fulfil</w:t>
            </w:r>
            <w:proofErr w:type="gramEnd"/>
            <w:r w:rsidRPr="00BB2271">
              <w:rPr>
                <w:rFonts w:ascii="Gill Sans MT" w:eastAsia="Verdana" w:hAnsi="Gill Sans MT" w:cs="Verdana"/>
                <w:bCs/>
                <w:lang w:val="en-GB"/>
              </w:rPr>
              <w:t xml:space="preserve"> this gap and it will ensure the optimization and </w:t>
            </w:r>
            <w:proofErr w:type="spellStart"/>
            <w:r w:rsidRPr="00BB2271">
              <w:rPr>
                <w:rFonts w:ascii="Gill Sans MT" w:eastAsia="Verdana" w:hAnsi="Gill Sans MT" w:cs="Verdana"/>
                <w:bCs/>
                <w:lang w:val="en-GB"/>
              </w:rPr>
              <w:t>efeeciency</w:t>
            </w:r>
            <w:proofErr w:type="spellEnd"/>
            <w:r w:rsidRPr="00BB2271">
              <w:rPr>
                <w:rFonts w:ascii="Gill Sans MT" w:eastAsia="Verdana" w:hAnsi="Gill Sans MT" w:cs="Verdana"/>
                <w:bCs/>
                <w:lang w:val="en-GB"/>
              </w:rPr>
              <w:t xml:space="preserve"> of the </w:t>
            </w:r>
            <w:proofErr w:type="spellStart"/>
            <w:r w:rsidRPr="00BB2271">
              <w:rPr>
                <w:rFonts w:ascii="Gill Sans MT" w:eastAsia="Verdana" w:hAnsi="Gill Sans MT" w:cs="Verdana"/>
                <w:bCs/>
                <w:lang w:val="en-GB"/>
              </w:rPr>
              <w:t>equipments</w:t>
            </w:r>
            <w:proofErr w:type="spellEnd"/>
            <w:r w:rsidRPr="00BB2271">
              <w:rPr>
                <w:rFonts w:ascii="Gill Sans MT" w:eastAsia="Verdana" w:hAnsi="Gill Sans MT" w:cs="Verdana"/>
                <w:bCs/>
                <w:lang w:val="en-GB"/>
              </w:rPr>
              <w:t xml:space="preserve"> supported by </w:t>
            </w:r>
            <w:r w:rsidR="00963B46" w:rsidRPr="00BB2271">
              <w:rPr>
                <w:rFonts w:ascii="Gill Sans MT" w:eastAsia="Verdana" w:hAnsi="Gill Sans MT" w:cs="Verdana"/>
                <w:bCs/>
                <w:lang w:val="en-GB"/>
              </w:rPr>
              <w:t>project</w:t>
            </w:r>
            <w:r w:rsidRPr="00BB2271">
              <w:rPr>
                <w:rFonts w:ascii="Gill Sans MT" w:eastAsia="Verdana" w:hAnsi="Gill Sans MT" w:cs="Verdana"/>
                <w:bCs/>
                <w:lang w:val="en-GB"/>
              </w:rPr>
              <w:t xml:space="preserve"> in </w:t>
            </w:r>
            <w:proofErr w:type="spellStart"/>
            <w:r w:rsidRPr="00BB2271">
              <w:rPr>
                <w:rFonts w:ascii="Gill Sans MT" w:eastAsia="Verdana" w:hAnsi="Gill Sans MT" w:cs="Verdana"/>
                <w:bCs/>
                <w:lang w:val="en-GB"/>
              </w:rPr>
              <w:t>Karnali</w:t>
            </w:r>
            <w:proofErr w:type="spellEnd"/>
            <w:r w:rsidRPr="00BB2271">
              <w:rPr>
                <w:rFonts w:ascii="Gill Sans MT" w:eastAsia="Verdana" w:hAnsi="Gill Sans MT" w:cs="Verdana"/>
                <w:bCs/>
                <w:lang w:val="en-GB"/>
              </w:rPr>
              <w:t>.</w:t>
            </w:r>
          </w:p>
          <w:p w14:paraId="127F9672" w14:textId="77777777" w:rsidR="00C35FEF" w:rsidRPr="00346920" w:rsidRDefault="00C35FEF" w:rsidP="000900BD">
            <w:pPr>
              <w:spacing w:after="0" w:line="240" w:lineRule="auto"/>
              <w:jc w:val="both"/>
              <w:rPr>
                <w:rFonts w:ascii="Gill Sans MT" w:hAnsi="Gill Sans MT" w:cstheme="minorHAnsi"/>
                <w:lang w:val="en-GB"/>
              </w:rPr>
            </w:pPr>
          </w:p>
        </w:tc>
      </w:tr>
    </w:tbl>
    <w:p w14:paraId="4AEB2278" w14:textId="77777777" w:rsidR="000B5440" w:rsidRPr="00346920" w:rsidRDefault="000B5440">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61B1" w14:paraId="47DB52F5" w14:textId="77777777" w:rsidTr="00C35FEF">
        <w:trPr>
          <w:trHeight w:hRule="exact" w:val="370"/>
        </w:trPr>
        <w:tc>
          <w:tcPr>
            <w:tcW w:w="9776" w:type="dxa"/>
            <w:shd w:val="clear" w:color="auto" w:fill="auto"/>
          </w:tcPr>
          <w:p w14:paraId="3B0A08BF" w14:textId="77777777" w:rsidR="00A204CF" w:rsidRPr="00346920" w:rsidRDefault="00A204CF" w:rsidP="00A204CF">
            <w:pPr>
              <w:pStyle w:val="Listenabsatz"/>
              <w:numPr>
                <w:ilvl w:val="2"/>
                <w:numId w:val="23"/>
              </w:numPr>
              <w:ind w:left="597" w:hanging="597"/>
              <w:jc w:val="both"/>
              <w:rPr>
                <w:rFonts w:ascii="Gill Sans MT" w:hAnsi="Gill Sans MT" w:cstheme="minorHAnsi"/>
                <w:b/>
                <w:bCs/>
                <w:lang w:val="en-US"/>
              </w:rPr>
            </w:pPr>
            <w:r w:rsidRPr="00346920">
              <w:rPr>
                <w:rFonts w:ascii="Gill Sans MT" w:hAnsi="Gill Sans MT" w:cstheme="minorHAnsi"/>
                <w:b/>
                <w:bCs/>
                <w:lang w:val="en-US"/>
              </w:rPr>
              <w:t>Audiology training of state health personnel</w:t>
            </w:r>
          </w:p>
          <w:p w14:paraId="0AFE5DA3" w14:textId="77777777" w:rsidR="00F71EA6" w:rsidRPr="00346920" w:rsidRDefault="00F71EA6" w:rsidP="00F71EA6">
            <w:pPr>
              <w:jc w:val="both"/>
              <w:rPr>
                <w:rFonts w:ascii="Gill Sans MT" w:hAnsi="Gill Sans MT" w:cstheme="minorHAnsi"/>
                <w:b/>
                <w:bCs/>
                <w:lang w:val="en-US"/>
              </w:rPr>
            </w:pPr>
          </w:p>
          <w:p w14:paraId="5B5ADCF4" w14:textId="77777777" w:rsidR="00EE657A" w:rsidRPr="00346920" w:rsidRDefault="00EE657A" w:rsidP="000900BD">
            <w:pPr>
              <w:rPr>
                <w:rFonts w:ascii="Gill Sans MT" w:hAnsi="Gill Sans MT" w:cstheme="minorHAnsi"/>
                <w:lang w:val="en-GB"/>
              </w:rPr>
            </w:pPr>
          </w:p>
        </w:tc>
      </w:tr>
      <w:tr w:rsidR="00EE657A" w:rsidRPr="008B61B1" w14:paraId="2EC11046" w14:textId="77777777" w:rsidTr="0097283E">
        <w:trPr>
          <w:trHeight w:hRule="exact" w:val="4060"/>
        </w:trPr>
        <w:tc>
          <w:tcPr>
            <w:tcW w:w="9776" w:type="dxa"/>
            <w:shd w:val="clear" w:color="auto" w:fill="auto"/>
          </w:tcPr>
          <w:p w14:paraId="440A646F" w14:textId="767F1215" w:rsidR="00EE657A" w:rsidRPr="00BB2271" w:rsidRDefault="00C35FEF" w:rsidP="7FA3C4C8">
            <w:pPr>
              <w:spacing w:line="240" w:lineRule="auto"/>
              <w:jc w:val="both"/>
              <w:rPr>
                <w:rFonts w:ascii="Gill Sans MT" w:eastAsia="Verdana" w:hAnsi="Gill Sans MT" w:cs="Verdana"/>
                <w:bCs/>
                <w:lang w:val="en-GB"/>
              </w:rPr>
            </w:pPr>
            <w:r w:rsidRPr="00BB2271">
              <w:rPr>
                <w:rFonts w:ascii="Gill Sans MT" w:hAnsi="Gill Sans MT" w:cs="Verdana"/>
                <w:lang w:val="en-GB"/>
              </w:rPr>
              <w:lastRenderedPageBreak/>
              <w:t xml:space="preserve">In </w:t>
            </w:r>
            <w:proofErr w:type="gramStart"/>
            <w:r w:rsidRPr="00BB2271">
              <w:rPr>
                <w:rFonts w:ascii="Gill Sans MT" w:hAnsi="Gill Sans MT" w:cs="Verdana"/>
                <w:lang w:val="en-GB"/>
              </w:rPr>
              <w:t xml:space="preserve">2022, </w:t>
            </w:r>
            <w:r w:rsidR="00C8188D" w:rsidRPr="00BB2271">
              <w:rPr>
                <w:rFonts w:ascii="Gill Sans MT" w:hAnsi="Gill Sans MT" w:cs="Verdana"/>
                <w:lang w:val="en-GB"/>
              </w:rPr>
              <w:t xml:space="preserve"> a</w:t>
            </w:r>
            <w:proofErr w:type="gramEnd"/>
            <w:r w:rsidR="00C8188D" w:rsidRPr="00BB2271">
              <w:rPr>
                <w:rFonts w:ascii="Gill Sans MT" w:hAnsi="Gill Sans MT" w:cs="Verdana"/>
                <w:lang w:val="en-GB"/>
              </w:rPr>
              <w:t xml:space="preserve"> total of</w:t>
            </w:r>
            <w:r w:rsidR="00C8188D" w:rsidRPr="00BB2271">
              <w:rPr>
                <w:rFonts w:ascii="Gill Sans MT" w:eastAsia="Verdana" w:hAnsi="Gill Sans MT" w:cs="Verdana"/>
                <w:bCs/>
                <w:lang w:val="en-GB"/>
              </w:rPr>
              <w:t xml:space="preserve"> </w:t>
            </w:r>
            <w:r w:rsidRPr="00BB2271">
              <w:rPr>
                <w:rFonts w:ascii="Gill Sans MT" w:eastAsia="Verdana" w:hAnsi="Gill Sans MT" w:cs="Verdana"/>
                <w:bCs/>
                <w:lang w:val="en-GB"/>
              </w:rPr>
              <w:t xml:space="preserve">10 </w:t>
            </w:r>
            <w:r w:rsidR="00C8188D" w:rsidRPr="00BB2271">
              <w:rPr>
                <w:rFonts w:ascii="Gill Sans MT" w:eastAsia="Verdana" w:hAnsi="Gill Sans MT" w:cs="Verdana"/>
                <w:bCs/>
                <w:lang w:val="en-GB"/>
              </w:rPr>
              <w:t>health personnel (</w:t>
            </w:r>
            <w:r w:rsidRPr="00BB2271">
              <w:rPr>
                <w:rFonts w:ascii="Gill Sans MT" w:eastAsia="Verdana" w:hAnsi="Gill Sans MT" w:cs="Verdana"/>
                <w:bCs/>
                <w:lang w:val="en-GB"/>
              </w:rPr>
              <w:t>4</w:t>
            </w:r>
            <w:r w:rsidR="00C8188D" w:rsidRPr="00BB2271">
              <w:rPr>
                <w:rFonts w:ascii="Gill Sans MT" w:eastAsia="Verdana" w:hAnsi="Gill Sans MT" w:cs="Verdana"/>
                <w:bCs/>
                <w:lang w:val="en-GB"/>
              </w:rPr>
              <w:t xml:space="preserve">Woman and </w:t>
            </w:r>
            <w:r w:rsidRPr="00BB2271">
              <w:rPr>
                <w:rFonts w:ascii="Gill Sans MT" w:eastAsia="Verdana" w:hAnsi="Gill Sans MT" w:cs="Verdana"/>
                <w:bCs/>
                <w:lang w:val="en-GB"/>
              </w:rPr>
              <w:t>6</w:t>
            </w:r>
            <w:r w:rsidR="00C8188D" w:rsidRPr="00BB2271">
              <w:rPr>
                <w:rFonts w:ascii="Gill Sans MT" w:eastAsia="Verdana" w:hAnsi="Gill Sans MT" w:cs="Verdana"/>
                <w:bCs/>
                <w:lang w:val="en-GB"/>
              </w:rPr>
              <w:t xml:space="preserve"> Men) from </w:t>
            </w:r>
            <w:proofErr w:type="spellStart"/>
            <w:r w:rsidR="00C8188D" w:rsidRPr="00BB2271">
              <w:rPr>
                <w:rFonts w:ascii="Gill Sans MT" w:eastAsia="Verdana" w:hAnsi="Gill Sans MT" w:cs="Verdana"/>
                <w:bCs/>
                <w:lang w:val="en-GB"/>
              </w:rPr>
              <w:t>Jumla</w:t>
            </w:r>
            <w:proofErr w:type="spellEnd"/>
            <w:r w:rsidR="00C8188D" w:rsidRPr="00BB2271">
              <w:rPr>
                <w:rFonts w:ascii="Gill Sans MT" w:eastAsia="Verdana" w:hAnsi="Gill Sans MT" w:cs="Verdana"/>
                <w:bCs/>
                <w:lang w:val="en-GB"/>
              </w:rPr>
              <w:t xml:space="preserve">, </w:t>
            </w:r>
            <w:proofErr w:type="spellStart"/>
            <w:r w:rsidR="00C8188D" w:rsidRPr="00BB2271">
              <w:rPr>
                <w:rFonts w:ascii="Gill Sans MT" w:eastAsia="Verdana" w:hAnsi="Gill Sans MT" w:cs="Verdana"/>
                <w:bCs/>
                <w:lang w:val="en-GB"/>
              </w:rPr>
              <w:t>Dailekh</w:t>
            </w:r>
            <w:proofErr w:type="spellEnd"/>
            <w:r w:rsidR="00C8188D" w:rsidRPr="00BB2271">
              <w:rPr>
                <w:rFonts w:ascii="Gill Sans MT" w:eastAsia="Verdana" w:hAnsi="Gill Sans MT" w:cs="Verdana"/>
                <w:bCs/>
                <w:lang w:val="en-GB"/>
              </w:rPr>
              <w:t xml:space="preserve"> and </w:t>
            </w:r>
            <w:proofErr w:type="spellStart"/>
            <w:r w:rsidR="00C8188D" w:rsidRPr="00BB2271">
              <w:rPr>
                <w:rFonts w:ascii="Gill Sans MT" w:eastAsia="Verdana" w:hAnsi="Gill Sans MT" w:cs="Verdana"/>
                <w:bCs/>
                <w:lang w:val="en-GB"/>
              </w:rPr>
              <w:t>Surkhet</w:t>
            </w:r>
            <w:proofErr w:type="spellEnd"/>
            <w:r w:rsidR="00C8188D" w:rsidRPr="00BB2271">
              <w:rPr>
                <w:rFonts w:ascii="Gill Sans MT" w:eastAsia="Verdana" w:hAnsi="Gill Sans MT" w:cs="Verdana"/>
                <w:bCs/>
                <w:lang w:val="en-GB"/>
              </w:rPr>
              <w:t xml:space="preserve"> were trained for 1-month basic otology in the ENT department of Province Hospital at </w:t>
            </w:r>
            <w:proofErr w:type="spellStart"/>
            <w:r w:rsidR="00C8188D" w:rsidRPr="00BB2271">
              <w:rPr>
                <w:rFonts w:ascii="Gill Sans MT" w:eastAsia="Verdana" w:hAnsi="Gill Sans MT" w:cs="Verdana"/>
                <w:bCs/>
                <w:lang w:val="en-GB"/>
              </w:rPr>
              <w:t>Surkhet</w:t>
            </w:r>
            <w:proofErr w:type="spellEnd"/>
            <w:r w:rsidR="00C8188D" w:rsidRPr="00BB2271">
              <w:rPr>
                <w:rFonts w:ascii="Gill Sans MT" w:eastAsia="Verdana" w:hAnsi="Gill Sans MT" w:cs="Verdana"/>
                <w:bCs/>
                <w:lang w:val="en-GB"/>
              </w:rPr>
              <w:t>.</w:t>
            </w:r>
            <w:r w:rsidRPr="00BB2271">
              <w:rPr>
                <w:rFonts w:ascii="Gill Sans MT" w:eastAsia="Verdana" w:hAnsi="Gill Sans MT" w:cs="Verdana"/>
                <w:bCs/>
                <w:lang w:val="en-GB"/>
              </w:rPr>
              <w:t xml:space="preserve"> In 2021, we trained 10 health personnel on basic otology under the </w:t>
            </w:r>
            <w:proofErr w:type="spellStart"/>
            <w:r w:rsidRPr="00BB2271">
              <w:rPr>
                <w:rFonts w:ascii="Gill Sans MT" w:eastAsia="Verdana" w:hAnsi="Gill Sans MT" w:cs="Verdana"/>
                <w:bCs/>
                <w:lang w:val="en-GB"/>
              </w:rPr>
              <w:t>BMZ</w:t>
            </w:r>
            <w:proofErr w:type="spellEnd"/>
            <w:r w:rsidRPr="00BB2271">
              <w:rPr>
                <w:rFonts w:ascii="Gill Sans MT" w:eastAsia="Verdana" w:hAnsi="Gill Sans MT" w:cs="Verdana"/>
                <w:bCs/>
                <w:lang w:val="en-GB"/>
              </w:rPr>
              <w:t xml:space="preserve"> financial support. Thus, a total of 20 health personnel </w:t>
            </w:r>
            <w:proofErr w:type="gramStart"/>
            <w:r w:rsidRPr="00BB2271">
              <w:rPr>
                <w:rFonts w:ascii="Gill Sans MT" w:eastAsia="Verdana" w:hAnsi="Gill Sans MT" w:cs="Verdana"/>
                <w:bCs/>
                <w:lang w:val="en-GB"/>
              </w:rPr>
              <w:t>have</w:t>
            </w:r>
            <w:proofErr w:type="gramEnd"/>
            <w:r w:rsidRPr="00BB2271">
              <w:rPr>
                <w:rFonts w:ascii="Gill Sans MT" w:eastAsia="Verdana" w:hAnsi="Gill Sans MT" w:cs="Verdana"/>
                <w:bCs/>
                <w:lang w:val="en-GB"/>
              </w:rPr>
              <w:t xml:space="preserve"> been trained so far. We </w:t>
            </w:r>
            <w:r w:rsidR="00963B46" w:rsidRPr="00BB2271">
              <w:rPr>
                <w:rFonts w:ascii="Gill Sans MT" w:eastAsia="Verdana" w:hAnsi="Gill Sans MT" w:cs="Verdana"/>
                <w:bCs/>
                <w:lang w:val="en-GB"/>
              </w:rPr>
              <w:t>have plan</w:t>
            </w:r>
            <w:r w:rsidRPr="00BB2271">
              <w:rPr>
                <w:rFonts w:ascii="Gill Sans MT" w:eastAsia="Verdana" w:hAnsi="Gill Sans MT" w:cs="Verdana"/>
                <w:bCs/>
                <w:lang w:val="en-GB"/>
              </w:rPr>
              <w:t xml:space="preserve"> of 22 health personnel training including 2 for 3 months audiometry training. Since, there was </w:t>
            </w:r>
            <w:proofErr w:type="gramStart"/>
            <w:r w:rsidRPr="00BB2271">
              <w:rPr>
                <w:rFonts w:ascii="Gill Sans MT" w:eastAsia="Verdana" w:hAnsi="Gill Sans MT" w:cs="Verdana"/>
                <w:bCs/>
                <w:lang w:val="en-GB"/>
              </w:rPr>
              <w:t>no</w:t>
            </w:r>
            <w:proofErr w:type="gramEnd"/>
            <w:r w:rsidRPr="00BB2271">
              <w:rPr>
                <w:rFonts w:ascii="Gill Sans MT" w:eastAsia="Verdana" w:hAnsi="Gill Sans MT" w:cs="Verdana"/>
                <w:bCs/>
                <w:lang w:val="en-GB"/>
              </w:rPr>
              <w:t xml:space="preserve"> any functional training institute in Nepal for this training, we could not do this in 2022. </w:t>
            </w:r>
          </w:p>
          <w:p w14:paraId="5DBBD196" w14:textId="77777777" w:rsidR="0097283E" w:rsidRPr="00BB2271" w:rsidRDefault="0097283E" w:rsidP="7FA3C4C8">
            <w:pPr>
              <w:spacing w:line="240" w:lineRule="auto"/>
              <w:jc w:val="both"/>
              <w:rPr>
                <w:rFonts w:ascii="Gill Sans MT" w:eastAsia="Verdana" w:hAnsi="Gill Sans MT" w:cs="Verdana"/>
                <w:bCs/>
                <w:lang w:val="en-GB"/>
              </w:rPr>
            </w:pPr>
            <w:r w:rsidRPr="00BB2271">
              <w:rPr>
                <w:rFonts w:ascii="Gill Sans MT" w:eastAsia="Verdana" w:hAnsi="Gill Sans MT" w:cs="Verdana"/>
                <w:bCs/>
                <w:lang w:val="en-GB"/>
              </w:rPr>
              <w:t xml:space="preserve">In 2023, we have been informed that a government </w:t>
            </w:r>
            <w:proofErr w:type="spellStart"/>
            <w:r w:rsidRPr="00BB2271">
              <w:rPr>
                <w:rFonts w:ascii="Gill Sans MT" w:eastAsia="Verdana" w:hAnsi="Gill Sans MT" w:cs="Verdana"/>
                <w:bCs/>
                <w:lang w:val="en-GB"/>
              </w:rPr>
              <w:t>recogzied</w:t>
            </w:r>
            <w:proofErr w:type="spellEnd"/>
            <w:r w:rsidRPr="00BB2271">
              <w:rPr>
                <w:rFonts w:ascii="Gill Sans MT" w:eastAsia="Verdana" w:hAnsi="Gill Sans MT" w:cs="Verdana"/>
                <w:bCs/>
                <w:lang w:val="en-GB"/>
              </w:rPr>
              <w:t xml:space="preserve"> training </w:t>
            </w:r>
            <w:proofErr w:type="spellStart"/>
            <w:r w:rsidRPr="00BB2271">
              <w:rPr>
                <w:rFonts w:ascii="Gill Sans MT" w:eastAsia="Verdana" w:hAnsi="Gill Sans MT" w:cs="Verdana"/>
                <w:bCs/>
                <w:lang w:val="en-GB"/>
              </w:rPr>
              <w:t>istitute</w:t>
            </w:r>
            <w:proofErr w:type="spellEnd"/>
            <w:r w:rsidRPr="00BB2271">
              <w:rPr>
                <w:rFonts w:ascii="Gill Sans MT" w:eastAsia="Verdana" w:hAnsi="Gill Sans MT" w:cs="Verdana"/>
                <w:bCs/>
                <w:lang w:val="en-GB"/>
              </w:rPr>
              <w:t xml:space="preserve"> is going to be functional. We are coordinating with the institute for this </w:t>
            </w:r>
            <w:proofErr w:type="gramStart"/>
            <w:r w:rsidRPr="00BB2271">
              <w:rPr>
                <w:rFonts w:ascii="Gill Sans MT" w:eastAsia="Verdana" w:hAnsi="Gill Sans MT" w:cs="Verdana"/>
                <w:bCs/>
                <w:lang w:val="en-GB"/>
              </w:rPr>
              <w:t>training</w:t>
            </w:r>
            <w:proofErr w:type="gramEnd"/>
            <w:r w:rsidRPr="00BB2271">
              <w:rPr>
                <w:rFonts w:ascii="Gill Sans MT" w:eastAsia="Verdana" w:hAnsi="Gill Sans MT" w:cs="Verdana"/>
                <w:bCs/>
                <w:lang w:val="en-GB"/>
              </w:rPr>
              <w:t xml:space="preserve"> and we have planned to start this by March 2023.</w:t>
            </w:r>
          </w:p>
          <w:p w14:paraId="09644A7A" w14:textId="77777777" w:rsidR="00101627" w:rsidRPr="00346920" w:rsidRDefault="00101627" w:rsidP="00101627">
            <w:pPr>
              <w:spacing w:line="240" w:lineRule="auto"/>
              <w:jc w:val="both"/>
              <w:rPr>
                <w:rFonts w:ascii="Gill Sans MT" w:hAnsi="Gill Sans MT" w:cstheme="minorHAnsi"/>
                <w:lang w:val="en-GB"/>
              </w:rPr>
            </w:pPr>
            <w:r w:rsidRPr="00346920">
              <w:rPr>
                <w:rFonts w:ascii="Gill Sans MT" w:hAnsi="Gill Sans MT" w:cstheme="minorHAnsi"/>
                <w:lang w:val="en-GB"/>
              </w:rPr>
              <w:t>The main purpose of training is to impart the health personnel knowledge and skills on audiology so that primary ear care service is ensured at the basic level. This will contribute to the prevention of deafness and hearing impairment in the province.</w:t>
            </w:r>
            <w:r w:rsidR="00092D62" w:rsidRPr="00346920">
              <w:rPr>
                <w:rFonts w:ascii="Gill Sans MT" w:hAnsi="Gill Sans MT" w:cstheme="minorHAnsi"/>
                <w:lang w:val="en-GB"/>
              </w:rPr>
              <w:t xml:space="preserve"> After the training, they will provide regular primary ear services from their respective health facilities and the project will support basic ear equipments so that the service will start on time. They will report to the project on monthly basis regarding the achievement of their service provision.</w:t>
            </w:r>
            <w:r w:rsidR="00EC3852" w:rsidRPr="00346920">
              <w:rPr>
                <w:rFonts w:ascii="Gill Sans MT" w:hAnsi="Gill Sans MT" w:cstheme="minorHAnsi"/>
                <w:lang w:val="en-GB"/>
              </w:rPr>
              <w:t xml:space="preserve"> </w:t>
            </w:r>
          </w:p>
          <w:p w14:paraId="6789DBC5" w14:textId="77777777" w:rsidR="00EE657A" w:rsidRPr="00346920" w:rsidRDefault="00EE657A" w:rsidP="000900BD">
            <w:pPr>
              <w:spacing w:after="0" w:line="240" w:lineRule="auto"/>
              <w:jc w:val="both"/>
              <w:rPr>
                <w:rFonts w:ascii="Gill Sans MT" w:hAnsi="Gill Sans MT" w:cstheme="minorHAnsi"/>
                <w:lang w:val="en-GB"/>
              </w:rPr>
            </w:pPr>
          </w:p>
        </w:tc>
      </w:tr>
    </w:tbl>
    <w:p w14:paraId="3F9A2300" w14:textId="77777777" w:rsidR="00EE657A" w:rsidRPr="00346920" w:rsidRDefault="00EE657A">
      <w:pPr>
        <w:rPr>
          <w:rFonts w:ascii="Gill Sans MT" w:hAnsi="Gill Sans MT" w:cstheme="minorHAnsi"/>
          <w:b/>
          <w:lang w:val="en-US"/>
        </w:rPr>
      </w:pPr>
    </w:p>
    <w:p w14:paraId="173D7B1D" w14:textId="77777777" w:rsidR="00F3091E" w:rsidRPr="00346920" w:rsidRDefault="00F3091E" w:rsidP="00105B23">
      <w:pPr>
        <w:shd w:val="clear" w:color="auto" w:fill="DEEAF6" w:themeFill="accent1" w:themeFillTint="33"/>
        <w:rPr>
          <w:rFonts w:ascii="Gill Sans MT" w:hAnsi="Gill Sans MT" w:cstheme="minorHAnsi"/>
          <w:b/>
          <w:bCs/>
          <w:lang w:val="en-US"/>
        </w:rPr>
      </w:pPr>
      <w:r w:rsidRPr="00346920">
        <w:rPr>
          <w:rFonts w:ascii="Gill Sans MT" w:hAnsi="Gill Sans MT" w:cstheme="minorHAnsi"/>
          <w:b/>
          <w:bCs/>
          <w:lang w:val="en-US"/>
        </w:rPr>
        <w:t xml:space="preserve">Result </w:t>
      </w:r>
      <w:r w:rsidR="00185515" w:rsidRPr="00346920">
        <w:rPr>
          <w:rFonts w:ascii="Gill Sans MT" w:hAnsi="Gill Sans MT" w:cstheme="minorHAnsi"/>
          <w:b/>
          <w:bCs/>
          <w:lang w:val="en-US"/>
        </w:rPr>
        <w:t>3</w:t>
      </w:r>
      <w:r w:rsidRPr="00346920">
        <w:rPr>
          <w:rFonts w:ascii="Gill Sans MT" w:hAnsi="Gill Sans MT" w:cstheme="minorHAnsi"/>
          <w:b/>
          <w:bCs/>
          <w:lang w:val="en-US"/>
        </w:rPr>
        <w:t xml:space="preserve">: </w:t>
      </w:r>
      <w:r w:rsidR="00185515" w:rsidRPr="00346920">
        <w:rPr>
          <w:rFonts w:ascii="Gill Sans MT" w:hAnsi="Gill Sans MT" w:cstheme="minorHAnsi"/>
          <w:b/>
          <w:bCs/>
          <w:u w:val="single"/>
          <w:lang w:val="en-US"/>
        </w:rPr>
        <w:t>The integration of integrated ophthalmic and otologic services in the</w:t>
      </w:r>
      <w:r w:rsidR="00185515" w:rsidRPr="00346920">
        <w:rPr>
          <w:rFonts w:ascii="Gill Sans MT" w:hAnsi="Gill Sans MT" w:cstheme="minorHAnsi"/>
          <w:b/>
          <w:bCs/>
          <w:lang w:val="en-US"/>
        </w:rPr>
        <w:t xml:space="preserve"> </w:t>
      </w:r>
      <w:r w:rsidR="00185515" w:rsidRPr="00346920">
        <w:rPr>
          <w:rFonts w:ascii="Gill Sans MT" w:hAnsi="Gill Sans MT" w:cstheme="minorHAnsi"/>
          <w:b/>
          <w:bCs/>
          <w:u w:val="single"/>
          <w:lang w:val="en-US"/>
        </w:rPr>
        <w:t>public health system is ensured</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61B1" w14:paraId="0B0A1638" w14:textId="77777777" w:rsidTr="00B84638">
        <w:trPr>
          <w:trHeight w:hRule="exact" w:val="370"/>
        </w:trPr>
        <w:tc>
          <w:tcPr>
            <w:tcW w:w="9776" w:type="dxa"/>
            <w:shd w:val="clear" w:color="auto" w:fill="auto"/>
          </w:tcPr>
          <w:p w14:paraId="2CA8BF49" w14:textId="77777777" w:rsidR="0078567E" w:rsidRPr="00346920" w:rsidRDefault="00105B23" w:rsidP="00105B23">
            <w:pPr>
              <w:jc w:val="both"/>
              <w:rPr>
                <w:rFonts w:ascii="Gill Sans MT" w:hAnsi="Gill Sans MT" w:cstheme="minorHAnsi"/>
                <w:b/>
                <w:bCs/>
                <w:lang w:val="en-US"/>
              </w:rPr>
            </w:pPr>
            <w:r w:rsidRPr="00346920">
              <w:rPr>
                <w:rFonts w:ascii="Gill Sans MT" w:hAnsi="Gill Sans MT" w:cstheme="minorHAnsi"/>
                <w:b/>
                <w:bCs/>
                <w:lang w:val="en-US"/>
              </w:rPr>
              <w:t xml:space="preserve">3.1.1 </w:t>
            </w:r>
            <w:r w:rsidR="0078567E" w:rsidRPr="00346920">
              <w:rPr>
                <w:rFonts w:ascii="Gill Sans MT" w:hAnsi="Gill Sans MT" w:cstheme="minorHAnsi"/>
                <w:b/>
                <w:bCs/>
                <w:lang w:val="en-US"/>
              </w:rPr>
              <w:t>Lobbying meeting with representatives of local, district and regional authorities</w:t>
            </w:r>
          </w:p>
          <w:p w14:paraId="60BF0C63" w14:textId="77777777" w:rsidR="00CE472D" w:rsidRPr="00346920" w:rsidRDefault="00CE472D" w:rsidP="00CE472D">
            <w:pPr>
              <w:jc w:val="both"/>
              <w:rPr>
                <w:rFonts w:ascii="Gill Sans MT" w:hAnsi="Gill Sans MT" w:cstheme="minorHAnsi"/>
                <w:b/>
                <w:bCs/>
                <w:lang w:val="en-US"/>
              </w:rPr>
            </w:pPr>
          </w:p>
          <w:p w14:paraId="1C4B2D00" w14:textId="77777777" w:rsidR="00EE657A" w:rsidRPr="00346920" w:rsidRDefault="00EE657A" w:rsidP="000900BD">
            <w:pPr>
              <w:rPr>
                <w:rFonts w:ascii="Gill Sans MT" w:hAnsi="Gill Sans MT" w:cstheme="minorHAnsi"/>
                <w:lang w:val="en-US"/>
              </w:rPr>
            </w:pPr>
          </w:p>
        </w:tc>
      </w:tr>
      <w:tr w:rsidR="00EE657A" w:rsidRPr="008B61B1" w14:paraId="487AF245" w14:textId="77777777" w:rsidTr="005D49EE">
        <w:trPr>
          <w:trHeight w:hRule="exact" w:val="2800"/>
        </w:trPr>
        <w:tc>
          <w:tcPr>
            <w:tcW w:w="9776" w:type="dxa"/>
            <w:shd w:val="clear" w:color="auto" w:fill="auto"/>
          </w:tcPr>
          <w:p w14:paraId="21466D97" w14:textId="509B5A37" w:rsidR="005D49EE" w:rsidRDefault="00220E92" w:rsidP="005D49EE">
            <w:pPr>
              <w:pStyle w:val="Lauraberschrift4"/>
              <w:spacing w:after="240" w:line="240" w:lineRule="auto"/>
              <w:rPr>
                <w:rFonts w:ascii="Gill Sans MT" w:hAnsi="Gill Sans MT" w:cstheme="minorHAnsi"/>
                <w:i w:val="0"/>
                <w:u w:val="none"/>
                <w:lang w:val="en-US"/>
              </w:rPr>
            </w:pPr>
            <w:r w:rsidRPr="00346920">
              <w:rPr>
                <w:rFonts w:ascii="Gill Sans MT" w:hAnsi="Gill Sans MT" w:cstheme="minorHAnsi"/>
                <w:i w:val="0"/>
                <w:u w:val="none"/>
                <w:lang w:val="en-US"/>
              </w:rPr>
              <w:t xml:space="preserve">The main purpose of lobbying with local, district and regional authorities is to advocate for the integration of eye and ear care services into the mainstream health system and ensure the inclusion of people with disabilities in plans, </w:t>
            </w:r>
            <w:proofErr w:type="gramStart"/>
            <w:r w:rsidRPr="00346920">
              <w:rPr>
                <w:rFonts w:ascii="Gill Sans MT" w:hAnsi="Gill Sans MT" w:cstheme="minorHAnsi"/>
                <w:i w:val="0"/>
                <w:u w:val="none"/>
                <w:lang w:val="en-US"/>
              </w:rPr>
              <w:t>policies</w:t>
            </w:r>
            <w:proofErr w:type="gramEnd"/>
            <w:r w:rsidRPr="00346920">
              <w:rPr>
                <w:rFonts w:ascii="Gill Sans MT" w:hAnsi="Gill Sans MT" w:cstheme="minorHAnsi"/>
                <w:i w:val="0"/>
                <w:u w:val="none"/>
                <w:lang w:val="en-US"/>
              </w:rPr>
              <w:t xml:space="preserve"> and programs. The provincial, district and local, government authorities, DPOs members, </w:t>
            </w:r>
            <w:r w:rsidR="00B0289A" w:rsidRPr="00346920">
              <w:rPr>
                <w:rFonts w:ascii="Gill Sans MT" w:hAnsi="Gill Sans MT" w:cstheme="minorHAnsi"/>
                <w:i w:val="0"/>
                <w:u w:val="none"/>
                <w:lang w:val="en-US"/>
              </w:rPr>
              <w:t xml:space="preserve">representatives from Surkhet Eye Hospital and Province Hospital are to participate in the </w:t>
            </w:r>
            <w:r w:rsidR="004D6F03" w:rsidRPr="00346920">
              <w:rPr>
                <w:rFonts w:ascii="Gill Sans MT" w:hAnsi="Gill Sans MT" w:cstheme="minorHAnsi"/>
                <w:i w:val="0"/>
                <w:u w:val="none"/>
                <w:lang w:val="en-US"/>
              </w:rPr>
              <w:t xml:space="preserve">2 </w:t>
            </w:r>
            <w:r w:rsidR="00B0289A" w:rsidRPr="00346920">
              <w:rPr>
                <w:rFonts w:ascii="Gill Sans MT" w:hAnsi="Gill Sans MT" w:cstheme="minorHAnsi"/>
                <w:i w:val="0"/>
                <w:u w:val="none"/>
                <w:lang w:val="en-US"/>
              </w:rPr>
              <w:t xml:space="preserve">lobby meetings. </w:t>
            </w:r>
          </w:p>
          <w:p w14:paraId="2E29762C" w14:textId="175303CF" w:rsidR="005D49EE" w:rsidRPr="005D49EE" w:rsidRDefault="005D49EE" w:rsidP="000900BD">
            <w:pPr>
              <w:pStyle w:val="Lauraberschrift4"/>
              <w:spacing w:line="240" w:lineRule="auto"/>
              <w:rPr>
                <w:rFonts w:ascii="Gill Sans MT" w:hAnsi="Gill Sans MT" w:cstheme="minorHAnsi"/>
                <w:i w:val="0"/>
                <w:iCs/>
                <w:u w:val="none"/>
                <w:lang w:val="en-US"/>
              </w:rPr>
            </w:pPr>
            <w:r w:rsidRPr="00BB2271">
              <w:rPr>
                <w:rFonts w:ascii="Gill Sans MT" w:hAnsi="Gill Sans MT"/>
                <w:i w:val="0"/>
                <w:iCs/>
                <w:u w:val="none"/>
                <w:lang w:val="en-GB"/>
              </w:rPr>
              <w:t xml:space="preserve">As per recommendation of Ministry of Social </w:t>
            </w:r>
            <w:proofErr w:type="gramStart"/>
            <w:r w:rsidRPr="00BB2271">
              <w:rPr>
                <w:rFonts w:ascii="Gill Sans MT" w:hAnsi="Gill Sans MT"/>
                <w:i w:val="0"/>
                <w:iCs/>
                <w:u w:val="none"/>
                <w:lang w:val="en-GB"/>
              </w:rPr>
              <w:t>Development(</w:t>
            </w:r>
            <w:proofErr w:type="gramEnd"/>
            <w:r w:rsidRPr="00BB2271">
              <w:rPr>
                <w:rFonts w:ascii="Gill Sans MT" w:hAnsi="Gill Sans MT"/>
                <w:i w:val="0"/>
                <w:iCs/>
                <w:u w:val="none"/>
                <w:lang w:val="en-GB"/>
              </w:rPr>
              <w:t xml:space="preserve">MSD) and </w:t>
            </w:r>
            <w:proofErr w:type="spellStart"/>
            <w:r w:rsidRPr="00BB2271">
              <w:rPr>
                <w:rFonts w:ascii="Gill Sans MT" w:hAnsi="Gill Sans MT"/>
                <w:i w:val="0"/>
                <w:iCs/>
                <w:u w:val="none"/>
                <w:lang w:val="en-GB"/>
              </w:rPr>
              <w:t>Surkhet</w:t>
            </w:r>
            <w:proofErr w:type="spellEnd"/>
            <w:r w:rsidRPr="00BB2271">
              <w:rPr>
                <w:rFonts w:ascii="Gill Sans MT" w:hAnsi="Gill Sans MT"/>
                <w:i w:val="0"/>
                <w:iCs/>
                <w:u w:val="none"/>
                <w:lang w:val="en-GB"/>
              </w:rPr>
              <w:t xml:space="preserve"> Eye Hospital, organizing this </w:t>
            </w:r>
            <w:proofErr w:type="spellStart"/>
            <w:r w:rsidRPr="00BB2271">
              <w:rPr>
                <w:rFonts w:ascii="Gill Sans MT" w:hAnsi="Gill Sans MT"/>
                <w:i w:val="0"/>
                <w:iCs/>
                <w:u w:val="none"/>
                <w:lang w:val="en-GB"/>
              </w:rPr>
              <w:t>meetign</w:t>
            </w:r>
            <w:proofErr w:type="spellEnd"/>
            <w:r w:rsidRPr="00BB2271">
              <w:rPr>
                <w:rFonts w:ascii="Gill Sans MT" w:hAnsi="Gill Sans MT"/>
                <w:i w:val="0"/>
                <w:iCs/>
                <w:u w:val="none"/>
                <w:lang w:val="en-GB"/>
              </w:rPr>
              <w:t xml:space="preserve"> is more </w:t>
            </w:r>
            <w:proofErr w:type="spellStart"/>
            <w:r w:rsidRPr="00BB2271">
              <w:rPr>
                <w:rFonts w:ascii="Gill Sans MT" w:hAnsi="Gill Sans MT"/>
                <w:i w:val="0"/>
                <w:iCs/>
                <w:u w:val="none"/>
                <w:lang w:val="en-GB"/>
              </w:rPr>
              <w:t>fruitfull</w:t>
            </w:r>
            <w:proofErr w:type="spellEnd"/>
            <w:r w:rsidRPr="00BB2271">
              <w:rPr>
                <w:rFonts w:ascii="Gill Sans MT" w:hAnsi="Gill Sans MT"/>
                <w:i w:val="0"/>
                <w:iCs/>
                <w:u w:val="none"/>
                <w:lang w:val="en-GB"/>
              </w:rPr>
              <w:t xml:space="preserve"> when province have its own eye health strategy. It was planned to endorse by early December</w:t>
            </w:r>
            <w:r w:rsidR="00DB22FC" w:rsidRPr="00BB2271">
              <w:rPr>
                <w:rFonts w:ascii="Gill Sans MT" w:hAnsi="Gill Sans MT"/>
                <w:i w:val="0"/>
                <w:iCs/>
                <w:u w:val="none"/>
                <w:lang w:val="en-GB"/>
              </w:rPr>
              <w:t xml:space="preserve"> 2022</w:t>
            </w:r>
            <w:r w:rsidRPr="00BB2271">
              <w:rPr>
                <w:rFonts w:ascii="Gill Sans MT" w:hAnsi="Gill Sans MT"/>
                <w:i w:val="0"/>
                <w:iCs/>
                <w:u w:val="none"/>
                <w:lang w:val="en-GB"/>
              </w:rPr>
              <w:t xml:space="preserve"> </w:t>
            </w:r>
            <w:proofErr w:type="gramStart"/>
            <w:r w:rsidRPr="00BB2271">
              <w:rPr>
                <w:rFonts w:ascii="Gill Sans MT" w:hAnsi="Gill Sans MT"/>
                <w:i w:val="0"/>
                <w:iCs/>
                <w:u w:val="none"/>
                <w:lang w:val="en-GB"/>
              </w:rPr>
              <w:t>and  we</w:t>
            </w:r>
            <w:proofErr w:type="gramEnd"/>
            <w:r w:rsidRPr="00BB2271">
              <w:rPr>
                <w:rFonts w:ascii="Gill Sans MT" w:hAnsi="Gill Sans MT"/>
                <w:i w:val="0"/>
                <w:iCs/>
                <w:u w:val="none"/>
                <w:lang w:val="en-GB"/>
              </w:rPr>
              <w:t xml:space="preserve"> had planned this meeting on 3rd week of </w:t>
            </w:r>
            <w:proofErr w:type="spellStart"/>
            <w:r w:rsidRPr="00BB2271">
              <w:rPr>
                <w:rFonts w:ascii="Gill Sans MT" w:hAnsi="Gill Sans MT"/>
                <w:i w:val="0"/>
                <w:iCs/>
                <w:u w:val="none"/>
                <w:lang w:val="en-GB"/>
              </w:rPr>
              <w:t>december</w:t>
            </w:r>
            <w:proofErr w:type="spellEnd"/>
            <w:r w:rsidRPr="00BB2271">
              <w:rPr>
                <w:rFonts w:ascii="Gill Sans MT" w:hAnsi="Gill Sans MT"/>
                <w:i w:val="0"/>
                <w:iCs/>
                <w:u w:val="none"/>
                <w:lang w:val="en-GB"/>
              </w:rPr>
              <w:t xml:space="preserve">, as </w:t>
            </w:r>
            <w:proofErr w:type="spellStart"/>
            <w:r w:rsidRPr="00BB2271">
              <w:rPr>
                <w:rFonts w:ascii="Gill Sans MT" w:hAnsi="Gill Sans MT"/>
                <w:i w:val="0"/>
                <w:iCs/>
                <w:u w:val="none"/>
                <w:lang w:val="en-GB"/>
              </w:rPr>
              <w:t>governemtn</w:t>
            </w:r>
            <w:proofErr w:type="spellEnd"/>
            <w:r w:rsidRPr="00BB2271">
              <w:rPr>
                <w:rFonts w:ascii="Gill Sans MT" w:hAnsi="Gill Sans MT"/>
                <w:i w:val="0"/>
                <w:iCs/>
                <w:u w:val="none"/>
                <w:lang w:val="en-GB"/>
              </w:rPr>
              <w:t xml:space="preserve"> in last hour post</w:t>
            </w:r>
            <w:r w:rsidR="00DB22FC" w:rsidRPr="00BB2271">
              <w:rPr>
                <w:rFonts w:ascii="Gill Sans MT" w:hAnsi="Gill Sans MT"/>
                <w:i w:val="0"/>
                <w:iCs/>
                <w:u w:val="none"/>
                <w:lang w:val="en-GB"/>
              </w:rPr>
              <w:t>-</w:t>
            </w:r>
            <w:proofErr w:type="spellStart"/>
            <w:r w:rsidR="00DB22FC" w:rsidRPr="00BB2271">
              <w:rPr>
                <w:rFonts w:ascii="Gill Sans MT" w:hAnsi="Gill Sans MT"/>
                <w:i w:val="0"/>
                <w:iCs/>
                <w:u w:val="none"/>
                <w:lang w:val="en-GB"/>
              </w:rPr>
              <w:t>poned</w:t>
            </w:r>
            <w:proofErr w:type="spellEnd"/>
            <w:r w:rsidRPr="00BB2271">
              <w:rPr>
                <w:rFonts w:ascii="Gill Sans MT" w:hAnsi="Gill Sans MT"/>
                <w:i w:val="0"/>
                <w:iCs/>
                <w:u w:val="none"/>
                <w:lang w:val="en-GB"/>
              </w:rPr>
              <w:t xml:space="preserve"> endorsement plan, project could not make it happen. NNJS is </w:t>
            </w:r>
            <w:proofErr w:type="spellStart"/>
            <w:r w:rsidRPr="00BB2271">
              <w:rPr>
                <w:rFonts w:ascii="Gill Sans MT" w:hAnsi="Gill Sans MT"/>
                <w:i w:val="0"/>
                <w:iCs/>
                <w:u w:val="none"/>
                <w:lang w:val="en-GB"/>
              </w:rPr>
              <w:t>plannign</w:t>
            </w:r>
            <w:proofErr w:type="spellEnd"/>
            <w:r w:rsidRPr="00BB2271">
              <w:rPr>
                <w:rFonts w:ascii="Gill Sans MT" w:hAnsi="Gill Sans MT"/>
                <w:i w:val="0"/>
                <w:iCs/>
                <w:u w:val="none"/>
                <w:lang w:val="en-GB"/>
              </w:rPr>
              <w:t xml:space="preserve"> to have this meeting by 1st quarter of 2023.</w:t>
            </w:r>
          </w:p>
          <w:p w14:paraId="146D8458" w14:textId="77777777" w:rsidR="00EE657A" w:rsidRPr="00346920" w:rsidRDefault="00EE657A" w:rsidP="00280832">
            <w:pPr>
              <w:spacing w:after="0" w:line="240" w:lineRule="auto"/>
              <w:jc w:val="both"/>
              <w:rPr>
                <w:rFonts w:ascii="Gill Sans MT" w:hAnsi="Gill Sans MT" w:cstheme="minorHAnsi"/>
                <w:lang w:val="en-GB"/>
              </w:rPr>
            </w:pPr>
          </w:p>
        </w:tc>
      </w:tr>
    </w:tbl>
    <w:p w14:paraId="2FAD13CA" w14:textId="77777777" w:rsidR="00D12A96" w:rsidRPr="00346920" w:rsidRDefault="00D12A96">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D12A96" w:rsidRPr="008B61B1" w14:paraId="4DCAB20D" w14:textId="77777777" w:rsidTr="000900BD">
        <w:trPr>
          <w:trHeight w:hRule="exact" w:val="397"/>
        </w:trPr>
        <w:tc>
          <w:tcPr>
            <w:tcW w:w="9776" w:type="dxa"/>
            <w:shd w:val="clear" w:color="auto" w:fill="auto"/>
          </w:tcPr>
          <w:p w14:paraId="1DDCF43E" w14:textId="77777777" w:rsidR="00E639EF" w:rsidRPr="00346920" w:rsidRDefault="00105B23" w:rsidP="00E639EF">
            <w:pPr>
              <w:jc w:val="both"/>
              <w:rPr>
                <w:rFonts w:ascii="Gill Sans MT" w:hAnsi="Gill Sans MT" w:cstheme="minorHAnsi"/>
                <w:b/>
                <w:bCs/>
                <w:lang w:val="en-US"/>
              </w:rPr>
            </w:pPr>
            <w:r w:rsidRPr="00346920">
              <w:rPr>
                <w:rFonts w:ascii="Gill Sans MT" w:hAnsi="Gill Sans MT" w:cstheme="minorHAnsi"/>
                <w:b/>
                <w:bCs/>
                <w:lang w:val="en-US"/>
              </w:rPr>
              <w:t>3</w:t>
            </w:r>
            <w:r w:rsidR="00E12E70" w:rsidRPr="00346920">
              <w:rPr>
                <w:rFonts w:ascii="Gill Sans MT" w:hAnsi="Gill Sans MT" w:cstheme="minorHAnsi"/>
                <w:b/>
                <w:bCs/>
                <w:lang w:val="en-US"/>
              </w:rPr>
              <w:t>.1.2</w:t>
            </w:r>
            <w:r w:rsidR="00E12E70" w:rsidRPr="00346920">
              <w:rPr>
                <w:rFonts w:ascii="Gill Sans MT" w:hAnsi="Gill Sans MT" w:cstheme="minorHAnsi"/>
                <w:b/>
                <w:bCs/>
                <w:lang w:val="en-US"/>
              </w:rPr>
              <w:tab/>
            </w:r>
            <w:r w:rsidR="00456D64" w:rsidRPr="00346920">
              <w:rPr>
                <w:rFonts w:ascii="Gill Sans MT" w:hAnsi="Gill Sans MT" w:cstheme="minorHAnsi"/>
                <w:b/>
                <w:bCs/>
                <w:lang w:val="en-US"/>
              </w:rPr>
              <w:t>E</w:t>
            </w:r>
            <w:r w:rsidR="00E639EF" w:rsidRPr="00346920">
              <w:rPr>
                <w:rFonts w:ascii="Gill Sans MT" w:hAnsi="Gill Sans MT" w:cstheme="minorHAnsi"/>
                <w:b/>
                <w:bCs/>
                <w:lang w:val="en-US"/>
              </w:rPr>
              <w:t xml:space="preserve">ye and ear health </w:t>
            </w:r>
            <w:r w:rsidR="00456D64" w:rsidRPr="00346920">
              <w:rPr>
                <w:rFonts w:ascii="Gill Sans MT" w:hAnsi="Gill Sans MT" w:cstheme="minorHAnsi"/>
                <w:b/>
                <w:bCs/>
                <w:lang w:val="en-US"/>
              </w:rPr>
              <w:t xml:space="preserve">committee </w:t>
            </w:r>
            <w:r w:rsidR="00E639EF" w:rsidRPr="00346920">
              <w:rPr>
                <w:rFonts w:ascii="Gill Sans MT" w:hAnsi="Gill Sans MT" w:cstheme="minorHAnsi"/>
                <w:b/>
                <w:bCs/>
                <w:lang w:val="en-US"/>
              </w:rPr>
              <w:t>at district level</w:t>
            </w:r>
          </w:p>
          <w:p w14:paraId="4092A96B" w14:textId="77777777" w:rsidR="00E12E70" w:rsidRPr="00346920" w:rsidRDefault="00E12E70" w:rsidP="00E12E70">
            <w:pPr>
              <w:jc w:val="both"/>
              <w:rPr>
                <w:rFonts w:ascii="Gill Sans MT" w:hAnsi="Gill Sans MT" w:cstheme="minorHAnsi"/>
                <w:b/>
                <w:bCs/>
                <w:lang w:val="en-US"/>
              </w:rPr>
            </w:pPr>
          </w:p>
          <w:p w14:paraId="557A3EDE" w14:textId="77777777" w:rsidR="00D12A96" w:rsidRPr="00346920" w:rsidRDefault="00D12A96" w:rsidP="000900BD">
            <w:pPr>
              <w:rPr>
                <w:rFonts w:ascii="Gill Sans MT" w:hAnsi="Gill Sans MT" w:cstheme="minorHAnsi"/>
                <w:lang w:val="en-GB"/>
              </w:rPr>
            </w:pPr>
          </w:p>
        </w:tc>
      </w:tr>
      <w:tr w:rsidR="00D12A96" w:rsidRPr="008B61B1" w14:paraId="49922AB9" w14:textId="77777777" w:rsidTr="00D9628C">
        <w:trPr>
          <w:trHeight w:hRule="exact" w:val="3079"/>
        </w:trPr>
        <w:tc>
          <w:tcPr>
            <w:tcW w:w="9776" w:type="dxa"/>
            <w:shd w:val="clear" w:color="auto" w:fill="auto"/>
          </w:tcPr>
          <w:p w14:paraId="741D69AC" w14:textId="77777777" w:rsidR="00025E2E" w:rsidRDefault="00B0289A" w:rsidP="00025E2E">
            <w:pPr>
              <w:pStyle w:val="Lauraberschrift4"/>
              <w:spacing w:after="240" w:line="240" w:lineRule="auto"/>
              <w:rPr>
                <w:rFonts w:ascii="Gill Sans MT" w:hAnsi="Gill Sans MT" w:cstheme="minorHAnsi"/>
                <w:i w:val="0"/>
                <w:u w:val="none"/>
                <w:lang w:val="en-US"/>
              </w:rPr>
            </w:pPr>
            <w:r w:rsidRPr="00346920">
              <w:rPr>
                <w:rFonts w:ascii="Gill Sans MT" w:hAnsi="Gill Sans MT" w:cstheme="minorHAnsi"/>
                <w:i w:val="0"/>
                <w:u w:val="none"/>
                <w:lang w:val="en-US"/>
              </w:rPr>
              <w:t xml:space="preserve">A total of </w:t>
            </w:r>
            <w:r w:rsidR="00102EF5">
              <w:rPr>
                <w:rFonts w:ascii="Gill Sans MT" w:hAnsi="Gill Sans MT" w:cstheme="minorHAnsi"/>
                <w:i w:val="0"/>
                <w:u w:val="none"/>
                <w:lang w:val="en-US"/>
              </w:rPr>
              <w:t xml:space="preserve">8 </w:t>
            </w:r>
            <w:r w:rsidRPr="00346920">
              <w:rPr>
                <w:rFonts w:ascii="Gill Sans MT" w:hAnsi="Gill Sans MT" w:cstheme="minorHAnsi"/>
                <w:i w:val="0"/>
                <w:u w:val="none"/>
                <w:lang w:val="en-US"/>
              </w:rPr>
              <w:t xml:space="preserve">Eye and ear committee have been formed within the </w:t>
            </w:r>
            <w:r w:rsidR="00025E2E">
              <w:rPr>
                <w:rFonts w:ascii="Gill Sans MT" w:hAnsi="Gill Sans MT" w:cstheme="minorHAnsi"/>
                <w:i w:val="0"/>
                <w:u w:val="none"/>
                <w:lang w:val="en-US"/>
              </w:rPr>
              <w:t>reporting period</w:t>
            </w:r>
            <w:r w:rsidR="00203E05">
              <w:rPr>
                <w:rFonts w:ascii="Gill Sans MT" w:hAnsi="Gill Sans MT" w:cstheme="minorHAnsi"/>
                <w:i w:val="0"/>
                <w:u w:val="none"/>
                <w:lang w:val="en-US"/>
              </w:rPr>
              <w:t xml:space="preserve"> </w:t>
            </w:r>
            <w:r w:rsidRPr="00346920">
              <w:rPr>
                <w:rFonts w:ascii="Gill Sans MT" w:hAnsi="Gill Sans MT" w:cstheme="minorHAnsi"/>
                <w:i w:val="0"/>
                <w:u w:val="none"/>
                <w:lang w:val="en-US"/>
              </w:rPr>
              <w:t xml:space="preserve">to review, </w:t>
            </w:r>
            <w:proofErr w:type="gramStart"/>
            <w:r w:rsidRPr="00346920">
              <w:rPr>
                <w:rFonts w:ascii="Gill Sans MT" w:hAnsi="Gill Sans MT" w:cstheme="minorHAnsi"/>
                <w:i w:val="0"/>
                <w:u w:val="none"/>
                <w:lang w:val="en-US"/>
              </w:rPr>
              <w:t>feedback</w:t>
            </w:r>
            <w:proofErr w:type="gramEnd"/>
            <w:r w:rsidRPr="00346920">
              <w:rPr>
                <w:rFonts w:ascii="Gill Sans MT" w:hAnsi="Gill Sans MT" w:cstheme="minorHAnsi"/>
                <w:i w:val="0"/>
                <w:u w:val="none"/>
                <w:lang w:val="en-US"/>
              </w:rPr>
              <w:t xml:space="preserve"> and facilitate the project activities at the local levels. </w:t>
            </w:r>
          </w:p>
          <w:p w14:paraId="276BDA3B" w14:textId="6ACA3501" w:rsidR="00D12A96" w:rsidRPr="00346920" w:rsidRDefault="00B0289A" w:rsidP="000900BD">
            <w:pPr>
              <w:pStyle w:val="Lauraberschrift4"/>
              <w:spacing w:line="240" w:lineRule="auto"/>
              <w:rPr>
                <w:rFonts w:ascii="Gill Sans MT" w:hAnsi="Gill Sans MT" w:cstheme="minorHAnsi"/>
                <w:i w:val="0"/>
                <w:u w:val="none"/>
                <w:lang w:val="en-US"/>
              </w:rPr>
            </w:pPr>
            <w:r w:rsidRPr="00346920">
              <w:rPr>
                <w:rFonts w:ascii="Gill Sans MT" w:hAnsi="Gill Sans MT" w:cstheme="minorHAnsi"/>
                <w:i w:val="0"/>
                <w:u w:val="none"/>
                <w:lang w:val="en-US"/>
              </w:rPr>
              <w:t>Participation of DPOs members is mandatory and our field staff coordinate for the meetings and in the reporting period</w:t>
            </w:r>
            <w:r w:rsidR="009D6BD3">
              <w:rPr>
                <w:rFonts w:ascii="Gill Sans MT" w:hAnsi="Gill Sans MT" w:cstheme="minorHAnsi"/>
                <w:i w:val="0"/>
                <w:u w:val="none"/>
                <w:lang w:val="en-US"/>
              </w:rPr>
              <w:t xml:space="preserve"> (July-Dec 2022)</w:t>
            </w:r>
            <w:r w:rsidRPr="00346920">
              <w:rPr>
                <w:rFonts w:ascii="Gill Sans MT" w:hAnsi="Gill Sans MT" w:cstheme="minorHAnsi"/>
                <w:i w:val="0"/>
                <w:u w:val="none"/>
                <w:lang w:val="en-US"/>
              </w:rPr>
              <w:t xml:space="preserve">, a total of </w:t>
            </w:r>
            <w:r w:rsidR="005F7F45">
              <w:rPr>
                <w:rFonts w:ascii="Gill Sans MT" w:hAnsi="Gill Sans MT" w:cstheme="minorHAnsi"/>
                <w:i w:val="0"/>
                <w:u w:val="none"/>
                <w:lang w:val="en-US"/>
              </w:rPr>
              <w:t>12</w:t>
            </w:r>
            <w:r w:rsidRPr="00346920">
              <w:rPr>
                <w:rFonts w:ascii="Gill Sans MT" w:hAnsi="Gill Sans MT" w:cstheme="minorHAnsi"/>
                <w:i w:val="0"/>
                <w:u w:val="none"/>
                <w:lang w:val="en-US"/>
              </w:rPr>
              <w:t xml:space="preserve"> meetings have been held </w:t>
            </w:r>
            <w:r w:rsidR="00D9628C" w:rsidRPr="00346920">
              <w:rPr>
                <w:rFonts w:ascii="Gill Sans MT" w:hAnsi="Gill Sans MT" w:cstheme="minorHAnsi"/>
                <w:i w:val="0"/>
                <w:u w:val="none"/>
                <w:lang w:val="en-US"/>
              </w:rPr>
              <w:t>in the project sites among the local government authorities, DPOs members</w:t>
            </w:r>
            <w:r w:rsidR="00190BC1" w:rsidRPr="00346920">
              <w:rPr>
                <w:rFonts w:ascii="Gill Sans MT" w:hAnsi="Gill Sans MT" w:cstheme="minorHAnsi"/>
                <w:i w:val="0"/>
                <w:u w:val="none"/>
                <w:lang w:val="en-US"/>
              </w:rPr>
              <w:t xml:space="preserve"> during reporting period</w:t>
            </w:r>
            <w:r w:rsidR="00D9628C" w:rsidRPr="00346920">
              <w:rPr>
                <w:rFonts w:ascii="Gill Sans MT" w:hAnsi="Gill Sans MT" w:cstheme="minorHAnsi"/>
                <w:i w:val="0"/>
                <w:u w:val="none"/>
                <w:lang w:val="en-US"/>
              </w:rPr>
              <w:t xml:space="preserve">. During the meetings, they have discussions regarding the implementation of project activities, </w:t>
            </w:r>
            <w:r w:rsidR="009D6BD3">
              <w:rPr>
                <w:rFonts w:ascii="Gill Sans MT" w:hAnsi="Gill Sans MT" w:cstheme="minorHAnsi"/>
                <w:i w:val="0"/>
                <w:u w:val="none"/>
                <w:lang w:val="en-US"/>
              </w:rPr>
              <w:t xml:space="preserve">progress, </w:t>
            </w:r>
            <w:r w:rsidR="00D9628C" w:rsidRPr="00346920">
              <w:rPr>
                <w:rFonts w:ascii="Gill Sans MT" w:hAnsi="Gill Sans MT" w:cstheme="minorHAnsi"/>
                <w:i w:val="0"/>
                <w:u w:val="none"/>
                <w:lang w:val="en-US"/>
              </w:rPr>
              <w:t>challenges faced and ways forward.</w:t>
            </w:r>
          </w:p>
          <w:p w14:paraId="6F9FCEE4" w14:textId="77777777" w:rsidR="00D12A96" w:rsidRPr="00346920" w:rsidRDefault="00D12A96" w:rsidP="000900BD">
            <w:pPr>
              <w:spacing w:after="0" w:line="240" w:lineRule="auto"/>
              <w:jc w:val="both"/>
              <w:rPr>
                <w:rFonts w:ascii="Gill Sans MT" w:hAnsi="Gill Sans MT" w:cstheme="minorHAnsi"/>
                <w:lang w:val="en-GB"/>
              </w:rPr>
            </w:pPr>
          </w:p>
          <w:p w14:paraId="60D0E947" w14:textId="77777777" w:rsidR="00D12A96" w:rsidRPr="00346920" w:rsidRDefault="00D9628C" w:rsidP="000900BD">
            <w:pPr>
              <w:spacing w:after="0" w:line="240" w:lineRule="auto"/>
              <w:jc w:val="both"/>
              <w:rPr>
                <w:rFonts w:ascii="Gill Sans MT" w:hAnsi="Gill Sans MT" w:cstheme="minorHAnsi"/>
                <w:lang w:val="en-GB"/>
              </w:rPr>
            </w:pPr>
            <w:r w:rsidRPr="00346920">
              <w:rPr>
                <w:rFonts w:ascii="Gill Sans MT" w:hAnsi="Gill Sans MT" w:cstheme="minorHAnsi"/>
                <w:lang w:val="en-GB"/>
              </w:rPr>
              <w:t>The committee have been very useful for implementing the project activities mainly regular eye and ear screenings, conducting surgical eye and ear campaigns, and many other activities regarding system and capacity enhancement.</w:t>
            </w:r>
            <w:r w:rsidR="008C2EDD" w:rsidRPr="00346920">
              <w:rPr>
                <w:rFonts w:ascii="Gill Sans MT" w:hAnsi="Gill Sans MT" w:cstheme="minorHAnsi"/>
                <w:lang w:val="en-GB"/>
              </w:rPr>
              <w:t xml:space="preserve"> </w:t>
            </w:r>
          </w:p>
        </w:tc>
      </w:tr>
    </w:tbl>
    <w:p w14:paraId="78CE4EA9" w14:textId="4E115DC7" w:rsidR="00F56A32" w:rsidRDefault="00F56A32">
      <w:pPr>
        <w:rPr>
          <w:rFonts w:ascii="Gill Sans MT" w:hAnsi="Gill Sans MT" w:cstheme="minorHAnsi"/>
          <w:b/>
          <w:lang w:val="en-US"/>
        </w:rPr>
      </w:pPr>
    </w:p>
    <w:p w14:paraId="0B477F2D" w14:textId="3F0D106F" w:rsidR="004E12D9" w:rsidRDefault="004E12D9">
      <w:pPr>
        <w:rPr>
          <w:rFonts w:ascii="Gill Sans MT" w:hAnsi="Gill Sans MT" w:cstheme="minorHAnsi"/>
          <w:b/>
          <w:lang w:val="en-US"/>
        </w:rPr>
      </w:pPr>
    </w:p>
    <w:p w14:paraId="733C58E6" w14:textId="2126CAF8" w:rsidR="004E12D9" w:rsidRDefault="004E12D9">
      <w:pPr>
        <w:rPr>
          <w:rFonts w:ascii="Gill Sans MT" w:hAnsi="Gill Sans MT" w:cstheme="minorHAnsi"/>
          <w:b/>
          <w:lang w:val="en-US"/>
        </w:rPr>
      </w:pPr>
    </w:p>
    <w:p w14:paraId="248D730F" w14:textId="77777777" w:rsidR="004E12D9" w:rsidRPr="00346920" w:rsidRDefault="004E12D9">
      <w:pPr>
        <w:rPr>
          <w:rFonts w:ascii="Gill Sans MT" w:hAnsi="Gill Sans MT" w:cstheme="minorHAnsi"/>
          <w:b/>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D12A96" w:rsidRPr="008B61B1" w14:paraId="1A29FA9F" w14:textId="77777777" w:rsidTr="7FA3C4C8">
        <w:trPr>
          <w:trHeight w:hRule="exact" w:val="397"/>
        </w:trPr>
        <w:tc>
          <w:tcPr>
            <w:tcW w:w="9776" w:type="dxa"/>
            <w:shd w:val="clear" w:color="auto" w:fill="auto"/>
          </w:tcPr>
          <w:p w14:paraId="1DAC9ECF" w14:textId="77777777" w:rsidR="004C5F4D" w:rsidRPr="00346920" w:rsidRDefault="004C5F4D" w:rsidP="004C5F4D">
            <w:pPr>
              <w:jc w:val="both"/>
              <w:rPr>
                <w:rFonts w:ascii="Gill Sans MT" w:hAnsi="Gill Sans MT" w:cstheme="minorHAnsi"/>
                <w:b/>
                <w:bCs/>
                <w:lang w:val="en-GB"/>
              </w:rPr>
            </w:pPr>
            <w:r w:rsidRPr="00346920">
              <w:rPr>
                <w:rFonts w:ascii="Gill Sans MT" w:hAnsi="Gill Sans MT" w:cstheme="minorHAnsi"/>
                <w:b/>
                <w:bCs/>
                <w:lang w:val="en-US"/>
              </w:rPr>
              <w:lastRenderedPageBreak/>
              <w:t xml:space="preserve">3.1.3 </w:t>
            </w:r>
            <w:r w:rsidR="00E43978" w:rsidRPr="00346920">
              <w:rPr>
                <w:rFonts w:ascii="Gill Sans MT" w:hAnsi="Gill Sans MT" w:cstheme="minorHAnsi"/>
                <w:b/>
                <w:bCs/>
                <w:lang w:val="en-US"/>
              </w:rPr>
              <w:t>Revision of the National Health Strategy</w:t>
            </w:r>
          </w:p>
          <w:p w14:paraId="025536F5" w14:textId="77777777" w:rsidR="00D12A96" w:rsidRPr="00346920" w:rsidRDefault="00D12A96" w:rsidP="000900BD">
            <w:pPr>
              <w:rPr>
                <w:rFonts w:ascii="Gill Sans MT" w:hAnsi="Gill Sans MT" w:cstheme="minorHAnsi"/>
                <w:lang w:val="en-US"/>
              </w:rPr>
            </w:pPr>
          </w:p>
        </w:tc>
      </w:tr>
      <w:tr w:rsidR="00D12A96" w:rsidRPr="008B61B1" w14:paraId="3D66EF57" w14:textId="77777777" w:rsidTr="006517F4">
        <w:trPr>
          <w:trHeight w:hRule="exact" w:val="9514"/>
        </w:trPr>
        <w:tc>
          <w:tcPr>
            <w:tcW w:w="9776" w:type="dxa"/>
            <w:shd w:val="clear" w:color="auto" w:fill="auto"/>
          </w:tcPr>
          <w:p w14:paraId="57806048" w14:textId="77777777" w:rsidR="00D564BE" w:rsidRPr="00346920" w:rsidRDefault="00D564BE" w:rsidP="000900BD">
            <w:pPr>
              <w:pStyle w:val="Lauraberschrift4"/>
              <w:spacing w:line="240" w:lineRule="auto"/>
              <w:rPr>
                <w:rFonts w:ascii="Gill Sans MT" w:hAnsi="Gill Sans MT" w:cstheme="minorHAnsi"/>
                <w:i w:val="0"/>
                <w:u w:val="none"/>
                <w:lang w:val="en-US"/>
              </w:rPr>
            </w:pPr>
          </w:p>
          <w:p w14:paraId="72FA95AD" w14:textId="77777777" w:rsidR="00D21553" w:rsidRPr="00BB2271" w:rsidRDefault="00D21553" w:rsidP="00D21553">
            <w:pPr>
              <w:spacing w:after="240"/>
              <w:jc w:val="both"/>
              <w:rPr>
                <w:rFonts w:ascii="Gill Sans MT" w:eastAsia="Verdana" w:hAnsi="Gill Sans MT" w:cs="Verdana"/>
                <w:bCs/>
                <w:lang w:val="en-GB"/>
              </w:rPr>
            </w:pPr>
            <w:r w:rsidRPr="00BB2271">
              <w:rPr>
                <w:rFonts w:ascii="Gill Sans MT" w:eastAsia="Verdana" w:hAnsi="Gill Sans MT" w:cs="Verdana"/>
                <w:bCs/>
                <w:lang w:val="en-GB"/>
              </w:rPr>
              <w:t>There has been very minimal role of the government in eye care service delivery in Nepal since long. The eye care service has not yet been integrated into the government health system, rather being dominantly run by the non-governmental sectors.</w:t>
            </w:r>
          </w:p>
          <w:p w14:paraId="124D00CA" w14:textId="57967B24" w:rsidR="00D21553" w:rsidRPr="00BB2271" w:rsidRDefault="00D21553" w:rsidP="00D21553">
            <w:pPr>
              <w:spacing w:after="240"/>
              <w:jc w:val="both"/>
              <w:rPr>
                <w:rFonts w:ascii="Gill Sans MT" w:eastAsia="Verdana" w:hAnsi="Gill Sans MT" w:cs="Verdana"/>
                <w:bCs/>
                <w:lang w:val="en-GB"/>
              </w:rPr>
            </w:pPr>
            <w:r w:rsidRPr="00BB2271">
              <w:rPr>
                <w:rFonts w:ascii="Gill Sans MT" w:eastAsia="Verdana" w:hAnsi="Gill Sans MT" w:cs="Verdana"/>
                <w:bCs/>
                <w:lang w:val="en-GB"/>
              </w:rPr>
              <w:t>As per the national and international policies and documents</w:t>
            </w:r>
            <w:r w:rsidR="004E12D9" w:rsidRPr="00BB2271">
              <w:rPr>
                <w:rFonts w:ascii="Gill Sans MT" w:eastAsia="Verdana" w:hAnsi="Gill Sans MT" w:cs="Verdana"/>
                <w:bCs/>
                <w:lang w:val="en-GB"/>
              </w:rPr>
              <w:t>,</w:t>
            </w:r>
            <w:r w:rsidRPr="00BB2271">
              <w:rPr>
                <w:rFonts w:ascii="Gill Sans MT" w:eastAsia="Verdana" w:hAnsi="Gill Sans MT" w:cs="Verdana"/>
                <w:bCs/>
                <w:lang w:val="en-GB"/>
              </w:rPr>
              <w:t xml:space="preserve"> health care</w:t>
            </w:r>
            <w:r w:rsidR="004E12D9" w:rsidRPr="00BB2271">
              <w:rPr>
                <w:rFonts w:ascii="Gill Sans MT" w:eastAsia="Verdana" w:hAnsi="Gill Sans MT" w:cs="Verdana"/>
                <w:bCs/>
                <w:lang w:val="en-GB"/>
              </w:rPr>
              <w:t xml:space="preserve"> delivery</w:t>
            </w:r>
            <w:r w:rsidRPr="00BB2271">
              <w:rPr>
                <w:rFonts w:ascii="Gill Sans MT" w:eastAsia="Verdana" w:hAnsi="Gill Sans MT" w:cs="Verdana"/>
                <w:bCs/>
                <w:lang w:val="en-GB"/>
              </w:rPr>
              <w:t xml:space="preserve">, is the main shared legal responsibility of the Federal, </w:t>
            </w:r>
            <w:proofErr w:type="gramStart"/>
            <w:r w:rsidRPr="00BB2271">
              <w:rPr>
                <w:rFonts w:ascii="Gill Sans MT" w:eastAsia="Verdana" w:hAnsi="Gill Sans MT" w:cs="Verdana"/>
                <w:bCs/>
                <w:lang w:val="en-GB"/>
              </w:rPr>
              <w:t>Provincial</w:t>
            </w:r>
            <w:proofErr w:type="gramEnd"/>
            <w:r w:rsidRPr="00BB2271">
              <w:rPr>
                <w:rFonts w:ascii="Gill Sans MT" w:eastAsia="Verdana" w:hAnsi="Gill Sans MT" w:cs="Verdana"/>
                <w:bCs/>
                <w:lang w:val="en-GB"/>
              </w:rPr>
              <w:t xml:space="preserve"> and local governments in Nepal. Recent national and provincial health policies and strategies have prioritized eye care as one of the major parts of health care system. Based on this background, Ministry of Social Development, </w:t>
            </w:r>
            <w:proofErr w:type="spellStart"/>
            <w:r w:rsidRPr="00BB2271">
              <w:rPr>
                <w:rFonts w:ascii="Gill Sans MT" w:eastAsia="Verdana" w:hAnsi="Gill Sans MT" w:cs="Verdana"/>
                <w:bCs/>
                <w:lang w:val="en-GB"/>
              </w:rPr>
              <w:t>Karnali</w:t>
            </w:r>
            <w:proofErr w:type="spellEnd"/>
            <w:r w:rsidRPr="00BB2271">
              <w:rPr>
                <w:rFonts w:ascii="Gill Sans MT" w:eastAsia="Verdana" w:hAnsi="Gill Sans MT" w:cs="Verdana"/>
                <w:bCs/>
                <w:lang w:val="en-GB"/>
              </w:rPr>
              <w:t xml:space="preserve"> Province has recently finalized the proposed draft on Provincial Eye Health Strategy with the main emphasis on integrated eye health within the government health system.</w:t>
            </w:r>
          </w:p>
          <w:p w14:paraId="2F241170" w14:textId="10F8484F" w:rsidR="003C3A45" w:rsidRPr="00BB2271" w:rsidRDefault="003C3A45" w:rsidP="00D21553">
            <w:pPr>
              <w:spacing w:after="240"/>
              <w:jc w:val="both"/>
              <w:rPr>
                <w:rFonts w:ascii="Gill Sans MT" w:hAnsi="Gill Sans MT"/>
                <w:lang w:val="en-GB"/>
              </w:rPr>
            </w:pPr>
            <w:r w:rsidRPr="00BB2271">
              <w:rPr>
                <w:rFonts w:ascii="Gill Sans MT" w:hAnsi="Gill Sans MT"/>
                <w:lang w:val="en-GB"/>
              </w:rPr>
              <w:t>In this context, the NNJS Integrated Eye and Ear Health Program, with support from CBM</w:t>
            </w:r>
            <w:r w:rsidR="009D6BD3" w:rsidRPr="00BB2271">
              <w:rPr>
                <w:rFonts w:ascii="Gill Sans MT" w:hAnsi="Gill Sans MT"/>
                <w:lang w:val="en-GB"/>
              </w:rPr>
              <w:t>\</w:t>
            </w:r>
            <w:proofErr w:type="spellStart"/>
            <w:r w:rsidR="009D6BD3" w:rsidRPr="00BB2271">
              <w:rPr>
                <w:rFonts w:ascii="Gill Sans MT" w:hAnsi="Gill Sans MT"/>
                <w:lang w:val="en-GB"/>
              </w:rPr>
              <w:t>BMZ</w:t>
            </w:r>
            <w:proofErr w:type="spellEnd"/>
            <w:r w:rsidRPr="00BB2271">
              <w:rPr>
                <w:rFonts w:ascii="Gill Sans MT" w:hAnsi="Gill Sans MT"/>
                <w:lang w:val="en-GB"/>
              </w:rPr>
              <w:t>, organized a day panel discussion workshop on the proposed National Eye Health Strategy dated on 16</w:t>
            </w:r>
            <w:r w:rsidRPr="00BB2271">
              <w:rPr>
                <w:rFonts w:ascii="Gill Sans MT" w:hAnsi="Gill Sans MT"/>
                <w:vertAlign w:val="superscript"/>
                <w:lang w:val="en-GB"/>
              </w:rPr>
              <w:t>th</w:t>
            </w:r>
            <w:r w:rsidRPr="00BB2271">
              <w:rPr>
                <w:rFonts w:ascii="Gill Sans MT" w:hAnsi="Gill Sans MT"/>
                <w:lang w:val="en-GB"/>
              </w:rPr>
              <w:t xml:space="preserve"> </w:t>
            </w:r>
            <w:proofErr w:type="gramStart"/>
            <w:r w:rsidRPr="00BB2271">
              <w:rPr>
                <w:rFonts w:ascii="Gill Sans MT" w:hAnsi="Gill Sans MT"/>
                <w:lang w:val="en-GB"/>
              </w:rPr>
              <w:t>August,</w:t>
            </w:r>
            <w:proofErr w:type="gramEnd"/>
            <w:r w:rsidRPr="00BB2271">
              <w:rPr>
                <w:rFonts w:ascii="Gill Sans MT" w:hAnsi="Gill Sans MT"/>
                <w:lang w:val="en-GB"/>
              </w:rPr>
              <w:t xml:space="preserve"> 2022 in Kathmandu among the representatives from Ministry of Health and population, key eyecare stakeholders and external development partners in the country.</w:t>
            </w:r>
          </w:p>
          <w:p w14:paraId="15BDB72E" w14:textId="77777777" w:rsidR="00D21553" w:rsidRPr="00BB2271" w:rsidRDefault="003C3A45" w:rsidP="00D21553">
            <w:pPr>
              <w:spacing w:after="240"/>
              <w:jc w:val="both"/>
              <w:rPr>
                <w:rFonts w:ascii="Gill Sans MT" w:hAnsi="Gill Sans MT"/>
                <w:lang w:val="en-GB"/>
              </w:rPr>
            </w:pPr>
            <w:r w:rsidRPr="00BB2271">
              <w:rPr>
                <w:rFonts w:ascii="Gill Sans MT" w:hAnsi="Gill Sans MT"/>
                <w:lang w:val="en-GB"/>
              </w:rPr>
              <w:t>Likewise,</w:t>
            </w:r>
            <w:r w:rsidR="00D21553" w:rsidRPr="00BB2271">
              <w:rPr>
                <w:rFonts w:ascii="Gill Sans MT" w:hAnsi="Gill Sans MT"/>
                <w:lang w:val="en-GB"/>
              </w:rPr>
              <w:t xml:space="preserve"> the NNJS Integrated Eye and Ear Health Program in collaboration with </w:t>
            </w:r>
            <w:proofErr w:type="spellStart"/>
            <w:r w:rsidR="00D21553" w:rsidRPr="00BB2271">
              <w:rPr>
                <w:rFonts w:ascii="Gill Sans MT" w:hAnsi="Gill Sans MT"/>
                <w:lang w:val="en-GB"/>
              </w:rPr>
              <w:t>Surkhet</w:t>
            </w:r>
            <w:proofErr w:type="spellEnd"/>
            <w:r w:rsidR="00D21553" w:rsidRPr="00BB2271">
              <w:rPr>
                <w:rFonts w:ascii="Gill Sans MT" w:hAnsi="Gill Sans MT"/>
                <w:lang w:val="en-GB"/>
              </w:rPr>
              <w:t xml:space="preserve"> Eye Hospital and </w:t>
            </w:r>
            <w:proofErr w:type="spellStart"/>
            <w:r w:rsidR="00D21553" w:rsidRPr="00BB2271">
              <w:rPr>
                <w:rFonts w:ascii="Gill Sans MT" w:hAnsi="Gill Sans MT"/>
                <w:lang w:val="en-GB"/>
              </w:rPr>
              <w:t>MoSD</w:t>
            </w:r>
            <w:proofErr w:type="spellEnd"/>
            <w:r w:rsidR="00D21553" w:rsidRPr="00BB2271">
              <w:rPr>
                <w:rFonts w:ascii="Gill Sans MT" w:hAnsi="Gill Sans MT"/>
                <w:lang w:val="en-GB"/>
              </w:rPr>
              <w:t xml:space="preserve">, with support from CBM Global, organized a day discussion workshop on the proposed Provincial Eye Health Strategy dated on 28 </w:t>
            </w:r>
            <w:proofErr w:type="gramStart"/>
            <w:r w:rsidR="00D21553" w:rsidRPr="00BB2271">
              <w:rPr>
                <w:rFonts w:ascii="Gill Sans MT" w:hAnsi="Gill Sans MT"/>
                <w:lang w:val="en-GB"/>
              </w:rPr>
              <w:t>September,</w:t>
            </w:r>
            <w:proofErr w:type="gramEnd"/>
            <w:r w:rsidR="00D21553" w:rsidRPr="00BB2271">
              <w:rPr>
                <w:rFonts w:ascii="Gill Sans MT" w:hAnsi="Gill Sans MT"/>
                <w:lang w:val="en-GB"/>
              </w:rPr>
              <w:t xml:space="preserve"> 2022 in </w:t>
            </w:r>
            <w:proofErr w:type="spellStart"/>
            <w:r w:rsidR="00D21553" w:rsidRPr="00BB2271">
              <w:rPr>
                <w:rFonts w:ascii="Gill Sans MT" w:hAnsi="Gill Sans MT"/>
                <w:lang w:val="en-GB"/>
              </w:rPr>
              <w:t>Birendranagar</w:t>
            </w:r>
            <w:proofErr w:type="spellEnd"/>
            <w:r w:rsidR="00D21553" w:rsidRPr="00BB2271">
              <w:rPr>
                <w:rFonts w:ascii="Gill Sans MT" w:hAnsi="Gill Sans MT"/>
                <w:lang w:val="en-GB"/>
              </w:rPr>
              <w:t xml:space="preserve">, </w:t>
            </w:r>
            <w:proofErr w:type="spellStart"/>
            <w:r w:rsidR="00D21553" w:rsidRPr="00BB2271">
              <w:rPr>
                <w:rFonts w:ascii="Gill Sans MT" w:hAnsi="Gill Sans MT"/>
                <w:lang w:val="en-GB"/>
              </w:rPr>
              <w:t>Surkhet</w:t>
            </w:r>
            <w:proofErr w:type="spellEnd"/>
            <w:r w:rsidR="00D21553" w:rsidRPr="00BB2271">
              <w:rPr>
                <w:rFonts w:ascii="Gill Sans MT" w:hAnsi="Gill Sans MT"/>
                <w:lang w:val="en-GB"/>
              </w:rPr>
              <w:t xml:space="preserve"> among the high-level officials from Ministry of Social Development (</w:t>
            </w:r>
            <w:proofErr w:type="spellStart"/>
            <w:r w:rsidR="00D21553" w:rsidRPr="00BB2271">
              <w:rPr>
                <w:rFonts w:ascii="Gill Sans MT" w:hAnsi="Gill Sans MT"/>
                <w:lang w:val="en-GB"/>
              </w:rPr>
              <w:t>MoSD</w:t>
            </w:r>
            <w:proofErr w:type="spellEnd"/>
            <w:r w:rsidR="00D21553" w:rsidRPr="00BB2271">
              <w:rPr>
                <w:rFonts w:ascii="Gill Sans MT" w:hAnsi="Gill Sans MT"/>
                <w:lang w:val="en-GB"/>
              </w:rPr>
              <w:t>), key eyecare</w:t>
            </w:r>
            <w:r w:rsidR="00D21553" w:rsidRPr="00BB2271">
              <w:rPr>
                <w:rFonts w:ascii="Gill Sans MT" w:hAnsi="Gill Sans MT"/>
                <w:sz w:val="24"/>
                <w:szCs w:val="24"/>
                <w:lang w:val="en-GB"/>
              </w:rPr>
              <w:t xml:space="preserve"> </w:t>
            </w:r>
            <w:r w:rsidR="00D21553" w:rsidRPr="00BB2271">
              <w:rPr>
                <w:rFonts w:ascii="Gill Sans MT" w:hAnsi="Gill Sans MT"/>
                <w:lang w:val="en-GB"/>
              </w:rPr>
              <w:t>stakeholders and DPOs representatives.</w:t>
            </w:r>
          </w:p>
          <w:p w14:paraId="2A2909BF" w14:textId="77777777" w:rsidR="00D12A96" w:rsidRPr="00BB2271" w:rsidRDefault="00102EF5" w:rsidP="00102EF5">
            <w:pPr>
              <w:spacing w:after="240"/>
              <w:jc w:val="both"/>
              <w:rPr>
                <w:rFonts w:ascii="Gill Sans MT" w:hAnsi="Gill Sans MT"/>
                <w:sz w:val="24"/>
                <w:szCs w:val="24"/>
                <w:lang w:val="en-GB"/>
              </w:rPr>
            </w:pPr>
            <w:r w:rsidRPr="00BB2271">
              <w:rPr>
                <w:rFonts w:ascii="Gill Sans MT" w:hAnsi="Gill Sans MT"/>
                <w:lang w:val="en-GB"/>
              </w:rPr>
              <w:t xml:space="preserve">Both </w:t>
            </w:r>
            <w:proofErr w:type="gramStart"/>
            <w:r w:rsidRPr="00BB2271">
              <w:rPr>
                <w:rFonts w:ascii="Gill Sans MT" w:hAnsi="Gill Sans MT"/>
                <w:lang w:val="en-GB"/>
              </w:rPr>
              <w:t xml:space="preserve">the </w:t>
            </w:r>
            <w:r w:rsidR="003C3A45" w:rsidRPr="00BB2271">
              <w:rPr>
                <w:rFonts w:ascii="Gill Sans MT" w:hAnsi="Gill Sans MT"/>
                <w:lang w:val="en-GB"/>
              </w:rPr>
              <w:t xml:space="preserve"> </w:t>
            </w:r>
            <w:r w:rsidRPr="00BB2271">
              <w:rPr>
                <w:rFonts w:ascii="Gill Sans MT" w:hAnsi="Gill Sans MT"/>
                <w:lang w:val="en-GB"/>
              </w:rPr>
              <w:t>national</w:t>
            </w:r>
            <w:proofErr w:type="gramEnd"/>
            <w:r w:rsidRPr="00BB2271">
              <w:rPr>
                <w:rFonts w:ascii="Gill Sans MT" w:hAnsi="Gill Sans MT"/>
                <w:lang w:val="en-GB"/>
              </w:rPr>
              <w:t xml:space="preserve"> and provincial </w:t>
            </w:r>
            <w:r w:rsidR="003C3A45" w:rsidRPr="00BB2271">
              <w:rPr>
                <w:rFonts w:ascii="Gill Sans MT" w:hAnsi="Gill Sans MT"/>
                <w:lang w:val="en-GB"/>
              </w:rPr>
              <w:t>workshop</w:t>
            </w:r>
            <w:r w:rsidRPr="00BB2271">
              <w:rPr>
                <w:rFonts w:ascii="Gill Sans MT" w:hAnsi="Gill Sans MT"/>
                <w:lang w:val="en-GB"/>
              </w:rPr>
              <w:t>s</w:t>
            </w:r>
            <w:r w:rsidR="003C3A45" w:rsidRPr="00BB2271">
              <w:rPr>
                <w:rFonts w:ascii="Gill Sans MT" w:hAnsi="Gill Sans MT"/>
                <w:lang w:val="en-GB"/>
              </w:rPr>
              <w:t xml:space="preserve"> </w:t>
            </w:r>
            <w:r w:rsidRPr="00BB2271">
              <w:rPr>
                <w:rFonts w:ascii="Gill Sans MT" w:hAnsi="Gill Sans MT"/>
                <w:lang w:val="en-GB"/>
              </w:rPr>
              <w:t>were</w:t>
            </w:r>
            <w:r w:rsidR="003C3A45" w:rsidRPr="00BB2271">
              <w:rPr>
                <w:rFonts w:ascii="Gill Sans MT" w:hAnsi="Gill Sans MT"/>
                <w:lang w:val="en-GB"/>
              </w:rPr>
              <w:t xml:space="preserve"> highly effective and participatory for discussion and expert opinion regarding the proposed draft on </w:t>
            </w:r>
            <w:r w:rsidRPr="00BB2271">
              <w:rPr>
                <w:rFonts w:ascii="Gill Sans MT" w:hAnsi="Gill Sans MT"/>
                <w:lang w:val="en-GB"/>
              </w:rPr>
              <w:t>the proposed</w:t>
            </w:r>
            <w:r w:rsidR="003C3A45" w:rsidRPr="00BB2271">
              <w:rPr>
                <w:rFonts w:ascii="Gill Sans MT" w:hAnsi="Gill Sans MT"/>
                <w:lang w:val="en-GB"/>
              </w:rPr>
              <w:t xml:space="preserve"> Eye Health Strateg</w:t>
            </w:r>
            <w:r w:rsidRPr="00BB2271">
              <w:rPr>
                <w:rFonts w:ascii="Gill Sans MT" w:hAnsi="Gill Sans MT"/>
                <w:lang w:val="en-GB"/>
              </w:rPr>
              <w:t>ies</w:t>
            </w:r>
            <w:r w:rsidR="003C3A45" w:rsidRPr="00BB2271">
              <w:rPr>
                <w:rFonts w:ascii="Gill Sans MT" w:hAnsi="Gill Sans MT"/>
                <w:lang w:val="en-GB"/>
              </w:rPr>
              <w:t xml:space="preserve">. The </w:t>
            </w:r>
            <w:proofErr w:type="spellStart"/>
            <w:r w:rsidR="003C3A45" w:rsidRPr="00BB2271">
              <w:rPr>
                <w:rFonts w:ascii="Gill Sans MT" w:hAnsi="Gill Sans MT"/>
                <w:lang w:val="en-GB"/>
              </w:rPr>
              <w:t>MoHP</w:t>
            </w:r>
            <w:proofErr w:type="spellEnd"/>
            <w:r w:rsidR="003C3A45" w:rsidRPr="00BB2271">
              <w:rPr>
                <w:rFonts w:ascii="Gill Sans MT" w:hAnsi="Gill Sans MT"/>
                <w:lang w:val="en-GB"/>
              </w:rPr>
              <w:t xml:space="preserve"> </w:t>
            </w:r>
            <w:r w:rsidRPr="00BB2271">
              <w:rPr>
                <w:rFonts w:ascii="Gill Sans MT" w:hAnsi="Gill Sans MT"/>
                <w:lang w:val="en-GB"/>
              </w:rPr>
              <w:t xml:space="preserve">and </w:t>
            </w:r>
            <w:proofErr w:type="spellStart"/>
            <w:r w:rsidRPr="00BB2271">
              <w:rPr>
                <w:rFonts w:ascii="Gill Sans MT" w:hAnsi="Gill Sans MT"/>
                <w:lang w:val="en-GB"/>
              </w:rPr>
              <w:t>MoSD</w:t>
            </w:r>
            <w:proofErr w:type="spellEnd"/>
            <w:r w:rsidRPr="00BB2271">
              <w:rPr>
                <w:rFonts w:ascii="Gill Sans MT" w:hAnsi="Gill Sans MT"/>
                <w:lang w:val="en-GB"/>
              </w:rPr>
              <w:t xml:space="preserve"> </w:t>
            </w:r>
            <w:r w:rsidR="003C3A45" w:rsidRPr="00BB2271">
              <w:rPr>
                <w:rFonts w:ascii="Gill Sans MT" w:hAnsi="Gill Sans MT"/>
                <w:lang w:val="en-GB"/>
              </w:rPr>
              <w:t>authorities committed themselves to incorporate the opinions and feedback to improvise the strategy. According to them, the strategy will further be discussed among the wide networks of concerned stakeholders before endorsing by the government. NNJS Integrated Eye and Ear Health Program will continuously follow up and lobby and advocate for making the strategy more comprehensive and inclusive</w:t>
            </w:r>
            <w:r w:rsidR="003C3A45" w:rsidRPr="00BB2271">
              <w:rPr>
                <w:rFonts w:ascii="Gill Sans MT" w:hAnsi="Gill Sans MT"/>
                <w:sz w:val="24"/>
                <w:szCs w:val="24"/>
                <w:lang w:val="en-GB"/>
              </w:rPr>
              <w:t>.</w:t>
            </w:r>
          </w:p>
          <w:p w14:paraId="0367BA69" w14:textId="77777777" w:rsidR="00102EF5" w:rsidRPr="00BB2271" w:rsidRDefault="00280832" w:rsidP="00102EF5">
            <w:pPr>
              <w:spacing w:after="240"/>
              <w:jc w:val="both"/>
              <w:rPr>
                <w:rFonts w:ascii="Gill Sans MT" w:hAnsi="Gill Sans MT"/>
                <w:lang w:val="en-GB"/>
              </w:rPr>
            </w:pPr>
            <w:r w:rsidRPr="00BB2271">
              <w:rPr>
                <w:rFonts w:ascii="Gill Sans MT" w:hAnsi="Gill Sans MT"/>
                <w:lang w:val="en-GB"/>
              </w:rPr>
              <w:t xml:space="preserve">Both the National and Provincial level eye health strategies have been </w:t>
            </w:r>
            <w:r w:rsidR="006517F4" w:rsidRPr="00BB2271">
              <w:rPr>
                <w:rFonts w:ascii="Gill Sans MT" w:hAnsi="Gill Sans MT"/>
                <w:lang w:val="en-GB"/>
              </w:rPr>
              <w:t xml:space="preserve">submitted to the respective ministries and our project will </w:t>
            </w:r>
            <w:proofErr w:type="spellStart"/>
            <w:r w:rsidR="006517F4" w:rsidRPr="00BB2271">
              <w:rPr>
                <w:rFonts w:ascii="Gill Sans MT" w:hAnsi="Gill Sans MT"/>
                <w:lang w:val="en-GB"/>
              </w:rPr>
              <w:t>continuosly</w:t>
            </w:r>
            <w:proofErr w:type="spellEnd"/>
            <w:r w:rsidR="006517F4" w:rsidRPr="00BB2271">
              <w:rPr>
                <w:rFonts w:ascii="Gill Sans MT" w:hAnsi="Gill Sans MT"/>
                <w:lang w:val="en-GB"/>
              </w:rPr>
              <w:t xml:space="preserve"> lobby, advocate and reinforce to make them more comprehensive, </w:t>
            </w:r>
            <w:proofErr w:type="gramStart"/>
            <w:r w:rsidR="006517F4" w:rsidRPr="00BB2271">
              <w:rPr>
                <w:rFonts w:ascii="Gill Sans MT" w:hAnsi="Gill Sans MT"/>
                <w:lang w:val="en-GB"/>
              </w:rPr>
              <w:t>integrated</w:t>
            </w:r>
            <w:proofErr w:type="gramEnd"/>
            <w:r w:rsidR="006517F4" w:rsidRPr="00BB2271">
              <w:rPr>
                <w:rFonts w:ascii="Gill Sans MT" w:hAnsi="Gill Sans MT"/>
                <w:lang w:val="en-GB"/>
              </w:rPr>
              <w:t xml:space="preserve"> and inclusive as well as facilitate and support for dissemination in 2023.</w:t>
            </w:r>
          </w:p>
        </w:tc>
      </w:tr>
    </w:tbl>
    <w:p w14:paraId="14E40C8E" w14:textId="08D9DFCB" w:rsidR="0077319D" w:rsidRDefault="0077319D" w:rsidP="00984FAA">
      <w:pPr>
        <w:spacing w:before="120" w:after="120" w:line="240" w:lineRule="auto"/>
        <w:jc w:val="both"/>
        <w:rPr>
          <w:rFonts w:ascii="Gill Sans MT" w:hAnsi="Gill Sans MT" w:cstheme="minorHAnsi"/>
          <w:b/>
          <w:lang w:val="en-GB"/>
        </w:rPr>
      </w:pPr>
    </w:p>
    <w:p w14:paraId="296B24C5" w14:textId="291F159C" w:rsidR="004E12D9" w:rsidRDefault="004E12D9" w:rsidP="00984FAA">
      <w:pPr>
        <w:spacing w:before="120" w:after="120" w:line="240" w:lineRule="auto"/>
        <w:jc w:val="both"/>
        <w:rPr>
          <w:rFonts w:ascii="Gill Sans MT" w:hAnsi="Gill Sans MT" w:cstheme="minorHAnsi"/>
          <w:b/>
          <w:lang w:val="en-GB"/>
        </w:rPr>
      </w:pPr>
    </w:p>
    <w:p w14:paraId="288CC8C8" w14:textId="04DE8A79" w:rsidR="004E12D9" w:rsidRDefault="004E12D9" w:rsidP="00984FAA">
      <w:pPr>
        <w:spacing w:before="120" w:after="120" w:line="240" w:lineRule="auto"/>
        <w:jc w:val="both"/>
        <w:rPr>
          <w:rFonts w:ascii="Gill Sans MT" w:hAnsi="Gill Sans MT" w:cstheme="minorHAnsi"/>
          <w:b/>
          <w:lang w:val="en-GB"/>
        </w:rPr>
      </w:pPr>
    </w:p>
    <w:p w14:paraId="6872E765" w14:textId="146CBD61" w:rsidR="004E12D9" w:rsidRDefault="004E12D9" w:rsidP="00984FAA">
      <w:pPr>
        <w:spacing w:before="120" w:after="120" w:line="240" w:lineRule="auto"/>
        <w:jc w:val="both"/>
        <w:rPr>
          <w:rFonts w:ascii="Gill Sans MT" w:hAnsi="Gill Sans MT" w:cstheme="minorHAnsi"/>
          <w:b/>
          <w:lang w:val="en-GB"/>
        </w:rPr>
      </w:pPr>
    </w:p>
    <w:p w14:paraId="2AA9F05B" w14:textId="251F2CF8" w:rsidR="004E12D9" w:rsidRDefault="004E12D9" w:rsidP="00984FAA">
      <w:pPr>
        <w:spacing w:before="120" w:after="120" w:line="240" w:lineRule="auto"/>
        <w:jc w:val="both"/>
        <w:rPr>
          <w:rFonts w:ascii="Gill Sans MT" w:hAnsi="Gill Sans MT" w:cstheme="minorHAnsi"/>
          <w:b/>
          <w:lang w:val="en-GB"/>
        </w:rPr>
      </w:pPr>
    </w:p>
    <w:p w14:paraId="380CF080" w14:textId="14F56980" w:rsidR="004E12D9" w:rsidRDefault="004E12D9" w:rsidP="00984FAA">
      <w:pPr>
        <w:spacing w:before="120" w:after="120" w:line="240" w:lineRule="auto"/>
        <w:jc w:val="both"/>
        <w:rPr>
          <w:rFonts w:ascii="Gill Sans MT" w:hAnsi="Gill Sans MT" w:cstheme="minorHAnsi"/>
          <w:b/>
          <w:lang w:val="en-GB"/>
        </w:rPr>
      </w:pPr>
    </w:p>
    <w:p w14:paraId="25DD1BCF" w14:textId="4DDEC6DA" w:rsidR="004E12D9" w:rsidRDefault="004E12D9" w:rsidP="00984FAA">
      <w:pPr>
        <w:spacing w:before="120" w:after="120" w:line="240" w:lineRule="auto"/>
        <w:jc w:val="both"/>
        <w:rPr>
          <w:rFonts w:ascii="Gill Sans MT" w:hAnsi="Gill Sans MT" w:cstheme="minorHAnsi"/>
          <w:b/>
          <w:lang w:val="en-GB"/>
        </w:rPr>
      </w:pPr>
    </w:p>
    <w:p w14:paraId="767F7761" w14:textId="343EAE8A" w:rsidR="004E12D9" w:rsidRDefault="004E12D9" w:rsidP="00984FAA">
      <w:pPr>
        <w:spacing w:before="120" w:after="120" w:line="240" w:lineRule="auto"/>
        <w:jc w:val="both"/>
        <w:rPr>
          <w:rFonts w:ascii="Gill Sans MT" w:hAnsi="Gill Sans MT" w:cstheme="minorHAnsi"/>
          <w:b/>
          <w:lang w:val="en-GB"/>
        </w:rPr>
      </w:pPr>
    </w:p>
    <w:p w14:paraId="63BAA398" w14:textId="648A3216" w:rsidR="004E12D9" w:rsidRDefault="004E12D9" w:rsidP="00984FAA">
      <w:pPr>
        <w:spacing w:before="120" w:after="120" w:line="240" w:lineRule="auto"/>
        <w:jc w:val="both"/>
        <w:rPr>
          <w:rFonts w:ascii="Gill Sans MT" w:hAnsi="Gill Sans MT" w:cstheme="minorHAnsi"/>
          <w:b/>
          <w:lang w:val="en-GB"/>
        </w:rPr>
      </w:pPr>
    </w:p>
    <w:p w14:paraId="699B5D2F" w14:textId="77777777" w:rsidR="004E12D9" w:rsidRDefault="004E12D9" w:rsidP="00984FAA">
      <w:pPr>
        <w:spacing w:before="120" w:after="120" w:line="240" w:lineRule="auto"/>
        <w:jc w:val="both"/>
        <w:rPr>
          <w:rFonts w:ascii="Gill Sans MT" w:hAnsi="Gill Sans MT" w:cstheme="minorHAnsi"/>
          <w:b/>
          <w:lang w:val="en-GB"/>
        </w:rPr>
      </w:pPr>
    </w:p>
    <w:tbl>
      <w:tblPr>
        <w:tblStyle w:val="Tabellenraster"/>
        <w:tblW w:w="0" w:type="auto"/>
        <w:tblLook w:val="04A0" w:firstRow="1" w:lastRow="0" w:firstColumn="1" w:lastColumn="0" w:noHBand="0" w:noVBand="1"/>
      </w:tblPr>
      <w:tblGrid>
        <w:gridCol w:w="9736"/>
      </w:tblGrid>
      <w:tr w:rsidR="007E5AE9" w:rsidRPr="008B61B1" w14:paraId="3C8C9037" w14:textId="77777777" w:rsidTr="007E5AE9">
        <w:tc>
          <w:tcPr>
            <w:tcW w:w="9736" w:type="dxa"/>
          </w:tcPr>
          <w:p w14:paraId="0BC26AEC" w14:textId="77777777" w:rsidR="007E5AE9" w:rsidRPr="007E5AE9" w:rsidRDefault="007E5AE9" w:rsidP="007E5AE9">
            <w:pPr>
              <w:jc w:val="both"/>
              <w:rPr>
                <w:rFonts w:ascii="Gill Sans MT" w:hAnsi="Gill Sans MT" w:cstheme="minorHAnsi"/>
                <w:b/>
                <w:bCs/>
                <w:lang w:val="en-US"/>
              </w:rPr>
            </w:pPr>
            <w:r w:rsidRPr="00346920">
              <w:rPr>
                <w:rFonts w:ascii="Gill Sans MT" w:hAnsi="Gill Sans MT" w:cstheme="minorHAnsi"/>
                <w:b/>
                <w:bCs/>
                <w:lang w:val="en-US"/>
              </w:rPr>
              <w:lastRenderedPageBreak/>
              <w:t>3.1.4 Disability Inclusive Development (DID) Training</w:t>
            </w:r>
          </w:p>
        </w:tc>
      </w:tr>
      <w:tr w:rsidR="007E5AE9" w:rsidRPr="008B61B1" w14:paraId="58B9132E" w14:textId="77777777" w:rsidTr="004E12D9">
        <w:trPr>
          <w:trHeight w:val="7820"/>
        </w:trPr>
        <w:tc>
          <w:tcPr>
            <w:tcW w:w="9736" w:type="dxa"/>
          </w:tcPr>
          <w:p w14:paraId="77855576" w14:textId="5C6B1908" w:rsidR="007E5AE9" w:rsidRDefault="007E5AE9" w:rsidP="007E5AE9">
            <w:pPr>
              <w:jc w:val="both"/>
              <w:rPr>
                <w:rFonts w:ascii="Gill Sans MT" w:hAnsi="Gill Sans MT" w:cstheme="minorHAnsi"/>
                <w:lang w:val="en-GB"/>
              </w:rPr>
            </w:pPr>
            <w:r w:rsidRPr="00346920">
              <w:rPr>
                <w:rFonts w:ascii="Gill Sans MT" w:hAnsi="Gill Sans MT" w:cstheme="minorHAnsi"/>
                <w:lang w:val="en-GB"/>
              </w:rPr>
              <w:t xml:space="preserve">The aim of this activity is to ensure that state actors take inclusion into account when planning their programs. For this, representatives of health, social and educational authorities along with DPOs representatives are called for a 3 Day seminar to be </w:t>
            </w:r>
            <w:r w:rsidR="009D6BD3">
              <w:rPr>
                <w:rFonts w:ascii="Gill Sans MT" w:hAnsi="Gill Sans MT" w:cstheme="minorHAnsi"/>
                <w:lang w:val="en-GB"/>
              </w:rPr>
              <w:t xml:space="preserve">discussed </w:t>
            </w:r>
            <w:r w:rsidRPr="00346920">
              <w:rPr>
                <w:rFonts w:ascii="Gill Sans MT" w:hAnsi="Gill Sans MT" w:cstheme="minorHAnsi"/>
                <w:lang w:val="en-GB"/>
              </w:rPr>
              <w:t>on the concept of Disability Inclusion and Development.</w:t>
            </w:r>
          </w:p>
          <w:p w14:paraId="512C74A5" w14:textId="77777777" w:rsidR="007E5AE9" w:rsidRPr="00BB2271" w:rsidRDefault="007E5AE9" w:rsidP="007E5AE9">
            <w:pPr>
              <w:spacing w:after="240"/>
              <w:jc w:val="both"/>
              <w:rPr>
                <w:rFonts w:ascii="Gill Sans MT" w:hAnsi="Gill Sans MT"/>
                <w:lang w:val="en-GB"/>
              </w:rPr>
            </w:pPr>
            <w:r w:rsidRPr="00BB2271">
              <w:rPr>
                <w:rFonts w:ascii="Gill Sans MT" w:hAnsi="Gill Sans MT"/>
                <w:lang w:val="en-GB"/>
              </w:rPr>
              <w:t xml:space="preserve">The main aim of this activity is to ensure that government authorities </w:t>
            </w:r>
            <w:proofErr w:type="gramStart"/>
            <w:r w:rsidRPr="00BB2271">
              <w:rPr>
                <w:rFonts w:ascii="Gill Sans MT" w:hAnsi="Gill Sans MT"/>
                <w:lang w:val="en-GB"/>
              </w:rPr>
              <w:t>take into account</w:t>
            </w:r>
            <w:proofErr w:type="gramEnd"/>
            <w:r w:rsidRPr="00BB2271">
              <w:rPr>
                <w:rFonts w:ascii="Gill Sans MT" w:hAnsi="Gill Sans MT"/>
                <w:lang w:val="en-GB"/>
              </w:rPr>
              <w:t xml:space="preserve"> inclusion of persons with disabilities while planning, implementing different programs and policies. </w:t>
            </w:r>
          </w:p>
          <w:p w14:paraId="3183C39F" w14:textId="77777777" w:rsidR="007E5AE9" w:rsidRPr="00BB2271" w:rsidRDefault="007E5AE9" w:rsidP="0085129C">
            <w:pPr>
              <w:jc w:val="both"/>
              <w:rPr>
                <w:rFonts w:ascii="Verdana" w:eastAsia="Verdana" w:hAnsi="Verdana" w:cs="Verdana"/>
                <w:bCs/>
                <w:lang w:val="en-GB"/>
              </w:rPr>
            </w:pPr>
            <w:r w:rsidRPr="00BB2271">
              <w:rPr>
                <w:rFonts w:ascii="Gill Sans MT" w:hAnsi="Gill Sans MT"/>
                <w:lang w:val="en-GB"/>
              </w:rPr>
              <w:t xml:space="preserve">Two seminars on DID were conducted in </w:t>
            </w:r>
            <w:proofErr w:type="spellStart"/>
            <w:r w:rsidRPr="00BB2271">
              <w:rPr>
                <w:rFonts w:ascii="Gill Sans MT" w:hAnsi="Gill Sans MT"/>
                <w:lang w:val="en-GB"/>
              </w:rPr>
              <w:t>Rarachhayanath</w:t>
            </w:r>
            <w:proofErr w:type="spellEnd"/>
            <w:r w:rsidRPr="00BB2271">
              <w:rPr>
                <w:rFonts w:ascii="Gill Sans MT" w:hAnsi="Gill Sans MT"/>
                <w:lang w:val="en-GB"/>
              </w:rPr>
              <w:t xml:space="preserve"> Municipality (Mugu) from 29 November to 1 December 2022 and in </w:t>
            </w:r>
            <w:proofErr w:type="spellStart"/>
            <w:r w:rsidRPr="00BB2271">
              <w:rPr>
                <w:rFonts w:ascii="Gill Sans MT" w:hAnsi="Gill Sans MT"/>
                <w:lang w:val="en-GB"/>
              </w:rPr>
              <w:t>Chandannath</w:t>
            </w:r>
            <w:proofErr w:type="spellEnd"/>
            <w:r w:rsidRPr="00BB2271">
              <w:rPr>
                <w:rFonts w:ascii="Gill Sans MT" w:hAnsi="Gill Sans MT"/>
                <w:lang w:val="en-GB"/>
              </w:rPr>
              <w:t xml:space="preserve"> Municipality (</w:t>
            </w:r>
            <w:proofErr w:type="spellStart"/>
            <w:r w:rsidRPr="00BB2271">
              <w:rPr>
                <w:rFonts w:ascii="Gill Sans MT" w:hAnsi="Gill Sans MT"/>
                <w:lang w:val="en-GB"/>
              </w:rPr>
              <w:t>Jumla</w:t>
            </w:r>
            <w:proofErr w:type="spellEnd"/>
            <w:r w:rsidRPr="00BB2271">
              <w:rPr>
                <w:rFonts w:ascii="Gill Sans MT" w:hAnsi="Gill Sans MT"/>
                <w:lang w:val="en-GB"/>
              </w:rPr>
              <w:t xml:space="preserve">) from 3 December to 5 December 2022. In the seminars, a total of 38 people (16 Men and 22 Women) attended including 21 Persons with Disabilities (9 Men and 12 Women). There were total of 20 DPO members, 16 government representatives from educational, social and health authorities and 4 project staff who attended the DID seminars. </w:t>
            </w:r>
            <w:r w:rsidR="0085129C" w:rsidRPr="00BB2271">
              <w:rPr>
                <w:rFonts w:ascii="Verdana" w:eastAsia="Verdana" w:hAnsi="Verdana" w:cs="Verdana"/>
                <w:bCs/>
                <w:lang w:val="en-GB"/>
              </w:rPr>
              <w:t xml:space="preserve">there was </w:t>
            </w:r>
            <w:r w:rsidR="0085129C" w:rsidRPr="00BB2271">
              <w:rPr>
                <w:rFonts w:ascii="Gill Sans MT" w:eastAsia="Verdana" w:hAnsi="Gill Sans MT" w:cs="Verdana"/>
                <w:bCs/>
                <w:lang w:val="en-GB"/>
              </w:rPr>
              <w:t>provision for sign language interpreter for persons with hearing disabilities as well as we managed reasonable accommodation to the persons with disabilities who needed accompany and care takers.</w:t>
            </w:r>
          </w:p>
          <w:p w14:paraId="26F470E5" w14:textId="77777777" w:rsidR="007E5AE9" w:rsidRPr="00BB2271" w:rsidRDefault="007E5AE9" w:rsidP="007E5AE9">
            <w:pPr>
              <w:spacing w:after="240"/>
              <w:jc w:val="both"/>
              <w:rPr>
                <w:rFonts w:ascii="Gill Sans MT" w:hAnsi="Gill Sans MT"/>
                <w:lang w:val="en-GB"/>
              </w:rPr>
            </w:pPr>
            <w:r w:rsidRPr="00BB2271">
              <w:rPr>
                <w:rFonts w:ascii="Gill Sans MT" w:hAnsi="Gill Sans MT"/>
                <w:lang w:val="en-GB"/>
              </w:rPr>
              <w:t>The seminars were facilitated by an expert hired consultant from Kathmandu. The approaches adopted were group discussion and assignment, interaction, lectures, experience sharing, video display and presentation of the best practices etc.</w:t>
            </w:r>
          </w:p>
          <w:p w14:paraId="0A9BDBA2" w14:textId="77777777" w:rsidR="007E5AE9" w:rsidRPr="00BB2271" w:rsidRDefault="007E5AE9" w:rsidP="007E5AE9">
            <w:pPr>
              <w:spacing w:after="240"/>
              <w:jc w:val="both"/>
              <w:rPr>
                <w:rFonts w:ascii="Gill Sans MT" w:hAnsi="Gill Sans MT"/>
                <w:lang w:val="en-GB"/>
              </w:rPr>
            </w:pPr>
            <w:r w:rsidRPr="00BB2271">
              <w:rPr>
                <w:rFonts w:ascii="Gill Sans MT" w:hAnsi="Gill Sans MT"/>
                <w:lang w:val="en-GB"/>
              </w:rPr>
              <w:t xml:space="preserve">The major learnings from the DID seminars were based on Rights of the Persons with Disabilities, Disability Inclusive Development, National and International Policy Provisions and Legal Status regarding the persons with disability, human right based approach for inclusion of persons with disability, challenges, </w:t>
            </w:r>
            <w:proofErr w:type="gramStart"/>
            <w:r w:rsidRPr="00BB2271">
              <w:rPr>
                <w:rFonts w:ascii="Gill Sans MT" w:hAnsi="Gill Sans MT"/>
                <w:lang w:val="en-GB"/>
              </w:rPr>
              <w:t>opportunities</w:t>
            </w:r>
            <w:proofErr w:type="gramEnd"/>
            <w:r w:rsidRPr="00BB2271">
              <w:rPr>
                <w:rFonts w:ascii="Gill Sans MT" w:hAnsi="Gill Sans MT"/>
                <w:lang w:val="en-GB"/>
              </w:rPr>
              <w:t xml:space="preserve"> and solutions DID.</w:t>
            </w:r>
          </w:p>
          <w:p w14:paraId="1845928C" w14:textId="77777777" w:rsidR="007E5AE9" w:rsidRPr="00BB2271" w:rsidRDefault="007E5AE9" w:rsidP="007E5AE9">
            <w:pPr>
              <w:jc w:val="both"/>
              <w:rPr>
                <w:rFonts w:ascii="Gill Sans MT" w:hAnsi="Gill Sans MT"/>
                <w:lang w:val="en-GB"/>
              </w:rPr>
            </w:pPr>
            <w:r w:rsidRPr="00BB2271">
              <w:rPr>
                <w:rFonts w:ascii="Gill Sans MT" w:hAnsi="Gill Sans MT"/>
                <w:lang w:val="en-GB"/>
              </w:rPr>
              <w:t xml:space="preserve">There was a significant improvement on the knowledge and awareness level of the participants after the </w:t>
            </w:r>
            <w:proofErr w:type="spellStart"/>
            <w:r w:rsidRPr="00BB2271">
              <w:rPr>
                <w:rFonts w:ascii="Gill Sans MT" w:hAnsi="Gill Sans MT"/>
                <w:lang w:val="en-GB"/>
              </w:rPr>
              <w:t>post test</w:t>
            </w:r>
            <w:proofErr w:type="spellEnd"/>
            <w:r w:rsidRPr="00BB2271">
              <w:rPr>
                <w:rFonts w:ascii="Gill Sans MT" w:hAnsi="Gill Sans MT"/>
                <w:lang w:val="en-GB"/>
              </w:rPr>
              <w:t xml:space="preserve"> assessment. It was 6 out of 15 in </w:t>
            </w:r>
            <w:proofErr w:type="spellStart"/>
            <w:proofErr w:type="gramStart"/>
            <w:r w:rsidRPr="00BB2271">
              <w:rPr>
                <w:rFonts w:ascii="Gill Sans MT" w:hAnsi="Gill Sans MT"/>
                <w:lang w:val="en-GB"/>
              </w:rPr>
              <w:t>pre test</w:t>
            </w:r>
            <w:proofErr w:type="spellEnd"/>
            <w:proofErr w:type="gramEnd"/>
            <w:r w:rsidRPr="00BB2271">
              <w:rPr>
                <w:rFonts w:ascii="Gill Sans MT" w:hAnsi="Gill Sans MT"/>
                <w:lang w:val="en-GB"/>
              </w:rPr>
              <w:t xml:space="preserve"> and it came 14 out of 15 on an average after the training.</w:t>
            </w:r>
          </w:p>
          <w:p w14:paraId="4013BD48" w14:textId="77777777" w:rsidR="007E5AE9" w:rsidRPr="00BB2271" w:rsidRDefault="007E5AE9" w:rsidP="007E5AE9">
            <w:pPr>
              <w:jc w:val="both"/>
              <w:rPr>
                <w:rFonts w:ascii="Gill Sans MT" w:eastAsia="Verdana" w:hAnsi="Gill Sans MT" w:cs="Verdana"/>
                <w:bCs/>
                <w:lang w:val="en-GB"/>
              </w:rPr>
            </w:pPr>
            <w:r w:rsidRPr="00BB2271">
              <w:rPr>
                <w:rFonts w:ascii="Gill Sans MT" w:hAnsi="Gill Sans MT"/>
                <w:lang w:val="en-GB"/>
              </w:rPr>
              <w:t xml:space="preserve">In 2021, a total of </w:t>
            </w:r>
            <w:r w:rsidR="0085129C" w:rsidRPr="00BB2271">
              <w:rPr>
                <w:rFonts w:ascii="Gill Sans MT" w:eastAsia="Verdana" w:hAnsi="Gill Sans MT" w:cs="Verdana"/>
                <w:bCs/>
                <w:lang w:val="en-GB"/>
              </w:rPr>
              <w:t xml:space="preserve">23 personnel (11 women, 12 men) from Health, Education and Social department of </w:t>
            </w:r>
            <w:proofErr w:type="spellStart"/>
            <w:r w:rsidR="0085129C" w:rsidRPr="00BB2271">
              <w:rPr>
                <w:rFonts w:ascii="Gill Sans MT" w:eastAsia="Verdana" w:hAnsi="Gill Sans MT" w:cs="Verdana"/>
                <w:bCs/>
                <w:lang w:val="en-GB"/>
              </w:rPr>
              <w:t>Gurvakot</w:t>
            </w:r>
            <w:proofErr w:type="spellEnd"/>
            <w:r w:rsidR="0085129C" w:rsidRPr="00BB2271">
              <w:rPr>
                <w:rFonts w:ascii="Gill Sans MT" w:eastAsia="Verdana" w:hAnsi="Gill Sans MT" w:cs="Verdana"/>
                <w:bCs/>
                <w:lang w:val="en-GB"/>
              </w:rPr>
              <w:t xml:space="preserve"> Municipality, </w:t>
            </w:r>
            <w:proofErr w:type="spellStart"/>
            <w:r w:rsidR="0085129C" w:rsidRPr="00BB2271">
              <w:rPr>
                <w:rFonts w:ascii="Gill Sans MT" w:eastAsia="Verdana" w:hAnsi="Gill Sans MT" w:cs="Verdana"/>
                <w:bCs/>
                <w:lang w:val="en-GB"/>
              </w:rPr>
              <w:t>Barahatal</w:t>
            </w:r>
            <w:proofErr w:type="spellEnd"/>
            <w:r w:rsidR="0085129C" w:rsidRPr="00BB2271">
              <w:rPr>
                <w:rFonts w:ascii="Gill Sans MT" w:eastAsia="Verdana" w:hAnsi="Gill Sans MT" w:cs="Verdana"/>
                <w:bCs/>
                <w:lang w:val="en-GB"/>
              </w:rPr>
              <w:t xml:space="preserve"> Rural </w:t>
            </w:r>
            <w:proofErr w:type="spellStart"/>
            <w:r w:rsidR="0085129C" w:rsidRPr="00BB2271">
              <w:rPr>
                <w:rFonts w:ascii="Gill Sans MT" w:eastAsia="Verdana" w:hAnsi="Gill Sans MT" w:cs="Verdana"/>
                <w:bCs/>
                <w:lang w:val="en-GB"/>
              </w:rPr>
              <w:t>Municiplaity</w:t>
            </w:r>
            <w:proofErr w:type="spellEnd"/>
            <w:r w:rsidR="0085129C" w:rsidRPr="00BB2271">
              <w:rPr>
                <w:rFonts w:ascii="Gill Sans MT" w:eastAsia="Verdana" w:hAnsi="Gill Sans MT" w:cs="Verdana"/>
                <w:bCs/>
                <w:lang w:val="en-GB"/>
              </w:rPr>
              <w:t xml:space="preserve"> of </w:t>
            </w:r>
            <w:proofErr w:type="spellStart"/>
            <w:r w:rsidR="0085129C" w:rsidRPr="00BB2271">
              <w:rPr>
                <w:rFonts w:ascii="Gill Sans MT" w:eastAsia="Verdana" w:hAnsi="Gill Sans MT" w:cs="Verdana"/>
                <w:bCs/>
                <w:lang w:val="en-GB"/>
              </w:rPr>
              <w:t>Surkhet</w:t>
            </w:r>
            <w:proofErr w:type="spellEnd"/>
            <w:r w:rsidR="0085129C" w:rsidRPr="00BB2271">
              <w:rPr>
                <w:rFonts w:ascii="Gill Sans MT" w:eastAsia="Verdana" w:hAnsi="Gill Sans MT" w:cs="Verdana"/>
                <w:bCs/>
                <w:lang w:val="en-GB"/>
              </w:rPr>
              <w:t xml:space="preserve"> and </w:t>
            </w:r>
            <w:proofErr w:type="spellStart"/>
            <w:r w:rsidR="0085129C" w:rsidRPr="00BB2271">
              <w:rPr>
                <w:rFonts w:ascii="Gill Sans MT" w:eastAsia="Verdana" w:hAnsi="Gill Sans MT" w:cs="Verdana"/>
                <w:bCs/>
                <w:lang w:val="en-GB"/>
              </w:rPr>
              <w:t>Dullu</w:t>
            </w:r>
            <w:proofErr w:type="spellEnd"/>
            <w:r w:rsidR="0085129C" w:rsidRPr="00BB2271">
              <w:rPr>
                <w:rFonts w:ascii="Gill Sans MT" w:eastAsia="Verdana" w:hAnsi="Gill Sans MT" w:cs="Verdana"/>
                <w:bCs/>
                <w:lang w:val="en-GB"/>
              </w:rPr>
              <w:t xml:space="preserve"> and Narayan Municipalities from </w:t>
            </w:r>
            <w:proofErr w:type="spellStart"/>
            <w:r w:rsidR="0085129C" w:rsidRPr="00BB2271">
              <w:rPr>
                <w:rFonts w:ascii="Gill Sans MT" w:eastAsia="Verdana" w:hAnsi="Gill Sans MT" w:cs="Verdana"/>
                <w:bCs/>
                <w:lang w:val="en-GB"/>
              </w:rPr>
              <w:t>Dailekh</w:t>
            </w:r>
            <w:proofErr w:type="spellEnd"/>
            <w:r w:rsidR="0085129C" w:rsidRPr="00BB2271">
              <w:rPr>
                <w:rFonts w:ascii="Gill Sans MT" w:eastAsia="Verdana" w:hAnsi="Gill Sans MT" w:cs="Verdana"/>
                <w:bCs/>
                <w:lang w:val="en-GB"/>
              </w:rPr>
              <w:t xml:space="preserve"> district, Ministry of Social Development and DPOs were trained on Disability Inclusive Development at </w:t>
            </w:r>
            <w:proofErr w:type="spellStart"/>
            <w:r w:rsidR="0085129C" w:rsidRPr="00BB2271">
              <w:rPr>
                <w:rFonts w:ascii="Gill Sans MT" w:eastAsia="Verdana" w:hAnsi="Gill Sans MT" w:cs="Verdana"/>
                <w:bCs/>
                <w:lang w:val="en-GB"/>
              </w:rPr>
              <w:t>Birendranagar</w:t>
            </w:r>
            <w:proofErr w:type="spellEnd"/>
            <w:r w:rsidR="0085129C" w:rsidRPr="00BB2271">
              <w:rPr>
                <w:rFonts w:ascii="Gill Sans MT" w:eastAsia="Verdana" w:hAnsi="Gill Sans MT" w:cs="Verdana"/>
                <w:bCs/>
                <w:lang w:val="en-GB"/>
              </w:rPr>
              <w:t xml:space="preserve">, </w:t>
            </w:r>
            <w:proofErr w:type="spellStart"/>
            <w:r w:rsidR="0085129C" w:rsidRPr="00BB2271">
              <w:rPr>
                <w:rFonts w:ascii="Gill Sans MT" w:eastAsia="Verdana" w:hAnsi="Gill Sans MT" w:cs="Verdana"/>
                <w:bCs/>
                <w:lang w:val="en-GB"/>
              </w:rPr>
              <w:t>Surkhet</w:t>
            </w:r>
            <w:proofErr w:type="spellEnd"/>
            <w:r w:rsidR="0085129C" w:rsidRPr="00BB2271">
              <w:rPr>
                <w:rFonts w:ascii="Gill Sans MT" w:eastAsia="Verdana" w:hAnsi="Gill Sans MT" w:cs="Verdana"/>
                <w:bCs/>
                <w:lang w:val="en-GB"/>
              </w:rPr>
              <w:t xml:space="preserve">. </w:t>
            </w:r>
          </w:p>
          <w:p w14:paraId="50514461" w14:textId="77777777" w:rsidR="0085129C" w:rsidRPr="0085129C" w:rsidRDefault="0085129C" w:rsidP="007E5AE9">
            <w:pPr>
              <w:jc w:val="both"/>
              <w:rPr>
                <w:rFonts w:ascii="Gill Sans MT" w:hAnsi="Gill Sans MT" w:cstheme="minorHAnsi"/>
                <w:lang w:val="en-GB"/>
              </w:rPr>
            </w:pPr>
            <w:r w:rsidRPr="00BB2271">
              <w:rPr>
                <w:rFonts w:ascii="Gill Sans MT" w:hAnsi="Gill Sans MT" w:cstheme="minorHAnsi"/>
                <w:lang w:val="en-GB"/>
              </w:rPr>
              <w:t xml:space="preserve">Thus, we have met the targets of the </w:t>
            </w:r>
            <w:proofErr w:type="gramStart"/>
            <w:r w:rsidRPr="00BB2271">
              <w:rPr>
                <w:rFonts w:ascii="Gill Sans MT" w:hAnsi="Gill Sans MT" w:cstheme="minorHAnsi"/>
                <w:lang w:val="en-GB"/>
              </w:rPr>
              <w:t>project(</w:t>
            </w:r>
            <w:proofErr w:type="gramEnd"/>
            <w:r w:rsidRPr="00BB2271">
              <w:rPr>
                <w:rFonts w:ascii="Gill Sans MT" w:hAnsi="Gill Sans MT" w:cstheme="minorHAnsi"/>
                <w:lang w:val="en-GB"/>
              </w:rPr>
              <w:t>60) by training 61 personnel on DID till December 2022.</w:t>
            </w:r>
          </w:p>
        </w:tc>
      </w:tr>
    </w:tbl>
    <w:p w14:paraId="4F21B2A9" w14:textId="77777777" w:rsidR="007E5AE9" w:rsidRDefault="007E5AE9" w:rsidP="00984FAA">
      <w:pPr>
        <w:spacing w:before="120" w:after="120" w:line="240" w:lineRule="auto"/>
        <w:jc w:val="both"/>
        <w:rPr>
          <w:rFonts w:ascii="Gill Sans MT" w:hAnsi="Gill Sans MT" w:cstheme="minorHAnsi"/>
          <w:b/>
          <w:lang w:val="en-GB"/>
        </w:rPr>
      </w:pPr>
    </w:p>
    <w:p w14:paraId="5ACFED43" w14:textId="77777777" w:rsidR="002D3A9F" w:rsidRPr="00346920" w:rsidRDefault="00C64C27" w:rsidP="00984FAA">
      <w:pPr>
        <w:spacing w:before="120" w:after="120" w:line="240" w:lineRule="auto"/>
        <w:jc w:val="both"/>
        <w:rPr>
          <w:rFonts w:ascii="Gill Sans MT" w:hAnsi="Gill Sans MT" w:cstheme="minorHAnsi"/>
          <w:b/>
          <w:lang w:val="en-GB"/>
        </w:rPr>
      </w:pPr>
      <w:r w:rsidRPr="00346920">
        <w:rPr>
          <w:rFonts w:ascii="Gill Sans MT" w:hAnsi="Gill Sans MT" w:cstheme="minorHAnsi"/>
          <w:b/>
          <w:lang w:val="en-GB"/>
        </w:rPr>
        <w:t>2.</w:t>
      </w:r>
      <w:r w:rsidR="008033B7" w:rsidRPr="00346920">
        <w:rPr>
          <w:rFonts w:ascii="Gill Sans MT" w:hAnsi="Gill Sans MT" w:cstheme="minorHAnsi"/>
          <w:b/>
          <w:lang w:val="en-GB"/>
        </w:rPr>
        <w:t>2</w:t>
      </w:r>
      <w:r w:rsidRPr="00346920">
        <w:rPr>
          <w:rFonts w:ascii="Gill Sans MT" w:hAnsi="Gill Sans MT" w:cstheme="minorHAnsi"/>
          <w:b/>
          <w:lang w:val="en-GB"/>
        </w:rPr>
        <w:t xml:space="preserve"> Cooperation with other actors </w:t>
      </w:r>
      <w:r w:rsidR="00E938F1" w:rsidRPr="00346920">
        <w:rPr>
          <w:rFonts w:ascii="Gill Sans MT" w:hAnsi="Gill Sans MT" w:cstheme="minorHAnsi"/>
          <w:b/>
          <w:lang w:val="en-GB"/>
        </w:rPr>
        <w:t xml:space="preserve">in the reporting period </w:t>
      </w:r>
      <w:r w:rsidR="005853CA" w:rsidRPr="00346920">
        <w:rPr>
          <w:rFonts w:ascii="Gill Sans MT" w:hAnsi="Gill Sans MT" w:cstheme="minorHAnsi"/>
          <w:b/>
          <w:lang w:val="en-GB"/>
        </w:rPr>
        <w:t>(beyond project partners)</w:t>
      </w:r>
    </w:p>
    <w:p w14:paraId="75CE0472" w14:textId="77777777" w:rsidR="008A0627" w:rsidRPr="009645A7" w:rsidRDefault="008A0627" w:rsidP="009645A7">
      <w:pPr>
        <w:pStyle w:val="Listenabsatz"/>
        <w:numPr>
          <w:ilvl w:val="0"/>
          <w:numId w:val="33"/>
        </w:numPr>
        <w:spacing w:before="120" w:after="120"/>
        <w:contextualSpacing w:val="0"/>
        <w:jc w:val="both"/>
        <w:rPr>
          <w:rFonts w:ascii="Gill Sans MT" w:hAnsi="Gill Sans MT" w:cstheme="minorHAnsi"/>
          <w:lang w:val="en-US"/>
        </w:rPr>
      </w:pPr>
      <w:r w:rsidRPr="009645A7">
        <w:rPr>
          <w:rFonts w:ascii="Gill Sans MT" w:hAnsi="Gill Sans MT" w:cstheme="minorHAnsi"/>
          <w:lang w:val="en-US"/>
        </w:rPr>
        <w:t xml:space="preserve">We coordinated </w:t>
      </w:r>
      <w:r w:rsidR="001B3740" w:rsidRPr="009645A7">
        <w:rPr>
          <w:rFonts w:ascii="Gill Sans MT" w:hAnsi="Gill Sans MT" w:cstheme="minorHAnsi"/>
          <w:lang w:val="en-US"/>
        </w:rPr>
        <w:t xml:space="preserve">and collaborated with Ministry of Health and Population, Ministry of Social Development, Karnali Province, national eye care stakeholders and external eye care partners to plan and conduct national and provincial level discussion workshops on the proposed eye health strategies. </w:t>
      </w:r>
    </w:p>
    <w:p w14:paraId="7B8D72D6" w14:textId="77777777" w:rsidR="000B74F7" w:rsidRPr="009645A7" w:rsidRDefault="000B74F7" w:rsidP="009645A7">
      <w:pPr>
        <w:pStyle w:val="Listenabsatz"/>
        <w:numPr>
          <w:ilvl w:val="0"/>
          <w:numId w:val="33"/>
        </w:numPr>
        <w:spacing w:before="120" w:after="120"/>
        <w:contextualSpacing w:val="0"/>
        <w:jc w:val="both"/>
        <w:rPr>
          <w:rFonts w:ascii="Gill Sans MT" w:hAnsi="Gill Sans MT" w:cstheme="minorHAnsi"/>
          <w:lang w:val="en-US"/>
        </w:rPr>
      </w:pPr>
      <w:r w:rsidRPr="009645A7">
        <w:rPr>
          <w:rFonts w:ascii="Gill Sans MT" w:hAnsi="Gill Sans MT" w:cstheme="minorHAnsi"/>
          <w:lang w:val="en-US"/>
        </w:rPr>
        <w:t xml:space="preserve">We coordinated and collaboratively worked with the municipalities regarding establishment of new primary eye centres, implementing cataract surgical camps, basic otology training of state health personnel and supporting equipments for basic eye and ear </w:t>
      </w:r>
      <w:r w:rsidR="009645A7" w:rsidRPr="009645A7">
        <w:rPr>
          <w:rFonts w:ascii="Gill Sans MT" w:hAnsi="Gill Sans MT" w:cstheme="minorHAnsi"/>
          <w:lang w:val="en-US"/>
        </w:rPr>
        <w:t>services.</w:t>
      </w:r>
    </w:p>
    <w:p w14:paraId="7C7B6B75" w14:textId="77777777" w:rsidR="000B74F7" w:rsidRPr="009645A7" w:rsidRDefault="000B74F7" w:rsidP="009645A7">
      <w:pPr>
        <w:pStyle w:val="Listenabsatz"/>
        <w:numPr>
          <w:ilvl w:val="0"/>
          <w:numId w:val="33"/>
        </w:numPr>
        <w:spacing w:before="120" w:after="120"/>
        <w:contextualSpacing w:val="0"/>
        <w:jc w:val="both"/>
        <w:rPr>
          <w:rFonts w:ascii="Gill Sans MT" w:hAnsi="Gill Sans MT" w:cstheme="minorHAnsi"/>
          <w:lang w:val="en-US"/>
        </w:rPr>
      </w:pPr>
      <w:r w:rsidRPr="009645A7">
        <w:rPr>
          <w:rFonts w:ascii="Gill Sans MT" w:hAnsi="Gill Sans MT" w:cstheme="minorHAnsi"/>
          <w:lang w:val="en-US"/>
        </w:rPr>
        <w:t xml:space="preserve">We </w:t>
      </w:r>
      <w:r w:rsidR="009645A7" w:rsidRPr="009645A7">
        <w:rPr>
          <w:rFonts w:ascii="Gill Sans MT" w:hAnsi="Gill Sans MT" w:cstheme="minorHAnsi"/>
          <w:lang w:val="en-US"/>
        </w:rPr>
        <w:t>worked in cooperation with the local governments for accessibility audit of their health facilities and renovation for their accessibility work</w:t>
      </w:r>
      <w:r w:rsidR="009645A7">
        <w:rPr>
          <w:rFonts w:ascii="Gill Sans MT" w:hAnsi="Gill Sans MT" w:cstheme="minorHAnsi"/>
          <w:lang w:val="en-US"/>
        </w:rPr>
        <w:t>.</w:t>
      </w:r>
    </w:p>
    <w:p w14:paraId="25D6611D" w14:textId="7FE6C33B" w:rsidR="009645A7" w:rsidRDefault="009645A7" w:rsidP="009645A7">
      <w:pPr>
        <w:pStyle w:val="Listenabsatz"/>
        <w:numPr>
          <w:ilvl w:val="0"/>
          <w:numId w:val="33"/>
        </w:numPr>
        <w:spacing w:before="120" w:after="120"/>
        <w:contextualSpacing w:val="0"/>
        <w:jc w:val="both"/>
        <w:rPr>
          <w:rFonts w:ascii="Gill Sans MT" w:hAnsi="Gill Sans MT" w:cstheme="minorHAnsi"/>
          <w:lang w:val="en-US"/>
        </w:rPr>
      </w:pPr>
      <w:r w:rsidRPr="009645A7">
        <w:rPr>
          <w:rFonts w:ascii="Gill Sans MT" w:hAnsi="Gill Sans MT" w:cstheme="minorHAnsi"/>
          <w:lang w:val="en-US"/>
        </w:rPr>
        <w:t xml:space="preserve">We coordinated with the local and provincial DPOs, local and provincial government authorities for </w:t>
      </w:r>
      <w:r w:rsidR="004E12D9" w:rsidRPr="009645A7">
        <w:rPr>
          <w:rFonts w:ascii="Gill Sans MT" w:hAnsi="Gill Sans MT" w:cstheme="minorHAnsi"/>
          <w:lang w:val="en-US"/>
        </w:rPr>
        <w:t xml:space="preserve">implementing </w:t>
      </w:r>
      <w:r w:rsidR="004E12D9">
        <w:rPr>
          <w:rFonts w:ascii="Gill Sans MT" w:hAnsi="Gill Sans MT" w:cstheme="minorHAnsi"/>
          <w:lang w:val="en-US"/>
        </w:rPr>
        <w:t>eye</w:t>
      </w:r>
      <w:r w:rsidR="009942B6">
        <w:rPr>
          <w:rFonts w:ascii="Gill Sans MT" w:hAnsi="Gill Sans MT" w:cstheme="minorHAnsi"/>
          <w:lang w:val="en-US"/>
        </w:rPr>
        <w:t xml:space="preserve"> community and school screening, </w:t>
      </w:r>
      <w:r w:rsidRPr="009645A7">
        <w:rPr>
          <w:rFonts w:ascii="Gill Sans MT" w:hAnsi="Gill Sans MT" w:cstheme="minorHAnsi"/>
          <w:lang w:val="en-US"/>
        </w:rPr>
        <w:t>DID trainings, seminars and workshops</w:t>
      </w:r>
      <w:r>
        <w:rPr>
          <w:rFonts w:ascii="Gill Sans MT" w:hAnsi="Gill Sans MT" w:cstheme="minorHAnsi"/>
          <w:lang w:val="en-US"/>
        </w:rPr>
        <w:t>.</w:t>
      </w:r>
    </w:p>
    <w:p w14:paraId="2C5867E2" w14:textId="77777777" w:rsidR="009645A7" w:rsidRPr="009645A7" w:rsidRDefault="009645A7" w:rsidP="009645A7">
      <w:pPr>
        <w:pStyle w:val="Listenabsatz"/>
        <w:numPr>
          <w:ilvl w:val="0"/>
          <w:numId w:val="33"/>
        </w:numPr>
        <w:spacing w:before="120" w:after="120"/>
        <w:contextualSpacing w:val="0"/>
        <w:jc w:val="both"/>
        <w:rPr>
          <w:rFonts w:ascii="Gill Sans MT" w:hAnsi="Gill Sans MT" w:cstheme="minorHAnsi"/>
          <w:lang w:val="en-US"/>
        </w:rPr>
      </w:pPr>
      <w:r>
        <w:rPr>
          <w:rFonts w:ascii="Gill Sans MT" w:hAnsi="Gill Sans MT" w:cstheme="minorHAnsi"/>
          <w:lang w:val="en-US"/>
        </w:rPr>
        <w:t>We implemented regular community and school eye and ear screening activities, competition on health practices, special day celebration in cooperation and support with the local leaders, teachers, FCHVs, community volunteers, local DPOs.</w:t>
      </w:r>
    </w:p>
    <w:p w14:paraId="05C172F8" w14:textId="77777777" w:rsidR="006314DE" w:rsidRDefault="006314DE" w:rsidP="00984FAA">
      <w:pPr>
        <w:spacing w:before="120" w:after="120" w:line="240" w:lineRule="auto"/>
        <w:jc w:val="both"/>
        <w:rPr>
          <w:rFonts w:ascii="Gill Sans MT" w:hAnsi="Gill Sans MT" w:cstheme="minorHAnsi"/>
          <w:b/>
          <w:bCs/>
          <w:lang w:val="en-US"/>
        </w:rPr>
      </w:pPr>
    </w:p>
    <w:p w14:paraId="49D7DE28" w14:textId="77777777" w:rsidR="006314DE" w:rsidRDefault="006314DE" w:rsidP="00984FAA">
      <w:pPr>
        <w:spacing w:before="120" w:after="120" w:line="240" w:lineRule="auto"/>
        <w:jc w:val="both"/>
        <w:rPr>
          <w:rFonts w:ascii="Gill Sans MT" w:hAnsi="Gill Sans MT" w:cstheme="minorHAnsi"/>
          <w:b/>
          <w:bCs/>
          <w:lang w:val="en-US"/>
        </w:rPr>
      </w:pPr>
    </w:p>
    <w:p w14:paraId="5696147A" w14:textId="696459DA" w:rsidR="004422A8" w:rsidRPr="0077319D" w:rsidRDefault="0077319D" w:rsidP="00984FAA">
      <w:pPr>
        <w:spacing w:before="120" w:after="120" w:line="240" w:lineRule="auto"/>
        <w:jc w:val="both"/>
        <w:rPr>
          <w:rFonts w:ascii="Gill Sans MT" w:hAnsi="Gill Sans MT" w:cstheme="minorHAnsi"/>
          <w:b/>
          <w:bCs/>
          <w:lang w:val="en-US"/>
        </w:rPr>
      </w:pPr>
      <w:r w:rsidRPr="0077319D">
        <w:rPr>
          <w:rFonts w:ascii="Gill Sans MT" w:hAnsi="Gill Sans MT" w:cstheme="minorHAnsi"/>
          <w:b/>
          <w:bCs/>
          <w:lang w:val="en-US"/>
        </w:rPr>
        <w:lastRenderedPageBreak/>
        <w:t>Activities Planned for 2023</w:t>
      </w:r>
    </w:p>
    <w:tbl>
      <w:tblPr>
        <w:tblStyle w:val="EinfacheTabelle1"/>
        <w:tblW w:w="9736" w:type="dxa"/>
        <w:tblLayout w:type="fixed"/>
        <w:tblLook w:val="04A0" w:firstRow="1" w:lastRow="0" w:firstColumn="1" w:lastColumn="0" w:noHBand="0" w:noVBand="1"/>
      </w:tblPr>
      <w:tblGrid>
        <w:gridCol w:w="1165"/>
        <w:gridCol w:w="8571"/>
      </w:tblGrid>
      <w:tr w:rsidR="00813E74" w:rsidRPr="008B61B1" w14:paraId="6E82BB2C" w14:textId="77777777" w:rsidTr="00E442DB">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165" w:type="dxa"/>
            <w:hideMark/>
          </w:tcPr>
          <w:p w14:paraId="569C822E" w14:textId="77777777" w:rsidR="00813E74" w:rsidRPr="00346920" w:rsidRDefault="00813E74" w:rsidP="00E442DB">
            <w:pPr>
              <w:rPr>
                <w:rFonts w:ascii="Gill Sans MT" w:eastAsia="Times New Roman" w:hAnsi="Gill Sans MT" w:cs="Calibri"/>
                <w:b w:val="0"/>
                <w:bCs w:val="0"/>
                <w:color w:val="000000"/>
                <w:lang w:val="en-US" w:bidi="ne-NP"/>
              </w:rPr>
            </w:pPr>
            <w:r w:rsidRPr="00346920">
              <w:rPr>
                <w:rFonts w:ascii="Gill Sans MT" w:eastAsia="Times New Roman" w:hAnsi="Gill Sans MT" w:cs="Calibri"/>
                <w:color w:val="000000"/>
                <w:lang w:val="en-US" w:bidi="ne-NP"/>
              </w:rPr>
              <w:t>R01</w:t>
            </w:r>
          </w:p>
        </w:tc>
        <w:tc>
          <w:tcPr>
            <w:tcW w:w="8571" w:type="dxa"/>
            <w:hideMark/>
          </w:tcPr>
          <w:p w14:paraId="4D3B1433" w14:textId="77777777" w:rsidR="00813E74" w:rsidRPr="00346920" w:rsidRDefault="00813E74" w:rsidP="00E442DB">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color w:val="000000"/>
                <w:lang w:val="en-US" w:bidi="ne-NP"/>
              </w:rPr>
            </w:pPr>
            <w:r w:rsidRPr="00346920">
              <w:rPr>
                <w:rFonts w:ascii="Gill Sans MT" w:eastAsia="Times New Roman" w:hAnsi="Gill Sans MT" w:cs="Calibri"/>
                <w:color w:val="000000"/>
                <w:lang w:val="en-US" w:bidi="ne-NP"/>
              </w:rPr>
              <w:t>The population of the 4 target districts of Jumla, Surkhet, Dailekh and Mugu is informed about prevention, treatment options and IEEH services.</w:t>
            </w:r>
          </w:p>
        </w:tc>
      </w:tr>
      <w:tr w:rsidR="00813E74" w:rsidRPr="008B61B1" w14:paraId="057623B7"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8536E3D"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A01.04</w:t>
            </w:r>
          </w:p>
        </w:tc>
        <w:tc>
          <w:tcPr>
            <w:tcW w:w="8571" w:type="dxa"/>
            <w:noWrap/>
            <w:hideMark/>
          </w:tcPr>
          <w:p w14:paraId="23B8D954"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Wall paintings in central places in communities </w:t>
            </w:r>
          </w:p>
        </w:tc>
      </w:tr>
      <w:tr w:rsidR="00813E74" w:rsidRPr="00346920" w14:paraId="7CD40355"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044DFCD"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A01.05</w:t>
            </w:r>
          </w:p>
        </w:tc>
        <w:tc>
          <w:tcPr>
            <w:tcW w:w="8571" w:type="dxa"/>
            <w:noWrap/>
            <w:hideMark/>
          </w:tcPr>
          <w:p w14:paraId="0D4A776B" w14:textId="77777777" w:rsidR="00813E74" w:rsidRPr="00346920" w:rsidRDefault="0077319D"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Vide Spot Display</w:t>
            </w:r>
          </w:p>
        </w:tc>
      </w:tr>
      <w:tr w:rsidR="00813E74" w:rsidRPr="008B61B1" w14:paraId="79A17898"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C90CE4F"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A01.06</w:t>
            </w:r>
          </w:p>
        </w:tc>
        <w:tc>
          <w:tcPr>
            <w:tcW w:w="8571" w:type="dxa"/>
            <w:noWrap/>
            <w:hideMark/>
          </w:tcPr>
          <w:p w14:paraId="0A47A56A"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 xml:space="preserve">Production of information boards for schools and public places </w:t>
            </w:r>
          </w:p>
        </w:tc>
      </w:tr>
      <w:tr w:rsidR="00813E74" w:rsidRPr="00346920" w14:paraId="00475756"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29C5C0D"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A01.07</w:t>
            </w:r>
          </w:p>
        </w:tc>
        <w:tc>
          <w:tcPr>
            <w:tcW w:w="8571" w:type="dxa"/>
            <w:noWrap/>
            <w:hideMark/>
          </w:tcPr>
          <w:p w14:paraId="038429E1"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Competition on health practices</w:t>
            </w:r>
          </w:p>
        </w:tc>
      </w:tr>
      <w:tr w:rsidR="0077319D" w:rsidRPr="00346920" w14:paraId="78E39652"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tcPr>
          <w:p w14:paraId="4BEE335E" w14:textId="77777777" w:rsidR="0077319D" w:rsidRPr="00346920" w:rsidRDefault="0077319D" w:rsidP="00E442DB">
            <w:pPr>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A01.10</w:t>
            </w:r>
          </w:p>
        </w:tc>
        <w:tc>
          <w:tcPr>
            <w:tcW w:w="8571" w:type="dxa"/>
            <w:noWrap/>
          </w:tcPr>
          <w:p w14:paraId="0C356EAD" w14:textId="77777777" w:rsidR="0077319D" w:rsidRPr="00346920" w:rsidRDefault="0077319D"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Training of Traditional healers</w:t>
            </w:r>
          </w:p>
        </w:tc>
      </w:tr>
      <w:tr w:rsidR="0077319D" w:rsidRPr="008B61B1" w14:paraId="4A7EC2F6"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tcPr>
          <w:p w14:paraId="4E0ABFD3" w14:textId="77777777" w:rsidR="0077319D" w:rsidRPr="00346920" w:rsidRDefault="0077319D" w:rsidP="00E442DB">
            <w:pPr>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A01.11</w:t>
            </w:r>
          </w:p>
        </w:tc>
        <w:tc>
          <w:tcPr>
            <w:tcW w:w="8571" w:type="dxa"/>
            <w:noWrap/>
          </w:tcPr>
          <w:p w14:paraId="0D6DDB32" w14:textId="77777777" w:rsidR="0077319D" w:rsidRPr="00346920" w:rsidRDefault="0077319D"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Training of parents on eye and ear health</w:t>
            </w:r>
          </w:p>
        </w:tc>
      </w:tr>
      <w:tr w:rsidR="00813E74" w:rsidRPr="008B61B1" w14:paraId="2E90D517" w14:textId="77777777" w:rsidTr="00E442DB">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7C0A413D" w14:textId="77777777" w:rsidR="00813E74" w:rsidRPr="00346920" w:rsidRDefault="00813E74" w:rsidP="00E442DB">
            <w:pPr>
              <w:rPr>
                <w:rFonts w:ascii="Gill Sans MT" w:eastAsia="Times New Roman" w:hAnsi="Gill Sans MT" w:cs="Calibri"/>
                <w:b w:val="0"/>
                <w:bCs w:val="0"/>
                <w:color w:val="000000"/>
                <w:lang w:val="en-US" w:bidi="ne-NP"/>
              </w:rPr>
            </w:pPr>
            <w:r w:rsidRPr="00346920">
              <w:rPr>
                <w:rFonts w:ascii="Gill Sans MT" w:eastAsia="Times New Roman" w:hAnsi="Gill Sans MT" w:cs="Calibri"/>
                <w:color w:val="000000"/>
                <w:lang w:val="en-US" w:bidi="ne-NP"/>
              </w:rPr>
              <w:t>R02</w:t>
            </w:r>
          </w:p>
        </w:tc>
        <w:tc>
          <w:tcPr>
            <w:tcW w:w="8571" w:type="dxa"/>
            <w:hideMark/>
          </w:tcPr>
          <w:p w14:paraId="3075B440"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b/>
                <w:bCs/>
                <w:color w:val="000000"/>
                <w:lang w:val="en-US" w:bidi="ne-NP"/>
              </w:rPr>
            </w:pPr>
            <w:r w:rsidRPr="00346920">
              <w:rPr>
                <w:rFonts w:ascii="Gill Sans MT" w:eastAsia="Times New Roman" w:hAnsi="Gill Sans MT" w:cs="Calibri"/>
                <w:b/>
                <w:bCs/>
                <w:color w:val="000000"/>
                <w:lang w:val="en-US" w:bidi="ne-NP"/>
              </w:rPr>
              <w:t xml:space="preserve">In the target districts of Jumla, Mugu, Surkhet and Dailekh the professional capacities and infrastructure for affordable IEEH services are permanently guaranteed. </w:t>
            </w:r>
          </w:p>
        </w:tc>
      </w:tr>
      <w:tr w:rsidR="00813E74" w:rsidRPr="008B61B1" w14:paraId="1B705D0D"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54BA508"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A02.01</w:t>
            </w:r>
          </w:p>
        </w:tc>
        <w:tc>
          <w:tcPr>
            <w:tcW w:w="8571" w:type="dxa"/>
            <w:noWrap/>
            <w:hideMark/>
          </w:tcPr>
          <w:p w14:paraId="4206D6EF"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Regular screening in communities and schools </w:t>
            </w:r>
          </w:p>
        </w:tc>
      </w:tr>
      <w:tr w:rsidR="00813E74" w:rsidRPr="008B61B1" w14:paraId="6E0D877D"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0AE877A"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A02.02</w:t>
            </w:r>
          </w:p>
        </w:tc>
        <w:tc>
          <w:tcPr>
            <w:tcW w:w="8571" w:type="dxa"/>
            <w:noWrap/>
            <w:hideMark/>
          </w:tcPr>
          <w:p w14:paraId="02901F4D"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Early detection in mass screening</w:t>
            </w:r>
          </w:p>
        </w:tc>
      </w:tr>
      <w:tr w:rsidR="00813E74" w:rsidRPr="00346920" w14:paraId="050E6114"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813C14C"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A02.03</w:t>
            </w:r>
          </w:p>
        </w:tc>
        <w:tc>
          <w:tcPr>
            <w:tcW w:w="8571" w:type="dxa"/>
            <w:noWrap/>
            <w:hideMark/>
          </w:tcPr>
          <w:p w14:paraId="48EB46F8"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 xml:space="preserve">Special Public Celebration Day </w:t>
            </w:r>
          </w:p>
        </w:tc>
      </w:tr>
      <w:tr w:rsidR="00813E74" w:rsidRPr="008B61B1" w14:paraId="6E62AFA5"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3AEEC99"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A02.04</w:t>
            </w:r>
          </w:p>
        </w:tc>
        <w:tc>
          <w:tcPr>
            <w:tcW w:w="8571" w:type="dxa"/>
            <w:noWrap/>
            <w:hideMark/>
          </w:tcPr>
          <w:p w14:paraId="38B76321"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Baseline study on ear and hearing care</w:t>
            </w:r>
          </w:p>
        </w:tc>
      </w:tr>
      <w:tr w:rsidR="00813E74" w:rsidRPr="008B61B1" w14:paraId="5EC23593"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AF931CB"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A02.12</w:t>
            </w:r>
          </w:p>
        </w:tc>
        <w:tc>
          <w:tcPr>
            <w:tcW w:w="8571" w:type="dxa"/>
            <w:noWrap/>
            <w:hideMark/>
          </w:tcPr>
          <w:p w14:paraId="24F82578"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Cataract surgery at Surkhet Eye Hospital</w:t>
            </w:r>
          </w:p>
        </w:tc>
      </w:tr>
      <w:tr w:rsidR="00813E74" w:rsidRPr="008B61B1" w14:paraId="5269D625"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B8E1F18"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A02.13</w:t>
            </w:r>
          </w:p>
        </w:tc>
        <w:tc>
          <w:tcPr>
            <w:tcW w:w="8571" w:type="dxa"/>
            <w:noWrap/>
            <w:hideMark/>
          </w:tcPr>
          <w:p w14:paraId="764BBBA0"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Implementation of cataract surgery campaigns in remote regions</w:t>
            </w:r>
          </w:p>
        </w:tc>
      </w:tr>
      <w:tr w:rsidR="00813E74" w:rsidRPr="00346920" w14:paraId="12BAA03A" w14:textId="77777777" w:rsidTr="00E442DB">
        <w:trPr>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1492E5F"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A02.14</w:t>
            </w:r>
          </w:p>
        </w:tc>
        <w:tc>
          <w:tcPr>
            <w:tcW w:w="8571" w:type="dxa"/>
            <w:noWrap/>
            <w:hideMark/>
          </w:tcPr>
          <w:p w14:paraId="2F84BFB0"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Ear surgery campaigns</w:t>
            </w:r>
          </w:p>
        </w:tc>
      </w:tr>
      <w:tr w:rsidR="00813E74" w:rsidRPr="008B61B1" w14:paraId="22092CD1"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1CA18A05"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A02.1</w:t>
            </w:r>
            <w:r w:rsidR="0077319D">
              <w:rPr>
                <w:rFonts w:ascii="Gill Sans MT" w:eastAsia="Times New Roman" w:hAnsi="Gill Sans MT" w:cs="Calibri"/>
                <w:color w:val="000000"/>
                <w:lang w:val="en-US" w:bidi="ne-NP"/>
              </w:rPr>
              <w:t>6</w:t>
            </w:r>
          </w:p>
        </w:tc>
        <w:tc>
          <w:tcPr>
            <w:tcW w:w="8571" w:type="dxa"/>
            <w:noWrap/>
            <w:hideMark/>
          </w:tcPr>
          <w:p w14:paraId="7C389716" w14:textId="77777777" w:rsidR="00813E74" w:rsidRPr="00346920" w:rsidRDefault="0077319D"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Pr>
                <w:rFonts w:ascii="Gill Sans MT" w:eastAsia="Times New Roman" w:hAnsi="Gill Sans MT" w:cs="Calibri"/>
                <w:color w:val="000000"/>
                <w:lang w:val="en-US" w:bidi="ne-NP"/>
              </w:rPr>
              <w:t>Audiometry training of state health personnel</w:t>
            </w:r>
          </w:p>
        </w:tc>
      </w:tr>
      <w:tr w:rsidR="00813E74" w:rsidRPr="008B61B1" w14:paraId="21186291" w14:textId="77777777" w:rsidTr="00E442DB">
        <w:trPr>
          <w:trHeight w:val="58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5091149" w14:textId="77777777" w:rsidR="00813E74" w:rsidRPr="00346920" w:rsidRDefault="00813E74" w:rsidP="00E442DB">
            <w:pPr>
              <w:rPr>
                <w:rFonts w:ascii="Gill Sans MT" w:eastAsia="Times New Roman" w:hAnsi="Gill Sans MT" w:cs="Calibri"/>
                <w:b w:val="0"/>
                <w:bCs w:val="0"/>
                <w:color w:val="000000"/>
                <w:lang w:val="en-US" w:bidi="ne-NP"/>
              </w:rPr>
            </w:pPr>
            <w:r w:rsidRPr="00346920">
              <w:rPr>
                <w:rFonts w:ascii="Gill Sans MT" w:eastAsia="Times New Roman" w:hAnsi="Gill Sans MT" w:cs="Calibri"/>
                <w:color w:val="000000"/>
                <w:lang w:val="en-US" w:bidi="ne-NP"/>
              </w:rPr>
              <w:t>R03</w:t>
            </w:r>
          </w:p>
        </w:tc>
        <w:tc>
          <w:tcPr>
            <w:tcW w:w="8571" w:type="dxa"/>
            <w:hideMark/>
          </w:tcPr>
          <w:p w14:paraId="57E902AC"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b/>
                <w:bCs/>
                <w:color w:val="000000"/>
                <w:lang w:val="en-US" w:bidi="ne-NP"/>
              </w:rPr>
            </w:pPr>
            <w:r w:rsidRPr="00346920">
              <w:rPr>
                <w:rFonts w:ascii="Gill Sans MT" w:eastAsia="Times New Roman" w:hAnsi="Gill Sans MT" w:cs="Calibri"/>
                <w:b/>
                <w:bCs/>
                <w:color w:val="000000"/>
                <w:lang w:val="en-US" w:bidi="ne-NP"/>
              </w:rPr>
              <w:t>The inclusion of integrated ophthalmic and otologic services within public health system is ensured</w:t>
            </w:r>
          </w:p>
        </w:tc>
      </w:tr>
      <w:tr w:rsidR="00813E74" w:rsidRPr="008B61B1" w14:paraId="436B4D87"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3F8A2599"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A03.01</w:t>
            </w:r>
          </w:p>
        </w:tc>
        <w:tc>
          <w:tcPr>
            <w:tcW w:w="8571" w:type="dxa"/>
            <w:noWrap/>
            <w:hideMark/>
          </w:tcPr>
          <w:p w14:paraId="31D13F04"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Lobbying meeting with representatives of local, district and regional authorities</w:t>
            </w:r>
          </w:p>
        </w:tc>
      </w:tr>
      <w:tr w:rsidR="00813E74" w:rsidRPr="008B61B1" w14:paraId="24A0DB58" w14:textId="77777777" w:rsidTr="00E442DB">
        <w:trPr>
          <w:trHeight w:val="296"/>
        </w:trPr>
        <w:tc>
          <w:tcPr>
            <w:cnfStyle w:val="001000000000" w:firstRow="0" w:lastRow="0" w:firstColumn="1" w:lastColumn="0" w:oddVBand="0" w:evenVBand="0" w:oddHBand="0" w:evenHBand="0" w:firstRowFirstColumn="0" w:firstRowLastColumn="0" w:lastRowFirstColumn="0" w:lastRowLastColumn="0"/>
            <w:tcW w:w="1165" w:type="dxa"/>
            <w:noWrap/>
            <w:hideMark/>
          </w:tcPr>
          <w:p w14:paraId="0689FC0E"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A03.02</w:t>
            </w:r>
          </w:p>
        </w:tc>
        <w:tc>
          <w:tcPr>
            <w:tcW w:w="8571" w:type="dxa"/>
            <w:noWrap/>
            <w:hideMark/>
          </w:tcPr>
          <w:p w14:paraId="7697478D" w14:textId="77777777" w:rsidR="00813E74" w:rsidRPr="00346920" w:rsidRDefault="00813E74" w:rsidP="00E442DB">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Eye and Ear Health Committee at district level</w:t>
            </w:r>
          </w:p>
        </w:tc>
      </w:tr>
      <w:tr w:rsidR="00813E74" w:rsidRPr="008B61B1" w14:paraId="3E2CFD64" w14:textId="77777777" w:rsidTr="00E442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A0B80D5" w14:textId="77777777" w:rsidR="00813E74" w:rsidRPr="00346920" w:rsidRDefault="00813E74" w:rsidP="00E442DB">
            <w:pPr>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A03.03</w:t>
            </w:r>
          </w:p>
        </w:tc>
        <w:tc>
          <w:tcPr>
            <w:tcW w:w="8571" w:type="dxa"/>
            <w:noWrap/>
            <w:hideMark/>
          </w:tcPr>
          <w:p w14:paraId="365A3842" w14:textId="77777777" w:rsidR="00813E74" w:rsidRPr="00346920" w:rsidRDefault="00813E74" w:rsidP="00E442DB">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color w:val="000000"/>
                <w:lang w:val="en-US" w:bidi="ne-NP"/>
              </w:rPr>
            </w:pPr>
            <w:r w:rsidRPr="00346920">
              <w:rPr>
                <w:rFonts w:ascii="Gill Sans MT" w:eastAsia="Times New Roman" w:hAnsi="Gill Sans MT" w:cs="Calibri"/>
                <w:color w:val="000000"/>
                <w:lang w:val="en-US" w:bidi="ne-NP"/>
              </w:rPr>
              <w:t>Revision of the National Health Strategy</w:t>
            </w:r>
          </w:p>
        </w:tc>
      </w:tr>
    </w:tbl>
    <w:p w14:paraId="5F01AEC2" w14:textId="77777777" w:rsidR="004322C5" w:rsidRPr="00346920" w:rsidRDefault="004322C5" w:rsidP="00D53F3A">
      <w:pPr>
        <w:spacing w:after="0" w:line="240" w:lineRule="auto"/>
        <w:rPr>
          <w:rFonts w:ascii="Gill Sans MT" w:hAnsi="Gill Sans MT" w:cstheme="minorHAnsi"/>
          <w:lang w:val="en-US"/>
        </w:rPr>
      </w:pPr>
    </w:p>
    <w:p w14:paraId="5E9A229D" w14:textId="77777777" w:rsidR="004322C5" w:rsidRPr="00346920" w:rsidRDefault="004322C5" w:rsidP="00D53F3A">
      <w:pPr>
        <w:spacing w:after="0" w:line="240" w:lineRule="auto"/>
        <w:rPr>
          <w:rFonts w:ascii="Gill Sans MT" w:hAnsi="Gill Sans MT" w:cstheme="minorHAnsi"/>
          <w:lang w:val="en-US"/>
        </w:rPr>
      </w:pPr>
    </w:p>
    <w:p w14:paraId="5A2ECE94" w14:textId="77777777" w:rsidR="004322C5" w:rsidRPr="00346920" w:rsidRDefault="004322C5" w:rsidP="00D53F3A">
      <w:pPr>
        <w:spacing w:after="0" w:line="240" w:lineRule="auto"/>
        <w:rPr>
          <w:rFonts w:ascii="Gill Sans MT" w:hAnsi="Gill Sans MT" w:cstheme="minorHAnsi"/>
          <w:lang w:val="en-US"/>
        </w:rPr>
      </w:pPr>
    </w:p>
    <w:p w14:paraId="50B7F309" w14:textId="77777777" w:rsidR="00902244" w:rsidRPr="00346920" w:rsidRDefault="00902244" w:rsidP="00C64C27">
      <w:pPr>
        <w:pStyle w:val="Listenabsatz"/>
        <w:ind w:left="360"/>
        <w:rPr>
          <w:rFonts w:ascii="Gill Sans MT" w:hAnsi="Gill Sans MT" w:cstheme="minorHAnsi"/>
          <w:lang w:val="en-US"/>
        </w:rPr>
      </w:pPr>
    </w:p>
    <w:p w14:paraId="3BF36FFE" w14:textId="77777777" w:rsidR="005450ED" w:rsidRDefault="005450ED" w:rsidP="003D3A92">
      <w:pPr>
        <w:rPr>
          <w:rFonts w:ascii="Gill Sans MT" w:hAnsi="Gill Sans MT" w:cstheme="minorHAnsi"/>
          <w:b/>
          <w:i/>
          <w:lang w:val="en-GB"/>
        </w:rPr>
      </w:pPr>
    </w:p>
    <w:p w14:paraId="051C474E" w14:textId="77777777" w:rsidR="00902244" w:rsidRPr="000B5440" w:rsidRDefault="00984FAA" w:rsidP="003D3A92">
      <w:pPr>
        <w:rPr>
          <w:rFonts w:ascii="Gill Sans MT" w:hAnsi="Gill Sans MT" w:cstheme="minorHAnsi"/>
          <w:b/>
          <w:bCs/>
          <w:i/>
          <w:lang w:val="en-GB"/>
        </w:rPr>
      </w:pPr>
      <w:r w:rsidRPr="00346920">
        <w:rPr>
          <w:rFonts w:ascii="Gill Sans MT" w:hAnsi="Gill Sans MT" w:cstheme="minorHAnsi"/>
          <w:b/>
          <w:i/>
          <w:lang w:val="en-GB"/>
        </w:rPr>
        <w:br w:type="page"/>
      </w:r>
      <w:r w:rsidR="00902244" w:rsidRPr="000B5440">
        <w:rPr>
          <w:rFonts w:ascii="Gill Sans MT" w:hAnsi="Gill Sans MT" w:cs="Arial"/>
          <w:b/>
          <w:bCs/>
          <w:lang w:val="en-GB"/>
        </w:rPr>
        <w:lastRenderedPageBreak/>
        <w:t>Findings of the Project (</w:t>
      </w:r>
      <w:r w:rsidR="00672566" w:rsidRPr="000B5440">
        <w:rPr>
          <w:rFonts w:ascii="Gill Sans MT" w:hAnsi="Gill Sans MT" w:cs="Arial"/>
          <w:b/>
          <w:bCs/>
          <w:lang w:val="en-GB"/>
        </w:rPr>
        <w:t xml:space="preserve">Challenges and </w:t>
      </w:r>
      <w:r w:rsidR="00902244" w:rsidRPr="000B5440">
        <w:rPr>
          <w:rFonts w:ascii="Gill Sans MT" w:hAnsi="Gill Sans MT" w:cs="Arial"/>
          <w:b/>
          <w:bCs/>
          <w:lang w:val="en-GB"/>
        </w:rPr>
        <w:t xml:space="preserve">Lessons learned) </w:t>
      </w:r>
    </w:p>
    <w:p w14:paraId="28E8419F" w14:textId="77777777" w:rsidR="002B6B35" w:rsidRPr="00346920" w:rsidRDefault="002B6B35" w:rsidP="009C6756">
      <w:pPr>
        <w:jc w:val="both"/>
        <w:rPr>
          <w:rFonts w:ascii="Gill Sans MT" w:hAnsi="Gill Sans MT" w:cstheme="minorHAnsi"/>
          <w:i/>
          <w:lang w:val="en-GB"/>
        </w:rPr>
      </w:pPr>
      <w:r w:rsidRPr="00346920">
        <w:rPr>
          <w:rFonts w:ascii="Gill Sans MT" w:hAnsi="Gill Sans MT" w:cstheme="minorHAnsi"/>
          <w:i/>
          <w:lang w:val="en-GB"/>
        </w:rPr>
        <w:t>Please complete the table below with challenges that were encountered during the reporting period and the lessons learned. Include any solution that you plan to implement in the next reporting period. (If you have used the Status Column in the Indicator Tracking Sheet (Column K) to report Challenges against specific indicators, make sure you elaborate on the challenge in the table below.)</w:t>
      </w:r>
    </w:p>
    <w:tbl>
      <w:tblPr>
        <w:tblStyle w:val="Tabellenraster"/>
        <w:tblW w:w="9625" w:type="dxa"/>
        <w:tblLook w:val="04A0" w:firstRow="1" w:lastRow="0" w:firstColumn="1" w:lastColumn="0" w:noHBand="0" w:noVBand="1"/>
      </w:tblPr>
      <w:tblGrid>
        <w:gridCol w:w="4315"/>
        <w:gridCol w:w="5310"/>
      </w:tblGrid>
      <w:tr w:rsidR="009A0E15" w:rsidRPr="00346920" w14:paraId="188B488F" w14:textId="77777777" w:rsidTr="001C4047">
        <w:trPr>
          <w:trHeight w:hRule="exact" w:val="397"/>
        </w:trPr>
        <w:tc>
          <w:tcPr>
            <w:tcW w:w="4315" w:type="dxa"/>
            <w:shd w:val="clear" w:color="auto" w:fill="F2F2F2" w:themeFill="background1" w:themeFillShade="F2"/>
            <w:vAlign w:val="center"/>
          </w:tcPr>
          <w:p w14:paraId="712A32C5" w14:textId="77777777" w:rsidR="009A0E15" w:rsidRPr="00346920" w:rsidRDefault="009A0E15" w:rsidP="00E442DB">
            <w:pPr>
              <w:rPr>
                <w:rFonts w:ascii="Gill Sans MT" w:hAnsi="Gill Sans MT" w:cstheme="minorHAnsi"/>
                <w:b/>
                <w:lang w:val="en-GB"/>
              </w:rPr>
            </w:pPr>
            <w:r w:rsidRPr="00346920">
              <w:rPr>
                <w:rFonts w:ascii="Gill Sans MT" w:hAnsi="Gill Sans MT" w:cstheme="minorHAnsi"/>
                <w:b/>
                <w:lang w:val="en-GB"/>
              </w:rPr>
              <w:t>Challenge</w:t>
            </w:r>
          </w:p>
        </w:tc>
        <w:tc>
          <w:tcPr>
            <w:tcW w:w="5310" w:type="dxa"/>
            <w:shd w:val="clear" w:color="auto" w:fill="F2F2F2" w:themeFill="background1" w:themeFillShade="F2"/>
            <w:vAlign w:val="center"/>
          </w:tcPr>
          <w:p w14:paraId="7AEAB0BD" w14:textId="77777777" w:rsidR="009A0E15" w:rsidRPr="00346920" w:rsidRDefault="009A0E15" w:rsidP="00E442DB">
            <w:pPr>
              <w:rPr>
                <w:rFonts w:ascii="Gill Sans MT" w:hAnsi="Gill Sans MT" w:cstheme="minorHAnsi"/>
                <w:b/>
                <w:lang w:val="en-GB"/>
              </w:rPr>
            </w:pPr>
            <w:r w:rsidRPr="00346920">
              <w:rPr>
                <w:rFonts w:ascii="Gill Sans MT" w:hAnsi="Gill Sans MT" w:cstheme="minorHAnsi"/>
                <w:b/>
                <w:lang w:val="en-GB"/>
              </w:rPr>
              <w:t>Lessons Learned / solutions</w:t>
            </w:r>
          </w:p>
        </w:tc>
      </w:tr>
      <w:tr w:rsidR="00E52E6D" w:rsidRPr="008B61B1" w14:paraId="6F95DBDC" w14:textId="77777777" w:rsidTr="0014112B">
        <w:trPr>
          <w:trHeight w:hRule="exact" w:val="1576"/>
        </w:trPr>
        <w:tc>
          <w:tcPr>
            <w:tcW w:w="4315" w:type="dxa"/>
            <w:vAlign w:val="center"/>
          </w:tcPr>
          <w:p w14:paraId="326B6034" w14:textId="77777777" w:rsidR="00E52E6D" w:rsidRDefault="00E52E6D" w:rsidP="00E442DB">
            <w:pPr>
              <w:rPr>
                <w:rFonts w:ascii="Gill Sans MT" w:hAnsi="Gill Sans MT" w:cstheme="minorHAnsi"/>
                <w:lang w:val="en-GB"/>
              </w:rPr>
            </w:pPr>
            <w:bookmarkStart w:id="11" w:name="_Hlk125033063"/>
            <w:r>
              <w:rPr>
                <w:rFonts w:ascii="Gill Sans MT" w:hAnsi="Gill Sans MT" w:cstheme="minorHAnsi"/>
                <w:lang w:val="en-GB"/>
              </w:rPr>
              <w:t xml:space="preserve">Local elections planned and held in March 2022 and elections protocols promulgated by the Election Commission greatly limited implementation of </w:t>
            </w:r>
            <w:r w:rsidR="0014112B">
              <w:rPr>
                <w:rFonts w:ascii="Gill Sans MT" w:hAnsi="Gill Sans MT" w:cstheme="minorHAnsi"/>
                <w:lang w:val="en-GB"/>
              </w:rPr>
              <w:t xml:space="preserve">most our project </w:t>
            </w:r>
            <w:r w:rsidR="007E7FCC">
              <w:rPr>
                <w:rFonts w:ascii="Gill Sans MT" w:hAnsi="Gill Sans MT" w:cstheme="minorHAnsi"/>
                <w:lang w:val="en-GB"/>
              </w:rPr>
              <w:t>activities</w:t>
            </w:r>
          </w:p>
          <w:p w14:paraId="5C5684F4" w14:textId="77777777" w:rsidR="0014112B" w:rsidRDefault="0014112B" w:rsidP="00E442DB">
            <w:pPr>
              <w:rPr>
                <w:rFonts w:ascii="Gill Sans MT" w:hAnsi="Gill Sans MT" w:cstheme="minorHAnsi"/>
                <w:lang w:val="en-GB"/>
              </w:rPr>
            </w:pPr>
          </w:p>
        </w:tc>
        <w:tc>
          <w:tcPr>
            <w:tcW w:w="5310" w:type="dxa"/>
            <w:vAlign w:val="center"/>
          </w:tcPr>
          <w:p w14:paraId="7E376B37" w14:textId="77777777" w:rsidR="00E52E6D" w:rsidRDefault="007E7FCC" w:rsidP="00E442DB">
            <w:pPr>
              <w:contextualSpacing/>
              <w:rPr>
                <w:rFonts w:ascii="Gill Sans MT" w:hAnsi="Gill Sans MT" w:cstheme="minorHAnsi"/>
                <w:lang w:val="en-GB"/>
              </w:rPr>
            </w:pPr>
            <w:r>
              <w:rPr>
                <w:rFonts w:ascii="Gill Sans MT" w:hAnsi="Gill Sans MT" w:cstheme="minorHAnsi"/>
                <w:lang w:val="en-GB"/>
              </w:rPr>
              <w:t>We rescheduled most of the planned activities, planned proactively ensuring implementation immediately after the elections and we implemented few activities by coordinating with the bureaucrats cautiously not to violate the election protocols</w:t>
            </w:r>
          </w:p>
          <w:p w14:paraId="2F19105F" w14:textId="77777777" w:rsidR="007E7FCC" w:rsidRPr="00346920" w:rsidRDefault="007E7FCC" w:rsidP="00E442DB">
            <w:pPr>
              <w:contextualSpacing/>
              <w:rPr>
                <w:rFonts w:ascii="Gill Sans MT" w:hAnsi="Gill Sans MT" w:cstheme="minorHAnsi"/>
                <w:lang w:val="en-GB"/>
              </w:rPr>
            </w:pPr>
          </w:p>
        </w:tc>
      </w:tr>
      <w:bookmarkEnd w:id="11"/>
      <w:tr w:rsidR="007E7FCC" w:rsidRPr="008B61B1" w14:paraId="6688EEB6" w14:textId="77777777" w:rsidTr="007E7FCC">
        <w:trPr>
          <w:trHeight w:hRule="exact" w:val="1270"/>
        </w:trPr>
        <w:tc>
          <w:tcPr>
            <w:tcW w:w="4315" w:type="dxa"/>
            <w:vAlign w:val="center"/>
          </w:tcPr>
          <w:p w14:paraId="63206E79" w14:textId="77777777" w:rsidR="007E7FCC" w:rsidRDefault="007E7FCC" w:rsidP="00E442DB">
            <w:pPr>
              <w:rPr>
                <w:rFonts w:ascii="Gill Sans MT" w:hAnsi="Gill Sans MT" w:cstheme="minorHAnsi"/>
                <w:lang w:val="en-GB"/>
              </w:rPr>
            </w:pPr>
            <w:r>
              <w:rPr>
                <w:rFonts w:ascii="Gill Sans MT" w:hAnsi="Gill Sans MT" w:cstheme="minorHAnsi"/>
                <w:lang w:val="en-GB"/>
              </w:rPr>
              <w:t>A senior ophthalmologist from Surkhet Eye Hospital left for joining the government job thereby limiting the technical capacity of the hospital to perform the cataract surgeries</w:t>
            </w:r>
          </w:p>
        </w:tc>
        <w:tc>
          <w:tcPr>
            <w:tcW w:w="5310" w:type="dxa"/>
            <w:vAlign w:val="center"/>
          </w:tcPr>
          <w:p w14:paraId="6E3AF2FE" w14:textId="77777777" w:rsidR="007E7FCC" w:rsidRPr="00346920" w:rsidRDefault="007E7FCC" w:rsidP="00E442DB">
            <w:pPr>
              <w:contextualSpacing/>
              <w:rPr>
                <w:rFonts w:ascii="Gill Sans MT" w:hAnsi="Gill Sans MT" w:cstheme="minorHAnsi"/>
                <w:lang w:val="en-GB"/>
              </w:rPr>
            </w:pPr>
            <w:r>
              <w:rPr>
                <w:rFonts w:ascii="Gill Sans MT" w:hAnsi="Gill Sans MT" w:cstheme="minorHAnsi"/>
                <w:lang w:val="en-GB"/>
              </w:rPr>
              <w:t>We interacted, discussed with the hospital team and CBM focal person and we utilized eye surgeon by outsourcing for some time for performing the cataract surgeries in the surgical outreach camps</w:t>
            </w:r>
          </w:p>
        </w:tc>
      </w:tr>
      <w:tr w:rsidR="009A0E15" w:rsidRPr="008B61B1" w14:paraId="5BD713EE" w14:textId="77777777" w:rsidTr="007E7FCC">
        <w:trPr>
          <w:trHeight w:hRule="exact" w:val="1261"/>
        </w:trPr>
        <w:tc>
          <w:tcPr>
            <w:tcW w:w="4315" w:type="dxa"/>
            <w:vAlign w:val="center"/>
          </w:tcPr>
          <w:p w14:paraId="2E3AA073" w14:textId="62DA697D" w:rsidR="009A0E15" w:rsidRPr="00346920" w:rsidRDefault="007E7FCC" w:rsidP="00E442DB">
            <w:pPr>
              <w:rPr>
                <w:rFonts w:ascii="Gill Sans MT" w:hAnsi="Gill Sans MT" w:cstheme="minorHAnsi"/>
                <w:lang w:val="en-GB"/>
              </w:rPr>
            </w:pPr>
            <w:r>
              <w:rPr>
                <w:rFonts w:ascii="Gill Sans MT" w:hAnsi="Gill Sans MT" w:cstheme="minorHAnsi"/>
                <w:lang w:val="en-GB"/>
              </w:rPr>
              <w:t>There were road blockades, landslides, floods causing great loss of lives and properties in our project areas</w:t>
            </w:r>
            <w:r w:rsidR="004E12D9">
              <w:rPr>
                <w:rFonts w:ascii="Gill Sans MT" w:hAnsi="Gill Sans MT" w:cstheme="minorHAnsi"/>
                <w:lang w:val="en-GB"/>
              </w:rPr>
              <w:t xml:space="preserve"> </w:t>
            </w:r>
            <w:r w:rsidR="009942B6">
              <w:rPr>
                <w:rFonts w:ascii="Gill Sans MT" w:hAnsi="Gill Sans MT" w:cstheme="minorHAnsi"/>
                <w:lang w:val="en-GB"/>
              </w:rPr>
              <w:t xml:space="preserve">in the month of </w:t>
            </w:r>
            <w:r w:rsidR="004E12D9">
              <w:rPr>
                <w:rFonts w:ascii="Gill Sans MT" w:hAnsi="Gill Sans MT" w:cstheme="minorHAnsi"/>
                <w:lang w:val="en-GB"/>
              </w:rPr>
              <w:t>October</w:t>
            </w:r>
            <w:r>
              <w:rPr>
                <w:rFonts w:ascii="Gill Sans MT" w:hAnsi="Gill Sans MT" w:cstheme="minorHAnsi"/>
                <w:lang w:val="en-GB"/>
              </w:rPr>
              <w:t xml:space="preserve"> thus interfering the mobility and smooth execution of the activities</w:t>
            </w:r>
          </w:p>
        </w:tc>
        <w:tc>
          <w:tcPr>
            <w:tcW w:w="5310" w:type="dxa"/>
            <w:vAlign w:val="center"/>
          </w:tcPr>
          <w:p w14:paraId="1A2A1793" w14:textId="77777777" w:rsidR="009A0E15" w:rsidRPr="00346920" w:rsidRDefault="009A0E15" w:rsidP="00E442DB">
            <w:pPr>
              <w:contextualSpacing/>
              <w:rPr>
                <w:rFonts w:ascii="Gill Sans MT" w:hAnsi="Gill Sans MT" w:cstheme="minorHAnsi"/>
                <w:lang w:val="en-GB"/>
              </w:rPr>
            </w:pPr>
            <w:r w:rsidRPr="00346920">
              <w:rPr>
                <w:rFonts w:ascii="Gill Sans MT" w:hAnsi="Gill Sans MT" w:cstheme="minorHAnsi"/>
                <w:lang w:val="en-GB"/>
              </w:rPr>
              <w:t xml:space="preserve">Rescheduled the </w:t>
            </w:r>
            <w:r w:rsidR="00306CE2">
              <w:rPr>
                <w:rFonts w:ascii="Gill Sans MT" w:hAnsi="Gill Sans MT" w:cstheme="minorHAnsi"/>
                <w:lang w:val="en-GB"/>
              </w:rPr>
              <w:t xml:space="preserve">most of the planned activities to be conducted </w:t>
            </w:r>
            <w:r w:rsidR="007E7FCC">
              <w:rPr>
                <w:rFonts w:ascii="Gill Sans MT" w:hAnsi="Gill Sans MT" w:cstheme="minorHAnsi"/>
                <w:lang w:val="en-GB"/>
              </w:rPr>
              <w:t xml:space="preserve">immediately </w:t>
            </w:r>
            <w:r w:rsidR="00306CE2">
              <w:rPr>
                <w:rFonts w:ascii="Gill Sans MT" w:hAnsi="Gill Sans MT" w:cstheme="minorHAnsi"/>
                <w:lang w:val="en-GB"/>
              </w:rPr>
              <w:t>after the season</w:t>
            </w:r>
            <w:r w:rsidRPr="00346920">
              <w:rPr>
                <w:rFonts w:ascii="Gill Sans MT" w:hAnsi="Gill Sans MT" w:cstheme="minorHAnsi"/>
                <w:lang w:val="en-GB"/>
              </w:rPr>
              <w:t xml:space="preserve"> </w:t>
            </w:r>
            <w:r w:rsidR="007E7FCC">
              <w:rPr>
                <w:rFonts w:ascii="Gill Sans MT" w:hAnsi="Gill Sans MT" w:cstheme="minorHAnsi"/>
                <w:lang w:val="en-GB"/>
              </w:rPr>
              <w:t xml:space="preserve">through proactive rescheduled planning </w:t>
            </w:r>
          </w:p>
        </w:tc>
      </w:tr>
      <w:tr w:rsidR="000547E3" w:rsidRPr="008B61B1" w14:paraId="3D04D2CC" w14:textId="77777777" w:rsidTr="000547E3">
        <w:trPr>
          <w:trHeight w:hRule="exact" w:val="1801"/>
        </w:trPr>
        <w:tc>
          <w:tcPr>
            <w:tcW w:w="4315" w:type="dxa"/>
            <w:vAlign w:val="center"/>
          </w:tcPr>
          <w:p w14:paraId="65246DC5" w14:textId="77777777" w:rsidR="000547E3" w:rsidRDefault="000547E3" w:rsidP="000547E3">
            <w:pPr>
              <w:rPr>
                <w:rFonts w:ascii="Gill Sans MT" w:hAnsi="Gill Sans MT" w:cstheme="minorHAnsi"/>
                <w:lang w:val="en-GB"/>
              </w:rPr>
            </w:pPr>
            <w:r>
              <w:rPr>
                <w:rFonts w:ascii="Gill Sans MT" w:hAnsi="Gill Sans MT" w:cstheme="minorHAnsi"/>
                <w:lang w:val="en-GB"/>
              </w:rPr>
              <w:t xml:space="preserve">Federal elections planned and held in November 2022 and elections protocols promulgated by the Election Commission greatly limited implementation of most our project activities planned for </w:t>
            </w:r>
            <w:proofErr w:type="gramStart"/>
            <w:r>
              <w:rPr>
                <w:rFonts w:ascii="Gill Sans MT" w:hAnsi="Gill Sans MT" w:cstheme="minorHAnsi"/>
                <w:lang w:val="en-GB"/>
              </w:rPr>
              <w:t>November</w:t>
            </w:r>
            <w:proofErr w:type="gramEnd"/>
          </w:p>
          <w:p w14:paraId="41941661" w14:textId="77777777" w:rsidR="000547E3" w:rsidRDefault="000547E3" w:rsidP="000547E3">
            <w:pPr>
              <w:rPr>
                <w:rFonts w:ascii="Gill Sans MT" w:hAnsi="Gill Sans MT" w:cstheme="minorBidi"/>
                <w:lang w:val="en-GB"/>
              </w:rPr>
            </w:pPr>
          </w:p>
        </w:tc>
        <w:tc>
          <w:tcPr>
            <w:tcW w:w="5310" w:type="dxa"/>
            <w:vAlign w:val="center"/>
          </w:tcPr>
          <w:p w14:paraId="692B4BB8" w14:textId="408BC0EE" w:rsidR="000547E3" w:rsidRDefault="000547E3" w:rsidP="000547E3">
            <w:pPr>
              <w:ind w:right="-140"/>
              <w:rPr>
                <w:rFonts w:ascii="Gill Sans MT" w:hAnsi="Gill Sans MT"/>
                <w:lang w:val="en-GB"/>
              </w:rPr>
            </w:pPr>
            <w:r>
              <w:rPr>
                <w:rFonts w:ascii="Gill Sans MT" w:hAnsi="Gill Sans MT"/>
                <w:lang w:val="en-GB"/>
              </w:rPr>
              <w:t xml:space="preserve">We rescheduled </w:t>
            </w:r>
            <w:r w:rsidR="006314DE">
              <w:rPr>
                <w:rFonts w:ascii="Gill Sans MT" w:hAnsi="Gill Sans MT"/>
                <w:lang w:val="en-GB"/>
              </w:rPr>
              <w:t>and postponed</w:t>
            </w:r>
            <w:r>
              <w:rPr>
                <w:rFonts w:ascii="Gill Sans MT" w:hAnsi="Gill Sans MT"/>
                <w:lang w:val="en-GB"/>
              </w:rPr>
              <w:t xml:space="preserve"> activities for December, planned parallelly, delegated responsibilities to our community coordinators for planning as per the local situations and accomplished all of them within December</w:t>
            </w:r>
          </w:p>
        </w:tc>
      </w:tr>
      <w:tr w:rsidR="000547E3" w:rsidRPr="008B61B1" w14:paraId="1C3DD7F1" w14:textId="77777777" w:rsidTr="001C4047">
        <w:trPr>
          <w:trHeight w:hRule="exact" w:val="901"/>
        </w:trPr>
        <w:tc>
          <w:tcPr>
            <w:tcW w:w="4315" w:type="dxa"/>
            <w:vAlign w:val="center"/>
          </w:tcPr>
          <w:p w14:paraId="7D17A6BC" w14:textId="77777777" w:rsidR="000547E3" w:rsidRPr="00346920" w:rsidRDefault="000547E3" w:rsidP="000547E3">
            <w:pPr>
              <w:rPr>
                <w:rFonts w:ascii="Gill Sans MT" w:hAnsi="Gill Sans MT" w:cstheme="minorBidi"/>
                <w:lang w:val="en-GB"/>
              </w:rPr>
            </w:pPr>
            <w:r>
              <w:rPr>
                <w:rFonts w:ascii="Gill Sans MT" w:hAnsi="Gill Sans MT" w:cstheme="minorBidi"/>
                <w:lang w:val="en-GB"/>
              </w:rPr>
              <w:t>Hospital based subsidy cataract cases are too low to meet the targets</w:t>
            </w:r>
          </w:p>
        </w:tc>
        <w:tc>
          <w:tcPr>
            <w:tcW w:w="5310" w:type="dxa"/>
            <w:vAlign w:val="center"/>
          </w:tcPr>
          <w:p w14:paraId="0F647735" w14:textId="77777777" w:rsidR="000547E3" w:rsidRPr="00346920" w:rsidRDefault="000547E3" w:rsidP="000547E3">
            <w:pPr>
              <w:ind w:right="-140"/>
              <w:rPr>
                <w:rFonts w:ascii="Gill Sans MT" w:hAnsi="Gill Sans MT"/>
                <w:lang w:val="en-GB"/>
              </w:rPr>
            </w:pPr>
            <w:r>
              <w:rPr>
                <w:rFonts w:ascii="Gill Sans MT" w:hAnsi="Gill Sans MT"/>
                <w:lang w:val="en-GB"/>
              </w:rPr>
              <w:t>Coordinated with CBM for shifting the unmet targets in 2023 and plan and implement more surgical and screening eye camps</w:t>
            </w:r>
          </w:p>
        </w:tc>
      </w:tr>
    </w:tbl>
    <w:p w14:paraId="0B91E80F" w14:textId="77777777" w:rsidR="002B6B35" w:rsidRPr="00346920" w:rsidRDefault="002B6B35" w:rsidP="0012228E">
      <w:pPr>
        <w:spacing w:after="120" w:line="240" w:lineRule="auto"/>
        <w:rPr>
          <w:rFonts w:ascii="Gill Sans MT" w:hAnsi="Gill Sans MT" w:cstheme="minorHAnsi"/>
          <w:lang w:val="en-GB"/>
        </w:rPr>
      </w:pPr>
    </w:p>
    <w:p w14:paraId="77804111" w14:textId="77777777" w:rsidR="00672566" w:rsidRPr="00346920" w:rsidRDefault="00672566" w:rsidP="00F95BFF">
      <w:pPr>
        <w:pStyle w:val="Lauraberschrift1"/>
        <w:numPr>
          <w:ilvl w:val="0"/>
          <w:numId w:val="10"/>
        </w:numPr>
        <w:spacing w:after="120" w:line="240" w:lineRule="auto"/>
        <w:rPr>
          <w:rFonts w:ascii="Gill Sans MT" w:hAnsi="Gill Sans MT" w:cs="Arial"/>
          <w:i w:val="0"/>
          <w:sz w:val="22"/>
          <w:szCs w:val="22"/>
          <w:lang w:val="en-GB"/>
        </w:rPr>
      </w:pPr>
      <w:r w:rsidRPr="00346920">
        <w:rPr>
          <w:rFonts w:ascii="Gill Sans MT" w:hAnsi="Gill Sans MT" w:cs="Arial"/>
          <w:i w:val="0"/>
          <w:sz w:val="22"/>
          <w:szCs w:val="22"/>
          <w:lang w:val="en-GB"/>
        </w:rPr>
        <w:t xml:space="preserve">Risk Update </w:t>
      </w:r>
    </w:p>
    <w:tbl>
      <w:tblPr>
        <w:tblStyle w:val="Tabellenraster"/>
        <w:tblW w:w="0" w:type="auto"/>
        <w:tblLook w:val="04A0" w:firstRow="1" w:lastRow="0" w:firstColumn="1" w:lastColumn="0" w:noHBand="0" w:noVBand="1"/>
      </w:tblPr>
      <w:tblGrid>
        <w:gridCol w:w="3245"/>
        <w:gridCol w:w="3245"/>
        <w:gridCol w:w="3246"/>
      </w:tblGrid>
      <w:tr w:rsidR="005B234C" w:rsidRPr="00346920" w14:paraId="735EC171" w14:textId="77777777" w:rsidTr="7FA3C4C8">
        <w:tc>
          <w:tcPr>
            <w:tcW w:w="3245" w:type="dxa"/>
          </w:tcPr>
          <w:p w14:paraId="0E4D1D2B" w14:textId="77777777" w:rsidR="005B234C" w:rsidRPr="00346920" w:rsidRDefault="005B234C" w:rsidP="00E442DB">
            <w:pPr>
              <w:jc w:val="both"/>
              <w:rPr>
                <w:rFonts w:ascii="Gill Sans MT" w:hAnsi="Gill Sans MT" w:cstheme="minorHAnsi"/>
                <w:b/>
                <w:bCs/>
                <w:iCs/>
                <w:lang w:val="en-GB"/>
              </w:rPr>
            </w:pPr>
            <w:r w:rsidRPr="00346920">
              <w:rPr>
                <w:rFonts w:ascii="Gill Sans MT" w:hAnsi="Gill Sans MT" w:cstheme="minorHAnsi"/>
                <w:b/>
                <w:bCs/>
                <w:iCs/>
                <w:lang w:val="en-GB"/>
              </w:rPr>
              <w:t>Risk</w:t>
            </w:r>
          </w:p>
        </w:tc>
        <w:tc>
          <w:tcPr>
            <w:tcW w:w="3245" w:type="dxa"/>
          </w:tcPr>
          <w:p w14:paraId="3F64B4FE" w14:textId="77777777" w:rsidR="005B234C" w:rsidRPr="00346920" w:rsidRDefault="005B234C" w:rsidP="00E442DB">
            <w:pPr>
              <w:jc w:val="both"/>
              <w:rPr>
                <w:rFonts w:ascii="Gill Sans MT" w:hAnsi="Gill Sans MT" w:cstheme="minorHAnsi"/>
                <w:b/>
                <w:bCs/>
                <w:iCs/>
                <w:lang w:val="en-GB"/>
              </w:rPr>
            </w:pPr>
            <w:r w:rsidRPr="00346920">
              <w:rPr>
                <w:rFonts w:ascii="Gill Sans MT" w:hAnsi="Gill Sans MT" w:cstheme="minorHAnsi"/>
                <w:b/>
                <w:bCs/>
                <w:iCs/>
                <w:lang w:val="en-GB"/>
              </w:rPr>
              <w:t xml:space="preserve">Effects </w:t>
            </w:r>
          </w:p>
        </w:tc>
        <w:tc>
          <w:tcPr>
            <w:tcW w:w="3246" w:type="dxa"/>
          </w:tcPr>
          <w:p w14:paraId="15803ADC" w14:textId="77777777" w:rsidR="005B234C" w:rsidRPr="00346920" w:rsidRDefault="005B234C" w:rsidP="00E442DB">
            <w:pPr>
              <w:jc w:val="both"/>
              <w:rPr>
                <w:rFonts w:ascii="Gill Sans MT" w:hAnsi="Gill Sans MT" w:cstheme="minorHAnsi"/>
                <w:b/>
                <w:bCs/>
                <w:iCs/>
                <w:lang w:val="en-GB"/>
              </w:rPr>
            </w:pPr>
            <w:r w:rsidRPr="00346920">
              <w:rPr>
                <w:rFonts w:ascii="Gill Sans MT" w:hAnsi="Gill Sans MT" w:cstheme="minorHAnsi"/>
                <w:b/>
                <w:bCs/>
                <w:iCs/>
                <w:lang w:val="en-GB"/>
              </w:rPr>
              <w:t>Mitigation Strategies</w:t>
            </w:r>
          </w:p>
        </w:tc>
      </w:tr>
      <w:tr w:rsidR="00E10A6F" w:rsidRPr="008B61B1" w14:paraId="5A838C29" w14:textId="77777777" w:rsidTr="7FA3C4C8">
        <w:tc>
          <w:tcPr>
            <w:tcW w:w="3245" w:type="dxa"/>
          </w:tcPr>
          <w:p w14:paraId="73A5C156" w14:textId="562D0F72" w:rsidR="00E10A6F" w:rsidRDefault="00E10A6F" w:rsidP="001C4047">
            <w:pPr>
              <w:jc w:val="both"/>
              <w:rPr>
                <w:rFonts w:ascii="Gill Sans MT" w:hAnsi="Gill Sans MT" w:cstheme="minorHAnsi"/>
                <w:iCs/>
                <w:lang w:val="en-GB"/>
              </w:rPr>
            </w:pPr>
            <w:r>
              <w:rPr>
                <w:rFonts w:ascii="Gill Sans MT" w:hAnsi="Gill Sans MT" w:cstheme="minorHAnsi"/>
                <w:iCs/>
                <w:lang w:val="en-GB"/>
              </w:rPr>
              <w:t>Lengthy way of coordinating with government entities</w:t>
            </w:r>
          </w:p>
        </w:tc>
        <w:tc>
          <w:tcPr>
            <w:tcW w:w="3245" w:type="dxa"/>
          </w:tcPr>
          <w:p w14:paraId="38F705FD" w14:textId="0EA0D45A" w:rsidR="00E10A6F" w:rsidRDefault="00E10A6F" w:rsidP="001C4047">
            <w:pPr>
              <w:jc w:val="both"/>
              <w:rPr>
                <w:rFonts w:ascii="Gill Sans MT" w:hAnsi="Gill Sans MT" w:cstheme="minorHAnsi"/>
                <w:iCs/>
                <w:lang w:val="en-GB"/>
              </w:rPr>
            </w:pPr>
            <w:r>
              <w:rPr>
                <w:rFonts w:ascii="Gill Sans MT" w:hAnsi="Gill Sans MT" w:cstheme="minorHAnsi"/>
                <w:iCs/>
                <w:lang w:val="en-GB"/>
              </w:rPr>
              <w:t>Might lead to delay in implementing project activities</w:t>
            </w:r>
          </w:p>
        </w:tc>
        <w:tc>
          <w:tcPr>
            <w:tcW w:w="3246" w:type="dxa"/>
          </w:tcPr>
          <w:p w14:paraId="77AD9D96" w14:textId="67DE250D" w:rsidR="00E10A6F" w:rsidRDefault="00E10A6F" w:rsidP="001C4047">
            <w:pPr>
              <w:jc w:val="both"/>
              <w:rPr>
                <w:rFonts w:ascii="Gill Sans MT" w:hAnsi="Gill Sans MT" w:cstheme="minorBidi"/>
                <w:lang w:val="en-GB"/>
              </w:rPr>
            </w:pPr>
            <w:r>
              <w:rPr>
                <w:rFonts w:ascii="Gill Sans MT" w:hAnsi="Gill Sans MT" w:cstheme="minorBidi"/>
                <w:lang w:val="en-GB"/>
              </w:rPr>
              <w:t xml:space="preserve">Regular and frequent </w:t>
            </w:r>
            <w:r w:rsidR="005C7D71">
              <w:rPr>
                <w:rFonts w:ascii="Gill Sans MT" w:hAnsi="Gill Sans MT" w:cstheme="minorBidi"/>
                <w:lang w:val="en-GB"/>
              </w:rPr>
              <w:t>pro-active</w:t>
            </w:r>
            <w:r>
              <w:rPr>
                <w:rFonts w:ascii="Gill Sans MT" w:hAnsi="Gill Sans MT" w:cstheme="minorBidi"/>
                <w:lang w:val="en-GB"/>
              </w:rPr>
              <w:t xml:space="preserve"> communication on time, ensure strategies for convincing them regarding the project</w:t>
            </w:r>
          </w:p>
        </w:tc>
      </w:tr>
      <w:tr w:rsidR="00DF6D31" w:rsidRPr="008B61B1" w14:paraId="6AD27FF1" w14:textId="77777777" w:rsidTr="7FA3C4C8">
        <w:tc>
          <w:tcPr>
            <w:tcW w:w="3245" w:type="dxa"/>
          </w:tcPr>
          <w:p w14:paraId="0719BD4E" w14:textId="1597E048" w:rsidR="00DF6D31" w:rsidRDefault="00DF6D31" w:rsidP="001C4047">
            <w:pPr>
              <w:jc w:val="both"/>
              <w:rPr>
                <w:rFonts w:ascii="Gill Sans MT" w:hAnsi="Gill Sans MT" w:cstheme="minorHAnsi"/>
                <w:iCs/>
                <w:lang w:val="en-GB"/>
              </w:rPr>
            </w:pPr>
            <w:r>
              <w:rPr>
                <w:rFonts w:ascii="Gill Sans MT" w:hAnsi="Gill Sans MT" w:cstheme="minorHAnsi"/>
                <w:iCs/>
                <w:lang w:val="en-GB"/>
              </w:rPr>
              <w:t>Too low no. of cataract surgeries at Surkhet Eye Hospital</w:t>
            </w:r>
          </w:p>
        </w:tc>
        <w:tc>
          <w:tcPr>
            <w:tcW w:w="3245" w:type="dxa"/>
          </w:tcPr>
          <w:p w14:paraId="01801535" w14:textId="6C9FBA4A" w:rsidR="00DF6D31" w:rsidRDefault="00DF6D31" w:rsidP="001C4047">
            <w:pPr>
              <w:jc w:val="both"/>
              <w:rPr>
                <w:rFonts w:ascii="Gill Sans MT" w:hAnsi="Gill Sans MT" w:cstheme="minorHAnsi"/>
                <w:iCs/>
                <w:lang w:val="en-GB"/>
              </w:rPr>
            </w:pPr>
            <w:r>
              <w:rPr>
                <w:rFonts w:ascii="Gill Sans MT" w:hAnsi="Gill Sans MT" w:cstheme="minorHAnsi"/>
                <w:iCs/>
                <w:lang w:val="en-GB"/>
              </w:rPr>
              <w:t>Targets not meet</w:t>
            </w:r>
          </w:p>
        </w:tc>
        <w:tc>
          <w:tcPr>
            <w:tcW w:w="3246" w:type="dxa"/>
          </w:tcPr>
          <w:p w14:paraId="29BA4AC0" w14:textId="68341B46" w:rsidR="00DF6D31" w:rsidRDefault="00DF6D31" w:rsidP="001C4047">
            <w:pPr>
              <w:jc w:val="both"/>
              <w:rPr>
                <w:rFonts w:ascii="Gill Sans MT" w:hAnsi="Gill Sans MT" w:cstheme="minorBidi"/>
                <w:lang w:val="en-GB"/>
              </w:rPr>
            </w:pPr>
            <w:r>
              <w:rPr>
                <w:rFonts w:ascii="Gill Sans MT" w:hAnsi="Gill Sans MT" w:cstheme="minorBidi"/>
                <w:lang w:val="en-GB"/>
              </w:rPr>
              <w:t>Plan and implement comprehensive mass screening camps, coordinate with local government authorities</w:t>
            </w:r>
            <w:r w:rsidR="00E10A6F">
              <w:rPr>
                <w:rFonts w:ascii="Gill Sans MT" w:hAnsi="Gill Sans MT" w:cstheme="minorBidi"/>
                <w:lang w:val="en-GB"/>
              </w:rPr>
              <w:t xml:space="preserve"> for supporting hospital base cataract surgeries</w:t>
            </w:r>
          </w:p>
        </w:tc>
      </w:tr>
      <w:tr w:rsidR="00DF6D31" w:rsidRPr="008B61B1" w14:paraId="72DEFB52" w14:textId="77777777" w:rsidTr="7FA3C4C8">
        <w:tc>
          <w:tcPr>
            <w:tcW w:w="3245" w:type="dxa"/>
          </w:tcPr>
          <w:p w14:paraId="76D1485B" w14:textId="4D578E8A" w:rsidR="00DF6D31" w:rsidRDefault="00DF6D31" w:rsidP="001C4047">
            <w:pPr>
              <w:jc w:val="both"/>
              <w:rPr>
                <w:rFonts w:ascii="Gill Sans MT" w:hAnsi="Gill Sans MT" w:cstheme="minorHAnsi"/>
                <w:iCs/>
                <w:lang w:val="en-GB"/>
              </w:rPr>
            </w:pPr>
            <w:r>
              <w:rPr>
                <w:rFonts w:ascii="Gill Sans MT" w:hAnsi="Gill Sans MT" w:cstheme="minorHAnsi"/>
                <w:iCs/>
                <w:lang w:val="en-GB"/>
              </w:rPr>
              <w:t>Too low no. of ear surgeries at Karnali Province Hospital</w:t>
            </w:r>
          </w:p>
        </w:tc>
        <w:tc>
          <w:tcPr>
            <w:tcW w:w="3245" w:type="dxa"/>
          </w:tcPr>
          <w:p w14:paraId="55D1D381" w14:textId="48EB5260" w:rsidR="00DF6D31" w:rsidRDefault="00DF6D31" w:rsidP="001C4047">
            <w:pPr>
              <w:jc w:val="both"/>
              <w:rPr>
                <w:rFonts w:ascii="Gill Sans MT" w:hAnsi="Gill Sans MT" w:cstheme="minorHAnsi"/>
                <w:iCs/>
                <w:lang w:val="en-GB"/>
              </w:rPr>
            </w:pPr>
            <w:r>
              <w:rPr>
                <w:rFonts w:ascii="Gill Sans MT" w:hAnsi="Gill Sans MT" w:cstheme="minorHAnsi"/>
                <w:iCs/>
                <w:lang w:val="en-GB"/>
              </w:rPr>
              <w:t>Targets not met</w:t>
            </w:r>
          </w:p>
        </w:tc>
        <w:tc>
          <w:tcPr>
            <w:tcW w:w="3246" w:type="dxa"/>
          </w:tcPr>
          <w:p w14:paraId="6DABCCDC" w14:textId="5249C49C" w:rsidR="00DF6D31" w:rsidRDefault="00DF6D31" w:rsidP="001C4047">
            <w:pPr>
              <w:jc w:val="both"/>
              <w:rPr>
                <w:rFonts w:ascii="Gill Sans MT" w:hAnsi="Gill Sans MT" w:cstheme="minorBidi"/>
                <w:lang w:val="en-GB"/>
              </w:rPr>
            </w:pPr>
            <w:r>
              <w:rPr>
                <w:rFonts w:ascii="Gill Sans MT" w:hAnsi="Gill Sans MT" w:cstheme="minorBidi"/>
                <w:lang w:val="en-GB"/>
              </w:rPr>
              <w:t>Identify other alternatives ways: increase ear screening campaigns, engage other ear care providers</w:t>
            </w:r>
          </w:p>
        </w:tc>
      </w:tr>
      <w:tr w:rsidR="001C4047" w:rsidRPr="008B61B1" w14:paraId="448E670C" w14:textId="77777777" w:rsidTr="7FA3C4C8">
        <w:tc>
          <w:tcPr>
            <w:tcW w:w="3245" w:type="dxa"/>
          </w:tcPr>
          <w:p w14:paraId="152FFCBF" w14:textId="757AE2DC" w:rsidR="001C4047" w:rsidRPr="00346920" w:rsidRDefault="00DF6D31" w:rsidP="001C4047">
            <w:pPr>
              <w:jc w:val="both"/>
              <w:rPr>
                <w:rFonts w:ascii="Gill Sans MT" w:hAnsi="Gill Sans MT" w:cstheme="minorHAnsi"/>
                <w:iCs/>
                <w:lang w:val="en-GB"/>
              </w:rPr>
            </w:pPr>
            <w:r>
              <w:rPr>
                <w:rFonts w:ascii="Gill Sans MT" w:hAnsi="Gill Sans MT" w:cstheme="minorHAnsi"/>
                <w:iCs/>
                <w:lang w:val="en-GB"/>
              </w:rPr>
              <w:t>Staff Turn over</w:t>
            </w:r>
          </w:p>
        </w:tc>
        <w:tc>
          <w:tcPr>
            <w:tcW w:w="3245" w:type="dxa"/>
          </w:tcPr>
          <w:p w14:paraId="6CFFE60E" w14:textId="608DB72C" w:rsidR="001C4047" w:rsidRPr="00346920" w:rsidRDefault="00DF6D31" w:rsidP="001C4047">
            <w:pPr>
              <w:jc w:val="both"/>
              <w:rPr>
                <w:rFonts w:ascii="Gill Sans MT" w:hAnsi="Gill Sans MT" w:cstheme="minorHAnsi"/>
                <w:iCs/>
                <w:lang w:val="en-GB"/>
              </w:rPr>
            </w:pPr>
            <w:r>
              <w:rPr>
                <w:rFonts w:ascii="Gill Sans MT" w:hAnsi="Gill Sans MT" w:cstheme="minorHAnsi"/>
                <w:iCs/>
                <w:lang w:val="en-GB"/>
              </w:rPr>
              <w:t>Project implementation may be delayed/targets not met</w:t>
            </w:r>
          </w:p>
        </w:tc>
        <w:tc>
          <w:tcPr>
            <w:tcW w:w="3246" w:type="dxa"/>
          </w:tcPr>
          <w:p w14:paraId="3029898B" w14:textId="36FAABA1" w:rsidR="001C4047" w:rsidRPr="00346920" w:rsidRDefault="00DF6D31" w:rsidP="001C4047">
            <w:pPr>
              <w:jc w:val="both"/>
              <w:rPr>
                <w:rFonts w:ascii="Gill Sans MT" w:hAnsi="Gill Sans MT" w:cstheme="minorBidi"/>
                <w:lang w:val="en-GB"/>
              </w:rPr>
            </w:pPr>
            <w:r>
              <w:rPr>
                <w:rFonts w:ascii="Gill Sans MT" w:hAnsi="Gill Sans MT" w:cstheme="minorBidi"/>
                <w:lang w:val="en-GB"/>
              </w:rPr>
              <w:t xml:space="preserve">Staff motivation with annual salary increment/proper staff </w:t>
            </w:r>
            <w:r>
              <w:rPr>
                <w:rFonts w:ascii="Gill Sans MT" w:hAnsi="Gill Sans MT" w:cstheme="minorBidi"/>
                <w:lang w:val="en-GB"/>
              </w:rPr>
              <w:lastRenderedPageBreak/>
              <w:t xml:space="preserve">performance appraisal/ensure staff capacity development activities </w:t>
            </w:r>
          </w:p>
        </w:tc>
      </w:tr>
      <w:tr w:rsidR="001C4047" w:rsidRPr="008B61B1" w14:paraId="4FBE1965" w14:textId="77777777" w:rsidTr="7FA3C4C8">
        <w:trPr>
          <w:trHeight w:val="1394"/>
        </w:trPr>
        <w:tc>
          <w:tcPr>
            <w:tcW w:w="3245" w:type="dxa"/>
          </w:tcPr>
          <w:p w14:paraId="26141120" w14:textId="77777777" w:rsidR="001C4047" w:rsidRPr="00346920" w:rsidRDefault="000547E3" w:rsidP="001C4047">
            <w:pPr>
              <w:jc w:val="both"/>
              <w:rPr>
                <w:rFonts w:ascii="Gill Sans MT" w:hAnsi="Gill Sans MT" w:cstheme="minorHAnsi"/>
                <w:iCs/>
                <w:lang w:val="en-GB"/>
              </w:rPr>
            </w:pPr>
            <w:r>
              <w:rPr>
                <w:rFonts w:ascii="Gill Sans MT" w:hAnsi="Gill Sans MT" w:cstheme="minorHAnsi"/>
                <w:iCs/>
                <w:lang w:val="en-GB"/>
              </w:rPr>
              <w:lastRenderedPageBreak/>
              <w:t>E</w:t>
            </w:r>
            <w:r w:rsidR="001C4047">
              <w:rPr>
                <w:rFonts w:ascii="Gill Sans MT" w:hAnsi="Gill Sans MT" w:cstheme="minorHAnsi"/>
                <w:iCs/>
                <w:lang w:val="en-GB"/>
              </w:rPr>
              <w:t xml:space="preserve">xtreme </w:t>
            </w:r>
            <w:r w:rsidR="00E92DB4">
              <w:rPr>
                <w:rFonts w:ascii="Gill Sans MT" w:hAnsi="Gill Sans MT" w:cstheme="minorHAnsi"/>
                <w:iCs/>
                <w:lang w:val="en-GB"/>
              </w:rPr>
              <w:t>cold and</w:t>
            </w:r>
            <w:r w:rsidR="001C4047">
              <w:rPr>
                <w:rFonts w:ascii="Gill Sans MT" w:hAnsi="Gill Sans MT" w:cstheme="minorHAnsi"/>
                <w:iCs/>
                <w:lang w:val="en-GB"/>
              </w:rPr>
              <w:t xml:space="preserve"> snowfall in the mountainous regions</w:t>
            </w:r>
          </w:p>
        </w:tc>
        <w:tc>
          <w:tcPr>
            <w:tcW w:w="3245" w:type="dxa"/>
          </w:tcPr>
          <w:p w14:paraId="6AE1C354" w14:textId="77777777" w:rsidR="001C4047" w:rsidRPr="00346920" w:rsidRDefault="001C4047" w:rsidP="001C4047">
            <w:pPr>
              <w:jc w:val="both"/>
              <w:rPr>
                <w:rFonts w:ascii="Gill Sans MT" w:hAnsi="Gill Sans MT" w:cstheme="minorHAnsi"/>
                <w:iCs/>
                <w:lang w:val="en-GB"/>
              </w:rPr>
            </w:pPr>
            <w:r>
              <w:rPr>
                <w:rFonts w:ascii="Gill Sans MT" w:hAnsi="Gill Sans MT" w:cstheme="minorHAnsi"/>
                <w:iCs/>
                <w:lang w:val="en-GB"/>
              </w:rPr>
              <w:t>Hinder the planned community and outreach project activities</w:t>
            </w:r>
          </w:p>
        </w:tc>
        <w:tc>
          <w:tcPr>
            <w:tcW w:w="3246" w:type="dxa"/>
          </w:tcPr>
          <w:p w14:paraId="720F4B06" w14:textId="77777777" w:rsidR="001C4047" w:rsidRPr="00346920" w:rsidRDefault="001C4047" w:rsidP="001C4047">
            <w:pPr>
              <w:jc w:val="both"/>
              <w:rPr>
                <w:rFonts w:ascii="Gill Sans MT" w:hAnsi="Gill Sans MT" w:cstheme="minorBidi"/>
                <w:lang w:val="en-GB"/>
              </w:rPr>
            </w:pPr>
            <w:r>
              <w:rPr>
                <w:rFonts w:ascii="Gill Sans MT" w:hAnsi="Gill Sans MT" w:cstheme="minorBidi"/>
                <w:lang w:val="en-GB"/>
              </w:rPr>
              <w:t xml:space="preserve">More emphasis on carrying out the planned activities after. </w:t>
            </w:r>
            <w:r w:rsidR="00E92DB4">
              <w:rPr>
                <w:rFonts w:ascii="Gill Sans MT" w:hAnsi="Gill Sans MT" w:cstheme="minorBidi"/>
                <w:lang w:val="en-GB"/>
              </w:rPr>
              <w:t xml:space="preserve">Prioritize </w:t>
            </w:r>
            <w:r>
              <w:rPr>
                <w:rFonts w:ascii="Gill Sans MT" w:hAnsi="Gill Sans MT" w:cstheme="minorBidi"/>
                <w:lang w:val="en-GB"/>
              </w:rPr>
              <w:t xml:space="preserve">the activities to the </w:t>
            </w:r>
            <w:r w:rsidR="00E92DB4">
              <w:rPr>
                <w:rFonts w:ascii="Gill Sans MT" w:hAnsi="Gill Sans MT" w:cstheme="minorBidi"/>
                <w:lang w:val="en-GB"/>
              </w:rPr>
              <w:t>areas</w:t>
            </w:r>
            <w:r>
              <w:rPr>
                <w:rFonts w:ascii="Gill Sans MT" w:hAnsi="Gill Sans MT" w:cstheme="minorBidi"/>
                <w:lang w:val="en-GB"/>
              </w:rPr>
              <w:t xml:space="preserve"> with less climatic extremities</w:t>
            </w:r>
          </w:p>
        </w:tc>
      </w:tr>
    </w:tbl>
    <w:p w14:paraId="5BB16C7C" w14:textId="77777777" w:rsidR="00C90B12" w:rsidRDefault="00166AA2" w:rsidP="006314DE">
      <w:pPr>
        <w:pStyle w:val="Lauraberschrift1"/>
        <w:spacing w:after="120" w:line="240" w:lineRule="auto"/>
        <w:rPr>
          <w:rFonts w:ascii="Verdana" w:hAnsi="Verdana" w:cs="Arial"/>
          <w:i w:val="0"/>
          <w:sz w:val="28"/>
          <w:lang w:val="en-GB"/>
        </w:rPr>
      </w:pPr>
      <w:r>
        <w:rPr>
          <w:noProof/>
        </w:rPr>
        <mc:AlternateContent>
          <mc:Choice Requires="wps">
            <w:drawing>
              <wp:anchor distT="0" distB="0" distL="114300" distR="114300" simplePos="0" relativeHeight="251627520" behindDoc="1" locked="0" layoutInCell="1" allowOverlap="1" wp14:anchorId="16B3C2CE" wp14:editId="15AD652D">
                <wp:simplePos x="0" y="0"/>
                <wp:positionH relativeFrom="column">
                  <wp:posOffset>298450</wp:posOffset>
                </wp:positionH>
                <wp:positionV relativeFrom="paragraph">
                  <wp:posOffset>3247390</wp:posOffset>
                </wp:positionV>
                <wp:extent cx="59118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14:paraId="7AFFEECD" w14:textId="77777777" w:rsidR="00166AA2" w:rsidRPr="00BB2271" w:rsidRDefault="00166AA2" w:rsidP="00166AA2">
                            <w:pPr>
                              <w:pStyle w:val="Beschriftung"/>
                              <w:rPr>
                                <w:rFonts w:ascii="Gill Sans MT" w:eastAsia="Times New Roman" w:hAnsi="Gill Sans MT" w:cstheme="majorBidi"/>
                                <w:b/>
                                <w:bCs/>
                                <w:i w:val="0"/>
                                <w:iCs w:val="0"/>
                                <w:noProof/>
                                <w:color w:val="000000" w:themeColor="text1"/>
                                <w:sz w:val="20"/>
                                <w:lang w:val="en-GB"/>
                              </w:rPr>
                            </w:pPr>
                            <w:r w:rsidRPr="00BB2271">
                              <w:rPr>
                                <w:rFonts w:ascii="Gill Sans MT" w:hAnsi="Gill Sans MT"/>
                                <w:b/>
                                <w:bCs/>
                                <w:i w:val="0"/>
                                <w:iCs w:val="0"/>
                                <w:lang w:val="en-GB"/>
                              </w:rPr>
                              <w:t>Figure 11 CatarcT Surgical camp at Kimugaun, Dailekh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B3C2CE" id="_x0000_t202" coordsize="21600,21600" o:spt="202" path="m,l,21600r21600,l21600,xe">
                <v:stroke joinstyle="miter"/>
                <v:path gradientshapeok="t" o:connecttype="rect"/>
              </v:shapetype>
              <v:shape id="Text Box 7" o:spid="_x0000_s1027" type="#_x0000_t202" style="position:absolute;margin-left:23.5pt;margin-top:255.7pt;width:46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" stroked="f">
                <v:textbox style="mso-fit-shape-to-text:t" inset="0,0,0,0">
                  <w:txbxContent>
                    <w:p w14:paraId="7AFFEECD" w14:textId="77777777" w:rsidR="00166AA2" w:rsidRPr="00BB2271" w:rsidRDefault="00166AA2" w:rsidP="00166AA2">
                      <w:pPr>
                        <w:pStyle w:val="Beschriftung"/>
                        <w:rPr>
                          <w:rFonts w:ascii="Gill Sans MT" w:eastAsia="Times New Roman" w:hAnsi="Gill Sans MT" w:cstheme="majorBidi"/>
                          <w:b/>
                          <w:bCs/>
                          <w:i w:val="0"/>
                          <w:iCs w:val="0"/>
                          <w:noProof/>
                          <w:color w:val="000000" w:themeColor="text1"/>
                          <w:sz w:val="20"/>
                          <w:lang w:val="en-GB"/>
                        </w:rPr>
                      </w:pPr>
                      <w:r w:rsidRPr="00BB2271">
                        <w:rPr>
                          <w:rFonts w:ascii="Gill Sans MT" w:hAnsi="Gill Sans MT"/>
                          <w:b/>
                          <w:bCs/>
                          <w:i w:val="0"/>
                          <w:iCs w:val="0"/>
                          <w:lang w:val="en-GB"/>
                        </w:rPr>
                        <w:t>Figure 11 CatarcT Surgical camp at Kimugaun, Dailekh</w:t>
                      </w:r>
                    </w:p>
                  </w:txbxContent>
                </v:textbox>
                <w10:wrap type="tight"/>
              </v:shape>
            </w:pict>
          </mc:Fallback>
        </mc:AlternateContent>
      </w:r>
      <w:r w:rsidR="00FD228C">
        <w:rPr>
          <w:rFonts w:ascii="Verdana" w:hAnsi="Verdana" w:cs="Arial"/>
          <w:i w:val="0"/>
          <w:sz w:val="28"/>
          <w:lang w:val="en-GB"/>
        </w:rPr>
        <w:t xml:space="preserve">     </w:t>
      </w:r>
    </w:p>
    <w:p w14:paraId="17BB0710" w14:textId="0B647F39" w:rsidR="00C90B12" w:rsidRPr="008C29DC" w:rsidRDefault="008B61B1" w:rsidP="00C90B12">
      <w:pPr>
        <w:pStyle w:val="berschrift1"/>
        <w:rPr>
          <w:rFonts w:ascii="Gill Sans MT" w:hAnsi="Gill Sans MT"/>
          <w:b/>
          <w:bCs/>
          <w:color w:val="FF0000"/>
          <w:sz w:val="22"/>
          <w:szCs w:val="22"/>
        </w:rPr>
      </w:pPr>
      <w:r>
        <w:rPr>
          <w:noProof/>
        </w:rPr>
        <w:drawing>
          <wp:anchor distT="0" distB="0" distL="114300" distR="114300" simplePos="0" relativeHeight="251645952" behindDoc="1" locked="0" layoutInCell="1" allowOverlap="1" wp14:anchorId="1BF98961" wp14:editId="21782BCD">
            <wp:simplePos x="0" y="0"/>
            <wp:positionH relativeFrom="column">
              <wp:posOffset>75565</wp:posOffset>
            </wp:positionH>
            <wp:positionV relativeFrom="paragraph">
              <wp:posOffset>290830</wp:posOffset>
            </wp:positionV>
            <wp:extent cx="4656455" cy="2734310"/>
            <wp:effectExtent l="0" t="0" r="0" b="8890"/>
            <wp:wrapTight wrapText="bothSides">
              <wp:wrapPolygon edited="0">
                <wp:start x="0" y="0"/>
                <wp:lineTo x="0" y="21520"/>
                <wp:lineTo x="21473" y="2152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6455" cy="273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B12">
        <w:rPr>
          <w:noProof/>
        </w:rPr>
        <mc:AlternateContent>
          <mc:Choice Requires="wps">
            <w:drawing>
              <wp:anchor distT="0" distB="0" distL="114300" distR="114300" simplePos="0" relativeHeight="251673600" behindDoc="1" locked="0" layoutInCell="1" allowOverlap="1" wp14:anchorId="3BDD4FDC" wp14:editId="06E490B0">
                <wp:simplePos x="0" y="0"/>
                <wp:positionH relativeFrom="column">
                  <wp:posOffset>6350</wp:posOffset>
                </wp:positionH>
                <wp:positionV relativeFrom="paragraph">
                  <wp:posOffset>3175000</wp:posOffset>
                </wp:positionV>
                <wp:extent cx="59944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94400" cy="635"/>
                        </a:xfrm>
                        <a:prstGeom prst="rect">
                          <a:avLst/>
                        </a:prstGeom>
                        <a:solidFill>
                          <a:prstClr val="white"/>
                        </a:solidFill>
                        <a:ln>
                          <a:noFill/>
                        </a:ln>
                      </wps:spPr>
                      <wps:txbx>
                        <w:txbxContent>
                          <w:p w14:paraId="409BC6E9" w14:textId="77777777" w:rsidR="00C90B12" w:rsidRPr="00BB2271" w:rsidRDefault="00C90B12" w:rsidP="00C90B12">
                            <w:pPr>
                              <w:pStyle w:val="Beschriftung"/>
                              <w:rPr>
                                <w:noProof/>
                                <w:sz w:val="20"/>
                                <w:szCs w:val="36"/>
                                <w:lang w:val="en-GB"/>
                              </w:rPr>
                            </w:pPr>
                            <w:r w:rsidRPr="00BB2271">
                              <w:rPr>
                                <w:sz w:val="20"/>
                                <w:szCs w:val="20"/>
                                <w:lang w:val="en-GB"/>
                              </w:rPr>
                              <w:t xml:space="preserve">Figure </w:t>
                            </w:r>
                            <w:r w:rsidRPr="008C29DC">
                              <w:rPr>
                                <w:sz w:val="20"/>
                                <w:szCs w:val="20"/>
                              </w:rPr>
                              <w:fldChar w:fldCharType="begin"/>
                            </w:r>
                            <w:r w:rsidRPr="00BB2271">
                              <w:rPr>
                                <w:sz w:val="20"/>
                                <w:szCs w:val="20"/>
                                <w:lang w:val="en-GB"/>
                              </w:rPr>
                              <w:instrText xml:space="preserve"> SEQ Figure \* ARABIC </w:instrText>
                            </w:r>
                            <w:r w:rsidRPr="008C29DC">
                              <w:rPr>
                                <w:sz w:val="20"/>
                                <w:szCs w:val="20"/>
                              </w:rPr>
                              <w:fldChar w:fldCharType="separate"/>
                            </w:r>
                            <w:r w:rsidRPr="00BB2271">
                              <w:rPr>
                                <w:noProof/>
                                <w:sz w:val="20"/>
                                <w:szCs w:val="20"/>
                                <w:lang w:val="en-GB"/>
                              </w:rPr>
                              <w:t>1</w:t>
                            </w:r>
                            <w:r w:rsidRPr="008C29DC">
                              <w:rPr>
                                <w:sz w:val="20"/>
                                <w:szCs w:val="20"/>
                              </w:rPr>
                              <w:fldChar w:fldCharType="end"/>
                            </w:r>
                            <w:r w:rsidRPr="00BB2271">
                              <w:rPr>
                                <w:sz w:val="20"/>
                                <w:szCs w:val="20"/>
                                <w:lang w:val="en-GB"/>
                              </w:rPr>
                              <w:t>: Cataract Surgical Camp at Chandannath, Jumla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D4FDC" id="_x0000_t202" coordsize="21600,21600" o:spt="202" path="m,l,21600r21600,l21600,xe">
                <v:stroke joinstyle="miter"/>
                <v:path gradientshapeok="t" o:connecttype="rect"/>
              </v:shapetype>
              <v:shape id="Text Box 2" o:spid="_x0000_s1028" type="#_x0000_t202" style="position:absolute;margin-left:.5pt;margin-top:250pt;width:47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0nGgIAAD8EAAAOAAAAZHJzL2Uyb0RvYy54bWysU8Fu2zAMvQ/YPwi6L06yt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29urqym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" stroked="f">
                <v:textbox style="mso-fit-shape-to-text:t" inset="0,0,0,0">
                  <w:txbxContent>
                    <w:p w14:paraId="409BC6E9" w14:textId="77777777" w:rsidR="00C90B12" w:rsidRPr="00BB2271" w:rsidRDefault="00C90B12" w:rsidP="00C90B12">
                      <w:pPr>
                        <w:pStyle w:val="Beschriftung"/>
                        <w:rPr>
                          <w:noProof/>
                          <w:sz w:val="20"/>
                          <w:szCs w:val="36"/>
                          <w:lang w:val="en-GB"/>
                        </w:rPr>
                      </w:pPr>
                      <w:r w:rsidRPr="00BB2271">
                        <w:rPr>
                          <w:sz w:val="20"/>
                          <w:szCs w:val="20"/>
                          <w:lang w:val="en-GB"/>
                        </w:rPr>
                        <w:t xml:space="preserve">Figure </w:t>
                      </w:r>
                      <w:r w:rsidRPr="008C29DC">
                        <w:rPr>
                          <w:sz w:val="20"/>
                          <w:szCs w:val="20"/>
                        </w:rPr>
                        <w:fldChar w:fldCharType="begin"/>
                      </w:r>
                      <w:r w:rsidRPr="00BB2271">
                        <w:rPr>
                          <w:sz w:val="20"/>
                          <w:szCs w:val="20"/>
                          <w:lang w:val="en-GB"/>
                        </w:rPr>
                        <w:instrText xml:space="preserve"> SEQ Figure \* ARABIC </w:instrText>
                      </w:r>
                      <w:r w:rsidRPr="008C29DC">
                        <w:rPr>
                          <w:sz w:val="20"/>
                          <w:szCs w:val="20"/>
                        </w:rPr>
                        <w:fldChar w:fldCharType="separate"/>
                      </w:r>
                      <w:r w:rsidRPr="00BB2271">
                        <w:rPr>
                          <w:noProof/>
                          <w:sz w:val="20"/>
                          <w:szCs w:val="20"/>
                          <w:lang w:val="en-GB"/>
                        </w:rPr>
                        <w:t>1</w:t>
                      </w:r>
                      <w:r w:rsidRPr="008C29DC">
                        <w:rPr>
                          <w:sz w:val="20"/>
                          <w:szCs w:val="20"/>
                        </w:rPr>
                        <w:fldChar w:fldCharType="end"/>
                      </w:r>
                      <w:r w:rsidRPr="00BB2271">
                        <w:rPr>
                          <w:sz w:val="20"/>
                          <w:szCs w:val="20"/>
                          <w:lang w:val="en-GB"/>
                        </w:rPr>
                        <w:t>: Cataract Surgical Camp at Chandannath, Jumla</w:t>
                      </w:r>
                    </w:p>
                  </w:txbxContent>
                </v:textbox>
                <w10:wrap type="tight"/>
              </v:shape>
            </w:pict>
          </mc:Fallback>
        </mc:AlternateContent>
      </w:r>
      <w:r w:rsidR="00C90B12" w:rsidRPr="007D7012">
        <w:rPr>
          <w:rFonts w:ascii="Gill Sans MT" w:hAnsi="Gill Sans MT"/>
          <w:b/>
          <w:bCs/>
          <w:color w:val="FF0000"/>
          <w:sz w:val="22"/>
          <w:szCs w:val="22"/>
        </w:rPr>
        <w:t>Annexes 8 (</w:t>
      </w:r>
      <w:proofErr w:type="spellStart"/>
      <w:r w:rsidR="00C90B12" w:rsidRPr="007D7012">
        <w:rPr>
          <w:rFonts w:ascii="Gill Sans MT" w:hAnsi="Gill Sans MT"/>
          <w:b/>
          <w:bCs/>
          <w:color w:val="FF0000"/>
          <w:sz w:val="22"/>
          <w:szCs w:val="22"/>
        </w:rPr>
        <w:t>PHOTOS</w:t>
      </w:r>
      <w:proofErr w:type="spellEnd"/>
    </w:p>
    <w:tbl>
      <w:tblPr>
        <w:tblStyle w:val="Tabellenraster"/>
        <w:tblW w:w="0" w:type="auto"/>
        <w:tblLook w:val="04A0" w:firstRow="1" w:lastRow="0" w:firstColumn="1" w:lastColumn="0" w:noHBand="0" w:noVBand="1"/>
      </w:tblPr>
      <w:tblGrid>
        <w:gridCol w:w="9715"/>
      </w:tblGrid>
      <w:tr w:rsidR="00C90B12" w:rsidRPr="00030F94" w14:paraId="1F1C1C3A" w14:textId="77777777" w:rsidTr="009F565F">
        <w:trPr>
          <w:trHeight w:val="4229"/>
        </w:trPr>
        <w:tc>
          <w:tcPr>
            <w:tcW w:w="9715" w:type="dxa"/>
          </w:tcPr>
          <w:p w14:paraId="7D0AB704" w14:textId="60CBC2D4" w:rsidR="00C90B12" w:rsidRPr="00030F94" w:rsidRDefault="008B61B1" w:rsidP="009F565F">
            <w:pPr>
              <w:rPr>
                <w:rFonts w:ascii="Gill Sans MT" w:hAnsi="Gill Sans MT" w:cstheme="minorHAnsi"/>
                <w:color w:val="5B9BD5" w:themeColor="accent1"/>
              </w:rPr>
            </w:pPr>
            <w:r w:rsidRPr="00030F94">
              <w:rPr>
                <w:rFonts w:ascii="Gill Sans MT" w:hAnsi="Gill Sans MT"/>
                <w:b/>
                <w:bCs/>
                <w:noProof/>
              </w:rPr>
              <w:drawing>
                <wp:anchor distT="0" distB="0" distL="114300" distR="114300" simplePos="0" relativeHeight="251670528" behindDoc="0" locked="0" layoutInCell="1" allowOverlap="1" wp14:anchorId="349B1D64" wp14:editId="1188C572">
                  <wp:simplePos x="0" y="0"/>
                  <wp:positionH relativeFrom="column">
                    <wp:posOffset>-63500</wp:posOffset>
                  </wp:positionH>
                  <wp:positionV relativeFrom="paragraph">
                    <wp:posOffset>2540</wp:posOffset>
                  </wp:positionV>
                  <wp:extent cx="4258310" cy="2192655"/>
                  <wp:effectExtent l="0" t="0" r="889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258310" cy="2192655"/>
                          </a:xfrm>
                          <a:prstGeom prst="rect">
                            <a:avLst/>
                          </a:prstGeom>
                        </pic:spPr>
                      </pic:pic>
                    </a:graphicData>
                  </a:graphic>
                  <wp14:sizeRelH relativeFrom="margin">
                    <wp14:pctWidth>0</wp14:pctWidth>
                  </wp14:sizeRelH>
                  <wp14:sizeRelV relativeFrom="margin">
                    <wp14:pctHeight>0</wp14:pctHeight>
                  </wp14:sizeRelV>
                </wp:anchor>
              </w:drawing>
            </w:r>
            <w:r w:rsidR="00C90B12">
              <w:rPr>
                <w:noProof/>
              </w:rPr>
              <mc:AlternateContent>
                <mc:Choice Requires="wps">
                  <w:drawing>
                    <wp:anchor distT="0" distB="0" distL="114300" distR="114300" simplePos="0" relativeHeight="251671552" behindDoc="0" locked="0" layoutInCell="1" allowOverlap="1" wp14:anchorId="6717DA60" wp14:editId="60077D06">
                      <wp:simplePos x="0" y="0"/>
                      <wp:positionH relativeFrom="column">
                        <wp:posOffset>2540</wp:posOffset>
                      </wp:positionH>
                      <wp:positionV relativeFrom="paragraph">
                        <wp:posOffset>3466465</wp:posOffset>
                      </wp:positionV>
                      <wp:extent cx="59258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25820" cy="635"/>
                              </a:xfrm>
                              <a:prstGeom prst="rect">
                                <a:avLst/>
                              </a:prstGeom>
                              <a:solidFill>
                                <a:prstClr val="white"/>
                              </a:solidFill>
                              <a:ln>
                                <a:noFill/>
                              </a:ln>
                            </wps:spPr>
                            <wps:txbx>
                              <w:txbxContent>
                                <w:p w14:paraId="332AA7C5" w14:textId="77777777" w:rsidR="00C90B12" w:rsidRPr="00BB2271" w:rsidRDefault="00C90B12" w:rsidP="00C90B12">
                                  <w:pPr>
                                    <w:pStyle w:val="Beschriftung"/>
                                    <w:rPr>
                                      <w:rFonts w:ascii="Gill Sans MT" w:hAnsi="Gill Sans MT"/>
                                      <w:b/>
                                      <w:bCs/>
                                      <w:noProof/>
                                      <w:sz w:val="20"/>
                                      <w:szCs w:val="24"/>
                                      <w:lang w:val="en-GB"/>
                                    </w:rPr>
                                  </w:pPr>
                                  <w:r w:rsidRPr="00BB2271">
                                    <w:rPr>
                                      <w:sz w:val="20"/>
                                      <w:szCs w:val="20"/>
                                      <w:lang w:val="en-GB"/>
                                    </w:rPr>
                                    <w:t>Figure 2: Celebration of International Day of Persons with disabilities in Surkhet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7DA60" id="Text Box 1" o:spid="_x0000_s1029" type="#_x0000_t202" style="position:absolute;margin-left:.2pt;margin-top:272.95pt;width:46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VMGgIAAD8EAAAOAAAAZHJzL2Uyb0RvYy54bWysU8Fu2zAMvQ/YPwi6L05SpO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5+nsbkohSbHbm1m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" stroked="f">
                      <v:textbox style="mso-fit-shape-to-text:t" inset="0,0,0,0">
                        <w:txbxContent>
                          <w:p w14:paraId="332AA7C5" w14:textId="77777777" w:rsidR="00C90B12" w:rsidRPr="00BB2271" w:rsidRDefault="00C90B12" w:rsidP="00C90B12">
                            <w:pPr>
                              <w:pStyle w:val="Beschriftung"/>
                              <w:rPr>
                                <w:rFonts w:ascii="Gill Sans MT" w:hAnsi="Gill Sans MT"/>
                                <w:b/>
                                <w:bCs/>
                                <w:noProof/>
                                <w:sz w:val="20"/>
                                <w:szCs w:val="24"/>
                                <w:lang w:val="en-GB"/>
                              </w:rPr>
                            </w:pPr>
                            <w:r w:rsidRPr="00BB2271">
                              <w:rPr>
                                <w:sz w:val="20"/>
                                <w:szCs w:val="20"/>
                                <w:lang w:val="en-GB"/>
                              </w:rPr>
                              <w:t>Figure 2: Celebration of International Day of Persons with disabilities in Surkhet</w:t>
                            </w:r>
                          </w:p>
                        </w:txbxContent>
                      </v:textbox>
                      <w10:wrap type="topAndBottom"/>
                    </v:shape>
                  </w:pict>
                </mc:Fallback>
              </mc:AlternateContent>
            </w:r>
          </w:p>
        </w:tc>
      </w:tr>
    </w:tbl>
    <w:p w14:paraId="147395A5" w14:textId="77777777" w:rsidR="00C90B12" w:rsidRPr="009F3302" w:rsidRDefault="00C90B12" w:rsidP="00C90B12">
      <w:pPr>
        <w:rPr>
          <w:rFonts w:ascii="Gill Sans MT" w:hAnsi="Gill Sans MT" w:cstheme="minorHAnsi"/>
          <w:b/>
          <w:color w:val="5B9BD5" w:themeColor="accent1"/>
          <w:sz w:val="20"/>
          <w:szCs w:val="20"/>
        </w:rPr>
      </w:pPr>
    </w:p>
    <w:p w14:paraId="314093BD" w14:textId="77777777" w:rsidR="00C90B12" w:rsidRPr="009F3302" w:rsidRDefault="00C90B12" w:rsidP="00C90B12">
      <w:pPr>
        <w:rPr>
          <w:rFonts w:ascii="Gill Sans MT" w:hAnsi="Gill Sans MT" w:cstheme="minorHAnsi"/>
          <w:b/>
          <w:color w:val="5B9BD5" w:themeColor="accent1"/>
          <w:sz w:val="20"/>
          <w:szCs w:val="20"/>
        </w:rPr>
      </w:pPr>
    </w:p>
    <w:p w14:paraId="1570875D" w14:textId="77777777" w:rsidR="00C90B12" w:rsidRPr="009F3302" w:rsidRDefault="00C90B12" w:rsidP="00C90B12">
      <w:pPr>
        <w:rPr>
          <w:rFonts w:ascii="Gill Sans MT" w:hAnsi="Gill Sans MT" w:cstheme="minorHAnsi"/>
          <w:b/>
          <w:color w:val="5B9BD5" w:themeColor="accent1"/>
          <w:sz w:val="20"/>
          <w:szCs w:val="20"/>
        </w:rPr>
      </w:pPr>
    </w:p>
    <w:p w14:paraId="1905BC20" w14:textId="77777777" w:rsidR="00C90B12" w:rsidRDefault="00C90B12" w:rsidP="00C90B12">
      <w:pPr>
        <w:rPr>
          <w:rFonts w:ascii="Gill Sans MT" w:hAnsi="Gill Sans MT" w:cstheme="minorHAnsi"/>
          <w:b/>
          <w:color w:val="5B9BD5" w:themeColor="accent1"/>
          <w:sz w:val="20"/>
          <w:szCs w:val="20"/>
        </w:rPr>
      </w:pPr>
    </w:p>
    <w:p w14:paraId="0C0EDA17" w14:textId="77777777" w:rsidR="00C90B12" w:rsidRDefault="00C90B12" w:rsidP="00C90B12">
      <w:pPr>
        <w:rPr>
          <w:rFonts w:ascii="Gill Sans MT" w:hAnsi="Gill Sans MT" w:cstheme="minorHAnsi"/>
          <w:b/>
          <w:color w:val="5B9BD5" w:themeColor="accent1"/>
          <w:sz w:val="20"/>
          <w:szCs w:val="20"/>
        </w:rPr>
      </w:pPr>
    </w:p>
    <w:p w14:paraId="30D15C41" w14:textId="77777777" w:rsidR="00C90B12" w:rsidRDefault="00C90B12" w:rsidP="00C90B12">
      <w:pPr>
        <w:rPr>
          <w:rFonts w:ascii="Gill Sans MT" w:hAnsi="Gill Sans MT" w:cstheme="minorHAnsi"/>
          <w:b/>
          <w:color w:val="5B9BD5" w:themeColor="accent1"/>
          <w:sz w:val="20"/>
          <w:szCs w:val="20"/>
        </w:rPr>
      </w:pPr>
    </w:p>
    <w:p w14:paraId="6ACCF06B" w14:textId="77777777" w:rsidR="00C90B12" w:rsidRPr="003C7B63" w:rsidRDefault="00C90B12" w:rsidP="00C90B12">
      <w:pPr>
        <w:rPr>
          <w:rFonts w:ascii="Gill Sans MT" w:hAnsi="Gill Sans MT"/>
        </w:rPr>
      </w:pPr>
      <w:r>
        <w:rPr>
          <w:noProof/>
        </w:rPr>
        <mc:AlternateContent>
          <mc:Choice Requires="wps">
            <w:drawing>
              <wp:anchor distT="0" distB="0" distL="114300" distR="114300" simplePos="0" relativeHeight="251675648" behindDoc="0" locked="0" layoutInCell="1" allowOverlap="1" wp14:anchorId="0B9F80DD" wp14:editId="011F640C">
                <wp:simplePos x="0" y="0"/>
                <wp:positionH relativeFrom="column">
                  <wp:posOffset>3044825</wp:posOffset>
                </wp:positionH>
                <wp:positionV relativeFrom="paragraph">
                  <wp:posOffset>2863850</wp:posOffset>
                </wp:positionV>
                <wp:extent cx="303657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06730337" w14:textId="77777777" w:rsidR="00C90B12" w:rsidRPr="00BB2271" w:rsidRDefault="00C90B12" w:rsidP="00C90B12">
                            <w:pPr>
                              <w:pStyle w:val="Beschriftung"/>
                              <w:rPr>
                                <w:rFonts w:cstheme="minorHAnsi"/>
                                <w:noProof/>
                                <w:color w:val="5B9BD5" w:themeColor="accent1"/>
                                <w:szCs w:val="22"/>
                                <w:lang w:val="en-GB"/>
                              </w:rPr>
                            </w:pPr>
                            <w:r w:rsidRPr="00BB2271">
                              <w:rPr>
                                <w:lang w:val="en-GB"/>
                              </w:rPr>
                              <w:t xml:space="preserve">Figure 4: World </w:t>
                            </w:r>
                            <w:r w:rsidRPr="00BB2271">
                              <w:rPr>
                                <w:sz w:val="20"/>
                                <w:szCs w:val="20"/>
                                <w:lang w:val="en-GB"/>
                              </w:rPr>
                              <w:t>Sight</w:t>
                            </w:r>
                            <w:r w:rsidRPr="00BB2271">
                              <w:rPr>
                                <w:lang w:val="en-GB"/>
                              </w:rPr>
                              <w:t xml:space="preserve"> Day Celebration at Barahatal, Surkhet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F80DD" id="Text Box 4" o:spid="_x0000_s1030" type="#_x0000_t202" style="position:absolute;margin-left:239.75pt;margin-top:225.5pt;width:239.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SrGgIAAD8EAAAOAAAAZHJzL2Uyb0RvYy54bWysU8Fu2zAMvQ/YPwi6L06aN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8XR2+4lCkmKz6W2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" stroked="f">
                <v:textbox style="mso-fit-shape-to-text:t" inset="0,0,0,0">
                  <w:txbxContent>
                    <w:p w14:paraId="06730337" w14:textId="77777777" w:rsidR="00C90B12" w:rsidRPr="00BB2271" w:rsidRDefault="00C90B12" w:rsidP="00C90B12">
                      <w:pPr>
                        <w:pStyle w:val="Beschriftung"/>
                        <w:rPr>
                          <w:rFonts w:cstheme="minorHAnsi"/>
                          <w:noProof/>
                          <w:color w:val="5B9BD5" w:themeColor="accent1"/>
                          <w:szCs w:val="22"/>
                          <w:lang w:val="en-GB"/>
                        </w:rPr>
                      </w:pPr>
                      <w:r w:rsidRPr="00BB2271">
                        <w:rPr>
                          <w:lang w:val="en-GB"/>
                        </w:rPr>
                        <w:t xml:space="preserve">Figure 4: World </w:t>
                      </w:r>
                      <w:r w:rsidRPr="00BB2271">
                        <w:rPr>
                          <w:sz w:val="20"/>
                          <w:szCs w:val="20"/>
                          <w:lang w:val="en-GB"/>
                        </w:rPr>
                        <w:t>Sight</w:t>
                      </w:r>
                      <w:r w:rsidRPr="00BB2271">
                        <w:rPr>
                          <w:lang w:val="en-GB"/>
                        </w:rPr>
                        <w:t xml:space="preserve"> Day Celebration at Barahatal, Surkhet</w:t>
                      </w:r>
                    </w:p>
                  </w:txbxContent>
                </v:textbox>
                <w10:wrap type="topAndBottom"/>
              </v:shape>
            </w:pict>
          </mc:Fallback>
        </mc:AlternateContent>
      </w:r>
      <w:r w:rsidRPr="00550448">
        <w:rPr>
          <w:rFonts w:asciiTheme="minorHAnsi" w:hAnsiTheme="minorHAnsi" w:cstheme="minorHAnsi"/>
          <w:noProof/>
          <w:color w:val="5B9BD5" w:themeColor="accent1"/>
        </w:rPr>
        <w:drawing>
          <wp:anchor distT="0" distB="0" distL="114300" distR="114300" simplePos="0" relativeHeight="251655168" behindDoc="0" locked="0" layoutInCell="1" allowOverlap="1" wp14:anchorId="2C4DD7F5" wp14:editId="4162A34D">
            <wp:simplePos x="0" y="0"/>
            <wp:positionH relativeFrom="column">
              <wp:posOffset>3044825</wp:posOffset>
            </wp:positionH>
            <wp:positionV relativeFrom="paragraph">
              <wp:posOffset>158750</wp:posOffset>
            </wp:positionV>
            <wp:extent cx="3036570" cy="264795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6570" cy="2647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01FA964" wp14:editId="59B2060B">
                <wp:simplePos x="0" y="0"/>
                <wp:positionH relativeFrom="column">
                  <wp:posOffset>3159125</wp:posOffset>
                </wp:positionH>
                <wp:positionV relativeFrom="paragraph">
                  <wp:posOffset>2883535</wp:posOffset>
                </wp:positionV>
                <wp:extent cx="2988945" cy="391795"/>
                <wp:effectExtent l="3175" t="0" r="0" b="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94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F15DF" w14:textId="77777777" w:rsidR="00C90B12" w:rsidRPr="00BB2271" w:rsidRDefault="00C90B12" w:rsidP="00C90B12">
                            <w:pPr>
                              <w:pStyle w:val="Beschriftung"/>
                              <w:rPr>
                                <w:rFonts w:ascii="Gill Sans MT" w:hAnsi="Gill Sans MT" w:cstheme="minorHAnsi"/>
                                <w:b/>
                                <w:bCs/>
                                <w:i w:val="0"/>
                                <w:iCs w:val="0"/>
                                <w:noProof/>
                                <w:color w:val="5B9BD5" w:themeColor="accent1"/>
                                <w:sz w:val="24"/>
                                <w:szCs w:val="24"/>
                                <w:lang w:val="en-GB"/>
                              </w:rPr>
                            </w:pPr>
                            <w:r w:rsidRPr="00BB2271">
                              <w:rPr>
                                <w:rFonts w:ascii="Gill Sans MT" w:hAnsi="Gill Sans MT"/>
                                <w:b/>
                                <w:bCs/>
                                <w:i w:val="0"/>
                                <w:iCs w:val="0"/>
                                <w:lang w:val="en-GB"/>
                              </w:rPr>
                              <w:t>World Sight Day Celebration at Barahatal, Surkhet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01FA964" id="Text Box 77" o:spid="_x0000_s1031" type="#_x0000_t202" style="position:absolute;margin-left:248.75pt;margin-top:227.05pt;width:235.35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" stroked="f">
                <v:textbox style="mso-fit-shape-to-text:t" inset="0,0,0,0">
                  <w:txbxContent>
                    <w:p w14:paraId="054F15DF" w14:textId="77777777" w:rsidR="00C90B12" w:rsidRPr="00BB2271" w:rsidRDefault="00C90B12" w:rsidP="00C90B12">
                      <w:pPr>
                        <w:pStyle w:val="Beschriftung"/>
                        <w:rPr>
                          <w:rFonts w:ascii="Gill Sans MT" w:hAnsi="Gill Sans MT" w:cstheme="minorHAnsi"/>
                          <w:b/>
                          <w:bCs/>
                          <w:i w:val="0"/>
                          <w:iCs w:val="0"/>
                          <w:noProof/>
                          <w:color w:val="5B9BD5" w:themeColor="accent1"/>
                          <w:sz w:val="24"/>
                          <w:szCs w:val="24"/>
                          <w:lang w:val="en-GB"/>
                        </w:rPr>
                      </w:pPr>
                      <w:r w:rsidRPr="00BB2271">
                        <w:rPr>
                          <w:rFonts w:ascii="Gill Sans MT" w:hAnsi="Gill Sans MT"/>
                          <w:b/>
                          <w:bCs/>
                          <w:i w:val="0"/>
                          <w:iCs w:val="0"/>
                          <w:lang w:val="en-GB"/>
                        </w:rPr>
                        <w:t>World Sight Day Celebration at Barahatal, Surkhet</w:t>
                      </w:r>
                    </w:p>
                  </w:txbxContent>
                </v:textbox>
                <w10:wrap type="topAndBottom"/>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D9EADFD" wp14:editId="6B858A8A">
                <wp:simplePos x="0" y="0"/>
                <wp:positionH relativeFrom="column">
                  <wp:posOffset>-19050</wp:posOffset>
                </wp:positionH>
                <wp:positionV relativeFrom="paragraph">
                  <wp:posOffset>2883535</wp:posOffset>
                </wp:positionV>
                <wp:extent cx="3063875" cy="391795"/>
                <wp:effectExtent l="0" t="0" r="0" b="2540"/>
                <wp:wrapTight wrapText="bothSides">
                  <wp:wrapPolygon edited="0">
                    <wp:start x="-67" y="0"/>
                    <wp:lineTo x="-67" y="20795"/>
                    <wp:lineTo x="21600" y="20795"/>
                    <wp:lineTo x="21600" y="0"/>
                    <wp:lineTo x="-67" y="0"/>
                  </wp:wrapPolygon>
                </wp:wrapTight>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87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6CB07" w14:textId="77777777" w:rsidR="00C90B12" w:rsidRPr="00BB2271" w:rsidRDefault="00C90B12" w:rsidP="00C90B12">
                            <w:pPr>
                              <w:pStyle w:val="Beschriftung"/>
                              <w:rPr>
                                <w:rFonts w:ascii="Gill Sans MT" w:hAnsi="Gill Sans MT" w:cstheme="minorHAnsi"/>
                                <w:b/>
                                <w:bCs/>
                                <w:i w:val="0"/>
                                <w:iCs w:val="0"/>
                                <w:noProof/>
                                <w:color w:val="5B9BD5" w:themeColor="accent1"/>
                                <w:sz w:val="24"/>
                                <w:szCs w:val="24"/>
                                <w:lang w:val="en-GB"/>
                              </w:rPr>
                            </w:pPr>
                            <w:r w:rsidRPr="00BB2271">
                              <w:rPr>
                                <w:rFonts w:ascii="Gill Sans MT" w:hAnsi="Gill Sans MT"/>
                                <w:b/>
                                <w:bCs/>
                                <w:i w:val="0"/>
                                <w:iCs w:val="0"/>
                                <w:lang w:val="en-GB"/>
                              </w:rPr>
                              <w:t>World Sight Day Celebration at Gurvakot, Surkhet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EADFD" id="Text Box 78" o:spid="_x0000_s1032" type="#_x0000_t202" style="position:absolute;margin-left:-1.5pt;margin-top:227.05pt;width:241.25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" stroked="f">
                <v:textbox style="mso-fit-shape-to-text:t" inset="0,0,0,0">
                  <w:txbxContent>
                    <w:p w14:paraId="4606CB07" w14:textId="77777777" w:rsidR="00C90B12" w:rsidRPr="00BB2271" w:rsidRDefault="00C90B12" w:rsidP="00C90B12">
                      <w:pPr>
                        <w:pStyle w:val="Beschriftung"/>
                        <w:rPr>
                          <w:rFonts w:ascii="Gill Sans MT" w:hAnsi="Gill Sans MT" w:cstheme="minorHAnsi"/>
                          <w:b/>
                          <w:bCs/>
                          <w:i w:val="0"/>
                          <w:iCs w:val="0"/>
                          <w:noProof/>
                          <w:color w:val="5B9BD5" w:themeColor="accent1"/>
                          <w:sz w:val="24"/>
                          <w:szCs w:val="24"/>
                          <w:lang w:val="en-GB"/>
                        </w:rPr>
                      </w:pPr>
                      <w:r w:rsidRPr="00BB2271">
                        <w:rPr>
                          <w:rFonts w:ascii="Gill Sans MT" w:hAnsi="Gill Sans MT"/>
                          <w:b/>
                          <w:bCs/>
                          <w:i w:val="0"/>
                          <w:iCs w:val="0"/>
                          <w:lang w:val="en-GB"/>
                        </w:rPr>
                        <w:t>World Sight Day Celebration at Gurvakot, Surkhet</w:t>
                      </w:r>
                    </w:p>
                  </w:txbxContent>
                </v:textbox>
                <w10:wrap type="tight"/>
              </v:shape>
            </w:pict>
          </mc:Fallback>
        </mc:AlternateContent>
      </w:r>
      <w:r>
        <w:rPr>
          <w:noProof/>
        </w:rPr>
        <mc:AlternateContent>
          <mc:Choice Requires="wps">
            <w:drawing>
              <wp:anchor distT="0" distB="0" distL="114300" distR="114300" simplePos="0" relativeHeight="251674624" behindDoc="1" locked="0" layoutInCell="1" allowOverlap="1" wp14:anchorId="7D20C2D8" wp14:editId="6CDFDC44">
                <wp:simplePos x="0" y="0"/>
                <wp:positionH relativeFrom="column">
                  <wp:posOffset>-35560</wp:posOffset>
                </wp:positionH>
                <wp:positionV relativeFrom="paragraph">
                  <wp:posOffset>2865755</wp:posOffset>
                </wp:positionV>
                <wp:extent cx="30638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63875" cy="635"/>
                        </a:xfrm>
                        <a:prstGeom prst="rect">
                          <a:avLst/>
                        </a:prstGeom>
                        <a:solidFill>
                          <a:prstClr val="white"/>
                        </a:solidFill>
                        <a:ln>
                          <a:noFill/>
                        </a:ln>
                      </wps:spPr>
                      <wps:txbx>
                        <w:txbxContent>
                          <w:p w14:paraId="0DA79C2B" w14:textId="77777777" w:rsidR="00C90B12" w:rsidRPr="00BB2271" w:rsidRDefault="00C90B12" w:rsidP="00C90B12">
                            <w:pPr>
                              <w:pStyle w:val="Beschriftung"/>
                              <w:rPr>
                                <w:rFonts w:cstheme="minorHAnsi"/>
                                <w:noProof/>
                                <w:color w:val="5B9BD5" w:themeColor="accent1"/>
                                <w:sz w:val="20"/>
                                <w:szCs w:val="24"/>
                                <w:lang w:val="en-GB"/>
                              </w:rPr>
                            </w:pPr>
                            <w:r w:rsidRPr="00BB2271">
                              <w:rPr>
                                <w:sz w:val="20"/>
                                <w:szCs w:val="20"/>
                                <w:lang w:val="en-GB"/>
                              </w:rPr>
                              <w:t>Figure 3: World Sight Day Celebration at Gurvakot, Surkhet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0C2D8" id="Text Box 3" o:spid="_x0000_s1033" type="#_x0000_t202" style="position:absolute;margin-left:-2.8pt;margin-top:225.65pt;width:24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RMWGwIAAD8EAAAOAAAAZHJzL2Uyb0RvYy54bWysU8Fu2zAMvQ/YPwi6L04aNC2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zT8Wx6f3fLmaTYbHob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" stroked="f">
                <v:textbox style="mso-fit-shape-to-text:t" inset="0,0,0,0">
                  <w:txbxContent>
                    <w:p w14:paraId="0DA79C2B" w14:textId="77777777" w:rsidR="00C90B12" w:rsidRPr="00BB2271" w:rsidRDefault="00C90B12" w:rsidP="00C90B12">
                      <w:pPr>
                        <w:pStyle w:val="Beschriftung"/>
                        <w:rPr>
                          <w:rFonts w:cstheme="minorHAnsi"/>
                          <w:noProof/>
                          <w:color w:val="5B9BD5" w:themeColor="accent1"/>
                          <w:sz w:val="20"/>
                          <w:szCs w:val="24"/>
                          <w:lang w:val="en-GB"/>
                        </w:rPr>
                      </w:pPr>
                      <w:r w:rsidRPr="00BB2271">
                        <w:rPr>
                          <w:sz w:val="20"/>
                          <w:szCs w:val="20"/>
                          <w:lang w:val="en-GB"/>
                        </w:rPr>
                        <w:t>Figure 3: World Sight Day Celebration at Gurvakot, Surkhet</w:t>
                      </w:r>
                    </w:p>
                  </w:txbxContent>
                </v:textbox>
                <w10:wrap type="tight"/>
              </v:shape>
            </w:pict>
          </mc:Fallback>
        </mc:AlternateContent>
      </w:r>
      <w:r w:rsidRPr="00550448">
        <w:rPr>
          <w:rFonts w:asciiTheme="minorHAnsi" w:hAnsiTheme="minorHAnsi" w:cstheme="minorHAnsi"/>
          <w:noProof/>
          <w:color w:val="5B9BD5" w:themeColor="accent1"/>
        </w:rPr>
        <w:drawing>
          <wp:anchor distT="0" distB="0" distL="114300" distR="114300" simplePos="0" relativeHeight="251656192" behindDoc="1" locked="0" layoutInCell="1" allowOverlap="1" wp14:anchorId="63120A06" wp14:editId="4617629E">
            <wp:simplePos x="0" y="0"/>
            <wp:positionH relativeFrom="column">
              <wp:posOffset>-35560</wp:posOffset>
            </wp:positionH>
            <wp:positionV relativeFrom="paragraph">
              <wp:posOffset>160655</wp:posOffset>
            </wp:positionV>
            <wp:extent cx="3063875" cy="2647950"/>
            <wp:effectExtent l="0" t="0" r="0" b="0"/>
            <wp:wrapTight wrapText="bothSides">
              <wp:wrapPolygon edited="0">
                <wp:start x="0" y="0"/>
                <wp:lineTo x="0" y="21445"/>
                <wp:lineTo x="21488" y="21445"/>
                <wp:lineTo x="21488"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87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mc:AlternateContent>
          <mc:Choice Requires="wps">
            <w:drawing>
              <wp:anchor distT="0" distB="0" distL="114300" distR="114300" simplePos="0" relativeHeight="251646976" behindDoc="0" locked="0" layoutInCell="1" allowOverlap="1" wp14:anchorId="0A2F2A75" wp14:editId="4E7C82ED">
                <wp:simplePos x="0" y="0"/>
                <wp:positionH relativeFrom="column">
                  <wp:posOffset>-35560</wp:posOffset>
                </wp:positionH>
                <wp:positionV relativeFrom="paragraph">
                  <wp:posOffset>2837815</wp:posOffset>
                </wp:positionV>
                <wp:extent cx="3063875" cy="303530"/>
                <wp:effectExtent l="0" t="0" r="0" b="3175"/>
                <wp:wrapTight wrapText="bothSides">
                  <wp:wrapPolygon edited="0">
                    <wp:start x="-67" y="0"/>
                    <wp:lineTo x="-67" y="20787"/>
                    <wp:lineTo x="21600" y="20787"/>
                    <wp:lineTo x="21600" y="0"/>
                    <wp:lineTo x="-67" y="0"/>
                  </wp:wrapPolygon>
                </wp:wrapTight>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875"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7E045" w14:textId="77777777" w:rsidR="00C90B12" w:rsidRPr="00B61C3B" w:rsidRDefault="00C90B12" w:rsidP="00C90B12">
                            <w:pPr>
                              <w:pStyle w:val="Beschriftung"/>
                              <w:rPr>
                                <w:rFonts w:ascii="Gill Sans MT" w:hAnsi="Gill Sans MT" w:cstheme="minorHAnsi"/>
                                <w:b/>
                                <w:bCs/>
                                <w:i w:val="0"/>
                                <w:iCs w:val="0"/>
                                <w:noProof/>
                                <w:color w:val="5B9BD5" w:themeColor="accent1"/>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2F2A75" id="Text Box 72" o:spid="_x0000_s1034" type="#_x0000_t202" style="position:absolute;margin-left:-2.8pt;margin-top:223.45pt;width:241.25pt;height:2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" stroked="f">
                <v:textbox style="mso-fit-shape-to-text:t" inset="0,0,0,0">
                  <w:txbxContent>
                    <w:p w14:paraId="25D7E045" w14:textId="77777777" w:rsidR="00C90B12" w:rsidRPr="00B61C3B" w:rsidRDefault="00C90B12" w:rsidP="00C90B12">
                      <w:pPr>
                        <w:pStyle w:val="Caption"/>
                        <w:rPr>
                          <w:rFonts w:ascii="Gill Sans MT" w:hAnsi="Gill Sans MT" w:cstheme="minorHAnsi"/>
                          <w:b/>
                          <w:bCs/>
                          <w:i w:val="0"/>
                          <w:iCs w:val="0"/>
                          <w:noProof/>
                          <w:color w:val="5B9BD5" w:themeColor="accent1"/>
                          <w:sz w:val="24"/>
                          <w:szCs w:val="24"/>
                        </w:rPr>
                      </w:pPr>
                    </w:p>
                  </w:txbxContent>
                </v:textbox>
                <w10:wrap type="tight"/>
              </v:shape>
            </w:pict>
          </mc:Fallback>
        </mc:AlternateContent>
      </w:r>
    </w:p>
    <w:p w14:paraId="53302BA9" w14:textId="77777777" w:rsidR="00C90B12" w:rsidRDefault="00C90B12" w:rsidP="00C90B12">
      <w:pPr>
        <w:pStyle w:val="Lauraberschrift1"/>
        <w:spacing w:after="120" w:line="240" w:lineRule="auto"/>
      </w:pPr>
      <w:r>
        <w:rPr>
          <w:noProof/>
        </w:rPr>
        <w:drawing>
          <wp:inline distT="0" distB="0" distL="0" distR="0" wp14:anchorId="19B78F53" wp14:editId="320212BC">
            <wp:extent cx="6154063" cy="3825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69044" cy="3834552"/>
                    </a:xfrm>
                    <a:prstGeom prst="rect">
                      <a:avLst/>
                    </a:prstGeom>
                    <a:noFill/>
                    <a:ln>
                      <a:noFill/>
                    </a:ln>
                  </pic:spPr>
                </pic:pic>
              </a:graphicData>
            </a:graphic>
          </wp:inline>
        </w:drawing>
      </w:r>
    </w:p>
    <w:p w14:paraId="7A07D6B8" w14:textId="77777777" w:rsidR="00C90B12" w:rsidRPr="00FA1CFB" w:rsidRDefault="00C90B12" w:rsidP="00C90B12">
      <w:pPr>
        <w:pStyle w:val="Beschriftung"/>
        <w:rPr>
          <w:rFonts w:ascii="Verdana" w:hAnsi="Verdana" w:cs="Arial"/>
          <w:i w:val="0"/>
          <w:sz w:val="32"/>
          <w:szCs w:val="20"/>
          <w:lang w:val="en-GB"/>
        </w:rPr>
      </w:pPr>
      <w:r w:rsidRPr="00BB2271">
        <w:rPr>
          <w:sz w:val="20"/>
          <w:szCs w:val="20"/>
          <w:lang w:val="en-GB"/>
        </w:rPr>
        <w:t xml:space="preserve">Figure 5: Regular School Eye Screening at </w:t>
      </w:r>
      <w:proofErr w:type="spellStart"/>
      <w:r w:rsidRPr="00BB2271">
        <w:rPr>
          <w:sz w:val="20"/>
          <w:szCs w:val="20"/>
          <w:lang w:val="en-GB"/>
        </w:rPr>
        <w:t>Dullu</w:t>
      </w:r>
      <w:proofErr w:type="spellEnd"/>
      <w:r w:rsidRPr="00BB2271">
        <w:rPr>
          <w:sz w:val="20"/>
          <w:szCs w:val="20"/>
          <w:lang w:val="en-GB"/>
        </w:rPr>
        <w:t xml:space="preserve"> by a community Coordinator</w:t>
      </w:r>
    </w:p>
    <w:p w14:paraId="19C5595E" w14:textId="77777777" w:rsidR="00C90B12" w:rsidRPr="00FA1CFB" w:rsidRDefault="00C90B12" w:rsidP="00C90B12">
      <w:pPr>
        <w:pStyle w:val="Lauraberschrift1"/>
        <w:spacing w:after="120" w:line="240" w:lineRule="auto"/>
        <w:rPr>
          <w:rFonts w:ascii="Verdana" w:hAnsi="Verdana" w:cs="Arial"/>
          <w:i w:val="0"/>
          <w:sz w:val="32"/>
          <w:szCs w:val="32"/>
          <w:lang w:val="en-GB"/>
        </w:rPr>
      </w:pPr>
    </w:p>
    <w:p w14:paraId="43021CD3" w14:textId="77777777" w:rsidR="00C90B12" w:rsidRDefault="00C90B12" w:rsidP="00C90B12">
      <w:pPr>
        <w:pStyle w:val="Lauraberschrift1"/>
        <w:spacing w:after="120" w:line="240" w:lineRule="auto"/>
        <w:rPr>
          <w:rFonts w:ascii="Verdana" w:hAnsi="Verdana" w:cs="Arial"/>
          <w:i w:val="0"/>
          <w:sz w:val="28"/>
          <w:lang w:val="en-GB"/>
        </w:rPr>
      </w:pPr>
    </w:p>
    <w:p w14:paraId="4318B4E7" w14:textId="77777777" w:rsidR="00C90B12" w:rsidRDefault="00C90B12" w:rsidP="00C90B12">
      <w:pPr>
        <w:pStyle w:val="Lauraberschrift1"/>
        <w:spacing w:after="120" w:line="240" w:lineRule="auto"/>
        <w:rPr>
          <w:rFonts w:ascii="Verdana" w:hAnsi="Verdana" w:cs="Arial"/>
          <w:i w:val="0"/>
          <w:sz w:val="28"/>
          <w:lang w:val="en-GB"/>
        </w:rPr>
      </w:pPr>
    </w:p>
    <w:p w14:paraId="25E0CB20" w14:textId="77777777" w:rsidR="00C90B12" w:rsidRPr="00FD228C" w:rsidRDefault="00C90B12" w:rsidP="00C90B12">
      <w:pPr>
        <w:pStyle w:val="Lauraberschrift1"/>
        <w:spacing w:after="120" w:line="240" w:lineRule="auto"/>
        <w:rPr>
          <w:rFonts w:ascii="Verdana" w:hAnsi="Verdana" w:cs="Arial"/>
          <w:i w:val="0"/>
          <w:sz w:val="28"/>
          <w:lang w:val="en-GB"/>
        </w:rPr>
      </w:pPr>
      <w:r>
        <w:rPr>
          <w:rFonts w:ascii="Verdana" w:hAnsi="Verdana" w:cs="Arial"/>
          <w:i w:val="0"/>
          <w:sz w:val="28"/>
          <w:lang w:val="en-GB"/>
        </w:rPr>
        <w:t xml:space="preserve">                                                        </w:t>
      </w:r>
    </w:p>
    <w:p w14:paraId="748824B2" w14:textId="2A3F5BCC" w:rsidR="003C7B63" w:rsidRPr="006314DE" w:rsidRDefault="00FD228C" w:rsidP="006314DE">
      <w:pPr>
        <w:pStyle w:val="Lauraberschrift1"/>
        <w:spacing w:after="120" w:line="240" w:lineRule="auto"/>
        <w:rPr>
          <w:rFonts w:ascii="Verdana" w:hAnsi="Verdana" w:cs="Arial"/>
          <w:i w:val="0"/>
          <w:sz w:val="28"/>
          <w:lang w:val="en-GB"/>
        </w:rPr>
      </w:pPr>
      <w:r>
        <w:rPr>
          <w:rFonts w:ascii="Verdana" w:hAnsi="Verdana" w:cs="Arial"/>
          <w:i w:val="0"/>
          <w:sz w:val="28"/>
          <w:lang w:val="en-GB"/>
        </w:rPr>
        <w:t xml:space="preserve">                                </w:t>
      </w:r>
    </w:p>
    <w:sectPr w:rsidR="003C7B63" w:rsidRPr="006314DE" w:rsidSect="00E659F4">
      <w:pgSz w:w="11906" w:h="16838"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shana Kandel" w:date="2023-01-23T14:35:00Z" w:initials="RK">
    <w:p w14:paraId="07AE295C" w14:textId="77777777" w:rsidR="008A1206" w:rsidRDefault="008A1206" w:rsidP="00476A7A">
      <w:pPr>
        <w:pStyle w:val="Kommentartext"/>
      </w:pPr>
      <w:r>
        <w:rPr>
          <w:rStyle w:val="Kommentarzeichen"/>
        </w:rPr>
        <w:annotationRef/>
      </w:r>
      <w:r>
        <w:t>Write comment why there is high number</w:t>
      </w:r>
    </w:p>
  </w:comment>
  <w:comment w:id="3" w:author="uSer" w:date="2023-01-25T10:47:00Z" w:initials="u">
    <w:p w14:paraId="5DF03A31" w14:textId="63F55FF6" w:rsidR="00CF28E1" w:rsidRDefault="00CF28E1">
      <w:pPr>
        <w:pStyle w:val="Kommentartext"/>
      </w:pPr>
      <w:r>
        <w:rPr>
          <w:rStyle w:val="Kommentarzeichen"/>
        </w:rPr>
        <w:annotationRef/>
      </w:r>
    </w:p>
  </w:comment>
  <w:comment w:id="4" w:author="Roshana Kandel" w:date="2023-01-30T14:19:00Z" w:initials="RK">
    <w:p w14:paraId="65B6B941" w14:textId="77777777" w:rsidR="00863823" w:rsidRDefault="00863823" w:rsidP="00591D94">
      <w:pPr>
        <w:pStyle w:val="Kommentartext"/>
      </w:pPr>
      <w:r>
        <w:rPr>
          <w:rStyle w:val="Kommentarzeichen"/>
        </w:rPr>
        <w:annotationRef/>
      </w:r>
      <w:r>
        <w:t>Project target is very low. Need to revise this target. As project has supported many health facility and services are provided from different point this need to be acknowledged.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E295C" w15:done="0"/>
  <w15:commentEx w15:paraId="5DF03A31" w15:paraIdParent="07AE295C" w15:done="0"/>
  <w15:commentEx w15:paraId="65B6B941" w15:paraIdParent="07AE29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19AD" w16cex:dateUtc="2023-01-23T08:50:00Z"/>
  <w16cex:commentExtensible w16cex:durableId="277B875F" w16cex:dateUtc="2023-01-25T05:02:00Z"/>
  <w16cex:commentExtensible w16cex:durableId="2782508B" w16cex:dateUtc="2023-01-30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E295C" w16cid:durableId="277919AD"/>
  <w16cid:commentId w16cid:paraId="5DF03A31" w16cid:durableId="277B875F"/>
  <w16cid:commentId w16cid:paraId="65B6B941" w16cid:durableId="278250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7FD2" w14:textId="77777777" w:rsidR="00C96C64" w:rsidRDefault="00C96C64" w:rsidP="00E659F4">
      <w:pPr>
        <w:spacing w:after="0" w:line="240" w:lineRule="auto"/>
      </w:pPr>
      <w:r>
        <w:separator/>
      </w:r>
    </w:p>
  </w:endnote>
  <w:endnote w:type="continuationSeparator" w:id="0">
    <w:p w14:paraId="12AECC5E" w14:textId="77777777" w:rsidR="00C96C64" w:rsidRDefault="00C96C64" w:rsidP="00E659F4">
      <w:pPr>
        <w:spacing w:after="0" w:line="240" w:lineRule="auto"/>
      </w:pPr>
      <w:r>
        <w:continuationSeparator/>
      </w:r>
    </w:p>
  </w:endnote>
  <w:endnote w:type="continuationNotice" w:id="1">
    <w:p w14:paraId="595F1EFF" w14:textId="77777777" w:rsidR="00C96C64" w:rsidRDefault="00C96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ource Sans Pro" w:hAnsi="Source Sans Pro"/>
        <w:color w:val="A6A6A6" w:themeColor="background1" w:themeShade="A6"/>
      </w:rPr>
      <w:id w:val="-1012147205"/>
      <w:docPartObj>
        <w:docPartGallery w:val="Page Numbers (Bottom of Page)"/>
        <w:docPartUnique/>
      </w:docPartObj>
    </w:sdtPr>
    <w:sdtContent>
      <w:sdt>
        <w:sdtPr>
          <w:rPr>
            <w:rFonts w:ascii="Source Sans Pro" w:hAnsi="Source Sans Pro"/>
            <w:color w:val="A6A6A6" w:themeColor="background1" w:themeShade="A6"/>
          </w:rPr>
          <w:id w:val="-1877229091"/>
          <w:docPartObj>
            <w:docPartGallery w:val="Page Numbers (Top of Page)"/>
            <w:docPartUnique/>
          </w:docPartObj>
        </w:sdtPr>
        <w:sdtContent>
          <w:p w14:paraId="43F4AE28" w14:textId="77777777" w:rsidR="00887DFA" w:rsidRPr="002E4819" w:rsidRDefault="00887DFA" w:rsidP="002E4819">
            <w:pPr>
              <w:pStyle w:val="Fuzeile"/>
              <w:jc w:val="center"/>
              <w:rPr>
                <w:rFonts w:ascii="Source Sans Pro" w:hAnsi="Source Sans Pro"/>
                <w:color w:val="A6A6A6" w:themeColor="background1" w:themeShade="A6"/>
              </w:rPr>
            </w:pP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PAGE </w:instrText>
            </w:r>
            <w:r w:rsidRPr="002E4819">
              <w:rPr>
                <w:rFonts w:ascii="Source Sans Pro" w:hAnsi="Source Sans Pro"/>
                <w:bCs/>
                <w:color w:val="A6A6A6" w:themeColor="background1" w:themeShade="A6"/>
              </w:rPr>
              <w:fldChar w:fldCharType="separate"/>
            </w:r>
            <w:r w:rsidR="00D93E43">
              <w:rPr>
                <w:rFonts w:ascii="Source Sans Pro" w:hAnsi="Source Sans Pro"/>
                <w:bCs/>
                <w:noProof/>
                <w:color w:val="A6A6A6" w:themeColor="background1" w:themeShade="A6"/>
              </w:rPr>
              <w:t>1</w:t>
            </w:r>
            <w:r w:rsidRPr="002E4819">
              <w:rPr>
                <w:rFonts w:ascii="Source Sans Pro" w:hAnsi="Source Sans Pro"/>
                <w:bCs/>
                <w:color w:val="A6A6A6" w:themeColor="background1" w:themeShade="A6"/>
              </w:rPr>
              <w:fldChar w:fldCharType="end"/>
            </w:r>
            <w:r>
              <w:rPr>
                <w:rFonts w:ascii="Source Sans Pro" w:hAnsi="Source Sans Pro"/>
                <w:color w:val="A6A6A6" w:themeColor="background1" w:themeShade="A6"/>
              </w:rPr>
              <w:t>/</w:t>
            </w: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NUMPAGES  </w:instrText>
            </w:r>
            <w:r w:rsidRPr="002E4819">
              <w:rPr>
                <w:rFonts w:ascii="Source Sans Pro" w:hAnsi="Source Sans Pro"/>
                <w:bCs/>
                <w:color w:val="A6A6A6" w:themeColor="background1" w:themeShade="A6"/>
              </w:rPr>
              <w:fldChar w:fldCharType="separate"/>
            </w:r>
            <w:r w:rsidR="00D93E43">
              <w:rPr>
                <w:rFonts w:ascii="Source Sans Pro" w:hAnsi="Source Sans Pro"/>
                <w:bCs/>
                <w:noProof/>
                <w:color w:val="A6A6A6" w:themeColor="background1" w:themeShade="A6"/>
              </w:rPr>
              <w:t>6</w:t>
            </w:r>
            <w:r w:rsidRPr="002E4819">
              <w:rPr>
                <w:rFonts w:ascii="Source Sans Pro" w:hAnsi="Source Sans Pro"/>
                <w:bCs/>
                <w:color w:val="A6A6A6" w:themeColor="background1" w:themeShade="A6"/>
              </w:rPr>
              <w:fldChar w:fldCharType="end"/>
            </w:r>
          </w:p>
        </w:sdtContent>
      </w:sdt>
    </w:sdtContent>
  </w:sdt>
  <w:p w14:paraId="1CCA163D" w14:textId="77777777" w:rsidR="00887DFA" w:rsidRDefault="00887D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7B8D" w14:textId="77777777" w:rsidR="00C96C64" w:rsidRDefault="00C96C64" w:rsidP="00E659F4">
      <w:pPr>
        <w:spacing w:after="0" w:line="240" w:lineRule="auto"/>
      </w:pPr>
      <w:r>
        <w:separator/>
      </w:r>
    </w:p>
  </w:footnote>
  <w:footnote w:type="continuationSeparator" w:id="0">
    <w:p w14:paraId="1686F434" w14:textId="77777777" w:rsidR="00C96C64" w:rsidRDefault="00C96C64" w:rsidP="00E659F4">
      <w:pPr>
        <w:spacing w:after="0" w:line="240" w:lineRule="auto"/>
      </w:pPr>
      <w:r>
        <w:continuationSeparator/>
      </w:r>
    </w:p>
  </w:footnote>
  <w:footnote w:type="continuationNotice" w:id="1">
    <w:p w14:paraId="5C67EE2E" w14:textId="77777777" w:rsidR="00C96C64" w:rsidRDefault="00C96C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6FEB"/>
    <w:multiLevelType w:val="hybridMultilevel"/>
    <w:tmpl w:val="B1F2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A1256"/>
    <w:multiLevelType w:val="hybridMultilevel"/>
    <w:tmpl w:val="24B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4A8D"/>
    <w:multiLevelType w:val="multilevel"/>
    <w:tmpl w:val="20BC11E0"/>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B251DB"/>
    <w:multiLevelType w:val="hybridMultilevel"/>
    <w:tmpl w:val="237EECA4"/>
    <w:lvl w:ilvl="0" w:tplc="0EF661A8">
      <w:start w:val="3"/>
      <w:numFmt w:val="decimal"/>
      <w:lvlText w:val="%1."/>
      <w:lvlJc w:val="left"/>
      <w:pPr>
        <w:ind w:left="1986" w:hanging="568"/>
        <w:jc w:val="right"/>
      </w:pPr>
      <w:rPr>
        <w:rFonts w:ascii="Calibri" w:eastAsia="Calibri" w:hAnsi="Calibri" w:hint="default"/>
        <w:b/>
        <w:bCs/>
        <w:i/>
        <w:w w:val="99"/>
        <w:sz w:val="22"/>
        <w:szCs w:val="22"/>
      </w:rPr>
    </w:lvl>
    <w:lvl w:ilvl="1" w:tplc="EF7628BC">
      <w:start w:val="1"/>
      <w:numFmt w:val="bullet"/>
      <w:lvlText w:val="•"/>
      <w:lvlJc w:val="left"/>
      <w:pPr>
        <w:ind w:left="2978" w:hanging="568"/>
      </w:pPr>
      <w:rPr>
        <w:rFonts w:hint="default"/>
      </w:rPr>
    </w:lvl>
    <w:lvl w:ilvl="2" w:tplc="32DEDBB6">
      <w:start w:val="1"/>
      <w:numFmt w:val="bullet"/>
      <w:lvlText w:val="•"/>
      <w:lvlJc w:val="left"/>
      <w:pPr>
        <w:ind w:left="3970" w:hanging="568"/>
      </w:pPr>
      <w:rPr>
        <w:rFonts w:hint="default"/>
      </w:rPr>
    </w:lvl>
    <w:lvl w:ilvl="3" w:tplc="6E7AB7C4">
      <w:start w:val="1"/>
      <w:numFmt w:val="bullet"/>
      <w:lvlText w:val="•"/>
      <w:lvlJc w:val="left"/>
      <w:pPr>
        <w:ind w:left="4962" w:hanging="568"/>
      </w:pPr>
      <w:rPr>
        <w:rFonts w:hint="default"/>
      </w:rPr>
    </w:lvl>
    <w:lvl w:ilvl="4" w:tplc="76284B8E">
      <w:start w:val="1"/>
      <w:numFmt w:val="bullet"/>
      <w:lvlText w:val="•"/>
      <w:lvlJc w:val="left"/>
      <w:pPr>
        <w:ind w:left="5954" w:hanging="568"/>
      </w:pPr>
      <w:rPr>
        <w:rFonts w:hint="default"/>
      </w:rPr>
    </w:lvl>
    <w:lvl w:ilvl="5" w:tplc="EF0ADF48">
      <w:start w:val="1"/>
      <w:numFmt w:val="bullet"/>
      <w:lvlText w:val="•"/>
      <w:lvlJc w:val="left"/>
      <w:pPr>
        <w:ind w:left="6946" w:hanging="568"/>
      </w:pPr>
      <w:rPr>
        <w:rFonts w:hint="default"/>
      </w:rPr>
    </w:lvl>
    <w:lvl w:ilvl="6" w:tplc="766818DE">
      <w:start w:val="1"/>
      <w:numFmt w:val="bullet"/>
      <w:lvlText w:val="•"/>
      <w:lvlJc w:val="left"/>
      <w:pPr>
        <w:ind w:left="7938" w:hanging="568"/>
      </w:pPr>
      <w:rPr>
        <w:rFonts w:hint="default"/>
      </w:rPr>
    </w:lvl>
    <w:lvl w:ilvl="7" w:tplc="3FE81CDC">
      <w:start w:val="1"/>
      <w:numFmt w:val="bullet"/>
      <w:lvlText w:val="•"/>
      <w:lvlJc w:val="left"/>
      <w:pPr>
        <w:ind w:left="8930" w:hanging="568"/>
      </w:pPr>
      <w:rPr>
        <w:rFonts w:hint="default"/>
      </w:rPr>
    </w:lvl>
    <w:lvl w:ilvl="8" w:tplc="6BF40572">
      <w:start w:val="1"/>
      <w:numFmt w:val="bullet"/>
      <w:lvlText w:val="•"/>
      <w:lvlJc w:val="left"/>
      <w:pPr>
        <w:ind w:left="9922" w:hanging="568"/>
      </w:pPr>
      <w:rPr>
        <w:rFonts w:hint="default"/>
      </w:rPr>
    </w:lvl>
  </w:abstractNum>
  <w:abstractNum w:abstractNumId="4" w15:restartNumberingAfterBreak="0">
    <w:nsid w:val="094F4733"/>
    <w:multiLevelType w:val="hybridMultilevel"/>
    <w:tmpl w:val="5AB08202"/>
    <w:lvl w:ilvl="0" w:tplc="0407000F">
      <w:start w:val="2"/>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706C52"/>
    <w:multiLevelType w:val="multilevel"/>
    <w:tmpl w:val="9AFAF3AE"/>
    <w:lvl w:ilvl="0">
      <w:start w:val="2"/>
      <w:numFmt w:val="decimal"/>
      <w:lvlText w:val="%1"/>
      <w:lvlJc w:val="left"/>
      <w:pPr>
        <w:ind w:left="420" w:hanging="283"/>
      </w:pPr>
      <w:rPr>
        <w:rFonts w:hint="default"/>
      </w:rPr>
    </w:lvl>
    <w:lvl w:ilvl="1">
      <w:start w:val="1"/>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1910" w:hanging="710"/>
      </w:pPr>
      <w:rPr>
        <w:rFonts w:hint="default"/>
      </w:rPr>
    </w:lvl>
    <w:lvl w:ilvl="4">
      <w:start w:val="1"/>
      <w:numFmt w:val="bullet"/>
      <w:lvlText w:val="•"/>
      <w:lvlJc w:val="left"/>
      <w:pPr>
        <w:ind w:left="2972" w:hanging="710"/>
      </w:pPr>
      <w:rPr>
        <w:rFonts w:hint="default"/>
      </w:rPr>
    </w:lvl>
    <w:lvl w:ilvl="5">
      <w:start w:val="1"/>
      <w:numFmt w:val="bullet"/>
      <w:lvlText w:val="•"/>
      <w:lvlJc w:val="left"/>
      <w:pPr>
        <w:ind w:left="4034" w:hanging="710"/>
      </w:pPr>
      <w:rPr>
        <w:rFonts w:hint="default"/>
      </w:rPr>
    </w:lvl>
    <w:lvl w:ilvl="6">
      <w:start w:val="1"/>
      <w:numFmt w:val="bullet"/>
      <w:lvlText w:val="•"/>
      <w:lvlJc w:val="left"/>
      <w:pPr>
        <w:ind w:left="5097" w:hanging="710"/>
      </w:pPr>
      <w:rPr>
        <w:rFonts w:hint="default"/>
      </w:rPr>
    </w:lvl>
    <w:lvl w:ilvl="7">
      <w:start w:val="1"/>
      <w:numFmt w:val="bullet"/>
      <w:lvlText w:val="•"/>
      <w:lvlJc w:val="left"/>
      <w:pPr>
        <w:ind w:left="6159" w:hanging="710"/>
      </w:pPr>
      <w:rPr>
        <w:rFonts w:hint="default"/>
      </w:rPr>
    </w:lvl>
    <w:lvl w:ilvl="8">
      <w:start w:val="1"/>
      <w:numFmt w:val="bullet"/>
      <w:lvlText w:val="•"/>
      <w:lvlJc w:val="left"/>
      <w:pPr>
        <w:ind w:left="7221" w:hanging="710"/>
      </w:pPr>
      <w:rPr>
        <w:rFonts w:hint="default"/>
      </w:rPr>
    </w:lvl>
  </w:abstractNum>
  <w:abstractNum w:abstractNumId="6" w15:restartNumberingAfterBreak="0">
    <w:nsid w:val="1327044B"/>
    <w:multiLevelType w:val="multilevel"/>
    <w:tmpl w:val="B93493E2"/>
    <w:lvl w:ilvl="0">
      <w:start w:val="2"/>
      <w:numFmt w:val="decimal"/>
      <w:lvlText w:val="%1"/>
      <w:lvlJc w:val="left"/>
      <w:pPr>
        <w:ind w:left="420" w:hanging="283"/>
      </w:pPr>
      <w:rPr>
        <w:rFonts w:hint="default"/>
      </w:rPr>
    </w:lvl>
    <w:lvl w:ilvl="1">
      <w:start w:val="3"/>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abstractNum w:abstractNumId="7" w15:restartNumberingAfterBreak="0">
    <w:nsid w:val="18FD5DDC"/>
    <w:multiLevelType w:val="hybridMultilevel"/>
    <w:tmpl w:val="14A8C93E"/>
    <w:lvl w:ilvl="0" w:tplc="DA6C042A">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C343D0"/>
    <w:multiLevelType w:val="hybridMultilevel"/>
    <w:tmpl w:val="A786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4590C"/>
    <w:multiLevelType w:val="multilevel"/>
    <w:tmpl w:val="D2FED8B0"/>
    <w:lvl w:ilvl="0">
      <w:start w:val="1"/>
      <w:numFmt w:val="decimal"/>
      <w:lvlText w:val="%1"/>
      <w:lvlJc w:val="left"/>
      <w:pPr>
        <w:ind w:left="699" w:hanging="561"/>
      </w:pPr>
      <w:rPr>
        <w:rFonts w:hint="default"/>
      </w:rPr>
    </w:lvl>
    <w:lvl w:ilvl="1">
      <w:start w:val="1"/>
      <w:numFmt w:val="decimal"/>
      <w:lvlText w:val="%1.%2"/>
      <w:lvlJc w:val="left"/>
      <w:pPr>
        <w:ind w:left="699" w:hanging="561"/>
      </w:pPr>
      <w:rPr>
        <w:rFonts w:hint="default"/>
      </w:rPr>
    </w:lvl>
    <w:lvl w:ilvl="2">
      <w:start w:val="4"/>
      <w:numFmt w:val="decimal"/>
      <w:lvlText w:val="%1.%2.%3."/>
      <w:lvlJc w:val="left"/>
      <w:pPr>
        <w:ind w:left="699" w:hanging="561"/>
      </w:pPr>
      <w:rPr>
        <w:rFonts w:ascii="Calibri" w:eastAsia="Calibri" w:hAnsi="Calibri" w:hint="default"/>
        <w:b/>
        <w:bCs/>
        <w:w w:val="99"/>
        <w:sz w:val="22"/>
        <w:szCs w:val="22"/>
      </w:rPr>
    </w:lvl>
    <w:lvl w:ilvl="3">
      <w:start w:val="1"/>
      <w:numFmt w:val="bullet"/>
      <w:lvlText w:val="•"/>
      <w:lvlJc w:val="left"/>
      <w:pPr>
        <w:ind w:left="3293" w:hanging="561"/>
      </w:pPr>
      <w:rPr>
        <w:rFonts w:hint="default"/>
      </w:rPr>
    </w:lvl>
    <w:lvl w:ilvl="4">
      <w:start w:val="1"/>
      <w:numFmt w:val="bullet"/>
      <w:lvlText w:val="•"/>
      <w:lvlJc w:val="left"/>
      <w:pPr>
        <w:ind w:left="4158" w:hanging="561"/>
      </w:pPr>
      <w:rPr>
        <w:rFonts w:hint="default"/>
      </w:rPr>
    </w:lvl>
    <w:lvl w:ilvl="5">
      <w:start w:val="1"/>
      <w:numFmt w:val="bullet"/>
      <w:lvlText w:val="•"/>
      <w:lvlJc w:val="left"/>
      <w:pPr>
        <w:ind w:left="5022" w:hanging="561"/>
      </w:pPr>
      <w:rPr>
        <w:rFonts w:hint="default"/>
      </w:rPr>
    </w:lvl>
    <w:lvl w:ilvl="6">
      <w:start w:val="1"/>
      <w:numFmt w:val="bullet"/>
      <w:lvlText w:val="•"/>
      <w:lvlJc w:val="left"/>
      <w:pPr>
        <w:ind w:left="5887" w:hanging="561"/>
      </w:pPr>
      <w:rPr>
        <w:rFonts w:hint="default"/>
      </w:rPr>
    </w:lvl>
    <w:lvl w:ilvl="7">
      <w:start w:val="1"/>
      <w:numFmt w:val="bullet"/>
      <w:lvlText w:val="•"/>
      <w:lvlJc w:val="left"/>
      <w:pPr>
        <w:ind w:left="6752" w:hanging="561"/>
      </w:pPr>
      <w:rPr>
        <w:rFonts w:hint="default"/>
      </w:rPr>
    </w:lvl>
    <w:lvl w:ilvl="8">
      <w:start w:val="1"/>
      <w:numFmt w:val="bullet"/>
      <w:lvlText w:val="•"/>
      <w:lvlJc w:val="left"/>
      <w:pPr>
        <w:ind w:left="7616" w:hanging="561"/>
      </w:pPr>
      <w:rPr>
        <w:rFonts w:hint="default"/>
      </w:rPr>
    </w:lvl>
  </w:abstractNum>
  <w:abstractNum w:abstractNumId="10" w15:restartNumberingAfterBreak="0">
    <w:nsid w:val="23B9293C"/>
    <w:multiLevelType w:val="hybridMultilevel"/>
    <w:tmpl w:val="A1EE9844"/>
    <w:lvl w:ilvl="0" w:tplc="2A240D68">
      <w:numFmt w:val="bullet"/>
      <w:lvlText w:val="-"/>
      <w:lvlJc w:val="left"/>
      <w:pPr>
        <w:ind w:left="720" w:hanging="360"/>
      </w:pPr>
      <w:rPr>
        <w:rFonts w:ascii="Calibri Light" w:eastAsia="Calibr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836373"/>
    <w:multiLevelType w:val="multilevel"/>
    <w:tmpl w:val="20BC11E0"/>
    <w:lvl w:ilvl="0">
      <w:start w:val="2"/>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200F2E"/>
    <w:multiLevelType w:val="hybridMultilevel"/>
    <w:tmpl w:val="9F1A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13032"/>
    <w:multiLevelType w:val="multilevel"/>
    <w:tmpl w:val="45E00D88"/>
    <w:lvl w:ilvl="0">
      <w:start w:val="3"/>
      <w:numFmt w:val="decimal"/>
      <w:lvlText w:val="%1"/>
      <w:lvlJc w:val="left"/>
      <w:pPr>
        <w:ind w:left="848" w:hanging="710"/>
      </w:pPr>
      <w:rPr>
        <w:rFonts w:hint="default"/>
      </w:rPr>
    </w:lvl>
    <w:lvl w:ilvl="1">
      <w:start w:val="1"/>
      <w:numFmt w:val="decimal"/>
      <w:lvlText w:val="%1.%2"/>
      <w:lvlJc w:val="left"/>
      <w:pPr>
        <w:ind w:left="848" w:hanging="710"/>
      </w:pPr>
      <w:rPr>
        <w:rFonts w:hint="default"/>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3397" w:hanging="710"/>
      </w:pPr>
      <w:rPr>
        <w:rFonts w:hint="default"/>
      </w:rPr>
    </w:lvl>
    <w:lvl w:ilvl="4">
      <w:start w:val="1"/>
      <w:numFmt w:val="bullet"/>
      <w:lvlText w:val="•"/>
      <w:lvlJc w:val="left"/>
      <w:pPr>
        <w:ind w:left="4247" w:hanging="710"/>
      </w:pPr>
      <w:rPr>
        <w:rFonts w:hint="default"/>
      </w:rPr>
    </w:lvl>
    <w:lvl w:ilvl="5">
      <w:start w:val="1"/>
      <w:numFmt w:val="bullet"/>
      <w:lvlText w:val="•"/>
      <w:lvlJc w:val="left"/>
      <w:pPr>
        <w:ind w:left="5097" w:hanging="710"/>
      </w:pPr>
      <w:rPr>
        <w:rFonts w:hint="default"/>
      </w:rPr>
    </w:lvl>
    <w:lvl w:ilvl="6">
      <w:start w:val="1"/>
      <w:numFmt w:val="bullet"/>
      <w:lvlText w:val="•"/>
      <w:lvlJc w:val="left"/>
      <w:pPr>
        <w:ind w:left="5947" w:hanging="710"/>
      </w:pPr>
      <w:rPr>
        <w:rFonts w:hint="default"/>
      </w:rPr>
    </w:lvl>
    <w:lvl w:ilvl="7">
      <w:start w:val="1"/>
      <w:numFmt w:val="bullet"/>
      <w:lvlText w:val="•"/>
      <w:lvlJc w:val="left"/>
      <w:pPr>
        <w:ind w:left="6796" w:hanging="710"/>
      </w:pPr>
      <w:rPr>
        <w:rFonts w:hint="default"/>
      </w:rPr>
    </w:lvl>
    <w:lvl w:ilvl="8">
      <w:start w:val="1"/>
      <w:numFmt w:val="bullet"/>
      <w:lvlText w:val="•"/>
      <w:lvlJc w:val="left"/>
      <w:pPr>
        <w:ind w:left="7646" w:hanging="710"/>
      </w:pPr>
      <w:rPr>
        <w:rFonts w:hint="default"/>
      </w:rPr>
    </w:lvl>
  </w:abstractNum>
  <w:abstractNum w:abstractNumId="14" w15:restartNumberingAfterBreak="0">
    <w:nsid w:val="304D2CA6"/>
    <w:multiLevelType w:val="hybridMultilevel"/>
    <w:tmpl w:val="223EEE7C"/>
    <w:lvl w:ilvl="0" w:tplc="5254B6A0">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580CEE"/>
    <w:multiLevelType w:val="multilevel"/>
    <w:tmpl w:val="92BA583C"/>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0D42439"/>
    <w:multiLevelType w:val="hybridMultilevel"/>
    <w:tmpl w:val="95C0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C74E5"/>
    <w:multiLevelType w:val="multilevel"/>
    <w:tmpl w:val="AFA60D52"/>
    <w:lvl w:ilvl="0">
      <w:start w:val="1"/>
      <w:numFmt w:val="decimal"/>
      <w:lvlText w:val="%1"/>
      <w:lvlJc w:val="left"/>
      <w:pPr>
        <w:ind w:left="420" w:hanging="283"/>
      </w:pPr>
      <w:rPr>
        <w:rFonts w:hint="default"/>
      </w:rPr>
    </w:lvl>
    <w:lvl w:ilvl="1">
      <w:start w:val="2"/>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abstractNum w:abstractNumId="18" w15:restartNumberingAfterBreak="0">
    <w:nsid w:val="57D41594"/>
    <w:multiLevelType w:val="hybridMultilevel"/>
    <w:tmpl w:val="E0A0130A"/>
    <w:lvl w:ilvl="0" w:tplc="5254B6A0">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E755E8"/>
    <w:multiLevelType w:val="multilevel"/>
    <w:tmpl w:val="FCFE40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AB46335"/>
    <w:multiLevelType w:val="hybridMultilevel"/>
    <w:tmpl w:val="52F88D32"/>
    <w:lvl w:ilvl="0" w:tplc="5254B6A0">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152751"/>
    <w:multiLevelType w:val="multilevel"/>
    <w:tmpl w:val="0750FC2E"/>
    <w:lvl w:ilvl="0">
      <w:start w:val="1"/>
      <w:numFmt w:val="decimal"/>
      <w:lvlText w:val="%1"/>
      <w:lvlJc w:val="left"/>
      <w:pPr>
        <w:ind w:left="640" w:hanging="502"/>
      </w:pPr>
      <w:rPr>
        <w:rFonts w:hint="default"/>
      </w:rPr>
    </w:lvl>
    <w:lvl w:ilvl="1">
      <w:start w:val="1"/>
      <w:numFmt w:val="decimal"/>
      <w:lvlText w:val="%1.%2"/>
      <w:lvlJc w:val="left"/>
      <w:pPr>
        <w:ind w:left="640" w:hanging="502"/>
      </w:pPr>
      <w:rPr>
        <w:rFonts w:hint="default"/>
      </w:rPr>
    </w:lvl>
    <w:lvl w:ilvl="2">
      <w:start w:val="6"/>
      <w:numFmt w:val="decimal"/>
      <w:lvlText w:val="%1.%2.%3"/>
      <w:lvlJc w:val="left"/>
      <w:pPr>
        <w:ind w:left="640" w:hanging="502"/>
      </w:pPr>
      <w:rPr>
        <w:rFonts w:ascii="Calibri" w:eastAsia="Calibri" w:hAnsi="Calibri" w:hint="default"/>
        <w:b/>
        <w:bCs/>
        <w:w w:val="99"/>
        <w:sz w:val="22"/>
        <w:szCs w:val="22"/>
      </w:rPr>
    </w:lvl>
    <w:lvl w:ilvl="3">
      <w:start w:val="1"/>
      <w:numFmt w:val="bullet"/>
      <w:lvlText w:val="•"/>
      <w:lvlJc w:val="left"/>
      <w:pPr>
        <w:ind w:left="3252" w:hanging="502"/>
      </w:pPr>
      <w:rPr>
        <w:rFonts w:hint="default"/>
      </w:rPr>
    </w:lvl>
    <w:lvl w:ilvl="4">
      <w:start w:val="1"/>
      <w:numFmt w:val="bullet"/>
      <w:lvlText w:val="•"/>
      <w:lvlJc w:val="left"/>
      <w:pPr>
        <w:ind w:left="4122" w:hanging="502"/>
      </w:pPr>
      <w:rPr>
        <w:rFonts w:hint="default"/>
      </w:rPr>
    </w:lvl>
    <w:lvl w:ilvl="5">
      <w:start w:val="1"/>
      <w:numFmt w:val="bullet"/>
      <w:lvlText w:val="•"/>
      <w:lvlJc w:val="left"/>
      <w:pPr>
        <w:ind w:left="4993" w:hanging="502"/>
      </w:pPr>
      <w:rPr>
        <w:rFonts w:hint="default"/>
      </w:rPr>
    </w:lvl>
    <w:lvl w:ilvl="6">
      <w:start w:val="1"/>
      <w:numFmt w:val="bullet"/>
      <w:lvlText w:val="•"/>
      <w:lvlJc w:val="left"/>
      <w:pPr>
        <w:ind w:left="5864" w:hanging="502"/>
      </w:pPr>
      <w:rPr>
        <w:rFonts w:hint="default"/>
      </w:rPr>
    </w:lvl>
    <w:lvl w:ilvl="7">
      <w:start w:val="1"/>
      <w:numFmt w:val="bullet"/>
      <w:lvlText w:val="•"/>
      <w:lvlJc w:val="left"/>
      <w:pPr>
        <w:ind w:left="6734" w:hanging="502"/>
      </w:pPr>
      <w:rPr>
        <w:rFonts w:hint="default"/>
      </w:rPr>
    </w:lvl>
    <w:lvl w:ilvl="8">
      <w:start w:val="1"/>
      <w:numFmt w:val="bullet"/>
      <w:lvlText w:val="•"/>
      <w:lvlJc w:val="left"/>
      <w:pPr>
        <w:ind w:left="7605" w:hanging="502"/>
      </w:pPr>
      <w:rPr>
        <w:rFonts w:hint="default"/>
      </w:rPr>
    </w:lvl>
  </w:abstractNum>
  <w:abstractNum w:abstractNumId="22" w15:restartNumberingAfterBreak="0">
    <w:nsid w:val="63017B67"/>
    <w:multiLevelType w:val="multilevel"/>
    <w:tmpl w:val="FA1EF85C"/>
    <w:lvl w:ilvl="0">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3E6529"/>
    <w:multiLevelType w:val="hybridMultilevel"/>
    <w:tmpl w:val="0D94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43651"/>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25" w15:restartNumberingAfterBreak="0">
    <w:nsid w:val="6856744D"/>
    <w:multiLevelType w:val="multilevel"/>
    <w:tmpl w:val="BE30CC8C"/>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8C21EC9"/>
    <w:multiLevelType w:val="multilevel"/>
    <w:tmpl w:val="20BC11E0"/>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137435"/>
    <w:multiLevelType w:val="multilevel"/>
    <w:tmpl w:val="AC7A61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4B4026"/>
    <w:multiLevelType w:val="multilevel"/>
    <w:tmpl w:val="20BC11E0"/>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F10C17"/>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30" w15:restartNumberingAfterBreak="0">
    <w:nsid w:val="79DB273F"/>
    <w:multiLevelType w:val="hybridMultilevel"/>
    <w:tmpl w:val="A87C3816"/>
    <w:lvl w:ilvl="0" w:tplc="DA6C042A">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E91221"/>
    <w:multiLevelType w:val="hybridMultilevel"/>
    <w:tmpl w:val="15246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F409F"/>
    <w:multiLevelType w:val="multilevel"/>
    <w:tmpl w:val="78EA0CD4"/>
    <w:lvl w:ilvl="0">
      <w:start w:val="2"/>
      <w:numFmt w:val="decimal"/>
      <w:lvlText w:val="%1"/>
      <w:lvlJc w:val="left"/>
      <w:pPr>
        <w:ind w:left="420" w:hanging="283"/>
      </w:pPr>
      <w:rPr>
        <w:rFonts w:hint="default"/>
      </w:rPr>
    </w:lvl>
    <w:lvl w:ilvl="1">
      <w:start w:val="3"/>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Verdana" w:eastAsia="Calibri" w:hAnsi="Verdana"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num w:numId="1" w16cid:durableId="1611401318">
    <w:abstractNumId w:val="22"/>
  </w:num>
  <w:num w:numId="2" w16cid:durableId="1263756308">
    <w:abstractNumId w:val="10"/>
  </w:num>
  <w:num w:numId="3" w16cid:durableId="1870020236">
    <w:abstractNumId w:val="19"/>
  </w:num>
  <w:num w:numId="4" w16cid:durableId="748115330">
    <w:abstractNumId w:val="4"/>
  </w:num>
  <w:num w:numId="5" w16cid:durableId="1853689820">
    <w:abstractNumId w:val="29"/>
  </w:num>
  <w:num w:numId="6" w16cid:durableId="1990864633">
    <w:abstractNumId w:val="24"/>
  </w:num>
  <w:num w:numId="7" w16cid:durableId="709300384">
    <w:abstractNumId w:val="9"/>
  </w:num>
  <w:num w:numId="8" w16cid:durableId="128745445">
    <w:abstractNumId w:val="21"/>
  </w:num>
  <w:num w:numId="9" w16cid:durableId="695814025">
    <w:abstractNumId w:val="17"/>
  </w:num>
  <w:num w:numId="10" w16cid:durableId="1564556733">
    <w:abstractNumId w:val="25"/>
  </w:num>
  <w:num w:numId="11" w16cid:durableId="587036469">
    <w:abstractNumId w:val="15"/>
  </w:num>
  <w:num w:numId="12" w16cid:durableId="214394027">
    <w:abstractNumId w:val="5"/>
  </w:num>
  <w:num w:numId="13" w16cid:durableId="1663924530">
    <w:abstractNumId w:val="3"/>
  </w:num>
  <w:num w:numId="14" w16cid:durableId="929852059">
    <w:abstractNumId w:val="11"/>
  </w:num>
  <w:num w:numId="15" w16cid:durableId="1256280732">
    <w:abstractNumId w:val="30"/>
  </w:num>
  <w:num w:numId="16" w16cid:durableId="1413088040">
    <w:abstractNumId w:val="7"/>
  </w:num>
  <w:num w:numId="17" w16cid:durableId="684285633">
    <w:abstractNumId w:val="32"/>
  </w:num>
  <w:num w:numId="18" w16cid:durableId="1683119809">
    <w:abstractNumId w:val="14"/>
  </w:num>
  <w:num w:numId="19" w16cid:durableId="1418014284">
    <w:abstractNumId w:val="20"/>
  </w:num>
  <w:num w:numId="20" w16cid:durableId="47188425">
    <w:abstractNumId w:val="6"/>
  </w:num>
  <w:num w:numId="21" w16cid:durableId="106656124">
    <w:abstractNumId w:val="18"/>
  </w:num>
  <w:num w:numId="22" w16cid:durableId="218052642">
    <w:abstractNumId w:val="28"/>
  </w:num>
  <w:num w:numId="23" w16cid:durableId="215358318">
    <w:abstractNumId w:val="26"/>
  </w:num>
  <w:num w:numId="24" w16cid:durableId="459035710">
    <w:abstractNumId w:val="13"/>
  </w:num>
  <w:num w:numId="25" w16cid:durableId="646789265">
    <w:abstractNumId w:val="27"/>
  </w:num>
  <w:num w:numId="26" w16cid:durableId="1499880871">
    <w:abstractNumId w:val="2"/>
  </w:num>
  <w:num w:numId="27" w16cid:durableId="421292919">
    <w:abstractNumId w:val="0"/>
  </w:num>
  <w:num w:numId="28" w16cid:durableId="1213229828">
    <w:abstractNumId w:val="31"/>
  </w:num>
  <w:num w:numId="29" w16cid:durableId="2090152132">
    <w:abstractNumId w:val="12"/>
  </w:num>
  <w:num w:numId="30" w16cid:durableId="866984455">
    <w:abstractNumId w:val="23"/>
  </w:num>
  <w:num w:numId="31" w16cid:durableId="1670047">
    <w:abstractNumId w:val="16"/>
  </w:num>
  <w:num w:numId="32" w16cid:durableId="1381127737">
    <w:abstractNumId w:val="8"/>
  </w:num>
  <w:num w:numId="33" w16cid:durableId="1552306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hana Kandel">
    <w15:presenceInfo w15:providerId="AD" w15:userId="S::roshana.kandel@cbm-global.org::bed68700-78ee-4b4f-9884-e4f3f29e34ec"/>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F4"/>
    <w:rsid w:val="00001FAD"/>
    <w:rsid w:val="000049D1"/>
    <w:rsid w:val="00006646"/>
    <w:rsid w:val="00010617"/>
    <w:rsid w:val="00011955"/>
    <w:rsid w:val="00012C28"/>
    <w:rsid w:val="0002055B"/>
    <w:rsid w:val="00020F3D"/>
    <w:rsid w:val="0002226F"/>
    <w:rsid w:val="00025E2E"/>
    <w:rsid w:val="0002632A"/>
    <w:rsid w:val="0002795A"/>
    <w:rsid w:val="00030CEB"/>
    <w:rsid w:val="00031144"/>
    <w:rsid w:val="00032314"/>
    <w:rsid w:val="00032F13"/>
    <w:rsid w:val="000362F6"/>
    <w:rsid w:val="00036422"/>
    <w:rsid w:val="00042ABF"/>
    <w:rsid w:val="00042C8A"/>
    <w:rsid w:val="00044DAB"/>
    <w:rsid w:val="00051D9E"/>
    <w:rsid w:val="0005354B"/>
    <w:rsid w:val="00053AD7"/>
    <w:rsid w:val="000547E3"/>
    <w:rsid w:val="00061B2C"/>
    <w:rsid w:val="00062D7D"/>
    <w:rsid w:val="00063DAF"/>
    <w:rsid w:val="000705A2"/>
    <w:rsid w:val="0007423F"/>
    <w:rsid w:val="0007580F"/>
    <w:rsid w:val="0008137A"/>
    <w:rsid w:val="00082C39"/>
    <w:rsid w:val="00086953"/>
    <w:rsid w:val="0008797F"/>
    <w:rsid w:val="00092D62"/>
    <w:rsid w:val="00094790"/>
    <w:rsid w:val="0009753E"/>
    <w:rsid w:val="000A12A2"/>
    <w:rsid w:val="000A2A65"/>
    <w:rsid w:val="000A2E2D"/>
    <w:rsid w:val="000A3C33"/>
    <w:rsid w:val="000A49B7"/>
    <w:rsid w:val="000B2CF6"/>
    <w:rsid w:val="000B5440"/>
    <w:rsid w:val="000B550B"/>
    <w:rsid w:val="000B74F7"/>
    <w:rsid w:val="000C13DA"/>
    <w:rsid w:val="000C19CD"/>
    <w:rsid w:val="000C236B"/>
    <w:rsid w:val="000C5320"/>
    <w:rsid w:val="000C641E"/>
    <w:rsid w:val="000E010D"/>
    <w:rsid w:val="000E3BB2"/>
    <w:rsid w:val="000E6639"/>
    <w:rsid w:val="000E7CB0"/>
    <w:rsid w:val="000F147A"/>
    <w:rsid w:val="000F1CFA"/>
    <w:rsid w:val="000F34CF"/>
    <w:rsid w:val="000F49E0"/>
    <w:rsid w:val="000F4A80"/>
    <w:rsid w:val="000F7AF8"/>
    <w:rsid w:val="00101627"/>
    <w:rsid w:val="00102518"/>
    <w:rsid w:val="00102EF5"/>
    <w:rsid w:val="00105B23"/>
    <w:rsid w:val="00111B3D"/>
    <w:rsid w:val="00115CFC"/>
    <w:rsid w:val="0012228E"/>
    <w:rsid w:val="00122A0A"/>
    <w:rsid w:val="00123A4A"/>
    <w:rsid w:val="00125FE0"/>
    <w:rsid w:val="0013102E"/>
    <w:rsid w:val="00133D2F"/>
    <w:rsid w:val="00136E5C"/>
    <w:rsid w:val="0014112B"/>
    <w:rsid w:val="00145291"/>
    <w:rsid w:val="00153E1F"/>
    <w:rsid w:val="0016141E"/>
    <w:rsid w:val="0016216C"/>
    <w:rsid w:val="00162667"/>
    <w:rsid w:val="001631E1"/>
    <w:rsid w:val="00164C2C"/>
    <w:rsid w:val="001660D7"/>
    <w:rsid w:val="00166AA2"/>
    <w:rsid w:val="00170F32"/>
    <w:rsid w:val="0018259C"/>
    <w:rsid w:val="00183FF1"/>
    <w:rsid w:val="00184943"/>
    <w:rsid w:val="00185515"/>
    <w:rsid w:val="001904D9"/>
    <w:rsid w:val="00190A45"/>
    <w:rsid w:val="00190BC1"/>
    <w:rsid w:val="001911DA"/>
    <w:rsid w:val="001929B4"/>
    <w:rsid w:val="001935D0"/>
    <w:rsid w:val="001A3DB4"/>
    <w:rsid w:val="001A5311"/>
    <w:rsid w:val="001A5763"/>
    <w:rsid w:val="001A5E1D"/>
    <w:rsid w:val="001A5F26"/>
    <w:rsid w:val="001A6744"/>
    <w:rsid w:val="001B0A81"/>
    <w:rsid w:val="001B1C07"/>
    <w:rsid w:val="001B372A"/>
    <w:rsid w:val="001B3740"/>
    <w:rsid w:val="001B419E"/>
    <w:rsid w:val="001B49D5"/>
    <w:rsid w:val="001B7BD0"/>
    <w:rsid w:val="001B7E9A"/>
    <w:rsid w:val="001B7F1C"/>
    <w:rsid w:val="001B7FBF"/>
    <w:rsid w:val="001C1064"/>
    <w:rsid w:val="001C3910"/>
    <w:rsid w:val="001C4047"/>
    <w:rsid w:val="001C7C0D"/>
    <w:rsid w:val="001D0BDD"/>
    <w:rsid w:val="001D34A4"/>
    <w:rsid w:val="001D4B84"/>
    <w:rsid w:val="001D7342"/>
    <w:rsid w:val="001E00F4"/>
    <w:rsid w:val="001F4AF9"/>
    <w:rsid w:val="002033D2"/>
    <w:rsid w:val="00203E05"/>
    <w:rsid w:val="00206F63"/>
    <w:rsid w:val="00207122"/>
    <w:rsid w:val="00214A9A"/>
    <w:rsid w:val="00220E92"/>
    <w:rsid w:val="002222B1"/>
    <w:rsid w:val="0022292D"/>
    <w:rsid w:val="002305A0"/>
    <w:rsid w:val="0023066A"/>
    <w:rsid w:val="002346F7"/>
    <w:rsid w:val="00234C50"/>
    <w:rsid w:val="00236350"/>
    <w:rsid w:val="00240DCE"/>
    <w:rsid w:val="002448E4"/>
    <w:rsid w:val="0026350F"/>
    <w:rsid w:val="00267A3F"/>
    <w:rsid w:val="0027037C"/>
    <w:rsid w:val="00275029"/>
    <w:rsid w:val="0027556F"/>
    <w:rsid w:val="00280832"/>
    <w:rsid w:val="00281E27"/>
    <w:rsid w:val="00282F6A"/>
    <w:rsid w:val="00283CF6"/>
    <w:rsid w:val="0029399B"/>
    <w:rsid w:val="00293E31"/>
    <w:rsid w:val="002949FA"/>
    <w:rsid w:val="00296E36"/>
    <w:rsid w:val="00297472"/>
    <w:rsid w:val="002A1166"/>
    <w:rsid w:val="002A129F"/>
    <w:rsid w:val="002B03CC"/>
    <w:rsid w:val="002B2FED"/>
    <w:rsid w:val="002B6B35"/>
    <w:rsid w:val="002C5544"/>
    <w:rsid w:val="002C7FA4"/>
    <w:rsid w:val="002D1B34"/>
    <w:rsid w:val="002D3A9F"/>
    <w:rsid w:val="002D43AD"/>
    <w:rsid w:val="002D52A6"/>
    <w:rsid w:val="002E239A"/>
    <w:rsid w:val="002E3310"/>
    <w:rsid w:val="002E4819"/>
    <w:rsid w:val="002F041E"/>
    <w:rsid w:val="002F1D73"/>
    <w:rsid w:val="002F4861"/>
    <w:rsid w:val="002F561D"/>
    <w:rsid w:val="002F6688"/>
    <w:rsid w:val="002F6826"/>
    <w:rsid w:val="00302213"/>
    <w:rsid w:val="003023F0"/>
    <w:rsid w:val="00306CE2"/>
    <w:rsid w:val="00313344"/>
    <w:rsid w:val="00314A15"/>
    <w:rsid w:val="00315454"/>
    <w:rsid w:val="00315718"/>
    <w:rsid w:val="00326020"/>
    <w:rsid w:val="00335459"/>
    <w:rsid w:val="00335A12"/>
    <w:rsid w:val="00335AC7"/>
    <w:rsid w:val="0034296D"/>
    <w:rsid w:val="00346920"/>
    <w:rsid w:val="0035051B"/>
    <w:rsid w:val="00350A7D"/>
    <w:rsid w:val="00354E2F"/>
    <w:rsid w:val="00356456"/>
    <w:rsid w:val="003605F2"/>
    <w:rsid w:val="003618A9"/>
    <w:rsid w:val="00370414"/>
    <w:rsid w:val="00371E1B"/>
    <w:rsid w:val="00373E48"/>
    <w:rsid w:val="00374B4F"/>
    <w:rsid w:val="003753A9"/>
    <w:rsid w:val="0038205D"/>
    <w:rsid w:val="00383258"/>
    <w:rsid w:val="00384D2F"/>
    <w:rsid w:val="00385733"/>
    <w:rsid w:val="00393F8C"/>
    <w:rsid w:val="003A456B"/>
    <w:rsid w:val="003B00B9"/>
    <w:rsid w:val="003B1701"/>
    <w:rsid w:val="003B733D"/>
    <w:rsid w:val="003C2A2D"/>
    <w:rsid w:val="003C3A45"/>
    <w:rsid w:val="003C4781"/>
    <w:rsid w:val="003C7B63"/>
    <w:rsid w:val="003D120B"/>
    <w:rsid w:val="003D3A92"/>
    <w:rsid w:val="003D6097"/>
    <w:rsid w:val="003E05B8"/>
    <w:rsid w:val="003E0908"/>
    <w:rsid w:val="003E5E32"/>
    <w:rsid w:val="003E6336"/>
    <w:rsid w:val="003F4394"/>
    <w:rsid w:val="00403355"/>
    <w:rsid w:val="00404442"/>
    <w:rsid w:val="00407D64"/>
    <w:rsid w:val="0041773E"/>
    <w:rsid w:val="00420F60"/>
    <w:rsid w:val="004253E3"/>
    <w:rsid w:val="00430C18"/>
    <w:rsid w:val="0043117C"/>
    <w:rsid w:val="004315D3"/>
    <w:rsid w:val="004317CF"/>
    <w:rsid w:val="004322C5"/>
    <w:rsid w:val="00433157"/>
    <w:rsid w:val="00434DDF"/>
    <w:rsid w:val="004362B6"/>
    <w:rsid w:val="004422A8"/>
    <w:rsid w:val="00444575"/>
    <w:rsid w:val="00445A37"/>
    <w:rsid w:val="00445A59"/>
    <w:rsid w:val="00450817"/>
    <w:rsid w:val="00452FBB"/>
    <w:rsid w:val="004536B9"/>
    <w:rsid w:val="00454E47"/>
    <w:rsid w:val="00456D64"/>
    <w:rsid w:val="0046286A"/>
    <w:rsid w:val="00463205"/>
    <w:rsid w:val="004649A1"/>
    <w:rsid w:val="00467BC7"/>
    <w:rsid w:val="00471443"/>
    <w:rsid w:val="00471AB5"/>
    <w:rsid w:val="00473B25"/>
    <w:rsid w:val="00476C28"/>
    <w:rsid w:val="00484F26"/>
    <w:rsid w:val="00485CD6"/>
    <w:rsid w:val="00493E25"/>
    <w:rsid w:val="00494791"/>
    <w:rsid w:val="004949E9"/>
    <w:rsid w:val="00496BB3"/>
    <w:rsid w:val="00497B47"/>
    <w:rsid w:val="004A0022"/>
    <w:rsid w:val="004A25B4"/>
    <w:rsid w:val="004A2DF2"/>
    <w:rsid w:val="004B00CE"/>
    <w:rsid w:val="004B7C5C"/>
    <w:rsid w:val="004C228E"/>
    <w:rsid w:val="004C278A"/>
    <w:rsid w:val="004C54B5"/>
    <w:rsid w:val="004C5F4D"/>
    <w:rsid w:val="004D1043"/>
    <w:rsid w:val="004D415E"/>
    <w:rsid w:val="004D50C8"/>
    <w:rsid w:val="004D6F03"/>
    <w:rsid w:val="004D7123"/>
    <w:rsid w:val="004E12D9"/>
    <w:rsid w:val="004F0AE0"/>
    <w:rsid w:val="004F2635"/>
    <w:rsid w:val="004F3FF4"/>
    <w:rsid w:val="0050039F"/>
    <w:rsid w:val="005075BE"/>
    <w:rsid w:val="0051294E"/>
    <w:rsid w:val="00513FF7"/>
    <w:rsid w:val="00516611"/>
    <w:rsid w:val="005171B2"/>
    <w:rsid w:val="005216AE"/>
    <w:rsid w:val="00521890"/>
    <w:rsid w:val="00521C4B"/>
    <w:rsid w:val="00523510"/>
    <w:rsid w:val="00525FF6"/>
    <w:rsid w:val="00530CAB"/>
    <w:rsid w:val="0053208E"/>
    <w:rsid w:val="005320B2"/>
    <w:rsid w:val="00532F63"/>
    <w:rsid w:val="00534FA7"/>
    <w:rsid w:val="00535FCD"/>
    <w:rsid w:val="005364B1"/>
    <w:rsid w:val="00536D5A"/>
    <w:rsid w:val="0054040D"/>
    <w:rsid w:val="00540458"/>
    <w:rsid w:val="00540DB1"/>
    <w:rsid w:val="005434D7"/>
    <w:rsid w:val="005450ED"/>
    <w:rsid w:val="00545F36"/>
    <w:rsid w:val="00552CED"/>
    <w:rsid w:val="0056142D"/>
    <w:rsid w:val="00566D83"/>
    <w:rsid w:val="00570455"/>
    <w:rsid w:val="005760E4"/>
    <w:rsid w:val="005803E3"/>
    <w:rsid w:val="00582308"/>
    <w:rsid w:val="005853CA"/>
    <w:rsid w:val="00586084"/>
    <w:rsid w:val="005913B2"/>
    <w:rsid w:val="00592932"/>
    <w:rsid w:val="005977C4"/>
    <w:rsid w:val="005A0DCB"/>
    <w:rsid w:val="005A3E1F"/>
    <w:rsid w:val="005B0C09"/>
    <w:rsid w:val="005B142D"/>
    <w:rsid w:val="005B21EC"/>
    <w:rsid w:val="005B234C"/>
    <w:rsid w:val="005B60AB"/>
    <w:rsid w:val="005B774E"/>
    <w:rsid w:val="005C1CBC"/>
    <w:rsid w:val="005C7D71"/>
    <w:rsid w:val="005D49EE"/>
    <w:rsid w:val="005D56BD"/>
    <w:rsid w:val="005D5FDF"/>
    <w:rsid w:val="005E0E50"/>
    <w:rsid w:val="005E4C5E"/>
    <w:rsid w:val="005F0F55"/>
    <w:rsid w:val="005F1D1E"/>
    <w:rsid w:val="005F335A"/>
    <w:rsid w:val="005F473A"/>
    <w:rsid w:val="005F4EEE"/>
    <w:rsid w:val="005F7F45"/>
    <w:rsid w:val="0060352A"/>
    <w:rsid w:val="006041E7"/>
    <w:rsid w:val="006052BC"/>
    <w:rsid w:val="0061188D"/>
    <w:rsid w:val="0061239B"/>
    <w:rsid w:val="0061554B"/>
    <w:rsid w:val="0061779B"/>
    <w:rsid w:val="00621079"/>
    <w:rsid w:val="00627A5B"/>
    <w:rsid w:val="006314DE"/>
    <w:rsid w:val="00634875"/>
    <w:rsid w:val="00635F53"/>
    <w:rsid w:val="00635FD3"/>
    <w:rsid w:val="00636FE0"/>
    <w:rsid w:val="00640D65"/>
    <w:rsid w:val="00641B96"/>
    <w:rsid w:val="006447FF"/>
    <w:rsid w:val="006478DD"/>
    <w:rsid w:val="00650A0F"/>
    <w:rsid w:val="006517F4"/>
    <w:rsid w:val="00656811"/>
    <w:rsid w:val="006600E7"/>
    <w:rsid w:val="00663065"/>
    <w:rsid w:val="00663C7B"/>
    <w:rsid w:val="00663DDE"/>
    <w:rsid w:val="00665961"/>
    <w:rsid w:val="00670DDC"/>
    <w:rsid w:val="00672566"/>
    <w:rsid w:val="006759D5"/>
    <w:rsid w:val="00676B3D"/>
    <w:rsid w:val="00681046"/>
    <w:rsid w:val="006818AD"/>
    <w:rsid w:val="0068272B"/>
    <w:rsid w:val="00684885"/>
    <w:rsid w:val="00684B59"/>
    <w:rsid w:val="006869AB"/>
    <w:rsid w:val="006870C2"/>
    <w:rsid w:val="0069198C"/>
    <w:rsid w:val="006924F2"/>
    <w:rsid w:val="00695A14"/>
    <w:rsid w:val="0069708C"/>
    <w:rsid w:val="006A3BDB"/>
    <w:rsid w:val="006A4B90"/>
    <w:rsid w:val="006A4CDB"/>
    <w:rsid w:val="006B027D"/>
    <w:rsid w:val="006B30C1"/>
    <w:rsid w:val="006B65BA"/>
    <w:rsid w:val="006C3351"/>
    <w:rsid w:val="006C4D86"/>
    <w:rsid w:val="006D143B"/>
    <w:rsid w:val="006D2960"/>
    <w:rsid w:val="006D3CBD"/>
    <w:rsid w:val="006D5424"/>
    <w:rsid w:val="006D66EA"/>
    <w:rsid w:val="006D71AD"/>
    <w:rsid w:val="006D7ACE"/>
    <w:rsid w:val="006E00D8"/>
    <w:rsid w:val="006E20FD"/>
    <w:rsid w:val="006E27E7"/>
    <w:rsid w:val="006E3C4C"/>
    <w:rsid w:val="006E45F3"/>
    <w:rsid w:val="006E4DDC"/>
    <w:rsid w:val="006E7331"/>
    <w:rsid w:val="006F22F1"/>
    <w:rsid w:val="006F4D03"/>
    <w:rsid w:val="0070176C"/>
    <w:rsid w:val="00702690"/>
    <w:rsid w:val="007052D7"/>
    <w:rsid w:val="00707208"/>
    <w:rsid w:val="00710DF9"/>
    <w:rsid w:val="007111BE"/>
    <w:rsid w:val="00717991"/>
    <w:rsid w:val="007218B3"/>
    <w:rsid w:val="00724BA6"/>
    <w:rsid w:val="00732CFD"/>
    <w:rsid w:val="007340AC"/>
    <w:rsid w:val="00744E15"/>
    <w:rsid w:val="0074535C"/>
    <w:rsid w:val="00747C49"/>
    <w:rsid w:val="007506B7"/>
    <w:rsid w:val="00752155"/>
    <w:rsid w:val="00754644"/>
    <w:rsid w:val="00755030"/>
    <w:rsid w:val="00760A72"/>
    <w:rsid w:val="007616BE"/>
    <w:rsid w:val="007634FF"/>
    <w:rsid w:val="00766F94"/>
    <w:rsid w:val="00766FC4"/>
    <w:rsid w:val="00770440"/>
    <w:rsid w:val="0077092A"/>
    <w:rsid w:val="00770CB5"/>
    <w:rsid w:val="00770F13"/>
    <w:rsid w:val="0077319D"/>
    <w:rsid w:val="00781E01"/>
    <w:rsid w:val="00782CBE"/>
    <w:rsid w:val="00783F11"/>
    <w:rsid w:val="0078567E"/>
    <w:rsid w:val="007873C4"/>
    <w:rsid w:val="0079172B"/>
    <w:rsid w:val="00791831"/>
    <w:rsid w:val="00792E53"/>
    <w:rsid w:val="0079483F"/>
    <w:rsid w:val="007A0C16"/>
    <w:rsid w:val="007A2E64"/>
    <w:rsid w:val="007A4808"/>
    <w:rsid w:val="007A516D"/>
    <w:rsid w:val="007A57FF"/>
    <w:rsid w:val="007A7599"/>
    <w:rsid w:val="007B113A"/>
    <w:rsid w:val="007B19A5"/>
    <w:rsid w:val="007B3336"/>
    <w:rsid w:val="007B4563"/>
    <w:rsid w:val="007B4EB8"/>
    <w:rsid w:val="007B54C3"/>
    <w:rsid w:val="007B669A"/>
    <w:rsid w:val="007B6AFA"/>
    <w:rsid w:val="007B7929"/>
    <w:rsid w:val="007C2AE0"/>
    <w:rsid w:val="007C2C30"/>
    <w:rsid w:val="007C55E3"/>
    <w:rsid w:val="007D0008"/>
    <w:rsid w:val="007E30CC"/>
    <w:rsid w:val="007E3DAA"/>
    <w:rsid w:val="007E5858"/>
    <w:rsid w:val="007E5AE9"/>
    <w:rsid w:val="007E7FCC"/>
    <w:rsid w:val="007F09B9"/>
    <w:rsid w:val="007F57B4"/>
    <w:rsid w:val="007F58D6"/>
    <w:rsid w:val="007F6AE2"/>
    <w:rsid w:val="008005D9"/>
    <w:rsid w:val="00800A37"/>
    <w:rsid w:val="008014D5"/>
    <w:rsid w:val="0080197D"/>
    <w:rsid w:val="008033B7"/>
    <w:rsid w:val="00804D3C"/>
    <w:rsid w:val="008105A3"/>
    <w:rsid w:val="00813E74"/>
    <w:rsid w:val="00815B4B"/>
    <w:rsid w:val="00817234"/>
    <w:rsid w:val="00817D9B"/>
    <w:rsid w:val="008201EB"/>
    <w:rsid w:val="00821B24"/>
    <w:rsid w:val="00823EC9"/>
    <w:rsid w:val="008246FC"/>
    <w:rsid w:val="00824721"/>
    <w:rsid w:val="0082681A"/>
    <w:rsid w:val="008307AC"/>
    <w:rsid w:val="008317F2"/>
    <w:rsid w:val="008327A6"/>
    <w:rsid w:val="00834F0C"/>
    <w:rsid w:val="00837348"/>
    <w:rsid w:val="00841A04"/>
    <w:rsid w:val="00842194"/>
    <w:rsid w:val="00843A8E"/>
    <w:rsid w:val="0084501A"/>
    <w:rsid w:val="008450B0"/>
    <w:rsid w:val="008462CB"/>
    <w:rsid w:val="00847968"/>
    <w:rsid w:val="0085129C"/>
    <w:rsid w:val="00856D1F"/>
    <w:rsid w:val="00856D80"/>
    <w:rsid w:val="0086216F"/>
    <w:rsid w:val="00863823"/>
    <w:rsid w:val="008678F5"/>
    <w:rsid w:val="008718A5"/>
    <w:rsid w:val="00876990"/>
    <w:rsid w:val="00876FC7"/>
    <w:rsid w:val="00877827"/>
    <w:rsid w:val="00877E4B"/>
    <w:rsid w:val="00886102"/>
    <w:rsid w:val="00886849"/>
    <w:rsid w:val="00887DFA"/>
    <w:rsid w:val="008909E7"/>
    <w:rsid w:val="008919AC"/>
    <w:rsid w:val="00893136"/>
    <w:rsid w:val="00895BBD"/>
    <w:rsid w:val="008A0627"/>
    <w:rsid w:val="008A1206"/>
    <w:rsid w:val="008A5C06"/>
    <w:rsid w:val="008B3283"/>
    <w:rsid w:val="008B4444"/>
    <w:rsid w:val="008B61B1"/>
    <w:rsid w:val="008B7503"/>
    <w:rsid w:val="008C2EDD"/>
    <w:rsid w:val="008C32EB"/>
    <w:rsid w:val="008D076A"/>
    <w:rsid w:val="008D4F75"/>
    <w:rsid w:val="008E0EEB"/>
    <w:rsid w:val="008E41AC"/>
    <w:rsid w:val="008E7286"/>
    <w:rsid w:val="008F1178"/>
    <w:rsid w:val="008F4192"/>
    <w:rsid w:val="00902244"/>
    <w:rsid w:val="009101A5"/>
    <w:rsid w:val="00912AE4"/>
    <w:rsid w:val="00913F02"/>
    <w:rsid w:val="009232BA"/>
    <w:rsid w:val="00927D24"/>
    <w:rsid w:val="0093798F"/>
    <w:rsid w:val="00937D8F"/>
    <w:rsid w:val="00942E05"/>
    <w:rsid w:val="009439DE"/>
    <w:rsid w:val="00944B88"/>
    <w:rsid w:val="00950592"/>
    <w:rsid w:val="009544F8"/>
    <w:rsid w:val="00955CD5"/>
    <w:rsid w:val="00957A38"/>
    <w:rsid w:val="009609D4"/>
    <w:rsid w:val="00960D57"/>
    <w:rsid w:val="009620D7"/>
    <w:rsid w:val="00963B46"/>
    <w:rsid w:val="00963EF8"/>
    <w:rsid w:val="009645A7"/>
    <w:rsid w:val="009718F3"/>
    <w:rsid w:val="0097283E"/>
    <w:rsid w:val="00974599"/>
    <w:rsid w:val="00974936"/>
    <w:rsid w:val="00982686"/>
    <w:rsid w:val="009840AD"/>
    <w:rsid w:val="0098490A"/>
    <w:rsid w:val="00984FAA"/>
    <w:rsid w:val="00986ABF"/>
    <w:rsid w:val="009937F3"/>
    <w:rsid w:val="009939A4"/>
    <w:rsid w:val="009942B6"/>
    <w:rsid w:val="009973B0"/>
    <w:rsid w:val="0099748C"/>
    <w:rsid w:val="009A0E15"/>
    <w:rsid w:val="009A1741"/>
    <w:rsid w:val="009A4A5F"/>
    <w:rsid w:val="009A51C1"/>
    <w:rsid w:val="009B3FE0"/>
    <w:rsid w:val="009B508C"/>
    <w:rsid w:val="009B5560"/>
    <w:rsid w:val="009B7281"/>
    <w:rsid w:val="009B7603"/>
    <w:rsid w:val="009C0544"/>
    <w:rsid w:val="009C268C"/>
    <w:rsid w:val="009C6756"/>
    <w:rsid w:val="009D6BD3"/>
    <w:rsid w:val="009D7D21"/>
    <w:rsid w:val="009E6281"/>
    <w:rsid w:val="009E7A36"/>
    <w:rsid w:val="009F1BB7"/>
    <w:rsid w:val="009F4D9D"/>
    <w:rsid w:val="009F539B"/>
    <w:rsid w:val="009F5CA3"/>
    <w:rsid w:val="00A0090A"/>
    <w:rsid w:val="00A05FEB"/>
    <w:rsid w:val="00A06C49"/>
    <w:rsid w:val="00A114A5"/>
    <w:rsid w:val="00A11D5E"/>
    <w:rsid w:val="00A204CF"/>
    <w:rsid w:val="00A205F4"/>
    <w:rsid w:val="00A20FFC"/>
    <w:rsid w:val="00A23A30"/>
    <w:rsid w:val="00A242A1"/>
    <w:rsid w:val="00A27048"/>
    <w:rsid w:val="00A328EA"/>
    <w:rsid w:val="00A37180"/>
    <w:rsid w:val="00A37871"/>
    <w:rsid w:val="00A37D51"/>
    <w:rsid w:val="00A44DAA"/>
    <w:rsid w:val="00A5644A"/>
    <w:rsid w:val="00A56958"/>
    <w:rsid w:val="00A608D4"/>
    <w:rsid w:val="00A63CD1"/>
    <w:rsid w:val="00A65343"/>
    <w:rsid w:val="00A67512"/>
    <w:rsid w:val="00A701E0"/>
    <w:rsid w:val="00A70BB5"/>
    <w:rsid w:val="00A7372C"/>
    <w:rsid w:val="00A73DF2"/>
    <w:rsid w:val="00A815CD"/>
    <w:rsid w:val="00A85583"/>
    <w:rsid w:val="00A85589"/>
    <w:rsid w:val="00A857E7"/>
    <w:rsid w:val="00A85B94"/>
    <w:rsid w:val="00A9134B"/>
    <w:rsid w:val="00A939BC"/>
    <w:rsid w:val="00A975AC"/>
    <w:rsid w:val="00A975AE"/>
    <w:rsid w:val="00AA316A"/>
    <w:rsid w:val="00AA45FD"/>
    <w:rsid w:val="00AA6B02"/>
    <w:rsid w:val="00AB2CE1"/>
    <w:rsid w:val="00AB6C45"/>
    <w:rsid w:val="00AC0E57"/>
    <w:rsid w:val="00AC12C1"/>
    <w:rsid w:val="00AC1E57"/>
    <w:rsid w:val="00AC2784"/>
    <w:rsid w:val="00AC51E2"/>
    <w:rsid w:val="00AC6E37"/>
    <w:rsid w:val="00AC77BA"/>
    <w:rsid w:val="00AD2C99"/>
    <w:rsid w:val="00AE1C06"/>
    <w:rsid w:val="00AE274E"/>
    <w:rsid w:val="00AE6765"/>
    <w:rsid w:val="00AF262D"/>
    <w:rsid w:val="00B0135A"/>
    <w:rsid w:val="00B02692"/>
    <w:rsid w:val="00B0289A"/>
    <w:rsid w:val="00B112E0"/>
    <w:rsid w:val="00B119ED"/>
    <w:rsid w:val="00B11D8C"/>
    <w:rsid w:val="00B16F48"/>
    <w:rsid w:val="00B2088A"/>
    <w:rsid w:val="00B216A6"/>
    <w:rsid w:val="00B239FA"/>
    <w:rsid w:val="00B26C65"/>
    <w:rsid w:val="00B346D1"/>
    <w:rsid w:val="00B371E4"/>
    <w:rsid w:val="00B44033"/>
    <w:rsid w:val="00B45448"/>
    <w:rsid w:val="00B46AFC"/>
    <w:rsid w:val="00B5405F"/>
    <w:rsid w:val="00B606C2"/>
    <w:rsid w:val="00B60C68"/>
    <w:rsid w:val="00B65401"/>
    <w:rsid w:val="00B72237"/>
    <w:rsid w:val="00B75725"/>
    <w:rsid w:val="00B77D8E"/>
    <w:rsid w:val="00B805A8"/>
    <w:rsid w:val="00B84290"/>
    <w:rsid w:val="00B84638"/>
    <w:rsid w:val="00B850C0"/>
    <w:rsid w:val="00B85887"/>
    <w:rsid w:val="00B86DFA"/>
    <w:rsid w:val="00B9002E"/>
    <w:rsid w:val="00B9649B"/>
    <w:rsid w:val="00B9656E"/>
    <w:rsid w:val="00B97FE4"/>
    <w:rsid w:val="00BA47F5"/>
    <w:rsid w:val="00BA613B"/>
    <w:rsid w:val="00BB02F3"/>
    <w:rsid w:val="00BB2271"/>
    <w:rsid w:val="00BC2F8D"/>
    <w:rsid w:val="00BD0847"/>
    <w:rsid w:val="00BD4CA7"/>
    <w:rsid w:val="00BE045C"/>
    <w:rsid w:val="00BE0D69"/>
    <w:rsid w:val="00BE467D"/>
    <w:rsid w:val="00BE4EC3"/>
    <w:rsid w:val="00BF312C"/>
    <w:rsid w:val="00C0149F"/>
    <w:rsid w:val="00C03C4D"/>
    <w:rsid w:val="00C062F3"/>
    <w:rsid w:val="00C065C6"/>
    <w:rsid w:val="00C10BAC"/>
    <w:rsid w:val="00C12944"/>
    <w:rsid w:val="00C149C0"/>
    <w:rsid w:val="00C15257"/>
    <w:rsid w:val="00C156CF"/>
    <w:rsid w:val="00C2745D"/>
    <w:rsid w:val="00C27586"/>
    <w:rsid w:val="00C3233B"/>
    <w:rsid w:val="00C3519B"/>
    <w:rsid w:val="00C35FEF"/>
    <w:rsid w:val="00C40468"/>
    <w:rsid w:val="00C417C9"/>
    <w:rsid w:val="00C43860"/>
    <w:rsid w:val="00C438F2"/>
    <w:rsid w:val="00C44407"/>
    <w:rsid w:val="00C46DFD"/>
    <w:rsid w:val="00C47639"/>
    <w:rsid w:val="00C47D33"/>
    <w:rsid w:val="00C52FF5"/>
    <w:rsid w:val="00C55124"/>
    <w:rsid w:val="00C568D1"/>
    <w:rsid w:val="00C56C66"/>
    <w:rsid w:val="00C60E43"/>
    <w:rsid w:val="00C610D9"/>
    <w:rsid w:val="00C633F5"/>
    <w:rsid w:val="00C64C27"/>
    <w:rsid w:val="00C66495"/>
    <w:rsid w:val="00C71263"/>
    <w:rsid w:val="00C720AA"/>
    <w:rsid w:val="00C73E1E"/>
    <w:rsid w:val="00C74A00"/>
    <w:rsid w:val="00C77E73"/>
    <w:rsid w:val="00C8188D"/>
    <w:rsid w:val="00C84CFD"/>
    <w:rsid w:val="00C8575B"/>
    <w:rsid w:val="00C872CB"/>
    <w:rsid w:val="00C90B12"/>
    <w:rsid w:val="00C9336C"/>
    <w:rsid w:val="00C94778"/>
    <w:rsid w:val="00C96C64"/>
    <w:rsid w:val="00CA3AE9"/>
    <w:rsid w:val="00CB16F3"/>
    <w:rsid w:val="00CB78CA"/>
    <w:rsid w:val="00CC1906"/>
    <w:rsid w:val="00CC23C1"/>
    <w:rsid w:val="00CC3F97"/>
    <w:rsid w:val="00CC4C4D"/>
    <w:rsid w:val="00CC4E38"/>
    <w:rsid w:val="00CC6BB4"/>
    <w:rsid w:val="00CD1791"/>
    <w:rsid w:val="00CD17E1"/>
    <w:rsid w:val="00CD3F53"/>
    <w:rsid w:val="00CD5B4B"/>
    <w:rsid w:val="00CE1A01"/>
    <w:rsid w:val="00CE472D"/>
    <w:rsid w:val="00CE53EE"/>
    <w:rsid w:val="00CE6A70"/>
    <w:rsid w:val="00CF043C"/>
    <w:rsid w:val="00CF172B"/>
    <w:rsid w:val="00CF28E1"/>
    <w:rsid w:val="00CF3CB4"/>
    <w:rsid w:val="00D0168F"/>
    <w:rsid w:val="00D031A5"/>
    <w:rsid w:val="00D038B0"/>
    <w:rsid w:val="00D0510C"/>
    <w:rsid w:val="00D10CA3"/>
    <w:rsid w:val="00D12A96"/>
    <w:rsid w:val="00D13A79"/>
    <w:rsid w:val="00D14654"/>
    <w:rsid w:val="00D21553"/>
    <w:rsid w:val="00D315E2"/>
    <w:rsid w:val="00D34419"/>
    <w:rsid w:val="00D34571"/>
    <w:rsid w:val="00D34BE2"/>
    <w:rsid w:val="00D42AEE"/>
    <w:rsid w:val="00D430D1"/>
    <w:rsid w:val="00D5187C"/>
    <w:rsid w:val="00D53F3A"/>
    <w:rsid w:val="00D55240"/>
    <w:rsid w:val="00D564BE"/>
    <w:rsid w:val="00D56B8E"/>
    <w:rsid w:val="00D60D26"/>
    <w:rsid w:val="00D62624"/>
    <w:rsid w:val="00D63545"/>
    <w:rsid w:val="00D66EB6"/>
    <w:rsid w:val="00D70034"/>
    <w:rsid w:val="00D72A76"/>
    <w:rsid w:val="00D741DA"/>
    <w:rsid w:val="00D811B7"/>
    <w:rsid w:val="00D81A97"/>
    <w:rsid w:val="00D8543F"/>
    <w:rsid w:val="00D87AFE"/>
    <w:rsid w:val="00D90CF0"/>
    <w:rsid w:val="00D93E43"/>
    <w:rsid w:val="00D959B2"/>
    <w:rsid w:val="00D95A81"/>
    <w:rsid w:val="00D9628C"/>
    <w:rsid w:val="00D979F8"/>
    <w:rsid w:val="00DA00DC"/>
    <w:rsid w:val="00DA0BFE"/>
    <w:rsid w:val="00DA0CDF"/>
    <w:rsid w:val="00DA1A9D"/>
    <w:rsid w:val="00DA22D3"/>
    <w:rsid w:val="00DA3390"/>
    <w:rsid w:val="00DB02C8"/>
    <w:rsid w:val="00DB0E83"/>
    <w:rsid w:val="00DB209B"/>
    <w:rsid w:val="00DB22FC"/>
    <w:rsid w:val="00DB518D"/>
    <w:rsid w:val="00DC1558"/>
    <w:rsid w:val="00DC427F"/>
    <w:rsid w:val="00DC4711"/>
    <w:rsid w:val="00DD1454"/>
    <w:rsid w:val="00DD625D"/>
    <w:rsid w:val="00DE23D3"/>
    <w:rsid w:val="00DE41B3"/>
    <w:rsid w:val="00DE502D"/>
    <w:rsid w:val="00DE51E5"/>
    <w:rsid w:val="00DF047A"/>
    <w:rsid w:val="00DF3AF4"/>
    <w:rsid w:val="00DF3C3F"/>
    <w:rsid w:val="00DF6D31"/>
    <w:rsid w:val="00E016A5"/>
    <w:rsid w:val="00E016A9"/>
    <w:rsid w:val="00E023B6"/>
    <w:rsid w:val="00E04385"/>
    <w:rsid w:val="00E04608"/>
    <w:rsid w:val="00E058F0"/>
    <w:rsid w:val="00E06D25"/>
    <w:rsid w:val="00E07541"/>
    <w:rsid w:val="00E10A6F"/>
    <w:rsid w:val="00E11410"/>
    <w:rsid w:val="00E11F31"/>
    <w:rsid w:val="00E12E70"/>
    <w:rsid w:val="00E15E19"/>
    <w:rsid w:val="00E21C4B"/>
    <w:rsid w:val="00E24F39"/>
    <w:rsid w:val="00E25780"/>
    <w:rsid w:val="00E2738E"/>
    <w:rsid w:val="00E310DC"/>
    <w:rsid w:val="00E31A50"/>
    <w:rsid w:val="00E3222C"/>
    <w:rsid w:val="00E3455E"/>
    <w:rsid w:val="00E430D0"/>
    <w:rsid w:val="00E43978"/>
    <w:rsid w:val="00E52464"/>
    <w:rsid w:val="00E52E6D"/>
    <w:rsid w:val="00E53249"/>
    <w:rsid w:val="00E53DF1"/>
    <w:rsid w:val="00E617E8"/>
    <w:rsid w:val="00E639EF"/>
    <w:rsid w:val="00E63D7B"/>
    <w:rsid w:val="00E659F4"/>
    <w:rsid w:val="00E70060"/>
    <w:rsid w:val="00E735F8"/>
    <w:rsid w:val="00E77CF8"/>
    <w:rsid w:val="00E8355C"/>
    <w:rsid w:val="00E84DDC"/>
    <w:rsid w:val="00E85CF2"/>
    <w:rsid w:val="00E86533"/>
    <w:rsid w:val="00E92DB4"/>
    <w:rsid w:val="00E938F1"/>
    <w:rsid w:val="00EA12C4"/>
    <w:rsid w:val="00EA793B"/>
    <w:rsid w:val="00EB1A2C"/>
    <w:rsid w:val="00EB5155"/>
    <w:rsid w:val="00EB7114"/>
    <w:rsid w:val="00EB791F"/>
    <w:rsid w:val="00EC27A0"/>
    <w:rsid w:val="00EC3852"/>
    <w:rsid w:val="00EC6773"/>
    <w:rsid w:val="00ED1613"/>
    <w:rsid w:val="00ED4F9B"/>
    <w:rsid w:val="00ED63F1"/>
    <w:rsid w:val="00ED7515"/>
    <w:rsid w:val="00EE27A6"/>
    <w:rsid w:val="00EE4EA8"/>
    <w:rsid w:val="00EE5910"/>
    <w:rsid w:val="00EE657A"/>
    <w:rsid w:val="00EE6CED"/>
    <w:rsid w:val="00EF3382"/>
    <w:rsid w:val="00EF450E"/>
    <w:rsid w:val="00EF5A55"/>
    <w:rsid w:val="00F00D47"/>
    <w:rsid w:val="00F04F98"/>
    <w:rsid w:val="00F0544D"/>
    <w:rsid w:val="00F07956"/>
    <w:rsid w:val="00F100BF"/>
    <w:rsid w:val="00F1132D"/>
    <w:rsid w:val="00F11EAB"/>
    <w:rsid w:val="00F11F0F"/>
    <w:rsid w:val="00F1377D"/>
    <w:rsid w:val="00F141FE"/>
    <w:rsid w:val="00F22615"/>
    <w:rsid w:val="00F22D2F"/>
    <w:rsid w:val="00F2351D"/>
    <w:rsid w:val="00F23EBB"/>
    <w:rsid w:val="00F26D5A"/>
    <w:rsid w:val="00F30074"/>
    <w:rsid w:val="00F3091E"/>
    <w:rsid w:val="00F3303A"/>
    <w:rsid w:val="00F34A50"/>
    <w:rsid w:val="00F411E9"/>
    <w:rsid w:val="00F46A60"/>
    <w:rsid w:val="00F52740"/>
    <w:rsid w:val="00F538D4"/>
    <w:rsid w:val="00F55205"/>
    <w:rsid w:val="00F56A32"/>
    <w:rsid w:val="00F633B4"/>
    <w:rsid w:val="00F639F7"/>
    <w:rsid w:val="00F63D5F"/>
    <w:rsid w:val="00F66F18"/>
    <w:rsid w:val="00F70A8B"/>
    <w:rsid w:val="00F7110D"/>
    <w:rsid w:val="00F71EA6"/>
    <w:rsid w:val="00F7468D"/>
    <w:rsid w:val="00F74762"/>
    <w:rsid w:val="00F817F0"/>
    <w:rsid w:val="00F831E7"/>
    <w:rsid w:val="00F84486"/>
    <w:rsid w:val="00F86947"/>
    <w:rsid w:val="00F86C39"/>
    <w:rsid w:val="00F9375E"/>
    <w:rsid w:val="00F95BFF"/>
    <w:rsid w:val="00FA0DC6"/>
    <w:rsid w:val="00FA38D9"/>
    <w:rsid w:val="00FA3E5B"/>
    <w:rsid w:val="00FA5524"/>
    <w:rsid w:val="00FA585D"/>
    <w:rsid w:val="00FB2D4E"/>
    <w:rsid w:val="00FC2A28"/>
    <w:rsid w:val="00FD228C"/>
    <w:rsid w:val="00FD74CB"/>
    <w:rsid w:val="00FD7FCC"/>
    <w:rsid w:val="00FE3A1E"/>
    <w:rsid w:val="00FE3DD9"/>
    <w:rsid w:val="00FF2461"/>
    <w:rsid w:val="00FF254E"/>
    <w:rsid w:val="00FF2FAC"/>
    <w:rsid w:val="00FF730F"/>
    <w:rsid w:val="0181226A"/>
    <w:rsid w:val="01EE96A3"/>
    <w:rsid w:val="023A7772"/>
    <w:rsid w:val="026C44AC"/>
    <w:rsid w:val="03A1234A"/>
    <w:rsid w:val="04D733CF"/>
    <w:rsid w:val="04D82284"/>
    <w:rsid w:val="059B44CD"/>
    <w:rsid w:val="0A048E59"/>
    <w:rsid w:val="0AABBF59"/>
    <w:rsid w:val="0C746C79"/>
    <w:rsid w:val="0CEDDC84"/>
    <w:rsid w:val="0D3D8FCA"/>
    <w:rsid w:val="0DADDE96"/>
    <w:rsid w:val="0FAC0D3B"/>
    <w:rsid w:val="10B20724"/>
    <w:rsid w:val="10E57F58"/>
    <w:rsid w:val="12936310"/>
    <w:rsid w:val="12953882"/>
    <w:rsid w:val="12E3ADFD"/>
    <w:rsid w:val="12F07AA9"/>
    <w:rsid w:val="130F39A6"/>
    <w:rsid w:val="139531F0"/>
    <w:rsid w:val="13B8E342"/>
    <w:rsid w:val="13DB6CFF"/>
    <w:rsid w:val="16340067"/>
    <w:rsid w:val="168C153B"/>
    <w:rsid w:val="17B99147"/>
    <w:rsid w:val="1A105502"/>
    <w:rsid w:val="1A5886AC"/>
    <w:rsid w:val="1A821733"/>
    <w:rsid w:val="1AEF4CC2"/>
    <w:rsid w:val="1BAEC6BD"/>
    <w:rsid w:val="1D4B4F59"/>
    <w:rsid w:val="1D68142A"/>
    <w:rsid w:val="1D85FBDD"/>
    <w:rsid w:val="1EEEFF95"/>
    <w:rsid w:val="203A6D57"/>
    <w:rsid w:val="2150C29E"/>
    <w:rsid w:val="2485CB94"/>
    <w:rsid w:val="255B8C3D"/>
    <w:rsid w:val="26018685"/>
    <w:rsid w:val="27EDE218"/>
    <w:rsid w:val="292AD73B"/>
    <w:rsid w:val="297100D1"/>
    <w:rsid w:val="297B5831"/>
    <w:rsid w:val="29EA7D4A"/>
    <w:rsid w:val="2ABA20A9"/>
    <w:rsid w:val="2E1FBCDC"/>
    <w:rsid w:val="2F05310A"/>
    <w:rsid w:val="2F49A194"/>
    <w:rsid w:val="303039D3"/>
    <w:rsid w:val="30A63D7D"/>
    <w:rsid w:val="3196F04C"/>
    <w:rsid w:val="32832C71"/>
    <w:rsid w:val="32A2A424"/>
    <w:rsid w:val="354A860F"/>
    <w:rsid w:val="35DB6CBA"/>
    <w:rsid w:val="35F714F6"/>
    <w:rsid w:val="36769A55"/>
    <w:rsid w:val="36FB82BE"/>
    <w:rsid w:val="3781A1FF"/>
    <w:rsid w:val="39451B8E"/>
    <w:rsid w:val="3A7DD3A8"/>
    <w:rsid w:val="3ACCFEFE"/>
    <w:rsid w:val="3BB01963"/>
    <w:rsid w:val="3D03897B"/>
    <w:rsid w:val="3FBC2F63"/>
    <w:rsid w:val="4018F729"/>
    <w:rsid w:val="4079C838"/>
    <w:rsid w:val="428582BE"/>
    <w:rsid w:val="42EBFDD4"/>
    <w:rsid w:val="437D483B"/>
    <w:rsid w:val="438D1AD6"/>
    <w:rsid w:val="4396D444"/>
    <w:rsid w:val="45209BF2"/>
    <w:rsid w:val="4528EB37"/>
    <w:rsid w:val="453FF1DE"/>
    <w:rsid w:val="457E2EE6"/>
    <w:rsid w:val="45BD8D10"/>
    <w:rsid w:val="48483D9F"/>
    <w:rsid w:val="48E4EA31"/>
    <w:rsid w:val="4A8DD21C"/>
    <w:rsid w:val="4B5679A0"/>
    <w:rsid w:val="4D29EEF6"/>
    <w:rsid w:val="4D43AAD7"/>
    <w:rsid w:val="4EC5BC3F"/>
    <w:rsid w:val="4F2B30BD"/>
    <w:rsid w:val="4FD26E62"/>
    <w:rsid w:val="51A329AA"/>
    <w:rsid w:val="52E37A8E"/>
    <w:rsid w:val="55499963"/>
    <w:rsid w:val="559E5F95"/>
    <w:rsid w:val="57F97B43"/>
    <w:rsid w:val="59481BC0"/>
    <w:rsid w:val="5A242718"/>
    <w:rsid w:val="5AED1ABA"/>
    <w:rsid w:val="5BA4DB10"/>
    <w:rsid w:val="5BBFF779"/>
    <w:rsid w:val="5C473800"/>
    <w:rsid w:val="5DB42F54"/>
    <w:rsid w:val="5E4D9194"/>
    <w:rsid w:val="5F1884EA"/>
    <w:rsid w:val="5FBDF91B"/>
    <w:rsid w:val="606D587A"/>
    <w:rsid w:val="60B4554B"/>
    <w:rsid w:val="615C5C3E"/>
    <w:rsid w:val="6298A1F5"/>
    <w:rsid w:val="629C1074"/>
    <w:rsid w:val="645DF611"/>
    <w:rsid w:val="64B40DF2"/>
    <w:rsid w:val="6521862B"/>
    <w:rsid w:val="656EAADC"/>
    <w:rsid w:val="6789EAA7"/>
    <w:rsid w:val="6819DA56"/>
    <w:rsid w:val="6925BB08"/>
    <w:rsid w:val="6A6A0F08"/>
    <w:rsid w:val="6DA1AFCA"/>
    <w:rsid w:val="6F5639A6"/>
    <w:rsid w:val="70C0E6E5"/>
    <w:rsid w:val="70D42C08"/>
    <w:rsid w:val="712D3BEE"/>
    <w:rsid w:val="72D48AD4"/>
    <w:rsid w:val="7462FFDB"/>
    <w:rsid w:val="74705B35"/>
    <w:rsid w:val="757387A6"/>
    <w:rsid w:val="77A7FBF7"/>
    <w:rsid w:val="7864BEFE"/>
    <w:rsid w:val="78DCBCCD"/>
    <w:rsid w:val="7963A7B8"/>
    <w:rsid w:val="798777B1"/>
    <w:rsid w:val="7AA5024F"/>
    <w:rsid w:val="7AD36E21"/>
    <w:rsid w:val="7C0FF7F9"/>
    <w:rsid w:val="7D48F47B"/>
    <w:rsid w:val="7DBA7CC7"/>
    <w:rsid w:val="7E2BDB30"/>
    <w:rsid w:val="7E4EA62B"/>
    <w:rsid w:val="7EAF8703"/>
    <w:rsid w:val="7EE97B4C"/>
    <w:rsid w:val="7FA3C4C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966D"/>
  <w15:chartTrackingRefBased/>
  <w15:docId w15:val="{DA6E29E7-C7DC-496C-BBC7-FCA1DCF1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E1E"/>
    <w:rPr>
      <w:rFonts w:ascii="Calibri" w:eastAsia="Calibri" w:hAnsi="Calibri" w:cs="Times New Roman"/>
      <w:lang w:val="de-DE"/>
    </w:rPr>
  </w:style>
  <w:style w:type="paragraph" w:styleId="berschrift1">
    <w:name w:val="heading 1"/>
    <w:basedOn w:val="Standard"/>
    <w:next w:val="Standard"/>
    <w:link w:val="berschrift1Zchn"/>
    <w:uiPriority w:val="9"/>
    <w:qFormat/>
    <w:rsid w:val="00075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7E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A3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aliases w:val="Resume Title,List Paragraph_Table bullets"/>
    <w:basedOn w:val="Standard"/>
    <w:link w:val="ListenabsatzZchn"/>
    <w:uiPriority w:val="34"/>
    <w:qFormat/>
    <w:rsid w:val="00E659F4"/>
    <w:pPr>
      <w:ind w:left="720"/>
      <w:contextualSpacing/>
    </w:pPr>
  </w:style>
  <w:style w:type="table" w:styleId="Tabellenraster">
    <w:name w:val="Table Grid"/>
    <w:basedOn w:val="NormaleTabelle"/>
    <w:uiPriority w:val="39"/>
    <w:rsid w:val="00E6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659F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59F4"/>
    <w:rPr>
      <w:rFonts w:ascii="Calibri" w:eastAsia="Calibri" w:hAnsi="Calibri" w:cs="Times New Roman"/>
      <w:lang w:val="de-DE"/>
    </w:rPr>
  </w:style>
  <w:style w:type="paragraph" w:styleId="Fuzeile">
    <w:name w:val="footer"/>
    <w:basedOn w:val="Standard"/>
    <w:link w:val="FuzeileZchn"/>
    <w:uiPriority w:val="99"/>
    <w:unhideWhenUsed/>
    <w:rsid w:val="00E659F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59F4"/>
    <w:rPr>
      <w:rFonts w:ascii="Calibri" w:eastAsia="Calibri" w:hAnsi="Calibri" w:cs="Times New Roman"/>
      <w:lang w:val="de-DE"/>
    </w:rPr>
  </w:style>
  <w:style w:type="table" w:styleId="TabellemithellemGitternetz">
    <w:name w:val="Grid Table Light"/>
    <w:basedOn w:val="NormaleTabelle"/>
    <w:uiPriority w:val="40"/>
    <w:rsid w:val="00E659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auraberschrift4">
    <w:name w:val="Laura Überschrift 4"/>
    <w:basedOn w:val="Standard"/>
    <w:link w:val="Lauraberschrift4Zchn"/>
    <w:qFormat/>
    <w:rsid w:val="00FA38D9"/>
    <w:pPr>
      <w:tabs>
        <w:tab w:val="left" w:pos="567"/>
      </w:tabs>
      <w:spacing w:after="0" w:line="264" w:lineRule="auto"/>
      <w:jc w:val="both"/>
    </w:pPr>
    <w:rPr>
      <w:i/>
      <w:u w:val="single"/>
    </w:rPr>
  </w:style>
  <w:style w:type="character" w:customStyle="1" w:styleId="Lauraberschrift4Zchn">
    <w:name w:val="Laura Überschrift 4 Zchn"/>
    <w:link w:val="Lauraberschrift4"/>
    <w:rsid w:val="00FA38D9"/>
    <w:rPr>
      <w:rFonts w:ascii="Calibri" w:eastAsia="Calibri" w:hAnsi="Calibri" w:cs="Times New Roman"/>
      <w:i/>
      <w:u w:val="single"/>
      <w:lang w:val="de-DE"/>
    </w:rPr>
  </w:style>
  <w:style w:type="paragraph" w:customStyle="1" w:styleId="Lauraberschrift3">
    <w:name w:val="Laura Überschrift 3"/>
    <w:basedOn w:val="berschrift3"/>
    <w:link w:val="Lauraberschrift3Zchn"/>
    <w:qFormat/>
    <w:rsid w:val="00FA38D9"/>
    <w:pPr>
      <w:tabs>
        <w:tab w:val="left" w:pos="567"/>
      </w:tabs>
      <w:spacing w:before="0"/>
      <w:jc w:val="both"/>
    </w:pPr>
    <w:rPr>
      <w:rFonts w:ascii="Calibri" w:eastAsia="Times New Roman" w:hAnsi="Calibri" w:cs="Times New Roman"/>
      <w:b/>
      <w:color w:val="000000"/>
      <w:sz w:val="22"/>
      <w:u w:val="single"/>
    </w:rPr>
  </w:style>
  <w:style w:type="character" w:customStyle="1" w:styleId="Lauraberschrift3Zchn">
    <w:name w:val="Laura Überschrift 3 Zchn"/>
    <w:link w:val="Lauraberschrift3"/>
    <w:rsid w:val="00FA38D9"/>
    <w:rPr>
      <w:rFonts w:ascii="Calibri" w:eastAsia="Times New Roman" w:hAnsi="Calibri" w:cs="Times New Roman"/>
      <w:b/>
      <w:color w:val="000000"/>
      <w:szCs w:val="24"/>
      <w:u w:val="single"/>
      <w:lang w:val="de-DE"/>
    </w:rPr>
  </w:style>
  <w:style w:type="character" w:customStyle="1" w:styleId="berschrift3Zchn">
    <w:name w:val="Überschrift 3 Zchn"/>
    <w:basedOn w:val="Absatz-Standardschriftart"/>
    <w:link w:val="berschrift3"/>
    <w:uiPriority w:val="9"/>
    <w:semiHidden/>
    <w:rsid w:val="00FA38D9"/>
    <w:rPr>
      <w:rFonts w:asciiTheme="majorHAnsi" w:eastAsiaTheme="majorEastAsia" w:hAnsiTheme="majorHAnsi" w:cstheme="majorBidi"/>
      <w:color w:val="1F4D78" w:themeColor="accent1" w:themeShade="7F"/>
      <w:sz w:val="24"/>
      <w:szCs w:val="24"/>
      <w:lang w:val="de-DE"/>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Calibri" w:eastAsia="Calibri" w:hAnsi="Calibri" w:cs="Times New Roman"/>
      <w:sz w:val="20"/>
      <w:szCs w:val="20"/>
      <w:lang w:val="de-DE"/>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521C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1C4B"/>
    <w:rPr>
      <w:rFonts w:ascii="Segoe UI" w:eastAsia="Calibri" w:hAnsi="Segoe UI" w:cs="Segoe UI"/>
      <w:sz w:val="18"/>
      <w:szCs w:val="18"/>
      <w:lang w:val="de-DE"/>
    </w:rPr>
  </w:style>
  <w:style w:type="paragraph" w:customStyle="1" w:styleId="Lauraberschrift1">
    <w:name w:val="Laura Überschrift 1"/>
    <w:basedOn w:val="berschrift2"/>
    <w:link w:val="Lauraberschrift1Zchn"/>
    <w:qFormat/>
    <w:rsid w:val="007E3DAA"/>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berschrift2Zchn"/>
    <w:link w:val="Lauraberschrift1"/>
    <w:rsid w:val="007E3DAA"/>
    <w:rPr>
      <w:rFonts w:asciiTheme="majorHAnsi" w:eastAsia="Times New Roman" w:hAnsiTheme="majorHAnsi" w:cstheme="majorBidi"/>
      <w:b/>
      <w:bCs/>
      <w:i/>
      <w:iCs/>
      <w:color w:val="000000" w:themeColor="text1"/>
      <w:sz w:val="26"/>
      <w:szCs w:val="28"/>
      <w:lang w:val="de-DE"/>
    </w:rPr>
  </w:style>
  <w:style w:type="character" w:customStyle="1" w:styleId="berschrift2Zchn">
    <w:name w:val="Überschrift 2 Zchn"/>
    <w:basedOn w:val="Absatz-Standardschriftart"/>
    <w:link w:val="berschrift2"/>
    <w:uiPriority w:val="9"/>
    <w:semiHidden/>
    <w:rsid w:val="007E3DAA"/>
    <w:rPr>
      <w:rFonts w:asciiTheme="majorHAnsi" w:eastAsiaTheme="majorEastAsia" w:hAnsiTheme="majorHAnsi" w:cstheme="majorBidi"/>
      <w:color w:val="2E74B5" w:themeColor="accent1" w:themeShade="BF"/>
      <w:sz w:val="26"/>
      <w:szCs w:val="26"/>
      <w:lang w:val="de-DE"/>
    </w:rPr>
  </w:style>
  <w:style w:type="paragraph" w:customStyle="1" w:styleId="TableParagraph">
    <w:name w:val="Table Paragraph"/>
    <w:basedOn w:val="Standard"/>
    <w:uiPriority w:val="1"/>
    <w:qFormat/>
    <w:rsid w:val="002B03CC"/>
    <w:pPr>
      <w:widowControl w:val="0"/>
      <w:spacing w:after="0" w:line="240" w:lineRule="auto"/>
    </w:pPr>
    <w:rPr>
      <w:rFonts w:asciiTheme="minorHAnsi" w:eastAsiaTheme="minorHAnsi" w:hAnsiTheme="minorHAnsi" w:cstheme="minorBidi"/>
      <w:lang w:val="en-US"/>
    </w:rPr>
  </w:style>
  <w:style w:type="character" w:customStyle="1" w:styleId="berschrift1Zchn">
    <w:name w:val="Überschrift 1 Zchn"/>
    <w:basedOn w:val="Absatz-Standardschriftart"/>
    <w:link w:val="berschrift1"/>
    <w:uiPriority w:val="9"/>
    <w:rsid w:val="0007580F"/>
    <w:rPr>
      <w:rFonts w:asciiTheme="majorHAnsi" w:eastAsiaTheme="majorEastAsia" w:hAnsiTheme="majorHAnsi" w:cstheme="majorBidi"/>
      <w:color w:val="2E74B5" w:themeColor="accent1" w:themeShade="BF"/>
      <w:sz w:val="32"/>
      <w:szCs w:val="32"/>
      <w:lang w:val="de-DE"/>
    </w:rPr>
  </w:style>
  <w:style w:type="paragraph" w:styleId="Kommentarthema">
    <w:name w:val="annotation subject"/>
    <w:basedOn w:val="Kommentartext"/>
    <w:next w:val="Kommentartext"/>
    <w:link w:val="KommentarthemaZchn"/>
    <w:uiPriority w:val="99"/>
    <w:semiHidden/>
    <w:unhideWhenUsed/>
    <w:rsid w:val="00955CD5"/>
    <w:rPr>
      <w:b/>
      <w:bCs/>
    </w:rPr>
  </w:style>
  <w:style w:type="character" w:customStyle="1" w:styleId="KommentarthemaZchn">
    <w:name w:val="Kommentarthema Zchn"/>
    <w:basedOn w:val="KommentartextZchn"/>
    <w:link w:val="Kommentarthema"/>
    <w:uiPriority w:val="99"/>
    <w:semiHidden/>
    <w:rsid w:val="00955CD5"/>
    <w:rPr>
      <w:rFonts w:ascii="Calibri" w:eastAsia="Calibri" w:hAnsi="Calibri" w:cs="Times New Roman"/>
      <w:b/>
      <w:bCs/>
      <w:sz w:val="20"/>
      <w:szCs w:val="20"/>
      <w:lang w:val="de-DE"/>
    </w:rPr>
  </w:style>
  <w:style w:type="paragraph" w:styleId="berarbeitung">
    <w:name w:val="Revision"/>
    <w:hidden/>
    <w:uiPriority w:val="99"/>
    <w:semiHidden/>
    <w:rsid w:val="00C3233B"/>
    <w:pPr>
      <w:spacing w:after="0" w:line="240" w:lineRule="auto"/>
    </w:pPr>
    <w:rPr>
      <w:rFonts w:ascii="Calibri" w:eastAsia="Calibri" w:hAnsi="Calibri" w:cs="Times New Roman"/>
      <w:lang w:val="de-DE"/>
    </w:rPr>
  </w:style>
  <w:style w:type="character" w:customStyle="1" w:styleId="hgkelc">
    <w:name w:val="hgkelc"/>
    <w:basedOn w:val="Absatz-Standardschriftart"/>
    <w:rsid w:val="00B0135A"/>
  </w:style>
  <w:style w:type="paragraph" w:styleId="StandardWeb">
    <w:name w:val="Normal (Web)"/>
    <w:basedOn w:val="Standard"/>
    <w:uiPriority w:val="99"/>
    <w:unhideWhenUsed/>
    <w:rsid w:val="009840AD"/>
    <w:pPr>
      <w:spacing w:before="100" w:beforeAutospacing="1" w:after="100" w:afterAutospacing="1" w:line="240" w:lineRule="auto"/>
    </w:pPr>
    <w:rPr>
      <w:rFonts w:ascii="Times New Roman" w:eastAsia="Times New Roman" w:hAnsi="Times New Roman"/>
      <w:sz w:val="24"/>
      <w:szCs w:val="24"/>
      <w:lang w:val="en-US" w:bidi="ne-NP"/>
    </w:rPr>
  </w:style>
  <w:style w:type="table" w:styleId="EinfacheTabelle1">
    <w:name w:val="Plain Table 1"/>
    <w:basedOn w:val="NormaleTabelle"/>
    <w:uiPriority w:val="41"/>
    <w:rsid w:val="00813E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61188D"/>
    <w:pPr>
      <w:spacing w:line="240" w:lineRule="auto"/>
    </w:pPr>
    <w:rPr>
      <w:i/>
      <w:iCs/>
      <w:color w:val="44546A" w:themeColor="text2"/>
      <w:sz w:val="18"/>
      <w:szCs w:val="18"/>
    </w:rPr>
  </w:style>
  <w:style w:type="paragraph" w:styleId="Titel">
    <w:name w:val="Title"/>
    <w:basedOn w:val="Standard"/>
    <w:next w:val="Standard"/>
    <w:link w:val="TitelZchn"/>
    <w:uiPriority w:val="10"/>
    <w:qFormat/>
    <w:rsid w:val="0034692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346920"/>
    <w:rPr>
      <w:rFonts w:asciiTheme="majorHAnsi" w:eastAsiaTheme="majorEastAsia" w:hAnsiTheme="majorHAnsi" w:cstheme="majorBidi"/>
      <w:spacing w:val="-10"/>
      <w:kern w:val="28"/>
      <w:sz w:val="56"/>
      <w:szCs w:val="56"/>
      <w:lang w:val="en-US"/>
    </w:rPr>
  </w:style>
  <w:style w:type="paragraph" w:customStyle="1" w:styleId="Default">
    <w:name w:val="Default"/>
    <w:rsid w:val="007C2C30"/>
    <w:pPr>
      <w:autoSpaceDE w:val="0"/>
      <w:autoSpaceDN w:val="0"/>
      <w:adjustRightInd w:val="0"/>
      <w:spacing w:after="0" w:line="240" w:lineRule="auto"/>
    </w:pPr>
    <w:rPr>
      <w:rFonts w:ascii="Calibri" w:hAnsi="Calibri" w:cs="Calibri"/>
      <w:color w:val="000000"/>
      <w:sz w:val="24"/>
      <w:szCs w:val="24"/>
      <w:lang w:val="en-US"/>
    </w:rPr>
  </w:style>
  <w:style w:type="character" w:customStyle="1" w:styleId="ListenabsatzZchn">
    <w:name w:val="Listenabsatz Zchn"/>
    <w:aliases w:val="Resume Title Zchn,List Paragraph_Table bullets Zchn"/>
    <w:link w:val="Listenabsatz"/>
    <w:uiPriority w:val="34"/>
    <w:locked/>
    <w:rsid w:val="007C2C30"/>
    <w:rPr>
      <w:rFonts w:ascii="Calibri" w:eastAsia="Calibri" w:hAnsi="Calibri"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01175">
      <w:bodyDiv w:val="1"/>
      <w:marLeft w:val="0"/>
      <w:marRight w:val="0"/>
      <w:marTop w:val="0"/>
      <w:marBottom w:val="0"/>
      <w:divBdr>
        <w:top w:val="none" w:sz="0" w:space="0" w:color="auto"/>
        <w:left w:val="none" w:sz="0" w:space="0" w:color="auto"/>
        <w:bottom w:val="none" w:sz="0" w:space="0" w:color="auto"/>
        <w:right w:val="none" w:sz="0" w:space="0" w:color="auto"/>
      </w:divBdr>
      <w:divsChild>
        <w:div w:id="1321033017">
          <w:marLeft w:val="0"/>
          <w:marRight w:val="0"/>
          <w:marTop w:val="0"/>
          <w:marBottom w:val="0"/>
          <w:divBdr>
            <w:top w:val="none" w:sz="0" w:space="0" w:color="auto"/>
            <w:left w:val="none" w:sz="0" w:space="0" w:color="auto"/>
            <w:bottom w:val="none" w:sz="0" w:space="0" w:color="auto"/>
            <w:right w:val="none" w:sz="0" w:space="0" w:color="auto"/>
          </w:divBdr>
          <w:divsChild>
            <w:div w:id="2003968294">
              <w:marLeft w:val="0"/>
              <w:marRight w:val="0"/>
              <w:marTop w:val="180"/>
              <w:marBottom w:val="180"/>
              <w:divBdr>
                <w:top w:val="none" w:sz="0" w:space="0" w:color="auto"/>
                <w:left w:val="none" w:sz="0" w:space="0" w:color="auto"/>
                <w:bottom w:val="none" w:sz="0" w:space="0" w:color="auto"/>
                <w:right w:val="none" w:sz="0" w:space="0" w:color="auto"/>
              </w:divBdr>
            </w:div>
          </w:divsChild>
        </w:div>
        <w:div w:id="493106668">
          <w:marLeft w:val="0"/>
          <w:marRight w:val="0"/>
          <w:marTop w:val="0"/>
          <w:marBottom w:val="0"/>
          <w:divBdr>
            <w:top w:val="none" w:sz="0" w:space="0" w:color="auto"/>
            <w:left w:val="none" w:sz="0" w:space="0" w:color="auto"/>
            <w:bottom w:val="none" w:sz="0" w:space="0" w:color="auto"/>
            <w:right w:val="none" w:sz="0" w:space="0" w:color="auto"/>
          </w:divBdr>
          <w:divsChild>
            <w:div w:id="288128410">
              <w:marLeft w:val="0"/>
              <w:marRight w:val="0"/>
              <w:marTop w:val="0"/>
              <w:marBottom w:val="0"/>
              <w:divBdr>
                <w:top w:val="none" w:sz="0" w:space="0" w:color="auto"/>
                <w:left w:val="none" w:sz="0" w:space="0" w:color="auto"/>
                <w:bottom w:val="none" w:sz="0" w:space="0" w:color="auto"/>
                <w:right w:val="none" w:sz="0" w:space="0" w:color="auto"/>
              </w:divBdr>
              <w:divsChild>
                <w:div w:id="537743770">
                  <w:marLeft w:val="0"/>
                  <w:marRight w:val="0"/>
                  <w:marTop w:val="0"/>
                  <w:marBottom w:val="0"/>
                  <w:divBdr>
                    <w:top w:val="none" w:sz="0" w:space="0" w:color="auto"/>
                    <w:left w:val="none" w:sz="0" w:space="0" w:color="auto"/>
                    <w:bottom w:val="none" w:sz="0" w:space="0" w:color="auto"/>
                    <w:right w:val="none" w:sz="0" w:space="0" w:color="auto"/>
                  </w:divBdr>
                  <w:divsChild>
                    <w:div w:id="1769696828">
                      <w:marLeft w:val="0"/>
                      <w:marRight w:val="0"/>
                      <w:marTop w:val="0"/>
                      <w:marBottom w:val="0"/>
                      <w:divBdr>
                        <w:top w:val="none" w:sz="0" w:space="0" w:color="auto"/>
                        <w:left w:val="none" w:sz="0" w:space="0" w:color="auto"/>
                        <w:bottom w:val="none" w:sz="0" w:space="0" w:color="auto"/>
                        <w:right w:val="none" w:sz="0" w:space="0" w:color="auto"/>
                      </w:divBdr>
                      <w:divsChild>
                        <w:div w:id="2038388321">
                          <w:marLeft w:val="0"/>
                          <w:marRight w:val="0"/>
                          <w:marTop w:val="0"/>
                          <w:marBottom w:val="0"/>
                          <w:divBdr>
                            <w:top w:val="none" w:sz="0" w:space="0" w:color="auto"/>
                            <w:left w:val="none" w:sz="0" w:space="0" w:color="auto"/>
                            <w:bottom w:val="none" w:sz="0" w:space="0" w:color="auto"/>
                            <w:right w:val="none" w:sz="0" w:space="0" w:color="auto"/>
                          </w:divBdr>
                          <w:divsChild>
                            <w:div w:id="13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92754">
      <w:bodyDiv w:val="1"/>
      <w:marLeft w:val="0"/>
      <w:marRight w:val="0"/>
      <w:marTop w:val="0"/>
      <w:marBottom w:val="0"/>
      <w:divBdr>
        <w:top w:val="none" w:sz="0" w:space="0" w:color="auto"/>
        <w:left w:val="none" w:sz="0" w:space="0" w:color="auto"/>
        <w:bottom w:val="none" w:sz="0" w:space="0" w:color="auto"/>
        <w:right w:val="none" w:sz="0" w:space="0" w:color="auto"/>
      </w:divBdr>
    </w:div>
    <w:div w:id="2098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19/05/relationships/documenttasks" Target="documenttasks/documenttasks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3323409B-E494-46C9-BC51-E0DEAE96E361}">
    <t:Anchor>
      <t:Comment id="113394695"/>
    </t:Anchor>
    <t:History>
      <t:Event id="{8EA9BAEB-A09A-4D5F-8845-4CFDF6EC6FE7}" time="2022-07-18T06:07:58.054Z">
        <t:Attribution userId="S::milan.poudel@cbm-global.org::0d58f819-5a8f-439d-a0a5-dc752b91a478" userProvider="AD" userName="Milan Poudel"/>
        <t:Anchor>
          <t:Comment id="519276283"/>
        </t:Anchor>
        <t:Create/>
      </t:Event>
      <t:Event id="{3D4DC203-5EC1-475E-BEDB-C5DB43E75052}" time="2022-07-18T06:07:58.054Z">
        <t:Attribution userId="S::milan.poudel@cbm-global.org::0d58f819-5a8f-439d-a0a5-dc752b91a478" userProvider="AD" userName="Milan Poudel"/>
        <t:Anchor>
          <t:Comment id="519276283"/>
        </t:Anchor>
        <t:Assign userId="S::roshana.kandel@cbm-global.org::bed68700-78ee-4b4f-9884-e4f3f29e34ec" userProvider="AD" userName="Roshana Kandel"/>
      </t:Event>
      <t:Event id="{EF48443A-B323-4C2B-A1B5-AD175CB4D164}" time="2022-07-18T06:07:58.054Z">
        <t:Attribution userId="S::milan.poudel@cbm-global.org::0d58f819-5a8f-439d-a0a5-dc752b91a478" userProvider="AD" userName="Milan Poudel"/>
        <t:Anchor>
          <t:Comment id="519276283"/>
        </t:Anchor>
        <t:SetTitle title="@Roshana Kande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E604-8C0F-4577-BCF7-CA359167F236}">
  <ds:schemaRefs>
    <ds:schemaRef ds:uri="http://schemas.microsoft.com/sharepoint/v3/contenttype/forms"/>
  </ds:schemaRefs>
</ds:datastoreItem>
</file>

<file path=customXml/itemProps2.xml><?xml version="1.0" encoding="utf-8"?>
<ds:datastoreItem xmlns:ds="http://schemas.openxmlformats.org/officeDocument/2006/customXml" ds:itemID="{8F62F504-3EEA-403A-ADA5-DAA9564E5198}">
  <ds:schemaRefs>
    <ds:schemaRef ds:uri="http://schemas.microsoft.com/office/2006/metadata/properties"/>
    <ds:schemaRef ds:uri="http://schemas.microsoft.com/office/infopath/2007/PartnerControls"/>
    <ds:schemaRef ds:uri="http://schemas.microsoft.com/sharepoint/v3"/>
    <ds:schemaRef ds:uri="118d96c3-5fa1-4bb6-8f55-b0a310b8f5f8"/>
    <ds:schemaRef ds:uri="a4bf2503-958f-430a-855f-55e8d597aa65"/>
  </ds:schemaRefs>
</ds:datastoreItem>
</file>

<file path=customXml/itemProps3.xml><?xml version="1.0" encoding="utf-8"?>
<ds:datastoreItem xmlns:ds="http://schemas.openxmlformats.org/officeDocument/2006/customXml" ds:itemID="{58710481-D7DB-41EE-B08F-D9EEBAFA5447}"/>
</file>

<file path=customXml/itemProps4.xml><?xml version="1.0" encoding="utf-8"?>
<ds:datastoreItem xmlns:ds="http://schemas.openxmlformats.org/officeDocument/2006/customXml" ds:itemID="{B4EEAF5E-73F7-4532-8469-0E28A78B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8747</Words>
  <Characters>55108</Characters>
  <Application>Microsoft Office Word</Application>
  <DocSecurity>2</DocSecurity>
  <Lines>459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Vanee.Surendranathan</dc:creator>
  <cp:keywords/>
  <dc:description/>
  <cp:lastModifiedBy>Looser-Konczalla, Deborah</cp:lastModifiedBy>
  <cp:revision>6</cp:revision>
  <cp:lastPrinted>2023-01-18T07:30:00Z</cp:lastPrinted>
  <dcterms:created xsi:type="dcterms:W3CDTF">2023-01-31T08:56:00Z</dcterms:created>
  <dcterms:modified xsi:type="dcterms:W3CDTF">2023-04-25T15:38:00Z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PriorityGroup">
    <vt:lpwstr/>
  </property>
  <property fmtid="{D5CDD505-2E9C-101B-9397-08002B2CF9AE}" pid="5" name="NGOOnlineKeywords">
    <vt:lpwstr/>
  </property>
  <property fmtid="{D5CDD505-2E9C-101B-9397-08002B2CF9AE}" pid="6" name="NGOOnlineDocumentType">
    <vt:lpwstr/>
  </property>
  <property fmtid="{D5CDD505-2E9C-101B-9397-08002B2CF9AE}" pid="7" name="p75d8c1866154d169f9787e2f8ad3758">
    <vt:lpwstr/>
  </property>
  <property fmtid="{D5CDD505-2E9C-101B-9397-08002B2CF9AE}" pid="8" name="Order">
    <vt:r8>20600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