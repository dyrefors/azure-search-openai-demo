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5984D" w14:textId="3ED044CF" w:rsidR="00FA62F8" w:rsidRDefault="00AD128B" w:rsidP="00966C0E">
      <w:pPr>
        <w:jc w:val="right"/>
        <w:rPr>
          <w:rFonts w:ascii="Verdana" w:hAnsi="Verdana"/>
          <w:sz w:val="20"/>
        </w:rPr>
      </w:pPr>
      <w:bookmarkStart w:id="0" w:name="OLE_LINK1"/>
      <w:r>
        <w:rPr>
          <w:noProof/>
          <w:lang w:eastAsia="en-GB"/>
        </w:rPr>
        <w:drawing>
          <wp:inline distT="0" distB="0" distL="0" distR="0" wp14:anchorId="54A9F545" wp14:editId="6EF2A258">
            <wp:extent cx="1806659" cy="1162821"/>
            <wp:effectExtent l="0" t="0" r="317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pic:nvPicPr>
                  <pic:blipFill>
                    <a:blip r:embed="rId12">
                      <a:extLst>
                        <a:ext uri="{28A0092B-C50C-407E-A947-70E740481C1C}">
                          <a14:useLocalDpi xmlns:a14="http://schemas.microsoft.com/office/drawing/2010/main" val="0"/>
                        </a:ext>
                      </a:extLst>
                    </a:blip>
                    <a:stretch>
                      <a:fillRect/>
                    </a:stretch>
                  </pic:blipFill>
                  <pic:spPr>
                    <a:xfrm>
                      <a:off x="0" y="0"/>
                      <a:ext cx="1806659" cy="1162821"/>
                    </a:xfrm>
                    <a:prstGeom prst="rect">
                      <a:avLst/>
                    </a:prstGeom>
                  </pic:spPr>
                </pic:pic>
              </a:graphicData>
            </a:graphic>
          </wp:inline>
        </w:drawing>
      </w:r>
    </w:p>
    <w:p w14:paraId="6670B223" w14:textId="77777777" w:rsidR="00FA62F8" w:rsidRPr="00122F65" w:rsidRDefault="00FA62F8" w:rsidP="008E3FA2">
      <w:pPr>
        <w:rPr>
          <w:rFonts w:ascii="Verdana" w:hAnsi="Verdana"/>
          <w:sz w:val="20"/>
        </w:rPr>
      </w:pPr>
    </w:p>
    <w:p w14:paraId="0C6EE5C6" w14:textId="77777777" w:rsidR="00FA62F8" w:rsidRPr="00122F65" w:rsidRDefault="00FA62F8" w:rsidP="008E3FA2">
      <w:pPr>
        <w:rPr>
          <w:rFonts w:ascii="Verdana" w:hAnsi="Verdana"/>
        </w:rPr>
      </w:pPr>
    </w:p>
    <w:p w14:paraId="1571967A" w14:textId="77777777" w:rsidR="00FA62F8" w:rsidRPr="00122F65" w:rsidRDefault="00FA62F8" w:rsidP="008E3FA2">
      <w:pPr>
        <w:rPr>
          <w:rFonts w:ascii="Verdana" w:hAnsi="Verdana"/>
        </w:rPr>
      </w:pPr>
    </w:p>
    <w:p w14:paraId="6D09307E" w14:textId="2ED69033" w:rsidR="00FA62F8" w:rsidRPr="00A738FB" w:rsidRDefault="00FA62F8" w:rsidP="00A738FB">
      <w:pPr>
        <w:rPr>
          <w:rFonts w:ascii="Verdana" w:hAnsi="Verdana"/>
          <w:sz w:val="20"/>
        </w:rPr>
      </w:pPr>
    </w:p>
    <w:p w14:paraId="149630B6" w14:textId="77777777" w:rsidR="00FA62F8" w:rsidRPr="00122F65" w:rsidRDefault="00FA62F8" w:rsidP="008E3FA2">
      <w:pPr>
        <w:rPr>
          <w:rFonts w:ascii="Verdana" w:hAnsi="Verdana"/>
          <w:sz w:val="20"/>
        </w:rPr>
      </w:pPr>
    </w:p>
    <w:p w14:paraId="60D76EFC" w14:textId="77777777" w:rsidR="00FA62F8" w:rsidRPr="00122F65" w:rsidRDefault="00FA62F8" w:rsidP="008E3FA2">
      <w:pPr>
        <w:rPr>
          <w:rFonts w:ascii="Verdana" w:hAnsi="Verdana"/>
          <w:sz w:val="20"/>
        </w:rPr>
      </w:pPr>
    </w:p>
    <w:p w14:paraId="43C9B494" w14:textId="77777777" w:rsidR="00FA62F8" w:rsidRDefault="00FA62F8" w:rsidP="008E3FA2">
      <w:pPr>
        <w:jc w:val="center"/>
        <w:rPr>
          <w:rFonts w:ascii="Verdana" w:hAnsi="Verdana"/>
          <w:b/>
          <w:sz w:val="28"/>
          <w:szCs w:val="28"/>
        </w:rPr>
      </w:pPr>
      <w:r w:rsidRPr="00122F65">
        <w:rPr>
          <w:rFonts w:ascii="Verdana" w:hAnsi="Verdana"/>
          <w:b/>
          <w:sz w:val="28"/>
          <w:szCs w:val="28"/>
        </w:rPr>
        <w:t>PROJECT</w:t>
      </w:r>
      <w:r w:rsidR="00D452CB">
        <w:rPr>
          <w:rFonts w:ascii="Verdana" w:hAnsi="Verdana"/>
          <w:b/>
          <w:sz w:val="28"/>
          <w:szCs w:val="28"/>
        </w:rPr>
        <w:t xml:space="preserve"> </w:t>
      </w:r>
      <w:r w:rsidR="00AB55E9">
        <w:rPr>
          <w:rFonts w:ascii="Verdana" w:hAnsi="Verdana"/>
          <w:b/>
          <w:sz w:val="28"/>
          <w:szCs w:val="28"/>
        </w:rPr>
        <w:t>DESIGN</w:t>
      </w:r>
      <w:r w:rsidR="003D6FA1">
        <w:rPr>
          <w:rFonts w:ascii="Verdana" w:hAnsi="Verdana"/>
          <w:b/>
          <w:sz w:val="28"/>
          <w:szCs w:val="28"/>
        </w:rPr>
        <w:t xml:space="preserve"> FORM</w:t>
      </w:r>
      <w:r w:rsidR="003D6FA1">
        <w:rPr>
          <w:rStyle w:val="FootnoteReference"/>
          <w:rFonts w:ascii="Verdana" w:hAnsi="Verdana"/>
          <w:b/>
          <w:sz w:val="28"/>
          <w:szCs w:val="28"/>
        </w:rPr>
        <w:footnoteReference w:id="2"/>
      </w:r>
    </w:p>
    <w:p w14:paraId="3FC322FB" w14:textId="77777777" w:rsidR="00A738FB" w:rsidRDefault="00A738FB" w:rsidP="008E3FA2">
      <w:pPr>
        <w:jc w:val="center"/>
        <w:rPr>
          <w:rFonts w:ascii="Verdana" w:hAnsi="Verdana"/>
          <w:b/>
          <w:sz w:val="28"/>
          <w:szCs w:val="28"/>
        </w:rPr>
      </w:pPr>
    </w:p>
    <w:p w14:paraId="2C217559" w14:textId="77777777" w:rsidR="00FA62F8" w:rsidRPr="00122F65" w:rsidRDefault="00FA62F8" w:rsidP="008E3FA2">
      <w:pPr>
        <w:rPr>
          <w:rFonts w:ascii="Verdana" w:hAnsi="Verdana"/>
          <w:sz w:val="20"/>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693"/>
        <w:gridCol w:w="236"/>
        <w:gridCol w:w="709"/>
        <w:gridCol w:w="1606"/>
        <w:gridCol w:w="316"/>
        <w:gridCol w:w="1811"/>
      </w:tblGrid>
      <w:tr w:rsidR="00A62C46" w:rsidRPr="0073614C" w14:paraId="706727FC" w14:textId="77777777" w:rsidTr="00573819">
        <w:tc>
          <w:tcPr>
            <w:tcW w:w="2122" w:type="dxa"/>
            <w:tcBorders>
              <w:bottom w:val="single" w:sz="4" w:space="0" w:color="auto"/>
            </w:tcBorders>
            <w:shd w:val="clear" w:color="auto" w:fill="auto"/>
          </w:tcPr>
          <w:p w14:paraId="1A9F9A2C" w14:textId="77777777" w:rsidR="00A62C46" w:rsidRPr="00C16F03" w:rsidRDefault="00A62C46" w:rsidP="00573819">
            <w:pPr>
              <w:rPr>
                <w:rFonts w:ascii="Verdana" w:eastAsia="Calibri" w:hAnsi="Verdana"/>
                <w:b/>
                <w:sz w:val="20"/>
                <w:szCs w:val="20"/>
              </w:rPr>
            </w:pPr>
            <w:r w:rsidRPr="00C16F03">
              <w:rPr>
                <w:rFonts w:ascii="Verdana" w:eastAsia="Calibri" w:hAnsi="Verdana"/>
                <w:b/>
                <w:sz w:val="20"/>
                <w:szCs w:val="20"/>
              </w:rPr>
              <w:t>Project title:</w:t>
            </w:r>
          </w:p>
        </w:tc>
        <w:tc>
          <w:tcPr>
            <w:tcW w:w="7371" w:type="dxa"/>
            <w:gridSpan w:val="6"/>
            <w:tcBorders>
              <w:bottom w:val="single" w:sz="4" w:space="0" w:color="auto"/>
              <w:right w:val="single" w:sz="4" w:space="0" w:color="auto"/>
            </w:tcBorders>
            <w:shd w:val="clear" w:color="auto" w:fill="DEEAF6"/>
          </w:tcPr>
          <w:p w14:paraId="77EA3E5B" w14:textId="7D6DF64D" w:rsidR="00A62C46" w:rsidRPr="00C16F03" w:rsidRDefault="00870D3B" w:rsidP="00573819">
            <w:pPr>
              <w:ind w:right="318"/>
              <w:rPr>
                <w:rFonts w:ascii="Verdana" w:eastAsia="Calibri" w:hAnsi="Verdana"/>
                <w:b/>
                <w:sz w:val="20"/>
                <w:szCs w:val="20"/>
              </w:rPr>
            </w:pPr>
            <w:r>
              <w:rPr>
                <w:rFonts w:ascii="Verdana" w:eastAsia="Calibri" w:hAnsi="Verdana"/>
                <w:b/>
                <w:sz w:val="20"/>
                <w:szCs w:val="20"/>
              </w:rPr>
              <w:t>Together for sustainable Inclusive Education, Ear &amp; Hearing Care</w:t>
            </w:r>
          </w:p>
        </w:tc>
      </w:tr>
      <w:tr w:rsidR="00A62C46" w:rsidRPr="0073614C" w14:paraId="364AFA4B" w14:textId="77777777" w:rsidTr="00573819">
        <w:trPr>
          <w:trHeight w:val="161"/>
        </w:trPr>
        <w:tc>
          <w:tcPr>
            <w:tcW w:w="2122" w:type="dxa"/>
            <w:tcBorders>
              <w:top w:val="nil"/>
              <w:left w:val="nil"/>
              <w:bottom w:val="single" w:sz="4" w:space="0" w:color="auto"/>
              <w:right w:val="nil"/>
            </w:tcBorders>
            <w:shd w:val="clear" w:color="auto" w:fill="FFFFFF"/>
          </w:tcPr>
          <w:p w14:paraId="4075E35C" w14:textId="77777777" w:rsidR="00A62C46" w:rsidRPr="00C16F03" w:rsidRDefault="00A62C46" w:rsidP="00573819">
            <w:pPr>
              <w:rPr>
                <w:rFonts w:ascii="Verdana" w:eastAsia="Calibri" w:hAnsi="Verdana"/>
                <w:sz w:val="20"/>
                <w:szCs w:val="20"/>
              </w:rPr>
            </w:pPr>
          </w:p>
        </w:tc>
        <w:tc>
          <w:tcPr>
            <w:tcW w:w="2693" w:type="dxa"/>
            <w:tcBorders>
              <w:top w:val="nil"/>
              <w:left w:val="nil"/>
              <w:bottom w:val="single" w:sz="4" w:space="0" w:color="auto"/>
              <w:right w:val="nil"/>
            </w:tcBorders>
            <w:shd w:val="clear" w:color="auto" w:fill="FFFFFF"/>
          </w:tcPr>
          <w:p w14:paraId="05A02128" w14:textId="77777777" w:rsidR="00A62C46" w:rsidRPr="00C16F03" w:rsidRDefault="00A62C46" w:rsidP="00573819">
            <w:pPr>
              <w:rPr>
                <w:rFonts w:ascii="Verdana" w:eastAsia="Calibri" w:hAnsi="Verdana"/>
                <w:sz w:val="20"/>
                <w:szCs w:val="20"/>
              </w:rPr>
            </w:pPr>
          </w:p>
        </w:tc>
        <w:tc>
          <w:tcPr>
            <w:tcW w:w="945" w:type="dxa"/>
            <w:gridSpan w:val="2"/>
            <w:tcBorders>
              <w:top w:val="single" w:sz="4" w:space="0" w:color="auto"/>
              <w:left w:val="nil"/>
              <w:bottom w:val="nil"/>
              <w:right w:val="nil"/>
            </w:tcBorders>
            <w:shd w:val="clear" w:color="auto" w:fill="FFFFFF"/>
          </w:tcPr>
          <w:p w14:paraId="6B24C21D" w14:textId="77777777" w:rsidR="00A62C46" w:rsidRPr="00C16F03" w:rsidRDefault="00A62C46" w:rsidP="00573819">
            <w:pPr>
              <w:rPr>
                <w:rFonts w:ascii="Verdana" w:eastAsia="Calibri" w:hAnsi="Verdana"/>
                <w:sz w:val="20"/>
                <w:szCs w:val="20"/>
              </w:rPr>
            </w:pPr>
          </w:p>
        </w:tc>
        <w:tc>
          <w:tcPr>
            <w:tcW w:w="1922" w:type="dxa"/>
            <w:gridSpan w:val="2"/>
            <w:tcBorders>
              <w:top w:val="nil"/>
              <w:left w:val="nil"/>
              <w:bottom w:val="nil"/>
              <w:right w:val="nil"/>
            </w:tcBorders>
            <w:shd w:val="clear" w:color="auto" w:fill="FFFFFF"/>
          </w:tcPr>
          <w:p w14:paraId="7C37B06B" w14:textId="77777777" w:rsidR="00A62C46" w:rsidRPr="00C16F03" w:rsidRDefault="00A62C46" w:rsidP="00573819">
            <w:pPr>
              <w:rPr>
                <w:rFonts w:ascii="Verdana" w:eastAsia="Calibri" w:hAnsi="Verdana"/>
                <w:sz w:val="20"/>
                <w:szCs w:val="20"/>
              </w:rPr>
            </w:pPr>
          </w:p>
        </w:tc>
        <w:tc>
          <w:tcPr>
            <w:tcW w:w="1811" w:type="dxa"/>
            <w:tcBorders>
              <w:top w:val="nil"/>
              <w:left w:val="nil"/>
              <w:bottom w:val="nil"/>
              <w:right w:val="nil"/>
            </w:tcBorders>
            <w:shd w:val="clear" w:color="auto" w:fill="FFFFFF"/>
          </w:tcPr>
          <w:p w14:paraId="7F77E9A2" w14:textId="77777777" w:rsidR="00A62C46" w:rsidRPr="00C16F03" w:rsidRDefault="00A62C46" w:rsidP="00573819">
            <w:pPr>
              <w:rPr>
                <w:rFonts w:ascii="Verdana" w:eastAsia="Calibri" w:hAnsi="Verdana"/>
                <w:sz w:val="20"/>
                <w:szCs w:val="20"/>
              </w:rPr>
            </w:pPr>
          </w:p>
        </w:tc>
      </w:tr>
      <w:tr w:rsidR="00A62C46" w:rsidRPr="0073614C" w14:paraId="460255DE" w14:textId="77777777" w:rsidTr="00573819">
        <w:tc>
          <w:tcPr>
            <w:tcW w:w="2122" w:type="dxa"/>
            <w:tcBorders>
              <w:top w:val="single" w:sz="4" w:space="0" w:color="auto"/>
            </w:tcBorders>
            <w:shd w:val="clear" w:color="auto" w:fill="auto"/>
          </w:tcPr>
          <w:p w14:paraId="7570CE42" w14:textId="77777777" w:rsidR="00A62C46" w:rsidRPr="00C16F03" w:rsidRDefault="00A62C46" w:rsidP="00573819">
            <w:pPr>
              <w:rPr>
                <w:rFonts w:ascii="Verdana" w:eastAsia="Calibri" w:hAnsi="Verdana"/>
                <w:b/>
                <w:sz w:val="20"/>
                <w:szCs w:val="20"/>
              </w:rPr>
            </w:pPr>
            <w:r w:rsidRPr="00C16F03">
              <w:rPr>
                <w:rFonts w:ascii="Verdana" w:eastAsia="Calibri" w:hAnsi="Verdana"/>
                <w:b/>
                <w:sz w:val="20"/>
                <w:szCs w:val="20"/>
              </w:rPr>
              <w:t>Region:</w:t>
            </w:r>
          </w:p>
        </w:tc>
        <w:tc>
          <w:tcPr>
            <w:tcW w:w="2693" w:type="dxa"/>
            <w:tcBorders>
              <w:top w:val="single" w:sz="4" w:space="0" w:color="auto"/>
              <w:right w:val="single" w:sz="4" w:space="0" w:color="auto"/>
            </w:tcBorders>
            <w:shd w:val="clear" w:color="auto" w:fill="DEEAF6"/>
          </w:tcPr>
          <w:p w14:paraId="03A5B0F7" w14:textId="670F8B76" w:rsidR="00A62C46" w:rsidRPr="00C16F03" w:rsidRDefault="00870D3B" w:rsidP="00573819">
            <w:pPr>
              <w:rPr>
                <w:rFonts w:ascii="Verdana" w:eastAsia="Calibri" w:hAnsi="Verdana"/>
                <w:b/>
                <w:sz w:val="20"/>
                <w:szCs w:val="20"/>
              </w:rPr>
            </w:pPr>
            <w:r>
              <w:rPr>
                <w:rFonts w:ascii="Verdana" w:eastAsia="Calibri" w:hAnsi="Verdana"/>
                <w:b/>
                <w:sz w:val="20"/>
                <w:szCs w:val="20"/>
              </w:rPr>
              <w:t>AFCW</w:t>
            </w:r>
          </w:p>
        </w:tc>
        <w:tc>
          <w:tcPr>
            <w:tcW w:w="236" w:type="dxa"/>
            <w:tcBorders>
              <w:top w:val="nil"/>
              <w:left w:val="single" w:sz="4" w:space="0" w:color="auto"/>
              <w:bottom w:val="nil"/>
              <w:right w:val="single" w:sz="4" w:space="0" w:color="auto"/>
            </w:tcBorders>
            <w:shd w:val="clear" w:color="auto" w:fill="FFFFFF"/>
          </w:tcPr>
          <w:p w14:paraId="0682B84B" w14:textId="77777777" w:rsidR="00A62C46" w:rsidRPr="00C16F03" w:rsidRDefault="00A62C46" w:rsidP="00573819">
            <w:pPr>
              <w:rPr>
                <w:rFonts w:ascii="Verdana" w:eastAsia="Calibri" w:hAnsi="Verdana"/>
                <w:b/>
                <w:sz w:val="20"/>
                <w:szCs w:val="20"/>
              </w:rPr>
            </w:pPr>
          </w:p>
        </w:tc>
        <w:tc>
          <w:tcPr>
            <w:tcW w:w="2315" w:type="dxa"/>
            <w:gridSpan w:val="2"/>
            <w:tcBorders>
              <w:top w:val="single" w:sz="4" w:space="0" w:color="auto"/>
              <w:left w:val="single" w:sz="4" w:space="0" w:color="auto"/>
              <w:bottom w:val="single" w:sz="4" w:space="0" w:color="auto"/>
            </w:tcBorders>
            <w:shd w:val="clear" w:color="auto" w:fill="auto"/>
          </w:tcPr>
          <w:p w14:paraId="5FE4D070" w14:textId="77777777" w:rsidR="00A62C46" w:rsidRPr="00C16F03" w:rsidRDefault="00A62C46" w:rsidP="00573819">
            <w:pPr>
              <w:rPr>
                <w:rFonts w:ascii="Verdana" w:eastAsia="Calibri" w:hAnsi="Verdana"/>
                <w:b/>
                <w:sz w:val="20"/>
                <w:szCs w:val="20"/>
              </w:rPr>
            </w:pPr>
            <w:r w:rsidRPr="00C16F03">
              <w:rPr>
                <w:rFonts w:ascii="Verdana" w:eastAsia="Calibri" w:hAnsi="Verdana"/>
                <w:b/>
                <w:sz w:val="20"/>
                <w:szCs w:val="20"/>
              </w:rPr>
              <w:t>Country:</w:t>
            </w:r>
          </w:p>
        </w:tc>
        <w:tc>
          <w:tcPr>
            <w:tcW w:w="2127" w:type="dxa"/>
            <w:gridSpan w:val="2"/>
            <w:tcBorders>
              <w:top w:val="single" w:sz="4" w:space="0" w:color="auto"/>
              <w:bottom w:val="single" w:sz="4" w:space="0" w:color="auto"/>
            </w:tcBorders>
            <w:shd w:val="clear" w:color="auto" w:fill="DEEAF6"/>
          </w:tcPr>
          <w:p w14:paraId="681D458E" w14:textId="5CFF4312" w:rsidR="00A62C46" w:rsidRPr="00C16F03" w:rsidRDefault="00D13A3E" w:rsidP="00573819">
            <w:pPr>
              <w:rPr>
                <w:rFonts w:ascii="Verdana" w:eastAsia="Calibri" w:hAnsi="Verdana"/>
                <w:b/>
                <w:sz w:val="20"/>
                <w:szCs w:val="20"/>
              </w:rPr>
            </w:pPr>
            <w:r>
              <w:rPr>
                <w:rFonts w:ascii="Verdana" w:eastAsia="Calibri" w:hAnsi="Verdana"/>
                <w:b/>
                <w:sz w:val="20"/>
                <w:szCs w:val="20"/>
              </w:rPr>
              <w:t>DR Congo</w:t>
            </w:r>
          </w:p>
        </w:tc>
      </w:tr>
    </w:tbl>
    <w:p w14:paraId="62A4F419" w14:textId="77777777" w:rsidR="00FA62F8" w:rsidRPr="00122F65" w:rsidRDefault="00FA62F8" w:rsidP="008E3FA2">
      <w:pPr>
        <w:jc w:val="center"/>
        <w:rPr>
          <w:rFonts w:ascii="Verdana" w:hAnsi="Verdana"/>
          <w:b/>
          <w:sz w:val="20"/>
        </w:rPr>
      </w:pPr>
    </w:p>
    <w:p w14:paraId="6D3543BD" w14:textId="77777777" w:rsidR="00FA62F8" w:rsidRPr="00122F65" w:rsidRDefault="00FA62F8" w:rsidP="008E3FA2">
      <w:pPr>
        <w:jc w:val="both"/>
        <w:rPr>
          <w:rFonts w:ascii="Verdana" w:hAnsi="Verdana"/>
          <w:sz w:val="20"/>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42"/>
      </w:tblGrid>
      <w:tr w:rsidR="00D452CB" w:rsidRPr="0073614C" w14:paraId="02772E89" w14:textId="77777777" w:rsidTr="00573819">
        <w:tc>
          <w:tcPr>
            <w:tcW w:w="2093" w:type="dxa"/>
            <w:tcBorders>
              <w:bottom w:val="single" w:sz="4" w:space="0" w:color="auto"/>
            </w:tcBorders>
            <w:shd w:val="clear" w:color="auto" w:fill="auto"/>
          </w:tcPr>
          <w:p w14:paraId="2F748FA4" w14:textId="77777777" w:rsidR="00D452CB" w:rsidRPr="00781142" w:rsidRDefault="00D452CB" w:rsidP="00573819">
            <w:pPr>
              <w:spacing w:after="120"/>
              <w:rPr>
                <w:rFonts w:ascii="Verdana" w:hAnsi="Verdana"/>
                <w:b/>
                <w:sz w:val="20"/>
                <w:szCs w:val="20"/>
              </w:rPr>
            </w:pPr>
            <w:r>
              <w:rPr>
                <w:rFonts w:ascii="Verdana" w:hAnsi="Verdana"/>
                <w:b/>
                <w:sz w:val="20"/>
                <w:szCs w:val="20"/>
              </w:rPr>
              <w:t>Partner Name</w:t>
            </w:r>
          </w:p>
        </w:tc>
        <w:tc>
          <w:tcPr>
            <w:tcW w:w="7442" w:type="dxa"/>
            <w:tcBorders>
              <w:bottom w:val="single" w:sz="4" w:space="0" w:color="auto"/>
              <w:right w:val="single" w:sz="4" w:space="0" w:color="auto"/>
            </w:tcBorders>
            <w:shd w:val="clear" w:color="auto" w:fill="DEEAF6"/>
          </w:tcPr>
          <w:p w14:paraId="641A4380" w14:textId="77777777" w:rsidR="00870D3B" w:rsidRPr="002F4633" w:rsidRDefault="00000000" w:rsidP="00870D3B">
            <w:pPr>
              <w:tabs>
                <w:tab w:val="left" w:pos="6360"/>
              </w:tabs>
              <w:jc w:val="both"/>
              <w:rPr>
                <w:rFonts w:ascii="Verdana" w:hAnsi="Verdana"/>
                <w:lang w:val="es-MX"/>
              </w:rPr>
            </w:pPr>
            <w:sdt>
              <w:sdtPr>
                <w:rPr>
                  <w:rFonts w:ascii="Verdana" w:hAnsi="Verdana"/>
                </w:rPr>
                <w:id w:val="-2013293021"/>
                <w:placeholder>
                  <w:docPart w:val="05D53CEBFA7141B4A41D30774A0E21B0"/>
                </w:placeholder>
                <w15:color w:val="000000"/>
              </w:sdtPr>
              <w:sdtContent>
                <w:sdt>
                  <w:sdtPr>
                    <w:rPr>
                      <w:rFonts w:ascii="Verdana" w:hAnsi="Verdana" w:cstheme="minorHAnsi"/>
                    </w:rPr>
                    <w:id w:val="-859052445"/>
                    <w:placeholder>
                      <w:docPart w:val="E64998EFD79A4E2C85490C23922A40A3"/>
                    </w:placeholder>
                  </w:sdtPr>
                  <w:sdtContent>
                    <w:r w:rsidR="00870D3B" w:rsidRPr="002F4633">
                      <w:rPr>
                        <w:rFonts w:ascii="Verdana" w:hAnsi="Verdana" w:cstheme="minorHAnsi"/>
                        <w:lang w:val="es-MX"/>
                      </w:rPr>
                      <w:t xml:space="preserve">Contract  Partner: ARHIDIOCESE DE KINSHASA   </w:t>
                    </w:r>
                  </w:sdtContent>
                </w:sdt>
              </w:sdtContent>
            </w:sdt>
          </w:p>
          <w:p w14:paraId="25B7424C" w14:textId="5E9C76DD" w:rsidR="00D452CB" w:rsidRPr="0073614C" w:rsidRDefault="00870D3B" w:rsidP="00870D3B">
            <w:pPr>
              <w:spacing w:after="120"/>
              <w:rPr>
                <w:rFonts w:ascii="Verdana" w:eastAsia="Calibri" w:hAnsi="Verdana"/>
                <w:sz w:val="20"/>
                <w:szCs w:val="20"/>
              </w:rPr>
            </w:pPr>
            <w:r w:rsidRPr="00306C09">
              <w:rPr>
                <w:rFonts w:ascii="Verdana" w:hAnsi="Verdana" w:cstheme="minorHAnsi"/>
                <w:lang w:val="fr-FR"/>
              </w:rPr>
              <w:t>Implementation Partner</w:t>
            </w:r>
            <w:r>
              <w:rPr>
                <w:rFonts w:ascii="Verdana" w:hAnsi="Verdana" w:cstheme="minorHAnsi"/>
                <w:lang w:val="fr-FR"/>
              </w:rPr>
              <w:t xml:space="preserve"> : </w:t>
            </w:r>
            <w:r w:rsidRPr="000173DB">
              <w:rPr>
                <w:rStyle w:val="Formatvorlage14"/>
                <w:rFonts w:cs="Consolas"/>
                <w:sz w:val="22"/>
                <w:lang w:val="fr-FR"/>
              </w:rPr>
              <w:t>VILLAGE BONDEKO</w:t>
            </w:r>
          </w:p>
        </w:tc>
      </w:tr>
      <w:tr w:rsidR="00A62C46" w:rsidRPr="0073614C" w14:paraId="1522F7B9" w14:textId="77777777" w:rsidTr="00573819">
        <w:tc>
          <w:tcPr>
            <w:tcW w:w="2093" w:type="dxa"/>
            <w:tcBorders>
              <w:bottom w:val="single" w:sz="4" w:space="0" w:color="auto"/>
            </w:tcBorders>
            <w:shd w:val="clear" w:color="auto" w:fill="auto"/>
          </w:tcPr>
          <w:p w14:paraId="3140F7D7" w14:textId="77777777" w:rsidR="00A62C46" w:rsidRPr="00781142" w:rsidRDefault="00A62C46" w:rsidP="00573819">
            <w:pPr>
              <w:spacing w:after="120"/>
              <w:rPr>
                <w:rFonts w:ascii="Verdana" w:eastAsia="Calibri" w:hAnsi="Verdana"/>
                <w:b/>
                <w:sz w:val="20"/>
                <w:szCs w:val="20"/>
              </w:rPr>
            </w:pPr>
            <w:r w:rsidRPr="00781142">
              <w:rPr>
                <w:rFonts w:ascii="Verdana" w:hAnsi="Verdana"/>
                <w:b/>
                <w:sz w:val="20"/>
                <w:szCs w:val="20"/>
              </w:rPr>
              <w:t>Project start /end date:</w:t>
            </w:r>
            <w:r w:rsidRPr="00781142">
              <w:rPr>
                <w:rFonts w:ascii="Verdana" w:eastAsia="Calibri" w:hAnsi="Verdana"/>
                <w:b/>
                <w:sz w:val="20"/>
                <w:szCs w:val="20"/>
              </w:rPr>
              <w:t xml:space="preserve"> </w:t>
            </w:r>
          </w:p>
        </w:tc>
        <w:tc>
          <w:tcPr>
            <w:tcW w:w="7442" w:type="dxa"/>
            <w:tcBorders>
              <w:bottom w:val="single" w:sz="4" w:space="0" w:color="auto"/>
              <w:right w:val="single" w:sz="4" w:space="0" w:color="auto"/>
            </w:tcBorders>
            <w:shd w:val="clear" w:color="auto" w:fill="DEEAF6"/>
          </w:tcPr>
          <w:p w14:paraId="2470C42F" w14:textId="5D653A31" w:rsidR="00A62C46" w:rsidRPr="0073614C" w:rsidRDefault="00870D3B" w:rsidP="00573819">
            <w:pPr>
              <w:spacing w:after="120"/>
              <w:rPr>
                <w:rFonts w:ascii="Verdana" w:eastAsia="Calibri" w:hAnsi="Verdana"/>
                <w:sz w:val="20"/>
                <w:szCs w:val="20"/>
              </w:rPr>
            </w:pPr>
            <w:r>
              <w:rPr>
                <w:rFonts w:ascii="Verdana" w:eastAsia="Calibri" w:hAnsi="Verdana"/>
                <w:sz w:val="20"/>
                <w:szCs w:val="20"/>
              </w:rPr>
              <w:t>01/03/2024 – 31/12/2026</w:t>
            </w:r>
          </w:p>
        </w:tc>
      </w:tr>
      <w:tr w:rsidR="00A62C46" w:rsidRPr="0073614C" w14:paraId="7722BE7E" w14:textId="77777777" w:rsidTr="00A62C46">
        <w:tc>
          <w:tcPr>
            <w:tcW w:w="2093" w:type="dxa"/>
            <w:tcBorders>
              <w:bottom w:val="single" w:sz="4" w:space="0" w:color="auto"/>
            </w:tcBorders>
            <w:shd w:val="clear" w:color="auto" w:fill="auto"/>
          </w:tcPr>
          <w:p w14:paraId="798633F8" w14:textId="42FF9D72" w:rsidR="00A62C46" w:rsidRPr="00781142" w:rsidRDefault="00A62C46" w:rsidP="00BB16EA">
            <w:pPr>
              <w:spacing w:after="120"/>
              <w:rPr>
                <w:rFonts w:ascii="Verdana" w:eastAsia="Calibri" w:hAnsi="Verdana"/>
                <w:b/>
                <w:sz w:val="20"/>
                <w:szCs w:val="20"/>
              </w:rPr>
            </w:pPr>
            <w:r w:rsidRPr="00781142">
              <w:rPr>
                <w:rFonts w:ascii="Verdana" w:hAnsi="Verdana"/>
                <w:b/>
                <w:sz w:val="20"/>
                <w:szCs w:val="20"/>
              </w:rPr>
              <w:t xml:space="preserve">Project </w:t>
            </w:r>
            <w:r w:rsidR="00BB16EA">
              <w:rPr>
                <w:rFonts w:ascii="Verdana" w:hAnsi="Verdana"/>
                <w:b/>
                <w:sz w:val="20"/>
                <w:szCs w:val="20"/>
              </w:rPr>
              <w:t xml:space="preserve">Idea </w:t>
            </w:r>
            <w:r>
              <w:rPr>
                <w:rFonts w:ascii="Verdana" w:hAnsi="Verdana"/>
                <w:b/>
                <w:sz w:val="20"/>
                <w:szCs w:val="20"/>
              </w:rPr>
              <w:t>Number</w:t>
            </w:r>
            <w:r w:rsidRPr="00781142">
              <w:rPr>
                <w:rFonts w:ascii="Verdana" w:hAnsi="Verdana"/>
                <w:b/>
                <w:sz w:val="20"/>
                <w:szCs w:val="20"/>
              </w:rPr>
              <w:t>:</w:t>
            </w:r>
            <w:r w:rsidRPr="00781142">
              <w:rPr>
                <w:rFonts w:ascii="Verdana" w:eastAsia="Calibri" w:hAnsi="Verdana"/>
                <w:b/>
                <w:sz w:val="20"/>
                <w:szCs w:val="20"/>
              </w:rPr>
              <w:t xml:space="preserve"> </w:t>
            </w:r>
          </w:p>
        </w:tc>
        <w:tc>
          <w:tcPr>
            <w:tcW w:w="7442" w:type="dxa"/>
            <w:tcBorders>
              <w:bottom w:val="single" w:sz="4" w:space="0" w:color="auto"/>
              <w:right w:val="single" w:sz="4" w:space="0" w:color="auto"/>
            </w:tcBorders>
            <w:shd w:val="clear" w:color="auto" w:fill="DEEAF6"/>
          </w:tcPr>
          <w:p w14:paraId="2C84A10A" w14:textId="2D6370E9" w:rsidR="00A62C46" w:rsidRPr="0073614C" w:rsidRDefault="00000000" w:rsidP="00573819">
            <w:pPr>
              <w:spacing w:after="120"/>
              <w:rPr>
                <w:rFonts w:ascii="Verdana" w:eastAsia="Calibri" w:hAnsi="Verdana"/>
                <w:sz w:val="20"/>
                <w:szCs w:val="20"/>
              </w:rPr>
            </w:pPr>
            <w:sdt>
              <w:sdtPr>
                <w:rPr>
                  <w:sz w:val="22"/>
                  <w:szCs w:val="22"/>
                </w:rPr>
                <w:id w:val="1771902415"/>
                <w:placeholder>
                  <w:docPart w:val="BD0A7A6569AB4E21A206C4F35894A49A"/>
                </w:placeholder>
                <w15:color w:val="000000"/>
              </w:sdtPr>
              <w:sdtEndPr>
                <w:rPr>
                  <w:rFonts w:eastAsia="Calibri"/>
                  <w:i/>
                  <w:color w:val="A6A6A6" w:themeColor="background1" w:themeShade="A6"/>
                </w:rPr>
              </w:sdtEndPr>
              <w:sdtContent>
                <w:sdt>
                  <w:sdtPr>
                    <w:rPr>
                      <w:sz w:val="22"/>
                      <w:szCs w:val="22"/>
                    </w:rPr>
                    <w:id w:val="2085571445"/>
                    <w:placeholder>
                      <w:docPart w:val="B29EE0DFC0EA44459356B086E898B06B"/>
                    </w:placeholder>
                  </w:sdtPr>
                  <w:sdtEndPr>
                    <w:rPr>
                      <w:rFonts w:eastAsia="Calibri"/>
                      <w:i/>
                    </w:rPr>
                  </w:sdtEndPr>
                  <w:sdtContent>
                    <w:r w:rsidR="00870D3B">
                      <w:rPr>
                        <w:sz w:val="22"/>
                        <w:szCs w:val="22"/>
                      </w:rPr>
                      <w:t>I10341</w:t>
                    </w:r>
                  </w:sdtContent>
                </w:sdt>
              </w:sdtContent>
            </w:sdt>
          </w:p>
        </w:tc>
      </w:tr>
    </w:tbl>
    <w:p w14:paraId="0AF2DB04" w14:textId="77777777" w:rsidR="00FA62F8" w:rsidRDefault="00FA62F8" w:rsidP="008E3FA2">
      <w:pPr>
        <w:jc w:val="both"/>
        <w:rPr>
          <w:rFonts w:ascii="Verdana" w:hAnsi="Verdana"/>
          <w:sz w:val="20"/>
        </w:rPr>
      </w:pPr>
    </w:p>
    <w:p w14:paraId="567ED2BC" w14:textId="77777777" w:rsidR="00055271" w:rsidRDefault="00055271" w:rsidP="008E3FA2">
      <w:pPr>
        <w:jc w:val="both"/>
        <w:rPr>
          <w:rFonts w:ascii="Verdana" w:hAnsi="Verdana"/>
          <w:sz w:val="20"/>
        </w:rPr>
      </w:pPr>
    </w:p>
    <w:p w14:paraId="5A675F1F" w14:textId="77777777" w:rsidR="00055271" w:rsidRDefault="00055271" w:rsidP="008E3FA2">
      <w:pPr>
        <w:jc w:val="both"/>
        <w:rPr>
          <w:rFonts w:ascii="Verdana" w:hAnsi="Verdana"/>
          <w:sz w:val="20"/>
        </w:rPr>
      </w:pPr>
    </w:p>
    <w:p w14:paraId="4AB90685" w14:textId="77777777" w:rsidR="00055271" w:rsidRDefault="00055271" w:rsidP="008E3FA2">
      <w:pPr>
        <w:jc w:val="both"/>
        <w:rPr>
          <w:rFonts w:ascii="Verdana" w:hAnsi="Verdana"/>
          <w:sz w:val="20"/>
        </w:rPr>
      </w:pPr>
    </w:p>
    <w:p w14:paraId="373C097D" w14:textId="77777777" w:rsidR="00055271" w:rsidRDefault="00055271" w:rsidP="008E3FA2">
      <w:pPr>
        <w:jc w:val="both"/>
        <w:rPr>
          <w:rFonts w:ascii="Verdana" w:hAnsi="Verdana"/>
          <w:sz w:val="20"/>
        </w:rPr>
      </w:pPr>
    </w:p>
    <w:p w14:paraId="1F6B6A8F" w14:textId="77777777" w:rsidR="00055271" w:rsidRDefault="00055271" w:rsidP="008E3FA2">
      <w:pPr>
        <w:jc w:val="both"/>
        <w:rPr>
          <w:rFonts w:ascii="Verdana" w:hAnsi="Verdana"/>
          <w:sz w:val="20"/>
        </w:rPr>
      </w:pPr>
    </w:p>
    <w:p w14:paraId="76E3A5E5" w14:textId="77777777" w:rsidR="00055271" w:rsidRDefault="00055271" w:rsidP="008E3FA2">
      <w:pPr>
        <w:jc w:val="both"/>
        <w:rPr>
          <w:rFonts w:ascii="Verdana" w:hAnsi="Verdana"/>
          <w:sz w:val="20"/>
        </w:rPr>
      </w:pPr>
    </w:p>
    <w:p w14:paraId="16603A01" w14:textId="77777777" w:rsidR="00055271" w:rsidRDefault="00055271" w:rsidP="008E3FA2">
      <w:pPr>
        <w:jc w:val="both"/>
        <w:rPr>
          <w:rFonts w:ascii="Verdana" w:hAnsi="Verdana"/>
          <w:sz w:val="20"/>
        </w:rPr>
      </w:pPr>
    </w:p>
    <w:p w14:paraId="049DFCED" w14:textId="77777777" w:rsidR="00055271" w:rsidRDefault="00055271" w:rsidP="008E3FA2">
      <w:pPr>
        <w:jc w:val="both"/>
        <w:rPr>
          <w:rFonts w:ascii="Verdana" w:hAnsi="Verdana"/>
          <w:sz w:val="20"/>
        </w:rPr>
      </w:pPr>
    </w:p>
    <w:p w14:paraId="1544CCD7" w14:textId="77777777" w:rsidR="00055271" w:rsidRDefault="00055271" w:rsidP="008E3FA2">
      <w:pPr>
        <w:jc w:val="both"/>
        <w:rPr>
          <w:rFonts w:ascii="Verdana" w:hAnsi="Verdana"/>
          <w:sz w:val="20"/>
        </w:rPr>
      </w:pPr>
    </w:p>
    <w:p w14:paraId="0B731213" w14:textId="77777777" w:rsidR="00055271" w:rsidRDefault="00055271" w:rsidP="008E3FA2">
      <w:pPr>
        <w:jc w:val="both"/>
        <w:rPr>
          <w:rFonts w:ascii="Verdana" w:hAnsi="Verdana"/>
          <w:sz w:val="20"/>
        </w:rPr>
      </w:pPr>
    </w:p>
    <w:p w14:paraId="58891EB2" w14:textId="77777777" w:rsidR="00055271" w:rsidRPr="00122F65" w:rsidRDefault="00055271" w:rsidP="008E3FA2">
      <w:pPr>
        <w:jc w:val="both"/>
        <w:rPr>
          <w:rFonts w:ascii="Verdana" w:hAnsi="Verdana"/>
          <w:sz w:val="20"/>
        </w:rPr>
      </w:pPr>
    </w:p>
    <w:p w14:paraId="33C672D2" w14:textId="77777777" w:rsidR="00BB2A0A" w:rsidRPr="00966C0E" w:rsidRDefault="00602D0A" w:rsidP="00966C0E">
      <w:pPr>
        <w:jc w:val="both"/>
        <w:rPr>
          <w:rFonts w:ascii="Verdana" w:hAnsi="Verdana"/>
          <w:b/>
          <w:color w:val="2E72B5"/>
          <w:sz w:val="28"/>
          <w:szCs w:val="28"/>
        </w:rPr>
      </w:pPr>
      <w:r>
        <w:rPr>
          <w:rFonts w:ascii="Verdana" w:hAnsi="Verdana"/>
          <w:b/>
          <w:bCs/>
          <w:sz w:val="28"/>
        </w:rPr>
        <w:br w:type="page"/>
      </w:r>
      <w:r w:rsidR="00BB2A0A" w:rsidRPr="00966C0E">
        <w:rPr>
          <w:rFonts w:ascii="Verdana" w:hAnsi="Verdana"/>
          <w:b/>
          <w:color w:val="2E72B5"/>
          <w:sz w:val="28"/>
          <w:szCs w:val="28"/>
        </w:rPr>
        <w:lastRenderedPageBreak/>
        <w:t>Contents</w:t>
      </w:r>
    </w:p>
    <w:p w14:paraId="5F2FB42F" w14:textId="77777777" w:rsidR="005C7C1C" w:rsidRPr="00966C0E" w:rsidRDefault="005C7C1C" w:rsidP="00966C0E">
      <w:pPr>
        <w:rPr>
          <w:lang w:val="en-US"/>
        </w:rPr>
      </w:pPr>
    </w:p>
    <w:p w14:paraId="44205D5E" w14:textId="77777777" w:rsidR="00CC1A61" w:rsidRDefault="00CC1A61" w:rsidP="00CC1A61">
      <w:pPr>
        <w:spacing w:after="60"/>
        <w:ind w:left="284"/>
        <w:rPr>
          <w:rFonts w:ascii="Verdana" w:hAnsi="Verdana"/>
          <w:b/>
          <w:sz w:val="22"/>
          <w:szCs w:val="22"/>
        </w:rPr>
      </w:pPr>
    </w:p>
    <w:p w14:paraId="28AAC760" w14:textId="77777777" w:rsidR="00417392" w:rsidRPr="004B0042" w:rsidRDefault="00417392" w:rsidP="00417392">
      <w:pPr>
        <w:numPr>
          <w:ilvl w:val="0"/>
          <w:numId w:val="18"/>
        </w:numPr>
        <w:spacing w:after="60"/>
        <w:rPr>
          <w:rFonts w:ascii="Verdana" w:hAnsi="Verdana"/>
        </w:rPr>
      </w:pPr>
      <w:r w:rsidRPr="004B0042">
        <w:rPr>
          <w:rFonts w:ascii="Verdana" w:hAnsi="Verdana"/>
        </w:rPr>
        <w:t>Project Abstract</w:t>
      </w:r>
      <w:r w:rsidRPr="004B0042">
        <w:rPr>
          <w:rFonts w:ascii="Verdana" w:hAnsi="Verdana"/>
        </w:rPr>
        <w:tab/>
      </w:r>
    </w:p>
    <w:p w14:paraId="3AAF7AC1" w14:textId="77777777" w:rsidR="00D170A6" w:rsidRPr="004B0042" w:rsidRDefault="00D170A6" w:rsidP="00D170A6">
      <w:pPr>
        <w:spacing w:after="60"/>
        <w:ind w:left="1004"/>
        <w:rPr>
          <w:rFonts w:ascii="Verdana" w:hAnsi="Verdana"/>
        </w:rPr>
      </w:pPr>
    </w:p>
    <w:p w14:paraId="7904FF86" w14:textId="77777777" w:rsidR="00417392" w:rsidRPr="004B0042" w:rsidRDefault="00417392" w:rsidP="00417392">
      <w:pPr>
        <w:spacing w:after="60"/>
        <w:ind w:left="284"/>
        <w:rPr>
          <w:rFonts w:ascii="Verdana" w:hAnsi="Verdana"/>
        </w:rPr>
      </w:pPr>
      <w:r w:rsidRPr="004B0042">
        <w:rPr>
          <w:rFonts w:ascii="Verdana" w:hAnsi="Verdana"/>
        </w:rPr>
        <w:t>II.</w:t>
      </w:r>
      <w:r w:rsidRPr="004B0042">
        <w:rPr>
          <w:rFonts w:ascii="Verdana" w:hAnsi="Verdana"/>
        </w:rPr>
        <w:tab/>
        <w:t>Full Project Design</w:t>
      </w:r>
      <w:r w:rsidRPr="004B0042">
        <w:rPr>
          <w:rFonts w:ascii="Verdana" w:hAnsi="Verdana"/>
        </w:rPr>
        <w:tab/>
      </w:r>
    </w:p>
    <w:p w14:paraId="4FCBA779" w14:textId="77777777" w:rsidR="00417392" w:rsidRPr="004B0042" w:rsidRDefault="00417392" w:rsidP="00417392">
      <w:pPr>
        <w:spacing w:after="120"/>
        <w:ind w:left="720"/>
        <w:rPr>
          <w:rFonts w:ascii="Verdana" w:hAnsi="Verdana"/>
        </w:rPr>
      </w:pPr>
      <w:r w:rsidRPr="004B0042">
        <w:rPr>
          <w:rFonts w:ascii="Verdana" w:hAnsi="Verdana"/>
        </w:rPr>
        <w:t>1.</w:t>
      </w:r>
      <w:r w:rsidRPr="004B0042">
        <w:rPr>
          <w:rFonts w:ascii="Verdana" w:hAnsi="Verdana"/>
        </w:rPr>
        <w:tab/>
        <w:t>Relevance of the Project</w:t>
      </w:r>
      <w:r w:rsidRPr="004B0042">
        <w:rPr>
          <w:rFonts w:ascii="Verdana" w:hAnsi="Verdana"/>
        </w:rPr>
        <w:tab/>
      </w:r>
    </w:p>
    <w:p w14:paraId="52E4A718" w14:textId="77777777" w:rsidR="00417392" w:rsidRPr="004B0042" w:rsidRDefault="00417392" w:rsidP="00417392">
      <w:pPr>
        <w:spacing w:after="120"/>
        <w:ind w:left="720"/>
        <w:rPr>
          <w:rFonts w:ascii="Verdana" w:hAnsi="Verdana"/>
        </w:rPr>
      </w:pPr>
      <w:r w:rsidRPr="004B0042">
        <w:rPr>
          <w:rFonts w:ascii="Verdana" w:hAnsi="Verdana"/>
        </w:rPr>
        <w:t>2.</w:t>
      </w:r>
      <w:r w:rsidRPr="004B0042">
        <w:rPr>
          <w:rFonts w:ascii="Verdana" w:hAnsi="Verdana"/>
        </w:rPr>
        <w:tab/>
        <w:t>Effectiveness and quality</w:t>
      </w:r>
      <w:r w:rsidRPr="004B0042">
        <w:rPr>
          <w:rFonts w:ascii="Verdana" w:hAnsi="Verdana"/>
        </w:rPr>
        <w:tab/>
      </w:r>
    </w:p>
    <w:p w14:paraId="28EB3144" w14:textId="77777777" w:rsidR="00417392" w:rsidRPr="004B0042" w:rsidRDefault="00417392" w:rsidP="00417392">
      <w:pPr>
        <w:spacing w:after="120"/>
        <w:ind w:left="720"/>
        <w:rPr>
          <w:rFonts w:ascii="Verdana" w:hAnsi="Verdana"/>
        </w:rPr>
      </w:pPr>
      <w:r w:rsidRPr="004B0042">
        <w:rPr>
          <w:rFonts w:ascii="Verdana" w:hAnsi="Verdana"/>
        </w:rPr>
        <w:t>3.</w:t>
      </w:r>
      <w:r w:rsidRPr="004B0042">
        <w:rPr>
          <w:rFonts w:ascii="Verdana" w:hAnsi="Verdana"/>
        </w:rPr>
        <w:tab/>
        <w:t>Efficiency</w:t>
      </w:r>
      <w:r w:rsidRPr="004B0042">
        <w:rPr>
          <w:rFonts w:ascii="Verdana" w:hAnsi="Verdana"/>
        </w:rPr>
        <w:tab/>
      </w:r>
    </w:p>
    <w:p w14:paraId="61CDC69B" w14:textId="77777777" w:rsidR="00417392" w:rsidRPr="004B0042" w:rsidRDefault="00417392" w:rsidP="00417392">
      <w:pPr>
        <w:spacing w:after="120"/>
        <w:ind w:left="720"/>
        <w:rPr>
          <w:rFonts w:ascii="Verdana" w:hAnsi="Verdana"/>
        </w:rPr>
      </w:pPr>
      <w:r w:rsidRPr="004B0042">
        <w:rPr>
          <w:rFonts w:ascii="Verdana" w:hAnsi="Verdana"/>
        </w:rPr>
        <w:t>4.</w:t>
      </w:r>
      <w:r w:rsidRPr="004B0042">
        <w:rPr>
          <w:rFonts w:ascii="Verdana" w:hAnsi="Verdana"/>
        </w:rPr>
        <w:tab/>
        <w:t>Sustainability and Contribution to Change</w:t>
      </w:r>
      <w:r w:rsidRPr="004B0042">
        <w:rPr>
          <w:rFonts w:ascii="Verdana" w:hAnsi="Verdana"/>
        </w:rPr>
        <w:tab/>
      </w:r>
    </w:p>
    <w:p w14:paraId="2E491E66" w14:textId="77777777" w:rsidR="00D170A6" w:rsidRPr="004B0042" w:rsidRDefault="00D170A6" w:rsidP="00417392">
      <w:pPr>
        <w:spacing w:after="120"/>
        <w:ind w:left="720"/>
        <w:rPr>
          <w:rFonts w:ascii="Verdana" w:hAnsi="Verdana"/>
        </w:rPr>
      </w:pPr>
    </w:p>
    <w:p w14:paraId="461FECB8" w14:textId="77777777" w:rsidR="00417392" w:rsidRPr="004B0042" w:rsidRDefault="00417392" w:rsidP="00417392">
      <w:pPr>
        <w:spacing w:after="60"/>
        <w:ind w:left="284"/>
        <w:rPr>
          <w:rFonts w:ascii="Verdana" w:hAnsi="Verdana"/>
        </w:rPr>
      </w:pPr>
      <w:r w:rsidRPr="004B0042">
        <w:rPr>
          <w:rFonts w:ascii="Verdana" w:hAnsi="Verdana"/>
        </w:rPr>
        <w:t>III.</w:t>
      </w:r>
      <w:r w:rsidRPr="004B0042">
        <w:rPr>
          <w:rFonts w:ascii="Verdana" w:hAnsi="Verdana"/>
        </w:rPr>
        <w:tab/>
        <w:t>Annexes</w:t>
      </w:r>
      <w:r w:rsidRPr="004B0042">
        <w:rPr>
          <w:rFonts w:ascii="Verdana" w:hAnsi="Verdana"/>
        </w:rPr>
        <w:tab/>
      </w:r>
    </w:p>
    <w:p w14:paraId="51C93B7D" w14:textId="77777777" w:rsidR="00CC1A61" w:rsidRPr="004B0042" w:rsidRDefault="00CC1A61" w:rsidP="00D170A6">
      <w:pPr>
        <w:spacing w:after="60"/>
        <w:ind w:left="1134" w:hanging="425"/>
        <w:rPr>
          <w:rFonts w:ascii="Verdana" w:hAnsi="Verdana"/>
          <w:i/>
        </w:rPr>
      </w:pPr>
      <w:r w:rsidRPr="004B0042">
        <w:rPr>
          <w:rFonts w:ascii="Verdana" w:hAnsi="Verdana"/>
          <w:i/>
        </w:rPr>
        <w:t xml:space="preserve">A. </w:t>
      </w:r>
      <w:r w:rsidR="00D170A6" w:rsidRPr="004B0042">
        <w:rPr>
          <w:rFonts w:ascii="Verdana" w:hAnsi="Verdana"/>
          <w:i/>
        </w:rPr>
        <w:tab/>
      </w:r>
      <w:r w:rsidR="00D170A6" w:rsidRPr="004B0042">
        <w:rPr>
          <w:rFonts w:ascii="Verdana" w:hAnsi="Verdana"/>
          <w:i/>
        </w:rPr>
        <w:tab/>
      </w:r>
      <w:r w:rsidRPr="004B0042">
        <w:rPr>
          <w:rFonts w:ascii="Verdana" w:hAnsi="Verdana"/>
          <w:i/>
        </w:rPr>
        <w:t>Description of Project context</w:t>
      </w:r>
    </w:p>
    <w:p w14:paraId="2FFC12C9" w14:textId="77777777" w:rsidR="00CC1A61" w:rsidRPr="004B0042" w:rsidRDefault="00CC1A61" w:rsidP="00D170A6">
      <w:pPr>
        <w:spacing w:after="60"/>
        <w:ind w:left="709"/>
        <w:rPr>
          <w:rFonts w:ascii="Verdana" w:hAnsi="Verdana"/>
          <w:i/>
        </w:rPr>
      </w:pPr>
      <w:r w:rsidRPr="004B0042">
        <w:rPr>
          <w:rFonts w:ascii="Verdana" w:hAnsi="Verdana"/>
          <w:i/>
        </w:rPr>
        <w:t xml:space="preserve">B. </w:t>
      </w:r>
      <w:r w:rsidR="00D170A6" w:rsidRPr="004B0042">
        <w:rPr>
          <w:rFonts w:ascii="Verdana" w:hAnsi="Verdana"/>
          <w:i/>
        </w:rPr>
        <w:tab/>
      </w:r>
      <w:r w:rsidRPr="004B0042">
        <w:rPr>
          <w:rFonts w:ascii="Verdana" w:hAnsi="Verdana"/>
          <w:i/>
        </w:rPr>
        <w:t>Logical framework / cost plan</w:t>
      </w:r>
    </w:p>
    <w:p w14:paraId="746983D4" w14:textId="77777777" w:rsidR="00CC1A61" w:rsidRPr="004B0042" w:rsidRDefault="00CC1A61" w:rsidP="00D170A6">
      <w:pPr>
        <w:spacing w:after="60"/>
        <w:ind w:left="709"/>
        <w:rPr>
          <w:rFonts w:ascii="Verdana" w:hAnsi="Verdana"/>
          <w:i/>
        </w:rPr>
      </w:pPr>
      <w:r w:rsidRPr="004B0042">
        <w:rPr>
          <w:rFonts w:ascii="Verdana" w:hAnsi="Verdana"/>
          <w:i/>
        </w:rPr>
        <w:t xml:space="preserve">C. </w:t>
      </w:r>
      <w:r w:rsidR="00D170A6" w:rsidRPr="004B0042">
        <w:rPr>
          <w:rFonts w:ascii="Verdana" w:hAnsi="Verdana"/>
          <w:i/>
        </w:rPr>
        <w:tab/>
      </w:r>
      <w:r w:rsidRPr="004B0042">
        <w:rPr>
          <w:rFonts w:ascii="Verdana" w:hAnsi="Verdana"/>
          <w:i/>
        </w:rPr>
        <w:t>Activity schedule</w:t>
      </w:r>
    </w:p>
    <w:p w14:paraId="0EF361EA" w14:textId="77777777" w:rsidR="00CC1A61" w:rsidRPr="004B0042" w:rsidRDefault="00CC1A61" w:rsidP="00D170A6">
      <w:pPr>
        <w:spacing w:after="60"/>
        <w:ind w:left="709"/>
        <w:rPr>
          <w:rFonts w:ascii="Verdana" w:hAnsi="Verdana"/>
          <w:i/>
        </w:rPr>
      </w:pPr>
      <w:r w:rsidRPr="004B0042">
        <w:rPr>
          <w:rFonts w:ascii="Verdana" w:hAnsi="Verdana"/>
          <w:i/>
        </w:rPr>
        <w:t xml:space="preserve">D. </w:t>
      </w:r>
      <w:r w:rsidR="00D170A6" w:rsidRPr="004B0042">
        <w:rPr>
          <w:rFonts w:ascii="Verdana" w:hAnsi="Verdana"/>
          <w:i/>
        </w:rPr>
        <w:tab/>
      </w:r>
      <w:r w:rsidRPr="004B0042">
        <w:rPr>
          <w:rFonts w:ascii="Verdana" w:hAnsi="Verdana"/>
          <w:i/>
        </w:rPr>
        <w:t xml:space="preserve">Risk Register </w:t>
      </w:r>
    </w:p>
    <w:p w14:paraId="60AF9C67" w14:textId="0AF2EB7F" w:rsidR="00CC1A61" w:rsidRPr="004B0042" w:rsidRDefault="00964AE6" w:rsidP="00D170A6">
      <w:pPr>
        <w:spacing w:after="60"/>
        <w:ind w:left="709"/>
        <w:rPr>
          <w:rFonts w:ascii="Verdana" w:hAnsi="Verdana"/>
          <w:i/>
        </w:rPr>
      </w:pPr>
      <w:r>
        <w:rPr>
          <w:rFonts w:ascii="Verdana" w:hAnsi="Verdana"/>
          <w:i/>
        </w:rPr>
        <w:t>E</w:t>
      </w:r>
      <w:r w:rsidR="004B0042" w:rsidRPr="004B0042">
        <w:rPr>
          <w:rFonts w:ascii="Verdana" w:hAnsi="Verdana"/>
          <w:i/>
        </w:rPr>
        <w:t>.</w:t>
      </w:r>
      <w:r w:rsidR="004B0042" w:rsidRPr="004B0042">
        <w:rPr>
          <w:rFonts w:ascii="Verdana" w:hAnsi="Verdana"/>
          <w:i/>
        </w:rPr>
        <w:tab/>
      </w:r>
      <w:r w:rsidR="00800E85" w:rsidRPr="004B0042">
        <w:rPr>
          <w:rFonts w:ascii="Verdana" w:hAnsi="Verdana"/>
          <w:i/>
        </w:rPr>
        <w:t>Quality criteria for Project Design</w:t>
      </w:r>
    </w:p>
    <w:p w14:paraId="4C1001FF" w14:textId="77777777" w:rsidR="00BB2A0A" w:rsidRPr="000C1AB2" w:rsidRDefault="00BB2A0A" w:rsidP="005C028D">
      <w:pPr>
        <w:spacing w:before="120" w:after="120"/>
        <w:rPr>
          <w:rFonts w:ascii="Verdana" w:hAnsi="Verdana"/>
        </w:rPr>
      </w:pPr>
    </w:p>
    <w:p w14:paraId="1D2960AA" w14:textId="77777777" w:rsidR="00BB2A0A" w:rsidRPr="0021368E" w:rsidRDefault="00BB2A0A" w:rsidP="0021368E">
      <w:pPr>
        <w:spacing w:before="120"/>
        <w:jc w:val="both"/>
        <w:rPr>
          <w:rFonts w:ascii="Verdana" w:hAnsi="Verdana"/>
          <w:bCs/>
        </w:rPr>
      </w:pPr>
    </w:p>
    <w:p w14:paraId="576E291B" w14:textId="77777777" w:rsidR="00D378D1" w:rsidRPr="00D00369" w:rsidRDefault="00D378D1" w:rsidP="007B28F2">
      <w:pPr>
        <w:jc w:val="both"/>
        <w:rPr>
          <w:rFonts w:ascii="Verdana" w:hAnsi="Verdana"/>
          <w:b/>
          <w:sz w:val="28"/>
          <w:szCs w:val="28"/>
        </w:rPr>
      </w:pPr>
    </w:p>
    <w:p w14:paraId="382BD85C" w14:textId="77777777" w:rsidR="00AF1BB3" w:rsidRDefault="00AF1BB3" w:rsidP="006F42AA">
      <w:pPr>
        <w:pStyle w:val="Heading1"/>
        <w:numPr>
          <w:ilvl w:val="0"/>
          <w:numId w:val="4"/>
        </w:numPr>
        <w:ind w:left="0" w:firstLine="0"/>
        <w:jc w:val="both"/>
        <w:sectPr w:rsidR="00AF1BB3" w:rsidSect="00987E3A">
          <w:footerReference w:type="default" r:id="rId13"/>
          <w:pgSz w:w="12240" w:h="15840"/>
          <w:pgMar w:top="1440" w:right="1467" w:bottom="1440" w:left="1418" w:header="708" w:footer="708" w:gutter="0"/>
          <w:cols w:space="708"/>
          <w:docGrid w:linePitch="360"/>
        </w:sectPr>
      </w:pPr>
    </w:p>
    <w:p w14:paraId="05181C50" w14:textId="77777777" w:rsidR="00FA62F8" w:rsidRPr="0042526A" w:rsidRDefault="00E16D62" w:rsidP="002656E1">
      <w:pPr>
        <w:pStyle w:val="Heading1"/>
        <w:numPr>
          <w:ilvl w:val="0"/>
          <w:numId w:val="4"/>
        </w:numPr>
        <w:ind w:left="0" w:firstLine="0"/>
      </w:pPr>
      <w:bookmarkStart w:id="1" w:name="_Toc513129643"/>
      <w:r w:rsidRPr="0042526A">
        <w:lastRenderedPageBreak/>
        <w:t xml:space="preserve">Project </w:t>
      </w:r>
      <w:r w:rsidR="00433E1D" w:rsidRPr="0042526A">
        <w:t>Abstract</w:t>
      </w:r>
      <w:bookmarkEnd w:id="1"/>
      <w:r w:rsidRPr="0042526A">
        <w:t xml:space="preserve"> </w:t>
      </w:r>
    </w:p>
    <w:p w14:paraId="0902E934" w14:textId="77777777" w:rsidR="006674E3" w:rsidRPr="00FA4E55" w:rsidRDefault="00417392" w:rsidP="006674E3">
      <w:pPr>
        <w:pStyle w:val="ListParagraph"/>
        <w:numPr>
          <w:ilvl w:val="0"/>
          <w:numId w:val="16"/>
        </w:numPr>
        <w:spacing w:after="120"/>
        <w:contextualSpacing/>
        <w:rPr>
          <w:rFonts w:ascii="Verdana" w:hAnsi="Verdana"/>
          <w:b/>
          <w:sz w:val="20"/>
          <w:szCs w:val="20"/>
        </w:rPr>
      </w:pPr>
      <w:r>
        <w:rPr>
          <w:rFonts w:ascii="Verdana" w:hAnsi="Verdana"/>
          <w:b/>
          <w:sz w:val="20"/>
          <w:szCs w:val="20"/>
        </w:rPr>
        <w:t>Project</w:t>
      </w:r>
      <w:r w:rsidR="006674E3" w:rsidRPr="00FA4E55">
        <w:rPr>
          <w:rFonts w:ascii="Verdana" w:hAnsi="Verdana"/>
          <w:b/>
          <w:sz w:val="20"/>
          <w:szCs w:val="20"/>
        </w:rPr>
        <w:t xml:space="preserve"> Information </w:t>
      </w:r>
    </w:p>
    <w:tbl>
      <w:tblPr>
        <w:tblStyle w:val="Tabellenraster1"/>
        <w:tblW w:w="10800" w:type="dxa"/>
        <w:tblInd w:w="-635" w:type="dxa"/>
        <w:tblLook w:val="04A0" w:firstRow="1" w:lastRow="0" w:firstColumn="1" w:lastColumn="0" w:noHBand="0" w:noVBand="1"/>
      </w:tblPr>
      <w:tblGrid>
        <w:gridCol w:w="2331"/>
        <w:gridCol w:w="4111"/>
        <w:gridCol w:w="3008"/>
        <w:gridCol w:w="1350"/>
      </w:tblGrid>
      <w:tr w:rsidR="006421BF" w:rsidRPr="001131B5" w14:paraId="4A153A22" w14:textId="77777777" w:rsidTr="00894A8D">
        <w:tc>
          <w:tcPr>
            <w:tcW w:w="2331" w:type="dxa"/>
            <w:tcBorders>
              <w:bottom w:val="single" w:sz="4" w:space="0" w:color="auto"/>
            </w:tcBorders>
            <w:shd w:val="clear" w:color="auto" w:fill="F2F2F2" w:themeFill="background1" w:themeFillShade="F2"/>
          </w:tcPr>
          <w:p w14:paraId="1F5368BB" w14:textId="77777777" w:rsidR="006421BF" w:rsidRPr="001131B5" w:rsidRDefault="006421BF" w:rsidP="006421BF">
            <w:pPr>
              <w:rPr>
                <w:rFonts w:ascii="Verdana" w:hAnsi="Verdana"/>
              </w:rPr>
            </w:pPr>
            <w:r w:rsidRPr="001131B5">
              <w:rPr>
                <w:rFonts w:ascii="Verdana" w:hAnsi="Verdana"/>
                <w:b/>
                <w:sz w:val="20"/>
                <w:szCs w:val="20"/>
              </w:rPr>
              <w:t>Project title:</w:t>
            </w:r>
          </w:p>
        </w:tc>
        <w:sdt>
          <w:sdtPr>
            <w:rPr>
              <w:rFonts w:ascii="Verdana" w:hAnsi="Verdana"/>
            </w:rPr>
            <w:id w:val="1840964758"/>
            <w:placeholder>
              <w:docPart w:val="A469A7FC8D064791A42DFD2862AF856D"/>
            </w:placeholder>
            <w15:color w:val="000000"/>
          </w:sdtPr>
          <w:sdtContent>
            <w:sdt>
              <w:sdtPr>
                <w:rPr>
                  <w:rFonts w:ascii="Verdana" w:hAnsi="Verdana"/>
                </w:rPr>
                <w:id w:val="-740866772"/>
                <w:placeholder>
                  <w:docPart w:val="4E18B6D16114497FB2298A6153E6531A"/>
                </w:placeholder>
                <w15:color w:val="000000"/>
              </w:sdtPr>
              <w:sdtContent>
                <w:sdt>
                  <w:sdtPr>
                    <w:rPr>
                      <w:rFonts w:ascii="Verdana" w:hAnsi="Verdana"/>
                    </w:rPr>
                    <w:id w:val="1999385637"/>
                    <w:placeholder>
                      <w:docPart w:val="0D779DF252C7408CBB5F81EB12ACD91E"/>
                    </w:placeholder>
                  </w:sdtPr>
                  <w:sdtEndPr>
                    <w:rPr>
                      <w:rFonts w:cstheme="minorHAnsi"/>
                    </w:rPr>
                  </w:sdtEndPr>
                  <w:sdtContent>
                    <w:tc>
                      <w:tcPr>
                        <w:tcW w:w="8469" w:type="dxa"/>
                        <w:gridSpan w:val="3"/>
                        <w:tcBorders>
                          <w:bottom w:val="single" w:sz="4" w:space="0" w:color="auto"/>
                          <w:right w:val="single" w:sz="4" w:space="0" w:color="auto"/>
                        </w:tcBorders>
                        <w:shd w:val="clear" w:color="auto" w:fill="FFFFCC"/>
                      </w:tcPr>
                      <w:p w14:paraId="5DE58B13" w14:textId="40DE279A" w:rsidR="006421BF" w:rsidRPr="001131B5" w:rsidRDefault="006421BF" w:rsidP="006421BF">
                        <w:pPr>
                          <w:ind w:right="318"/>
                          <w:rPr>
                            <w:rFonts w:ascii="Verdana" w:hAnsi="Verdana"/>
                          </w:rPr>
                        </w:pPr>
                        <w:r w:rsidRPr="009456AE">
                          <w:rPr>
                            <w:rFonts w:ascii="Verdana" w:hAnsi="Verdana" w:cstheme="minorHAnsi"/>
                          </w:rPr>
                          <w:t>Together for sustainable Inclusive Education, Ear &amp; Hearing Care</w:t>
                        </w:r>
                      </w:p>
                    </w:tc>
                  </w:sdtContent>
                </w:sdt>
              </w:sdtContent>
            </w:sdt>
          </w:sdtContent>
        </w:sdt>
      </w:tr>
      <w:tr w:rsidR="006421BF" w:rsidRPr="001131B5" w14:paraId="3070BB06" w14:textId="77777777" w:rsidTr="00894A8D">
        <w:trPr>
          <w:trHeight w:val="220"/>
        </w:trPr>
        <w:tc>
          <w:tcPr>
            <w:tcW w:w="23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640936" w14:textId="77777777" w:rsidR="006421BF" w:rsidRPr="001131B5" w:rsidRDefault="006421BF" w:rsidP="006421BF">
            <w:pPr>
              <w:rPr>
                <w:rFonts w:ascii="Verdana" w:hAnsi="Verdana"/>
                <w:b/>
                <w:sz w:val="20"/>
                <w:szCs w:val="20"/>
              </w:rPr>
            </w:pPr>
            <w:r w:rsidRPr="001131B5">
              <w:rPr>
                <w:rFonts w:ascii="Verdana" w:hAnsi="Verdana"/>
                <w:b/>
                <w:sz w:val="20"/>
                <w:szCs w:val="20"/>
              </w:rPr>
              <w:t>Name of Partner:</w:t>
            </w:r>
          </w:p>
        </w:tc>
        <w:tc>
          <w:tcPr>
            <w:tcW w:w="8469" w:type="dxa"/>
            <w:gridSpan w:val="3"/>
            <w:tcBorders>
              <w:top w:val="single" w:sz="4" w:space="0" w:color="auto"/>
              <w:left w:val="single" w:sz="4" w:space="0" w:color="auto"/>
              <w:bottom w:val="single" w:sz="4" w:space="0" w:color="auto"/>
            </w:tcBorders>
            <w:shd w:val="clear" w:color="auto" w:fill="FFFFCC"/>
          </w:tcPr>
          <w:p w14:paraId="30CDF62E" w14:textId="75E550B6" w:rsidR="006421BF" w:rsidRPr="002F4633" w:rsidRDefault="006421BF" w:rsidP="006421BF">
            <w:pPr>
              <w:tabs>
                <w:tab w:val="left" w:pos="6360"/>
              </w:tabs>
              <w:jc w:val="both"/>
              <w:rPr>
                <w:rFonts w:ascii="Verdana" w:hAnsi="Verdana"/>
                <w:lang w:val="es-MX"/>
              </w:rPr>
            </w:pPr>
            <w:r w:rsidRPr="00295B74">
              <w:rPr>
                <w:rFonts w:ascii="Verdana" w:hAnsi="Verdana"/>
                <w:lang w:val="es-ES"/>
              </w:rPr>
              <w:t xml:space="preserve"> </w:t>
            </w:r>
            <w:sdt>
              <w:sdtPr>
                <w:rPr>
                  <w:rFonts w:ascii="Verdana" w:hAnsi="Verdana"/>
                </w:rPr>
                <w:id w:val="670767765"/>
                <w:placeholder>
                  <w:docPart w:val="B7CA9E06AD964F0889798849EFF25737"/>
                </w:placeholder>
                <w15:color w:val="000000"/>
              </w:sdtPr>
              <w:sdtContent>
                <w:sdt>
                  <w:sdtPr>
                    <w:rPr>
                      <w:rFonts w:ascii="Verdana" w:hAnsi="Verdana" w:cstheme="minorHAnsi"/>
                    </w:rPr>
                    <w:id w:val="365187532"/>
                    <w:placeholder>
                      <w:docPart w:val="8CA5C0CA0BBD427B812E35E58D08335F"/>
                    </w:placeholder>
                  </w:sdtPr>
                  <w:sdtContent>
                    <w:r w:rsidRPr="002F4633">
                      <w:rPr>
                        <w:rFonts w:ascii="Verdana" w:hAnsi="Verdana" w:cstheme="minorHAnsi"/>
                        <w:lang w:val="es-MX"/>
                      </w:rPr>
                      <w:t xml:space="preserve">Contract  Partner: ARHIDIOCESE DE KINSHASA   </w:t>
                    </w:r>
                  </w:sdtContent>
                </w:sdt>
              </w:sdtContent>
            </w:sdt>
          </w:p>
          <w:p w14:paraId="37C234CF" w14:textId="686A1907" w:rsidR="006421BF" w:rsidRPr="001131B5" w:rsidRDefault="006421BF" w:rsidP="006421BF">
            <w:pPr>
              <w:ind w:right="318"/>
              <w:rPr>
                <w:rFonts w:ascii="Verdana" w:hAnsi="Verdana"/>
                <w:i/>
                <w:sz w:val="20"/>
                <w:szCs w:val="20"/>
              </w:rPr>
            </w:pPr>
            <w:r w:rsidRPr="00306C09">
              <w:rPr>
                <w:rFonts w:ascii="Verdana" w:hAnsi="Verdana" w:cstheme="minorHAnsi"/>
                <w:lang w:val="fr-FR"/>
              </w:rPr>
              <w:t>Implementation Partner</w:t>
            </w:r>
            <w:r>
              <w:rPr>
                <w:rFonts w:ascii="Verdana" w:hAnsi="Verdana" w:cstheme="minorHAnsi"/>
                <w:lang w:val="fr-FR"/>
              </w:rPr>
              <w:t xml:space="preserve"> : </w:t>
            </w:r>
            <w:r w:rsidRPr="000173DB">
              <w:rPr>
                <w:rStyle w:val="Formatvorlage14"/>
                <w:rFonts w:cs="Consolas"/>
                <w:sz w:val="22"/>
                <w:lang w:val="fr-FR"/>
              </w:rPr>
              <w:t>VILLAGE BONDEKO</w:t>
            </w:r>
          </w:p>
        </w:tc>
      </w:tr>
      <w:tr w:rsidR="006421BF" w:rsidRPr="001131B5" w14:paraId="39195540" w14:textId="77777777" w:rsidTr="00894A8D">
        <w:trPr>
          <w:trHeight w:val="220"/>
        </w:trPr>
        <w:tc>
          <w:tcPr>
            <w:tcW w:w="23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39624" w14:textId="77777777" w:rsidR="006421BF" w:rsidRPr="001131B5" w:rsidRDefault="006421BF" w:rsidP="006421BF">
            <w:pPr>
              <w:rPr>
                <w:rFonts w:ascii="Verdana" w:hAnsi="Verdana"/>
                <w:b/>
                <w:sz w:val="20"/>
                <w:szCs w:val="20"/>
              </w:rPr>
            </w:pPr>
            <w:r w:rsidRPr="001131B5">
              <w:rPr>
                <w:rFonts w:ascii="Verdana" w:hAnsi="Verdana"/>
                <w:b/>
                <w:sz w:val="20"/>
                <w:szCs w:val="20"/>
              </w:rPr>
              <w:t>Country:</w:t>
            </w:r>
          </w:p>
        </w:tc>
        <w:tc>
          <w:tcPr>
            <w:tcW w:w="8469" w:type="dxa"/>
            <w:gridSpan w:val="3"/>
            <w:tcBorders>
              <w:top w:val="single" w:sz="4" w:space="0" w:color="auto"/>
              <w:left w:val="single" w:sz="4" w:space="0" w:color="auto"/>
              <w:bottom w:val="single" w:sz="4" w:space="0" w:color="auto"/>
            </w:tcBorders>
            <w:shd w:val="clear" w:color="auto" w:fill="FFFFCC"/>
          </w:tcPr>
          <w:p w14:paraId="3D63CF6D" w14:textId="486598FF" w:rsidR="006421BF" w:rsidRPr="001131B5" w:rsidRDefault="006421BF" w:rsidP="006421BF">
            <w:pPr>
              <w:ind w:right="318"/>
              <w:rPr>
                <w:rFonts w:ascii="Verdana" w:hAnsi="Verdana"/>
                <w:i/>
                <w:sz w:val="20"/>
                <w:szCs w:val="20"/>
              </w:rPr>
            </w:pPr>
            <w:r>
              <w:rPr>
                <w:rFonts w:ascii="Verdana" w:hAnsi="Verdana"/>
                <w:i/>
                <w:color w:val="808080" w:themeColor="background1" w:themeShade="80"/>
                <w:sz w:val="20"/>
                <w:szCs w:val="20"/>
              </w:rPr>
              <w:t>Democratic Republic of Congo</w:t>
            </w:r>
          </w:p>
        </w:tc>
      </w:tr>
      <w:tr w:rsidR="006421BF" w:rsidRPr="001131B5" w14:paraId="6FF85728" w14:textId="77777777" w:rsidTr="00894A8D">
        <w:tc>
          <w:tcPr>
            <w:tcW w:w="23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E84B20" w14:textId="77777777" w:rsidR="006421BF" w:rsidRPr="001131B5" w:rsidRDefault="006421BF" w:rsidP="006421BF">
            <w:pPr>
              <w:rPr>
                <w:rFonts w:ascii="Verdana" w:hAnsi="Verdana"/>
                <w:b/>
                <w:sz w:val="20"/>
                <w:szCs w:val="20"/>
              </w:rPr>
            </w:pPr>
            <w:r w:rsidRPr="001131B5">
              <w:rPr>
                <w:rFonts w:ascii="Verdana" w:hAnsi="Verdana"/>
                <w:b/>
                <w:sz w:val="20"/>
                <w:szCs w:val="20"/>
              </w:rPr>
              <w:t>Project Idea Number:</w:t>
            </w:r>
          </w:p>
        </w:tc>
        <w:tc>
          <w:tcPr>
            <w:tcW w:w="4111" w:type="dxa"/>
            <w:tcBorders>
              <w:top w:val="single" w:sz="4" w:space="0" w:color="auto"/>
              <w:left w:val="single" w:sz="4" w:space="0" w:color="auto"/>
              <w:bottom w:val="single" w:sz="4" w:space="0" w:color="auto"/>
              <w:right w:val="single" w:sz="4" w:space="0" w:color="auto"/>
            </w:tcBorders>
            <w:shd w:val="clear" w:color="auto" w:fill="FFFFCC"/>
          </w:tcPr>
          <w:p w14:paraId="3996BA0E" w14:textId="3605E99C" w:rsidR="006421BF" w:rsidRPr="001131B5" w:rsidRDefault="00000000" w:rsidP="006421BF">
            <w:pPr>
              <w:rPr>
                <w:rFonts w:ascii="Verdana" w:hAnsi="Verdana"/>
                <w:sz w:val="20"/>
                <w:szCs w:val="20"/>
              </w:rPr>
            </w:pPr>
            <w:sdt>
              <w:sdtPr>
                <w:rPr>
                  <w:sz w:val="22"/>
                  <w:szCs w:val="22"/>
                </w:rPr>
                <w:id w:val="1513496941"/>
                <w:placeholder>
                  <w:docPart w:val="3EA842E0FF154E7CBBA680A88ABCD72E"/>
                </w:placeholder>
                <w15:color w:val="000000"/>
              </w:sdtPr>
              <w:sdtEndPr>
                <w:rPr>
                  <w:rFonts w:eastAsia="Calibri"/>
                  <w:i/>
                  <w:color w:val="A6A6A6" w:themeColor="background1" w:themeShade="A6"/>
                </w:rPr>
              </w:sdtEndPr>
              <w:sdtContent>
                <w:sdt>
                  <w:sdtPr>
                    <w:rPr>
                      <w:sz w:val="22"/>
                      <w:szCs w:val="22"/>
                    </w:rPr>
                    <w:id w:val="-1805462688"/>
                    <w:placeholder>
                      <w:docPart w:val="65E4311E3FD645E68C9EB83B8D70902A"/>
                    </w:placeholder>
                  </w:sdtPr>
                  <w:sdtEndPr>
                    <w:rPr>
                      <w:rFonts w:eastAsia="Calibri"/>
                      <w:i/>
                    </w:rPr>
                  </w:sdtEndPr>
                  <w:sdtContent>
                    <w:r w:rsidR="006421BF">
                      <w:rPr>
                        <w:sz w:val="22"/>
                        <w:szCs w:val="22"/>
                      </w:rPr>
                      <w:t>I10341</w:t>
                    </w:r>
                  </w:sdtContent>
                </w:sdt>
              </w:sdtContent>
            </w:sdt>
          </w:p>
        </w:tc>
        <w:tc>
          <w:tcPr>
            <w:tcW w:w="3008" w:type="dxa"/>
            <w:tcBorders>
              <w:top w:val="nil"/>
              <w:left w:val="single" w:sz="4" w:space="0" w:color="auto"/>
              <w:bottom w:val="single" w:sz="4" w:space="0" w:color="auto"/>
              <w:right w:val="nil"/>
            </w:tcBorders>
            <w:shd w:val="clear" w:color="auto" w:fill="F2F2F2" w:themeFill="background1" w:themeFillShade="F2"/>
            <w:vAlign w:val="center"/>
          </w:tcPr>
          <w:p w14:paraId="666C8419" w14:textId="77777777" w:rsidR="006421BF" w:rsidRPr="001131B5" w:rsidRDefault="006421BF" w:rsidP="006421BF">
            <w:pPr>
              <w:rPr>
                <w:rFonts w:ascii="Verdana" w:hAnsi="Verdana"/>
                <w:b/>
                <w:sz w:val="20"/>
                <w:szCs w:val="20"/>
              </w:rPr>
            </w:pPr>
            <w:r w:rsidRPr="001131B5">
              <w:rPr>
                <w:rFonts w:ascii="Verdana" w:hAnsi="Verdana"/>
                <w:b/>
                <w:sz w:val="20"/>
                <w:szCs w:val="20"/>
              </w:rPr>
              <w:t>construction measure included</w:t>
            </w:r>
          </w:p>
        </w:tc>
        <w:tc>
          <w:tcPr>
            <w:tcW w:w="1350" w:type="dxa"/>
            <w:tcBorders>
              <w:top w:val="single" w:sz="4" w:space="0" w:color="auto"/>
              <w:left w:val="nil"/>
              <w:bottom w:val="single" w:sz="4" w:space="0" w:color="auto"/>
              <w:right w:val="single" w:sz="4" w:space="0" w:color="auto"/>
            </w:tcBorders>
            <w:shd w:val="clear" w:color="auto" w:fill="F2F2F2" w:themeFill="background1" w:themeFillShade="F2"/>
          </w:tcPr>
          <w:p w14:paraId="6C14AB31" w14:textId="77777777" w:rsidR="006421BF" w:rsidRPr="001131B5" w:rsidRDefault="006421BF" w:rsidP="006421BF">
            <w:pPr>
              <w:spacing w:before="120"/>
              <w:rPr>
                <w:rFonts w:ascii="Verdana" w:hAnsi="Verdana"/>
                <w:sz w:val="20"/>
                <w:szCs w:val="20"/>
              </w:rPr>
            </w:pPr>
            <w:r w:rsidRPr="001131B5">
              <w:rPr>
                <w:rFonts w:ascii="Verdana" w:hAnsi="Verdana"/>
                <w:sz w:val="20"/>
                <w:szCs w:val="20"/>
                <w:highlight w:val="yellow"/>
              </w:rPr>
              <w:fldChar w:fldCharType="begin">
                <w:ffData>
                  <w:name w:val=""/>
                  <w:enabled/>
                  <w:calcOnExit w:val="0"/>
                  <w:checkBox>
                    <w:sizeAuto/>
                    <w:default w:val="0"/>
                  </w:checkBox>
                </w:ffData>
              </w:fldChar>
            </w:r>
            <w:r w:rsidRPr="001131B5">
              <w:rPr>
                <w:rFonts w:ascii="Verdana" w:hAnsi="Verdana"/>
                <w:sz w:val="20"/>
                <w:szCs w:val="20"/>
                <w:highlight w:val="yellow"/>
              </w:rPr>
              <w:instrText xml:space="preserve"> FORMCHECKBOX </w:instrText>
            </w:r>
            <w:r w:rsidRPr="001131B5">
              <w:rPr>
                <w:rFonts w:ascii="Verdana" w:hAnsi="Verdana"/>
                <w:sz w:val="20"/>
                <w:szCs w:val="20"/>
                <w:highlight w:val="yellow"/>
              </w:rPr>
            </w:r>
            <w:r w:rsidRPr="001131B5">
              <w:rPr>
                <w:rFonts w:ascii="Verdana" w:hAnsi="Verdana"/>
                <w:sz w:val="20"/>
                <w:szCs w:val="20"/>
                <w:highlight w:val="yellow"/>
              </w:rPr>
              <w:fldChar w:fldCharType="separate"/>
            </w:r>
            <w:r w:rsidRPr="001131B5">
              <w:rPr>
                <w:rFonts w:ascii="Verdana" w:hAnsi="Verdana"/>
                <w:sz w:val="20"/>
                <w:szCs w:val="20"/>
                <w:highlight w:val="yellow"/>
              </w:rPr>
              <w:fldChar w:fldCharType="end"/>
            </w:r>
            <w:r w:rsidRPr="001131B5">
              <w:rPr>
                <w:rFonts w:ascii="Verdana" w:hAnsi="Verdana"/>
                <w:sz w:val="20"/>
                <w:szCs w:val="20"/>
              </w:rPr>
              <w:t xml:space="preserve"> </w:t>
            </w:r>
          </w:p>
        </w:tc>
      </w:tr>
    </w:tbl>
    <w:tbl>
      <w:tblPr>
        <w:tblW w:w="1080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1"/>
        <w:gridCol w:w="4111"/>
        <w:gridCol w:w="38"/>
        <w:gridCol w:w="4320"/>
      </w:tblGrid>
      <w:tr w:rsidR="006421BF" w:rsidRPr="001131B5" w14:paraId="27B1E419" w14:textId="77777777" w:rsidTr="00894A8D">
        <w:trPr>
          <w:trHeight w:val="229"/>
        </w:trPr>
        <w:tc>
          <w:tcPr>
            <w:tcW w:w="2331" w:type="dxa"/>
            <w:tcBorders>
              <w:top w:val="single" w:sz="4" w:space="0" w:color="auto"/>
              <w:bottom w:val="single" w:sz="4" w:space="0" w:color="auto"/>
            </w:tcBorders>
            <w:shd w:val="clear" w:color="auto" w:fill="F2F2F2" w:themeFill="background1" w:themeFillShade="F2"/>
          </w:tcPr>
          <w:p w14:paraId="25348A27" w14:textId="77777777" w:rsidR="006421BF" w:rsidRPr="001131B5" w:rsidRDefault="006421BF" w:rsidP="006421BF">
            <w:pPr>
              <w:spacing w:after="120"/>
              <w:rPr>
                <w:rFonts w:ascii="Verdana" w:eastAsia="Calibri" w:hAnsi="Verdana"/>
                <w:b/>
                <w:sz w:val="20"/>
                <w:szCs w:val="20"/>
              </w:rPr>
            </w:pPr>
            <w:r w:rsidRPr="001131B5">
              <w:rPr>
                <w:rFonts w:ascii="Verdana" w:hAnsi="Verdana"/>
                <w:b/>
                <w:sz w:val="20"/>
                <w:szCs w:val="20"/>
              </w:rPr>
              <w:t>Timeframe:</w:t>
            </w:r>
            <w:r w:rsidRPr="001131B5">
              <w:rPr>
                <w:rFonts w:ascii="Verdana" w:eastAsia="Calibri" w:hAnsi="Verdana"/>
                <w:b/>
                <w:sz w:val="20"/>
                <w:szCs w:val="20"/>
              </w:rPr>
              <w:t xml:space="preserve"> </w:t>
            </w:r>
          </w:p>
        </w:tc>
        <w:sdt>
          <w:sdtPr>
            <w:rPr>
              <w:rFonts w:ascii="Verdana" w:hAnsi="Verdana"/>
            </w:rPr>
            <w:id w:val="-1593620882"/>
            <w:placeholder>
              <w:docPart w:val="A315553A78484FEF9CD170F0EFFA3214"/>
            </w:placeholder>
            <w15:color w:val="000000"/>
          </w:sdtPr>
          <w:sdtEndPr>
            <w:rPr>
              <w:rFonts w:eastAsia="Calibri"/>
              <w:i/>
            </w:rPr>
          </w:sdtEndPr>
          <w:sdtContent>
            <w:tc>
              <w:tcPr>
                <w:tcW w:w="8469" w:type="dxa"/>
                <w:gridSpan w:val="3"/>
                <w:tcBorders>
                  <w:top w:val="single" w:sz="4" w:space="0" w:color="auto"/>
                  <w:bottom w:val="single" w:sz="4" w:space="0" w:color="auto"/>
                  <w:right w:val="single" w:sz="4" w:space="0" w:color="auto"/>
                </w:tcBorders>
                <w:shd w:val="clear" w:color="auto" w:fill="FFFFCC"/>
              </w:tcPr>
              <w:p w14:paraId="6BA4ADF1" w14:textId="337B9A8A" w:rsidR="006421BF" w:rsidRPr="001131B5" w:rsidRDefault="00D13A3E" w:rsidP="006421BF">
                <w:pPr>
                  <w:rPr>
                    <w:rFonts w:ascii="Verdana" w:eastAsia="Calibri" w:hAnsi="Verdana"/>
                    <w:i/>
                    <w:sz w:val="20"/>
                    <w:szCs w:val="20"/>
                  </w:rPr>
                </w:pPr>
                <w:r>
                  <w:rPr>
                    <w:rFonts w:ascii="Verdana" w:hAnsi="Verdana"/>
                  </w:rPr>
                  <w:t xml:space="preserve">March </w:t>
                </w:r>
                <w:r w:rsidR="006421BF" w:rsidRPr="009456AE">
                  <w:rPr>
                    <w:rFonts w:ascii="Verdana" w:hAnsi="Verdana"/>
                  </w:rPr>
                  <w:t>2024- December 2026</w:t>
                </w:r>
              </w:p>
            </w:tc>
          </w:sdtContent>
        </w:sdt>
      </w:tr>
      <w:tr w:rsidR="006421BF" w:rsidRPr="001131B5" w14:paraId="07B34E89" w14:textId="77777777" w:rsidTr="00894A8D">
        <w:trPr>
          <w:trHeight w:val="400"/>
        </w:trPr>
        <w:tc>
          <w:tcPr>
            <w:tcW w:w="2331" w:type="dxa"/>
            <w:tcBorders>
              <w:top w:val="single" w:sz="4" w:space="0" w:color="auto"/>
              <w:bottom w:val="single" w:sz="8" w:space="0" w:color="auto"/>
            </w:tcBorders>
            <w:shd w:val="clear" w:color="auto" w:fill="F2F2F2" w:themeFill="background1" w:themeFillShade="F2"/>
          </w:tcPr>
          <w:p w14:paraId="6E885C22" w14:textId="77777777" w:rsidR="006421BF" w:rsidRPr="001131B5" w:rsidRDefault="006421BF" w:rsidP="006421BF">
            <w:pPr>
              <w:spacing w:after="120"/>
              <w:rPr>
                <w:rFonts w:ascii="Verdana" w:hAnsi="Verdana"/>
                <w:b/>
                <w:sz w:val="20"/>
                <w:szCs w:val="20"/>
              </w:rPr>
            </w:pPr>
            <w:r w:rsidRPr="001131B5">
              <w:rPr>
                <w:rFonts w:ascii="Verdana" w:hAnsi="Verdana"/>
                <w:b/>
                <w:sz w:val="20"/>
                <w:szCs w:val="20"/>
              </w:rPr>
              <w:t>Target Group:</w:t>
            </w:r>
          </w:p>
        </w:tc>
        <w:sdt>
          <w:sdtPr>
            <w:rPr>
              <w:rFonts w:ascii="Verdana" w:hAnsi="Verdana"/>
            </w:rPr>
            <w:id w:val="1706133912"/>
            <w:placeholder>
              <w:docPart w:val="2DC9C681AFD24D888D9EF5784CB27802"/>
            </w:placeholder>
            <w15:color w:val="000000"/>
          </w:sdtPr>
          <w:sdtEndPr>
            <w:rPr>
              <w:rFonts w:eastAsia="Calibri"/>
              <w:iCs/>
            </w:rPr>
          </w:sdtEndPr>
          <w:sdtContent>
            <w:tc>
              <w:tcPr>
                <w:tcW w:w="8469" w:type="dxa"/>
                <w:gridSpan w:val="3"/>
                <w:tcBorders>
                  <w:top w:val="single" w:sz="4" w:space="0" w:color="auto"/>
                  <w:bottom w:val="single" w:sz="8" w:space="0" w:color="auto"/>
                  <w:right w:val="single" w:sz="4" w:space="0" w:color="auto"/>
                </w:tcBorders>
                <w:shd w:val="clear" w:color="auto" w:fill="FFFFCC"/>
              </w:tcPr>
              <w:p w14:paraId="4A25754F" w14:textId="77777777" w:rsidR="006421BF" w:rsidRPr="009456AE" w:rsidRDefault="006421BF" w:rsidP="006421BF">
                <w:pPr>
                  <w:pStyle w:val="ListParagraph"/>
                  <w:numPr>
                    <w:ilvl w:val="0"/>
                    <w:numId w:val="26"/>
                  </w:numPr>
                  <w:tabs>
                    <w:tab w:val="left" w:pos="1544"/>
                  </w:tabs>
                  <w:spacing w:after="120"/>
                  <w:contextualSpacing/>
                  <w:jc w:val="both"/>
                  <w:rPr>
                    <w:rFonts w:ascii="Verdana" w:hAnsi="Verdana" w:cs="Consolas"/>
                  </w:rPr>
                </w:pPr>
                <w:r w:rsidRPr="009456AE">
                  <w:rPr>
                    <w:rFonts w:ascii="Verdana" w:hAnsi="Verdana" w:cs="Consolas"/>
                  </w:rPr>
                  <w:t>5,000 (Men, Women, Girls and boys) Members of 10 communes</w:t>
                </w:r>
              </w:p>
              <w:p w14:paraId="1A122EC5" w14:textId="77777777" w:rsidR="006421BF" w:rsidRPr="009456AE" w:rsidRDefault="006421BF" w:rsidP="006421BF">
                <w:pPr>
                  <w:pStyle w:val="ListParagraph"/>
                  <w:numPr>
                    <w:ilvl w:val="0"/>
                    <w:numId w:val="26"/>
                  </w:numPr>
                  <w:tabs>
                    <w:tab w:val="left" w:pos="1544"/>
                  </w:tabs>
                  <w:spacing w:after="120"/>
                  <w:contextualSpacing/>
                  <w:jc w:val="both"/>
                  <w:rPr>
                    <w:rFonts w:ascii="Verdana" w:hAnsi="Verdana" w:cs="Consolas"/>
                  </w:rPr>
                </w:pPr>
                <w:r w:rsidRPr="009456AE">
                  <w:rPr>
                    <w:rFonts w:ascii="Verdana" w:hAnsi="Verdana" w:cs="Consolas"/>
                  </w:rPr>
                  <w:t xml:space="preserve">4,000 youth (F/G) with and without disabilities  </w:t>
                </w:r>
              </w:p>
              <w:p w14:paraId="4698F197" w14:textId="77777777" w:rsidR="006421BF" w:rsidRPr="009456AE" w:rsidRDefault="006421BF" w:rsidP="006421BF">
                <w:pPr>
                  <w:pStyle w:val="ListParagraph"/>
                  <w:numPr>
                    <w:ilvl w:val="0"/>
                    <w:numId w:val="26"/>
                  </w:numPr>
                  <w:tabs>
                    <w:tab w:val="left" w:pos="1544"/>
                  </w:tabs>
                  <w:spacing w:after="120"/>
                  <w:contextualSpacing/>
                  <w:jc w:val="both"/>
                  <w:rPr>
                    <w:rFonts w:ascii="Verdana" w:hAnsi="Verdana" w:cs="Consolas"/>
                  </w:rPr>
                </w:pPr>
                <w:r w:rsidRPr="009456AE">
                  <w:rPr>
                    <w:rFonts w:ascii="Verdana" w:hAnsi="Verdana" w:cs="Consolas"/>
                  </w:rPr>
                  <w:t xml:space="preserve">3,060 children with hearing impairment Village Bondeko </w:t>
                </w:r>
              </w:p>
              <w:p w14:paraId="74790645" w14:textId="77777777" w:rsidR="006421BF" w:rsidRPr="009456AE" w:rsidRDefault="006421BF" w:rsidP="006421BF">
                <w:pPr>
                  <w:pStyle w:val="ListParagraph"/>
                  <w:numPr>
                    <w:ilvl w:val="0"/>
                    <w:numId w:val="26"/>
                  </w:numPr>
                  <w:tabs>
                    <w:tab w:val="left" w:pos="1544"/>
                  </w:tabs>
                  <w:spacing w:after="120"/>
                  <w:contextualSpacing/>
                  <w:jc w:val="both"/>
                  <w:rPr>
                    <w:rFonts w:ascii="Verdana" w:hAnsi="Verdana" w:cs="Consolas"/>
                    <w:lang w:val="fr-FR"/>
                  </w:rPr>
                </w:pPr>
                <w:r w:rsidRPr="009456AE">
                  <w:rPr>
                    <w:rFonts w:ascii="Verdana" w:hAnsi="Verdana" w:cs="Consolas"/>
                    <w:lang w:val="fr-FR"/>
                  </w:rPr>
                  <w:t>10 Public School</w:t>
                </w:r>
                <w:r>
                  <w:rPr>
                    <w:rFonts w:ascii="Verdana" w:hAnsi="Verdana" w:cs="Consolas"/>
                    <w:lang w:val="fr-FR"/>
                  </w:rPr>
                  <w:t>s</w:t>
                </w:r>
                <w:r w:rsidRPr="009456AE">
                  <w:rPr>
                    <w:rFonts w:ascii="Verdana" w:hAnsi="Verdana" w:cs="Consolas"/>
                    <w:lang w:val="fr-FR"/>
                  </w:rPr>
                  <w:t xml:space="preserve"> </w:t>
                </w:r>
              </w:p>
              <w:p w14:paraId="61F26BCB" w14:textId="77777777" w:rsidR="006421BF" w:rsidRPr="009456AE" w:rsidRDefault="006421BF" w:rsidP="006421BF">
                <w:pPr>
                  <w:pStyle w:val="ListParagraph"/>
                  <w:numPr>
                    <w:ilvl w:val="0"/>
                    <w:numId w:val="26"/>
                  </w:numPr>
                  <w:tabs>
                    <w:tab w:val="left" w:pos="1544"/>
                  </w:tabs>
                  <w:spacing w:after="120"/>
                  <w:contextualSpacing/>
                  <w:jc w:val="both"/>
                  <w:rPr>
                    <w:rFonts w:ascii="Verdana" w:hAnsi="Verdana" w:cs="Consolas"/>
                  </w:rPr>
                </w:pPr>
                <w:r w:rsidRPr="009456AE">
                  <w:rPr>
                    <w:rFonts w:ascii="Verdana" w:hAnsi="Verdana" w:cs="Consolas"/>
                  </w:rPr>
                  <w:t xml:space="preserve">24 Village Bondeko Centers/Schools </w:t>
                </w:r>
              </w:p>
              <w:p w14:paraId="2C1E25C9" w14:textId="77777777" w:rsidR="006421BF" w:rsidRPr="009456AE" w:rsidRDefault="006421BF" w:rsidP="006421BF">
                <w:pPr>
                  <w:pStyle w:val="ListParagraph"/>
                  <w:numPr>
                    <w:ilvl w:val="0"/>
                    <w:numId w:val="26"/>
                  </w:numPr>
                  <w:tabs>
                    <w:tab w:val="left" w:pos="1544"/>
                  </w:tabs>
                  <w:spacing w:after="120"/>
                  <w:contextualSpacing/>
                  <w:jc w:val="both"/>
                  <w:rPr>
                    <w:rFonts w:ascii="Verdana" w:hAnsi="Verdana" w:cs="Consolas"/>
                  </w:rPr>
                </w:pPr>
                <w:r w:rsidRPr="009456AE">
                  <w:rPr>
                    <w:rFonts w:ascii="Verdana" w:hAnsi="Verdana" w:cs="Consolas"/>
                  </w:rPr>
                  <w:t xml:space="preserve">10 Public School Directors </w:t>
                </w:r>
              </w:p>
              <w:p w14:paraId="1B9C5E19" w14:textId="77777777" w:rsidR="006421BF" w:rsidRPr="009456AE" w:rsidRDefault="006421BF" w:rsidP="006421BF">
                <w:pPr>
                  <w:pStyle w:val="ListParagraph"/>
                  <w:numPr>
                    <w:ilvl w:val="0"/>
                    <w:numId w:val="26"/>
                  </w:numPr>
                  <w:tabs>
                    <w:tab w:val="left" w:pos="1544"/>
                  </w:tabs>
                  <w:spacing w:after="120"/>
                  <w:contextualSpacing/>
                  <w:jc w:val="both"/>
                  <w:rPr>
                    <w:rFonts w:ascii="Verdana" w:hAnsi="Verdana" w:cs="Consolas"/>
                  </w:rPr>
                </w:pPr>
                <w:r w:rsidRPr="009456AE">
                  <w:rPr>
                    <w:rFonts w:ascii="Verdana" w:hAnsi="Verdana" w:cs="Consolas"/>
                  </w:rPr>
                  <w:t xml:space="preserve">10 Assistant Public School Directors </w:t>
                </w:r>
              </w:p>
              <w:p w14:paraId="58D2A2E6" w14:textId="77777777" w:rsidR="006421BF" w:rsidRPr="009456AE" w:rsidRDefault="006421BF" w:rsidP="006421BF">
                <w:pPr>
                  <w:pStyle w:val="ListParagraph"/>
                  <w:numPr>
                    <w:ilvl w:val="0"/>
                    <w:numId w:val="26"/>
                  </w:numPr>
                  <w:tabs>
                    <w:tab w:val="left" w:pos="1544"/>
                  </w:tabs>
                  <w:spacing w:after="120"/>
                  <w:contextualSpacing/>
                  <w:jc w:val="both"/>
                  <w:rPr>
                    <w:rFonts w:ascii="Verdana" w:hAnsi="Verdana" w:cs="Consolas"/>
                  </w:rPr>
                </w:pPr>
                <w:r w:rsidRPr="009456AE">
                  <w:rPr>
                    <w:rFonts w:ascii="Verdana" w:hAnsi="Verdana" w:cs="Consolas"/>
                  </w:rPr>
                  <w:t xml:space="preserve">130 Teachers and pedagogical supervisors in Public Schools </w:t>
                </w:r>
              </w:p>
              <w:p w14:paraId="23C025C7" w14:textId="77777777" w:rsidR="006421BF" w:rsidRPr="009456AE" w:rsidRDefault="006421BF" w:rsidP="006421BF">
                <w:pPr>
                  <w:pStyle w:val="ListParagraph"/>
                  <w:numPr>
                    <w:ilvl w:val="0"/>
                    <w:numId w:val="26"/>
                  </w:numPr>
                  <w:tabs>
                    <w:tab w:val="left" w:pos="1544"/>
                  </w:tabs>
                  <w:spacing w:after="120"/>
                  <w:contextualSpacing/>
                  <w:jc w:val="both"/>
                  <w:rPr>
                    <w:rFonts w:ascii="Verdana" w:hAnsi="Verdana" w:cs="Consolas"/>
                    <w:lang w:val="fr-FR"/>
                  </w:rPr>
                </w:pPr>
                <w:r w:rsidRPr="009456AE">
                  <w:rPr>
                    <w:rFonts w:ascii="Verdana" w:hAnsi="Verdana" w:cs="Consolas"/>
                    <w:lang w:val="fr-FR"/>
                  </w:rPr>
                  <w:t>50 Community leaders</w:t>
                </w:r>
              </w:p>
              <w:p w14:paraId="1D75FD11" w14:textId="77777777" w:rsidR="006421BF" w:rsidRPr="009456AE" w:rsidRDefault="006421BF" w:rsidP="006421BF">
                <w:pPr>
                  <w:pStyle w:val="ListParagraph"/>
                  <w:numPr>
                    <w:ilvl w:val="0"/>
                    <w:numId w:val="26"/>
                  </w:numPr>
                  <w:tabs>
                    <w:tab w:val="left" w:pos="1544"/>
                  </w:tabs>
                  <w:spacing w:after="120"/>
                  <w:contextualSpacing/>
                  <w:jc w:val="both"/>
                  <w:rPr>
                    <w:rFonts w:ascii="Verdana" w:hAnsi="Verdana" w:cs="Consolas"/>
                    <w:lang w:val="fr-FR"/>
                  </w:rPr>
                </w:pPr>
                <w:r w:rsidRPr="009456AE">
                  <w:rPr>
                    <w:rFonts w:ascii="Verdana" w:hAnsi="Verdana" w:cs="Consolas"/>
                    <w:lang w:val="fr-FR"/>
                  </w:rPr>
                  <w:t xml:space="preserve">24 Social workers </w:t>
                </w:r>
              </w:p>
              <w:p w14:paraId="527A2A60" w14:textId="77777777" w:rsidR="006421BF" w:rsidRPr="009456AE" w:rsidRDefault="006421BF" w:rsidP="006421BF">
                <w:pPr>
                  <w:pStyle w:val="ListParagraph"/>
                  <w:numPr>
                    <w:ilvl w:val="0"/>
                    <w:numId w:val="26"/>
                  </w:numPr>
                  <w:tabs>
                    <w:tab w:val="left" w:pos="1544"/>
                  </w:tabs>
                  <w:spacing w:after="120"/>
                  <w:contextualSpacing/>
                  <w:jc w:val="both"/>
                  <w:rPr>
                    <w:rFonts w:ascii="Verdana" w:hAnsi="Verdana" w:cs="Consolas"/>
                    <w:lang w:val="fr-FR"/>
                  </w:rPr>
                </w:pPr>
                <w:r w:rsidRPr="009456AE">
                  <w:rPr>
                    <w:rFonts w:ascii="Verdana" w:hAnsi="Verdana" w:cs="Consolas"/>
                  </w:rPr>
                  <w:t>600 Parents (H/F)</w:t>
                </w:r>
              </w:p>
              <w:p w14:paraId="39D3A6D0" w14:textId="33B87D5E" w:rsidR="006421BF" w:rsidRPr="001131B5" w:rsidRDefault="006421BF" w:rsidP="006421BF">
                <w:pPr>
                  <w:rPr>
                    <w:rFonts w:ascii="Verdana" w:eastAsia="Calibri" w:hAnsi="Verdana"/>
                    <w:i/>
                    <w:color w:val="808080" w:themeColor="background1" w:themeShade="80"/>
                    <w:sz w:val="20"/>
                    <w:szCs w:val="20"/>
                  </w:rPr>
                </w:pPr>
                <w:r w:rsidRPr="009456AE">
                  <w:rPr>
                    <w:rFonts w:ascii="Verdana" w:hAnsi="Verdana" w:cs="Consolas"/>
                    <w:lang w:val="fr-FR"/>
                  </w:rPr>
                  <w:t>3 OPDs</w:t>
                </w:r>
              </w:p>
            </w:tc>
          </w:sdtContent>
        </w:sdt>
      </w:tr>
      <w:tr w:rsidR="006421BF" w:rsidRPr="001131B5" w14:paraId="062A6271" w14:textId="77777777" w:rsidTr="00894A8D">
        <w:trPr>
          <w:trHeight w:val="309"/>
        </w:trPr>
        <w:tc>
          <w:tcPr>
            <w:tcW w:w="2331" w:type="dxa"/>
            <w:tcBorders>
              <w:top w:val="single" w:sz="8" w:space="0" w:color="auto"/>
              <w:left w:val="single" w:sz="8" w:space="0" w:color="auto"/>
              <w:bottom w:val="single" w:sz="2" w:space="0" w:color="auto"/>
              <w:right w:val="single" w:sz="2" w:space="0" w:color="auto"/>
            </w:tcBorders>
            <w:shd w:val="clear" w:color="auto" w:fill="F2F2F2" w:themeFill="background1" w:themeFillShade="F2"/>
          </w:tcPr>
          <w:p w14:paraId="04D89EE3" w14:textId="77777777" w:rsidR="006421BF" w:rsidRPr="001131B5" w:rsidRDefault="006421BF" w:rsidP="006421BF">
            <w:pPr>
              <w:spacing w:after="120"/>
              <w:rPr>
                <w:rFonts w:ascii="Verdana" w:eastAsia="Calibri" w:hAnsi="Verdana"/>
                <w:b/>
                <w:sz w:val="20"/>
                <w:szCs w:val="20"/>
              </w:rPr>
            </w:pPr>
            <w:r w:rsidRPr="001131B5">
              <w:rPr>
                <w:rFonts w:ascii="Verdana" w:eastAsia="Calibri" w:hAnsi="Verdana"/>
                <w:b/>
                <w:sz w:val="20"/>
                <w:szCs w:val="20"/>
              </w:rPr>
              <w:t>Overall objective:</w:t>
            </w:r>
          </w:p>
        </w:tc>
        <w:sdt>
          <w:sdtPr>
            <w:rPr>
              <w:rFonts w:ascii="Verdana" w:hAnsi="Verdana"/>
            </w:rPr>
            <w:id w:val="599459284"/>
          </w:sdtPr>
          <w:sdtEndPr>
            <w:rPr>
              <w:rFonts w:eastAsia="Calibri"/>
              <w:iCs/>
            </w:rPr>
          </w:sdtEndPr>
          <w:sdtContent>
            <w:tc>
              <w:tcPr>
                <w:tcW w:w="8469" w:type="dxa"/>
                <w:gridSpan w:val="3"/>
                <w:tcBorders>
                  <w:top w:val="single" w:sz="8" w:space="0" w:color="auto"/>
                  <w:left w:val="single" w:sz="2" w:space="0" w:color="auto"/>
                  <w:bottom w:val="single" w:sz="2" w:space="0" w:color="auto"/>
                  <w:right w:val="single" w:sz="8" w:space="0" w:color="auto"/>
                </w:tcBorders>
                <w:shd w:val="clear" w:color="auto" w:fill="FFFFCC"/>
              </w:tcPr>
              <w:p w14:paraId="05541806" w14:textId="622B2353" w:rsidR="006421BF" w:rsidRPr="001131B5" w:rsidRDefault="006421BF" w:rsidP="006421BF">
                <w:pPr>
                  <w:spacing w:after="120"/>
                  <w:rPr>
                    <w:rFonts w:ascii="Verdana" w:eastAsia="Calibri" w:hAnsi="Verdana"/>
                    <w:i/>
                    <w:sz w:val="20"/>
                    <w:szCs w:val="20"/>
                  </w:rPr>
                </w:pPr>
                <w:r w:rsidRPr="009456AE">
                  <w:rPr>
                    <w:rFonts w:ascii="Verdana" w:hAnsi="Verdana"/>
                  </w:rPr>
                  <w:t xml:space="preserve">Improve the participation of children and youths with hearing impairment in the socio economic life of their communities   </w:t>
                </w:r>
              </w:p>
            </w:tc>
          </w:sdtContent>
        </w:sdt>
      </w:tr>
      <w:tr w:rsidR="006421BF" w:rsidRPr="001131B5" w14:paraId="282B7895" w14:textId="77777777" w:rsidTr="00894A8D">
        <w:tc>
          <w:tcPr>
            <w:tcW w:w="2331" w:type="dxa"/>
            <w:tcBorders>
              <w:top w:val="single" w:sz="2" w:space="0" w:color="auto"/>
              <w:left w:val="single" w:sz="8" w:space="0" w:color="auto"/>
              <w:bottom w:val="single" w:sz="2" w:space="0" w:color="auto"/>
              <w:right w:val="single" w:sz="2" w:space="0" w:color="auto"/>
            </w:tcBorders>
            <w:shd w:val="clear" w:color="auto" w:fill="F2F2F2" w:themeFill="background1" w:themeFillShade="F2"/>
          </w:tcPr>
          <w:p w14:paraId="230F4EBC" w14:textId="77777777" w:rsidR="006421BF" w:rsidRPr="001131B5" w:rsidRDefault="006421BF" w:rsidP="006421BF">
            <w:pPr>
              <w:spacing w:after="120"/>
              <w:rPr>
                <w:rFonts w:ascii="Verdana" w:eastAsia="Calibri" w:hAnsi="Verdana"/>
                <w:b/>
                <w:sz w:val="20"/>
                <w:szCs w:val="20"/>
              </w:rPr>
            </w:pPr>
            <w:r w:rsidRPr="001131B5">
              <w:rPr>
                <w:rFonts w:ascii="Verdana" w:eastAsia="Calibri" w:hAnsi="Verdana"/>
                <w:b/>
                <w:sz w:val="20"/>
                <w:szCs w:val="20"/>
              </w:rPr>
              <w:t>Specific objective:</w:t>
            </w:r>
          </w:p>
          <w:p w14:paraId="1D4C594B" w14:textId="77777777" w:rsidR="006421BF" w:rsidRPr="001131B5" w:rsidRDefault="006421BF" w:rsidP="006421BF">
            <w:pPr>
              <w:spacing w:after="120"/>
              <w:rPr>
                <w:rFonts w:ascii="Verdana" w:eastAsia="Calibri" w:hAnsi="Verdana"/>
                <w:b/>
                <w:sz w:val="20"/>
                <w:szCs w:val="20"/>
              </w:rPr>
            </w:pPr>
          </w:p>
        </w:tc>
        <w:sdt>
          <w:sdtPr>
            <w:rPr>
              <w:rFonts w:ascii="Verdana" w:hAnsi="Verdana"/>
            </w:rPr>
            <w:id w:val="741210308"/>
            <w:placeholder>
              <w:docPart w:val="62DBBFD745DC4C28BE88B4BC4A228158"/>
            </w:placeholder>
            <w15:color w:val="000000"/>
          </w:sdtPr>
          <w:sdtEndPr>
            <w:rPr>
              <w:rFonts w:eastAsia="Calibri"/>
              <w:iCs/>
            </w:rPr>
          </w:sdtEndPr>
          <w:sdtContent>
            <w:tc>
              <w:tcPr>
                <w:tcW w:w="4149" w:type="dxa"/>
                <w:gridSpan w:val="2"/>
                <w:tcBorders>
                  <w:top w:val="single" w:sz="2" w:space="0" w:color="auto"/>
                  <w:left w:val="single" w:sz="2" w:space="0" w:color="auto"/>
                  <w:bottom w:val="single" w:sz="2" w:space="0" w:color="auto"/>
                  <w:right w:val="single" w:sz="2" w:space="0" w:color="auto"/>
                </w:tcBorders>
                <w:shd w:val="clear" w:color="auto" w:fill="FFFFCC"/>
              </w:tcPr>
              <w:p w14:paraId="150A414E" w14:textId="0B09FDE6" w:rsidR="006421BF" w:rsidRPr="001131B5" w:rsidRDefault="006421BF" w:rsidP="006421BF">
                <w:pPr>
                  <w:rPr>
                    <w:rFonts w:ascii="Verdana" w:eastAsia="Calibri" w:hAnsi="Verdana"/>
                    <w:i/>
                    <w:color w:val="808080" w:themeColor="background1" w:themeShade="80"/>
                    <w:sz w:val="20"/>
                    <w:szCs w:val="20"/>
                  </w:rPr>
                </w:pPr>
                <w:r w:rsidRPr="009456AE">
                  <w:rPr>
                    <w:rFonts w:ascii="Verdana" w:hAnsi="Verdana"/>
                  </w:rPr>
                  <w:t>Improve access to education for children and youths with hearing impairment in 10 communes in the city of Kinshasa through the promotion of inclusive education.</w:t>
                </w:r>
              </w:p>
            </w:tc>
          </w:sdtContent>
        </w:sdt>
        <w:tc>
          <w:tcPr>
            <w:tcW w:w="4320" w:type="dxa"/>
            <w:tcBorders>
              <w:top w:val="single" w:sz="2" w:space="0" w:color="auto"/>
              <w:left w:val="single" w:sz="2" w:space="0" w:color="auto"/>
              <w:bottom w:val="single" w:sz="2" w:space="0" w:color="auto"/>
              <w:right w:val="single" w:sz="8" w:space="0" w:color="auto"/>
            </w:tcBorders>
            <w:shd w:val="clear" w:color="auto" w:fill="FFFFCC"/>
          </w:tcPr>
          <w:p w14:paraId="549B887A" w14:textId="77777777" w:rsidR="006421BF" w:rsidRPr="009456AE" w:rsidRDefault="006421BF" w:rsidP="006421BF">
            <w:pPr>
              <w:spacing w:after="120"/>
              <w:jc w:val="both"/>
              <w:rPr>
                <w:rFonts w:ascii="Verdana" w:hAnsi="Verdana"/>
              </w:rPr>
            </w:pPr>
            <w:r w:rsidRPr="009456AE">
              <w:rPr>
                <w:rFonts w:ascii="Verdana" w:hAnsi="Verdana"/>
              </w:rPr>
              <w:t>IND2000Total number of persons enrolled in your CBID programme (#12874)</w:t>
            </w:r>
          </w:p>
          <w:p w14:paraId="45780382" w14:textId="6DCF885C" w:rsidR="006421BF" w:rsidRPr="001131B5" w:rsidRDefault="006421BF" w:rsidP="006421BF">
            <w:pPr>
              <w:rPr>
                <w:rFonts w:ascii="Verdana" w:eastAsia="Calibri" w:hAnsi="Verdana"/>
                <w:i/>
                <w:color w:val="808080" w:themeColor="background1" w:themeShade="80"/>
                <w:sz w:val="20"/>
                <w:szCs w:val="20"/>
              </w:rPr>
            </w:pPr>
            <w:r w:rsidRPr="009456AE">
              <w:rPr>
                <w:rFonts w:ascii="Verdana" w:hAnsi="Verdana"/>
              </w:rPr>
              <w:t>IND3000: Total number of all persons enrolled in all education settings (Integrated, Inclusive or Special schools/classes) or level (pre-school, primary, secondary) at partner targeted schools (#4000)</w:t>
            </w:r>
            <w:r w:rsidRPr="009456AE">
              <w:rPr>
                <w:rFonts w:ascii="Verdana" w:hAnsi="Verdana"/>
              </w:rPr>
              <w:br/>
              <w:t>IND6000: Total number of persons reached by ear and/or hearing care services</w:t>
            </w:r>
          </w:p>
        </w:tc>
      </w:tr>
      <w:tr w:rsidR="005A3645" w:rsidRPr="001131B5" w14:paraId="702F221E" w14:textId="77777777" w:rsidTr="005A3645">
        <w:tc>
          <w:tcPr>
            <w:tcW w:w="2331" w:type="dxa"/>
            <w:vMerge w:val="restart"/>
            <w:tcBorders>
              <w:top w:val="single" w:sz="2" w:space="0" w:color="auto"/>
              <w:left w:val="single" w:sz="8" w:space="0" w:color="auto"/>
              <w:bottom w:val="single" w:sz="2" w:space="0" w:color="auto"/>
              <w:right w:val="single" w:sz="2" w:space="0" w:color="auto"/>
            </w:tcBorders>
            <w:shd w:val="clear" w:color="auto" w:fill="F2F2F2" w:themeFill="background1" w:themeFillShade="F2"/>
          </w:tcPr>
          <w:p w14:paraId="26BDA441" w14:textId="77777777" w:rsidR="005A3645" w:rsidRPr="001131B5" w:rsidRDefault="005A3645" w:rsidP="006421BF">
            <w:pPr>
              <w:spacing w:after="120"/>
              <w:rPr>
                <w:rFonts w:ascii="Verdana" w:eastAsia="Calibri" w:hAnsi="Verdana"/>
                <w:b/>
                <w:sz w:val="20"/>
                <w:szCs w:val="20"/>
              </w:rPr>
            </w:pPr>
            <w:r w:rsidRPr="001131B5">
              <w:rPr>
                <w:rFonts w:ascii="Verdana" w:eastAsia="Calibri" w:hAnsi="Verdana"/>
                <w:b/>
                <w:sz w:val="20"/>
                <w:szCs w:val="20"/>
              </w:rPr>
              <w:t>Expected Results:</w:t>
            </w:r>
          </w:p>
        </w:tc>
        <w:tc>
          <w:tcPr>
            <w:tcW w:w="4149" w:type="dxa"/>
            <w:gridSpan w:val="2"/>
            <w:tcBorders>
              <w:top w:val="single" w:sz="2" w:space="0" w:color="auto"/>
              <w:left w:val="single" w:sz="2" w:space="0" w:color="auto"/>
              <w:bottom w:val="single" w:sz="2" w:space="0" w:color="auto"/>
              <w:right w:val="single" w:sz="2" w:space="0" w:color="auto"/>
            </w:tcBorders>
            <w:shd w:val="clear" w:color="auto" w:fill="FFFFCC"/>
          </w:tcPr>
          <w:sdt>
            <w:sdtPr>
              <w:rPr>
                <w:rFonts w:ascii="Verdana" w:hAnsi="Verdana"/>
              </w:rPr>
              <w:id w:val="751935912"/>
              <w:placeholder>
                <w:docPart w:val="D352CFA21F8047749F08A43C0A8819B7"/>
              </w:placeholder>
              <w15:color w:val="000000"/>
            </w:sdtPr>
            <w:sdtEndPr>
              <w:rPr>
                <w:rFonts w:ascii="Times New Roman" w:hAnsi="Times New Roman"/>
              </w:rPr>
            </w:sdtEndPr>
            <w:sdtContent>
              <w:p w14:paraId="0144AE20" w14:textId="77777777" w:rsidR="005A3645" w:rsidRPr="005A3645" w:rsidRDefault="005A3645" w:rsidP="006421BF">
                <w:pPr>
                  <w:pStyle w:val="ListParagraph"/>
                  <w:numPr>
                    <w:ilvl w:val="0"/>
                    <w:numId w:val="27"/>
                  </w:numPr>
                  <w:spacing w:after="120"/>
                  <w:contextualSpacing/>
                  <w:jc w:val="both"/>
                  <w:rPr>
                    <w:rFonts w:ascii="Verdana" w:eastAsia="Calibri" w:hAnsi="Verdana"/>
                    <w:iCs/>
                    <w:color w:val="808080" w:themeColor="background1" w:themeShade="80"/>
                  </w:rPr>
                </w:pPr>
                <w:r w:rsidRPr="009456AE">
                  <w:rPr>
                    <w:rFonts w:ascii="Verdana" w:hAnsi="Verdana"/>
                  </w:rPr>
                  <w:t>The capacity to provide quality education to children with hearing impairment in 10 public schools is improved;</w:t>
                </w:r>
              </w:p>
              <w:p w14:paraId="3634F463" w14:textId="77777777" w:rsidR="005A3645" w:rsidRDefault="005A3645" w:rsidP="005A3645">
                <w:pPr>
                  <w:spacing w:after="120"/>
                  <w:contextualSpacing/>
                  <w:jc w:val="both"/>
                  <w:rPr>
                    <w:rFonts w:ascii="Verdana" w:eastAsia="Calibri" w:hAnsi="Verdana"/>
                    <w:iCs/>
                    <w:color w:val="808080" w:themeColor="background1" w:themeShade="80"/>
                  </w:rPr>
                </w:pPr>
              </w:p>
              <w:p w14:paraId="15016B05" w14:textId="77777777" w:rsidR="005A3645" w:rsidRDefault="005A3645" w:rsidP="005A3645">
                <w:pPr>
                  <w:spacing w:after="120"/>
                  <w:contextualSpacing/>
                  <w:jc w:val="both"/>
                  <w:rPr>
                    <w:rFonts w:ascii="Verdana" w:eastAsia="Calibri" w:hAnsi="Verdana"/>
                    <w:iCs/>
                    <w:color w:val="808080" w:themeColor="background1" w:themeShade="80"/>
                  </w:rPr>
                </w:pPr>
              </w:p>
              <w:p w14:paraId="103EF1CC" w14:textId="6BA4313A" w:rsidR="005A3645" w:rsidRPr="005A3645" w:rsidRDefault="00000000" w:rsidP="005A3645">
                <w:pPr>
                  <w:spacing w:after="120"/>
                  <w:contextualSpacing/>
                  <w:jc w:val="both"/>
                  <w:rPr>
                    <w:rFonts w:ascii="Verdana" w:eastAsia="Calibri" w:hAnsi="Verdana"/>
                    <w:iCs/>
                    <w:color w:val="808080" w:themeColor="background1" w:themeShade="80"/>
                  </w:rPr>
                </w:pPr>
              </w:p>
            </w:sdtContent>
          </w:sdt>
        </w:tc>
        <w:tc>
          <w:tcPr>
            <w:tcW w:w="4320" w:type="dxa"/>
            <w:vMerge w:val="restart"/>
            <w:tcBorders>
              <w:top w:val="single" w:sz="2" w:space="0" w:color="auto"/>
              <w:left w:val="single" w:sz="2" w:space="0" w:color="auto"/>
              <w:right w:val="single" w:sz="8" w:space="0" w:color="auto"/>
            </w:tcBorders>
            <w:shd w:val="clear" w:color="auto" w:fill="FFFFCC"/>
          </w:tcPr>
          <w:sdt>
            <w:sdtPr>
              <w:rPr>
                <w:rFonts w:ascii="Verdana" w:eastAsia="Calibri" w:hAnsi="Verdana"/>
                <w:color w:val="808080" w:themeColor="background1" w:themeShade="80"/>
                <w:sz w:val="20"/>
              </w:rPr>
              <w:id w:val="-2009897279"/>
              <w:placeholder>
                <w:docPart w:val="21C07A22F8BE44D5BE54B01505B3D3E0"/>
              </w:placeholder>
              <w15:color w:val="000000"/>
            </w:sdtPr>
            <w:sdtContent>
              <w:p w14:paraId="225BE9EC" w14:textId="77777777" w:rsidR="005A3645" w:rsidRPr="009456AE" w:rsidRDefault="005A3645" w:rsidP="005A3645">
                <w:pPr>
                  <w:jc w:val="both"/>
                  <w:rPr>
                    <w:rFonts w:ascii="Verdana" w:hAnsi="Verdana"/>
                  </w:rPr>
                </w:pPr>
                <w:r w:rsidRPr="009456AE">
                  <w:rPr>
                    <w:rFonts w:ascii="Verdana" w:hAnsi="Verdana"/>
                  </w:rPr>
                  <w:t>*IND3017: Number of teachers trained in Inclusive or Special education (#130)</w:t>
                </w:r>
              </w:p>
              <w:p w14:paraId="3B29CE0A" w14:textId="77777777" w:rsidR="005A3645" w:rsidRDefault="005A3645" w:rsidP="005A3645">
                <w:pPr>
                  <w:jc w:val="both"/>
                  <w:rPr>
                    <w:rFonts w:ascii="Verdana" w:hAnsi="Verdana"/>
                  </w:rPr>
                </w:pPr>
                <w:r w:rsidRPr="009456AE">
                  <w:rPr>
                    <w:rFonts w:ascii="Verdana" w:hAnsi="Verdana"/>
                  </w:rPr>
                  <w:t xml:space="preserve">IND3015: Number of persons that graduated from secondary </w:t>
                </w:r>
                <w:r w:rsidRPr="009456AE">
                  <w:rPr>
                    <w:rFonts w:ascii="Verdana" w:hAnsi="Verdana"/>
                  </w:rPr>
                  <w:lastRenderedPageBreak/>
                  <w:t>education (lower and upper) in the reporting period (#500)</w:t>
                </w:r>
              </w:p>
              <w:p w14:paraId="4DD21E2A" w14:textId="77777777" w:rsidR="005A3645" w:rsidRPr="009456AE" w:rsidRDefault="005A3645" w:rsidP="005A3645">
                <w:pPr>
                  <w:jc w:val="both"/>
                  <w:rPr>
                    <w:rFonts w:ascii="Verdana" w:eastAsia="Calibri" w:hAnsi="Verdana"/>
                  </w:rPr>
                </w:pPr>
                <w:r w:rsidRPr="009456AE">
                  <w:rPr>
                    <w:rFonts w:ascii="Verdana" w:eastAsia="Calibri" w:hAnsi="Verdana"/>
                  </w:rPr>
                  <w:t>IND 8008: Number of participants in community-level sensitisation activities disability inclusion/rights (5000)</w:t>
                </w:r>
              </w:p>
            </w:sdtContent>
          </w:sdt>
          <w:p w14:paraId="10DC0482" w14:textId="77777777" w:rsidR="005A3645" w:rsidRPr="009456AE" w:rsidRDefault="005A3645" w:rsidP="005A3645">
            <w:pPr>
              <w:jc w:val="both"/>
              <w:rPr>
                <w:rFonts w:ascii="Verdana" w:hAnsi="Verdana"/>
              </w:rPr>
            </w:pPr>
            <w:r w:rsidRPr="009456AE">
              <w:rPr>
                <w:rFonts w:ascii="Verdana" w:eastAsia="Calibri" w:hAnsi="Verdana"/>
              </w:rPr>
              <w:t>#</w:t>
            </w:r>
            <w:r w:rsidRPr="009456AE">
              <w:rPr>
                <w:rFonts w:ascii="Verdana" w:hAnsi="Verdana"/>
              </w:rPr>
              <w:t xml:space="preserve"> of Village Bondeko special school centers providing pedagogical support to public sch</w:t>
            </w:r>
            <w:r>
              <w:rPr>
                <w:rFonts w:ascii="Verdana" w:hAnsi="Verdana"/>
              </w:rPr>
              <w:t>ools targeted by the project (24</w:t>
            </w:r>
            <w:r w:rsidRPr="009456AE">
              <w:rPr>
                <w:rFonts w:ascii="Verdana" w:hAnsi="Verdana"/>
              </w:rPr>
              <w:t>)</w:t>
            </w:r>
          </w:p>
          <w:p w14:paraId="63A59B22" w14:textId="77777777" w:rsidR="005A3645" w:rsidRPr="009456AE" w:rsidRDefault="005A3645" w:rsidP="005A3645">
            <w:pPr>
              <w:jc w:val="both"/>
              <w:rPr>
                <w:rFonts w:ascii="Verdana" w:hAnsi="Verdana"/>
              </w:rPr>
            </w:pPr>
            <w:r w:rsidRPr="009456AE">
              <w:rPr>
                <w:rFonts w:ascii="Verdana" w:hAnsi="Verdana"/>
              </w:rPr>
              <w:t># of mentoring/supervision visits of trained teachers in classroom provided by Villages Bondeko Centers (12)</w:t>
            </w:r>
          </w:p>
          <w:p w14:paraId="633D521F" w14:textId="77777777" w:rsidR="005A3645" w:rsidRPr="009456AE" w:rsidRDefault="005A3645" w:rsidP="005A3645">
            <w:pPr>
              <w:jc w:val="both"/>
              <w:rPr>
                <w:rFonts w:ascii="Verdana" w:hAnsi="Verdana"/>
              </w:rPr>
            </w:pPr>
            <w:r w:rsidRPr="009456AE">
              <w:rPr>
                <w:rFonts w:ascii="Verdana" w:hAnsi="Verdana"/>
              </w:rPr>
              <w:t>IND 3006: Number of children enrolled in Primary (ca. age 7-12) Special school</w:t>
            </w:r>
          </w:p>
          <w:p w14:paraId="4284693F" w14:textId="77777777" w:rsidR="005A3645" w:rsidRDefault="005A3645" w:rsidP="005A3645">
            <w:pPr>
              <w:jc w:val="both"/>
              <w:rPr>
                <w:rFonts w:ascii="Verdana" w:hAnsi="Verdana"/>
              </w:rPr>
            </w:pPr>
            <w:r w:rsidRPr="009456AE">
              <w:rPr>
                <w:rFonts w:ascii="Verdana" w:hAnsi="Verdana"/>
              </w:rPr>
              <w:t>IND2007: Number of all community level government participants in community based inclusive development/disability inclusion training (25)</w:t>
            </w:r>
          </w:p>
          <w:p w14:paraId="6CC664A2" w14:textId="77777777" w:rsidR="005A3645" w:rsidRPr="009456AE" w:rsidRDefault="005A3645" w:rsidP="005A3645">
            <w:pPr>
              <w:jc w:val="both"/>
              <w:rPr>
                <w:rFonts w:ascii="Verdana" w:hAnsi="Verdana"/>
              </w:rPr>
            </w:pPr>
          </w:p>
          <w:p w14:paraId="120F9763" w14:textId="77777777" w:rsidR="005A3645" w:rsidRPr="009456AE" w:rsidRDefault="005A3645" w:rsidP="005A3645">
            <w:pPr>
              <w:jc w:val="both"/>
              <w:rPr>
                <w:rFonts w:ascii="Verdana" w:eastAsia="Calibri" w:hAnsi="Verdana"/>
              </w:rPr>
            </w:pPr>
            <w:r>
              <w:rPr>
                <w:rFonts w:ascii="Verdana" w:eastAsia="Calibri" w:hAnsi="Verdana"/>
              </w:rPr>
              <w:t>I</w:t>
            </w:r>
            <w:r w:rsidRPr="009456AE">
              <w:rPr>
                <w:rFonts w:ascii="Verdana" w:eastAsia="Calibri" w:hAnsi="Verdana"/>
              </w:rPr>
              <w:t>ND 6005: Number of all surgeries (minor and major) conducted in Ear and Hearing Care</w:t>
            </w:r>
          </w:p>
          <w:p w14:paraId="7B2F603E" w14:textId="77777777" w:rsidR="005A3645" w:rsidRPr="009456AE" w:rsidRDefault="005A3645" w:rsidP="005A3645">
            <w:pPr>
              <w:jc w:val="both"/>
              <w:rPr>
                <w:rFonts w:ascii="Verdana" w:eastAsia="Calibri" w:hAnsi="Verdana"/>
              </w:rPr>
            </w:pPr>
            <w:r w:rsidRPr="009456AE">
              <w:rPr>
                <w:rFonts w:ascii="Verdana" w:eastAsia="Calibri" w:hAnsi="Verdana"/>
              </w:rPr>
              <w:t>IND6007: Number of non-surgical/medical treatment of Otitis Media and all other medical ear treatments</w:t>
            </w:r>
            <w:r>
              <w:rPr>
                <w:rFonts w:ascii="Verdana" w:eastAsia="Calibri" w:hAnsi="Verdana"/>
              </w:rPr>
              <w:t xml:space="preserve"> </w:t>
            </w:r>
          </w:p>
          <w:p w14:paraId="638C1BF7" w14:textId="77777777" w:rsidR="005A3645" w:rsidRPr="009456AE" w:rsidRDefault="005A3645" w:rsidP="005A3645">
            <w:pPr>
              <w:jc w:val="both"/>
              <w:rPr>
                <w:rFonts w:ascii="Verdana" w:eastAsia="Calibri" w:hAnsi="Verdana"/>
              </w:rPr>
            </w:pPr>
            <w:r w:rsidRPr="009456AE">
              <w:rPr>
                <w:rFonts w:ascii="Verdana" w:eastAsia="Calibri" w:hAnsi="Verdana"/>
              </w:rPr>
              <w:t>IND6003: No. of persons who have been identified as candidates for a new Hearing Aid or any other hearing amplification device</w:t>
            </w:r>
          </w:p>
          <w:p w14:paraId="59CEDE33" w14:textId="05C6A5BF" w:rsidR="005A3645" w:rsidRPr="001131B5" w:rsidRDefault="005A3645" w:rsidP="005A3645">
            <w:pPr>
              <w:spacing w:after="120"/>
              <w:rPr>
                <w:rFonts w:ascii="Verdana" w:eastAsia="Calibri" w:hAnsi="Verdana"/>
                <w:i/>
                <w:sz w:val="20"/>
                <w:szCs w:val="20"/>
              </w:rPr>
            </w:pPr>
            <w:r w:rsidRPr="009456AE">
              <w:rPr>
                <w:rFonts w:ascii="Verdana" w:eastAsia="Calibri" w:hAnsi="Verdana"/>
              </w:rPr>
              <w:t>IND6008:</w:t>
            </w:r>
            <w:r>
              <w:rPr>
                <w:rFonts w:ascii="Verdana" w:eastAsia="Calibri" w:hAnsi="Verdana"/>
              </w:rPr>
              <w:t xml:space="preserve"> Number of Hearing Aids provided</w:t>
            </w:r>
            <w:r w:rsidRPr="001131B5">
              <w:rPr>
                <w:rFonts w:ascii="Verdana" w:eastAsia="Calibri" w:hAnsi="Verdana"/>
                <w:i/>
                <w:color w:val="808080" w:themeColor="background1" w:themeShade="80"/>
                <w:sz w:val="20"/>
                <w:szCs w:val="20"/>
              </w:rPr>
              <w:t xml:space="preserve"> </w:t>
            </w:r>
          </w:p>
        </w:tc>
      </w:tr>
      <w:tr w:rsidR="005A3645" w:rsidRPr="001131B5" w14:paraId="7259945E" w14:textId="77777777" w:rsidTr="005A3645">
        <w:trPr>
          <w:trHeight w:val="3895"/>
        </w:trPr>
        <w:tc>
          <w:tcPr>
            <w:tcW w:w="2331" w:type="dxa"/>
            <w:vMerge/>
            <w:tcBorders>
              <w:top w:val="single" w:sz="2" w:space="0" w:color="auto"/>
              <w:left w:val="single" w:sz="8" w:space="0" w:color="auto"/>
              <w:bottom w:val="single" w:sz="2" w:space="0" w:color="auto"/>
              <w:right w:val="single" w:sz="2" w:space="0" w:color="auto"/>
            </w:tcBorders>
            <w:shd w:val="clear" w:color="auto" w:fill="F2F2F2" w:themeFill="background1" w:themeFillShade="F2"/>
          </w:tcPr>
          <w:p w14:paraId="5B3CBFB3" w14:textId="77777777" w:rsidR="005A3645" w:rsidRPr="001131B5" w:rsidRDefault="005A3645" w:rsidP="006421BF">
            <w:pPr>
              <w:spacing w:after="120"/>
              <w:rPr>
                <w:rFonts w:ascii="Verdana" w:eastAsia="Calibri" w:hAnsi="Verdana"/>
                <w:sz w:val="20"/>
                <w:szCs w:val="20"/>
              </w:rPr>
            </w:pPr>
          </w:p>
        </w:tc>
        <w:tc>
          <w:tcPr>
            <w:tcW w:w="4149" w:type="dxa"/>
            <w:gridSpan w:val="2"/>
            <w:tcBorders>
              <w:top w:val="single" w:sz="2" w:space="0" w:color="auto"/>
              <w:left w:val="single" w:sz="2" w:space="0" w:color="auto"/>
              <w:bottom w:val="single" w:sz="2" w:space="0" w:color="auto"/>
              <w:right w:val="single" w:sz="2" w:space="0" w:color="auto"/>
            </w:tcBorders>
            <w:shd w:val="clear" w:color="auto" w:fill="FFFFCC"/>
          </w:tcPr>
          <w:p w14:paraId="1B94ACD9" w14:textId="4F9FEDC5" w:rsidR="005A3645" w:rsidRDefault="005A3645" w:rsidP="006421BF">
            <w:pPr>
              <w:pStyle w:val="ListParagraph"/>
              <w:numPr>
                <w:ilvl w:val="0"/>
                <w:numId w:val="27"/>
              </w:numPr>
              <w:spacing w:after="160" w:line="259" w:lineRule="auto"/>
              <w:contextualSpacing/>
              <w:jc w:val="both"/>
              <w:rPr>
                <w:rFonts w:ascii="Verdana" w:hAnsi="Verdana"/>
              </w:rPr>
            </w:pPr>
            <w:r w:rsidRPr="006421BF">
              <w:rPr>
                <w:rFonts w:ascii="Verdana" w:hAnsi="Verdana"/>
              </w:rPr>
              <w:t>24 VILLAGES BONDEKO special school centers in Kinshasa are developed as resources centers for the promotion and support of inclusion;</w:t>
            </w:r>
          </w:p>
          <w:p w14:paraId="457185AB" w14:textId="035C062C" w:rsidR="005A3645" w:rsidRDefault="005A3645" w:rsidP="005A3645">
            <w:pPr>
              <w:spacing w:after="160" w:line="259" w:lineRule="auto"/>
              <w:contextualSpacing/>
              <w:jc w:val="both"/>
              <w:rPr>
                <w:rFonts w:ascii="Verdana" w:hAnsi="Verdana"/>
              </w:rPr>
            </w:pPr>
          </w:p>
          <w:p w14:paraId="7C65788F" w14:textId="4F7EBE57" w:rsidR="005A3645" w:rsidRDefault="005A3645" w:rsidP="005A3645">
            <w:pPr>
              <w:spacing w:after="160" w:line="259" w:lineRule="auto"/>
              <w:contextualSpacing/>
              <w:jc w:val="both"/>
              <w:rPr>
                <w:rFonts w:ascii="Verdana" w:hAnsi="Verdana"/>
              </w:rPr>
            </w:pPr>
          </w:p>
          <w:p w14:paraId="4C58F0F0" w14:textId="4E7E103C" w:rsidR="005A3645" w:rsidRDefault="005A3645" w:rsidP="005A3645">
            <w:pPr>
              <w:spacing w:after="160" w:line="259" w:lineRule="auto"/>
              <w:contextualSpacing/>
              <w:jc w:val="both"/>
              <w:rPr>
                <w:rFonts w:ascii="Verdana" w:hAnsi="Verdana"/>
              </w:rPr>
            </w:pPr>
          </w:p>
          <w:p w14:paraId="5541AD08" w14:textId="62750E14" w:rsidR="005A3645" w:rsidRDefault="005A3645" w:rsidP="005A3645">
            <w:pPr>
              <w:spacing w:after="160" w:line="259" w:lineRule="auto"/>
              <w:contextualSpacing/>
              <w:jc w:val="both"/>
              <w:rPr>
                <w:rFonts w:ascii="Verdana" w:hAnsi="Verdana"/>
              </w:rPr>
            </w:pPr>
          </w:p>
          <w:p w14:paraId="3FAA06B5" w14:textId="6211D794" w:rsidR="005A3645" w:rsidRDefault="005A3645" w:rsidP="005A3645">
            <w:pPr>
              <w:spacing w:after="160" w:line="259" w:lineRule="auto"/>
              <w:contextualSpacing/>
              <w:jc w:val="both"/>
              <w:rPr>
                <w:rFonts w:ascii="Verdana" w:hAnsi="Verdana"/>
              </w:rPr>
            </w:pPr>
          </w:p>
          <w:p w14:paraId="618831AA" w14:textId="6C979EA9" w:rsidR="005A3645" w:rsidRDefault="005A3645" w:rsidP="005A3645">
            <w:pPr>
              <w:spacing w:after="160" w:line="259" w:lineRule="auto"/>
              <w:contextualSpacing/>
              <w:jc w:val="both"/>
              <w:rPr>
                <w:rFonts w:ascii="Verdana" w:hAnsi="Verdana"/>
              </w:rPr>
            </w:pPr>
          </w:p>
          <w:p w14:paraId="0FAEBD59" w14:textId="00302445" w:rsidR="005A3645" w:rsidRDefault="005A3645" w:rsidP="005A3645">
            <w:pPr>
              <w:spacing w:after="160" w:line="259" w:lineRule="auto"/>
              <w:contextualSpacing/>
              <w:jc w:val="both"/>
              <w:rPr>
                <w:rFonts w:ascii="Verdana" w:hAnsi="Verdana"/>
              </w:rPr>
            </w:pPr>
          </w:p>
          <w:p w14:paraId="51EC2476" w14:textId="32AB5130" w:rsidR="005A3645" w:rsidRDefault="005A3645" w:rsidP="005A3645">
            <w:pPr>
              <w:spacing w:after="160" w:line="259" w:lineRule="auto"/>
              <w:contextualSpacing/>
              <w:jc w:val="both"/>
              <w:rPr>
                <w:rFonts w:ascii="Verdana" w:hAnsi="Verdana"/>
              </w:rPr>
            </w:pPr>
          </w:p>
          <w:p w14:paraId="7156683D" w14:textId="7F8FB581" w:rsidR="005A3645" w:rsidRDefault="005A3645" w:rsidP="005A3645">
            <w:pPr>
              <w:spacing w:after="160" w:line="259" w:lineRule="auto"/>
              <w:contextualSpacing/>
              <w:jc w:val="both"/>
              <w:rPr>
                <w:rFonts w:ascii="Verdana" w:hAnsi="Verdana"/>
              </w:rPr>
            </w:pPr>
          </w:p>
          <w:p w14:paraId="47331ADC" w14:textId="3856315E" w:rsidR="005A3645" w:rsidRDefault="005A3645" w:rsidP="005A3645">
            <w:pPr>
              <w:spacing w:after="160" w:line="259" w:lineRule="auto"/>
              <w:contextualSpacing/>
              <w:jc w:val="both"/>
              <w:rPr>
                <w:rFonts w:ascii="Verdana" w:hAnsi="Verdana"/>
              </w:rPr>
            </w:pPr>
          </w:p>
          <w:p w14:paraId="5DB0BD49" w14:textId="6ACE93DF" w:rsidR="005A3645" w:rsidRDefault="005A3645" w:rsidP="005A3645">
            <w:pPr>
              <w:spacing w:after="160" w:line="259" w:lineRule="auto"/>
              <w:contextualSpacing/>
              <w:jc w:val="both"/>
              <w:rPr>
                <w:rFonts w:ascii="Verdana" w:hAnsi="Verdana"/>
              </w:rPr>
            </w:pPr>
          </w:p>
          <w:p w14:paraId="120BC4A8" w14:textId="2A9DB225" w:rsidR="005A3645" w:rsidRDefault="005A3645" w:rsidP="005A3645">
            <w:pPr>
              <w:spacing w:after="160" w:line="259" w:lineRule="auto"/>
              <w:contextualSpacing/>
              <w:jc w:val="both"/>
              <w:rPr>
                <w:rFonts w:ascii="Verdana" w:hAnsi="Verdana"/>
              </w:rPr>
            </w:pPr>
          </w:p>
          <w:p w14:paraId="19D98E59" w14:textId="63DE24D1" w:rsidR="005A3645" w:rsidRPr="005A3645" w:rsidRDefault="005A3645" w:rsidP="005A3645">
            <w:pPr>
              <w:spacing w:after="160" w:line="259" w:lineRule="auto"/>
              <w:contextualSpacing/>
              <w:jc w:val="both"/>
              <w:rPr>
                <w:rFonts w:ascii="Verdana" w:hAnsi="Verdana"/>
              </w:rPr>
            </w:pPr>
          </w:p>
          <w:p w14:paraId="622D2437" w14:textId="77777777" w:rsidR="005A3645" w:rsidRPr="009456AE" w:rsidRDefault="005A3645" w:rsidP="006421BF">
            <w:pPr>
              <w:pStyle w:val="ListParagraph"/>
              <w:numPr>
                <w:ilvl w:val="0"/>
                <w:numId w:val="27"/>
              </w:numPr>
              <w:spacing w:after="160" w:line="259" w:lineRule="auto"/>
              <w:contextualSpacing/>
              <w:jc w:val="both"/>
              <w:rPr>
                <w:rFonts w:ascii="Verdana" w:hAnsi="Verdana"/>
              </w:rPr>
            </w:pPr>
            <w:r w:rsidRPr="009456AE">
              <w:rPr>
                <w:rFonts w:ascii="Verdana" w:eastAsia="Calibri" w:hAnsi="Verdana"/>
              </w:rPr>
              <w:t xml:space="preserve">Youth (Men and women) in the 10 local government areas in Kinshasa have access to hearing test and hearing aid services. </w:t>
            </w:r>
          </w:p>
          <w:p w14:paraId="449317F5" w14:textId="3577FDEA" w:rsidR="005A3645" w:rsidRPr="001131B5" w:rsidRDefault="005A3645" w:rsidP="006421BF">
            <w:pPr>
              <w:spacing w:after="120" w:line="259" w:lineRule="auto"/>
              <w:contextualSpacing/>
              <w:rPr>
                <w:rFonts w:ascii="Verdana" w:eastAsia="Calibri" w:hAnsi="Verdana"/>
                <w:sz w:val="20"/>
                <w:szCs w:val="20"/>
              </w:rPr>
            </w:pPr>
          </w:p>
        </w:tc>
        <w:tc>
          <w:tcPr>
            <w:tcW w:w="4320" w:type="dxa"/>
            <w:vMerge/>
            <w:tcBorders>
              <w:left w:val="single" w:sz="2" w:space="0" w:color="auto"/>
              <w:bottom w:val="single" w:sz="2" w:space="0" w:color="auto"/>
              <w:right w:val="single" w:sz="8" w:space="0" w:color="auto"/>
            </w:tcBorders>
            <w:shd w:val="clear" w:color="auto" w:fill="FFFFCC"/>
          </w:tcPr>
          <w:p w14:paraId="5A0AFB5A" w14:textId="77777777" w:rsidR="005A3645" w:rsidRPr="001131B5" w:rsidRDefault="005A3645" w:rsidP="006421BF">
            <w:pPr>
              <w:spacing w:after="120"/>
              <w:rPr>
                <w:rFonts w:ascii="Verdana" w:eastAsia="Calibri" w:hAnsi="Verdana"/>
                <w:sz w:val="20"/>
                <w:szCs w:val="20"/>
              </w:rPr>
            </w:pPr>
          </w:p>
        </w:tc>
      </w:tr>
      <w:tr w:rsidR="006421BF" w:rsidRPr="001131B5" w14:paraId="732DA038" w14:textId="77777777" w:rsidTr="00894A8D">
        <w:trPr>
          <w:trHeight w:val="909"/>
        </w:trPr>
        <w:tc>
          <w:tcPr>
            <w:tcW w:w="2331" w:type="dxa"/>
            <w:tcBorders>
              <w:top w:val="single" w:sz="2" w:space="0" w:color="auto"/>
              <w:left w:val="single" w:sz="8" w:space="0" w:color="auto"/>
              <w:bottom w:val="single" w:sz="12" w:space="0" w:color="auto"/>
              <w:right w:val="single" w:sz="2" w:space="0" w:color="auto"/>
            </w:tcBorders>
            <w:shd w:val="clear" w:color="auto" w:fill="F2F2F2" w:themeFill="background1" w:themeFillShade="F2"/>
          </w:tcPr>
          <w:p w14:paraId="71C95A33" w14:textId="77777777" w:rsidR="006421BF" w:rsidRPr="001131B5" w:rsidRDefault="006421BF" w:rsidP="006421BF">
            <w:pPr>
              <w:spacing w:after="120"/>
              <w:rPr>
                <w:rFonts w:ascii="Verdana" w:eastAsia="Calibri" w:hAnsi="Verdana"/>
                <w:sz w:val="20"/>
                <w:szCs w:val="20"/>
              </w:rPr>
            </w:pPr>
            <w:r w:rsidRPr="001131B5">
              <w:rPr>
                <w:rFonts w:ascii="Verdana" w:eastAsia="Calibri" w:hAnsi="Verdana"/>
                <w:b/>
                <w:sz w:val="20"/>
                <w:szCs w:val="20"/>
              </w:rPr>
              <w:t>Activities:</w:t>
            </w:r>
          </w:p>
        </w:tc>
        <w:tc>
          <w:tcPr>
            <w:tcW w:w="8469" w:type="dxa"/>
            <w:gridSpan w:val="3"/>
            <w:tcBorders>
              <w:top w:val="single" w:sz="2" w:space="0" w:color="auto"/>
              <w:left w:val="single" w:sz="2" w:space="0" w:color="auto"/>
              <w:bottom w:val="single" w:sz="12" w:space="0" w:color="auto"/>
              <w:right w:val="single" w:sz="8" w:space="0" w:color="auto"/>
            </w:tcBorders>
            <w:shd w:val="clear" w:color="auto" w:fill="FFFFCC"/>
          </w:tcPr>
          <w:sdt>
            <w:sdtPr>
              <w:rPr>
                <w:rStyle w:val="Formatvorlage20"/>
                <w:sz w:val="22"/>
              </w:rPr>
              <w:id w:val="-602346763"/>
              <w:placeholder>
                <w:docPart w:val="8C581EE70C51490994DADB2FD36A67FD"/>
              </w:placeholder>
              <w15:color w:val="000000"/>
            </w:sdtPr>
            <w:sdtEndPr>
              <w:rPr>
                <w:rStyle w:val="DefaultParagraphFont"/>
                <w:rFonts w:ascii="Times New Roman" w:eastAsia="Calibri" w:hAnsi="Times New Roman"/>
                <w:i/>
                <w:sz w:val="24"/>
              </w:rPr>
            </w:sdtEndPr>
            <w:sdtContent>
              <w:p w14:paraId="1CAD7316" w14:textId="77777777" w:rsidR="005A3645" w:rsidRPr="009456AE" w:rsidRDefault="005A3645" w:rsidP="005A3645">
                <w:pPr>
                  <w:jc w:val="both"/>
                  <w:rPr>
                    <w:rFonts w:ascii="Verdana" w:hAnsi="Verdana"/>
                    <w:b/>
                  </w:rPr>
                </w:pPr>
                <w:r w:rsidRPr="009456AE">
                  <w:rPr>
                    <w:rFonts w:ascii="Verdana" w:hAnsi="Verdana"/>
                    <w:b/>
                  </w:rPr>
                  <w:t xml:space="preserve">Result 1: The capacity to provide quality education to children with hearing impairment in 24 public schools is improved and the rights of persons with disabilities is promote. </w:t>
                </w:r>
              </w:p>
              <w:p w14:paraId="4524D35B" w14:textId="77777777" w:rsidR="005A3645" w:rsidRPr="009456AE" w:rsidRDefault="005A3645" w:rsidP="005A3645">
                <w:pPr>
                  <w:jc w:val="both"/>
                  <w:rPr>
                    <w:rFonts w:ascii="Verdana" w:hAnsi="Verdana"/>
                    <w:b/>
                  </w:rPr>
                </w:pPr>
                <w:r w:rsidRPr="009456AE">
                  <w:rPr>
                    <w:rFonts w:ascii="Verdana" w:hAnsi="Verdana"/>
                  </w:rPr>
                  <w:t>Activity 1.1: Train 20 trainers in inclusive pedagogical practices for children with hearing impairments: 5 days ToT year, 1-day year 2, 1-day year 3</w:t>
                </w:r>
              </w:p>
              <w:p w14:paraId="30CD2506" w14:textId="77777777" w:rsidR="005A3645" w:rsidRPr="009456AE" w:rsidRDefault="005A3645" w:rsidP="005A3645">
                <w:pPr>
                  <w:jc w:val="both"/>
                  <w:rPr>
                    <w:rFonts w:ascii="Verdana" w:hAnsi="Verdana"/>
                    <w:b/>
                  </w:rPr>
                </w:pPr>
                <w:r w:rsidRPr="009456AE">
                  <w:rPr>
                    <w:rFonts w:ascii="Verdana" w:hAnsi="Verdana"/>
                  </w:rPr>
                  <w:lastRenderedPageBreak/>
                  <w:t>Activity 1.2:</w:t>
                </w:r>
                <w:r w:rsidRPr="009456AE">
                  <w:rPr>
                    <w:rFonts w:ascii="Verdana" w:hAnsi="Verdana"/>
                    <w:b/>
                  </w:rPr>
                  <w:t xml:space="preserve"> </w:t>
                </w:r>
                <w:r w:rsidRPr="009456AE">
                  <w:rPr>
                    <w:rFonts w:ascii="Verdana" w:hAnsi="Verdana"/>
                  </w:rPr>
                  <w:t xml:space="preserve">Train 130 teachers and </w:t>
                </w:r>
                <w:r w:rsidRPr="009456AE">
                  <w:rPr>
                    <w:rFonts w:ascii="Verdana" w:hAnsi="Verdana" w:cs="Consolas"/>
                  </w:rPr>
                  <w:t xml:space="preserve">pedagogical supervisors </w:t>
                </w:r>
                <w:r w:rsidRPr="009456AE">
                  <w:rPr>
                    <w:rFonts w:ascii="Verdana" w:hAnsi="Verdana"/>
                  </w:rPr>
                  <w:t>from 10 public schools in inclusive pedagogical practices for children with hearing impairments: 5 days’ year 1, 2 days’ year 2, 1-day year 3</w:t>
                </w:r>
              </w:p>
              <w:p w14:paraId="49121E49" w14:textId="77777777" w:rsidR="005A3645" w:rsidRPr="009456AE" w:rsidRDefault="005A3645" w:rsidP="005A3645">
                <w:pPr>
                  <w:jc w:val="both"/>
                  <w:rPr>
                    <w:rFonts w:ascii="Verdana" w:hAnsi="Verdana"/>
                    <w:b/>
                  </w:rPr>
                </w:pPr>
                <w:r w:rsidRPr="009456AE">
                  <w:rPr>
                    <w:rFonts w:ascii="Verdana" w:hAnsi="Verdana"/>
                  </w:rPr>
                  <w:t>Activity 1.3:</w:t>
                </w:r>
                <w:r w:rsidRPr="009456AE">
                  <w:rPr>
                    <w:rFonts w:ascii="Verdana" w:hAnsi="Verdana"/>
                    <w:b/>
                  </w:rPr>
                  <w:t xml:space="preserve"> </w:t>
                </w:r>
                <w:r w:rsidRPr="009456AE">
                  <w:rPr>
                    <w:rFonts w:ascii="Verdana" w:hAnsi="Verdana"/>
                  </w:rPr>
                  <w:t>Organize 90 community of practices sessions/units/cells including 10 non-partner schools (1 session per quarter per school=3*10 schools*3 years);</w:t>
                </w:r>
              </w:p>
              <w:p w14:paraId="5720BED2" w14:textId="77777777" w:rsidR="005A3645" w:rsidRPr="009456AE" w:rsidRDefault="005A3645" w:rsidP="005A3645">
                <w:pPr>
                  <w:jc w:val="both"/>
                  <w:rPr>
                    <w:rFonts w:ascii="Verdana" w:hAnsi="Verdana"/>
                    <w:b/>
                  </w:rPr>
                </w:pPr>
                <w:r w:rsidRPr="009456AE">
                  <w:rPr>
                    <w:rFonts w:ascii="Verdana" w:hAnsi="Verdana"/>
                  </w:rPr>
                  <w:t>Activity 1.4:</w:t>
                </w:r>
                <w:r w:rsidRPr="009456AE">
                  <w:rPr>
                    <w:rFonts w:ascii="Verdana" w:hAnsi="Verdana"/>
                    <w:b/>
                  </w:rPr>
                  <w:t xml:space="preserve"> </w:t>
                </w:r>
                <w:r>
                  <w:rPr>
                    <w:rFonts w:ascii="Verdana" w:hAnsi="Verdana"/>
                  </w:rPr>
                  <w:t>Organize 12</w:t>
                </w:r>
                <w:r w:rsidRPr="009456AE">
                  <w:rPr>
                    <w:rFonts w:ascii="Verdana" w:hAnsi="Verdana"/>
                  </w:rPr>
                  <w:t xml:space="preserve"> pedagogical support visits </w:t>
                </w:r>
              </w:p>
              <w:p w14:paraId="1E455223" w14:textId="77777777" w:rsidR="005A3645" w:rsidRPr="009456AE" w:rsidRDefault="005A3645" w:rsidP="005A3645">
                <w:pPr>
                  <w:jc w:val="both"/>
                  <w:rPr>
                    <w:rFonts w:ascii="Verdana" w:hAnsi="Verdana"/>
                  </w:rPr>
                </w:pPr>
                <w:r w:rsidRPr="009456AE">
                  <w:rPr>
                    <w:rFonts w:ascii="Verdana" w:hAnsi="Verdana"/>
                  </w:rPr>
                  <w:t>Activity 1.5: Organise an accessibility audit (evaluation) of the infrastructures, activities, services in Village Bondeko schools;</w:t>
                </w:r>
              </w:p>
              <w:p w14:paraId="646CC601" w14:textId="77777777" w:rsidR="005A3645" w:rsidRPr="009456AE" w:rsidRDefault="005A3645" w:rsidP="005A3645">
                <w:pPr>
                  <w:jc w:val="both"/>
                  <w:rPr>
                    <w:rFonts w:ascii="Verdana" w:hAnsi="Verdana"/>
                  </w:rPr>
                </w:pPr>
                <w:r w:rsidRPr="009456AE">
                  <w:rPr>
                    <w:rFonts w:ascii="Verdana" w:hAnsi="Verdana"/>
                  </w:rPr>
                  <w:t>Activity 1.6: Install reasonable accommodations (adapted sign language dictionary, adapted textbooks, ramps, markings, etc.) in 10 public schools;</w:t>
                </w:r>
              </w:p>
              <w:p w14:paraId="3BF50488" w14:textId="77777777" w:rsidR="005A3645" w:rsidRPr="009456AE" w:rsidRDefault="005A3645" w:rsidP="005A3645">
                <w:pPr>
                  <w:jc w:val="both"/>
                  <w:rPr>
                    <w:rFonts w:ascii="Verdana" w:hAnsi="Verdana"/>
                  </w:rPr>
                </w:pPr>
                <w:r w:rsidRPr="009456AE">
                  <w:rPr>
                    <w:rFonts w:ascii="Verdana" w:hAnsi="Verdana"/>
                  </w:rPr>
                  <w:t>Activity 1.7: Conduct 10 inclusive open day</w:t>
                </w:r>
                <w:r>
                  <w:rPr>
                    <w:rFonts w:ascii="Verdana" w:hAnsi="Verdana"/>
                  </w:rPr>
                  <w:t>s</w:t>
                </w:r>
                <w:r w:rsidRPr="009456AE">
                  <w:rPr>
                    <w:rFonts w:ascii="Verdana" w:hAnsi="Verdana"/>
                  </w:rPr>
                  <w:t xml:space="preserve"> in 10 schools and 10 partner communities;</w:t>
                </w:r>
              </w:p>
              <w:p w14:paraId="41BBAC06" w14:textId="77777777" w:rsidR="005A3645" w:rsidRPr="009456AE" w:rsidRDefault="005A3645" w:rsidP="005A3645">
                <w:pPr>
                  <w:jc w:val="both"/>
                  <w:rPr>
                    <w:rFonts w:ascii="Verdana" w:hAnsi="Verdana"/>
                  </w:rPr>
                </w:pPr>
                <w:r w:rsidRPr="009456AE">
                  <w:rPr>
                    <w:rFonts w:ascii="Verdana" w:hAnsi="Verdana"/>
                  </w:rPr>
                  <w:t>Activity 1.8: Organize 24 orientation sessions for 120 community leaders and 600 parents of students with hearing impairments on basic inclusive educational practices and sign language (home learning monitoring);</w:t>
                </w:r>
              </w:p>
              <w:p w14:paraId="57C33B1E" w14:textId="77777777" w:rsidR="005A3645" w:rsidRPr="009456AE" w:rsidRDefault="005A3645" w:rsidP="005A3645">
                <w:pPr>
                  <w:jc w:val="both"/>
                  <w:rPr>
                    <w:rFonts w:ascii="Verdana" w:hAnsi="Verdana"/>
                  </w:rPr>
                </w:pPr>
                <w:r w:rsidRPr="009456AE">
                  <w:rPr>
                    <w:rFonts w:ascii="Verdana" w:hAnsi="Verdana"/>
                  </w:rPr>
                  <w:t xml:space="preserve">Activity 1.9: Organize 10 advocacy campaigns with decision makers (Parliament, Ministries, Governorate, technical and financial partners, etc.) regarding the new organic law of persons with disabilities </w:t>
                </w:r>
              </w:p>
              <w:p w14:paraId="77BFDF09" w14:textId="77777777" w:rsidR="005A3645" w:rsidRPr="009456AE" w:rsidRDefault="005A3645" w:rsidP="005A3645">
                <w:pPr>
                  <w:jc w:val="both"/>
                  <w:rPr>
                    <w:rFonts w:ascii="Verdana" w:hAnsi="Verdana"/>
                  </w:rPr>
                </w:pPr>
                <w:r w:rsidRPr="009456AE">
                  <w:rPr>
                    <w:rFonts w:ascii="Verdana" w:hAnsi="Verdana"/>
                  </w:rPr>
                  <w:t>Activity 1.10: Train 25 staff of public school and Village Bondeko in CBID/DID.</w:t>
                </w:r>
              </w:p>
              <w:p w14:paraId="16DC671D" w14:textId="77777777" w:rsidR="005A3645" w:rsidRPr="009456AE" w:rsidRDefault="005A3645" w:rsidP="005A3645">
                <w:pPr>
                  <w:pStyle w:val="ListParagraph"/>
                  <w:jc w:val="both"/>
                  <w:rPr>
                    <w:rFonts w:ascii="Verdana" w:hAnsi="Verdana"/>
                  </w:rPr>
                </w:pPr>
              </w:p>
              <w:p w14:paraId="206C8D57" w14:textId="77777777" w:rsidR="005A3645" w:rsidRPr="009456AE" w:rsidRDefault="005A3645" w:rsidP="005A3645">
                <w:pPr>
                  <w:jc w:val="both"/>
                  <w:rPr>
                    <w:rFonts w:ascii="Verdana" w:hAnsi="Verdana"/>
                    <w:b/>
                  </w:rPr>
                </w:pPr>
                <w:r>
                  <w:rPr>
                    <w:rFonts w:ascii="Verdana" w:hAnsi="Verdana"/>
                    <w:b/>
                  </w:rPr>
                  <w:t xml:space="preserve">Result 2: </w:t>
                </w:r>
                <w:r w:rsidRPr="009456AE">
                  <w:rPr>
                    <w:rFonts w:ascii="Verdana" w:hAnsi="Verdana"/>
                    <w:b/>
                  </w:rPr>
                  <w:t>Capacity strengthening and the promotion of disability inclusion are ensured in VILLAGES BONDEKO</w:t>
                </w:r>
              </w:p>
              <w:p w14:paraId="7F771938" w14:textId="77777777" w:rsidR="005A3645" w:rsidRPr="009456AE" w:rsidRDefault="005A3645" w:rsidP="005A3645">
                <w:pPr>
                  <w:jc w:val="both"/>
                  <w:rPr>
                    <w:rFonts w:ascii="Verdana" w:hAnsi="Verdana"/>
                  </w:rPr>
                </w:pPr>
                <w:r>
                  <w:rPr>
                    <w:rFonts w:ascii="Verdana" w:hAnsi="Verdana"/>
                  </w:rPr>
                  <w:t xml:space="preserve">Activity 2.1: </w:t>
                </w:r>
                <w:r w:rsidRPr="009456AE">
                  <w:rPr>
                    <w:rFonts w:ascii="Verdana" w:hAnsi="Verdana"/>
                  </w:rPr>
                  <w:t>Organize a workshop to develop manuals and trainers' guides for the inclusion of children with hearing impairments: Village Bondeko in collaboration with the National Directorate of Special Education and CBM</w:t>
                </w:r>
              </w:p>
              <w:p w14:paraId="170F78A6" w14:textId="77777777" w:rsidR="005A3645" w:rsidRPr="009456AE" w:rsidRDefault="005A3645" w:rsidP="005A3645">
                <w:pPr>
                  <w:jc w:val="both"/>
                  <w:rPr>
                    <w:rFonts w:ascii="Verdana" w:hAnsi="Verdana"/>
                  </w:rPr>
                </w:pPr>
                <w:r>
                  <w:rPr>
                    <w:rFonts w:ascii="Verdana" w:hAnsi="Verdana"/>
                  </w:rPr>
                  <w:t xml:space="preserve">Activity 2.2: </w:t>
                </w:r>
                <w:r w:rsidRPr="009456AE">
                  <w:rPr>
                    <w:rFonts w:ascii="Verdana" w:hAnsi="Verdana"/>
                  </w:rPr>
                  <w:t xml:space="preserve">Organize a workshop to validate the manuals and guides for trainers and teachers; </w:t>
                </w:r>
              </w:p>
              <w:p w14:paraId="47944328" w14:textId="77777777" w:rsidR="005A3645" w:rsidRPr="009456AE" w:rsidRDefault="005A3645" w:rsidP="005A3645">
                <w:pPr>
                  <w:jc w:val="both"/>
                  <w:rPr>
                    <w:rFonts w:ascii="Verdana" w:hAnsi="Verdana"/>
                  </w:rPr>
                </w:pPr>
                <w:r>
                  <w:rPr>
                    <w:rFonts w:ascii="Verdana" w:hAnsi="Verdana"/>
                  </w:rPr>
                  <w:t xml:space="preserve">Activity 2.3: </w:t>
                </w:r>
                <w:r w:rsidRPr="009456AE">
                  <w:rPr>
                    <w:rFonts w:ascii="Verdana" w:hAnsi="Verdana"/>
                  </w:rPr>
                  <w:t>Install reasonable accommodations (adapted sign language dictionary, adapted textbooks, ramps, markings, etc.) in 24 VB schools</w:t>
                </w:r>
              </w:p>
              <w:p w14:paraId="1DE140FB" w14:textId="77777777" w:rsidR="005A3645" w:rsidRPr="009456AE" w:rsidRDefault="005A3645" w:rsidP="005A3645">
                <w:pPr>
                  <w:jc w:val="both"/>
                  <w:rPr>
                    <w:rFonts w:ascii="Verdana" w:hAnsi="Verdana"/>
                  </w:rPr>
                </w:pPr>
                <w:r>
                  <w:rPr>
                    <w:rFonts w:ascii="Verdana" w:hAnsi="Verdana"/>
                  </w:rPr>
                  <w:t xml:space="preserve">Activity 2.4: </w:t>
                </w:r>
                <w:r w:rsidRPr="009456AE">
                  <w:rPr>
                    <w:rFonts w:ascii="Verdana" w:hAnsi="Verdana"/>
                  </w:rPr>
                  <w:t>Equip teachers with adapted sign language materials</w:t>
                </w:r>
              </w:p>
              <w:p w14:paraId="6586A2CA" w14:textId="77777777" w:rsidR="005A3645" w:rsidRPr="009456AE" w:rsidRDefault="005A3645" w:rsidP="005A3645">
                <w:pPr>
                  <w:jc w:val="both"/>
                  <w:rPr>
                    <w:rFonts w:ascii="Verdana" w:hAnsi="Verdana"/>
                  </w:rPr>
                </w:pPr>
                <w:r>
                  <w:rPr>
                    <w:rFonts w:ascii="Verdana" w:hAnsi="Verdana"/>
                  </w:rPr>
                  <w:t xml:space="preserve">Activity 2.5 </w:t>
                </w:r>
                <w:r w:rsidRPr="009456AE">
                  <w:rPr>
                    <w:rFonts w:ascii="Verdana" w:hAnsi="Verdana"/>
                  </w:rPr>
                  <w:t>Organize supervision visits for trained teachers (classroom follow-up)</w:t>
                </w:r>
              </w:p>
              <w:p w14:paraId="792015C4" w14:textId="77777777" w:rsidR="005A3645" w:rsidRPr="009456AE" w:rsidRDefault="005A3645" w:rsidP="005A3645">
                <w:pPr>
                  <w:jc w:val="both"/>
                  <w:rPr>
                    <w:rFonts w:ascii="Verdana" w:hAnsi="Verdana"/>
                  </w:rPr>
                </w:pPr>
                <w:r>
                  <w:rPr>
                    <w:rFonts w:ascii="Verdana" w:hAnsi="Verdana"/>
                  </w:rPr>
                  <w:t xml:space="preserve">Activity 2.6 </w:t>
                </w:r>
                <w:r w:rsidRPr="009456AE">
                  <w:rPr>
                    <w:rFonts w:ascii="Verdana" w:hAnsi="Verdana"/>
                  </w:rPr>
                  <w:t xml:space="preserve">Organize a training on security and safeguarding for key staff of Village Bondeko and assess the partner in the field of safeguarding. </w:t>
                </w:r>
              </w:p>
              <w:p w14:paraId="5EF0001B" w14:textId="77777777" w:rsidR="005A3645" w:rsidRPr="009456AE" w:rsidRDefault="005A3645" w:rsidP="005A3645">
                <w:pPr>
                  <w:pStyle w:val="ListParagraph"/>
                  <w:jc w:val="both"/>
                  <w:rPr>
                    <w:rFonts w:ascii="Verdana" w:hAnsi="Verdana"/>
                  </w:rPr>
                </w:pPr>
              </w:p>
              <w:p w14:paraId="3840E80C" w14:textId="77777777" w:rsidR="005A3645" w:rsidRPr="007334D2" w:rsidRDefault="005A3645" w:rsidP="005A3645">
                <w:pPr>
                  <w:jc w:val="both"/>
                  <w:rPr>
                    <w:rFonts w:ascii="Verdana" w:hAnsi="Verdana"/>
                    <w:b/>
                  </w:rPr>
                </w:pPr>
                <w:r>
                  <w:rPr>
                    <w:rFonts w:ascii="Verdana" w:hAnsi="Verdana"/>
                    <w:b/>
                  </w:rPr>
                  <w:lastRenderedPageBreak/>
                  <w:t xml:space="preserve">Result 3: </w:t>
                </w:r>
                <w:r w:rsidRPr="009456AE">
                  <w:rPr>
                    <w:rFonts w:ascii="Verdana" w:hAnsi="Verdana"/>
                    <w:b/>
                  </w:rPr>
                  <w:t>Youth (girls and boys) in 10 communes of Kinshasa have access to hearing aid services.</w:t>
                </w:r>
              </w:p>
              <w:p w14:paraId="2D12DED7" w14:textId="77777777" w:rsidR="005A3645" w:rsidRPr="009456AE" w:rsidRDefault="005A3645" w:rsidP="005A3645">
                <w:pPr>
                  <w:jc w:val="both"/>
                  <w:rPr>
                    <w:rFonts w:ascii="Verdana" w:hAnsi="Verdana"/>
                  </w:rPr>
                </w:pPr>
                <w:r>
                  <w:rPr>
                    <w:rFonts w:ascii="Verdana" w:hAnsi="Verdana"/>
                  </w:rPr>
                  <w:t xml:space="preserve">Activity 3.1: </w:t>
                </w:r>
                <w:r w:rsidRPr="009456AE">
                  <w:rPr>
                    <w:rFonts w:ascii="Verdana" w:hAnsi="Verdana"/>
                  </w:rPr>
                  <w:t>Organize 5 hearing screening campaigns for school-age children in 10 communes (in and out schools) in Kinshasa (2 campaigns per commune);</w:t>
                </w:r>
              </w:p>
              <w:p w14:paraId="47FBA6B6" w14:textId="77777777" w:rsidR="005A3645" w:rsidRPr="009456AE" w:rsidRDefault="005A3645" w:rsidP="005A3645">
                <w:pPr>
                  <w:jc w:val="both"/>
                  <w:rPr>
                    <w:rFonts w:ascii="Verdana" w:hAnsi="Verdana"/>
                  </w:rPr>
                </w:pPr>
                <w:r>
                  <w:rPr>
                    <w:rFonts w:ascii="Verdana" w:hAnsi="Verdana"/>
                  </w:rPr>
                  <w:t>Activity 3.2</w:t>
                </w:r>
                <w:r w:rsidRPr="009456AE">
                  <w:rPr>
                    <w:rFonts w:ascii="Verdana" w:hAnsi="Verdana"/>
                  </w:rPr>
                  <w:t>: Select school-age children with hearing problems or suspicion of hearing loss for further audiometric testing;</w:t>
                </w:r>
              </w:p>
              <w:p w14:paraId="1C376E55" w14:textId="77777777" w:rsidR="005A3645" w:rsidRPr="009456AE" w:rsidRDefault="005A3645" w:rsidP="005A3645">
                <w:pPr>
                  <w:jc w:val="both"/>
                  <w:rPr>
                    <w:rFonts w:ascii="Verdana" w:hAnsi="Verdana"/>
                  </w:rPr>
                </w:pPr>
                <w:r>
                  <w:rPr>
                    <w:rFonts w:ascii="Verdana" w:hAnsi="Verdana"/>
                  </w:rPr>
                  <w:t>Activity 3.3</w:t>
                </w:r>
                <w:r w:rsidRPr="009456AE">
                  <w:rPr>
                    <w:rFonts w:ascii="Verdana" w:hAnsi="Verdana"/>
                  </w:rPr>
                  <w:t>: Select school-age children with chronic otitis media or other ear diseases for referral to EHC doctors or ENT specialists for diagnosis and management;</w:t>
                </w:r>
              </w:p>
              <w:p w14:paraId="15908108" w14:textId="77777777" w:rsidR="005A3645" w:rsidRPr="009456AE" w:rsidRDefault="005A3645" w:rsidP="005A3645">
                <w:pPr>
                  <w:jc w:val="both"/>
                  <w:rPr>
                    <w:rFonts w:ascii="Verdana" w:hAnsi="Verdana"/>
                  </w:rPr>
                </w:pPr>
                <w:r>
                  <w:rPr>
                    <w:rFonts w:ascii="Verdana" w:hAnsi="Verdana"/>
                  </w:rPr>
                  <w:t>Activity 3.4</w:t>
                </w:r>
                <w:r w:rsidRPr="009456AE">
                  <w:rPr>
                    <w:rFonts w:ascii="Verdana" w:hAnsi="Verdana"/>
                  </w:rPr>
                  <w:t>: Create teams of trained technicians or community workers to provide basic hearing services, manage referral and counter-referral to EHC specialist services and facilitate access to assistive hearing devices’ suppliers, within Villages Bondeko, for all partners at lower cost;</w:t>
                </w:r>
              </w:p>
              <w:p w14:paraId="63B2D4B0" w14:textId="77777777" w:rsidR="005A3645" w:rsidRPr="009456AE" w:rsidRDefault="005A3645" w:rsidP="005A3645">
                <w:pPr>
                  <w:jc w:val="both"/>
                  <w:rPr>
                    <w:rFonts w:ascii="Verdana" w:hAnsi="Verdana"/>
                  </w:rPr>
                </w:pPr>
                <w:r>
                  <w:rPr>
                    <w:rFonts w:ascii="Verdana" w:hAnsi="Verdana"/>
                  </w:rPr>
                  <w:t>Activity 3.5</w:t>
                </w:r>
                <w:r w:rsidRPr="009456AE">
                  <w:rPr>
                    <w:rFonts w:ascii="Verdana" w:hAnsi="Verdana"/>
                  </w:rPr>
                  <w:t>: Facilitate access to hearing aids providers/provision of hearing aids</w:t>
                </w:r>
              </w:p>
              <w:p w14:paraId="5E965A66" w14:textId="77777777" w:rsidR="005A3645" w:rsidRPr="009456AE" w:rsidRDefault="005A3645" w:rsidP="005A3645">
                <w:pPr>
                  <w:jc w:val="both"/>
                  <w:rPr>
                    <w:rFonts w:ascii="Verdana" w:hAnsi="Verdana"/>
                  </w:rPr>
                </w:pPr>
                <w:r w:rsidRPr="009456AE">
                  <w:rPr>
                    <w:rFonts w:ascii="Verdana" w:hAnsi="Verdana"/>
                  </w:rPr>
                  <w:t>Activity 3.6: Organize regular follow-up and support for school children with hearing impairment and hearing aid users by social workers;</w:t>
                </w:r>
              </w:p>
              <w:p w14:paraId="4916DB90" w14:textId="77777777" w:rsidR="005A3645" w:rsidRDefault="00000000" w:rsidP="005A3645">
                <w:pPr>
                  <w:jc w:val="both"/>
                  <w:rPr>
                    <w:rFonts w:eastAsia="Calibri"/>
                    <w:i/>
                  </w:rPr>
                </w:pPr>
              </w:p>
            </w:sdtContent>
          </w:sdt>
          <w:p w14:paraId="25C0DEBC" w14:textId="32EE30BF" w:rsidR="006421BF" w:rsidRPr="001131B5" w:rsidRDefault="006421BF" w:rsidP="006421BF">
            <w:pPr>
              <w:rPr>
                <w:rFonts w:ascii="Verdana" w:eastAsia="Calibri" w:hAnsi="Verdana"/>
                <w:i/>
                <w:sz w:val="20"/>
                <w:szCs w:val="20"/>
              </w:rPr>
            </w:pPr>
            <w:r w:rsidRPr="001131B5">
              <w:rPr>
                <w:rFonts w:ascii="Verdana" w:eastAsia="Calibri" w:hAnsi="Verdana"/>
                <w:i/>
                <w:color w:val="808080" w:themeColor="background1" w:themeShade="80"/>
                <w:sz w:val="20"/>
                <w:szCs w:val="20"/>
              </w:rPr>
              <w:t xml:space="preserve"> </w:t>
            </w:r>
          </w:p>
        </w:tc>
      </w:tr>
      <w:tr w:rsidR="006421BF" w:rsidRPr="001131B5" w14:paraId="483620DC" w14:textId="77777777" w:rsidTr="00894A8D">
        <w:trPr>
          <w:trHeight w:val="697"/>
        </w:trPr>
        <w:tc>
          <w:tcPr>
            <w:tcW w:w="2331" w:type="dxa"/>
            <w:tcBorders>
              <w:top w:val="single" w:sz="12" w:space="0" w:color="auto"/>
              <w:left w:val="single" w:sz="4" w:space="0" w:color="auto"/>
              <w:bottom w:val="single" w:sz="4" w:space="0" w:color="auto"/>
              <w:right w:val="single" w:sz="4" w:space="0" w:color="auto"/>
            </w:tcBorders>
            <w:shd w:val="clear" w:color="auto" w:fill="AEAAAA" w:themeFill="background2" w:themeFillShade="BF"/>
          </w:tcPr>
          <w:p w14:paraId="386880F3" w14:textId="77777777" w:rsidR="006421BF" w:rsidRPr="001131B5" w:rsidRDefault="006421BF" w:rsidP="006421BF">
            <w:pPr>
              <w:spacing w:after="120"/>
              <w:rPr>
                <w:rFonts w:ascii="Verdana" w:eastAsia="Calibri" w:hAnsi="Verdana"/>
                <w:b/>
                <w:sz w:val="20"/>
                <w:szCs w:val="20"/>
              </w:rPr>
            </w:pPr>
            <w:r w:rsidRPr="001131B5">
              <w:rPr>
                <w:rFonts w:ascii="Verdana" w:eastAsia="Calibri" w:hAnsi="Verdana"/>
                <w:b/>
                <w:sz w:val="20"/>
                <w:szCs w:val="20"/>
              </w:rPr>
              <w:lastRenderedPageBreak/>
              <w:t xml:space="preserve">Applicable for LCDF only: </w:t>
            </w:r>
          </w:p>
          <w:p w14:paraId="1C27C6D1" w14:textId="77777777" w:rsidR="006421BF" w:rsidRPr="001131B5" w:rsidRDefault="006421BF" w:rsidP="006421BF">
            <w:pPr>
              <w:spacing w:after="120"/>
              <w:rPr>
                <w:rFonts w:ascii="Verdana" w:eastAsia="Calibri" w:hAnsi="Verdana"/>
                <w:b/>
                <w:color w:val="FF0000"/>
                <w:sz w:val="20"/>
                <w:szCs w:val="20"/>
              </w:rPr>
            </w:pPr>
          </w:p>
        </w:tc>
        <w:tc>
          <w:tcPr>
            <w:tcW w:w="4111" w:type="dxa"/>
            <w:tcBorders>
              <w:top w:val="single" w:sz="12" w:space="0" w:color="auto"/>
              <w:left w:val="single" w:sz="4" w:space="0" w:color="auto"/>
              <w:bottom w:val="single" w:sz="4" w:space="0" w:color="auto"/>
              <w:right w:val="single" w:sz="4" w:space="0" w:color="auto"/>
            </w:tcBorders>
            <w:shd w:val="clear" w:color="auto" w:fill="FFFFCC"/>
          </w:tcPr>
          <w:p w14:paraId="3D02FFEA" w14:textId="77777777" w:rsidR="006421BF" w:rsidRPr="001131B5" w:rsidRDefault="006421BF" w:rsidP="006421BF">
            <w:pPr>
              <w:rPr>
                <w:rFonts w:ascii="Verdana" w:eastAsia="Calibri" w:hAnsi="Verdana"/>
                <w:i/>
                <w:color w:val="808080" w:themeColor="background1" w:themeShade="80"/>
                <w:sz w:val="20"/>
                <w:szCs w:val="20"/>
              </w:rPr>
            </w:pPr>
            <w:r w:rsidRPr="001131B5">
              <w:rPr>
                <w:rFonts w:ascii="Verdana" w:eastAsia="Calibri" w:hAnsi="Verdana"/>
                <w:i/>
                <w:color w:val="808080" w:themeColor="background1" w:themeShade="80"/>
                <w:sz w:val="20"/>
                <w:szCs w:val="20"/>
              </w:rPr>
              <w:t>(add potential donor)</w:t>
            </w:r>
          </w:p>
          <w:p w14:paraId="3720927E" w14:textId="77777777" w:rsidR="006421BF" w:rsidRPr="001131B5" w:rsidRDefault="006421BF" w:rsidP="006421BF">
            <w:pPr>
              <w:rPr>
                <w:rFonts w:ascii="Verdana" w:eastAsia="Calibri" w:hAnsi="Verdana"/>
                <w:i/>
                <w:color w:val="808080" w:themeColor="background1" w:themeShade="80"/>
                <w:sz w:val="20"/>
                <w:szCs w:val="20"/>
              </w:rPr>
            </w:pPr>
          </w:p>
          <w:p w14:paraId="77A0C77C" w14:textId="77777777" w:rsidR="006421BF" w:rsidRPr="001131B5" w:rsidRDefault="006421BF" w:rsidP="006421BF">
            <w:pPr>
              <w:rPr>
                <w:rFonts w:ascii="Verdana" w:eastAsia="Calibri" w:hAnsi="Verdana"/>
                <w:b/>
                <w:bCs/>
                <w:iCs/>
                <w:sz w:val="20"/>
                <w:szCs w:val="20"/>
              </w:rPr>
            </w:pPr>
          </w:p>
          <w:p w14:paraId="6E11C679" w14:textId="77777777" w:rsidR="006421BF" w:rsidRPr="001131B5" w:rsidRDefault="006421BF" w:rsidP="006421BF">
            <w:pPr>
              <w:rPr>
                <w:rFonts w:ascii="Verdana" w:eastAsia="Calibri" w:hAnsi="Verdana"/>
                <w:i/>
                <w:color w:val="808080" w:themeColor="background1" w:themeShade="80"/>
                <w:sz w:val="20"/>
                <w:szCs w:val="20"/>
              </w:rPr>
            </w:pPr>
          </w:p>
        </w:tc>
        <w:tc>
          <w:tcPr>
            <w:tcW w:w="4358" w:type="dxa"/>
            <w:gridSpan w:val="2"/>
            <w:tcBorders>
              <w:top w:val="single" w:sz="12" w:space="0" w:color="auto"/>
              <w:left w:val="single" w:sz="4" w:space="0" w:color="auto"/>
              <w:bottom w:val="single" w:sz="4" w:space="0" w:color="auto"/>
              <w:right w:val="single" w:sz="4" w:space="0" w:color="auto"/>
            </w:tcBorders>
            <w:shd w:val="clear" w:color="auto" w:fill="FFFFCC"/>
          </w:tcPr>
          <w:p w14:paraId="3AF7F57C" w14:textId="77777777" w:rsidR="006421BF" w:rsidRPr="001131B5" w:rsidRDefault="006421BF" w:rsidP="006421BF">
            <w:pPr>
              <w:rPr>
                <w:rFonts w:ascii="Verdana" w:eastAsia="Calibri" w:hAnsi="Verdana"/>
                <w:i/>
                <w:color w:val="808080" w:themeColor="background1" w:themeShade="80"/>
                <w:sz w:val="20"/>
                <w:szCs w:val="20"/>
              </w:rPr>
            </w:pPr>
            <w:r w:rsidRPr="001131B5">
              <w:rPr>
                <w:rFonts w:ascii="Verdana" w:eastAsia="Calibri" w:hAnsi="Verdana"/>
                <w:i/>
                <w:color w:val="808080" w:themeColor="background1" w:themeShade="80"/>
                <w:sz w:val="20"/>
                <w:szCs w:val="20"/>
              </w:rPr>
              <w:t>(deadline for submission of Concept Note or Proposal in donor format)</w:t>
            </w:r>
          </w:p>
          <w:p w14:paraId="559174AE" w14:textId="77777777" w:rsidR="006421BF" w:rsidRPr="001131B5" w:rsidRDefault="006421BF" w:rsidP="006421BF">
            <w:pPr>
              <w:spacing w:before="120"/>
              <w:rPr>
                <w:rFonts w:ascii="Verdana" w:eastAsia="Calibri" w:hAnsi="Verdana"/>
                <w:iCs/>
                <w:color w:val="FFFF00"/>
                <w:sz w:val="20"/>
                <w:szCs w:val="20"/>
              </w:rPr>
            </w:pPr>
            <w:r w:rsidRPr="001131B5">
              <w:rPr>
                <w:rFonts w:ascii="Verdana" w:eastAsia="Calibri" w:hAnsi="Verdana"/>
                <w:b/>
                <w:bCs/>
                <w:iCs/>
                <w:sz w:val="20"/>
                <w:szCs w:val="20"/>
              </w:rPr>
              <w:t>A Concept Note in donor format is available</w:t>
            </w:r>
            <w:r w:rsidRPr="001131B5">
              <w:rPr>
                <w:rFonts w:ascii="Verdana" w:eastAsia="Calibri" w:hAnsi="Verdana"/>
                <w:b/>
                <w:bCs/>
                <w:i/>
                <w:sz w:val="20"/>
                <w:szCs w:val="20"/>
              </w:rPr>
              <w:t>:</w:t>
            </w:r>
            <w:r w:rsidRPr="001131B5">
              <w:rPr>
                <w:rFonts w:ascii="Verdana" w:eastAsia="Calibri" w:hAnsi="Verdana"/>
                <w:i/>
                <w:sz w:val="20"/>
                <w:szCs w:val="20"/>
              </w:rPr>
              <w:t xml:space="preserve"> </w:t>
            </w:r>
            <w:r w:rsidRPr="001131B5">
              <w:rPr>
                <w:rFonts w:ascii="Verdana" w:eastAsia="Calibri" w:hAnsi="Verdana"/>
                <w:sz w:val="20"/>
                <w:szCs w:val="20"/>
                <w:highlight w:val="yellow"/>
              </w:rPr>
              <w:fldChar w:fldCharType="begin">
                <w:ffData>
                  <w:name w:val=""/>
                  <w:enabled/>
                  <w:calcOnExit w:val="0"/>
                  <w:checkBox>
                    <w:sizeAuto/>
                    <w:default w:val="0"/>
                  </w:checkBox>
                </w:ffData>
              </w:fldChar>
            </w:r>
            <w:r w:rsidRPr="001131B5">
              <w:rPr>
                <w:rFonts w:ascii="Verdana" w:eastAsia="Calibri" w:hAnsi="Verdana"/>
                <w:sz w:val="20"/>
                <w:szCs w:val="20"/>
                <w:highlight w:val="yellow"/>
              </w:rPr>
              <w:instrText xml:space="preserve"> FORMCHECKBOX </w:instrText>
            </w:r>
            <w:r w:rsidRPr="001131B5">
              <w:rPr>
                <w:rFonts w:ascii="Verdana" w:eastAsia="Calibri" w:hAnsi="Verdana"/>
                <w:sz w:val="20"/>
                <w:szCs w:val="20"/>
                <w:highlight w:val="yellow"/>
              </w:rPr>
            </w:r>
            <w:r w:rsidRPr="001131B5">
              <w:rPr>
                <w:rFonts w:ascii="Verdana" w:eastAsia="Calibri" w:hAnsi="Verdana"/>
                <w:sz w:val="20"/>
                <w:szCs w:val="20"/>
                <w:highlight w:val="yellow"/>
              </w:rPr>
              <w:fldChar w:fldCharType="separate"/>
            </w:r>
            <w:r w:rsidRPr="001131B5">
              <w:rPr>
                <w:rFonts w:ascii="Verdana" w:eastAsia="Calibri" w:hAnsi="Verdana"/>
                <w:sz w:val="20"/>
                <w:szCs w:val="20"/>
                <w:highlight w:val="yellow"/>
              </w:rPr>
              <w:fldChar w:fldCharType="end"/>
            </w:r>
            <w:r w:rsidRPr="001131B5">
              <w:rPr>
                <w:rFonts w:ascii="Verdana" w:eastAsia="Calibri" w:hAnsi="Verdana"/>
                <w:sz w:val="20"/>
                <w:szCs w:val="20"/>
              </w:rPr>
              <w:t xml:space="preserve"> (please attach)</w:t>
            </w:r>
          </w:p>
        </w:tc>
      </w:tr>
    </w:tbl>
    <w:p w14:paraId="4FDBB519" w14:textId="77777777" w:rsidR="006674E3" w:rsidRDefault="006674E3" w:rsidP="006674E3">
      <w:pPr>
        <w:spacing w:after="120"/>
        <w:rPr>
          <w:rFonts w:ascii="Verdana" w:hAnsi="Verdana"/>
          <w:b/>
          <w:sz w:val="20"/>
          <w:szCs w:val="20"/>
        </w:rPr>
      </w:pPr>
    </w:p>
    <w:p w14:paraId="3ABF4F22" w14:textId="77777777" w:rsidR="006674E3" w:rsidRPr="00FA4E55" w:rsidRDefault="006674E3" w:rsidP="006674E3">
      <w:pPr>
        <w:pStyle w:val="ListParagraph"/>
        <w:numPr>
          <w:ilvl w:val="0"/>
          <w:numId w:val="16"/>
        </w:numPr>
        <w:spacing w:after="120"/>
        <w:contextualSpacing/>
        <w:rPr>
          <w:rFonts w:ascii="Verdana" w:hAnsi="Verdana"/>
          <w:b/>
          <w:sz w:val="20"/>
          <w:szCs w:val="20"/>
        </w:rPr>
      </w:pPr>
      <w:r w:rsidRPr="00FA4E55">
        <w:rPr>
          <w:rFonts w:ascii="Verdana" w:hAnsi="Verdana"/>
          <w:b/>
          <w:sz w:val="20"/>
          <w:szCs w:val="20"/>
        </w:rPr>
        <w:t>Expected costs and sources of funding</w:t>
      </w:r>
    </w:p>
    <w:tbl>
      <w:tblPr>
        <w:tblW w:w="1080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1489"/>
        <w:gridCol w:w="1079"/>
        <w:gridCol w:w="1079"/>
        <w:gridCol w:w="1079"/>
        <w:gridCol w:w="1067"/>
        <w:gridCol w:w="1240"/>
      </w:tblGrid>
      <w:tr w:rsidR="002656E1" w:rsidRPr="002656E1" w14:paraId="091F8CD4" w14:textId="77777777" w:rsidTr="00894A8D">
        <w:trPr>
          <w:trHeight w:val="193"/>
        </w:trPr>
        <w:tc>
          <w:tcPr>
            <w:tcW w:w="3870" w:type="dxa"/>
            <w:shd w:val="clear" w:color="auto" w:fill="F2F2F2" w:themeFill="background1" w:themeFillShade="F2"/>
          </w:tcPr>
          <w:p w14:paraId="5A9429B6" w14:textId="554D40A8" w:rsidR="002656E1" w:rsidRPr="002656E1" w:rsidRDefault="005A3645" w:rsidP="002656E1">
            <w:pPr>
              <w:spacing w:after="120"/>
              <w:rPr>
                <w:rFonts w:ascii="Verdana" w:eastAsia="Calibri" w:hAnsi="Verdana"/>
                <w:b/>
                <w:bCs/>
                <w:sz w:val="16"/>
                <w:szCs w:val="16"/>
              </w:rPr>
            </w:pPr>
            <w:r>
              <w:rPr>
                <w:rFonts w:ascii="Verdana" w:eastAsia="Calibri" w:hAnsi="Verdana"/>
                <w:b/>
                <w:sz w:val="20"/>
                <w:szCs w:val="20"/>
              </w:rPr>
              <w:t>Currency: USD</w:t>
            </w:r>
            <w:r w:rsidR="002656E1" w:rsidRPr="002656E1">
              <w:rPr>
                <w:rFonts w:ascii="Verdana" w:eastAsia="Calibri" w:hAnsi="Verdana"/>
                <w:b/>
                <w:sz w:val="20"/>
                <w:szCs w:val="20"/>
              </w:rPr>
              <w:t xml:space="preserve"> </w:t>
            </w:r>
          </w:p>
        </w:tc>
        <w:tc>
          <w:tcPr>
            <w:tcW w:w="6930" w:type="dxa"/>
            <w:gridSpan w:val="6"/>
            <w:shd w:val="clear" w:color="auto" w:fill="F2F2F2" w:themeFill="background1" w:themeFillShade="F2"/>
          </w:tcPr>
          <w:p w14:paraId="011120AF" w14:textId="7F849F64" w:rsidR="002656E1" w:rsidRPr="002656E1" w:rsidRDefault="002656E1" w:rsidP="002656E1">
            <w:pPr>
              <w:spacing w:after="120"/>
              <w:rPr>
                <w:rFonts w:ascii="Verdana" w:eastAsia="Calibri" w:hAnsi="Verdana"/>
                <w:b/>
                <w:bCs/>
                <w:sz w:val="20"/>
                <w:szCs w:val="20"/>
              </w:rPr>
            </w:pPr>
            <w:r w:rsidRPr="002656E1">
              <w:rPr>
                <w:rFonts w:ascii="Verdana" w:eastAsia="Calibri" w:hAnsi="Verdana"/>
                <w:b/>
                <w:bCs/>
                <w:sz w:val="20"/>
                <w:szCs w:val="20"/>
              </w:rPr>
              <w:t xml:space="preserve">or otherwise specify currency: </w:t>
            </w:r>
            <w:r w:rsidR="00E03736">
              <w:rPr>
                <w:rFonts w:ascii="Verdana" w:eastAsia="Calibri" w:hAnsi="Verdana"/>
                <w:b/>
                <w:bCs/>
                <w:sz w:val="20"/>
                <w:szCs w:val="20"/>
              </w:rPr>
              <w:t>USD</w:t>
            </w:r>
          </w:p>
        </w:tc>
      </w:tr>
      <w:tr w:rsidR="002656E1" w:rsidRPr="002656E1" w14:paraId="77828B2B" w14:textId="77777777" w:rsidTr="00894A8D">
        <w:trPr>
          <w:trHeight w:val="193"/>
        </w:trPr>
        <w:tc>
          <w:tcPr>
            <w:tcW w:w="3870" w:type="dxa"/>
            <w:shd w:val="clear" w:color="auto" w:fill="F2F2F2" w:themeFill="background1" w:themeFillShade="F2"/>
          </w:tcPr>
          <w:p w14:paraId="1A6A5DC9" w14:textId="77777777" w:rsidR="002656E1" w:rsidRPr="002656E1" w:rsidRDefault="002656E1" w:rsidP="002656E1">
            <w:pPr>
              <w:spacing w:after="120"/>
              <w:rPr>
                <w:rFonts w:ascii="Verdana" w:eastAsia="Calibri" w:hAnsi="Verdana"/>
                <w:sz w:val="16"/>
                <w:szCs w:val="16"/>
              </w:rPr>
            </w:pPr>
          </w:p>
        </w:tc>
        <w:tc>
          <w:tcPr>
            <w:tcW w:w="1350" w:type="dxa"/>
            <w:shd w:val="clear" w:color="auto" w:fill="F2F2F2" w:themeFill="background1" w:themeFillShade="F2"/>
          </w:tcPr>
          <w:p w14:paraId="7D9CB2E8" w14:textId="77777777" w:rsidR="002656E1" w:rsidRPr="002656E1" w:rsidRDefault="002656E1" w:rsidP="002656E1">
            <w:pPr>
              <w:spacing w:after="120"/>
              <w:jc w:val="center"/>
              <w:rPr>
                <w:rFonts w:ascii="Verdana" w:eastAsia="Calibri" w:hAnsi="Verdana"/>
                <w:b/>
                <w:sz w:val="16"/>
                <w:szCs w:val="16"/>
              </w:rPr>
            </w:pPr>
            <w:r w:rsidRPr="002656E1">
              <w:rPr>
                <w:rFonts w:ascii="Verdana" w:eastAsia="Calibri" w:hAnsi="Verdana"/>
                <w:b/>
                <w:sz w:val="16"/>
                <w:szCs w:val="16"/>
              </w:rPr>
              <w:t>Total</w:t>
            </w:r>
          </w:p>
        </w:tc>
        <w:tc>
          <w:tcPr>
            <w:tcW w:w="1080" w:type="dxa"/>
            <w:shd w:val="clear" w:color="auto" w:fill="F2F2F2" w:themeFill="background1" w:themeFillShade="F2"/>
          </w:tcPr>
          <w:p w14:paraId="7F887064" w14:textId="77777777" w:rsidR="002656E1" w:rsidRPr="002656E1" w:rsidRDefault="002656E1" w:rsidP="002656E1">
            <w:pPr>
              <w:spacing w:after="120"/>
              <w:jc w:val="center"/>
              <w:rPr>
                <w:rFonts w:ascii="Verdana" w:eastAsia="Calibri" w:hAnsi="Verdana"/>
                <w:b/>
                <w:sz w:val="16"/>
                <w:szCs w:val="16"/>
              </w:rPr>
            </w:pPr>
            <w:r w:rsidRPr="002656E1">
              <w:rPr>
                <w:rFonts w:ascii="Verdana" w:eastAsia="Calibri" w:hAnsi="Verdana"/>
                <w:b/>
                <w:sz w:val="16"/>
                <w:szCs w:val="16"/>
              </w:rPr>
              <w:t>Year 1</w:t>
            </w:r>
          </w:p>
        </w:tc>
        <w:tc>
          <w:tcPr>
            <w:tcW w:w="1080" w:type="dxa"/>
            <w:shd w:val="clear" w:color="auto" w:fill="F2F2F2" w:themeFill="background1" w:themeFillShade="F2"/>
          </w:tcPr>
          <w:p w14:paraId="304CA989" w14:textId="77777777" w:rsidR="002656E1" w:rsidRPr="002656E1" w:rsidRDefault="002656E1" w:rsidP="002656E1">
            <w:pPr>
              <w:spacing w:after="120"/>
              <w:jc w:val="center"/>
              <w:rPr>
                <w:rFonts w:ascii="Verdana" w:eastAsia="Calibri" w:hAnsi="Verdana"/>
                <w:b/>
                <w:sz w:val="16"/>
                <w:szCs w:val="16"/>
              </w:rPr>
            </w:pPr>
            <w:r w:rsidRPr="002656E1">
              <w:rPr>
                <w:rFonts w:ascii="Verdana" w:eastAsia="Calibri" w:hAnsi="Verdana"/>
                <w:b/>
                <w:sz w:val="16"/>
                <w:szCs w:val="16"/>
              </w:rPr>
              <w:t>Year 2</w:t>
            </w:r>
          </w:p>
        </w:tc>
        <w:tc>
          <w:tcPr>
            <w:tcW w:w="1080" w:type="dxa"/>
            <w:shd w:val="clear" w:color="auto" w:fill="F2F2F2" w:themeFill="background1" w:themeFillShade="F2"/>
          </w:tcPr>
          <w:p w14:paraId="0810B454" w14:textId="77777777" w:rsidR="002656E1" w:rsidRPr="002656E1" w:rsidRDefault="002656E1" w:rsidP="002656E1">
            <w:pPr>
              <w:spacing w:after="120"/>
              <w:jc w:val="center"/>
              <w:rPr>
                <w:rFonts w:ascii="Verdana" w:eastAsia="Calibri" w:hAnsi="Verdana"/>
                <w:b/>
                <w:sz w:val="16"/>
                <w:szCs w:val="16"/>
              </w:rPr>
            </w:pPr>
            <w:r w:rsidRPr="002656E1">
              <w:rPr>
                <w:rFonts w:ascii="Verdana" w:eastAsia="Calibri" w:hAnsi="Verdana"/>
                <w:b/>
                <w:sz w:val="16"/>
                <w:szCs w:val="16"/>
              </w:rPr>
              <w:t>Year 3</w:t>
            </w:r>
          </w:p>
        </w:tc>
        <w:tc>
          <w:tcPr>
            <w:tcW w:w="1080" w:type="dxa"/>
            <w:shd w:val="clear" w:color="auto" w:fill="F2F2F2" w:themeFill="background1" w:themeFillShade="F2"/>
          </w:tcPr>
          <w:p w14:paraId="03E2BFE7" w14:textId="77777777" w:rsidR="002656E1" w:rsidRPr="002656E1" w:rsidRDefault="002656E1" w:rsidP="002656E1">
            <w:pPr>
              <w:spacing w:after="120"/>
              <w:jc w:val="center"/>
              <w:rPr>
                <w:rFonts w:ascii="Verdana" w:eastAsia="Calibri" w:hAnsi="Verdana"/>
                <w:b/>
                <w:sz w:val="16"/>
                <w:szCs w:val="16"/>
              </w:rPr>
            </w:pPr>
            <w:r w:rsidRPr="002656E1">
              <w:rPr>
                <w:rFonts w:ascii="Verdana" w:eastAsia="Calibri" w:hAnsi="Verdana"/>
                <w:b/>
                <w:sz w:val="16"/>
                <w:szCs w:val="16"/>
              </w:rPr>
              <w:t>Year 4</w:t>
            </w:r>
          </w:p>
        </w:tc>
        <w:tc>
          <w:tcPr>
            <w:tcW w:w="1260" w:type="dxa"/>
            <w:shd w:val="clear" w:color="auto" w:fill="F2F2F2" w:themeFill="background1" w:themeFillShade="F2"/>
          </w:tcPr>
          <w:p w14:paraId="2CE8BC0A" w14:textId="77777777" w:rsidR="002656E1" w:rsidRPr="002656E1" w:rsidRDefault="002656E1" w:rsidP="002656E1">
            <w:pPr>
              <w:spacing w:after="120"/>
              <w:jc w:val="center"/>
              <w:rPr>
                <w:rFonts w:ascii="Verdana" w:eastAsia="Calibri" w:hAnsi="Verdana"/>
                <w:b/>
                <w:sz w:val="16"/>
                <w:szCs w:val="16"/>
              </w:rPr>
            </w:pPr>
            <w:r w:rsidRPr="002656E1">
              <w:rPr>
                <w:rFonts w:ascii="Verdana" w:eastAsia="Calibri" w:hAnsi="Verdana"/>
                <w:b/>
                <w:sz w:val="16"/>
                <w:szCs w:val="16"/>
              </w:rPr>
              <w:t>Year 5</w:t>
            </w:r>
          </w:p>
        </w:tc>
      </w:tr>
      <w:tr w:rsidR="005A3645" w:rsidRPr="002656E1" w14:paraId="14999AA4" w14:textId="77777777" w:rsidTr="005A3645">
        <w:tc>
          <w:tcPr>
            <w:tcW w:w="3870" w:type="dxa"/>
            <w:shd w:val="clear" w:color="auto" w:fill="F2F2F2" w:themeFill="background1" w:themeFillShade="F2"/>
          </w:tcPr>
          <w:p w14:paraId="6621F205" w14:textId="77777777" w:rsidR="005A3645" w:rsidRPr="002656E1" w:rsidRDefault="005A3645" w:rsidP="005A3645">
            <w:pPr>
              <w:spacing w:after="120"/>
              <w:rPr>
                <w:rFonts w:ascii="Verdana" w:eastAsia="Calibri" w:hAnsi="Verdana"/>
                <w:b/>
                <w:sz w:val="20"/>
                <w:szCs w:val="20"/>
              </w:rPr>
            </w:pPr>
            <w:r w:rsidRPr="002656E1">
              <w:rPr>
                <w:rFonts w:ascii="Verdana" w:eastAsia="Calibri" w:hAnsi="Verdana"/>
                <w:b/>
                <w:sz w:val="20"/>
                <w:szCs w:val="20"/>
              </w:rPr>
              <w:t>Amount requested from CBM (total amount of cost plan)</w:t>
            </w:r>
            <w:r w:rsidRPr="002656E1">
              <w:rPr>
                <w:rFonts w:ascii="Verdana" w:eastAsia="Calibri" w:hAnsi="Verdana"/>
                <w:sz w:val="20"/>
                <w:szCs w:val="20"/>
                <w:vertAlign w:val="superscript"/>
              </w:rPr>
              <w:footnoteReference w:id="3"/>
            </w:r>
            <w:r w:rsidRPr="002656E1">
              <w:rPr>
                <w:rFonts w:ascii="Verdana" w:eastAsia="Calibri" w:hAnsi="Verdana"/>
                <w:b/>
                <w:sz w:val="20"/>
                <w:szCs w:val="20"/>
              </w:rPr>
              <w:t>:</w:t>
            </w:r>
          </w:p>
        </w:tc>
        <w:tc>
          <w:tcPr>
            <w:tcW w:w="1350" w:type="dxa"/>
            <w:tcBorders>
              <w:bottom w:val="single" w:sz="4" w:space="0" w:color="auto"/>
            </w:tcBorders>
            <w:shd w:val="clear" w:color="auto" w:fill="FFFFCC"/>
          </w:tcPr>
          <w:p w14:paraId="3F4E9E55" w14:textId="1FD61B1F" w:rsidR="005A3645" w:rsidRPr="002656E1" w:rsidRDefault="005A3645" w:rsidP="005A3645">
            <w:pPr>
              <w:spacing w:after="120"/>
              <w:rPr>
                <w:rFonts w:ascii="Verdana" w:eastAsia="Calibri" w:hAnsi="Verdana"/>
                <w:b/>
                <w:i/>
                <w:color w:val="808080" w:themeColor="background1" w:themeShade="80"/>
                <w:sz w:val="20"/>
                <w:szCs w:val="20"/>
              </w:rPr>
            </w:pPr>
            <w:r w:rsidRPr="00B678D4">
              <w:rPr>
                <w:rFonts w:ascii="Verdana" w:hAnsi="Verdana"/>
                <w:sz w:val="20"/>
                <w:szCs w:val="20"/>
              </w:rPr>
              <w:t xml:space="preserve"> 361</w:t>
            </w:r>
            <w:r>
              <w:rPr>
                <w:rFonts w:ascii="Verdana" w:hAnsi="Verdana"/>
                <w:sz w:val="20"/>
                <w:szCs w:val="20"/>
              </w:rPr>
              <w:t>.</w:t>
            </w:r>
            <w:r w:rsidRPr="00B678D4">
              <w:rPr>
                <w:rFonts w:ascii="Verdana" w:hAnsi="Verdana"/>
                <w:sz w:val="20"/>
                <w:szCs w:val="20"/>
              </w:rPr>
              <w:t>534USD</w:t>
            </w:r>
          </w:p>
        </w:tc>
        <w:tc>
          <w:tcPr>
            <w:tcW w:w="1080" w:type="dxa"/>
            <w:tcBorders>
              <w:bottom w:val="single" w:sz="4" w:space="0" w:color="auto"/>
            </w:tcBorders>
            <w:shd w:val="clear" w:color="auto" w:fill="FFFFCC"/>
          </w:tcPr>
          <w:p w14:paraId="461CE7AA" w14:textId="3C285175" w:rsidR="005A3645" w:rsidRPr="002656E1" w:rsidRDefault="005A3645" w:rsidP="005A3645">
            <w:pPr>
              <w:spacing w:after="120"/>
              <w:rPr>
                <w:rFonts w:ascii="Verdana" w:eastAsia="Calibri" w:hAnsi="Verdana"/>
                <w:i/>
                <w:color w:val="808080" w:themeColor="background1" w:themeShade="80"/>
                <w:sz w:val="20"/>
                <w:szCs w:val="20"/>
              </w:rPr>
            </w:pPr>
            <w:r w:rsidRPr="00B678D4">
              <w:rPr>
                <w:rFonts w:ascii="Verdana" w:hAnsi="Verdana"/>
                <w:sz w:val="20"/>
                <w:szCs w:val="20"/>
              </w:rPr>
              <w:t>107</w:t>
            </w:r>
            <w:r>
              <w:rPr>
                <w:rFonts w:ascii="Verdana" w:hAnsi="Verdana"/>
                <w:sz w:val="20"/>
                <w:szCs w:val="20"/>
              </w:rPr>
              <w:t>.</w:t>
            </w:r>
            <w:r w:rsidRPr="00B678D4">
              <w:rPr>
                <w:rFonts w:ascii="Verdana" w:hAnsi="Verdana"/>
                <w:sz w:val="20"/>
                <w:szCs w:val="20"/>
              </w:rPr>
              <w:t>280 USD</w:t>
            </w:r>
          </w:p>
        </w:tc>
        <w:tc>
          <w:tcPr>
            <w:tcW w:w="1080" w:type="dxa"/>
            <w:tcBorders>
              <w:bottom w:val="single" w:sz="4" w:space="0" w:color="auto"/>
            </w:tcBorders>
            <w:shd w:val="clear" w:color="auto" w:fill="FFFFCC"/>
          </w:tcPr>
          <w:p w14:paraId="5DF034DB" w14:textId="6726E900" w:rsidR="005A3645" w:rsidRPr="002656E1" w:rsidRDefault="005A3645" w:rsidP="005A3645">
            <w:pPr>
              <w:spacing w:after="120"/>
              <w:rPr>
                <w:rFonts w:ascii="Verdana" w:eastAsia="Calibri" w:hAnsi="Verdana"/>
                <w:i/>
                <w:color w:val="808080" w:themeColor="background1" w:themeShade="80"/>
                <w:sz w:val="20"/>
                <w:szCs w:val="20"/>
              </w:rPr>
            </w:pPr>
            <w:r w:rsidRPr="00B678D4">
              <w:rPr>
                <w:rFonts w:ascii="Verdana" w:hAnsi="Verdana"/>
                <w:sz w:val="20"/>
                <w:szCs w:val="20"/>
              </w:rPr>
              <w:t>128</w:t>
            </w:r>
            <w:r>
              <w:rPr>
                <w:rFonts w:ascii="Verdana" w:hAnsi="Verdana"/>
                <w:sz w:val="20"/>
                <w:szCs w:val="20"/>
              </w:rPr>
              <w:t>.</w:t>
            </w:r>
            <w:r w:rsidRPr="00B678D4">
              <w:rPr>
                <w:rFonts w:ascii="Verdana" w:hAnsi="Verdana"/>
                <w:sz w:val="20"/>
                <w:szCs w:val="20"/>
              </w:rPr>
              <w:t>736 USD</w:t>
            </w:r>
          </w:p>
        </w:tc>
        <w:tc>
          <w:tcPr>
            <w:tcW w:w="1080" w:type="dxa"/>
            <w:tcBorders>
              <w:bottom w:val="single" w:sz="4" w:space="0" w:color="auto"/>
            </w:tcBorders>
            <w:shd w:val="clear" w:color="auto" w:fill="FFFFCC"/>
          </w:tcPr>
          <w:p w14:paraId="63289610" w14:textId="67773A91" w:rsidR="005A3645" w:rsidRPr="002656E1" w:rsidRDefault="005A3645" w:rsidP="005A3645">
            <w:pPr>
              <w:spacing w:after="120"/>
              <w:rPr>
                <w:rFonts w:ascii="Verdana" w:eastAsia="Calibri" w:hAnsi="Verdana"/>
                <w:i/>
                <w:color w:val="808080" w:themeColor="background1" w:themeShade="80"/>
                <w:sz w:val="20"/>
                <w:szCs w:val="20"/>
              </w:rPr>
            </w:pPr>
            <w:r w:rsidRPr="00B678D4">
              <w:rPr>
                <w:rFonts w:ascii="Verdana" w:hAnsi="Verdana"/>
                <w:sz w:val="20"/>
                <w:szCs w:val="20"/>
              </w:rPr>
              <w:t>125</w:t>
            </w:r>
            <w:r>
              <w:rPr>
                <w:rFonts w:ascii="Verdana" w:hAnsi="Verdana"/>
                <w:sz w:val="20"/>
                <w:szCs w:val="20"/>
              </w:rPr>
              <w:t>.</w:t>
            </w:r>
            <w:r w:rsidRPr="00B678D4">
              <w:rPr>
                <w:rFonts w:ascii="Verdana" w:hAnsi="Verdana"/>
                <w:sz w:val="20"/>
                <w:szCs w:val="20"/>
              </w:rPr>
              <w:t xml:space="preserve">518 USD </w:t>
            </w:r>
          </w:p>
        </w:tc>
        <w:tc>
          <w:tcPr>
            <w:tcW w:w="1080" w:type="dxa"/>
            <w:shd w:val="clear" w:color="auto" w:fill="FFFFCC"/>
          </w:tcPr>
          <w:p w14:paraId="2711E238" w14:textId="77777777" w:rsidR="005A3645" w:rsidRPr="002656E1" w:rsidRDefault="005A3645" w:rsidP="005A3645">
            <w:pPr>
              <w:spacing w:after="120"/>
              <w:rPr>
                <w:rFonts w:ascii="Verdana" w:eastAsia="Calibri" w:hAnsi="Verdana"/>
                <w:i/>
                <w:color w:val="808080" w:themeColor="background1" w:themeShade="80"/>
                <w:sz w:val="20"/>
                <w:szCs w:val="20"/>
              </w:rPr>
            </w:pPr>
            <w:r w:rsidRPr="002656E1">
              <w:rPr>
                <w:rFonts w:ascii="Verdana" w:eastAsia="Calibri" w:hAnsi="Verdana"/>
                <w:i/>
                <w:color w:val="808080" w:themeColor="background1" w:themeShade="80"/>
                <w:sz w:val="20"/>
                <w:szCs w:val="20"/>
              </w:rPr>
              <w:t>(Year 4)</w:t>
            </w:r>
          </w:p>
        </w:tc>
        <w:tc>
          <w:tcPr>
            <w:tcW w:w="1260" w:type="dxa"/>
            <w:shd w:val="clear" w:color="auto" w:fill="FFFFCC"/>
          </w:tcPr>
          <w:p w14:paraId="7420423A" w14:textId="77777777" w:rsidR="005A3645" w:rsidRPr="002656E1" w:rsidRDefault="005A3645" w:rsidP="005A3645">
            <w:pPr>
              <w:spacing w:after="120"/>
              <w:rPr>
                <w:rFonts w:ascii="Verdana" w:eastAsia="Calibri" w:hAnsi="Verdana"/>
                <w:i/>
                <w:color w:val="808080" w:themeColor="background1" w:themeShade="80"/>
                <w:sz w:val="20"/>
                <w:szCs w:val="20"/>
              </w:rPr>
            </w:pPr>
            <w:r w:rsidRPr="002656E1">
              <w:rPr>
                <w:rFonts w:ascii="Verdana" w:eastAsia="Calibri" w:hAnsi="Verdana"/>
                <w:i/>
                <w:color w:val="808080" w:themeColor="background1" w:themeShade="80"/>
                <w:sz w:val="20"/>
                <w:szCs w:val="20"/>
              </w:rPr>
              <w:t>(Year 5)</w:t>
            </w:r>
          </w:p>
        </w:tc>
      </w:tr>
      <w:tr w:rsidR="005A3645" w:rsidRPr="002656E1" w14:paraId="29825D05" w14:textId="77777777" w:rsidTr="005A3645">
        <w:trPr>
          <w:trHeight w:val="705"/>
        </w:trPr>
        <w:tc>
          <w:tcPr>
            <w:tcW w:w="3870" w:type="dxa"/>
            <w:shd w:val="clear" w:color="auto" w:fill="F2F2F2" w:themeFill="background1" w:themeFillShade="F2"/>
          </w:tcPr>
          <w:p w14:paraId="63CE4AE3" w14:textId="77777777" w:rsidR="005A3645" w:rsidRPr="002656E1" w:rsidRDefault="005A3645" w:rsidP="005A3645">
            <w:pPr>
              <w:spacing w:after="120"/>
              <w:rPr>
                <w:rFonts w:ascii="Verdana" w:eastAsia="Calibri" w:hAnsi="Verdana"/>
                <w:sz w:val="20"/>
                <w:szCs w:val="20"/>
              </w:rPr>
            </w:pPr>
            <w:r w:rsidRPr="002656E1">
              <w:rPr>
                <w:rFonts w:ascii="Verdana" w:eastAsia="Calibri" w:hAnsi="Verdana"/>
                <w:sz w:val="20"/>
                <w:szCs w:val="20"/>
              </w:rPr>
              <w:t>Estimated total project cost</w:t>
            </w:r>
            <w:r w:rsidRPr="002656E1">
              <w:rPr>
                <w:rFonts w:ascii="Verdana" w:eastAsia="Calibri" w:hAnsi="Verdana"/>
                <w:sz w:val="20"/>
                <w:szCs w:val="20"/>
                <w:vertAlign w:val="superscript"/>
              </w:rPr>
              <w:footnoteReference w:id="4"/>
            </w:r>
            <w:r w:rsidRPr="002656E1">
              <w:rPr>
                <w:rFonts w:ascii="Verdana" w:eastAsia="Calibri" w:hAnsi="Verdana"/>
                <w:sz w:val="20"/>
                <w:szCs w:val="20"/>
              </w:rPr>
              <w:t xml:space="preserve"> and Other sources</w:t>
            </w:r>
            <w:r w:rsidRPr="002656E1">
              <w:rPr>
                <w:rFonts w:ascii="Verdana" w:eastAsia="Calibri" w:hAnsi="Verdana"/>
                <w:sz w:val="20"/>
                <w:szCs w:val="20"/>
                <w:vertAlign w:val="superscript"/>
              </w:rPr>
              <w:footnoteReference w:id="5"/>
            </w:r>
            <w:r w:rsidRPr="002656E1">
              <w:rPr>
                <w:rFonts w:ascii="Verdana" w:eastAsia="Calibri" w:hAnsi="Verdana"/>
                <w:sz w:val="20"/>
                <w:szCs w:val="20"/>
              </w:rPr>
              <w:t xml:space="preserve"> </w:t>
            </w:r>
          </w:p>
          <w:p w14:paraId="7C1BC0FA" w14:textId="77777777" w:rsidR="005A3645" w:rsidRPr="002656E1" w:rsidRDefault="005A3645" w:rsidP="005A3645">
            <w:pPr>
              <w:spacing w:after="120"/>
              <w:rPr>
                <w:rFonts w:ascii="Verdana" w:eastAsia="Calibri" w:hAnsi="Verdana"/>
                <w:i/>
                <w:color w:val="808080" w:themeColor="background1" w:themeShade="80"/>
                <w:sz w:val="20"/>
                <w:szCs w:val="20"/>
              </w:rPr>
            </w:pPr>
            <w:r w:rsidRPr="002656E1">
              <w:rPr>
                <w:rFonts w:ascii="Verdana" w:eastAsia="Calibri" w:hAnsi="Verdana"/>
                <w:i/>
                <w:color w:val="808080" w:themeColor="background1" w:themeShade="80"/>
                <w:sz w:val="20"/>
                <w:szCs w:val="20"/>
              </w:rPr>
              <w:t>(if applicable - please specify)</w:t>
            </w:r>
          </w:p>
        </w:tc>
        <w:tc>
          <w:tcPr>
            <w:tcW w:w="1350" w:type="dxa"/>
            <w:tcBorders>
              <w:bottom w:val="single" w:sz="4" w:space="0" w:color="auto"/>
            </w:tcBorders>
            <w:shd w:val="clear" w:color="auto" w:fill="FFFFCC"/>
          </w:tcPr>
          <w:p w14:paraId="4FC720D8" w14:textId="23390F0E" w:rsidR="005A3645" w:rsidRPr="002656E1" w:rsidRDefault="005A3645" w:rsidP="005A3645">
            <w:pPr>
              <w:spacing w:after="120"/>
              <w:rPr>
                <w:rFonts w:ascii="Verdana" w:eastAsia="Calibri" w:hAnsi="Verdana"/>
                <w:i/>
                <w:color w:val="808080" w:themeColor="background1" w:themeShade="80"/>
                <w:sz w:val="20"/>
                <w:szCs w:val="20"/>
              </w:rPr>
            </w:pPr>
            <w:r w:rsidRPr="00B678D4">
              <w:rPr>
                <w:rFonts w:ascii="Verdana" w:hAnsi="Verdana"/>
                <w:sz w:val="20"/>
                <w:szCs w:val="20"/>
              </w:rPr>
              <w:t xml:space="preserve"> 361</w:t>
            </w:r>
            <w:r>
              <w:rPr>
                <w:rFonts w:ascii="Verdana" w:hAnsi="Verdana"/>
                <w:sz w:val="20"/>
                <w:szCs w:val="20"/>
              </w:rPr>
              <w:t>.</w:t>
            </w:r>
            <w:r w:rsidRPr="00B678D4">
              <w:rPr>
                <w:rFonts w:ascii="Verdana" w:hAnsi="Verdana"/>
                <w:sz w:val="20"/>
                <w:szCs w:val="20"/>
              </w:rPr>
              <w:t>534USD</w:t>
            </w:r>
          </w:p>
        </w:tc>
        <w:tc>
          <w:tcPr>
            <w:tcW w:w="1080" w:type="dxa"/>
            <w:tcBorders>
              <w:bottom w:val="single" w:sz="4" w:space="0" w:color="auto"/>
            </w:tcBorders>
            <w:shd w:val="clear" w:color="auto" w:fill="FFFFCC"/>
          </w:tcPr>
          <w:p w14:paraId="2543D935" w14:textId="1DFD22B5" w:rsidR="005A3645" w:rsidRPr="002656E1" w:rsidRDefault="005A3645" w:rsidP="005A3645">
            <w:pPr>
              <w:spacing w:after="120"/>
              <w:rPr>
                <w:rFonts w:ascii="Verdana" w:eastAsia="Calibri" w:hAnsi="Verdana"/>
                <w:i/>
                <w:color w:val="808080" w:themeColor="background1" w:themeShade="80"/>
                <w:sz w:val="20"/>
                <w:szCs w:val="20"/>
              </w:rPr>
            </w:pPr>
            <w:r w:rsidRPr="00B678D4">
              <w:rPr>
                <w:rFonts w:ascii="Verdana" w:hAnsi="Verdana"/>
                <w:sz w:val="20"/>
                <w:szCs w:val="20"/>
              </w:rPr>
              <w:t>107</w:t>
            </w:r>
            <w:r>
              <w:rPr>
                <w:rFonts w:ascii="Verdana" w:hAnsi="Verdana"/>
                <w:sz w:val="20"/>
                <w:szCs w:val="20"/>
              </w:rPr>
              <w:t>.</w:t>
            </w:r>
            <w:r w:rsidRPr="00B678D4">
              <w:rPr>
                <w:rFonts w:ascii="Verdana" w:hAnsi="Verdana"/>
                <w:sz w:val="20"/>
                <w:szCs w:val="20"/>
              </w:rPr>
              <w:t>280 USD</w:t>
            </w:r>
          </w:p>
        </w:tc>
        <w:tc>
          <w:tcPr>
            <w:tcW w:w="1080" w:type="dxa"/>
            <w:tcBorders>
              <w:bottom w:val="single" w:sz="4" w:space="0" w:color="auto"/>
            </w:tcBorders>
            <w:shd w:val="clear" w:color="auto" w:fill="FFFFCC"/>
          </w:tcPr>
          <w:p w14:paraId="36F09ED2" w14:textId="2ED2B56F" w:rsidR="005A3645" w:rsidRPr="002656E1" w:rsidRDefault="005A3645" w:rsidP="005A3645">
            <w:pPr>
              <w:spacing w:after="120"/>
              <w:rPr>
                <w:rFonts w:ascii="Verdana" w:eastAsia="Calibri" w:hAnsi="Verdana"/>
                <w:i/>
                <w:color w:val="808080" w:themeColor="background1" w:themeShade="80"/>
                <w:sz w:val="20"/>
                <w:szCs w:val="20"/>
              </w:rPr>
            </w:pPr>
            <w:r w:rsidRPr="00B678D4">
              <w:rPr>
                <w:rFonts w:ascii="Verdana" w:hAnsi="Verdana"/>
                <w:sz w:val="20"/>
                <w:szCs w:val="20"/>
              </w:rPr>
              <w:t>128</w:t>
            </w:r>
            <w:r>
              <w:rPr>
                <w:rFonts w:ascii="Verdana" w:hAnsi="Verdana"/>
                <w:sz w:val="20"/>
                <w:szCs w:val="20"/>
              </w:rPr>
              <w:t>.</w:t>
            </w:r>
            <w:r w:rsidRPr="00B678D4">
              <w:rPr>
                <w:rFonts w:ascii="Verdana" w:hAnsi="Verdana"/>
                <w:sz w:val="20"/>
                <w:szCs w:val="20"/>
              </w:rPr>
              <w:t>736 USD</w:t>
            </w:r>
          </w:p>
        </w:tc>
        <w:tc>
          <w:tcPr>
            <w:tcW w:w="1080" w:type="dxa"/>
            <w:tcBorders>
              <w:bottom w:val="single" w:sz="4" w:space="0" w:color="auto"/>
            </w:tcBorders>
            <w:shd w:val="clear" w:color="auto" w:fill="FFFFCC"/>
          </w:tcPr>
          <w:p w14:paraId="4809AC97" w14:textId="3028E9A0" w:rsidR="005A3645" w:rsidRPr="002656E1" w:rsidRDefault="005A3645" w:rsidP="005A3645">
            <w:pPr>
              <w:spacing w:after="120"/>
              <w:rPr>
                <w:rFonts w:ascii="Verdana" w:eastAsia="Calibri" w:hAnsi="Verdana"/>
                <w:i/>
                <w:color w:val="808080" w:themeColor="background1" w:themeShade="80"/>
                <w:sz w:val="20"/>
                <w:szCs w:val="20"/>
              </w:rPr>
            </w:pPr>
            <w:r w:rsidRPr="00B678D4">
              <w:rPr>
                <w:rFonts w:ascii="Verdana" w:hAnsi="Verdana"/>
                <w:sz w:val="20"/>
                <w:szCs w:val="20"/>
              </w:rPr>
              <w:t>125</w:t>
            </w:r>
            <w:r>
              <w:rPr>
                <w:rFonts w:ascii="Verdana" w:hAnsi="Verdana"/>
                <w:sz w:val="20"/>
                <w:szCs w:val="20"/>
              </w:rPr>
              <w:t>.</w:t>
            </w:r>
            <w:r w:rsidRPr="00B678D4">
              <w:rPr>
                <w:rFonts w:ascii="Verdana" w:hAnsi="Verdana"/>
                <w:sz w:val="20"/>
                <w:szCs w:val="20"/>
              </w:rPr>
              <w:t xml:space="preserve">518 USD </w:t>
            </w:r>
          </w:p>
        </w:tc>
        <w:tc>
          <w:tcPr>
            <w:tcW w:w="1080" w:type="dxa"/>
            <w:shd w:val="clear" w:color="auto" w:fill="FFFFCC"/>
          </w:tcPr>
          <w:p w14:paraId="362EEF94" w14:textId="77777777" w:rsidR="005A3645" w:rsidRPr="002656E1" w:rsidRDefault="005A3645" w:rsidP="005A3645">
            <w:pPr>
              <w:spacing w:after="120"/>
              <w:rPr>
                <w:rFonts w:ascii="Verdana" w:eastAsia="Calibri" w:hAnsi="Verdana"/>
                <w:i/>
                <w:color w:val="808080" w:themeColor="background1" w:themeShade="80"/>
                <w:sz w:val="20"/>
                <w:szCs w:val="20"/>
              </w:rPr>
            </w:pPr>
            <w:r w:rsidRPr="002656E1">
              <w:rPr>
                <w:rFonts w:ascii="Verdana" w:eastAsia="Calibri" w:hAnsi="Verdana"/>
                <w:i/>
                <w:color w:val="808080" w:themeColor="background1" w:themeShade="80"/>
                <w:sz w:val="20"/>
                <w:szCs w:val="20"/>
              </w:rPr>
              <w:t>(Year 4)</w:t>
            </w:r>
          </w:p>
        </w:tc>
        <w:tc>
          <w:tcPr>
            <w:tcW w:w="1260" w:type="dxa"/>
            <w:shd w:val="clear" w:color="auto" w:fill="FFFFCC"/>
          </w:tcPr>
          <w:p w14:paraId="41A9C89F" w14:textId="77777777" w:rsidR="005A3645" w:rsidRPr="002656E1" w:rsidRDefault="005A3645" w:rsidP="005A3645">
            <w:pPr>
              <w:spacing w:after="120"/>
              <w:rPr>
                <w:rFonts w:ascii="Verdana" w:eastAsia="Calibri" w:hAnsi="Verdana"/>
                <w:i/>
                <w:color w:val="808080" w:themeColor="background1" w:themeShade="80"/>
                <w:sz w:val="20"/>
                <w:szCs w:val="20"/>
              </w:rPr>
            </w:pPr>
            <w:r w:rsidRPr="002656E1">
              <w:rPr>
                <w:rFonts w:ascii="Verdana" w:eastAsia="Calibri" w:hAnsi="Verdana"/>
                <w:i/>
                <w:color w:val="808080" w:themeColor="background1" w:themeShade="80"/>
                <w:sz w:val="20"/>
                <w:szCs w:val="20"/>
              </w:rPr>
              <w:t>(Year 5)</w:t>
            </w:r>
          </w:p>
        </w:tc>
      </w:tr>
    </w:tbl>
    <w:p w14:paraId="20B8548D" w14:textId="77777777" w:rsidR="00BA7324" w:rsidRDefault="00BA7324" w:rsidP="006674E3">
      <w:pPr>
        <w:spacing w:after="120"/>
        <w:rPr>
          <w:rFonts w:ascii="Verdana" w:hAnsi="Verdana"/>
          <w:sz w:val="20"/>
          <w:szCs w:val="20"/>
        </w:rPr>
      </w:pPr>
    </w:p>
    <w:p w14:paraId="5A906CDA" w14:textId="77777777" w:rsidR="00CF5BFA" w:rsidRPr="002971A1" w:rsidRDefault="00CF5BFA" w:rsidP="00CF5BFA">
      <w:pPr>
        <w:pStyle w:val="ListParagraph"/>
        <w:numPr>
          <w:ilvl w:val="0"/>
          <w:numId w:val="16"/>
        </w:numPr>
        <w:spacing w:after="120"/>
        <w:contextualSpacing/>
        <w:rPr>
          <w:rFonts w:ascii="Verdana" w:hAnsi="Verdana"/>
          <w:b/>
          <w:sz w:val="20"/>
          <w:szCs w:val="20"/>
        </w:rPr>
      </w:pPr>
      <w:r w:rsidRPr="002971A1">
        <w:rPr>
          <w:rFonts w:ascii="Verdana" w:hAnsi="Verdana"/>
          <w:b/>
          <w:sz w:val="20"/>
          <w:szCs w:val="20"/>
        </w:rPr>
        <w:t>Partner information</w:t>
      </w:r>
    </w:p>
    <w:tbl>
      <w:tblPr>
        <w:tblStyle w:val="Tabellenraster2"/>
        <w:tblW w:w="10773" w:type="dxa"/>
        <w:tblInd w:w="-572" w:type="dxa"/>
        <w:tblLook w:val="04A0" w:firstRow="1" w:lastRow="0" w:firstColumn="1" w:lastColumn="0" w:noHBand="0" w:noVBand="1"/>
      </w:tblPr>
      <w:tblGrid>
        <w:gridCol w:w="2907"/>
        <w:gridCol w:w="2430"/>
        <w:gridCol w:w="2970"/>
        <w:gridCol w:w="2466"/>
      </w:tblGrid>
      <w:tr w:rsidR="00205123" w:rsidRPr="00205123" w14:paraId="183F521A" w14:textId="77777777" w:rsidTr="00894A8D">
        <w:tc>
          <w:tcPr>
            <w:tcW w:w="2907" w:type="dxa"/>
            <w:tcBorders>
              <w:top w:val="single" w:sz="4" w:space="0" w:color="auto"/>
              <w:left w:val="single" w:sz="4" w:space="0" w:color="auto"/>
              <w:bottom w:val="nil"/>
              <w:right w:val="nil"/>
            </w:tcBorders>
            <w:shd w:val="clear" w:color="auto" w:fill="F2F2F2" w:themeFill="background1" w:themeFillShade="F2"/>
          </w:tcPr>
          <w:p w14:paraId="2AF006C6" w14:textId="77777777" w:rsidR="00205123" w:rsidRPr="00205123" w:rsidRDefault="00205123" w:rsidP="00205123">
            <w:pPr>
              <w:spacing w:after="120"/>
              <w:rPr>
                <w:rFonts w:ascii="Verdana" w:hAnsi="Verdana"/>
                <w:sz w:val="20"/>
                <w:szCs w:val="20"/>
              </w:rPr>
            </w:pPr>
            <w:r w:rsidRPr="00205123">
              <w:rPr>
                <w:rFonts w:ascii="Verdana" w:hAnsi="Verdana"/>
                <w:sz w:val="20"/>
                <w:szCs w:val="20"/>
              </w:rPr>
              <w:lastRenderedPageBreak/>
              <w:t>New partner</w:t>
            </w:r>
          </w:p>
        </w:tc>
        <w:tc>
          <w:tcPr>
            <w:tcW w:w="2430" w:type="dxa"/>
            <w:tcBorders>
              <w:top w:val="single" w:sz="4" w:space="0" w:color="auto"/>
              <w:left w:val="nil"/>
              <w:bottom w:val="nil"/>
              <w:right w:val="single" w:sz="4" w:space="0" w:color="auto"/>
            </w:tcBorders>
            <w:shd w:val="clear" w:color="auto" w:fill="F2F2F2" w:themeFill="background1" w:themeFillShade="F2"/>
          </w:tcPr>
          <w:p w14:paraId="55409499" w14:textId="77777777" w:rsidR="00205123" w:rsidRPr="00205123" w:rsidRDefault="00205123" w:rsidP="00205123">
            <w:pPr>
              <w:jc w:val="center"/>
              <w:rPr>
                <w:rFonts w:ascii="Verdana" w:hAnsi="Verdana"/>
                <w:sz w:val="20"/>
                <w:szCs w:val="20"/>
                <w:highlight w:val="yellow"/>
              </w:rPr>
            </w:pPr>
            <w:r w:rsidRPr="00205123">
              <w:rPr>
                <w:rFonts w:ascii="Verdana" w:hAnsi="Verdana"/>
                <w:sz w:val="20"/>
                <w:szCs w:val="20"/>
                <w:highlight w:val="yellow"/>
              </w:rPr>
              <w:fldChar w:fldCharType="begin">
                <w:ffData>
                  <w:name w:val=""/>
                  <w:enabled/>
                  <w:calcOnExit w:val="0"/>
                  <w:checkBox>
                    <w:sizeAuto/>
                    <w:default w:val="0"/>
                  </w:checkBox>
                </w:ffData>
              </w:fldChar>
            </w:r>
            <w:r w:rsidRPr="00205123">
              <w:rPr>
                <w:rFonts w:ascii="Verdana" w:hAnsi="Verdana"/>
                <w:sz w:val="20"/>
                <w:szCs w:val="20"/>
                <w:highlight w:val="yellow"/>
              </w:rPr>
              <w:instrText xml:space="preserve"> FORMCHECKBOX </w:instrText>
            </w:r>
            <w:r w:rsidRPr="00205123">
              <w:rPr>
                <w:rFonts w:ascii="Verdana" w:hAnsi="Verdana"/>
                <w:sz w:val="20"/>
                <w:szCs w:val="20"/>
                <w:highlight w:val="yellow"/>
              </w:rPr>
            </w:r>
            <w:r w:rsidRPr="00205123">
              <w:rPr>
                <w:rFonts w:ascii="Verdana" w:hAnsi="Verdana"/>
                <w:sz w:val="20"/>
                <w:szCs w:val="20"/>
                <w:highlight w:val="yellow"/>
              </w:rPr>
              <w:fldChar w:fldCharType="separate"/>
            </w:r>
            <w:r w:rsidRPr="00205123">
              <w:rPr>
                <w:rFonts w:ascii="Verdana" w:hAnsi="Verdana"/>
                <w:sz w:val="20"/>
                <w:szCs w:val="20"/>
                <w:highlight w:val="yellow"/>
              </w:rPr>
              <w:fldChar w:fldCharType="end"/>
            </w:r>
          </w:p>
        </w:tc>
        <w:tc>
          <w:tcPr>
            <w:tcW w:w="2970" w:type="dxa"/>
            <w:tcBorders>
              <w:top w:val="single" w:sz="4" w:space="0" w:color="auto"/>
              <w:left w:val="single" w:sz="4" w:space="0" w:color="auto"/>
              <w:bottom w:val="nil"/>
              <w:right w:val="nil"/>
            </w:tcBorders>
            <w:shd w:val="clear" w:color="auto" w:fill="F2F2F2" w:themeFill="background1" w:themeFillShade="F2"/>
          </w:tcPr>
          <w:p w14:paraId="2991940A" w14:textId="77777777" w:rsidR="00205123" w:rsidRPr="00205123" w:rsidRDefault="00205123" w:rsidP="00205123">
            <w:pPr>
              <w:rPr>
                <w:rFonts w:ascii="Verdana" w:hAnsi="Verdana"/>
                <w:sz w:val="20"/>
                <w:szCs w:val="20"/>
              </w:rPr>
            </w:pPr>
            <w:r w:rsidRPr="00205123">
              <w:rPr>
                <w:rFonts w:ascii="Verdana" w:hAnsi="Verdana"/>
                <w:sz w:val="20"/>
                <w:szCs w:val="20"/>
              </w:rPr>
              <w:t>Active/ongoing partnership</w:t>
            </w:r>
          </w:p>
        </w:tc>
        <w:tc>
          <w:tcPr>
            <w:tcW w:w="2466" w:type="dxa"/>
            <w:tcBorders>
              <w:top w:val="single" w:sz="4" w:space="0" w:color="auto"/>
              <w:left w:val="nil"/>
              <w:bottom w:val="nil"/>
            </w:tcBorders>
            <w:shd w:val="clear" w:color="auto" w:fill="F2F2F2" w:themeFill="background1" w:themeFillShade="F2"/>
          </w:tcPr>
          <w:p w14:paraId="50E91108" w14:textId="09C2425F" w:rsidR="00205123" w:rsidRPr="00205123" w:rsidRDefault="00E03736" w:rsidP="00205123">
            <w:pPr>
              <w:jc w:val="center"/>
              <w:rPr>
                <w:rFonts w:ascii="Verdana" w:hAnsi="Verdana"/>
                <w:sz w:val="20"/>
                <w:szCs w:val="20"/>
                <w:highlight w:val="yellow"/>
              </w:rPr>
            </w:pPr>
            <w:r>
              <w:rPr>
                <w:rFonts w:ascii="Verdana" w:hAnsi="Verdana"/>
                <w:sz w:val="20"/>
                <w:szCs w:val="20"/>
                <w:highlight w:val="yellow"/>
              </w:rPr>
              <w:fldChar w:fldCharType="begin">
                <w:ffData>
                  <w:name w:val=""/>
                  <w:enabled/>
                  <w:calcOnExit w:val="0"/>
                  <w:checkBox>
                    <w:sizeAuto/>
                    <w:default w:val="1"/>
                  </w:checkBox>
                </w:ffData>
              </w:fldChar>
            </w:r>
            <w:r>
              <w:rPr>
                <w:rFonts w:ascii="Verdana" w:hAnsi="Verdana"/>
                <w:sz w:val="20"/>
                <w:szCs w:val="20"/>
                <w:highlight w:val="yellow"/>
              </w:rPr>
              <w:instrText xml:space="preserve"> FORMCHECKBOX </w:instrText>
            </w:r>
            <w:r>
              <w:rPr>
                <w:rFonts w:ascii="Verdana" w:hAnsi="Verdana"/>
                <w:sz w:val="20"/>
                <w:szCs w:val="20"/>
                <w:highlight w:val="yellow"/>
              </w:rPr>
            </w:r>
            <w:r>
              <w:rPr>
                <w:rFonts w:ascii="Verdana" w:hAnsi="Verdana"/>
                <w:sz w:val="20"/>
                <w:szCs w:val="20"/>
                <w:highlight w:val="yellow"/>
              </w:rPr>
              <w:fldChar w:fldCharType="separate"/>
            </w:r>
            <w:r>
              <w:rPr>
                <w:rFonts w:ascii="Verdana" w:hAnsi="Verdana"/>
                <w:sz w:val="20"/>
                <w:szCs w:val="20"/>
                <w:highlight w:val="yellow"/>
              </w:rPr>
              <w:fldChar w:fldCharType="end"/>
            </w:r>
          </w:p>
        </w:tc>
      </w:tr>
    </w:tbl>
    <w:tbl>
      <w:tblPr>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2076"/>
        <w:gridCol w:w="3594"/>
        <w:gridCol w:w="1842"/>
      </w:tblGrid>
      <w:tr w:rsidR="00205123" w:rsidRPr="00205123" w14:paraId="66F19F6C" w14:textId="77777777" w:rsidTr="00894A8D">
        <w:trPr>
          <w:trHeight w:val="352"/>
        </w:trPr>
        <w:tc>
          <w:tcPr>
            <w:tcW w:w="3261" w:type="dxa"/>
            <w:shd w:val="clear" w:color="auto" w:fill="F2F2F2" w:themeFill="background1" w:themeFillShade="F2"/>
          </w:tcPr>
          <w:p w14:paraId="503D5C07" w14:textId="77777777" w:rsidR="00205123" w:rsidRPr="00205123" w:rsidRDefault="00205123" w:rsidP="00205123">
            <w:pPr>
              <w:rPr>
                <w:rFonts w:ascii="Verdana" w:eastAsia="Calibri" w:hAnsi="Verdana"/>
                <w:sz w:val="20"/>
                <w:szCs w:val="20"/>
              </w:rPr>
            </w:pPr>
            <w:r w:rsidRPr="00205123">
              <w:rPr>
                <w:rFonts w:ascii="Verdana" w:eastAsia="Calibri" w:hAnsi="Verdana"/>
                <w:sz w:val="20"/>
                <w:szCs w:val="20"/>
              </w:rPr>
              <w:t>If there is an established partnership with CBM, please provide Partner number/s</w:t>
            </w:r>
          </w:p>
        </w:tc>
        <w:tc>
          <w:tcPr>
            <w:tcW w:w="2076" w:type="dxa"/>
            <w:shd w:val="clear" w:color="auto" w:fill="DEEAF6" w:themeFill="accent1" w:themeFillTint="33"/>
          </w:tcPr>
          <w:sdt>
            <w:sdtPr>
              <w:rPr>
                <w:rStyle w:val="Formatvorlage39"/>
                <w:sz w:val="22"/>
              </w:rPr>
              <w:id w:val="487978735"/>
              <w:placeholder>
                <w:docPart w:val="277F297EE5F248459D93BF249D3C9D12"/>
              </w:placeholder>
              <w15:color w:val="000000"/>
            </w:sdtPr>
            <w:sdtEndPr>
              <w:rPr>
                <w:rStyle w:val="DefaultParagraphFont"/>
                <w:rFonts w:ascii="Times New Roman" w:eastAsia="Calibri" w:hAnsi="Times New Roman"/>
                <w:color w:val="A6A6A6" w:themeColor="background1" w:themeShade="A6"/>
                <w:sz w:val="24"/>
              </w:rPr>
            </w:sdtEndPr>
            <w:sdtContent>
              <w:p w14:paraId="56D29D1F" w14:textId="77777777" w:rsidR="00E03736" w:rsidRDefault="00000000" w:rsidP="00E03736">
                <w:pPr>
                  <w:rPr>
                    <w:rFonts w:eastAsia="Calibri"/>
                    <w:color w:val="A6A6A6" w:themeColor="background1" w:themeShade="A6"/>
                  </w:rPr>
                </w:pPr>
                <w:sdt>
                  <w:sdtPr>
                    <w:rPr>
                      <w:rStyle w:val="Formatvorlage39"/>
                      <w:sz w:val="22"/>
                    </w:rPr>
                    <w:id w:val="-1712260608"/>
                    <w:placeholder>
                      <w:docPart w:val="EB6B223021324B3A8529088B3226E3DB"/>
                    </w:placeholder>
                    <w15:color w:val="000000"/>
                  </w:sdtPr>
                  <w:sdtEndPr>
                    <w:rPr>
                      <w:rStyle w:val="DefaultParagraphFont"/>
                      <w:rFonts w:ascii="Times New Roman" w:eastAsia="Calibri" w:hAnsi="Times New Roman"/>
                      <w:color w:val="A6A6A6" w:themeColor="background1" w:themeShade="A6"/>
                      <w:sz w:val="24"/>
                    </w:rPr>
                  </w:sdtEndPr>
                  <w:sdtContent>
                    <w:r w:rsidR="00E03736" w:rsidRPr="000173DB">
                      <w:rPr>
                        <w:rStyle w:val="Formatvorlage39"/>
                        <w:sz w:val="22"/>
                      </w:rPr>
                      <w:t>ST10155</w:t>
                    </w:r>
                  </w:sdtContent>
                </w:sdt>
              </w:p>
            </w:sdtContent>
          </w:sdt>
          <w:p w14:paraId="5D00554E" w14:textId="43E86178" w:rsidR="00205123" w:rsidRPr="00205123" w:rsidRDefault="00205123" w:rsidP="00205123">
            <w:pPr>
              <w:rPr>
                <w:rFonts w:ascii="Verdana" w:eastAsia="Calibri" w:hAnsi="Verdana"/>
                <w:sz w:val="20"/>
                <w:szCs w:val="20"/>
              </w:rPr>
            </w:pPr>
          </w:p>
        </w:tc>
        <w:tc>
          <w:tcPr>
            <w:tcW w:w="3594" w:type="dxa"/>
            <w:shd w:val="clear" w:color="auto" w:fill="F2F2F2" w:themeFill="background1" w:themeFillShade="F2"/>
          </w:tcPr>
          <w:p w14:paraId="70D5663A" w14:textId="77777777" w:rsidR="00205123" w:rsidRPr="00205123" w:rsidRDefault="00205123" w:rsidP="00205123">
            <w:pPr>
              <w:rPr>
                <w:rFonts w:ascii="Verdana" w:eastAsia="Calibri" w:hAnsi="Verdana"/>
                <w:sz w:val="20"/>
                <w:szCs w:val="20"/>
              </w:rPr>
            </w:pPr>
            <w:r w:rsidRPr="00205123">
              <w:rPr>
                <w:rFonts w:ascii="Verdana" w:eastAsia="Calibri" w:hAnsi="Verdana"/>
                <w:sz w:val="20"/>
                <w:szCs w:val="20"/>
              </w:rPr>
              <w:t>If this project is the continuation of a previous CBM project, please provide project number</w:t>
            </w:r>
          </w:p>
        </w:tc>
        <w:tc>
          <w:tcPr>
            <w:tcW w:w="1842" w:type="dxa"/>
            <w:shd w:val="clear" w:color="auto" w:fill="DEEAF6" w:themeFill="accent1" w:themeFillTint="33"/>
          </w:tcPr>
          <w:p w14:paraId="45BFB78E" w14:textId="0E905408" w:rsidR="00205123" w:rsidRPr="00205123" w:rsidRDefault="00E03736" w:rsidP="00205123">
            <w:pPr>
              <w:rPr>
                <w:rFonts w:ascii="Verdana" w:eastAsia="Calibri" w:hAnsi="Verdana"/>
                <w:i/>
                <w:color w:val="A6A6A6" w:themeColor="background1" w:themeShade="A6"/>
                <w:sz w:val="20"/>
                <w:szCs w:val="20"/>
              </w:rPr>
            </w:pPr>
            <w:r>
              <w:rPr>
                <w:rFonts w:ascii="Verdana" w:eastAsia="Calibri" w:hAnsi="Verdana"/>
                <w:i/>
                <w:color w:val="A6A6A6" w:themeColor="background1" w:themeShade="A6"/>
                <w:sz w:val="20"/>
                <w:szCs w:val="20"/>
              </w:rPr>
              <w:t>P10198</w:t>
            </w:r>
          </w:p>
        </w:tc>
      </w:tr>
      <w:tr w:rsidR="00205123" w:rsidRPr="00205123" w14:paraId="28DDF9D7" w14:textId="77777777" w:rsidTr="00894A8D">
        <w:trPr>
          <w:trHeight w:val="481"/>
        </w:trPr>
        <w:tc>
          <w:tcPr>
            <w:tcW w:w="3261" w:type="dxa"/>
            <w:shd w:val="clear" w:color="auto" w:fill="F2F2F2" w:themeFill="background1" w:themeFillShade="F2"/>
          </w:tcPr>
          <w:p w14:paraId="5E7DCE18" w14:textId="77777777" w:rsidR="00205123" w:rsidRPr="00205123" w:rsidRDefault="00205123" w:rsidP="00205123">
            <w:pPr>
              <w:rPr>
                <w:rFonts w:ascii="Verdana" w:eastAsia="Calibri" w:hAnsi="Verdana"/>
                <w:sz w:val="20"/>
                <w:szCs w:val="20"/>
              </w:rPr>
            </w:pPr>
            <w:r w:rsidRPr="00205123">
              <w:rPr>
                <w:rFonts w:ascii="Verdana" w:eastAsia="Calibri" w:hAnsi="Verdana"/>
                <w:sz w:val="20"/>
                <w:szCs w:val="20"/>
              </w:rPr>
              <w:t>Partnership approved</w:t>
            </w:r>
          </w:p>
        </w:tc>
        <w:tc>
          <w:tcPr>
            <w:tcW w:w="7512" w:type="dxa"/>
            <w:gridSpan w:val="3"/>
            <w:shd w:val="clear" w:color="auto" w:fill="DEEAF6" w:themeFill="accent1" w:themeFillTint="33"/>
          </w:tcPr>
          <w:sdt>
            <w:sdtPr>
              <w:rPr>
                <w:rStyle w:val="Formatvorlage39"/>
                <w:sz w:val="22"/>
              </w:rPr>
              <w:id w:val="-626854911"/>
            </w:sdtPr>
            <w:sdtEndPr>
              <w:rPr>
                <w:rStyle w:val="DefaultParagraphFont"/>
                <w:rFonts w:ascii="Times New Roman" w:eastAsia="Calibri" w:hAnsi="Times New Roman"/>
                <w:sz w:val="24"/>
              </w:rPr>
            </w:sdtEndPr>
            <w:sdtContent>
              <w:p w14:paraId="2EE418EF" w14:textId="77777777" w:rsidR="00E03736" w:rsidRDefault="00000000" w:rsidP="00E03736">
                <w:pPr>
                  <w:jc w:val="both"/>
                  <w:rPr>
                    <w:rFonts w:eastAsia="Calibri"/>
                  </w:rPr>
                </w:pPr>
                <w:sdt>
                  <w:sdtPr>
                    <w:rPr>
                      <w:rStyle w:val="Formatvorlage39"/>
                      <w:sz w:val="22"/>
                    </w:rPr>
                    <w:id w:val="961608535"/>
                  </w:sdtPr>
                  <w:sdtEndPr>
                    <w:rPr>
                      <w:rStyle w:val="DefaultParagraphFont"/>
                      <w:rFonts w:ascii="Times New Roman" w:eastAsia="Calibri" w:hAnsi="Times New Roman"/>
                      <w:sz w:val="24"/>
                    </w:rPr>
                  </w:sdtEndPr>
                  <w:sdtContent>
                    <w:r w:rsidR="00E03736" w:rsidRPr="00EC332E">
                      <w:rPr>
                        <w:rStyle w:val="Formatvorlage39"/>
                        <w:sz w:val="22"/>
                      </w:rPr>
                      <w:t>20 April 2021</w:t>
                    </w:r>
                  </w:sdtContent>
                </w:sdt>
              </w:p>
            </w:sdtContent>
          </w:sdt>
          <w:p w14:paraId="1B586316" w14:textId="67B68B51" w:rsidR="00205123" w:rsidRPr="00205123" w:rsidRDefault="00205123" w:rsidP="00205123">
            <w:pPr>
              <w:rPr>
                <w:rFonts w:ascii="Verdana" w:eastAsia="Calibri" w:hAnsi="Verdana"/>
                <w:i/>
                <w:color w:val="A6A6A6" w:themeColor="background1" w:themeShade="A6"/>
                <w:sz w:val="20"/>
                <w:szCs w:val="20"/>
              </w:rPr>
            </w:pPr>
          </w:p>
        </w:tc>
      </w:tr>
      <w:tr w:rsidR="00205123" w:rsidRPr="00205123" w14:paraId="6462E511" w14:textId="77777777" w:rsidTr="00894A8D">
        <w:trPr>
          <w:trHeight w:val="351"/>
        </w:trPr>
        <w:tc>
          <w:tcPr>
            <w:tcW w:w="3261" w:type="dxa"/>
            <w:shd w:val="clear" w:color="auto" w:fill="F2F2F2" w:themeFill="background1" w:themeFillShade="F2"/>
          </w:tcPr>
          <w:p w14:paraId="66C68572" w14:textId="77777777" w:rsidR="00205123" w:rsidRPr="00205123" w:rsidRDefault="00205123" w:rsidP="00205123">
            <w:pPr>
              <w:rPr>
                <w:rFonts w:ascii="Verdana" w:eastAsia="Calibri" w:hAnsi="Verdana"/>
                <w:sz w:val="20"/>
                <w:szCs w:val="20"/>
              </w:rPr>
            </w:pPr>
            <w:r w:rsidRPr="00205123">
              <w:rPr>
                <w:rFonts w:ascii="Verdana" w:eastAsia="Calibri" w:hAnsi="Verdana"/>
                <w:sz w:val="20"/>
                <w:szCs w:val="20"/>
              </w:rPr>
              <w:t>Date of last Partner Assessment (PA)</w:t>
            </w:r>
          </w:p>
        </w:tc>
        <w:tc>
          <w:tcPr>
            <w:tcW w:w="7512" w:type="dxa"/>
            <w:gridSpan w:val="3"/>
            <w:shd w:val="clear" w:color="auto" w:fill="DEEAF6" w:themeFill="accent1" w:themeFillTint="33"/>
          </w:tcPr>
          <w:sdt>
            <w:sdtPr>
              <w:rPr>
                <w:rStyle w:val="Formatvorlage39"/>
                <w:sz w:val="22"/>
              </w:rPr>
              <w:id w:val="-199546488"/>
              <w:placeholder>
                <w:docPart w:val="7BD79DCDDB6B4B7AA333020C40EE543E"/>
              </w:placeholder>
              <w15:color w:val="000000"/>
            </w:sdtPr>
            <w:sdtEndPr>
              <w:rPr>
                <w:rStyle w:val="DefaultParagraphFont"/>
                <w:rFonts w:ascii="Times New Roman" w:eastAsia="Calibri" w:hAnsi="Times New Roman"/>
                <w:color w:val="A6A6A6" w:themeColor="background1" w:themeShade="A6"/>
                <w:sz w:val="24"/>
              </w:rPr>
            </w:sdtEndPr>
            <w:sdtContent>
              <w:sdt>
                <w:sdtPr>
                  <w:rPr>
                    <w:rStyle w:val="Formatvorlage39"/>
                    <w:sz w:val="22"/>
                  </w:rPr>
                  <w:id w:val="1404564829"/>
                </w:sdtPr>
                <w:sdtEndPr>
                  <w:rPr>
                    <w:rStyle w:val="DefaultParagraphFont"/>
                    <w:rFonts w:ascii="Times New Roman" w:eastAsia="Calibri" w:hAnsi="Times New Roman"/>
                    <w:sz w:val="24"/>
                  </w:rPr>
                </w:sdtEndPr>
                <w:sdtContent>
                  <w:p w14:paraId="68FA462C" w14:textId="29710B21" w:rsidR="00205123" w:rsidRPr="00E03736" w:rsidRDefault="00E03736" w:rsidP="00E03736">
                    <w:pPr>
                      <w:tabs>
                        <w:tab w:val="left" w:pos="3778"/>
                      </w:tabs>
                      <w:jc w:val="both"/>
                      <w:rPr>
                        <w:rFonts w:ascii="Verdana" w:eastAsia="Calibri" w:hAnsi="Verdana"/>
                      </w:rPr>
                    </w:pPr>
                    <w:r>
                      <w:rPr>
                        <w:rStyle w:val="Formatvorlage39"/>
                        <w:sz w:val="22"/>
                      </w:rPr>
                      <w:t>24/08/2022</w:t>
                    </w:r>
                  </w:p>
                </w:sdtContent>
              </w:sdt>
            </w:sdtContent>
          </w:sdt>
        </w:tc>
      </w:tr>
      <w:tr w:rsidR="00205123" w:rsidRPr="00205123" w14:paraId="50BF60EA" w14:textId="77777777" w:rsidTr="00894A8D">
        <w:trPr>
          <w:trHeight w:val="351"/>
        </w:trPr>
        <w:tc>
          <w:tcPr>
            <w:tcW w:w="3261" w:type="dxa"/>
            <w:tcBorders>
              <w:bottom w:val="single" w:sz="4" w:space="0" w:color="auto"/>
            </w:tcBorders>
            <w:shd w:val="clear" w:color="auto" w:fill="F2F2F2" w:themeFill="background1" w:themeFillShade="F2"/>
          </w:tcPr>
          <w:p w14:paraId="40FAAA46" w14:textId="77777777" w:rsidR="00205123" w:rsidRPr="00205123" w:rsidRDefault="00205123" w:rsidP="00205123">
            <w:pPr>
              <w:rPr>
                <w:rFonts w:ascii="Verdana" w:eastAsia="Calibri" w:hAnsi="Verdana"/>
                <w:sz w:val="20"/>
                <w:szCs w:val="20"/>
              </w:rPr>
            </w:pPr>
            <w:r w:rsidRPr="00205123">
              <w:rPr>
                <w:rFonts w:ascii="Verdana" w:eastAsiaTheme="minorHAnsi" w:hAnsi="Verdana" w:cstheme="minorBidi"/>
                <w:sz w:val="20"/>
                <w:szCs w:val="20"/>
              </w:rPr>
              <w:t>Major find</w:t>
            </w:r>
            <w:r w:rsidRPr="00205123">
              <w:rPr>
                <w:rFonts w:ascii="Verdana" w:eastAsiaTheme="minorHAnsi" w:hAnsi="Verdana" w:cstheme="minorBidi"/>
                <w:color w:val="000000"/>
                <w:sz w:val="20"/>
                <w:szCs w:val="20"/>
              </w:rPr>
              <w:t>ings of PA which could affect the project delivery</w:t>
            </w:r>
          </w:p>
        </w:tc>
        <w:tc>
          <w:tcPr>
            <w:tcW w:w="7512" w:type="dxa"/>
            <w:gridSpan w:val="3"/>
            <w:tcBorders>
              <w:bottom w:val="single" w:sz="4" w:space="0" w:color="auto"/>
            </w:tcBorders>
            <w:shd w:val="clear" w:color="auto" w:fill="DEEAF6" w:themeFill="accent1" w:themeFillTint="33"/>
          </w:tcPr>
          <w:p w14:paraId="1664831D" w14:textId="77777777" w:rsidR="00E03736" w:rsidRDefault="00E03736" w:rsidP="00E03736">
            <w:pPr>
              <w:pStyle w:val="paragraph"/>
              <w:jc w:val="both"/>
              <w:rPr>
                <w:rStyle w:val="eop"/>
                <w:rFonts w:ascii="Verdana" w:hAnsi="Verdana" w:cs="Segoe UI"/>
                <w:sz w:val="22"/>
                <w:szCs w:val="22"/>
                <w:lang w:val="en-US"/>
              </w:rPr>
            </w:pPr>
            <w:r w:rsidRPr="00E87F92">
              <w:rPr>
                <w:rStyle w:val="eop"/>
                <w:rFonts w:ascii="Verdana" w:hAnsi="Verdana" w:cs="Segoe UI"/>
                <w:sz w:val="22"/>
                <w:szCs w:val="22"/>
                <w:lang w:val="en-US"/>
              </w:rPr>
              <w:t>The partner must update its procedures manual to include gender and inclusion criteria in recruitment.</w:t>
            </w:r>
            <w:r>
              <w:rPr>
                <w:rStyle w:val="eop"/>
                <w:rFonts w:ascii="Verdana" w:hAnsi="Verdana" w:cs="Segoe UI"/>
                <w:sz w:val="22"/>
                <w:szCs w:val="22"/>
                <w:lang w:val="en-US"/>
              </w:rPr>
              <w:t xml:space="preserve"> </w:t>
            </w:r>
          </w:p>
          <w:p w14:paraId="6B6304E3" w14:textId="4F33CAB5" w:rsidR="00205123" w:rsidRPr="00E03736" w:rsidRDefault="00E03736" w:rsidP="00E03736">
            <w:pPr>
              <w:pStyle w:val="paragraph"/>
              <w:jc w:val="both"/>
              <w:rPr>
                <w:rFonts w:ascii="Verdana" w:hAnsi="Verdana" w:cs="Segoe UI"/>
                <w:sz w:val="22"/>
                <w:szCs w:val="22"/>
                <w:lang w:val="en-US"/>
              </w:rPr>
            </w:pPr>
            <w:r>
              <w:rPr>
                <w:rFonts w:ascii="Verdana" w:hAnsi="Verdana" w:cs="Segoe UI"/>
                <w:sz w:val="22"/>
                <w:szCs w:val="22"/>
                <w:lang w:val="en-US"/>
              </w:rPr>
              <w:t xml:space="preserve">Action to be taken: Support the partner to update it procedure manual. </w:t>
            </w:r>
          </w:p>
        </w:tc>
      </w:tr>
    </w:tbl>
    <w:p w14:paraId="7F306FAA" w14:textId="77777777" w:rsidR="00CF5BFA" w:rsidRDefault="00CF5BFA" w:rsidP="006674E3">
      <w:pPr>
        <w:spacing w:after="120"/>
        <w:rPr>
          <w:rFonts w:ascii="Verdana" w:hAnsi="Verdana"/>
          <w:sz w:val="20"/>
          <w:szCs w:val="20"/>
        </w:rPr>
      </w:pPr>
    </w:p>
    <w:p w14:paraId="0038BA15" w14:textId="77777777" w:rsidR="006674E3" w:rsidRPr="00FA4E55" w:rsidRDefault="006674E3" w:rsidP="006674E3">
      <w:pPr>
        <w:pStyle w:val="ListParagraph"/>
        <w:numPr>
          <w:ilvl w:val="0"/>
          <w:numId w:val="16"/>
        </w:numPr>
        <w:spacing w:after="120"/>
        <w:contextualSpacing/>
        <w:rPr>
          <w:rFonts w:ascii="Verdana" w:hAnsi="Verdana"/>
          <w:b/>
          <w:sz w:val="20"/>
          <w:szCs w:val="20"/>
        </w:rPr>
      </w:pPr>
      <w:r w:rsidRPr="00FA4E55">
        <w:rPr>
          <w:rFonts w:ascii="Verdana" w:hAnsi="Verdana"/>
          <w:b/>
          <w:sz w:val="20"/>
          <w:szCs w:val="20"/>
        </w:rPr>
        <w:t>Alignment with CBM Member Association and Initiatives</w:t>
      </w:r>
    </w:p>
    <w:tbl>
      <w:tblPr>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7654"/>
      </w:tblGrid>
      <w:tr w:rsidR="009455D1" w:rsidRPr="009455D1" w14:paraId="6735C25A" w14:textId="77777777" w:rsidTr="00894A8D">
        <w:trPr>
          <w:trHeight w:val="334"/>
        </w:trPr>
        <w:tc>
          <w:tcPr>
            <w:tcW w:w="10773" w:type="dxa"/>
            <w:gridSpan w:val="2"/>
            <w:shd w:val="clear" w:color="auto" w:fill="D9D9D9" w:themeFill="background1" w:themeFillShade="D9"/>
            <w:vAlign w:val="center"/>
          </w:tcPr>
          <w:p w14:paraId="01F32096" w14:textId="77777777" w:rsidR="009455D1" w:rsidRPr="009455D1" w:rsidRDefault="009455D1" w:rsidP="009455D1">
            <w:pPr>
              <w:rPr>
                <w:rFonts w:ascii="Verdana" w:eastAsia="Calibri" w:hAnsi="Verdana"/>
                <w:b/>
                <w:i/>
                <w:sz w:val="20"/>
                <w:szCs w:val="20"/>
              </w:rPr>
            </w:pPr>
            <w:r w:rsidRPr="009455D1">
              <w:rPr>
                <w:rFonts w:ascii="Verdana" w:eastAsia="Calibri" w:hAnsi="Verdana"/>
                <w:b/>
                <w:i/>
                <w:sz w:val="20"/>
                <w:szCs w:val="20"/>
              </w:rPr>
              <w:t xml:space="preserve">Level of initiative involvement </w:t>
            </w:r>
          </w:p>
        </w:tc>
      </w:tr>
      <w:tr w:rsidR="009455D1" w:rsidRPr="009455D1" w14:paraId="1EBD86CB" w14:textId="77777777" w:rsidTr="00894A8D">
        <w:trPr>
          <w:trHeight w:val="841"/>
        </w:trPr>
        <w:tc>
          <w:tcPr>
            <w:tcW w:w="3119" w:type="dxa"/>
            <w:shd w:val="clear" w:color="auto" w:fill="auto"/>
          </w:tcPr>
          <w:p w14:paraId="146DE8D1" w14:textId="77777777" w:rsidR="009455D1" w:rsidRPr="009455D1" w:rsidRDefault="009455D1" w:rsidP="009455D1">
            <w:pPr>
              <w:contextualSpacing/>
              <w:rPr>
                <w:rFonts w:ascii="Verdana" w:eastAsia="Calibri" w:hAnsi="Verdana"/>
                <w:i/>
                <w:color w:val="808080"/>
                <w:sz w:val="20"/>
                <w:szCs w:val="20"/>
              </w:rPr>
            </w:pPr>
            <w:r w:rsidRPr="009455D1">
              <w:rPr>
                <w:rFonts w:ascii="Verdana" w:eastAsia="Calibri" w:hAnsi="Verdana"/>
                <w:sz w:val="20"/>
                <w:szCs w:val="20"/>
              </w:rPr>
              <w:t xml:space="preserve">What kind of specialised technical and programmatic input has been sought from the initiative teams </w:t>
            </w:r>
          </w:p>
        </w:tc>
        <w:tc>
          <w:tcPr>
            <w:tcW w:w="7654" w:type="dxa"/>
            <w:shd w:val="clear" w:color="auto" w:fill="DEEAF6" w:themeFill="accent1" w:themeFillTint="33"/>
          </w:tcPr>
          <w:p w14:paraId="5789568B" w14:textId="77777777" w:rsidR="009455D1" w:rsidRPr="009455D1" w:rsidRDefault="009455D1" w:rsidP="009455D1">
            <w:pPr>
              <w:spacing w:after="160" w:line="259" w:lineRule="auto"/>
              <w:rPr>
                <w:rFonts w:asciiTheme="minorHAnsi" w:eastAsiaTheme="minorHAnsi" w:hAnsiTheme="minorHAnsi" w:cstheme="minorBidi"/>
                <w:sz w:val="22"/>
                <w:szCs w:val="22"/>
                <w:lang w:val="en-US"/>
              </w:rPr>
            </w:pPr>
            <w:r w:rsidRPr="009455D1">
              <w:rPr>
                <w:rFonts w:ascii="Verdana" w:hAnsi="Verdana"/>
                <w:sz w:val="20"/>
                <w:szCs w:val="20"/>
              </w:rPr>
              <w:t>This project will contribute to the following CBM Work Areas:</w:t>
            </w:r>
          </w:p>
          <w:tbl>
            <w:tblPr>
              <w:tblW w:w="0" w:type="auto"/>
              <w:tblLook w:val="04A0" w:firstRow="1" w:lastRow="0" w:firstColumn="1" w:lastColumn="0" w:noHBand="0" w:noVBand="1"/>
            </w:tblPr>
            <w:tblGrid>
              <w:gridCol w:w="2581"/>
              <w:gridCol w:w="992"/>
              <w:gridCol w:w="3119"/>
              <w:gridCol w:w="460"/>
            </w:tblGrid>
            <w:tr w:rsidR="009455D1" w:rsidRPr="009455D1" w14:paraId="000E23F4" w14:textId="77777777" w:rsidTr="00894A8D">
              <w:tc>
                <w:tcPr>
                  <w:tcW w:w="2581" w:type="dxa"/>
                  <w:shd w:val="clear" w:color="auto" w:fill="auto"/>
                </w:tcPr>
                <w:p w14:paraId="4AC9EA50" w14:textId="77777777" w:rsidR="009455D1" w:rsidRPr="009455D1" w:rsidRDefault="009455D1" w:rsidP="009455D1">
                  <w:pPr>
                    <w:spacing w:after="120"/>
                    <w:rPr>
                      <w:rFonts w:ascii="Verdana" w:eastAsia="Calibri" w:hAnsi="Verdana"/>
                      <w:sz w:val="20"/>
                      <w:szCs w:val="20"/>
                    </w:rPr>
                  </w:pPr>
                  <w:r w:rsidRPr="009455D1">
                    <w:rPr>
                      <w:rFonts w:ascii="Verdana" w:eastAsia="Calibri" w:hAnsi="Verdana"/>
                      <w:sz w:val="20"/>
                      <w:szCs w:val="20"/>
                    </w:rPr>
                    <w:t>Inclusive Eye Health</w:t>
                  </w:r>
                </w:p>
              </w:tc>
              <w:tc>
                <w:tcPr>
                  <w:tcW w:w="992" w:type="dxa"/>
                  <w:shd w:val="clear" w:color="auto" w:fill="auto"/>
                </w:tcPr>
                <w:p w14:paraId="3F2ED468" w14:textId="77777777" w:rsidR="009455D1" w:rsidRPr="009455D1" w:rsidRDefault="009455D1" w:rsidP="009455D1">
                  <w:pPr>
                    <w:rPr>
                      <w:rFonts w:ascii="Verdana" w:eastAsia="Calibri" w:hAnsi="Verdana"/>
                      <w:sz w:val="20"/>
                      <w:szCs w:val="20"/>
                    </w:rPr>
                  </w:pPr>
                  <w:r w:rsidRPr="009455D1">
                    <w:rPr>
                      <w:rFonts w:ascii="Verdana" w:eastAsia="Calibri" w:hAnsi="Verdana"/>
                      <w:sz w:val="20"/>
                      <w:szCs w:val="20"/>
                      <w:highlight w:val="yellow"/>
                    </w:rPr>
                    <w:fldChar w:fldCharType="begin">
                      <w:ffData>
                        <w:name w:val=""/>
                        <w:enabled/>
                        <w:calcOnExit w:val="0"/>
                        <w:checkBox>
                          <w:sizeAuto/>
                          <w:default w:val="0"/>
                        </w:checkBox>
                      </w:ffData>
                    </w:fldChar>
                  </w:r>
                  <w:r w:rsidRPr="009455D1">
                    <w:rPr>
                      <w:rFonts w:ascii="Verdana" w:eastAsia="Calibri" w:hAnsi="Verdana"/>
                      <w:sz w:val="20"/>
                      <w:szCs w:val="20"/>
                      <w:highlight w:val="yellow"/>
                    </w:rPr>
                    <w:instrText xml:space="preserve"> FORMCHECKBOX </w:instrText>
                  </w:r>
                  <w:r w:rsidRPr="009455D1">
                    <w:rPr>
                      <w:rFonts w:ascii="Verdana" w:eastAsia="Calibri" w:hAnsi="Verdana"/>
                      <w:sz w:val="20"/>
                      <w:szCs w:val="20"/>
                      <w:highlight w:val="yellow"/>
                    </w:rPr>
                  </w:r>
                  <w:r w:rsidRPr="009455D1">
                    <w:rPr>
                      <w:rFonts w:ascii="Verdana" w:eastAsia="Calibri" w:hAnsi="Verdana"/>
                      <w:sz w:val="20"/>
                      <w:szCs w:val="20"/>
                      <w:highlight w:val="yellow"/>
                    </w:rPr>
                    <w:fldChar w:fldCharType="separate"/>
                  </w:r>
                  <w:r w:rsidRPr="009455D1">
                    <w:rPr>
                      <w:rFonts w:ascii="Verdana" w:eastAsia="Calibri" w:hAnsi="Verdana"/>
                      <w:sz w:val="20"/>
                      <w:szCs w:val="20"/>
                      <w:highlight w:val="yellow"/>
                    </w:rPr>
                    <w:fldChar w:fldCharType="end"/>
                  </w:r>
                </w:p>
              </w:tc>
              <w:tc>
                <w:tcPr>
                  <w:tcW w:w="3119" w:type="dxa"/>
                  <w:shd w:val="clear" w:color="auto" w:fill="auto"/>
                </w:tcPr>
                <w:p w14:paraId="02976F5A" w14:textId="77777777" w:rsidR="009455D1" w:rsidRPr="009455D1" w:rsidRDefault="009455D1" w:rsidP="009455D1">
                  <w:pPr>
                    <w:rPr>
                      <w:rFonts w:ascii="Verdana" w:eastAsia="Calibri" w:hAnsi="Verdana"/>
                      <w:sz w:val="20"/>
                      <w:szCs w:val="20"/>
                      <w:highlight w:val="yellow"/>
                    </w:rPr>
                  </w:pPr>
                  <w:r w:rsidRPr="009455D1">
                    <w:rPr>
                      <w:rFonts w:ascii="Verdana" w:eastAsia="Calibri" w:hAnsi="Verdana"/>
                      <w:sz w:val="20"/>
                      <w:szCs w:val="20"/>
                    </w:rPr>
                    <w:t>Community Mental Health</w:t>
                  </w:r>
                </w:p>
              </w:tc>
              <w:tc>
                <w:tcPr>
                  <w:tcW w:w="460" w:type="dxa"/>
                  <w:shd w:val="clear" w:color="auto" w:fill="auto"/>
                </w:tcPr>
                <w:p w14:paraId="069793CF" w14:textId="77777777" w:rsidR="009455D1" w:rsidRPr="009455D1" w:rsidRDefault="009455D1" w:rsidP="009455D1">
                  <w:pPr>
                    <w:rPr>
                      <w:rFonts w:ascii="Verdana" w:eastAsia="Calibri" w:hAnsi="Verdana"/>
                      <w:sz w:val="20"/>
                      <w:szCs w:val="20"/>
                      <w:highlight w:val="yellow"/>
                    </w:rPr>
                  </w:pPr>
                  <w:r w:rsidRPr="009455D1">
                    <w:rPr>
                      <w:rFonts w:ascii="Verdana" w:eastAsia="Calibri" w:hAnsi="Verdana"/>
                      <w:sz w:val="20"/>
                      <w:szCs w:val="20"/>
                      <w:highlight w:val="yellow"/>
                    </w:rPr>
                    <w:fldChar w:fldCharType="begin">
                      <w:ffData>
                        <w:name w:val=""/>
                        <w:enabled/>
                        <w:calcOnExit w:val="0"/>
                        <w:checkBox>
                          <w:sizeAuto/>
                          <w:default w:val="0"/>
                        </w:checkBox>
                      </w:ffData>
                    </w:fldChar>
                  </w:r>
                  <w:r w:rsidRPr="009455D1">
                    <w:rPr>
                      <w:rFonts w:ascii="Verdana" w:eastAsia="Calibri" w:hAnsi="Verdana"/>
                      <w:sz w:val="20"/>
                      <w:szCs w:val="20"/>
                      <w:highlight w:val="yellow"/>
                    </w:rPr>
                    <w:instrText xml:space="preserve"> FORMCHECKBOX </w:instrText>
                  </w:r>
                  <w:r w:rsidRPr="009455D1">
                    <w:rPr>
                      <w:rFonts w:ascii="Verdana" w:eastAsia="Calibri" w:hAnsi="Verdana"/>
                      <w:sz w:val="20"/>
                      <w:szCs w:val="20"/>
                      <w:highlight w:val="yellow"/>
                    </w:rPr>
                  </w:r>
                  <w:r w:rsidRPr="009455D1">
                    <w:rPr>
                      <w:rFonts w:ascii="Verdana" w:eastAsia="Calibri" w:hAnsi="Verdana"/>
                      <w:sz w:val="20"/>
                      <w:szCs w:val="20"/>
                      <w:highlight w:val="yellow"/>
                    </w:rPr>
                    <w:fldChar w:fldCharType="separate"/>
                  </w:r>
                  <w:r w:rsidRPr="009455D1">
                    <w:rPr>
                      <w:rFonts w:ascii="Verdana" w:eastAsia="Calibri" w:hAnsi="Verdana"/>
                      <w:sz w:val="20"/>
                      <w:szCs w:val="20"/>
                      <w:highlight w:val="yellow"/>
                    </w:rPr>
                    <w:fldChar w:fldCharType="end"/>
                  </w:r>
                </w:p>
              </w:tc>
            </w:tr>
            <w:tr w:rsidR="009455D1" w:rsidRPr="009455D1" w14:paraId="62F37A87" w14:textId="77777777" w:rsidTr="00894A8D">
              <w:tc>
                <w:tcPr>
                  <w:tcW w:w="2581" w:type="dxa"/>
                  <w:shd w:val="clear" w:color="auto" w:fill="auto"/>
                </w:tcPr>
                <w:p w14:paraId="3985F124" w14:textId="77777777" w:rsidR="009455D1" w:rsidRPr="009455D1" w:rsidRDefault="009455D1" w:rsidP="009455D1">
                  <w:pPr>
                    <w:spacing w:after="120"/>
                    <w:rPr>
                      <w:rFonts w:ascii="Verdana" w:eastAsia="Calibri" w:hAnsi="Verdana"/>
                      <w:sz w:val="20"/>
                      <w:szCs w:val="20"/>
                    </w:rPr>
                  </w:pPr>
                  <w:r w:rsidRPr="009455D1">
                    <w:rPr>
                      <w:rFonts w:ascii="Verdana" w:eastAsia="Calibri" w:hAnsi="Verdana"/>
                      <w:sz w:val="20"/>
                      <w:szCs w:val="20"/>
                    </w:rPr>
                    <w:t xml:space="preserve">CBID </w:t>
                  </w:r>
                </w:p>
              </w:tc>
              <w:tc>
                <w:tcPr>
                  <w:tcW w:w="992" w:type="dxa"/>
                  <w:shd w:val="clear" w:color="auto" w:fill="auto"/>
                </w:tcPr>
                <w:p w14:paraId="6280D4C9" w14:textId="538557C8" w:rsidR="009455D1" w:rsidRPr="009455D1" w:rsidRDefault="00E03736" w:rsidP="009455D1">
                  <w:pPr>
                    <w:rPr>
                      <w:rFonts w:ascii="Verdana" w:eastAsia="Calibri" w:hAnsi="Verdana"/>
                      <w:sz w:val="20"/>
                      <w:szCs w:val="20"/>
                    </w:rPr>
                  </w:pPr>
                  <w:r>
                    <w:rPr>
                      <w:rFonts w:ascii="Verdana" w:eastAsia="Calibri" w:hAnsi="Verdana"/>
                      <w:sz w:val="20"/>
                      <w:szCs w:val="20"/>
                      <w:highlight w:val="yellow"/>
                    </w:rPr>
                    <w:fldChar w:fldCharType="begin">
                      <w:ffData>
                        <w:name w:val=""/>
                        <w:enabled/>
                        <w:calcOnExit w:val="0"/>
                        <w:checkBox>
                          <w:sizeAuto/>
                          <w:default w:val="1"/>
                        </w:checkBox>
                      </w:ffData>
                    </w:fldChar>
                  </w:r>
                  <w:r>
                    <w:rPr>
                      <w:rFonts w:ascii="Verdana" w:eastAsia="Calibri" w:hAnsi="Verdana"/>
                      <w:sz w:val="20"/>
                      <w:szCs w:val="20"/>
                      <w:highlight w:val="yellow"/>
                    </w:rPr>
                    <w:instrText xml:space="preserve"> FORMCHECKBOX </w:instrText>
                  </w:r>
                  <w:r>
                    <w:rPr>
                      <w:rFonts w:ascii="Verdana" w:eastAsia="Calibri" w:hAnsi="Verdana"/>
                      <w:sz w:val="20"/>
                      <w:szCs w:val="20"/>
                      <w:highlight w:val="yellow"/>
                    </w:rPr>
                  </w:r>
                  <w:r>
                    <w:rPr>
                      <w:rFonts w:ascii="Verdana" w:eastAsia="Calibri" w:hAnsi="Verdana"/>
                      <w:sz w:val="20"/>
                      <w:szCs w:val="20"/>
                      <w:highlight w:val="yellow"/>
                    </w:rPr>
                    <w:fldChar w:fldCharType="separate"/>
                  </w:r>
                  <w:r>
                    <w:rPr>
                      <w:rFonts w:ascii="Verdana" w:eastAsia="Calibri" w:hAnsi="Verdana"/>
                      <w:sz w:val="20"/>
                      <w:szCs w:val="20"/>
                      <w:highlight w:val="yellow"/>
                    </w:rPr>
                    <w:fldChar w:fldCharType="end"/>
                  </w:r>
                </w:p>
              </w:tc>
              <w:tc>
                <w:tcPr>
                  <w:tcW w:w="3119" w:type="dxa"/>
                  <w:shd w:val="clear" w:color="auto" w:fill="auto"/>
                </w:tcPr>
                <w:p w14:paraId="03701A62" w14:textId="77777777" w:rsidR="009455D1" w:rsidRPr="009455D1" w:rsidRDefault="009455D1" w:rsidP="009455D1">
                  <w:pPr>
                    <w:rPr>
                      <w:rFonts w:ascii="Verdana" w:eastAsia="Calibri" w:hAnsi="Verdana"/>
                      <w:sz w:val="20"/>
                      <w:szCs w:val="20"/>
                    </w:rPr>
                  </w:pPr>
                  <w:r w:rsidRPr="009455D1">
                    <w:rPr>
                      <w:rFonts w:ascii="Verdana" w:eastAsia="Calibri" w:hAnsi="Verdana"/>
                      <w:sz w:val="20"/>
                      <w:szCs w:val="20"/>
                    </w:rPr>
                    <w:t>Humanitarian Action</w:t>
                  </w:r>
                </w:p>
              </w:tc>
              <w:tc>
                <w:tcPr>
                  <w:tcW w:w="460" w:type="dxa"/>
                  <w:shd w:val="clear" w:color="auto" w:fill="auto"/>
                </w:tcPr>
                <w:p w14:paraId="7EB0E2A3" w14:textId="77777777" w:rsidR="009455D1" w:rsidRPr="009455D1" w:rsidRDefault="009455D1" w:rsidP="009455D1">
                  <w:pPr>
                    <w:rPr>
                      <w:rFonts w:ascii="Verdana" w:eastAsia="Calibri" w:hAnsi="Verdana"/>
                      <w:sz w:val="20"/>
                      <w:szCs w:val="20"/>
                      <w:highlight w:val="yellow"/>
                    </w:rPr>
                  </w:pPr>
                  <w:r w:rsidRPr="009455D1">
                    <w:rPr>
                      <w:rFonts w:ascii="Verdana" w:eastAsia="Calibri" w:hAnsi="Verdana"/>
                      <w:sz w:val="20"/>
                      <w:szCs w:val="20"/>
                      <w:highlight w:val="yellow"/>
                    </w:rPr>
                    <w:fldChar w:fldCharType="begin">
                      <w:ffData>
                        <w:name w:val=""/>
                        <w:enabled/>
                        <w:calcOnExit w:val="0"/>
                        <w:checkBox>
                          <w:sizeAuto/>
                          <w:default w:val="0"/>
                        </w:checkBox>
                      </w:ffData>
                    </w:fldChar>
                  </w:r>
                  <w:r w:rsidRPr="009455D1">
                    <w:rPr>
                      <w:rFonts w:ascii="Verdana" w:eastAsia="Calibri" w:hAnsi="Verdana"/>
                      <w:sz w:val="20"/>
                      <w:szCs w:val="20"/>
                      <w:highlight w:val="yellow"/>
                    </w:rPr>
                    <w:instrText xml:space="preserve"> FORMCHECKBOX </w:instrText>
                  </w:r>
                  <w:r w:rsidRPr="009455D1">
                    <w:rPr>
                      <w:rFonts w:ascii="Verdana" w:eastAsia="Calibri" w:hAnsi="Verdana"/>
                      <w:sz w:val="20"/>
                      <w:szCs w:val="20"/>
                      <w:highlight w:val="yellow"/>
                    </w:rPr>
                  </w:r>
                  <w:r w:rsidRPr="009455D1">
                    <w:rPr>
                      <w:rFonts w:ascii="Verdana" w:eastAsia="Calibri" w:hAnsi="Verdana"/>
                      <w:sz w:val="20"/>
                      <w:szCs w:val="20"/>
                      <w:highlight w:val="yellow"/>
                    </w:rPr>
                    <w:fldChar w:fldCharType="separate"/>
                  </w:r>
                  <w:r w:rsidRPr="009455D1">
                    <w:rPr>
                      <w:rFonts w:ascii="Verdana" w:eastAsia="Calibri" w:hAnsi="Verdana"/>
                      <w:sz w:val="20"/>
                      <w:szCs w:val="20"/>
                      <w:highlight w:val="yellow"/>
                    </w:rPr>
                    <w:fldChar w:fldCharType="end"/>
                  </w:r>
                </w:p>
              </w:tc>
            </w:tr>
          </w:tbl>
          <w:p w14:paraId="31B07BDD" w14:textId="77777777" w:rsidR="009455D1" w:rsidRPr="009455D1" w:rsidRDefault="009455D1" w:rsidP="009455D1">
            <w:pPr>
              <w:spacing w:before="120" w:after="120"/>
              <w:rPr>
                <w:rFonts w:ascii="Verdana" w:eastAsia="Calibri" w:hAnsi="Verdana"/>
                <w:i/>
                <w:color w:val="808080"/>
                <w:sz w:val="20"/>
                <w:szCs w:val="20"/>
              </w:rPr>
            </w:pPr>
            <w:r w:rsidRPr="009455D1">
              <w:rPr>
                <w:rFonts w:ascii="Verdana" w:eastAsia="Calibri" w:hAnsi="Verdana"/>
                <w:sz w:val="20"/>
                <w:szCs w:val="20"/>
              </w:rPr>
              <w:t xml:space="preserve">Specialist technical area: </w:t>
            </w:r>
          </w:p>
          <w:sdt>
            <w:sdtPr>
              <w:rPr>
                <w:rFonts w:ascii="Verdana" w:eastAsiaTheme="minorHAnsi" w:hAnsi="Verdana" w:cstheme="minorBidi"/>
                <w:sz w:val="22"/>
                <w:szCs w:val="22"/>
                <w:lang w:val="en-US"/>
              </w:rPr>
              <w:id w:val="-750113916"/>
              <w:placeholder>
                <w:docPart w:val="9861211B19CA423E8AF93D03C0894106"/>
              </w:placeholder>
              <w15:color w:val="000000"/>
            </w:sdtPr>
            <w:sdtEndPr>
              <w:rPr>
                <w:rFonts w:asciiTheme="minorHAnsi" w:eastAsia="Calibri" w:hAnsiTheme="minorHAnsi" w:cs="Times New Roman"/>
                <w:lang w:val="en-GB"/>
              </w:rPr>
            </w:sdtEndPr>
            <w:sdtContent>
              <w:p w14:paraId="3B9A2E8B" w14:textId="77777777" w:rsidR="003967B5" w:rsidRPr="003967B5" w:rsidRDefault="003967B5" w:rsidP="003967B5">
                <w:pPr>
                  <w:spacing w:after="160" w:line="259" w:lineRule="auto"/>
                  <w:contextualSpacing/>
                  <w:jc w:val="both"/>
                  <w:rPr>
                    <w:rFonts w:ascii="Verdana" w:eastAsia="Calibri" w:hAnsi="Verdana" w:cstheme="minorBidi"/>
                    <w:bCs/>
                    <w:sz w:val="22"/>
                    <w:szCs w:val="22"/>
                    <w:lang w:val="en-US"/>
                  </w:rPr>
                </w:pPr>
                <w:r w:rsidRPr="003967B5">
                  <w:rPr>
                    <w:rFonts w:ascii="Verdana" w:eastAsia="Calibri" w:hAnsi="Verdana" w:cstheme="minorBidi"/>
                    <w:b/>
                    <w:bCs/>
                    <w:sz w:val="22"/>
                    <w:szCs w:val="22"/>
                    <w:lang w:val="en-US"/>
                  </w:rPr>
                  <w:t>Sian Tesni,</w:t>
                </w:r>
                <w:r w:rsidRPr="003967B5">
                  <w:rPr>
                    <w:rFonts w:ascii="Verdana" w:eastAsia="Calibri" w:hAnsi="Verdana" w:cstheme="minorBidi"/>
                    <w:bCs/>
                    <w:sz w:val="22"/>
                    <w:szCs w:val="22"/>
                    <w:lang w:val="en-US"/>
                  </w:rPr>
                  <w:t xml:space="preserve"> the IE Advisor has reviewed several times the proposal to align it with the IE technical and programmatic requirements. She will also provide his support in implementation</w:t>
                </w:r>
              </w:p>
              <w:p w14:paraId="24F868E8" w14:textId="77777777" w:rsidR="003967B5" w:rsidRPr="003967B5" w:rsidRDefault="003967B5" w:rsidP="003967B5">
                <w:pPr>
                  <w:spacing w:after="160" w:line="259" w:lineRule="auto"/>
                  <w:contextualSpacing/>
                  <w:jc w:val="both"/>
                  <w:rPr>
                    <w:rFonts w:ascii="Verdana" w:eastAsia="Calibri" w:hAnsi="Verdana" w:cstheme="minorBidi"/>
                    <w:bCs/>
                    <w:sz w:val="22"/>
                    <w:szCs w:val="22"/>
                    <w:lang w:val="en-US"/>
                  </w:rPr>
                </w:pPr>
                <w:r w:rsidRPr="003967B5">
                  <w:rPr>
                    <w:rFonts w:ascii="Verdana" w:eastAsia="Calibri" w:hAnsi="Verdana" w:cstheme="minorBidi"/>
                    <w:b/>
                    <w:bCs/>
                    <w:sz w:val="22"/>
                    <w:szCs w:val="22"/>
                    <w:lang w:val="en-US"/>
                  </w:rPr>
                  <w:t>Soumana Zamo,</w:t>
                </w:r>
                <w:r w:rsidRPr="003967B5">
                  <w:rPr>
                    <w:rFonts w:ascii="Verdana" w:eastAsia="Calibri" w:hAnsi="Verdana" w:cstheme="minorBidi"/>
                    <w:bCs/>
                    <w:sz w:val="22"/>
                    <w:szCs w:val="22"/>
                    <w:lang w:val="en-US"/>
                  </w:rPr>
                  <w:t xml:space="preserve"> the CBID Advisor has played an important part in aligning also the planned activities with the CBID Technical and programmatic requirements. He will also provide his support in implementation and staff training</w:t>
                </w:r>
              </w:p>
              <w:p w14:paraId="68DD6106" w14:textId="77777777" w:rsidR="003967B5" w:rsidRPr="003967B5" w:rsidRDefault="003967B5" w:rsidP="003967B5">
                <w:pPr>
                  <w:spacing w:after="160" w:line="259" w:lineRule="auto"/>
                  <w:contextualSpacing/>
                  <w:jc w:val="both"/>
                  <w:rPr>
                    <w:rFonts w:ascii="Verdana" w:eastAsia="Calibri" w:hAnsi="Verdana" w:cstheme="minorBidi"/>
                    <w:bCs/>
                    <w:sz w:val="22"/>
                    <w:szCs w:val="22"/>
                    <w:lang w:val="en-US"/>
                  </w:rPr>
                </w:pPr>
                <w:r w:rsidRPr="003967B5">
                  <w:rPr>
                    <w:rFonts w:ascii="Verdana" w:eastAsia="Calibri" w:hAnsi="Verdana" w:cstheme="minorBidi"/>
                    <w:b/>
                    <w:bCs/>
                    <w:sz w:val="22"/>
                    <w:szCs w:val="22"/>
                    <w:lang w:val="en-US"/>
                  </w:rPr>
                  <w:t>Santana-Hernández, Diego</w:t>
                </w:r>
                <w:r w:rsidRPr="003967B5">
                  <w:rPr>
                    <w:rFonts w:ascii="Verdana" w:eastAsia="Calibri" w:hAnsi="Verdana" w:cstheme="minorBidi"/>
                    <w:bCs/>
                    <w:sz w:val="22"/>
                    <w:szCs w:val="22"/>
                    <w:lang w:val="en-US"/>
                  </w:rPr>
                  <w:t>: Senior Ear &amp; Hearing Care CBID Advisor, Provided input into outcome 3 by proposing ear and hearing care-related indicators.</w:t>
                </w:r>
              </w:p>
              <w:p w14:paraId="0FE00DBB" w14:textId="77777777" w:rsidR="003967B5" w:rsidRPr="003967B5" w:rsidRDefault="00000000" w:rsidP="003967B5">
                <w:pPr>
                  <w:contextualSpacing/>
                  <w:rPr>
                    <w:rFonts w:asciiTheme="minorHAnsi" w:eastAsia="Calibri" w:hAnsiTheme="minorHAnsi"/>
                    <w:sz w:val="22"/>
                    <w:szCs w:val="22"/>
                  </w:rPr>
                </w:pPr>
              </w:p>
            </w:sdtContent>
          </w:sdt>
          <w:p w14:paraId="5EEBFFB4" w14:textId="77777777" w:rsidR="009455D1" w:rsidRPr="009455D1" w:rsidRDefault="009455D1" w:rsidP="009455D1">
            <w:pPr>
              <w:contextualSpacing/>
              <w:rPr>
                <w:rFonts w:ascii="Verdana" w:eastAsia="Calibri" w:hAnsi="Verdana"/>
                <w:sz w:val="20"/>
                <w:szCs w:val="20"/>
              </w:rPr>
            </w:pPr>
          </w:p>
        </w:tc>
      </w:tr>
      <w:tr w:rsidR="009455D1" w:rsidRPr="009455D1" w14:paraId="68AE5A08" w14:textId="77777777" w:rsidTr="00894A8D">
        <w:trPr>
          <w:trHeight w:val="378"/>
        </w:trPr>
        <w:tc>
          <w:tcPr>
            <w:tcW w:w="10773" w:type="dxa"/>
            <w:gridSpan w:val="2"/>
            <w:shd w:val="clear" w:color="auto" w:fill="D9D9D9"/>
            <w:vAlign w:val="center"/>
          </w:tcPr>
          <w:p w14:paraId="67E8CA86" w14:textId="77777777" w:rsidR="009455D1" w:rsidRPr="009455D1" w:rsidRDefault="009455D1" w:rsidP="009455D1">
            <w:pPr>
              <w:rPr>
                <w:rFonts w:ascii="Verdana" w:eastAsia="Calibri" w:hAnsi="Verdana"/>
                <w:b/>
                <w:i/>
                <w:sz w:val="20"/>
                <w:szCs w:val="20"/>
              </w:rPr>
            </w:pPr>
            <w:r w:rsidRPr="009455D1">
              <w:rPr>
                <w:rFonts w:ascii="Verdana" w:eastAsia="Calibri" w:hAnsi="Verdana"/>
                <w:b/>
                <w:i/>
                <w:sz w:val="20"/>
                <w:szCs w:val="20"/>
              </w:rPr>
              <w:t>Level of Fundraising Team/Institutional Donor Team involvement</w:t>
            </w:r>
          </w:p>
        </w:tc>
      </w:tr>
      <w:tr w:rsidR="009455D1" w:rsidRPr="009455D1" w14:paraId="4DF46624" w14:textId="77777777" w:rsidTr="00894A8D">
        <w:tc>
          <w:tcPr>
            <w:tcW w:w="3119" w:type="dxa"/>
            <w:shd w:val="clear" w:color="auto" w:fill="auto"/>
          </w:tcPr>
          <w:p w14:paraId="03C0DF91" w14:textId="77777777" w:rsidR="009455D1" w:rsidRPr="009455D1" w:rsidRDefault="009455D1" w:rsidP="009455D1">
            <w:pPr>
              <w:spacing w:after="120"/>
              <w:rPr>
                <w:rFonts w:ascii="Verdana" w:eastAsia="Calibri" w:hAnsi="Verdana"/>
                <w:sz w:val="20"/>
                <w:szCs w:val="20"/>
              </w:rPr>
            </w:pPr>
            <w:r w:rsidRPr="009455D1">
              <w:rPr>
                <w:rFonts w:ascii="Verdana" w:eastAsia="Calibri" w:hAnsi="Verdana"/>
                <w:sz w:val="20"/>
                <w:szCs w:val="20"/>
              </w:rPr>
              <w:t xml:space="preserve">What kind of input and support has been provided to ensure fit with potential donor requirements and fundraising needs  </w:t>
            </w:r>
          </w:p>
        </w:tc>
        <w:tc>
          <w:tcPr>
            <w:tcW w:w="7654" w:type="dxa"/>
            <w:shd w:val="clear" w:color="auto" w:fill="DEEAF6" w:themeFill="accent1" w:themeFillTint="33"/>
          </w:tcPr>
          <w:p w14:paraId="194D7E6B" w14:textId="77777777" w:rsidR="009455D1" w:rsidRPr="009455D1" w:rsidRDefault="009455D1" w:rsidP="009455D1">
            <w:pPr>
              <w:contextualSpacing/>
              <w:rPr>
                <w:rFonts w:ascii="Verdana" w:eastAsia="Calibri" w:hAnsi="Verdana"/>
                <w:i/>
                <w:color w:val="808080"/>
                <w:sz w:val="20"/>
                <w:szCs w:val="20"/>
              </w:rPr>
            </w:pPr>
          </w:p>
          <w:p w14:paraId="4CF77FF3" w14:textId="3649199D" w:rsidR="009455D1" w:rsidRPr="009455D1" w:rsidRDefault="003967B5" w:rsidP="009455D1">
            <w:pPr>
              <w:contextualSpacing/>
              <w:rPr>
                <w:rFonts w:ascii="Verdana" w:eastAsia="Calibri" w:hAnsi="Verdana"/>
                <w:sz w:val="20"/>
                <w:szCs w:val="20"/>
              </w:rPr>
            </w:pPr>
            <w:r>
              <w:rPr>
                <w:rFonts w:ascii="Verdana" w:eastAsia="Calibri" w:hAnsi="Verdana"/>
                <w:i/>
                <w:color w:val="808080"/>
                <w:sz w:val="20"/>
                <w:szCs w:val="20"/>
              </w:rPr>
              <w:t>N/A</w:t>
            </w:r>
          </w:p>
        </w:tc>
      </w:tr>
    </w:tbl>
    <w:p w14:paraId="24FF4F2F" w14:textId="77777777" w:rsidR="006674E3" w:rsidRPr="00487F0E" w:rsidRDefault="00000000" w:rsidP="006674E3">
      <w:pPr>
        <w:rPr>
          <w:rFonts w:ascii="Verdana" w:hAnsi="Verdana"/>
          <w:sz w:val="20"/>
          <w:szCs w:val="20"/>
        </w:rPr>
      </w:pPr>
      <w:r>
        <w:rPr>
          <w:rFonts w:ascii="Verdana" w:hAnsi="Verdana"/>
          <w:sz w:val="20"/>
          <w:szCs w:val="20"/>
        </w:rPr>
        <w:pict w14:anchorId="4E86DE6F">
          <v:rect id="_x0000_i1025" style="width:0;height:1.5pt" o:hralign="center" o:hrstd="t" o:hr="t" fillcolor="#a0a0a0" stroked="f"/>
        </w:pict>
      </w:r>
    </w:p>
    <w:p w14:paraId="718D9391" w14:textId="77777777" w:rsidR="00AF1BB3" w:rsidRDefault="00AF1BB3" w:rsidP="00C4297E">
      <w:pPr>
        <w:jc w:val="center"/>
        <w:sectPr w:rsidR="00AF1BB3" w:rsidSect="00AF1BB3">
          <w:pgSz w:w="12240" w:h="15840"/>
          <w:pgMar w:top="1440" w:right="1467" w:bottom="1440" w:left="1418" w:header="708" w:footer="708" w:gutter="0"/>
          <w:pgBorders w:offsetFrom="page">
            <w:top w:val="single" w:sz="8" w:space="24" w:color="C00000"/>
            <w:left w:val="single" w:sz="8" w:space="24" w:color="C00000"/>
            <w:bottom w:val="single" w:sz="8" w:space="24" w:color="C00000"/>
            <w:right w:val="single" w:sz="8" w:space="24" w:color="C00000"/>
          </w:pgBorders>
          <w:cols w:space="708"/>
          <w:docGrid w:linePitch="360"/>
        </w:sectPr>
      </w:pPr>
    </w:p>
    <w:p w14:paraId="32759418" w14:textId="32C4CB23" w:rsidR="008757F6" w:rsidRPr="003C2ADA" w:rsidRDefault="00041D07" w:rsidP="003C2ADA">
      <w:pPr>
        <w:pStyle w:val="Heading1"/>
        <w:numPr>
          <w:ilvl w:val="0"/>
          <w:numId w:val="4"/>
        </w:numPr>
        <w:spacing w:after="240"/>
        <w:ind w:left="0" w:firstLine="0"/>
      </w:pPr>
      <w:bookmarkStart w:id="2" w:name="_Toc513129644"/>
      <w:r w:rsidRPr="000C1AB2">
        <w:lastRenderedPageBreak/>
        <w:t>Full</w:t>
      </w:r>
      <w:r w:rsidR="00433E1D" w:rsidRPr="000C1AB2">
        <w:t xml:space="preserve"> Project </w:t>
      </w:r>
      <w:r w:rsidR="00AB55E9">
        <w:t>Design</w:t>
      </w:r>
      <w:bookmarkEnd w:id="2"/>
      <w:r w:rsidR="004B0042">
        <w:t xml:space="preserve"> </w:t>
      </w:r>
    </w:p>
    <w:p w14:paraId="4D3B5AED" w14:textId="77777777" w:rsidR="000B1C5C" w:rsidRPr="000B1C5C" w:rsidRDefault="000B1C5C" w:rsidP="000B1C5C"/>
    <w:p w14:paraId="63BF3AC0" w14:textId="77777777" w:rsidR="00764ECE" w:rsidRDefault="00764ECE" w:rsidP="007C44E4">
      <w:pPr>
        <w:pStyle w:val="Heading2"/>
      </w:pPr>
      <w:bookmarkStart w:id="3" w:name="_Toc513129645"/>
      <w:bookmarkStart w:id="4" w:name="_Toc491770887"/>
      <w:r w:rsidRPr="007C44E4">
        <w:t>Relevance of the Project</w:t>
      </w:r>
      <w:bookmarkEnd w:id="3"/>
      <w:r w:rsidR="004B0042">
        <w:t xml:space="preserve"> (max. 3 pages)</w:t>
      </w:r>
    </w:p>
    <w:p w14:paraId="3A3DD661" w14:textId="77777777" w:rsidR="00904F8B" w:rsidRDefault="00904F8B" w:rsidP="00904F8B"/>
    <w:p w14:paraId="71562007" w14:textId="4DD5F13C" w:rsidR="00904F8B" w:rsidRDefault="00903392" w:rsidP="00904F8B">
      <w:r>
        <w:rPr>
          <w:rFonts w:ascii="Verdana" w:hAnsi="Verdana"/>
          <w:b/>
          <w:noProof/>
          <w:lang w:eastAsia="en-GB"/>
        </w:rPr>
        <mc:AlternateContent>
          <mc:Choice Requires="wps">
            <w:drawing>
              <wp:anchor distT="0" distB="0" distL="114300" distR="114300" simplePos="0" relativeHeight="251658240" behindDoc="0" locked="0" layoutInCell="1" allowOverlap="1" wp14:anchorId="27101DBF" wp14:editId="4BA32BD9">
                <wp:simplePos x="0" y="0"/>
                <wp:positionH relativeFrom="column">
                  <wp:posOffset>123825</wp:posOffset>
                </wp:positionH>
                <wp:positionV relativeFrom="paragraph">
                  <wp:posOffset>24765</wp:posOffset>
                </wp:positionV>
                <wp:extent cx="1930400" cy="585470"/>
                <wp:effectExtent l="24130" t="24765" r="36195" b="46990"/>
                <wp:wrapNone/>
                <wp:docPr id="1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0400" cy="585470"/>
                        </a:xfrm>
                        <a:prstGeom prst="roundRect">
                          <a:avLst>
                            <a:gd name="adj" fmla="val 16667"/>
                          </a:avLst>
                        </a:prstGeom>
                        <a:solidFill>
                          <a:srgbClr val="FFE599"/>
                        </a:solidFill>
                        <a:ln w="38100" algn="ctr">
                          <a:solidFill>
                            <a:srgbClr val="F2F2F2"/>
                          </a:solidFill>
                          <a:round/>
                          <a:headEnd/>
                          <a:tailEnd/>
                        </a:ln>
                        <a:effectLst>
                          <a:outerShdw dist="28398" dir="3806097" algn="ctr" rotWithShape="0">
                            <a:srgbClr val="7F5F00">
                              <a:alpha val="50000"/>
                            </a:srgbClr>
                          </a:outerShdw>
                        </a:effectLst>
                      </wps:spPr>
                      <wps:txbx>
                        <w:txbxContent>
                          <w:p w14:paraId="6C00778A" w14:textId="77777777" w:rsidR="00706753" w:rsidRPr="003D1637" w:rsidRDefault="00706753" w:rsidP="003D1637">
                            <w:pPr>
                              <w:rPr>
                                <w:rFonts w:ascii="Verdana" w:hAnsi="Verdana"/>
                                <w:b/>
                                <w:color w:val="C00000"/>
                                <w:sz w:val="22"/>
                                <w:szCs w:val="22"/>
                                <w:lang w:val="en-US"/>
                              </w:rPr>
                            </w:pPr>
                            <w:r w:rsidRPr="003D1637">
                              <w:rPr>
                                <w:rFonts w:ascii="Verdana" w:hAnsi="Verdana"/>
                                <w:b/>
                                <w:color w:val="C00000"/>
                                <w:sz w:val="22"/>
                                <w:szCs w:val="22"/>
                                <w:lang w:val="en-US"/>
                              </w:rPr>
                              <w:t>WHY is the project necessary?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101DBF" id="AutoShape 31" o:spid="_x0000_s1026" style="position:absolute;margin-left:9.75pt;margin-top:1.95pt;width:152pt;height:4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" fillcolor="#ffe599" strokecolor="#f2f2f2" strokeweight="3pt">
                <v:shadow on="t" color="#7f5f00" opacity=".5" offset="1pt"/>
                <v:textbox>
                  <w:txbxContent>
                    <w:p w14:paraId="6C00778A" w14:textId="77777777" w:rsidR="00706753" w:rsidRPr="003D1637" w:rsidRDefault="00706753" w:rsidP="003D1637">
                      <w:pPr>
                        <w:rPr>
                          <w:rFonts w:ascii="Verdana" w:hAnsi="Verdana"/>
                          <w:b/>
                          <w:color w:val="C00000"/>
                          <w:sz w:val="22"/>
                          <w:szCs w:val="22"/>
                          <w:lang w:val="en-US"/>
                        </w:rPr>
                      </w:pPr>
                      <w:r w:rsidRPr="003D1637">
                        <w:rPr>
                          <w:rFonts w:ascii="Verdana" w:hAnsi="Verdana"/>
                          <w:b/>
                          <w:color w:val="C00000"/>
                          <w:sz w:val="22"/>
                          <w:szCs w:val="22"/>
                          <w:lang w:val="en-US"/>
                        </w:rPr>
                        <w:t>WHY is the project necessary?</w:t>
                      </w:r>
                    </w:p>
                  </w:txbxContent>
                </v:textbox>
              </v:roundrect>
            </w:pict>
          </mc:Fallback>
        </mc:AlternateContent>
      </w:r>
    </w:p>
    <w:p w14:paraId="10178FC0" w14:textId="77777777" w:rsidR="00904F8B" w:rsidRPr="00904F8B" w:rsidRDefault="00904F8B" w:rsidP="00904F8B"/>
    <w:p w14:paraId="72F27F1B" w14:textId="77777777" w:rsidR="00904F8B" w:rsidRDefault="00904F8B" w:rsidP="00904F8B"/>
    <w:p w14:paraId="5C031E27" w14:textId="77777777" w:rsidR="00904F8B" w:rsidRDefault="00904F8B" w:rsidP="00904F8B"/>
    <w:p w14:paraId="7EA89502" w14:textId="77777777" w:rsidR="00904F8B" w:rsidRPr="00904F8B" w:rsidRDefault="00904F8B" w:rsidP="00904F8B"/>
    <w:bookmarkEnd w:id="4"/>
    <w:p w14:paraId="24695B93" w14:textId="03EA0D6A" w:rsidR="008B3133" w:rsidRDefault="00EC3FD8" w:rsidP="003B527B">
      <w:pPr>
        <w:pStyle w:val="Heading3"/>
        <w:spacing w:after="60"/>
        <w:ind w:left="714" w:hanging="357"/>
      </w:pPr>
      <w:r>
        <w:t>Background and Rationale of this Project</w:t>
      </w:r>
    </w:p>
    <w:p w14:paraId="45115ABF" w14:textId="77777777" w:rsidR="00995269" w:rsidRPr="00995269" w:rsidRDefault="00995269" w:rsidP="00995269"/>
    <w:p w14:paraId="1A625BF1" w14:textId="77777777" w:rsidR="005D3BAA" w:rsidRPr="003C2ADA" w:rsidRDefault="005D3BAA" w:rsidP="005D3BAA">
      <w:pPr>
        <w:pStyle w:val="ListParagraph"/>
        <w:rPr>
          <w:rFonts w:ascii="Verdana" w:hAnsi="Verdana"/>
          <w:sz w:val="22"/>
          <w:szCs w:val="22"/>
        </w:rPr>
      </w:pPr>
      <w:r w:rsidRPr="003C2ADA">
        <w:rPr>
          <w:rFonts w:ascii="Verdana" w:hAnsi="Verdana"/>
          <w:sz w:val="22"/>
          <w:szCs w:val="22"/>
        </w:rPr>
        <w:t xml:space="preserve">Village Bondeko was founded in 1980 on the initiative of the late Cardinal Malula, Archbishop of Kinshasa, with the primary mission of rehabilitating and reintegrating disabled people living on the margins of society. </w:t>
      </w:r>
    </w:p>
    <w:p w14:paraId="4A6DFE39" w14:textId="7E00E5AA" w:rsidR="005D3BAA" w:rsidRPr="003C2ADA" w:rsidRDefault="005D3BAA" w:rsidP="005D3BAA">
      <w:pPr>
        <w:pStyle w:val="ListParagraph"/>
        <w:rPr>
          <w:rFonts w:ascii="Verdana" w:hAnsi="Verdana"/>
          <w:sz w:val="22"/>
          <w:szCs w:val="22"/>
        </w:rPr>
      </w:pPr>
      <w:r w:rsidRPr="003C2ADA">
        <w:rPr>
          <w:rFonts w:ascii="Verdana" w:hAnsi="Verdana"/>
          <w:sz w:val="22"/>
          <w:szCs w:val="22"/>
        </w:rPr>
        <w:t xml:space="preserve">VB started out with 6 special schools and over the years has grown to 12, 15 and now 34 </w:t>
      </w:r>
      <w:r w:rsidR="00D13A3E" w:rsidRPr="003C2ADA">
        <w:rPr>
          <w:rFonts w:ascii="Verdana" w:hAnsi="Verdana"/>
          <w:sz w:val="22"/>
          <w:szCs w:val="22"/>
        </w:rPr>
        <w:t>nurseries</w:t>
      </w:r>
      <w:r w:rsidRPr="003C2ADA">
        <w:rPr>
          <w:rFonts w:ascii="Verdana" w:hAnsi="Verdana"/>
          <w:sz w:val="22"/>
          <w:szCs w:val="22"/>
        </w:rPr>
        <w:t xml:space="preserve">, primary and secondary schools. </w:t>
      </w:r>
    </w:p>
    <w:p w14:paraId="78BEAA18" w14:textId="77777777" w:rsidR="005D3BAA" w:rsidRPr="003C2ADA" w:rsidRDefault="005D3BAA" w:rsidP="005D3BAA">
      <w:pPr>
        <w:pStyle w:val="ListParagraph"/>
        <w:rPr>
          <w:rFonts w:ascii="Verdana" w:hAnsi="Verdana"/>
          <w:sz w:val="22"/>
          <w:szCs w:val="22"/>
        </w:rPr>
      </w:pPr>
      <w:r w:rsidRPr="003C2ADA">
        <w:rPr>
          <w:rFonts w:ascii="Verdana" w:hAnsi="Verdana"/>
          <w:sz w:val="22"/>
          <w:szCs w:val="22"/>
        </w:rPr>
        <w:t xml:space="preserve">Village Bondeko realised that children with hearing and mental disabilities could not attend school. No school in Kinshasa could cater for them. So the church decided to set up schools for them. </w:t>
      </w:r>
    </w:p>
    <w:p w14:paraId="45904F4F" w14:textId="77777777" w:rsidR="005D3BAA" w:rsidRPr="003C2ADA" w:rsidRDefault="005D3BAA" w:rsidP="005D3BAA">
      <w:pPr>
        <w:pStyle w:val="ListParagraph"/>
        <w:rPr>
          <w:rFonts w:ascii="Verdana" w:hAnsi="Verdana"/>
          <w:sz w:val="22"/>
          <w:szCs w:val="22"/>
        </w:rPr>
      </w:pPr>
      <w:r w:rsidRPr="003C2ADA">
        <w:rPr>
          <w:rFonts w:ascii="Verdana" w:hAnsi="Verdana"/>
          <w:sz w:val="22"/>
          <w:szCs w:val="22"/>
        </w:rPr>
        <w:t xml:space="preserve">For more than 30 years, CBM has been working with Village Bondeko to build and fit out premises, purchase equipment for the ENT department and train specialist teaching staff, social workers and paramedics (+ physiotherapists). </w:t>
      </w:r>
    </w:p>
    <w:p w14:paraId="4C3F5574" w14:textId="77777777" w:rsidR="005D3BAA" w:rsidRPr="003C2ADA" w:rsidRDefault="005D3BAA" w:rsidP="005D3BAA">
      <w:pPr>
        <w:pStyle w:val="ListParagraph"/>
        <w:rPr>
          <w:rFonts w:ascii="Verdana" w:hAnsi="Verdana"/>
          <w:sz w:val="22"/>
          <w:szCs w:val="22"/>
        </w:rPr>
      </w:pPr>
    </w:p>
    <w:p w14:paraId="21F2C07F" w14:textId="77777777" w:rsidR="003C2ADA" w:rsidRPr="003C2ADA" w:rsidRDefault="003C2ADA" w:rsidP="003C2ADA">
      <w:pPr>
        <w:pStyle w:val="ListParagraph"/>
        <w:ind w:left="720"/>
        <w:rPr>
          <w:rFonts w:ascii="Verdana" w:hAnsi="Verdana"/>
          <w:sz w:val="22"/>
          <w:szCs w:val="22"/>
        </w:rPr>
      </w:pPr>
      <w:r w:rsidRPr="003C2ADA">
        <w:rPr>
          <w:rFonts w:ascii="Verdana" w:hAnsi="Verdana"/>
          <w:sz w:val="22"/>
          <w:szCs w:val="22"/>
        </w:rPr>
        <w:t xml:space="preserve">Taking into account the Sustainable Development Goals (SDG4) on education, VB has benefited from CBM's support to launch an inclusive education programme in 2021 in 4 ordinary primary schools in the city of Kinshasa. </w:t>
      </w:r>
    </w:p>
    <w:p w14:paraId="78CF7DEF" w14:textId="77777777" w:rsidR="003C2ADA" w:rsidRPr="003C2ADA" w:rsidRDefault="003C2ADA" w:rsidP="003C2ADA">
      <w:pPr>
        <w:pStyle w:val="ListParagraph"/>
        <w:ind w:left="720"/>
        <w:rPr>
          <w:rFonts w:ascii="Verdana" w:hAnsi="Verdana"/>
          <w:sz w:val="22"/>
          <w:szCs w:val="22"/>
        </w:rPr>
      </w:pPr>
      <w:r w:rsidRPr="003C2ADA">
        <w:rPr>
          <w:rFonts w:ascii="Verdana" w:hAnsi="Verdana"/>
          <w:sz w:val="22"/>
          <w:szCs w:val="22"/>
        </w:rPr>
        <w:t xml:space="preserve">This experiment has benefited disabled and non-disabled children who previously could not study together.  </w:t>
      </w:r>
    </w:p>
    <w:p w14:paraId="4B1F23B3" w14:textId="621550EE" w:rsidR="003C2ADA" w:rsidRPr="003C2ADA" w:rsidRDefault="003C2ADA" w:rsidP="003C2ADA">
      <w:pPr>
        <w:pStyle w:val="ListParagraph"/>
        <w:ind w:left="720"/>
        <w:rPr>
          <w:rFonts w:ascii="Verdana" w:hAnsi="Verdana"/>
          <w:sz w:val="22"/>
          <w:szCs w:val="22"/>
        </w:rPr>
      </w:pPr>
      <w:r w:rsidRPr="003C2ADA">
        <w:rPr>
          <w:rFonts w:ascii="Verdana" w:hAnsi="Verdana"/>
          <w:sz w:val="22"/>
          <w:szCs w:val="22"/>
        </w:rPr>
        <w:t xml:space="preserve">Parents and community members who had previously been reluctant to send disabled children to mainstream schools realised that it was feasible and beneficial for their children. As a result, several barriers have been removed thanks to the achievements of the past project. </w:t>
      </w:r>
    </w:p>
    <w:p w14:paraId="66F8B8FE" w14:textId="77777777" w:rsidR="00995269" w:rsidRPr="00995269" w:rsidRDefault="00995269" w:rsidP="00995269">
      <w:pPr>
        <w:pStyle w:val="ListParagraph"/>
        <w:ind w:left="720"/>
        <w:rPr>
          <w:rFonts w:ascii="Verdana" w:hAnsi="Verdana"/>
          <w:sz w:val="22"/>
          <w:szCs w:val="22"/>
        </w:rPr>
      </w:pPr>
      <w:r w:rsidRPr="00995269">
        <w:rPr>
          <w:rFonts w:ascii="Verdana" w:hAnsi="Verdana"/>
          <w:sz w:val="22"/>
          <w:szCs w:val="22"/>
        </w:rPr>
        <w:t xml:space="preserve">This project is designed to consolidate the achievements of the final project (P10198), in order to extend the experience to other state schools and involve more education stakeholders in the inclusion of disabled children. </w:t>
      </w:r>
    </w:p>
    <w:p w14:paraId="6EDDD37E" w14:textId="77777777" w:rsidR="00995269" w:rsidRPr="00995269" w:rsidRDefault="00995269" w:rsidP="00995269">
      <w:pPr>
        <w:pStyle w:val="ListParagraph"/>
        <w:ind w:left="720"/>
        <w:rPr>
          <w:rFonts w:ascii="Verdana" w:hAnsi="Verdana"/>
          <w:sz w:val="22"/>
          <w:szCs w:val="22"/>
        </w:rPr>
      </w:pPr>
    </w:p>
    <w:p w14:paraId="791212BE" w14:textId="790B085C" w:rsidR="008B3133" w:rsidRPr="00EF6A30" w:rsidRDefault="00995269" w:rsidP="00995269">
      <w:pPr>
        <w:pStyle w:val="ListParagraph"/>
        <w:ind w:left="720"/>
        <w:rPr>
          <w:rFonts w:ascii="Verdana" w:hAnsi="Verdana"/>
          <w:sz w:val="22"/>
          <w:szCs w:val="22"/>
        </w:rPr>
      </w:pPr>
      <w:r w:rsidRPr="00995269">
        <w:rPr>
          <w:rFonts w:ascii="Verdana" w:hAnsi="Verdana"/>
          <w:sz w:val="22"/>
          <w:szCs w:val="22"/>
        </w:rPr>
        <w:t xml:space="preserve"> The planned activities will help to achieve the objectives defined by the project.</w:t>
      </w:r>
    </w:p>
    <w:p w14:paraId="4565FCC8" w14:textId="0AB6C24C" w:rsidR="008B3133" w:rsidRDefault="008B3133" w:rsidP="00CF7646">
      <w:pPr>
        <w:pStyle w:val="ListParagraph"/>
        <w:ind w:left="0"/>
        <w:rPr>
          <w:rFonts w:ascii="Verdana" w:hAnsi="Verdana"/>
          <w:sz w:val="22"/>
          <w:szCs w:val="22"/>
        </w:rPr>
      </w:pPr>
    </w:p>
    <w:p w14:paraId="20489522" w14:textId="7EB2F980" w:rsidR="00D13A3E" w:rsidRDefault="00D13A3E" w:rsidP="00CF7646">
      <w:pPr>
        <w:pStyle w:val="ListParagraph"/>
        <w:ind w:left="0"/>
        <w:rPr>
          <w:rFonts w:ascii="Verdana" w:hAnsi="Verdana"/>
          <w:sz w:val="22"/>
          <w:szCs w:val="22"/>
        </w:rPr>
      </w:pPr>
    </w:p>
    <w:p w14:paraId="331AAB7F" w14:textId="77777777" w:rsidR="00D13A3E" w:rsidRDefault="00D13A3E" w:rsidP="00CF7646">
      <w:pPr>
        <w:pStyle w:val="ListParagraph"/>
        <w:ind w:left="0"/>
        <w:rPr>
          <w:rFonts w:ascii="Verdana" w:hAnsi="Verdana"/>
          <w:sz w:val="22"/>
          <w:szCs w:val="22"/>
        </w:rPr>
      </w:pPr>
    </w:p>
    <w:p w14:paraId="749F64F0" w14:textId="77777777" w:rsidR="004B5A37" w:rsidRPr="00EF6A30" w:rsidRDefault="004B5A37" w:rsidP="00CF7646">
      <w:pPr>
        <w:pStyle w:val="ListParagraph"/>
        <w:ind w:left="0"/>
        <w:rPr>
          <w:rFonts w:ascii="Verdana" w:hAnsi="Verdana"/>
          <w:sz w:val="22"/>
          <w:szCs w:val="22"/>
        </w:rPr>
      </w:pPr>
    </w:p>
    <w:p w14:paraId="21F034B0" w14:textId="5921D158" w:rsidR="008B3133" w:rsidRPr="008B3133" w:rsidRDefault="00DA30BB" w:rsidP="003B527B">
      <w:pPr>
        <w:pStyle w:val="Heading3"/>
        <w:spacing w:after="60"/>
        <w:ind w:left="714" w:hanging="357"/>
      </w:pPr>
      <w:r>
        <w:lastRenderedPageBreak/>
        <w:t>Relevance for</w:t>
      </w:r>
      <w:r w:rsidR="008B3133" w:rsidRPr="008B3133">
        <w:t xml:space="preserve"> country plan</w:t>
      </w:r>
      <w:r>
        <w:t>(s), National Development Plans</w:t>
      </w:r>
      <w:r w:rsidR="00085B16">
        <w:t>,</w:t>
      </w:r>
      <w:r w:rsidR="00085B16" w:rsidRPr="00085B16">
        <w:t xml:space="preserve"> </w:t>
      </w:r>
      <w:r w:rsidR="00085B16" w:rsidRPr="008B3133">
        <w:t xml:space="preserve">for </w:t>
      </w:r>
      <w:hyperlink r:id="rId14" w:history="1">
        <w:r w:rsidR="00085B16" w:rsidRPr="00987554">
          <w:rPr>
            <w:rStyle w:val="Hyperlink"/>
          </w:rPr>
          <w:t>SDGs</w:t>
        </w:r>
      </w:hyperlink>
      <w:r w:rsidR="00085B16">
        <w:t xml:space="preserve"> and other </w:t>
      </w:r>
      <w:r>
        <w:t>international instruments</w:t>
      </w:r>
    </w:p>
    <w:p w14:paraId="17221430" w14:textId="77777777" w:rsidR="00BD6A4E" w:rsidRPr="00DA30BB" w:rsidRDefault="00DA30BB" w:rsidP="00DA30BB">
      <w:pPr>
        <w:pStyle w:val="ListParagraph"/>
        <w:rPr>
          <w:rFonts w:ascii="Verdana" w:hAnsi="Verdana"/>
          <w:i/>
          <w:sz w:val="22"/>
          <w:szCs w:val="22"/>
        </w:rPr>
      </w:pPr>
      <w:r w:rsidRPr="00DA30BB">
        <w:rPr>
          <w:rFonts w:ascii="Verdana" w:hAnsi="Verdana"/>
          <w:i/>
          <w:sz w:val="22"/>
          <w:szCs w:val="22"/>
        </w:rPr>
        <w:t xml:space="preserve">Please </w:t>
      </w:r>
      <w:r>
        <w:rPr>
          <w:rFonts w:ascii="Verdana" w:hAnsi="Verdana"/>
          <w:i/>
          <w:sz w:val="22"/>
          <w:szCs w:val="22"/>
        </w:rPr>
        <w:t xml:space="preserve">describe the relevance of the project to key international, national and organisational strategies and key documents. How does the project contribute to their realisation or complements them in important strategic issues that are identified as not sufficiently addressed? </w:t>
      </w:r>
    </w:p>
    <w:p w14:paraId="116D3D86" w14:textId="77777777" w:rsidR="00185865" w:rsidRPr="00F36746" w:rsidRDefault="00185865" w:rsidP="00764ECE">
      <w:pPr>
        <w:pStyle w:val="ListParagraph"/>
        <w:ind w:left="720"/>
        <w:rPr>
          <w:rFonts w:ascii="Verdana" w:hAnsi="Verdana"/>
          <w:sz w:val="22"/>
          <w:szCs w:val="22"/>
        </w:rPr>
      </w:pPr>
    </w:p>
    <w:p w14:paraId="39D53F0A" w14:textId="77777777" w:rsidR="00FB1BF0" w:rsidRPr="00FB1BF0" w:rsidRDefault="00FB1BF0" w:rsidP="00FB1BF0">
      <w:pPr>
        <w:pStyle w:val="ListParagraph"/>
        <w:rPr>
          <w:rFonts w:ascii="Verdana" w:hAnsi="Verdana"/>
          <w:sz w:val="22"/>
          <w:szCs w:val="22"/>
        </w:rPr>
      </w:pPr>
      <w:r w:rsidRPr="00FB1BF0">
        <w:rPr>
          <w:rFonts w:ascii="Verdana" w:hAnsi="Verdana"/>
          <w:sz w:val="22"/>
          <w:szCs w:val="22"/>
        </w:rPr>
        <w:t>At the international level, the project will contribute to achieving the Sustainable Development Goals (SDGs), Goal 3 on health, Goal 4 on education, and Goal 5 on gender equality.  The project will also contribute to the implementation of the Convention on the Rights of Persons with Disabilities, especially Article 7 (Children with disabilities), Article 8 (Awareness-raising), Article 9 (Accessibility), Article 19 (Autonomy and social inclusion) and Article 24 (Education).</w:t>
      </w:r>
    </w:p>
    <w:p w14:paraId="44E03F8B" w14:textId="77777777" w:rsidR="00FB1BF0" w:rsidRPr="00FB1BF0" w:rsidRDefault="00FB1BF0" w:rsidP="00FB1BF0">
      <w:pPr>
        <w:pStyle w:val="ListParagraph"/>
        <w:rPr>
          <w:rFonts w:ascii="Verdana" w:hAnsi="Verdana"/>
          <w:sz w:val="22"/>
          <w:szCs w:val="22"/>
        </w:rPr>
      </w:pPr>
    </w:p>
    <w:p w14:paraId="69F29A53" w14:textId="77777777" w:rsidR="00FB1BF0" w:rsidRPr="00FB1BF0" w:rsidRDefault="00FB1BF0" w:rsidP="00FB1BF0">
      <w:pPr>
        <w:pStyle w:val="ListParagraph"/>
        <w:rPr>
          <w:rFonts w:ascii="Verdana" w:hAnsi="Verdana"/>
          <w:sz w:val="22"/>
          <w:szCs w:val="22"/>
        </w:rPr>
      </w:pPr>
      <w:r w:rsidRPr="00FB1BF0">
        <w:rPr>
          <w:rFonts w:ascii="Verdana" w:hAnsi="Verdana"/>
          <w:sz w:val="22"/>
          <w:szCs w:val="22"/>
        </w:rPr>
        <w:t xml:space="preserve">At national level: Thanks to the various awareness-raising activities planned, the project will help to promote the organic law on the protection and promotion of people with disabilities, a law promulgated by the President of the Republic that needs to be disseminated to all sections of Congolese society and that will help people with disabilities to regain their rights as men and women and full members of society. </w:t>
      </w:r>
    </w:p>
    <w:p w14:paraId="1B175266" w14:textId="77777777" w:rsidR="00FB1BF0" w:rsidRPr="00FB1BF0" w:rsidRDefault="00FB1BF0" w:rsidP="00FB1BF0">
      <w:pPr>
        <w:pStyle w:val="ListParagraph"/>
        <w:rPr>
          <w:rFonts w:ascii="Verdana" w:hAnsi="Verdana"/>
          <w:sz w:val="22"/>
          <w:szCs w:val="22"/>
        </w:rPr>
      </w:pPr>
    </w:p>
    <w:p w14:paraId="68C0CA46" w14:textId="77777777" w:rsidR="00FB1BF0" w:rsidRPr="00FB1BF0" w:rsidRDefault="00FB1BF0" w:rsidP="00FB1BF0">
      <w:pPr>
        <w:pStyle w:val="ListParagraph"/>
        <w:rPr>
          <w:rFonts w:ascii="Verdana" w:hAnsi="Verdana"/>
          <w:sz w:val="22"/>
          <w:szCs w:val="22"/>
        </w:rPr>
      </w:pPr>
      <w:r w:rsidRPr="00FB1BF0">
        <w:rPr>
          <w:rFonts w:ascii="Verdana" w:hAnsi="Verdana"/>
          <w:sz w:val="22"/>
          <w:szCs w:val="22"/>
        </w:rPr>
        <w:t xml:space="preserve">Internally (Village Bondeko) </w:t>
      </w:r>
    </w:p>
    <w:p w14:paraId="471CDA9D" w14:textId="77777777" w:rsidR="00FB1BF0" w:rsidRPr="00FB1BF0" w:rsidRDefault="00FB1BF0" w:rsidP="00FB1BF0">
      <w:pPr>
        <w:pStyle w:val="ListParagraph"/>
        <w:rPr>
          <w:rFonts w:ascii="Verdana" w:hAnsi="Verdana"/>
          <w:sz w:val="22"/>
          <w:szCs w:val="22"/>
        </w:rPr>
      </w:pPr>
      <w:r w:rsidRPr="00FB1BF0">
        <w:rPr>
          <w:rFonts w:ascii="Verdana" w:hAnsi="Verdana"/>
          <w:sz w:val="22"/>
          <w:szCs w:val="22"/>
        </w:rPr>
        <w:t>Staff capacity-building activities, material support and education for disabled children will enable Bondeko Villages to achieve the objectives set out in its strategic plan.</w:t>
      </w:r>
    </w:p>
    <w:p w14:paraId="311DFFEF" w14:textId="77777777" w:rsidR="008B3133" w:rsidRDefault="008B3133" w:rsidP="00CF7646">
      <w:pPr>
        <w:pStyle w:val="ListParagraph"/>
        <w:ind w:left="0"/>
        <w:rPr>
          <w:rFonts w:ascii="Verdana" w:hAnsi="Verdana"/>
          <w:sz w:val="22"/>
          <w:szCs w:val="22"/>
        </w:rPr>
      </w:pPr>
    </w:p>
    <w:p w14:paraId="66F03635" w14:textId="77777777" w:rsidR="00564717" w:rsidRDefault="00564717" w:rsidP="00CF7646">
      <w:pPr>
        <w:rPr>
          <w:rFonts w:ascii="Verdana" w:hAnsi="Verdana"/>
          <w:sz w:val="22"/>
          <w:szCs w:val="22"/>
        </w:rPr>
      </w:pPr>
    </w:p>
    <w:p w14:paraId="285C8CE9" w14:textId="77777777" w:rsidR="00B369A3" w:rsidRPr="00C03463" w:rsidRDefault="00B369A3" w:rsidP="003B527B">
      <w:pPr>
        <w:pStyle w:val="Heading3"/>
        <w:spacing w:after="60"/>
        <w:ind w:left="714" w:hanging="357"/>
      </w:pPr>
      <w:r>
        <w:t>Participation</w:t>
      </w:r>
    </w:p>
    <w:p w14:paraId="01969194" w14:textId="77777777" w:rsidR="00B369A3" w:rsidRDefault="00B369A3" w:rsidP="00841C87">
      <w:pPr>
        <w:pStyle w:val="ListParagraph"/>
        <w:ind w:left="720"/>
        <w:rPr>
          <w:rFonts w:ascii="Verdana" w:hAnsi="Verdana"/>
          <w:i/>
          <w:sz w:val="22"/>
          <w:szCs w:val="22"/>
        </w:rPr>
      </w:pPr>
      <w:r>
        <w:rPr>
          <w:rFonts w:ascii="Verdana" w:hAnsi="Verdana"/>
          <w:i/>
          <w:sz w:val="22"/>
          <w:szCs w:val="22"/>
        </w:rPr>
        <w:t xml:space="preserve">Please describe the target group – quantitatively and qualitatively – and explain </w:t>
      </w:r>
      <w:r w:rsidR="00481E75">
        <w:rPr>
          <w:rFonts w:ascii="Verdana" w:hAnsi="Verdana"/>
          <w:i/>
          <w:sz w:val="22"/>
          <w:szCs w:val="22"/>
        </w:rPr>
        <w:t>how the</w:t>
      </w:r>
      <w:r w:rsidR="00765F67">
        <w:rPr>
          <w:rFonts w:ascii="Verdana" w:hAnsi="Verdana"/>
          <w:i/>
          <w:sz w:val="22"/>
          <w:szCs w:val="22"/>
        </w:rPr>
        <w:t>y</w:t>
      </w:r>
      <w:r w:rsidR="00481E75">
        <w:rPr>
          <w:rFonts w:ascii="Verdana" w:hAnsi="Verdana"/>
          <w:i/>
          <w:sz w:val="22"/>
          <w:szCs w:val="22"/>
        </w:rPr>
        <w:t xml:space="preserve"> have been and will be included in the different phases of project management. </w:t>
      </w:r>
    </w:p>
    <w:p w14:paraId="1D653EFA" w14:textId="24D4FA0E" w:rsidR="003322C7" w:rsidRPr="00DD7A19" w:rsidRDefault="003322C7" w:rsidP="00DD7A19">
      <w:pPr>
        <w:rPr>
          <w:rFonts w:ascii="Verdana" w:hAnsi="Verdana"/>
          <w:sz w:val="22"/>
          <w:szCs w:val="22"/>
        </w:rPr>
      </w:pPr>
    </w:p>
    <w:p w14:paraId="1D69D7F1" w14:textId="77777777" w:rsidR="00DD7A19" w:rsidRPr="00DD7A19" w:rsidRDefault="00DD7A19" w:rsidP="00DD7A19">
      <w:pPr>
        <w:pStyle w:val="ListParagraph"/>
        <w:ind w:left="360"/>
        <w:rPr>
          <w:rFonts w:ascii="Verdana" w:hAnsi="Verdana"/>
          <w:sz w:val="22"/>
          <w:szCs w:val="22"/>
        </w:rPr>
      </w:pPr>
      <w:r w:rsidRPr="00DD7A19">
        <w:rPr>
          <w:rFonts w:ascii="Verdana" w:hAnsi="Verdana"/>
          <w:sz w:val="22"/>
          <w:szCs w:val="22"/>
        </w:rPr>
        <w:t>- Sensitization of 5,000 (Men, Women, Girls and boys) Members of 10 communes Awareness-raising activities: these people will take part in the awareness-raising activities organised as part of the project. These people will act as multipliers to spread the message to other members of the community and encourage action to prevent disability and protect and promote the rights of people with disabilities.</w:t>
      </w:r>
    </w:p>
    <w:p w14:paraId="008E0D73" w14:textId="77777777" w:rsidR="00DD7A19" w:rsidRPr="00DD7A19" w:rsidRDefault="00DD7A19" w:rsidP="00DD7A19">
      <w:pPr>
        <w:pStyle w:val="ListParagraph"/>
        <w:ind w:left="360"/>
        <w:rPr>
          <w:rFonts w:ascii="Verdana" w:hAnsi="Verdana"/>
          <w:sz w:val="22"/>
          <w:szCs w:val="22"/>
        </w:rPr>
      </w:pPr>
      <w:r w:rsidRPr="00DD7A19">
        <w:rPr>
          <w:rFonts w:ascii="Verdana" w:hAnsi="Verdana"/>
          <w:sz w:val="22"/>
          <w:szCs w:val="22"/>
        </w:rPr>
        <w:t xml:space="preserve"> </w:t>
      </w:r>
    </w:p>
    <w:p w14:paraId="64A6A089" w14:textId="77777777" w:rsidR="00DD7A19" w:rsidRPr="00DD7A19" w:rsidRDefault="00DD7A19" w:rsidP="00DD7A19">
      <w:pPr>
        <w:pStyle w:val="ListParagraph"/>
        <w:ind w:left="360"/>
        <w:rPr>
          <w:rFonts w:ascii="Verdana" w:hAnsi="Verdana"/>
          <w:sz w:val="22"/>
          <w:szCs w:val="22"/>
        </w:rPr>
      </w:pPr>
      <w:r w:rsidRPr="00DD7A19">
        <w:rPr>
          <w:rFonts w:ascii="Verdana" w:hAnsi="Verdana"/>
          <w:sz w:val="22"/>
          <w:szCs w:val="22"/>
        </w:rPr>
        <w:t xml:space="preserve">- 4,000 youth (F/G) with and without disabilities: Will benefit from schooling thanks to the training of 130 teachers in inclusive education.   </w:t>
      </w:r>
    </w:p>
    <w:p w14:paraId="6769849B" w14:textId="77777777" w:rsidR="00DD7A19" w:rsidRPr="00DD7A19" w:rsidRDefault="00DD7A19" w:rsidP="00DD7A19">
      <w:pPr>
        <w:pStyle w:val="ListParagraph"/>
        <w:ind w:left="360"/>
        <w:rPr>
          <w:rFonts w:ascii="Verdana" w:hAnsi="Verdana"/>
          <w:sz w:val="22"/>
          <w:szCs w:val="22"/>
        </w:rPr>
      </w:pPr>
      <w:r w:rsidRPr="00DD7A19">
        <w:rPr>
          <w:rFonts w:ascii="Verdana" w:hAnsi="Verdana"/>
          <w:sz w:val="22"/>
          <w:szCs w:val="22"/>
        </w:rPr>
        <w:t xml:space="preserve">- 3,060 children with hearing impairment and mentally challenged: will benefit from ENT screening and care. </w:t>
      </w:r>
    </w:p>
    <w:p w14:paraId="561115A2" w14:textId="77777777" w:rsidR="00DD7A19" w:rsidRPr="00DD7A19" w:rsidRDefault="00DD7A19" w:rsidP="00DD7A19">
      <w:pPr>
        <w:pStyle w:val="ListParagraph"/>
        <w:ind w:left="360"/>
        <w:rPr>
          <w:rFonts w:ascii="Verdana" w:hAnsi="Verdana"/>
          <w:sz w:val="22"/>
          <w:szCs w:val="22"/>
        </w:rPr>
      </w:pPr>
      <w:r w:rsidRPr="00DD7A19">
        <w:rPr>
          <w:rFonts w:ascii="Verdana" w:hAnsi="Verdana"/>
          <w:sz w:val="22"/>
          <w:szCs w:val="22"/>
        </w:rPr>
        <w:t xml:space="preserve">- 10 Public Schools: these schools will take part in implementing the inclusive education programme and building their delivery capacity. </w:t>
      </w:r>
    </w:p>
    <w:p w14:paraId="6877D432" w14:textId="77777777" w:rsidR="00DD7A19" w:rsidRPr="00DD7A19" w:rsidRDefault="00DD7A19" w:rsidP="00DD7A19">
      <w:pPr>
        <w:pStyle w:val="ListParagraph"/>
        <w:ind w:left="360"/>
        <w:rPr>
          <w:rFonts w:ascii="Verdana" w:hAnsi="Verdana"/>
          <w:sz w:val="22"/>
          <w:szCs w:val="22"/>
        </w:rPr>
      </w:pPr>
      <w:r w:rsidRPr="00DD7A19">
        <w:rPr>
          <w:rFonts w:ascii="Verdana" w:hAnsi="Verdana"/>
          <w:sz w:val="22"/>
          <w:szCs w:val="22"/>
        </w:rPr>
        <w:lastRenderedPageBreak/>
        <w:t xml:space="preserve">- 24 Village Bondeko Centres/Schools: The 24 Village Bondeko schools are relay schools that send children with disabilities for inclusion in public schools and provide training and monitoring for the 130 teachers. </w:t>
      </w:r>
    </w:p>
    <w:p w14:paraId="58147507" w14:textId="77777777" w:rsidR="00DD7A19" w:rsidRPr="00DD7A19" w:rsidRDefault="00DD7A19" w:rsidP="00DD7A19">
      <w:pPr>
        <w:pStyle w:val="ListParagraph"/>
        <w:ind w:left="360"/>
        <w:rPr>
          <w:rFonts w:ascii="Verdana" w:hAnsi="Verdana"/>
          <w:sz w:val="22"/>
          <w:szCs w:val="22"/>
        </w:rPr>
      </w:pPr>
      <w:r w:rsidRPr="00DD7A19">
        <w:rPr>
          <w:rFonts w:ascii="Verdana" w:hAnsi="Verdana"/>
          <w:sz w:val="22"/>
          <w:szCs w:val="22"/>
        </w:rPr>
        <w:t xml:space="preserve">- 10 Public School Directors and 10 Assistant Public School Directors: will receive training in inclusive education in order to better monitor the teachers trained. </w:t>
      </w:r>
    </w:p>
    <w:p w14:paraId="23DA78D8" w14:textId="77777777" w:rsidR="00DD7A19" w:rsidRPr="00DD7A19" w:rsidRDefault="00DD7A19" w:rsidP="00DD7A19">
      <w:pPr>
        <w:pStyle w:val="ListParagraph"/>
        <w:ind w:left="360"/>
        <w:rPr>
          <w:rFonts w:ascii="Verdana" w:hAnsi="Verdana"/>
          <w:sz w:val="22"/>
          <w:szCs w:val="22"/>
        </w:rPr>
      </w:pPr>
      <w:r w:rsidRPr="00DD7A19">
        <w:rPr>
          <w:rFonts w:ascii="Verdana" w:hAnsi="Verdana"/>
          <w:sz w:val="22"/>
          <w:szCs w:val="22"/>
        </w:rPr>
        <w:t xml:space="preserve">- 50 Community Leaders: Will be trained to mobilise the community for inclusive education. </w:t>
      </w:r>
    </w:p>
    <w:p w14:paraId="0F5AAE25" w14:textId="77777777" w:rsidR="00DD7A19" w:rsidRPr="00DD7A19" w:rsidRDefault="00DD7A19" w:rsidP="00DD7A19">
      <w:pPr>
        <w:pStyle w:val="ListParagraph"/>
        <w:ind w:left="360"/>
        <w:rPr>
          <w:rFonts w:ascii="Verdana" w:hAnsi="Verdana"/>
          <w:sz w:val="22"/>
          <w:szCs w:val="22"/>
        </w:rPr>
      </w:pPr>
      <w:r w:rsidRPr="00DD7A19">
        <w:rPr>
          <w:rFonts w:ascii="Verdana" w:hAnsi="Verdana"/>
          <w:sz w:val="22"/>
          <w:szCs w:val="22"/>
        </w:rPr>
        <w:t xml:space="preserve">- 24 Social workers: The social workers will monitor and provide individual and community support for disabled children at school and in their families. </w:t>
      </w:r>
    </w:p>
    <w:p w14:paraId="24D77358" w14:textId="656DE3F3" w:rsidR="00DD7A19" w:rsidRPr="00DD7A19" w:rsidRDefault="00DD7A19" w:rsidP="00DD7A19">
      <w:pPr>
        <w:pStyle w:val="ListParagraph"/>
        <w:ind w:left="360"/>
        <w:rPr>
          <w:rFonts w:ascii="Verdana" w:hAnsi="Verdana"/>
          <w:sz w:val="22"/>
          <w:szCs w:val="22"/>
        </w:rPr>
      </w:pPr>
      <w:r w:rsidRPr="00DD7A19">
        <w:rPr>
          <w:rFonts w:ascii="Verdana" w:hAnsi="Verdana"/>
          <w:sz w:val="22"/>
          <w:szCs w:val="22"/>
        </w:rPr>
        <w:t>- - 600 Parents (M/F): Workshops to introduce parents to basic concepts will be organised to support the implementation of the inclusive education programme</w:t>
      </w:r>
      <w:r>
        <w:rPr>
          <w:rFonts w:ascii="Verdana" w:hAnsi="Verdana"/>
          <w:sz w:val="22"/>
          <w:szCs w:val="22"/>
        </w:rPr>
        <w:t xml:space="preserve">. </w:t>
      </w:r>
    </w:p>
    <w:p w14:paraId="7870CFC1" w14:textId="77777777" w:rsidR="00DD7A19" w:rsidRPr="00DD7A19" w:rsidRDefault="00DD7A19" w:rsidP="00DD7A19">
      <w:pPr>
        <w:pStyle w:val="ListParagraph"/>
        <w:ind w:left="360"/>
        <w:rPr>
          <w:rFonts w:ascii="Verdana" w:hAnsi="Verdana"/>
          <w:sz w:val="22"/>
          <w:szCs w:val="22"/>
        </w:rPr>
      </w:pPr>
      <w:r w:rsidRPr="00DD7A19">
        <w:rPr>
          <w:rFonts w:ascii="Verdana" w:hAnsi="Verdana"/>
          <w:sz w:val="22"/>
          <w:szCs w:val="22"/>
        </w:rPr>
        <w:t>- 3 DPOs: Will support the project in advocacy and awareness-raising activities.</w:t>
      </w:r>
    </w:p>
    <w:p w14:paraId="1ADF28AF" w14:textId="77777777" w:rsidR="00DD7A19" w:rsidRPr="00DD7A19" w:rsidRDefault="00DD7A19" w:rsidP="00DD7A19">
      <w:pPr>
        <w:pStyle w:val="ListParagraph"/>
        <w:ind w:left="360"/>
        <w:rPr>
          <w:rFonts w:ascii="Verdana" w:hAnsi="Verdana"/>
          <w:sz w:val="22"/>
          <w:szCs w:val="22"/>
        </w:rPr>
      </w:pPr>
    </w:p>
    <w:p w14:paraId="1160F12D" w14:textId="65D88FAC" w:rsidR="00B369A3" w:rsidRPr="00DD7A19" w:rsidRDefault="00841C87" w:rsidP="003322C7">
      <w:pPr>
        <w:pStyle w:val="ListParagraph"/>
        <w:ind w:left="0"/>
        <w:rPr>
          <w:rFonts w:ascii="Verdana" w:hAnsi="Verdana"/>
          <w:sz w:val="22"/>
          <w:szCs w:val="22"/>
        </w:rPr>
      </w:pPr>
      <w:r w:rsidRPr="00DD7A19">
        <w:rPr>
          <w:rFonts w:ascii="Verdana" w:hAnsi="Verdana"/>
          <w:sz w:val="22"/>
          <w:szCs w:val="22"/>
        </w:rPr>
        <w:br w:type="page"/>
      </w:r>
    </w:p>
    <w:p w14:paraId="4F1109B0" w14:textId="77777777" w:rsidR="00764ECE" w:rsidRDefault="004A1BBF" w:rsidP="00C03463">
      <w:pPr>
        <w:pStyle w:val="Heading2"/>
      </w:pPr>
      <w:bookmarkStart w:id="5" w:name="_Toc513129646"/>
      <w:bookmarkStart w:id="6" w:name="_Toc491770888"/>
      <w:r w:rsidRPr="007F33D9">
        <w:lastRenderedPageBreak/>
        <w:t>Effectiveness and quality</w:t>
      </w:r>
      <w:r w:rsidR="004B5A37">
        <w:t xml:space="preserve"> (max. </w:t>
      </w:r>
      <w:r w:rsidR="00B716FF">
        <w:t>5</w:t>
      </w:r>
      <w:r w:rsidR="004B5A37">
        <w:t xml:space="preserve"> pages)</w:t>
      </w:r>
      <w:bookmarkEnd w:id="5"/>
    </w:p>
    <w:p w14:paraId="5BAD8392" w14:textId="77777777" w:rsidR="00F10015" w:rsidRDefault="00F10015" w:rsidP="003D1637"/>
    <w:p w14:paraId="2A9D61B1" w14:textId="090CF9CA" w:rsidR="00F10015" w:rsidRDefault="00903392" w:rsidP="003D1637">
      <w:r>
        <w:rPr>
          <w:noProof/>
          <w:lang w:eastAsia="en-GB"/>
        </w:rPr>
        <mc:AlternateContent>
          <mc:Choice Requires="wpg">
            <w:drawing>
              <wp:anchor distT="0" distB="0" distL="114300" distR="114300" simplePos="0" relativeHeight="251658241" behindDoc="0" locked="0" layoutInCell="1" allowOverlap="1" wp14:anchorId="3051DE90" wp14:editId="4F18E4C3">
                <wp:simplePos x="0" y="0"/>
                <wp:positionH relativeFrom="column">
                  <wp:posOffset>31115</wp:posOffset>
                </wp:positionH>
                <wp:positionV relativeFrom="paragraph">
                  <wp:posOffset>85090</wp:posOffset>
                </wp:positionV>
                <wp:extent cx="4473575" cy="1109980"/>
                <wp:effectExtent l="26670" t="27305" r="33655" b="53340"/>
                <wp:wrapNone/>
                <wp:docPr id="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3575" cy="1109980"/>
                          <a:chOff x="1467" y="2466"/>
                          <a:chExt cx="7045" cy="1748"/>
                        </a:xfrm>
                      </wpg:grpSpPr>
                      <wps:wsp>
                        <wps:cNvPr id="12" name="AutoShape 33"/>
                        <wps:cNvSpPr>
                          <a:spLocks noChangeArrowheads="1"/>
                        </wps:cNvSpPr>
                        <wps:spPr bwMode="auto">
                          <a:xfrm>
                            <a:off x="2948" y="3293"/>
                            <a:ext cx="5564" cy="921"/>
                          </a:xfrm>
                          <a:prstGeom prst="roundRect">
                            <a:avLst>
                              <a:gd name="adj" fmla="val 16667"/>
                            </a:avLst>
                          </a:prstGeom>
                          <a:solidFill>
                            <a:srgbClr val="F4B083"/>
                          </a:solidFill>
                          <a:ln w="38100" algn="ctr">
                            <a:solidFill>
                              <a:srgbClr val="F2F2F2"/>
                            </a:solidFill>
                            <a:round/>
                            <a:headEnd/>
                            <a:tailEnd/>
                          </a:ln>
                          <a:effectLst>
                            <a:outerShdw dist="28398" dir="3806097" algn="ctr" rotWithShape="0">
                              <a:srgbClr val="823B0B">
                                <a:alpha val="50000"/>
                              </a:srgbClr>
                            </a:outerShdw>
                          </a:effectLst>
                        </wps:spPr>
                        <wps:txbx>
                          <w:txbxContent>
                            <w:p w14:paraId="6145F24D" w14:textId="77777777" w:rsidR="00706753" w:rsidRPr="003D1637" w:rsidRDefault="00706753" w:rsidP="003D1637">
                              <w:pPr>
                                <w:rPr>
                                  <w:rFonts w:ascii="Verdana" w:hAnsi="Verdana"/>
                                  <w:b/>
                                  <w:color w:val="C00000"/>
                                  <w:lang w:val="en-US"/>
                                </w:rPr>
                              </w:pPr>
                              <w:r w:rsidRPr="003D1637">
                                <w:rPr>
                                  <w:rFonts w:ascii="Verdana" w:hAnsi="Verdana"/>
                                  <w:b/>
                                  <w:color w:val="C00000"/>
                                  <w:lang w:val="en-US"/>
                                </w:rPr>
                                <w:t>HOW will the project bring about the expected changes?</w:t>
                              </w:r>
                            </w:p>
                          </w:txbxContent>
                        </wps:txbx>
                        <wps:bodyPr rot="0" vert="horz" wrap="square" lIns="91440" tIns="45720" rIns="91440" bIns="45720" anchor="t" anchorCtr="0" upright="1">
                          <a:noAutofit/>
                        </wps:bodyPr>
                      </wps:wsp>
                      <wps:wsp>
                        <wps:cNvPr id="13" name="AutoShape 107"/>
                        <wps:cNvSpPr>
                          <a:spLocks noChangeArrowheads="1"/>
                        </wps:cNvSpPr>
                        <wps:spPr bwMode="auto">
                          <a:xfrm>
                            <a:off x="1467" y="2466"/>
                            <a:ext cx="2517" cy="651"/>
                          </a:xfrm>
                          <a:prstGeom prst="roundRect">
                            <a:avLst>
                              <a:gd name="adj" fmla="val 16667"/>
                            </a:avLst>
                          </a:prstGeom>
                          <a:solidFill>
                            <a:srgbClr val="FFF2CC"/>
                          </a:solidFill>
                          <a:ln w="38100" algn="ctr">
                            <a:solidFill>
                              <a:srgbClr val="F2F2F2"/>
                            </a:solidFill>
                            <a:round/>
                            <a:headEnd/>
                            <a:tailEnd/>
                          </a:ln>
                          <a:effectLst>
                            <a:outerShdw dist="28398" dir="3806097" algn="ctr" rotWithShape="0">
                              <a:srgbClr val="7F5F00">
                                <a:alpha val="50000"/>
                              </a:srgbClr>
                            </a:outerShdw>
                          </a:effectLst>
                        </wps:spPr>
                        <wps:txbx>
                          <w:txbxContent>
                            <w:p w14:paraId="25687E0D" w14:textId="77777777" w:rsidR="00706753" w:rsidRPr="00F10015" w:rsidRDefault="00706753" w:rsidP="00F10015">
                              <w:pPr>
                                <w:rPr>
                                  <w:rFonts w:ascii="Verdana" w:hAnsi="Verdana"/>
                                  <w:b/>
                                  <w:color w:val="C00000"/>
                                  <w:sz w:val="16"/>
                                  <w:szCs w:val="16"/>
                                  <w:lang w:val="en-US"/>
                                </w:rPr>
                              </w:pPr>
                              <w:r w:rsidRPr="00F10015">
                                <w:rPr>
                                  <w:rFonts w:ascii="Verdana" w:hAnsi="Verdana"/>
                                  <w:b/>
                                  <w:color w:val="C00000"/>
                                  <w:sz w:val="16"/>
                                  <w:szCs w:val="16"/>
                                  <w:lang w:val="en-US"/>
                                </w:rPr>
                                <w:t>WHY is the project necessary?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1DE90" id="Group 111" o:spid="_x0000_s1027" style="position:absolute;margin-left:2.45pt;margin-top:6.7pt;width:352.25pt;height:87.4pt;z-index:251658241" coordorigin="1467,2466" coordsize="7045,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">
                <v:roundrect id="AutoShape 33" o:spid="_x0000_s1028" style="position:absolute;left:2948;top:3293;width:5564;height:9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" fillcolor="#f4b083" strokecolor="#f2f2f2" strokeweight="3pt">
                  <v:shadow on="t" color="#823b0b" opacity=".5" offset="1pt"/>
                  <v:textbox>
                    <w:txbxContent>
                      <w:p w14:paraId="6145F24D" w14:textId="77777777" w:rsidR="00706753" w:rsidRPr="003D1637" w:rsidRDefault="00706753" w:rsidP="003D1637">
                        <w:pPr>
                          <w:rPr>
                            <w:rFonts w:ascii="Verdana" w:hAnsi="Verdana"/>
                            <w:b/>
                            <w:color w:val="C00000"/>
                            <w:lang w:val="en-US"/>
                          </w:rPr>
                        </w:pPr>
                        <w:r w:rsidRPr="003D1637">
                          <w:rPr>
                            <w:rFonts w:ascii="Verdana" w:hAnsi="Verdana"/>
                            <w:b/>
                            <w:color w:val="C00000"/>
                            <w:lang w:val="en-US"/>
                          </w:rPr>
                          <w:t>HOW will the project bring about the expected changes?</w:t>
                        </w:r>
                      </w:p>
                    </w:txbxContent>
                  </v:textbox>
                </v:roundrect>
                <v:roundrect id="AutoShape 107" o:spid="_x0000_s1029" style="position:absolute;left:1467;top:2466;width:2517;height:6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" fillcolor="#fff2cc" strokecolor="#f2f2f2" strokeweight="3pt">
                  <v:shadow on="t" color="#7f5f00" opacity=".5" offset="1pt"/>
                  <v:textbox>
                    <w:txbxContent>
                      <w:p w14:paraId="25687E0D" w14:textId="77777777" w:rsidR="00706753" w:rsidRPr="00F10015" w:rsidRDefault="00706753" w:rsidP="00F10015">
                        <w:pPr>
                          <w:rPr>
                            <w:rFonts w:ascii="Verdana" w:hAnsi="Verdana"/>
                            <w:b/>
                            <w:color w:val="C00000"/>
                            <w:sz w:val="16"/>
                            <w:szCs w:val="16"/>
                            <w:lang w:val="en-US"/>
                          </w:rPr>
                        </w:pPr>
                        <w:r w:rsidRPr="00F10015">
                          <w:rPr>
                            <w:rFonts w:ascii="Verdana" w:hAnsi="Verdana"/>
                            <w:b/>
                            <w:color w:val="C00000"/>
                            <w:sz w:val="16"/>
                            <w:szCs w:val="16"/>
                            <w:lang w:val="en-US"/>
                          </w:rPr>
                          <w:t>WHY is the project necessary?</w:t>
                        </w:r>
                      </w:p>
                    </w:txbxContent>
                  </v:textbox>
                </v:roundrect>
              </v:group>
            </w:pict>
          </mc:Fallback>
        </mc:AlternateContent>
      </w:r>
    </w:p>
    <w:p w14:paraId="72B97B1F" w14:textId="77777777" w:rsidR="00F10015" w:rsidRDefault="00F10015" w:rsidP="003D1637"/>
    <w:p w14:paraId="50B53A77" w14:textId="77777777" w:rsidR="00F10015" w:rsidRPr="003D1637" w:rsidRDefault="00F10015" w:rsidP="003D1637"/>
    <w:p w14:paraId="5390B7C7" w14:textId="77777777" w:rsidR="00F3363E" w:rsidRDefault="00F3363E" w:rsidP="00F3363E"/>
    <w:p w14:paraId="71E7313F" w14:textId="77777777" w:rsidR="00904F8B" w:rsidRDefault="00904F8B" w:rsidP="00F3363E"/>
    <w:p w14:paraId="4D592390" w14:textId="77777777" w:rsidR="00904F8B" w:rsidRDefault="00904F8B" w:rsidP="00F3363E"/>
    <w:p w14:paraId="6FB637E2" w14:textId="77777777" w:rsidR="00904F8B" w:rsidRDefault="00904F8B" w:rsidP="00F3363E"/>
    <w:p w14:paraId="3C8ABA82" w14:textId="77777777" w:rsidR="003D1637" w:rsidRDefault="003D1637" w:rsidP="00F3363E"/>
    <w:p w14:paraId="3121EC29" w14:textId="77777777" w:rsidR="00904F8B" w:rsidRPr="00F3363E" w:rsidRDefault="00904F8B" w:rsidP="00F3363E"/>
    <w:bookmarkEnd w:id="6"/>
    <w:p w14:paraId="7D6DC00D" w14:textId="77777777" w:rsidR="00D433B9" w:rsidRDefault="00D433B9" w:rsidP="003B527B">
      <w:pPr>
        <w:pStyle w:val="Heading2"/>
        <w:numPr>
          <w:ilvl w:val="1"/>
          <w:numId w:val="19"/>
        </w:numPr>
        <w:tabs>
          <w:tab w:val="clear" w:pos="540"/>
          <w:tab w:val="left" w:pos="709"/>
        </w:tabs>
        <w:spacing w:after="60"/>
        <w:ind w:left="538" w:hanging="396"/>
        <w:rPr>
          <w:sz w:val="24"/>
        </w:rPr>
      </w:pPr>
      <w:r w:rsidRPr="00E866B2">
        <w:rPr>
          <w:sz w:val="24"/>
        </w:rPr>
        <w:t>Project Plan</w:t>
      </w:r>
    </w:p>
    <w:p w14:paraId="766DA6C9" w14:textId="77777777" w:rsidR="00B716FF" w:rsidRDefault="00B716FF" w:rsidP="00841C87">
      <w:pPr>
        <w:ind w:left="720"/>
        <w:rPr>
          <w:rFonts w:ascii="Verdana" w:hAnsi="Verdana"/>
          <w:i/>
          <w:sz w:val="22"/>
          <w:szCs w:val="22"/>
        </w:rPr>
      </w:pPr>
      <w:r w:rsidRPr="00EB37E3">
        <w:rPr>
          <w:rFonts w:ascii="Verdana" w:hAnsi="Verdana"/>
          <w:i/>
          <w:sz w:val="22"/>
          <w:szCs w:val="22"/>
        </w:rPr>
        <w:t xml:space="preserve">Please give a narrative outline </w:t>
      </w:r>
      <w:r w:rsidR="00475D6B" w:rsidRPr="00EB37E3">
        <w:rPr>
          <w:rFonts w:ascii="Verdana" w:hAnsi="Verdana"/>
          <w:i/>
          <w:sz w:val="22"/>
          <w:szCs w:val="22"/>
        </w:rPr>
        <w:t xml:space="preserve">of the project. </w:t>
      </w:r>
      <w:r w:rsidR="004716E5" w:rsidRPr="00EB37E3">
        <w:rPr>
          <w:rFonts w:ascii="Verdana" w:hAnsi="Verdana"/>
          <w:i/>
          <w:sz w:val="22"/>
          <w:szCs w:val="22"/>
        </w:rPr>
        <w:t xml:space="preserve">In line with the logframe please </w:t>
      </w:r>
      <w:r w:rsidR="00475D6B" w:rsidRPr="00EB37E3">
        <w:rPr>
          <w:rFonts w:ascii="Verdana" w:hAnsi="Verdana"/>
          <w:i/>
          <w:sz w:val="22"/>
          <w:szCs w:val="22"/>
        </w:rPr>
        <w:t>elaborate on the rationale of the project</w:t>
      </w:r>
      <w:r w:rsidR="004716E5" w:rsidRPr="00EB37E3">
        <w:rPr>
          <w:rFonts w:ascii="Verdana" w:hAnsi="Verdana"/>
          <w:i/>
          <w:sz w:val="22"/>
          <w:szCs w:val="22"/>
        </w:rPr>
        <w:t>. H</w:t>
      </w:r>
      <w:r w:rsidR="00475D6B" w:rsidRPr="00EB37E3">
        <w:rPr>
          <w:rFonts w:ascii="Verdana" w:hAnsi="Verdana"/>
          <w:i/>
          <w:sz w:val="22"/>
          <w:szCs w:val="22"/>
        </w:rPr>
        <w:t xml:space="preserve">ow </w:t>
      </w:r>
      <w:r w:rsidR="004716E5" w:rsidRPr="00EB37E3">
        <w:rPr>
          <w:rFonts w:ascii="Verdana" w:hAnsi="Verdana"/>
          <w:i/>
          <w:sz w:val="22"/>
          <w:szCs w:val="22"/>
        </w:rPr>
        <w:t xml:space="preserve">will </w:t>
      </w:r>
      <w:r w:rsidR="00475D6B" w:rsidRPr="00EB37E3">
        <w:rPr>
          <w:rFonts w:ascii="Verdana" w:hAnsi="Verdana"/>
          <w:i/>
          <w:sz w:val="22"/>
          <w:szCs w:val="22"/>
        </w:rPr>
        <w:t>the activities produce the expected results</w:t>
      </w:r>
      <w:r w:rsidR="004716E5" w:rsidRPr="00EB37E3">
        <w:rPr>
          <w:rFonts w:ascii="Verdana" w:hAnsi="Verdana"/>
          <w:i/>
          <w:sz w:val="22"/>
          <w:szCs w:val="22"/>
        </w:rPr>
        <w:t xml:space="preserve"> and </w:t>
      </w:r>
      <w:r w:rsidR="00475D6B" w:rsidRPr="00EB37E3">
        <w:rPr>
          <w:rFonts w:ascii="Verdana" w:hAnsi="Verdana"/>
          <w:i/>
          <w:sz w:val="22"/>
          <w:szCs w:val="22"/>
        </w:rPr>
        <w:t xml:space="preserve">how </w:t>
      </w:r>
      <w:r w:rsidR="004716E5" w:rsidRPr="00EB37E3">
        <w:rPr>
          <w:rFonts w:ascii="Verdana" w:hAnsi="Verdana"/>
          <w:i/>
          <w:sz w:val="22"/>
          <w:szCs w:val="22"/>
        </w:rPr>
        <w:t xml:space="preserve">will these </w:t>
      </w:r>
      <w:r w:rsidR="00475D6B" w:rsidRPr="00EB37E3">
        <w:rPr>
          <w:rFonts w:ascii="Verdana" w:hAnsi="Verdana"/>
          <w:i/>
          <w:sz w:val="22"/>
          <w:szCs w:val="22"/>
        </w:rPr>
        <w:t>lead to the achievement of the objectives</w:t>
      </w:r>
      <w:r w:rsidR="00EB37E3" w:rsidRPr="00EB37E3">
        <w:rPr>
          <w:rFonts w:ascii="Verdana" w:hAnsi="Verdana"/>
          <w:i/>
          <w:sz w:val="22"/>
          <w:szCs w:val="22"/>
        </w:rPr>
        <w:t>?</w:t>
      </w:r>
      <w:r w:rsidR="004716E5" w:rsidRPr="00EB37E3">
        <w:rPr>
          <w:rFonts w:ascii="Verdana" w:hAnsi="Verdana"/>
          <w:i/>
          <w:sz w:val="22"/>
          <w:szCs w:val="22"/>
        </w:rPr>
        <w:t xml:space="preserve"> </w:t>
      </w:r>
      <w:r w:rsidR="00EB37E3">
        <w:rPr>
          <w:rFonts w:ascii="Verdana" w:hAnsi="Verdana"/>
          <w:i/>
          <w:sz w:val="22"/>
          <w:szCs w:val="22"/>
        </w:rPr>
        <w:t xml:space="preserve">What will the change be? </w:t>
      </w:r>
      <w:r w:rsidR="004716E5" w:rsidRPr="00EB37E3">
        <w:rPr>
          <w:rFonts w:ascii="Verdana" w:hAnsi="Verdana"/>
          <w:i/>
          <w:sz w:val="22"/>
          <w:szCs w:val="22"/>
        </w:rPr>
        <w:t>What are t</w:t>
      </w:r>
      <w:r w:rsidR="00475D6B" w:rsidRPr="00EB37E3">
        <w:rPr>
          <w:rFonts w:ascii="Verdana" w:hAnsi="Verdana"/>
          <w:i/>
          <w:sz w:val="22"/>
          <w:szCs w:val="22"/>
        </w:rPr>
        <w:t xml:space="preserve">he deliverables, and the main </w:t>
      </w:r>
      <w:r w:rsidR="004716E5" w:rsidRPr="00EB37E3">
        <w:rPr>
          <w:rFonts w:ascii="Verdana" w:hAnsi="Verdana"/>
          <w:i/>
          <w:sz w:val="22"/>
          <w:szCs w:val="22"/>
        </w:rPr>
        <w:t>inputs</w:t>
      </w:r>
      <w:r w:rsidR="00475D6B" w:rsidRPr="00EB37E3">
        <w:rPr>
          <w:rFonts w:ascii="Verdana" w:hAnsi="Verdana"/>
          <w:i/>
          <w:sz w:val="22"/>
          <w:szCs w:val="22"/>
        </w:rPr>
        <w:t xml:space="preserve"> </w:t>
      </w:r>
      <w:r w:rsidR="004716E5" w:rsidRPr="00EB37E3">
        <w:rPr>
          <w:rFonts w:ascii="Verdana" w:hAnsi="Verdana"/>
          <w:i/>
          <w:sz w:val="22"/>
          <w:szCs w:val="22"/>
        </w:rPr>
        <w:t>required for the key activities</w:t>
      </w:r>
      <w:r w:rsidR="004716E5" w:rsidRPr="00EB37E3">
        <w:rPr>
          <w:rStyle w:val="FootnoteReference"/>
          <w:rFonts w:ascii="Verdana" w:hAnsi="Verdana"/>
          <w:i/>
          <w:sz w:val="22"/>
          <w:szCs w:val="22"/>
        </w:rPr>
        <w:footnoteReference w:id="6"/>
      </w:r>
      <w:r w:rsidR="004716E5" w:rsidRPr="00EB37E3">
        <w:rPr>
          <w:rFonts w:ascii="Verdana" w:hAnsi="Verdana"/>
          <w:i/>
          <w:sz w:val="22"/>
          <w:szCs w:val="22"/>
        </w:rPr>
        <w:t>?</w:t>
      </w:r>
      <w:r w:rsidR="00475D6B">
        <w:rPr>
          <w:rFonts w:ascii="Verdana" w:hAnsi="Verdana"/>
          <w:i/>
          <w:sz w:val="22"/>
          <w:szCs w:val="22"/>
        </w:rPr>
        <w:t xml:space="preserve"> </w:t>
      </w:r>
    </w:p>
    <w:p w14:paraId="67A454CB" w14:textId="77777777" w:rsidR="004716E5" w:rsidRPr="00B716FF" w:rsidRDefault="004716E5" w:rsidP="00841C87">
      <w:pPr>
        <w:ind w:left="720"/>
        <w:rPr>
          <w:rFonts w:ascii="Verdana" w:hAnsi="Verdana"/>
          <w:i/>
          <w:sz w:val="22"/>
          <w:szCs w:val="22"/>
        </w:rPr>
      </w:pPr>
    </w:p>
    <w:p w14:paraId="2655DF9E" w14:textId="77777777" w:rsidR="00D433B9" w:rsidRPr="003B527B" w:rsidRDefault="004716E5" w:rsidP="004716E5">
      <w:pPr>
        <w:ind w:left="720"/>
        <w:rPr>
          <w:rFonts w:ascii="Verdana" w:hAnsi="Verdana"/>
          <w:i/>
          <w:sz w:val="22"/>
          <w:szCs w:val="22"/>
        </w:rPr>
      </w:pPr>
      <w:r w:rsidRPr="003B527B">
        <w:rPr>
          <w:rFonts w:ascii="Verdana" w:hAnsi="Verdana"/>
          <w:sz w:val="22"/>
          <w:szCs w:val="22"/>
        </w:rPr>
        <w:t xml:space="preserve">Please note: It is recommended not to have more than </w:t>
      </w:r>
      <w:r w:rsidR="00D746EB" w:rsidRPr="003B527B">
        <w:rPr>
          <w:rFonts w:ascii="Verdana" w:hAnsi="Verdana"/>
          <w:sz w:val="22"/>
          <w:szCs w:val="22"/>
        </w:rPr>
        <w:t>three</w:t>
      </w:r>
      <w:r w:rsidRPr="003B527B">
        <w:rPr>
          <w:rFonts w:ascii="Verdana" w:hAnsi="Verdana"/>
          <w:sz w:val="22"/>
          <w:szCs w:val="22"/>
        </w:rPr>
        <w:t xml:space="preserve"> to maximum five results in your project plan</w:t>
      </w:r>
      <w:r w:rsidR="003B527B" w:rsidRPr="003B527B">
        <w:rPr>
          <w:rFonts w:ascii="Verdana" w:hAnsi="Verdana"/>
          <w:sz w:val="22"/>
          <w:szCs w:val="22"/>
        </w:rPr>
        <w:t xml:space="preserve"> and to have limited number of both quantitative and qualitative indicators</w:t>
      </w:r>
      <w:r w:rsidR="003B527B">
        <w:rPr>
          <w:rFonts w:ascii="Verdana" w:hAnsi="Verdana"/>
          <w:sz w:val="22"/>
          <w:szCs w:val="22"/>
        </w:rPr>
        <w:t>.</w:t>
      </w:r>
    </w:p>
    <w:p w14:paraId="47706B24" w14:textId="77777777" w:rsidR="002337DC" w:rsidRPr="0044587B" w:rsidRDefault="002337DC" w:rsidP="004B3AF7">
      <w:pPr>
        <w:rPr>
          <w:rFonts w:ascii="Verdana" w:hAnsi="Verdana"/>
        </w:rPr>
      </w:pPr>
    </w:p>
    <w:sdt>
      <w:sdtPr>
        <w:rPr>
          <w:rFonts w:ascii="Verdana" w:hAnsi="Verdana"/>
          <w:sz w:val="22"/>
          <w:szCs w:val="22"/>
          <w:lang w:val="en-US"/>
        </w:rPr>
        <w:id w:val="731202907"/>
        <w:placeholder>
          <w:docPart w:val="EC6A5438B9984ACABFF857771CC845B4"/>
        </w:placeholder>
        <w15:color w:val="000000"/>
      </w:sdtPr>
      <w:sdtEndPr>
        <w:rPr>
          <w:i/>
          <w:lang w:val="en-GB"/>
        </w:rPr>
      </w:sdtEndPr>
      <w:sdtContent>
        <w:p w14:paraId="09CA3919" w14:textId="77777777" w:rsidR="00703A1B" w:rsidRPr="00703A1B" w:rsidRDefault="00703A1B" w:rsidP="00703A1B">
          <w:pPr>
            <w:rPr>
              <w:rFonts w:ascii="Verdana" w:hAnsi="Verdana"/>
              <w:b/>
              <w:sz w:val="22"/>
              <w:szCs w:val="22"/>
              <w:lang w:val="en-US"/>
            </w:rPr>
          </w:pPr>
          <w:r w:rsidRPr="00703A1B">
            <w:rPr>
              <w:rFonts w:ascii="Verdana" w:hAnsi="Verdana"/>
              <w:b/>
              <w:sz w:val="22"/>
              <w:szCs w:val="22"/>
              <w:lang w:val="en-US"/>
            </w:rPr>
            <w:t xml:space="preserve">Result 1: The capacity to provide quality education to children with hearing impairment in 24 public schools is improved and the rights of persons with disabilities is promote. </w:t>
          </w:r>
        </w:p>
        <w:p w14:paraId="2DFD1D25" w14:textId="305ADFF9" w:rsidR="00703A1B" w:rsidRPr="008E0D4E" w:rsidRDefault="00703A1B" w:rsidP="00703A1B">
          <w:pPr>
            <w:rPr>
              <w:rFonts w:ascii="Verdana" w:hAnsi="Verdana"/>
              <w:b/>
              <w:sz w:val="22"/>
              <w:szCs w:val="22"/>
              <w:lang w:val="en-US"/>
            </w:rPr>
          </w:pPr>
          <w:r w:rsidRPr="008E0D4E">
            <w:rPr>
              <w:rFonts w:ascii="Verdana" w:hAnsi="Verdana"/>
              <w:b/>
              <w:sz w:val="22"/>
              <w:szCs w:val="22"/>
              <w:lang w:val="en-US"/>
            </w:rPr>
            <w:t>Activity 1.1: Train 20 trainers in inclusive pedagogical practices for children with hearing impairments: 5 days ToT year, 1-day year 2, 1-day year 3</w:t>
          </w:r>
        </w:p>
        <w:p w14:paraId="27C54352" w14:textId="4307910E" w:rsidR="00703A1B" w:rsidRPr="00D13A3E" w:rsidRDefault="00D13A3E" w:rsidP="00703A1B">
          <w:pPr>
            <w:rPr>
              <w:rFonts w:ascii="Verdana" w:hAnsi="Verdana"/>
              <w:sz w:val="22"/>
              <w:szCs w:val="22"/>
            </w:rPr>
          </w:pPr>
          <w:r w:rsidRPr="00D13A3E">
            <w:rPr>
              <w:rFonts w:ascii="Verdana" w:hAnsi="Verdana"/>
              <w:sz w:val="22"/>
              <w:szCs w:val="22"/>
            </w:rPr>
            <w:t>Village Bondeko/ESOP and the national special education office will provide this training, which will last 5 days in year 1, 1 day in year 2 and 1 day in year 3. At the end of this training, the project will have a pool of trainers to facilitate the training of teachers involved in public schools. The participants in this training (20) will come from the sub-divisions/EPST.</w:t>
          </w:r>
        </w:p>
        <w:p w14:paraId="6253DC98" w14:textId="09287228" w:rsidR="00703A1B" w:rsidRPr="008E0D4E" w:rsidRDefault="00703A1B" w:rsidP="00703A1B">
          <w:pPr>
            <w:rPr>
              <w:rFonts w:ascii="Verdana" w:hAnsi="Verdana"/>
              <w:b/>
              <w:sz w:val="22"/>
              <w:szCs w:val="22"/>
              <w:lang w:val="en-US"/>
            </w:rPr>
          </w:pPr>
          <w:r w:rsidRPr="008E0D4E">
            <w:rPr>
              <w:rFonts w:ascii="Verdana" w:hAnsi="Verdana"/>
              <w:b/>
              <w:sz w:val="22"/>
              <w:szCs w:val="22"/>
              <w:lang w:val="en-US"/>
            </w:rPr>
            <w:t>Activity 1.2: Train 130 teachers and pedagogical supervisors from 10 public schools in inclusive pedagogical practices for children with hearing impairments: 5 days’ year 1, 2 days’ year 2, 1-day year 3</w:t>
          </w:r>
        </w:p>
        <w:p w14:paraId="689D2B31" w14:textId="0378CCA1" w:rsidR="00D13A3E" w:rsidRPr="00D13A3E" w:rsidRDefault="00D13A3E" w:rsidP="00D13A3E">
          <w:pPr>
            <w:rPr>
              <w:rFonts w:ascii="Verdana" w:hAnsi="Verdana"/>
              <w:sz w:val="22"/>
              <w:szCs w:val="22"/>
            </w:rPr>
          </w:pPr>
          <w:r w:rsidRPr="00D13A3E">
            <w:rPr>
              <w:rFonts w:ascii="Verdana" w:hAnsi="Verdana"/>
              <w:sz w:val="22"/>
              <w:szCs w:val="22"/>
            </w:rPr>
            <w:t>The participants in the training course are teachers from the 10 state schools involved in the project. The training lasts 5 days. First year training for 50 teachers, second and third year training for 40 teachers. After this training, the trained teachers will be able to take charge of the children selected for the inclusive education system. The training will be led by three Bondeko village facilitators.</w:t>
          </w:r>
        </w:p>
        <w:p w14:paraId="708EF281" w14:textId="77777777" w:rsidR="00D13A3E" w:rsidRPr="00D13A3E" w:rsidRDefault="00D13A3E" w:rsidP="00D13A3E">
          <w:pPr>
            <w:rPr>
              <w:rFonts w:ascii="Verdana" w:hAnsi="Verdana"/>
              <w:sz w:val="22"/>
              <w:szCs w:val="22"/>
            </w:rPr>
          </w:pPr>
        </w:p>
        <w:p w14:paraId="4642B059" w14:textId="74382714" w:rsidR="00703A1B" w:rsidRPr="008E0D4E" w:rsidRDefault="00703A1B" w:rsidP="00703A1B">
          <w:pPr>
            <w:rPr>
              <w:rFonts w:ascii="Verdana" w:hAnsi="Verdana"/>
              <w:b/>
              <w:sz w:val="22"/>
              <w:szCs w:val="22"/>
              <w:lang w:val="en-US"/>
            </w:rPr>
          </w:pPr>
          <w:r w:rsidRPr="008E0D4E">
            <w:rPr>
              <w:rFonts w:ascii="Verdana" w:hAnsi="Verdana"/>
              <w:b/>
              <w:sz w:val="22"/>
              <w:szCs w:val="22"/>
              <w:lang w:val="en-US"/>
            </w:rPr>
            <w:lastRenderedPageBreak/>
            <w:t>Activity 1.3: Organize 90 community of practices sessions/units/cells including 10 non-partner schools (1 session per quarter per school=3*10 schools*3 years);</w:t>
          </w:r>
        </w:p>
        <w:p w14:paraId="05B78F2C" w14:textId="3689DBCC" w:rsidR="00D13A3E" w:rsidRPr="00D13A3E" w:rsidRDefault="008E0D4E" w:rsidP="00D13A3E">
          <w:pPr>
            <w:rPr>
              <w:rFonts w:ascii="Verdana" w:hAnsi="Verdana"/>
              <w:sz w:val="22"/>
              <w:szCs w:val="22"/>
            </w:rPr>
          </w:pPr>
          <w:r>
            <w:rPr>
              <w:rFonts w:ascii="Verdana" w:hAnsi="Verdana"/>
              <w:sz w:val="22"/>
              <w:szCs w:val="22"/>
            </w:rPr>
            <w:t xml:space="preserve"> </w:t>
          </w:r>
          <w:r w:rsidR="00D13A3E" w:rsidRPr="00D13A3E">
            <w:rPr>
              <w:rFonts w:ascii="Verdana" w:hAnsi="Verdana"/>
              <w:sz w:val="22"/>
              <w:szCs w:val="22"/>
            </w:rPr>
            <w:t xml:space="preserve">Teachers from state schools that are not partners in the project will benefit from these practical sessions, with the aim of informing them about the practice of inclusive education in their environment, so as to encourage them to adopt this practice as well. </w:t>
          </w:r>
        </w:p>
        <w:p w14:paraId="6DFC4774" w14:textId="77777777" w:rsidR="00D13A3E" w:rsidRPr="00D13A3E" w:rsidRDefault="00D13A3E" w:rsidP="00D13A3E">
          <w:pPr>
            <w:rPr>
              <w:rFonts w:ascii="Verdana" w:hAnsi="Verdana"/>
              <w:sz w:val="22"/>
              <w:szCs w:val="22"/>
            </w:rPr>
          </w:pPr>
          <w:r w:rsidRPr="00D13A3E">
            <w:rPr>
              <w:rFonts w:ascii="Verdana" w:hAnsi="Verdana"/>
              <w:sz w:val="22"/>
              <w:szCs w:val="22"/>
            </w:rPr>
            <w:t>These sessions will be organised during holiday periods, with 3 sessions per school per year, making a total of 30 sessions per year.</w:t>
          </w:r>
        </w:p>
        <w:p w14:paraId="077C74C4" w14:textId="77C02E11" w:rsidR="00D13A3E" w:rsidRPr="00D13A3E" w:rsidRDefault="008E0D4E" w:rsidP="00D13A3E">
          <w:pPr>
            <w:rPr>
              <w:rFonts w:ascii="Verdana" w:hAnsi="Verdana"/>
              <w:sz w:val="22"/>
              <w:szCs w:val="22"/>
            </w:rPr>
          </w:pPr>
          <w:r>
            <w:rPr>
              <w:rFonts w:ascii="Verdana" w:hAnsi="Verdana"/>
              <w:sz w:val="22"/>
              <w:szCs w:val="22"/>
            </w:rPr>
            <w:t xml:space="preserve"> </w:t>
          </w:r>
          <w:r w:rsidR="00D13A3E" w:rsidRPr="00D13A3E">
            <w:rPr>
              <w:rFonts w:ascii="Verdana" w:hAnsi="Verdana"/>
              <w:sz w:val="22"/>
              <w:szCs w:val="22"/>
            </w:rPr>
            <w:t>The cost for this activity includes awareness-raising materials, motivation of social facilitators (10 Directors + and 14 others from the company), and media coverage.</w:t>
          </w:r>
        </w:p>
        <w:p w14:paraId="4C98375B" w14:textId="77777777" w:rsidR="00D13A3E" w:rsidRPr="008E0D4E" w:rsidRDefault="00D13A3E" w:rsidP="00D13A3E">
          <w:pPr>
            <w:rPr>
              <w:rFonts w:ascii="Verdana" w:hAnsi="Verdana"/>
              <w:b/>
              <w:sz w:val="22"/>
              <w:szCs w:val="22"/>
            </w:rPr>
          </w:pPr>
        </w:p>
        <w:p w14:paraId="07742D36" w14:textId="116B7D7B" w:rsidR="00703A1B" w:rsidRPr="008E0D4E" w:rsidRDefault="00703A1B" w:rsidP="00703A1B">
          <w:pPr>
            <w:rPr>
              <w:rFonts w:ascii="Verdana" w:hAnsi="Verdana"/>
              <w:b/>
              <w:sz w:val="22"/>
              <w:szCs w:val="22"/>
            </w:rPr>
          </w:pPr>
          <w:r w:rsidRPr="008E0D4E">
            <w:rPr>
              <w:rFonts w:ascii="Verdana" w:hAnsi="Verdana"/>
              <w:b/>
              <w:sz w:val="22"/>
              <w:szCs w:val="22"/>
            </w:rPr>
            <w:t xml:space="preserve">Activity 1.4: Organize 12 pedagogical support visits </w:t>
          </w:r>
        </w:p>
        <w:p w14:paraId="6A495532" w14:textId="3D02F012" w:rsidR="0013568C" w:rsidRPr="00D13A3E" w:rsidRDefault="00D13A3E" w:rsidP="00703A1B">
          <w:pPr>
            <w:rPr>
              <w:rFonts w:ascii="Verdana" w:hAnsi="Verdana"/>
              <w:sz w:val="22"/>
              <w:szCs w:val="22"/>
            </w:rPr>
          </w:pPr>
          <w:r w:rsidRPr="008E0D4E">
            <w:rPr>
              <w:rFonts w:ascii="Verdana" w:hAnsi="Verdana"/>
              <w:sz w:val="22"/>
              <w:szCs w:val="22"/>
            </w:rPr>
            <w:t xml:space="preserve">The 20 trainers (see Activity 1.1) organised educational visits to the 10 partner state schools, one visit per term. </w:t>
          </w:r>
          <w:r w:rsidRPr="00D13A3E">
            <w:rPr>
              <w:rFonts w:ascii="Verdana" w:hAnsi="Verdana"/>
              <w:sz w:val="22"/>
              <w:szCs w:val="22"/>
            </w:rPr>
            <w:t>The purpose of the visits is to ensure that the programme is being implemented effectively and running smoothly. Technical sheets will be drawn up by the project to support reporting (evaluation sheet).</w:t>
          </w:r>
        </w:p>
        <w:p w14:paraId="05ACF61F" w14:textId="77777777" w:rsidR="0013568C" w:rsidRPr="008E0D4E" w:rsidRDefault="0013568C" w:rsidP="00703A1B">
          <w:pPr>
            <w:rPr>
              <w:rFonts w:ascii="Verdana" w:hAnsi="Verdana"/>
              <w:b/>
              <w:sz w:val="22"/>
              <w:szCs w:val="22"/>
            </w:rPr>
          </w:pPr>
        </w:p>
        <w:p w14:paraId="0EF73328" w14:textId="43C550DF" w:rsidR="00703A1B" w:rsidRPr="008E0D4E" w:rsidRDefault="00703A1B" w:rsidP="00703A1B">
          <w:pPr>
            <w:rPr>
              <w:rFonts w:ascii="Verdana" w:hAnsi="Verdana"/>
              <w:b/>
              <w:sz w:val="22"/>
              <w:szCs w:val="22"/>
            </w:rPr>
          </w:pPr>
          <w:r w:rsidRPr="008E0D4E">
            <w:rPr>
              <w:rFonts w:ascii="Verdana" w:hAnsi="Verdana"/>
              <w:b/>
              <w:sz w:val="22"/>
              <w:szCs w:val="22"/>
            </w:rPr>
            <w:t>Activity 1.5: Organise an accessibility audit (evaluation) of the infrastructures, activities, services in Village Bondeko schools;</w:t>
          </w:r>
        </w:p>
        <w:p w14:paraId="22E88B20" w14:textId="415E3714" w:rsidR="00000DCF" w:rsidRPr="00D13A3E" w:rsidRDefault="00D13A3E" w:rsidP="00703A1B">
          <w:pPr>
            <w:rPr>
              <w:rFonts w:ascii="Verdana" w:hAnsi="Verdana"/>
              <w:sz w:val="22"/>
              <w:szCs w:val="22"/>
            </w:rPr>
          </w:pPr>
          <w:r w:rsidRPr="00D13A3E">
            <w:rPr>
              <w:rFonts w:ascii="Verdana" w:hAnsi="Verdana"/>
              <w:sz w:val="22"/>
              <w:szCs w:val="22"/>
            </w:rPr>
            <w:t>An accessibility audit (evaluation) will be carried out by Bondeko Village in collaboration with PNRBC in the 24 programme schools and 10 state schools.  An evaluation report will be produced to give the project an idea of the reasonable facilities to be put in place.</w:t>
          </w:r>
        </w:p>
        <w:p w14:paraId="16E0B2B8" w14:textId="77777777" w:rsidR="00000DCF" w:rsidRPr="00D13A3E" w:rsidRDefault="00000DCF" w:rsidP="00703A1B">
          <w:pPr>
            <w:rPr>
              <w:rFonts w:ascii="Verdana" w:hAnsi="Verdana"/>
              <w:sz w:val="22"/>
              <w:szCs w:val="22"/>
            </w:rPr>
          </w:pPr>
        </w:p>
        <w:p w14:paraId="3C724466" w14:textId="0EFA6206" w:rsidR="00703A1B" w:rsidRPr="008E0D4E" w:rsidRDefault="00703A1B" w:rsidP="00703A1B">
          <w:pPr>
            <w:rPr>
              <w:rFonts w:ascii="Verdana" w:hAnsi="Verdana"/>
              <w:b/>
              <w:sz w:val="22"/>
              <w:szCs w:val="22"/>
              <w:lang w:val="en-US"/>
            </w:rPr>
          </w:pPr>
          <w:r w:rsidRPr="008E0D4E">
            <w:rPr>
              <w:rFonts w:ascii="Verdana" w:hAnsi="Verdana"/>
              <w:b/>
              <w:sz w:val="22"/>
              <w:szCs w:val="22"/>
              <w:lang w:val="en-US"/>
            </w:rPr>
            <w:t>Activity 1.6: Install reasonable accommodations (adapted sign language dictionary, adapted textbooks, ramps, markings, etc.) in 10 public schools;</w:t>
          </w:r>
        </w:p>
        <w:p w14:paraId="227BFEAC" w14:textId="3F26C634" w:rsidR="00706753" w:rsidRDefault="00D13A3E" w:rsidP="00703A1B">
          <w:pPr>
            <w:rPr>
              <w:rFonts w:ascii="Verdana" w:hAnsi="Verdana"/>
              <w:sz w:val="22"/>
              <w:szCs w:val="22"/>
            </w:rPr>
          </w:pPr>
          <w:r w:rsidRPr="00D13A3E">
            <w:rPr>
              <w:rFonts w:ascii="Verdana" w:hAnsi="Verdana"/>
              <w:sz w:val="22"/>
              <w:szCs w:val="22"/>
            </w:rPr>
            <w:t>Referring to the report of the accessibility audit, the project will put in place the reasonable facilities recommended. These adjustments will be made according to the needs assessed in each school. The improvements will involve the installation of ramps, the purchase of teaching materials and other training materials.</w:t>
          </w:r>
        </w:p>
        <w:p w14:paraId="2579EE55" w14:textId="77777777" w:rsidR="00D13A3E" w:rsidRPr="00D13A3E" w:rsidRDefault="00D13A3E" w:rsidP="00703A1B">
          <w:pPr>
            <w:rPr>
              <w:rFonts w:ascii="Verdana" w:hAnsi="Verdana"/>
              <w:sz w:val="22"/>
              <w:szCs w:val="22"/>
            </w:rPr>
          </w:pPr>
        </w:p>
        <w:p w14:paraId="06B6BFBF" w14:textId="6A60FF46" w:rsidR="00703A1B" w:rsidRPr="008E0D4E" w:rsidRDefault="00703A1B" w:rsidP="00703A1B">
          <w:pPr>
            <w:rPr>
              <w:rFonts w:ascii="Verdana" w:hAnsi="Verdana"/>
              <w:b/>
              <w:sz w:val="22"/>
              <w:szCs w:val="22"/>
              <w:lang w:val="en-US"/>
            </w:rPr>
          </w:pPr>
          <w:r w:rsidRPr="008E0D4E">
            <w:rPr>
              <w:rFonts w:ascii="Verdana" w:hAnsi="Verdana"/>
              <w:b/>
              <w:sz w:val="22"/>
              <w:szCs w:val="22"/>
              <w:lang w:val="en-US"/>
            </w:rPr>
            <w:t>Activity 1.7: Conduct 10 inclusive open days in 10 schools and 10 partner communities;</w:t>
          </w:r>
        </w:p>
        <w:p w14:paraId="2A2B64DB" w14:textId="68B57650" w:rsidR="00135F66" w:rsidRPr="00D13A3E" w:rsidRDefault="00D13A3E" w:rsidP="00D13A3E">
          <w:pPr>
            <w:rPr>
              <w:rFonts w:ascii="Verdana" w:hAnsi="Verdana"/>
              <w:sz w:val="22"/>
              <w:szCs w:val="22"/>
            </w:rPr>
          </w:pPr>
          <w:r w:rsidRPr="00D13A3E">
            <w:rPr>
              <w:rFonts w:ascii="Verdana" w:hAnsi="Verdana"/>
              <w:sz w:val="22"/>
              <w:szCs w:val="22"/>
            </w:rPr>
            <w:t>Open days are organised by the management of each of the 10 schools to enable parents and the community to attend the education of disab</w:t>
          </w:r>
          <w:r w:rsidR="008E0D4E">
            <w:rPr>
              <w:rFonts w:ascii="Verdana" w:hAnsi="Verdana"/>
              <w:sz w:val="22"/>
              <w:szCs w:val="22"/>
            </w:rPr>
            <w:t xml:space="preserve">led and non-disabled children. </w:t>
          </w:r>
          <w:r w:rsidRPr="00D13A3E">
            <w:rPr>
              <w:rFonts w:ascii="Verdana" w:hAnsi="Verdana"/>
              <w:sz w:val="22"/>
              <w:szCs w:val="22"/>
            </w:rPr>
            <w:t>1 open day will be organised in the 10 schools each term. First year 3 days, second year 4 days, and third year 3 days. However, in 2025 two open days will be organised in the second term. The cost of this activity concerns the purchase of awareness-raising materials, the payment of transport for teachers and the production of banners.</w:t>
          </w:r>
        </w:p>
        <w:p w14:paraId="2BE6A8D4" w14:textId="360A3C28" w:rsidR="00703A1B" w:rsidRPr="008E0D4E" w:rsidRDefault="00703A1B" w:rsidP="00703A1B">
          <w:pPr>
            <w:rPr>
              <w:rFonts w:ascii="Verdana" w:hAnsi="Verdana"/>
              <w:b/>
              <w:sz w:val="22"/>
              <w:szCs w:val="22"/>
              <w:lang w:val="en-US"/>
            </w:rPr>
          </w:pPr>
          <w:r w:rsidRPr="008E0D4E">
            <w:rPr>
              <w:rFonts w:ascii="Verdana" w:hAnsi="Verdana"/>
              <w:b/>
              <w:sz w:val="22"/>
              <w:szCs w:val="22"/>
              <w:lang w:val="en-US"/>
            </w:rPr>
            <w:t>Activity 1.8: Organize 24 orientation sessions for 120 community leaders and 600 parents of students with hearing impairments on basic inclusive educational practices and sign language (home learning monitoring);</w:t>
          </w:r>
        </w:p>
        <w:p w14:paraId="2549F61B" w14:textId="51D4A96C" w:rsidR="00D13A3E" w:rsidRPr="00D13A3E" w:rsidRDefault="00D13A3E" w:rsidP="00D13A3E">
          <w:pPr>
            <w:rPr>
              <w:rFonts w:ascii="Verdana" w:hAnsi="Verdana"/>
              <w:sz w:val="22"/>
              <w:szCs w:val="22"/>
              <w:lang w:val="en-US"/>
            </w:rPr>
          </w:pPr>
          <w:r w:rsidRPr="00D13A3E">
            <w:rPr>
              <w:rFonts w:ascii="Verdana" w:hAnsi="Verdana"/>
              <w:sz w:val="22"/>
              <w:szCs w:val="22"/>
              <w:lang w:val="en-US"/>
            </w:rPr>
            <w:t xml:space="preserve">Sign language trainers accompanied by interpreters will provide training in sign language and inclusive basic education for 120 community leaders and 600 parents. </w:t>
          </w:r>
        </w:p>
        <w:p w14:paraId="2173248E" w14:textId="77777777" w:rsidR="00D13A3E" w:rsidRPr="00D13A3E" w:rsidRDefault="00D13A3E" w:rsidP="00D13A3E">
          <w:pPr>
            <w:rPr>
              <w:rFonts w:ascii="Verdana" w:hAnsi="Verdana"/>
              <w:sz w:val="22"/>
              <w:szCs w:val="22"/>
              <w:lang w:val="en-US"/>
            </w:rPr>
          </w:pPr>
          <w:r w:rsidRPr="00D13A3E">
            <w:rPr>
              <w:rFonts w:ascii="Verdana" w:hAnsi="Verdana"/>
              <w:sz w:val="22"/>
              <w:szCs w:val="22"/>
              <w:lang w:val="en-US"/>
            </w:rPr>
            <w:t xml:space="preserve">200 parents and 40 community leaders will be trained each year in sign language, with 20 parents and 4 community leaders per school. </w:t>
          </w:r>
        </w:p>
        <w:p w14:paraId="7C07B4FC" w14:textId="018D804D" w:rsidR="005B172E" w:rsidRDefault="00D13A3E" w:rsidP="00D13A3E">
          <w:pPr>
            <w:rPr>
              <w:rFonts w:ascii="Verdana" w:hAnsi="Verdana"/>
              <w:sz w:val="22"/>
              <w:szCs w:val="22"/>
              <w:lang w:val="en-US"/>
            </w:rPr>
          </w:pPr>
          <w:r w:rsidRPr="00D13A3E">
            <w:rPr>
              <w:rFonts w:ascii="Verdana" w:hAnsi="Verdana"/>
              <w:sz w:val="22"/>
              <w:szCs w:val="22"/>
              <w:lang w:val="en-US"/>
            </w:rPr>
            <w:lastRenderedPageBreak/>
            <w:t>The cost of the training includes trainers' fees, training materials and lunch for participants.</w:t>
          </w:r>
        </w:p>
        <w:p w14:paraId="4AE78776" w14:textId="305ED035" w:rsidR="00703A1B" w:rsidRPr="00D13A3E" w:rsidRDefault="00703A1B" w:rsidP="00703A1B">
          <w:pPr>
            <w:rPr>
              <w:rFonts w:ascii="Verdana" w:hAnsi="Verdana"/>
              <w:b/>
              <w:sz w:val="22"/>
              <w:szCs w:val="22"/>
              <w:lang w:val="en-US"/>
            </w:rPr>
          </w:pPr>
          <w:r w:rsidRPr="00D13A3E">
            <w:rPr>
              <w:rFonts w:ascii="Verdana" w:hAnsi="Verdana"/>
              <w:b/>
              <w:sz w:val="22"/>
              <w:szCs w:val="22"/>
              <w:lang w:val="en-US"/>
            </w:rPr>
            <w:t>Activity 1.9: Organize 10 advocacy campaigns with decision makers (Parliament, Ministries, Governorate, technical and financial partners, etc.) regarding the new organic law of persons with disabilities</w:t>
          </w:r>
          <w:r w:rsidR="004D1649" w:rsidRPr="00D13A3E">
            <w:rPr>
              <w:rFonts w:ascii="Verdana" w:hAnsi="Verdana"/>
              <w:b/>
              <w:sz w:val="22"/>
              <w:szCs w:val="22"/>
              <w:lang w:val="en-US"/>
            </w:rPr>
            <w:t xml:space="preserve">. </w:t>
          </w:r>
          <w:r w:rsidRPr="00D13A3E">
            <w:rPr>
              <w:rFonts w:ascii="Verdana" w:hAnsi="Verdana"/>
              <w:b/>
              <w:sz w:val="22"/>
              <w:szCs w:val="22"/>
              <w:lang w:val="en-US"/>
            </w:rPr>
            <w:t xml:space="preserve"> </w:t>
          </w:r>
        </w:p>
        <w:p w14:paraId="56CDD5EB" w14:textId="3E04900D" w:rsidR="004D1649" w:rsidRDefault="00D13A3E" w:rsidP="00703A1B">
          <w:pPr>
            <w:rPr>
              <w:rFonts w:ascii="Verdana" w:hAnsi="Verdana"/>
              <w:sz w:val="22"/>
              <w:szCs w:val="22"/>
              <w:lang w:val="en-US"/>
            </w:rPr>
          </w:pPr>
          <w:r w:rsidRPr="00D13A3E">
            <w:rPr>
              <w:rFonts w:ascii="Verdana" w:hAnsi="Verdana"/>
              <w:sz w:val="22"/>
              <w:szCs w:val="22"/>
              <w:lang w:val="en-US"/>
            </w:rPr>
            <w:t>Villages Bondeko, in collaboration with disabled people's organizations and other care structures, will carry out advocacy campaigns aimed at political decision-makers and other partners. These advocacy campaigns will be carried out through meetings and various contacts (3, year 1, 4, year 2, and 3, year 3). The cost of the activity includes transport to meetings to prepare advocacy memos, lunch, etc.</w:t>
          </w:r>
        </w:p>
        <w:p w14:paraId="2F44876B" w14:textId="56BEB77F" w:rsidR="00703A1B" w:rsidRPr="00D13A3E" w:rsidRDefault="00703A1B" w:rsidP="00703A1B">
          <w:pPr>
            <w:rPr>
              <w:rFonts w:ascii="Verdana" w:hAnsi="Verdana"/>
              <w:b/>
              <w:sz w:val="22"/>
              <w:szCs w:val="22"/>
              <w:lang w:val="en-US"/>
            </w:rPr>
          </w:pPr>
          <w:r w:rsidRPr="00D13A3E">
            <w:rPr>
              <w:rFonts w:ascii="Verdana" w:hAnsi="Verdana"/>
              <w:b/>
              <w:sz w:val="22"/>
              <w:szCs w:val="22"/>
              <w:lang w:val="en-US"/>
            </w:rPr>
            <w:t>Activity 1.10: Train 25 staff of public school and Village Bondeko in CBID/DID.</w:t>
          </w:r>
        </w:p>
        <w:p w14:paraId="730BEDA2" w14:textId="7507CCDF" w:rsidR="00703A1B" w:rsidRPr="00D13A3E" w:rsidRDefault="00D13A3E" w:rsidP="00703A1B">
          <w:pPr>
            <w:rPr>
              <w:rFonts w:ascii="Verdana" w:hAnsi="Verdana"/>
              <w:sz w:val="22"/>
              <w:szCs w:val="22"/>
            </w:rPr>
          </w:pPr>
          <w:r w:rsidRPr="00D13A3E">
            <w:rPr>
              <w:rFonts w:ascii="Verdana" w:hAnsi="Verdana"/>
              <w:sz w:val="22"/>
              <w:szCs w:val="22"/>
            </w:rPr>
            <w:t xml:space="preserve">10 directors from public schools and 15 from Bondeko Villages will take part in a </w:t>
          </w:r>
          <w:proofErr w:type="gramStart"/>
          <w:r w:rsidRPr="00D13A3E">
            <w:rPr>
              <w:rFonts w:ascii="Verdana" w:hAnsi="Verdana"/>
              <w:sz w:val="22"/>
              <w:szCs w:val="22"/>
            </w:rPr>
            <w:t>3-5 day</w:t>
          </w:r>
          <w:proofErr w:type="gramEnd"/>
          <w:r w:rsidRPr="00D13A3E">
            <w:rPr>
              <w:rFonts w:ascii="Verdana" w:hAnsi="Verdana"/>
              <w:sz w:val="22"/>
              <w:szCs w:val="22"/>
            </w:rPr>
            <w:t xml:space="preserve"> training course on CBID. The training will be organised by Villages Bondeko and provided by CBM. After the initial 5-day training, two further refresher courses will be organised</w:t>
          </w:r>
        </w:p>
        <w:p w14:paraId="2BA850EC" w14:textId="19343AD1" w:rsidR="00703A1B" w:rsidRDefault="00703A1B" w:rsidP="00703A1B">
          <w:pPr>
            <w:rPr>
              <w:rFonts w:ascii="Verdana" w:hAnsi="Verdana"/>
              <w:b/>
              <w:sz w:val="22"/>
              <w:szCs w:val="22"/>
            </w:rPr>
          </w:pPr>
          <w:r w:rsidRPr="00703A1B">
            <w:rPr>
              <w:rFonts w:ascii="Verdana" w:hAnsi="Verdana"/>
              <w:b/>
              <w:sz w:val="22"/>
              <w:szCs w:val="22"/>
              <w:lang w:val="en-US"/>
            </w:rPr>
            <w:t xml:space="preserve">Result 2: </w:t>
          </w:r>
          <w:r w:rsidRPr="00703A1B">
            <w:rPr>
              <w:rFonts w:ascii="Verdana" w:hAnsi="Verdana"/>
              <w:b/>
              <w:sz w:val="22"/>
              <w:szCs w:val="22"/>
            </w:rPr>
            <w:t>Capacity strengthening and the promotion of disability inclusion are ensured in VILLAGES BONDEKO</w:t>
          </w:r>
        </w:p>
        <w:p w14:paraId="03C1318E" w14:textId="60297F60" w:rsidR="00D13A3E" w:rsidRDefault="00D13A3E" w:rsidP="00703A1B">
          <w:pPr>
            <w:rPr>
              <w:rFonts w:ascii="Verdana" w:hAnsi="Verdana"/>
              <w:b/>
              <w:sz w:val="22"/>
              <w:szCs w:val="22"/>
            </w:rPr>
          </w:pPr>
        </w:p>
        <w:p w14:paraId="6819034F" w14:textId="2C6423EA" w:rsidR="00547ED5" w:rsidRPr="00D13A3E" w:rsidRDefault="00703A1B" w:rsidP="00703A1B">
          <w:pPr>
            <w:rPr>
              <w:rFonts w:ascii="Verdana" w:hAnsi="Verdana"/>
              <w:b/>
              <w:sz w:val="22"/>
              <w:szCs w:val="22"/>
              <w:lang w:val="en-US"/>
            </w:rPr>
          </w:pPr>
          <w:r w:rsidRPr="00D13A3E">
            <w:rPr>
              <w:rFonts w:ascii="Verdana" w:hAnsi="Verdana"/>
              <w:b/>
              <w:sz w:val="22"/>
              <w:szCs w:val="22"/>
            </w:rPr>
            <w:t xml:space="preserve">Activity 2.1: </w:t>
          </w:r>
          <w:r w:rsidRPr="00D13A3E">
            <w:rPr>
              <w:rFonts w:ascii="Verdana" w:hAnsi="Verdana"/>
              <w:b/>
              <w:sz w:val="22"/>
              <w:szCs w:val="22"/>
              <w:lang w:val="en-US"/>
            </w:rPr>
            <w:t>Organize a workshop to develop manuals and trainers' guides for the inclusion of children with hearing impairments:</w:t>
          </w:r>
        </w:p>
        <w:p w14:paraId="7C86CCC4" w14:textId="1A881A9F" w:rsidR="0045002A" w:rsidRDefault="00D13A3E" w:rsidP="00703A1B">
          <w:pPr>
            <w:rPr>
              <w:rFonts w:ascii="Verdana" w:hAnsi="Verdana"/>
              <w:sz w:val="22"/>
              <w:szCs w:val="22"/>
            </w:rPr>
          </w:pPr>
          <w:r w:rsidRPr="00D13A3E">
            <w:rPr>
              <w:rFonts w:ascii="Verdana" w:hAnsi="Verdana"/>
              <w:sz w:val="22"/>
              <w:szCs w:val="22"/>
            </w:rPr>
            <w:t>Village Bondeko, in collaboration with the national department of special education and CBM, will organise a 3-day workshop to develop training manuals and other related tools. 30 people (20 inspectors, 2 special education representatives, 2 CBM representatives and 6 from the Bondeko villages) will take part in this workshop.</w:t>
          </w:r>
        </w:p>
        <w:p w14:paraId="58D79FD2" w14:textId="324C9544" w:rsidR="00703A1B" w:rsidRPr="00D13A3E" w:rsidRDefault="00703A1B" w:rsidP="00703A1B">
          <w:pPr>
            <w:rPr>
              <w:rFonts w:ascii="Verdana" w:hAnsi="Verdana"/>
              <w:b/>
              <w:sz w:val="22"/>
              <w:szCs w:val="22"/>
              <w:lang w:val="en-US"/>
            </w:rPr>
          </w:pPr>
          <w:r w:rsidRPr="00D13A3E">
            <w:rPr>
              <w:rFonts w:ascii="Verdana" w:hAnsi="Verdana"/>
              <w:b/>
              <w:sz w:val="22"/>
              <w:szCs w:val="22"/>
              <w:lang w:val="en-US"/>
            </w:rPr>
            <w:t xml:space="preserve">Activity 2.2: Organize a workshop to validate the manuals and guides for trainers and teachers; </w:t>
          </w:r>
        </w:p>
        <w:p w14:paraId="0B51148D" w14:textId="60575934" w:rsidR="00547ED5" w:rsidRPr="00295B74" w:rsidRDefault="00D13A3E" w:rsidP="00703A1B">
          <w:pPr>
            <w:rPr>
              <w:rFonts w:ascii="Verdana" w:hAnsi="Verdana"/>
              <w:sz w:val="22"/>
              <w:szCs w:val="22"/>
              <w:lang w:val="en-US"/>
            </w:rPr>
          </w:pPr>
          <w:r w:rsidRPr="00D13A3E">
            <w:rPr>
              <w:rFonts w:ascii="Verdana" w:hAnsi="Verdana"/>
              <w:sz w:val="22"/>
              <w:szCs w:val="22"/>
            </w:rPr>
            <w:t xml:space="preserve">Once the training manual has been developed, the 30 people involved (20 inspectors, 2 representatives from special education, 2 representatives from CBM and 6 from the Bondeko villages) will have to validate the manual. </w:t>
          </w:r>
          <w:r w:rsidRPr="00295B74">
            <w:rPr>
              <w:rFonts w:ascii="Verdana" w:hAnsi="Verdana"/>
              <w:sz w:val="22"/>
              <w:szCs w:val="22"/>
              <w:lang w:val="en-US"/>
            </w:rPr>
            <w:t>The validation workshop will be held during 2 days.</w:t>
          </w:r>
        </w:p>
        <w:p w14:paraId="631B2CCE" w14:textId="72EA2FB8" w:rsidR="00703A1B" w:rsidRPr="008E0D4E" w:rsidRDefault="00703A1B" w:rsidP="00703A1B">
          <w:pPr>
            <w:rPr>
              <w:rFonts w:ascii="Verdana" w:hAnsi="Verdana"/>
              <w:b/>
              <w:sz w:val="22"/>
              <w:szCs w:val="22"/>
            </w:rPr>
          </w:pPr>
          <w:r w:rsidRPr="008E0D4E">
            <w:rPr>
              <w:rFonts w:ascii="Verdana" w:hAnsi="Verdana"/>
              <w:b/>
              <w:sz w:val="22"/>
              <w:szCs w:val="22"/>
            </w:rPr>
            <w:t>Activity 2.3: Install reasonable accommodations (adapted sign language dictionary, adapted textbooks, ramps, markings, etc.) in 24 VB schools</w:t>
          </w:r>
          <w:r w:rsidR="00E01C71" w:rsidRPr="008E0D4E">
            <w:rPr>
              <w:rFonts w:ascii="Verdana" w:hAnsi="Verdana"/>
              <w:b/>
              <w:sz w:val="22"/>
              <w:szCs w:val="22"/>
            </w:rPr>
            <w:t xml:space="preserve">. </w:t>
          </w:r>
        </w:p>
        <w:p w14:paraId="2AAC61F5" w14:textId="6A710512" w:rsidR="00E01C71" w:rsidRPr="008E0D4E" w:rsidRDefault="00D13A3E" w:rsidP="00703A1B">
          <w:pPr>
            <w:rPr>
              <w:rFonts w:ascii="Verdana" w:hAnsi="Verdana"/>
              <w:sz w:val="22"/>
              <w:szCs w:val="22"/>
            </w:rPr>
          </w:pPr>
          <w:r w:rsidRPr="00D13A3E">
            <w:rPr>
              <w:rFonts w:ascii="Verdana" w:hAnsi="Verdana"/>
              <w:sz w:val="22"/>
              <w:szCs w:val="22"/>
            </w:rPr>
            <w:t xml:space="preserve">With reference to the report of the accessibility audit, the project will put in place the reasonable facilities recommended. These adaptations will be put in place according to the needs assessed in each Villages Bondeko school. </w:t>
          </w:r>
          <w:r w:rsidRPr="008E0D4E">
            <w:rPr>
              <w:rFonts w:ascii="Verdana" w:hAnsi="Verdana"/>
              <w:sz w:val="22"/>
              <w:szCs w:val="22"/>
            </w:rPr>
            <w:t>They may involve ramps, modifications to latrines or markings,</w:t>
          </w:r>
        </w:p>
        <w:p w14:paraId="2492BBCC" w14:textId="54D4B538" w:rsidR="00703A1B" w:rsidRPr="00D13A3E" w:rsidRDefault="00703A1B" w:rsidP="00703A1B">
          <w:pPr>
            <w:rPr>
              <w:rFonts w:ascii="Verdana" w:hAnsi="Verdana"/>
              <w:b/>
              <w:sz w:val="22"/>
              <w:szCs w:val="22"/>
              <w:lang w:val="en-US"/>
            </w:rPr>
          </w:pPr>
          <w:r w:rsidRPr="00D13A3E">
            <w:rPr>
              <w:rFonts w:ascii="Verdana" w:hAnsi="Verdana"/>
              <w:b/>
              <w:sz w:val="22"/>
              <w:szCs w:val="22"/>
              <w:lang w:val="en-US"/>
            </w:rPr>
            <w:t>Activity 2.4: Equip teachers with adapted sign language materials</w:t>
          </w:r>
        </w:p>
        <w:p w14:paraId="594A86B6" w14:textId="5E5D8F7E" w:rsidR="00E01C71" w:rsidRDefault="0011438C" w:rsidP="00703A1B">
          <w:pPr>
            <w:rPr>
              <w:rFonts w:ascii="Verdana" w:hAnsi="Verdana"/>
              <w:sz w:val="22"/>
              <w:szCs w:val="22"/>
            </w:rPr>
          </w:pPr>
          <w:r w:rsidRPr="0011438C">
            <w:rPr>
              <w:rFonts w:ascii="Verdana" w:hAnsi="Verdana"/>
              <w:sz w:val="22"/>
              <w:szCs w:val="22"/>
            </w:rPr>
            <w:t xml:space="preserve">Once the teaching materials have been validated, the project will produce large quantities of these materials and provide them to the targeted public schools and the 24 Bondeko village schools. In 2024, the 24 Bondeko villages will be provided with teaching materials and </w:t>
          </w:r>
          <w:r>
            <w:rPr>
              <w:rFonts w:ascii="Verdana" w:hAnsi="Verdana"/>
              <w:sz w:val="22"/>
              <w:szCs w:val="22"/>
            </w:rPr>
            <w:t xml:space="preserve">with </w:t>
          </w:r>
          <w:r w:rsidRPr="0011438C">
            <w:rPr>
              <w:rFonts w:ascii="Verdana" w:hAnsi="Verdana"/>
              <w:sz w:val="22"/>
              <w:szCs w:val="22"/>
            </w:rPr>
            <w:t>the dictionaries in 2025.</w:t>
          </w:r>
        </w:p>
        <w:p w14:paraId="2C3B363C" w14:textId="13C1337D" w:rsidR="00703A1B" w:rsidRPr="0011438C" w:rsidRDefault="00703A1B" w:rsidP="00703A1B">
          <w:pPr>
            <w:rPr>
              <w:rFonts w:ascii="Verdana" w:hAnsi="Verdana"/>
              <w:b/>
              <w:sz w:val="22"/>
              <w:szCs w:val="22"/>
              <w:lang w:val="en-US"/>
            </w:rPr>
          </w:pPr>
          <w:r w:rsidRPr="0011438C">
            <w:rPr>
              <w:rFonts w:ascii="Verdana" w:hAnsi="Verdana"/>
              <w:b/>
              <w:sz w:val="22"/>
              <w:szCs w:val="22"/>
              <w:lang w:val="en-US"/>
            </w:rPr>
            <w:t>Activity 2.5 Organize supervision visits for trained teachers (classroom follow-up)</w:t>
          </w:r>
        </w:p>
        <w:p w14:paraId="0D3C666E" w14:textId="6B27685B" w:rsidR="009244CB" w:rsidRDefault="0011438C" w:rsidP="00703A1B">
          <w:pPr>
            <w:rPr>
              <w:rFonts w:ascii="Verdana" w:hAnsi="Verdana"/>
              <w:sz w:val="22"/>
              <w:szCs w:val="22"/>
            </w:rPr>
          </w:pPr>
          <w:r w:rsidRPr="0011438C">
            <w:rPr>
              <w:rFonts w:ascii="Verdana" w:hAnsi="Verdana"/>
              <w:sz w:val="22"/>
              <w:szCs w:val="22"/>
            </w:rPr>
            <w:t>The Villages Bondeko/ESOP pedagogical advisors provide pedagogical supervision for the teachers trained in the 10 public schools and the 24 Villages Bondeko schools at the rate of 1 supervision per term over the 3 years. Supervision will be organised by 10 educational advisers and 10 relay teachers.</w:t>
          </w:r>
        </w:p>
        <w:p w14:paraId="61DB4DF6" w14:textId="77777777" w:rsidR="0011438C" w:rsidRPr="0011438C" w:rsidRDefault="0011438C" w:rsidP="00703A1B">
          <w:pPr>
            <w:rPr>
              <w:rFonts w:ascii="Verdana" w:hAnsi="Verdana"/>
              <w:sz w:val="22"/>
              <w:szCs w:val="22"/>
            </w:rPr>
          </w:pPr>
        </w:p>
        <w:p w14:paraId="769C6D51" w14:textId="6447663A" w:rsidR="00703A1B" w:rsidRPr="0011438C" w:rsidRDefault="00703A1B" w:rsidP="00703A1B">
          <w:pPr>
            <w:rPr>
              <w:rFonts w:ascii="Verdana" w:hAnsi="Verdana"/>
              <w:b/>
              <w:sz w:val="22"/>
              <w:szCs w:val="22"/>
              <w:lang w:val="en-US"/>
            </w:rPr>
          </w:pPr>
          <w:r w:rsidRPr="0011438C">
            <w:rPr>
              <w:rFonts w:ascii="Verdana" w:hAnsi="Verdana"/>
              <w:b/>
              <w:sz w:val="22"/>
              <w:szCs w:val="22"/>
              <w:lang w:val="en-US"/>
            </w:rPr>
            <w:t xml:space="preserve">Activity 2.6 Organize a training on security and safeguarding for key staff of Village Bondeko and assess the partner in the field of safeguarding. </w:t>
          </w:r>
        </w:p>
        <w:p w14:paraId="71BAA698" w14:textId="0F55AE2E" w:rsidR="0011438C" w:rsidRPr="0011438C" w:rsidRDefault="0011438C" w:rsidP="0011438C">
          <w:pPr>
            <w:rPr>
              <w:rFonts w:ascii="Verdana" w:hAnsi="Verdana"/>
              <w:sz w:val="22"/>
              <w:szCs w:val="22"/>
            </w:rPr>
          </w:pPr>
          <w:r w:rsidRPr="0011438C">
            <w:rPr>
              <w:rFonts w:ascii="Verdana" w:hAnsi="Verdana"/>
              <w:sz w:val="22"/>
              <w:szCs w:val="22"/>
            </w:rPr>
            <w:t xml:space="preserve">The teachers and other Villages Bondeko staff (150, 50 per year) will receive training on the policy of safeguarding children and adults at risk and on safety and security. </w:t>
          </w:r>
        </w:p>
        <w:p w14:paraId="1E4E2A2C" w14:textId="209618A5" w:rsidR="009244CB" w:rsidRPr="0011438C" w:rsidRDefault="0011438C" w:rsidP="0011438C">
          <w:pPr>
            <w:rPr>
              <w:rFonts w:ascii="Verdana" w:hAnsi="Verdana"/>
              <w:sz w:val="22"/>
              <w:szCs w:val="22"/>
            </w:rPr>
          </w:pPr>
          <w:r w:rsidRPr="0011438C">
            <w:rPr>
              <w:rFonts w:ascii="Verdana" w:hAnsi="Verdana"/>
              <w:sz w:val="22"/>
              <w:szCs w:val="22"/>
            </w:rPr>
            <w:t>The project will also equip the Villages Bondeko schools with safety materials and equipment.</w:t>
          </w:r>
        </w:p>
        <w:p w14:paraId="1C9B5711" w14:textId="454A877E" w:rsidR="00703A1B" w:rsidRPr="00703A1B" w:rsidRDefault="00703A1B" w:rsidP="00703A1B">
          <w:pPr>
            <w:rPr>
              <w:rFonts w:ascii="Verdana" w:hAnsi="Verdana"/>
              <w:b/>
              <w:sz w:val="22"/>
              <w:szCs w:val="22"/>
              <w:lang w:val="en-US"/>
            </w:rPr>
          </w:pPr>
          <w:r w:rsidRPr="00703A1B">
            <w:rPr>
              <w:rFonts w:ascii="Verdana" w:hAnsi="Verdana"/>
              <w:b/>
              <w:sz w:val="22"/>
              <w:szCs w:val="22"/>
              <w:lang w:val="en-US"/>
            </w:rPr>
            <w:t>Result 3: Youth (girls and boys) in 10 communes of Kinshasa have access to hearing aid services.</w:t>
          </w:r>
        </w:p>
        <w:p w14:paraId="0E67F927" w14:textId="7C7D9DB6" w:rsidR="00703A1B" w:rsidRPr="0011438C" w:rsidRDefault="00703A1B" w:rsidP="00703A1B">
          <w:pPr>
            <w:rPr>
              <w:rFonts w:ascii="Verdana" w:hAnsi="Verdana"/>
              <w:b/>
              <w:sz w:val="22"/>
              <w:szCs w:val="22"/>
              <w:lang w:val="en-US"/>
            </w:rPr>
          </w:pPr>
          <w:r w:rsidRPr="0011438C">
            <w:rPr>
              <w:rFonts w:ascii="Verdana" w:hAnsi="Verdana"/>
              <w:b/>
              <w:sz w:val="22"/>
              <w:szCs w:val="22"/>
              <w:lang w:val="en-US"/>
            </w:rPr>
            <w:t>Activity 3.1: Organize 5 hearing screening campaigns for school-age children in 10 communes (in and out schools) in Kinshasa (2 campaigns per commune);</w:t>
          </w:r>
        </w:p>
        <w:p w14:paraId="2032D72E" w14:textId="5696F478" w:rsidR="004434E1" w:rsidRDefault="0011438C" w:rsidP="00703A1B">
          <w:pPr>
            <w:rPr>
              <w:rFonts w:ascii="Verdana" w:hAnsi="Verdana"/>
              <w:sz w:val="22"/>
              <w:szCs w:val="22"/>
              <w:lang w:val="en-US"/>
            </w:rPr>
          </w:pPr>
          <w:r w:rsidRPr="0011438C">
            <w:rPr>
              <w:rFonts w:ascii="Verdana" w:hAnsi="Verdana"/>
              <w:sz w:val="22"/>
              <w:szCs w:val="22"/>
              <w:lang w:val="en-US"/>
            </w:rPr>
            <w:t>The ENT team at Villages Bondeko is organising awareness campaigns on the prevention and screening of deafness in and outside schools. These campaigns will be organised 1x in the first and second years and 2x in the final year of the project.  The first campaign will reach 1,000 people, the second 1,000 people and the third 1,000 people. 250 per Quarter</w:t>
          </w:r>
          <w:r>
            <w:rPr>
              <w:rFonts w:ascii="Verdana" w:hAnsi="Verdana"/>
              <w:sz w:val="22"/>
              <w:szCs w:val="22"/>
              <w:lang w:val="en-US"/>
            </w:rPr>
            <w:t>.</w:t>
          </w:r>
        </w:p>
        <w:p w14:paraId="4FBD00CA" w14:textId="3BAE0086" w:rsidR="0011438C" w:rsidRPr="00295B74" w:rsidRDefault="0011438C" w:rsidP="00703A1B">
          <w:pPr>
            <w:rPr>
              <w:rFonts w:ascii="Verdana" w:hAnsi="Verdana"/>
              <w:sz w:val="22"/>
              <w:szCs w:val="22"/>
              <w:lang w:val="en-US"/>
            </w:rPr>
          </w:pPr>
        </w:p>
        <w:p w14:paraId="45CDF5B4" w14:textId="1BDA4934" w:rsidR="00703A1B" w:rsidRPr="0011438C" w:rsidRDefault="00703A1B" w:rsidP="00703A1B">
          <w:pPr>
            <w:rPr>
              <w:rFonts w:ascii="Verdana" w:hAnsi="Verdana"/>
              <w:b/>
              <w:sz w:val="22"/>
              <w:szCs w:val="22"/>
              <w:lang w:val="en-US"/>
            </w:rPr>
          </w:pPr>
          <w:r w:rsidRPr="0011438C">
            <w:rPr>
              <w:rFonts w:ascii="Verdana" w:hAnsi="Verdana"/>
              <w:b/>
              <w:sz w:val="22"/>
              <w:szCs w:val="22"/>
              <w:lang w:val="en-US"/>
            </w:rPr>
            <w:t>Activity 3.2: Select school-age children with hearing problems or suspicion of hearing loss for further audiometric testing;</w:t>
          </w:r>
        </w:p>
        <w:p w14:paraId="03022780" w14:textId="1F7EBA22" w:rsidR="004434E1" w:rsidRPr="0011438C" w:rsidRDefault="0011438C" w:rsidP="00703A1B">
          <w:pPr>
            <w:rPr>
              <w:rFonts w:ascii="Verdana" w:hAnsi="Verdana"/>
              <w:sz w:val="22"/>
              <w:szCs w:val="22"/>
            </w:rPr>
          </w:pPr>
          <w:r w:rsidRPr="0011438C">
            <w:rPr>
              <w:rFonts w:ascii="Verdana" w:hAnsi="Verdana"/>
              <w:sz w:val="22"/>
              <w:szCs w:val="22"/>
            </w:rPr>
            <w:t>The Villages Bondeko ENT team is organising screenings for school-age children with hearing problems. A total of 3,000 children will be screened. The materials and equipment needed for the screening will be purchased by the project. The mobile clinic team will consist of 1 ENT doctor and 3 carers.</w:t>
          </w:r>
        </w:p>
        <w:p w14:paraId="0957DE80" w14:textId="1806A61C" w:rsidR="00703A1B" w:rsidRDefault="00703A1B" w:rsidP="00703A1B">
          <w:pPr>
            <w:rPr>
              <w:rFonts w:ascii="Verdana" w:hAnsi="Verdana"/>
              <w:sz w:val="22"/>
              <w:szCs w:val="22"/>
              <w:lang w:val="en-US"/>
            </w:rPr>
          </w:pPr>
          <w:r w:rsidRPr="00C957B9">
            <w:rPr>
              <w:rFonts w:ascii="Verdana" w:hAnsi="Verdana"/>
              <w:sz w:val="22"/>
              <w:szCs w:val="22"/>
            </w:rPr>
            <w:t>Activity 3.3: Select school-age children wi</w:t>
          </w:r>
          <w:r w:rsidRPr="00703A1B">
            <w:rPr>
              <w:rFonts w:ascii="Verdana" w:hAnsi="Verdana"/>
              <w:sz w:val="22"/>
              <w:szCs w:val="22"/>
              <w:lang w:val="en-US"/>
            </w:rPr>
            <w:t>th chronic otitis media or other ear diseases for referral to EHC doctors or ENT specialists for diagnosis and management;</w:t>
          </w:r>
        </w:p>
        <w:p w14:paraId="3FAD761B" w14:textId="126A0BD0" w:rsidR="003E11F4" w:rsidRPr="0011438C" w:rsidRDefault="0011438C" w:rsidP="00703A1B">
          <w:pPr>
            <w:rPr>
              <w:rFonts w:ascii="Verdana" w:hAnsi="Verdana"/>
              <w:sz w:val="22"/>
              <w:szCs w:val="22"/>
            </w:rPr>
          </w:pPr>
          <w:r w:rsidRPr="0011438C">
            <w:rPr>
              <w:rFonts w:ascii="Verdana" w:hAnsi="Verdana"/>
              <w:sz w:val="22"/>
              <w:szCs w:val="22"/>
            </w:rPr>
            <w:t>After screening, the children (75; 25 per year of the project) with ear infection problems are treated by the Bondeko Villages ENT department.</w:t>
          </w:r>
        </w:p>
        <w:p w14:paraId="0F8D7775" w14:textId="77777777" w:rsidR="003E11F4" w:rsidRPr="0011438C" w:rsidRDefault="003E11F4" w:rsidP="00703A1B">
          <w:pPr>
            <w:rPr>
              <w:rFonts w:ascii="Verdana" w:hAnsi="Verdana"/>
              <w:sz w:val="22"/>
              <w:szCs w:val="22"/>
            </w:rPr>
          </w:pPr>
        </w:p>
        <w:p w14:paraId="0AFF7B64" w14:textId="2C29B59A" w:rsidR="00703A1B" w:rsidRPr="0011438C" w:rsidRDefault="00703A1B" w:rsidP="00703A1B">
          <w:pPr>
            <w:rPr>
              <w:rFonts w:ascii="Verdana" w:hAnsi="Verdana"/>
              <w:b/>
              <w:sz w:val="22"/>
              <w:szCs w:val="22"/>
              <w:lang w:val="en-US"/>
            </w:rPr>
          </w:pPr>
          <w:r w:rsidRPr="0011438C">
            <w:rPr>
              <w:rFonts w:ascii="Verdana" w:hAnsi="Verdana"/>
              <w:b/>
              <w:sz w:val="22"/>
              <w:szCs w:val="22"/>
              <w:lang w:val="en-US"/>
            </w:rPr>
            <w:t>Activity 3.4: Create teams of trained technicians or community workers to provide basic hearing services, manage referral and counter-referral to EHC specialist services and facilitate access to assistive hearing devices’ suppliers, within Villages Bondeko, for all partners at lower cost;</w:t>
          </w:r>
        </w:p>
        <w:p w14:paraId="5728B1C8" w14:textId="585AAB64" w:rsidR="003E11F4" w:rsidRDefault="003E11F4" w:rsidP="00703A1B">
          <w:pPr>
            <w:rPr>
              <w:rFonts w:ascii="Verdana" w:hAnsi="Verdana"/>
              <w:sz w:val="22"/>
              <w:szCs w:val="22"/>
              <w:lang w:val="en-US"/>
            </w:rPr>
          </w:pPr>
        </w:p>
        <w:p w14:paraId="02988BEC" w14:textId="77777777" w:rsidR="0011438C" w:rsidRPr="0011438C" w:rsidRDefault="0011438C" w:rsidP="0011438C">
          <w:pPr>
            <w:rPr>
              <w:rFonts w:ascii="Verdana" w:hAnsi="Verdana"/>
              <w:sz w:val="22"/>
              <w:szCs w:val="22"/>
            </w:rPr>
          </w:pPr>
          <w:r w:rsidRPr="0011438C">
            <w:rPr>
              <w:rFonts w:ascii="Verdana" w:hAnsi="Verdana"/>
              <w:sz w:val="22"/>
              <w:szCs w:val="22"/>
            </w:rPr>
            <w:t>30 community workers will be trained to screen and refer deaf children.</w:t>
          </w:r>
        </w:p>
        <w:p w14:paraId="089A8207" w14:textId="2BB0A1C6" w:rsidR="003E11F4" w:rsidRDefault="0011438C" w:rsidP="0011438C">
          <w:pPr>
            <w:rPr>
              <w:rFonts w:ascii="Verdana" w:hAnsi="Verdana"/>
              <w:sz w:val="22"/>
              <w:szCs w:val="22"/>
            </w:rPr>
          </w:pPr>
          <w:r w:rsidRPr="0011438C">
            <w:rPr>
              <w:rFonts w:ascii="Verdana" w:hAnsi="Verdana"/>
              <w:sz w:val="22"/>
              <w:szCs w:val="22"/>
            </w:rPr>
            <w:t>The training will be provided by the Bondeko Villages ENT doctor over a 5-day session (5 days in the 1st year for 10 people, in the 2nd year for 10 people and in the 3rd year for 10 people).</w:t>
          </w:r>
        </w:p>
        <w:p w14:paraId="323AFFFF" w14:textId="77777777" w:rsidR="0011438C" w:rsidRPr="0011438C" w:rsidRDefault="0011438C" w:rsidP="0011438C">
          <w:pPr>
            <w:rPr>
              <w:rFonts w:ascii="Verdana" w:hAnsi="Verdana"/>
              <w:sz w:val="22"/>
              <w:szCs w:val="22"/>
            </w:rPr>
          </w:pPr>
        </w:p>
        <w:p w14:paraId="062D6939" w14:textId="417E1906" w:rsidR="00703A1B" w:rsidRPr="0011438C" w:rsidRDefault="00703A1B" w:rsidP="00703A1B">
          <w:pPr>
            <w:rPr>
              <w:rFonts w:ascii="Verdana" w:hAnsi="Verdana"/>
              <w:b/>
              <w:sz w:val="22"/>
              <w:szCs w:val="22"/>
              <w:lang w:val="en-US"/>
            </w:rPr>
          </w:pPr>
          <w:r w:rsidRPr="0011438C">
            <w:rPr>
              <w:rFonts w:ascii="Verdana" w:hAnsi="Verdana"/>
              <w:b/>
              <w:sz w:val="22"/>
              <w:szCs w:val="22"/>
              <w:lang w:val="en-US"/>
            </w:rPr>
            <w:t>Activity 3.5: Facilitate access to hearing aids providers/provision of hearing aids</w:t>
          </w:r>
          <w:r w:rsidR="00BC0544" w:rsidRPr="0011438C">
            <w:rPr>
              <w:rFonts w:ascii="Verdana" w:hAnsi="Verdana"/>
              <w:b/>
              <w:sz w:val="22"/>
              <w:szCs w:val="22"/>
              <w:lang w:val="en-US"/>
            </w:rPr>
            <w:t xml:space="preserve">. </w:t>
          </w:r>
        </w:p>
        <w:p w14:paraId="71B7DF9C" w14:textId="76944AEF" w:rsidR="00BC0544" w:rsidRPr="0011438C" w:rsidRDefault="0011438C" w:rsidP="00703A1B">
          <w:pPr>
            <w:rPr>
              <w:rFonts w:ascii="Verdana" w:hAnsi="Verdana"/>
              <w:sz w:val="22"/>
              <w:szCs w:val="22"/>
            </w:rPr>
          </w:pPr>
          <w:r w:rsidRPr="0011438C">
            <w:rPr>
              <w:rFonts w:ascii="Verdana" w:hAnsi="Verdana"/>
              <w:sz w:val="22"/>
              <w:szCs w:val="22"/>
            </w:rPr>
            <w:t>To facilitate access to hearing aids for vulnerable disabled children, the project will support the purchase of 30 hearing aids at a rate of 10 per year. The cost of these devices is included in the project.</w:t>
          </w:r>
        </w:p>
        <w:p w14:paraId="172A6489" w14:textId="57E3C2BC" w:rsidR="00703A1B" w:rsidRDefault="00703A1B" w:rsidP="00703A1B">
          <w:pPr>
            <w:rPr>
              <w:rFonts w:ascii="Verdana" w:hAnsi="Verdana"/>
              <w:b/>
              <w:sz w:val="22"/>
              <w:szCs w:val="22"/>
              <w:lang w:val="en-US"/>
            </w:rPr>
          </w:pPr>
          <w:r w:rsidRPr="0011438C">
            <w:rPr>
              <w:rFonts w:ascii="Verdana" w:hAnsi="Verdana"/>
              <w:b/>
              <w:sz w:val="22"/>
              <w:szCs w:val="22"/>
              <w:lang w:val="en-US"/>
            </w:rPr>
            <w:t>Activity 3.6: Organize regular follow-up and support for school children with hearing impairment and hearing aid users by social workers;</w:t>
          </w:r>
        </w:p>
        <w:p w14:paraId="7AC1A835" w14:textId="7DCFEE71" w:rsidR="0011438C" w:rsidRPr="0011438C" w:rsidRDefault="0011438C" w:rsidP="0011438C">
          <w:pPr>
            <w:rPr>
              <w:rFonts w:ascii="Verdana" w:hAnsi="Verdana"/>
              <w:sz w:val="22"/>
              <w:szCs w:val="22"/>
            </w:rPr>
          </w:pPr>
          <w:r w:rsidRPr="0011438C">
            <w:rPr>
              <w:rFonts w:ascii="Verdana" w:hAnsi="Verdana"/>
              <w:sz w:val="22"/>
              <w:szCs w:val="22"/>
            </w:rPr>
            <w:lastRenderedPageBreak/>
            <w:t xml:space="preserve">The 24 social workers at Bondeko Villages provide regular monitoring and support for children who have been screened, treated and fitted with orthopaedic devices. </w:t>
          </w:r>
        </w:p>
        <w:p w14:paraId="505F916B" w14:textId="725EF28F" w:rsidR="00703A1B" w:rsidRPr="00703A1B" w:rsidRDefault="0011438C" w:rsidP="0011438C">
          <w:pPr>
            <w:rPr>
              <w:rFonts w:ascii="Verdana" w:hAnsi="Verdana"/>
              <w:i/>
              <w:sz w:val="22"/>
              <w:szCs w:val="22"/>
            </w:rPr>
          </w:pPr>
          <w:r w:rsidRPr="0011438C">
            <w:rPr>
              <w:rFonts w:ascii="Verdana" w:hAnsi="Verdana"/>
              <w:sz w:val="22"/>
              <w:szCs w:val="22"/>
            </w:rPr>
            <w:t>A total of 12 follow-up visits will be organised, with 4 visits per year.</w:t>
          </w:r>
        </w:p>
      </w:sdtContent>
    </w:sdt>
    <w:p w14:paraId="139D7725" w14:textId="77777777" w:rsidR="002337DC" w:rsidRPr="0044587B" w:rsidRDefault="002337DC" w:rsidP="004B3AF7">
      <w:pPr>
        <w:rPr>
          <w:rFonts w:ascii="Verdana" w:hAnsi="Verdana"/>
          <w:sz w:val="22"/>
          <w:szCs w:val="22"/>
        </w:rPr>
      </w:pPr>
    </w:p>
    <w:p w14:paraId="1AF092A5" w14:textId="77777777" w:rsidR="003044D5" w:rsidRPr="00EF6A30" w:rsidRDefault="003044D5" w:rsidP="004B3AF7">
      <w:pPr>
        <w:rPr>
          <w:rFonts w:ascii="Verdana" w:hAnsi="Verdana"/>
          <w:sz w:val="22"/>
          <w:szCs w:val="22"/>
        </w:rPr>
      </w:pPr>
    </w:p>
    <w:p w14:paraId="1A36935E" w14:textId="105C44A4" w:rsidR="003044D5" w:rsidRPr="00E866B2" w:rsidRDefault="00ED3FF8" w:rsidP="003B527B">
      <w:pPr>
        <w:pStyle w:val="Heading2"/>
        <w:numPr>
          <w:ilvl w:val="1"/>
          <w:numId w:val="19"/>
        </w:numPr>
        <w:spacing w:after="60"/>
        <w:ind w:left="811"/>
        <w:rPr>
          <w:sz w:val="24"/>
        </w:rPr>
      </w:pPr>
      <w:r>
        <w:rPr>
          <w:sz w:val="24"/>
        </w:rPr>
        <w:t xml:space="preserve"> </w:t>
      </w:r>
      <w:r w:rsidR="003044D5" w:rsidRPr="00E866B2">
        <w:rPr>
          <w:sz w:val="24"/>
        </w:rPr>
        <w:t xml:space="preserve">Technical </w:t>
      </w:r>
      <w:r w:rsidR="00E866B2" w:rsidRPr="00E866B2">
        <w:rPr>
          <w:sz w:val="24"/>
        </w:rPr>
        <w:t>quality</w:t>
      </w:r>
    </w:p>
    <w:p w14:paraId="3AC0454E" w14:textId="7C5C0DD7" w:rsidR="007A426B" w:rsidRDefault="00446F89" w:rsidP="007A426B">
      <w:pPr>
        <w:ind w:left="720"/>
        <w:jc w:val="both"/>
        <w:rPr>
          <w:rFonts w:ascii="Verdana" w:hAnsi="Verdana"/>
          <w:i/>
          <w:sz w:val="22"/>
          <w:szCs w:val="22"/>
        </w:rPr>
      </w:pPr>
      <w:r w:rsidRPr="007A426B">
        <w:rPr>
          <w:rFonts w:ascii="Verdana" w:hAnsi="Verdana"/>
          <w:i/>
          <w:sz w:val="22"/>
          <w:szCs w:val="22"/>
        </w:rPr>
        <w:t xml:space="preserve">Please describe in </w:t>
      </w:r>
      <w:r w:rsidR="00765F67">
        <w:rPr>
          <w:rFonts w:ascii="Verdana" w:hAnsi="Verdana"/>
          <w:i/>
          <w:sz w:val="22"/>
          <w:szCs w:val="22"/>
        </w:rPr>
        <w:t>which</w:t>
      </w:r>
      <w:r w:rsidRPr="007A426B">
        <w:rPr>
          <w:rFonts w:ascii="Verdana" w:hAnsi="Verdana"/>
          <w:i/>
          <w:sz w:val="22"/>
          <w:szCs w:val="22"/>
        </w:rPr>
        <w:t xml:space="preserve"> way technical expertise is engaged to ensure </w:t>
      </w:r>
      <w:r w:rsidR="00991022" w:rsidRPr="007A426B">
        <w:rPr>
          <w:rFonts w:ascii="Verdana" w:hAnsi="Verdana"/>
          <w:i/>
          <w:sz w:val="22"/>
          <w:szCs w:val="22"/>
        </w:rPr>
        <w:t>the project’s quality.</w:t>
      </w:r>
      <w:r w:rsidR="008940C4" w:rsidRPr="007A426B">
        <w:rPr>
          <w:rFonts w:ascii="Verdana" w:hAnsi="Verdana"/>
          <w:i/>
          <w:sz w:val="22"/>
          <w:szCs w:val="22"/>
        </w:rPr>
        <w:t xml:space="preserve"> </w:t>
      </w:r>
    </w:p>
    <w:p w14:paraId="728BDFB2" w14:textId="66E410A7" w:rsidR="00C957B9" w:rsidRDefault="00C957B9" w:rsidP="007A426B">
      <w:pPr>
        <w:ind w:left="720"/>
        <w:jc w:val="both"/>
        <w:rPr>
          <w:rFonts w:ascii="Verdana" w:hAnsi="Verdana"/>
          <w:i/>
          <w:sz w:val="22"/>
          <w:szCs w:val="22"/>
        </w:rPr>
      </w:pPr>
    </w:p>
    <w:p w14:paraId="565FBE4B" w14:textId="1085364D" w:rsidR="00201631" w:rsidRPr="0057394C" w:rsidRDefault="00201631" w:rsidP="0057394C">
      <w:pPr>
        <w:jc w:val="both"/>
        <w:rPr>
          <w:rFonts w:ascii="Verdana" w:hAnsi="Verdana"/>
          <w:sz w:val="22"/>
          <w:szCs w:val="22"/>
        </w:rPr>
      </w:pPr>
      <w:r w:rsidRPr="0057394C">
        <w:rPr>
          <w:rFonts w:ascii="Verdana" w:hAnsi="Verdana"/>
          <w:sz w:val="22"/>
          <w:szCs w:val="22"/>
          <w:lang w:val="fr-FR"/>
        </w:rPr>
        <w:t xml:space="preserve">Pour garantir la qualité du projet, des équipes techniques de CBM et celle de Villages Bondeko travailleront en étroite collaboration. </w:t>
      </w:r>
      <w:r w:rsidRPr="0057394C">
        <w:rPr>
          <w:rFonts w:ascii="Verdana" w:hAnsi="Verdana"/>
          <w:sz w:val="22"/>
          <w:szCs w:val="22"/>
        </w:rPr>
        <w:t>Il s’agit de :</w:t>
      </w:r>
    </w:p>
    <w:p w14:paraId="6AE88DC7" w14:textId="413325FD" w:rsidR="0011438C" w:rsidRPr="008E0D4E" w:rsidRDefault="0011438C" w:rsidP="0011438C">
      <w:pPr>
        <w:jc w:val="both"/>
        <w:rPr>
          <w:rFonts w:ascii="Verdana" w:hAnsi="Verdana"/>
          <w:sz w:val="22"/>
          <w:szCs w:val="22"/>
        </w:rPr>
      </w:pPr>
      <w:r w:rsidRPr="008E0D4E">
        <w:rPr>
          <w:rFonts w:ascii="Verdana" w:hAnsi="Verdana"/>
          <w:sz w:val="22"/>
          <w:szCs w:val="22"/>
        </w:rPr>
        <w:t xml:space="preserve">At the CO CBM level: An expert in disability inclusion and the programme manager will support the project throughout the implementation phase. </w:t>
      </w:r>
    </w:p>
    <w:p w14:paraId="4F80ACA3" w14:textId="5953ED83" w:rsidR="00C957B9" w:rsidRPr="008E0D4E" w:rsidRDefault="0011438C" w:rsidP="0011438C">
      <w:pPr>
        <w:jc w:val="both"/>
        <w:rPr>
          <w:rFonts w:ascii="Verdana" w:hAnsi="Verdana"/>
          <w:sz w:val="22"/>
          <w:szCs w:val="22"/>
        </w:rPr>
      </w:pPr>
      <w:r w:rsidRPr="008E0D4E">
        <w:rPr>
          <w:rFonts w:ascii="Verdana" w:hAnsi="Verdana"/>
          <w:sz w:val="22"/>
          <w:szCs w:val="22"/>
        </w:rPr>
        <w:t xml:space="preserve">- At the Villages </w:t>
      </w:r>
      <w:r w:rsidR="008E0D4E" w:rsidRPr="008E0D4E">
        <w:rPr>
          <w:rFonts w:ascii="Verdana" w:hAnsi="Verdana"/>
          <w:sz w:val="22"/>
          <w:szCs w:val="22"/>
        </w:rPr>
        <w:t>Bondeko:</w:t>
      </w:r>
      <w:r w:rsidRPr="008E0D4E">
        <w:rPr>
          <w:rFonts w:ascii="Verdana" w:hAnsi="Verdana"/>
          <w:sz w:val="22"/>
          <w:szCs w:val="22"/>
        </w:rPr>
        <w:t xml:space="preserve"> a team consisting of the Coordinator, Deputy Coordinator, Accountant, ENT Doctor, Human Resources Manager, Teaching Advisor and Secretary will be responsible for implementing the project.</w:t>
      </w:r>
    </w:p>
    <w:p w14:paraId="4411A6C4" w14:textId="77777777" w:rsidR="00CF7646" w:rsidRPr="008E0D4E" w:rsidRDefault="00CF7646" w:rsidP="00CF7646">
      <w:pPr>
        <w:jc w:val="both"/>
        <w:rPr>
          <w:rFonts w:ascii="Verdana" w:hAnsi="Verdana"/>
          <w:sz w:val="22"/>
          <w:szCs w:val="22"/>
        </w:rPr>
      </w:pPr>
    </w:p>
    <w:p w14:paraId="74377309" w14:textId="77777777" w:rsidR="007A426B" w:rsidRPr="008E0D4E" w:rsidRDefault="007A426B" w:rsidP="00CF7646">
      <w:pPr>
        <w:jc w:val="both"/>
        <w:rPr>
          <w:rFonts w:ascii="Verdana" w:hAnsi="Verdana"/>
          <w:sz w:val="22"/>
          <w:szCs w:val="22"/>
        </w:rPr>
      </w:pPr>
    </w:p>
    <w:p w14:paraId="0E450534" w14:textId="42DF6CC3" w:rsidR="008C2401" w:rsidRPr="008E0D4E" w:rsidRDefault="00ED3FF8" w:rsidP="003B527B">
      <w:pPr>
        <w:pStyle w:val="Heading2"/>
        <w:numPr>
          <w:ilvl w:val="1"/>
          <w:numId w:val="19"/>
        </w:numPr>
        <w:spacing w:after="60"/>
        <w:ind w:left="811"/>
        <w:rPr>
          <w:sz w:val="24"/>
        </w:rPr>
      </w:pPr>
      <w:r w:rsidRPr="008E0D4E">
        <w:rPr>
          <w:sz w:val="24"/>
        </w:rPr>
        <w:t xml:space="preserve"> </w:t>
      </w:r>
      <w:r w:rsidR="00E54F5E" w:rsidRPr="008E0D4E">
        <w:rPr>
          <w:sz w:val="24"/>
        </w:rPr>
        <w:t>D</w:t>
      </w:r>
      <w:r w:rsidR="008C2401" w:rsidRPr="008E0D4E">
        <w:rPr>
          <w:sz w:val="24"/>
        </w:rPr>
        <w:t>isabil</w:t>
      </w:r>
      <w:r w:rsidR="00E54F5E" w:rsidRPr="008E0D4E">
        <w:rPr>
          <w:sz w:val="24"/>
        </w:rPr>
        <w:t xml:space="preserve">ity </w:t>
      </w:r>
      <w:r w:rsidR="00C8492E" w:rsidRPr="008E0D4E">
        <w:rPr>
          <w:sz w:val="24"/>
        </w:rPr>
        <w:t>I</w:t>
      </w:r>
      <w:r w:rsidR="00E54F5E" w:rsidRPr="008E0D4E">
        <w:rPr>
          <w:sz w:val="24"/>
        </w:rPr>
        <w:t xml:space="preserve">nclusive </w:t>
      </w:r>
      <w:r w:rsidR="00C8492E" w:rsidRPr="008E0D4E">
        <w:rPr>
          <w:sz w:val="24"/>
        </w:rPr>
        <w:t>D</w:t>
      </w:r>
      <w:r w:rsidR="00E54F5E" w:rsidRPr="008E0D4E">
        <w:rPr>
          <w:sz w:val="24"/>
        </w:rPr>
        <w:t xml:space="preserve">evelopment (DID), </w:t>
      </w:r>
      <w:r w:rsidR="00C8492E" w:rsidRPr="008E0D4E">
        <w:rPr>
          <w:sz w:val="24"/>
        </w:rPr>
        <w:t>A</w:t>
      </w:r>
      <w:r w:rsidR="00E54F5E" w:rsidRPr="008E0D4E">
        <w:rPr>
          <w:sz w:val="24"/>
        </w:rPr>
        <w:t xml:space="preserve">ccessibility and </w:t>
      </w:r>
      <w:r w:rsidR="00C8492E" w:rsidRPr="008E0D4E">
        <w:rPr>
          <w:sz w:val="24"/>
        </w:rPr>
        <w:t>U</w:t>
      </w:r>
      <w:r w:rsidR="00E54F5E" w:rsidRPr="008E0D4E">
        <w:rPr>
          <w:sz w:val="24"/>
        </w:rPr>
        <w:t xml:space="preserve">niversal </w:t>
      </w:r>
      <w:r w:rsidR="00C8492E" w:rsidRPr="008E0D4E">
        <w:rPr>
          <w:sz w:val="24"/>
        </w:rPr>
        <w:t>D</w:t>
      </w:r>
      <w:r w:rsidR="00E54F5E" w:rsidRPr="008E0D4E">
        <w:rPr>
          <w:sz w:val="24"/>
        </w:rPr>
        <w:t>esign</w:t>
      </w:r>
    </w:p>
    <w:p w14:paraId="08E542C8" w14:textId="77777777" w:rsidR="007A426B" w:rsidRPr="008E0D4E" w:rsidRDefault="007A426B" w:rsidP="007A426B">
      <w:pPr>
        <w:ind w:left="720"/>
        <w:jc w:val="both"/>
        <w:rPr>
          <w:rFonts w:ascii="Verdana" w:hAnsi="Verdana"/>
          <w:i/>
          <w:sz w:val="22"/>
          <w:szCs w:val="22"/>
        </w:rPr>
      </w:pPr>
      <w:r w:rsidRPr="008E0D4E">
        <w:rPr>
          <w:rFonts w:ascii="Verdana" w:hAnsi="Verdana"/>
          <w:i/>
          <w:sz w:val="22"/>
          <w:szCs w:val="22"/>
        </w:rPr>
        <w:t>Please explain how the project promotes the rights of persons with disabilities</w:t>
      </w:r>
      <w:r w:rsidRPr="008E0D4E">
        <w:rPr>
          <w:rFonts w:ascii="Verdana" w:hAnsi="Verdana"/>
          <w:vertAlign w:val="superscript"/>
        </w:rPr>
        <w:footnoteReference w:id="7"/>
      </w:r>
      <w:r w:rsidR="00E54F5E" w:rsidRPr="008E0D4E">
        <w:rPr>
          <w:rFonts w:ascii="Verdana" w:hAnsi="Verdana"/>
          <w:i/>
          <w:sz w:val="22"/>
          <w:szCs w:val="22"/>
        </w:rPr>
        <w:t xml:space="preserve"> and how accessibility of the project is ensured.</w:t>
      </w:r>
    </w:p>
    <w:p w14:paraId="4A491AB5" w14:textId="77777777" w:rsidR="00C957B9" w:rsidRPr="008E0D4E" w:rsidRDefault="00C957B9" w:rsidP="00C957B9">
      <w:pPr>
        <w:jc w:val="both"/>
        <w:rPr>
          <w:rFonts w:ascii="Verdana" w:hAnsi="Verdana"/>
          <w:sz w:val="22"/>
          <w:szCs w:val="22"/>
        </w:rPr>
      </w:pPr>
      <w:r w:rsidRPr="008E0D4E">
        <w:rPr>
          <w:rFonts w:ascii="Verdana" w:hAnsi="Verdana"/>
          <w:sz w:val="22"/>
          <w:szCs w:val="22"/>
        </w:rPr>
        <w:t>In relation to the large and increasingly growing number of children with disabilities, the Village Bondeko organization, in its strategic plan, intends to provide quality education to people with disabilities in order to accelerate their empowerment in order to enable them to actively participate in the socio-economic development of their communities.</w:t>
      </w:r>
    </w:p>
    <w:p w14:paraId="71926FC9" w14:textId="5B19F4B6" w:rsidR="00C957B9" w:rsidRPr="008E0D4E" w:rsidRDefault="00C957B9" w:rsidP="00C957B9">
      <w:pPr>
        <w:jc w:val="both"/>
        <w:rPr>
          <w:rFonts w:ascii="Verdana" w:hAnsi="Verdana"/>
          <w:sz w:val="22"/>
          <w:szCs w:val="22"/>
        </w:rPr>
      </w:pPr>
      <w:r w:rsidRPr="008E0D4E">
        <w:rPr>
          <w:rFonts w:ascii="Verdana" w:hAnsi="Verdana"/>
          <w:sz w:val="22"/>
          <w:szCs w:val="22"/>
        </w:rPr>
        <w:t>Social workers provide psychosocial support for people with disabilities and their families while ensuring regular monitoring of each case following the three phases: pre-social integration, social integration and post-social integration of people with disabilities</w:t>
      </w:r>
      <w:r w:rsidR="00541EEF" w:rsidRPr="008E0D4E">
        <w:rPr>
          <w:rFonts w:ascii="Verdana" w:hAnsi="Verdana"/>
          <w:sz w:val="22"/>
          <w:szCs w:val="22"/>
        </w:rPr>
        <w:t>.</w:t>
      </w:r>
    </w:p>
    <w:p w14:paraId="510E965F" w14:textId="26D25056" w:rsidR="008C2401" w:rsidRDefault="008E0D4E" w:rsidP="00CF7646">
      <w:pPr>
        <w:jc w:val="both"/>
        <w:rPr>
          <w:rFonts w:ascii="Verdana" w:hAnsi="Verdana"/>
          <w:sz w:val="22"/>
          <w:szCs w:val="22"/>
        </w:rPr>
      </w:pPr>
      <w:r w:rsidRPr="008E0D4E">
        <w:rPr>
          <w:rFonts w:ascii="Verdana" w:hAnsi="Verdana"/>
          <w:sz w:val="22"/>
          <w:szCs w:val="22"/>
        </w:rPr>
        <w:t>Villages Bondeko staff and teachers, parents and other community members are also regularly trained in the rights of people with disabilities. Bondeko Villages also provides vocational training for adults with disabilities with a view to their social and professional integration.</w:t>
      </w:r>
    </w:p>
    <w:p w14:paraId="6D60B9D2" w14:textId="06FC35C0" w:rsidR="0057394C" w:rsidRDefault="0057394C" w:rsidP="00CF7646">
      <w:pPr>
        <w:jc w:val="both"/>
        <w:rPr>
          <w:rFonts w:ascii="Verdana" w:hAnsi="Verdana"/>
          <w:sz w:val="22"/>
          <w:szCs w:val="22"/>
        </w:rPr>
      </w:pPr>
    </w:p>
    <w:p w14:paraId="14A6ACBE" w14:textId="52CC274C" w:rsidR="0057394C" w:rsidRDefault="0057394C" w:rsidP="00CF7646">
      <w:pPr>
        <w:jc w:val="both"/>
        <w:rPr>
          <w:rFonts w:ascii="Verdana" w:hAnsi="Verdana"/>
          <w:sz w:val="22"/>
          <w:szCs w:val="22"/>
        </w:rPr>
      </w:pPr>
    </w:p>
    <w:p w14:paraId="7D0C782E" w14:textId="77777777" w:rsidR="0057394C" w:rsidRPr="008E0D4E" w:rsidRDefault="0057394C" w:rsidP="00CF7646">
      <w:pPr>
        <w:jc w:val="both"/>
        <w:rPr>
          <w:rFonts w:ascii="Verdana" w:hAnsi="Verdana"/>
          <w:sz w:val="22"/>
          <w:szCs w:val="22"/>
        </w:rPr>
      </w:pPr>
    </w:p>
    <w:p w14:paraId="37AB9673" w14:textId="77777777" w:rsidR="003044D5" w:rsidRPr="008E0D4E" w:rsidRDefault="003044D5" w:rsidP="00CF7646">
      <w:pPr>
        <w:jc w:val="both"/>
        <w:rPr>
          <w:rFonts w:ascii="Verdana" w:hAnsi="Verdana"/>
          <w:sz w:val="22"/>
          <w:szCs w:val="22"/>
        </w:rPr>
      </w:pPr>
    </w:p>
    <w:p w14:paraId="38EC0E7A" w14:textId="77777777" w:rsidR="00C2357C" w:rsidRPr="008E0D4E" w:rsidRDefault="00AC50F3" w:rsidP="003B527B">
      <w:pPr>
        <w:pStyle w:val="Heading2"/>
        <w:numPr>
          <w:ilvl w:val="1"/>
          <w:numId w:val="19"/>
        </w:numPr>
        <w:spacing w:after="60"/>
        <w:ind w:left="992"/>
        <w:rPr>
          <w:sz w:val="24"/>
        </w:rPr>
      </w:pPr>
      <w:r w:rsidRPr="008E0D4E">
        <w:rPr>
          <w:sz w:val="24"/>
        </w:rPr>
        <w:lastRenderedPageBreak/>
        <w:t>Safeguarding</w:t>
      </w:r>
    </w:p>
    <w:p w14:paraId="52F43709" w14:textId="1462CC04" w:rsidR="00306170" w:rsidRPr="008E0D4E" w:rsidRDefault="00E423B6" w:rsidP="0065431A">
      <w:pPr>
        <w:ind w:left="720"/>
        <w:jc w:val="both"/>
        <w:rPr>
          <w:rFonts w:ascii="Verdana" w:hAnsi="Verdana"/>
          <w:i/>
          <w:sz w:val="22"/>
          <w:szCs w:val="22"/>
        </w:rPr>
      </w:pPr>
      <w:r w:rsidRPr="008E0D4E">
        <w:rPr>
          <w:rFonts w:ascii="Verdana" w:hAnsi="Verdana"/>
          <w:i/>
          <w:sz w:val="22"/>
          <w:szCs w:val="22"/>
        </w:rPr>
        <w:t xml:space="preserve">Please describe </w:t>
      </w:r>
      <w:r w:rsidR="0065431A" w:rsidRPr="008E0D4E">
        <w:rPr>
          <w:rFonts w:ascii="Verdana" w:hAnsi="Verdana"/>
          <w:i/>
          <w:sz w:val="22"/>
          <w:szCs w:val="22"/>
        </w:rPr>
        <w:t xml:space="preserve">how children and adults </w:t>
      </w:r>
      <w:r w:rsidR="005C51C8" w:rsidRPr="008E0D4E">
        <w:rPr>
          <w:rFonts w:ascii="Verdana" w:hAnsi="Verdana"/>
          <w:i/>
          <w:sz w:val="22"/>
          <w:szCs w:val="22"/>
        </w:rPr>
        <w:t xml:space="preserve">at risk </w:t>
      </w:r>
      <w:r w:rsidR="0065431A" w:rsidRPr="008E0D4E">
        <w:rPr>
          <w:rFonts w:ascii="Verdana" w:hAnsi="Verdana"/>
          <w:i/>
          <w:sz w:val="22"/>
          <w:szCs w:val="22"/>
        </w:rPr>
        <w:t xml:space="preserve">will be kept safe, and </w:t>
      </w:r>
      <w:r w:rsidR="00765F67" w:rsidRPr="008E0D4E">
        <w:rPr>
          <w:rFonts w:ascii="Verdana" w:hAnsi="Verdana"/>
          <w:i/>
          <w:sz w:val="22"/>
          <w:szCs w:val="22"/>
        </w:rPr>
        <w:t>which</w:t>
      </w:r>
      <w:r w:rsidR="0065431A" w:rsidRPr="008E0D4E">
        <w:rPr>
          <w:rFonts w:ascii="Verdana" w:hAnsi="Verdana"/>
          <w:i/>
          <w:sz w:val="22"/>
          <w:szCs w:val="22"/>
        </w:rPr>
        <w:t xml:space="preserve"> policies and systems your organisation has in place to ensure this</w:t>
      </w:r>
      <w:r w:rsidR="004D59E8" w:rsidRPr="008E0D4E">
        <w:rPr>
          <w:rStyle w:val="FootnoteReference"/>
          <w:rFonts w:ascii="Verdana" w:hAnsi="Verdana"/>
          <w:i/>
          <w:sz w:val="22"/>
          <w:szCs w:val="22"/>
        </w:rPr>
        <w:footnoteReference w:id="8"/>
      </w:r>
      <w:r w:rsidR="0065431A" w:rsidRPr="008E0D4E">
        <w:rPr>
          <w:rFonts w:ascii="Verdana" w:hAnsi="Verdana"/>
          <w:i/>
          <w:sz w:val="22"/>
          <w:szCs w:val="22"/>
        </w:rPr>
        <w:t>.</w:t>
      </w:r>
    </w:p>
    <w:p w14:paraId="7DF03081" w14:textId="77777777" w:rsidR="00AC50F3" w:rsidRPr="008E0D4E" w:rsidRDefault="00AC50F3" w:rsidP="00764ECE">
      <w:pPr>
        <w:ind w:left="720"/>
        <w:jc w:val="both"/>
        <w:rPr>
          <w:rFonts w:ascii="Verdana" w:hAnsi="Verdana"/>
          <w:sz w:val="22"/>
          <w:szCs w:val="22"/>
        </w:rPr>
      </w:pPr>
    </w:p>
    <w:p w14:paraId="5647C2CF" w14:textId="77777777" w:rsidR="003B6FEC" w:rsidRPr="008E0D4E" w:rsidRDefault="003B6FEC" w:rsidP="003B6FEC">
      <w:pPr>
        <w:jc w:val="both"/>
        <w:rPr>
          <w:rFonts w:ascii="Verdana" w:hAnsi="Verdana"/>
          <w:sz w:val="22"/>
          <w:szCs w:val="22"/>
        </w:rPr>
      </w:pPr>
      <w:r w:rsidRPr="008E0D4E">
        <w:rPr>
          <w:rFonts w:ascii="Verdana" w:hAnsi="Verdana"/>
          <w:sz w:val="22"/>
          <w:szCs w:val="22"/>
        </w:rPr>
        <w:t xml:space="preserve">To protect children and adults at risk, Village Bondeko has a Safeguarding policy for children and adults at risk. </w:t>
      </w:r>
    </w:p>
    <w:p w14:paraId="4A874DB4" w14:textId="1C53CF63" w:rsidR="003B6FEC" w:rsidRPr="008E0D4E" w:rsidRDefault="003B6FEC" w:rsidP="003B6FEC">
      <w:pPr>
        <w:jc w:val="both"/>
        <w:rPr>
          <w:rFonts w:ascii="Verdana" w:hAnsi="Verdana"/>
          <w:sz w:val="22"/>
          <w:szCs w:val="22"/>
        </w:rPr>
      </w:pPr>
      <w:r w:rsidRPr="008E0D4E">
        <w:rPr>
          <w:rFonts w:ascii="Verdana" w:hAnsi="Verdana"/>
          <w:sz w:val="22"/>
          <w:szCs w:val="22"/>
        </w:rPr>
        <w:t>All Village Bondeko staff and teachers have already read and signed this policy. This enables staff and teachers to prevent cases of rape, ill-treatment and other abuses (sexual, physical, psychological and social).</w:t>
      </w:r>
    </w:p>
    <w:p w14:paraId="76EB8B23" w14:textId="77777777" w:rsidR="003B6FEC" w:rsidRPr="008E0D4E" w:rsidRDefault="003B6FEC" w:rsidP="003B6FEC">
      <w:pPr>
        <w:jc w:val="both"/>
        <w:rPr>
          <w:rFonts w:ascii="Verdana" w:hAnsi="Verdana"/>
          <w:sz w:val="22"/>
          <w:szCs w:val="22"/>
        </w:rPr>
      </w:pPr>
    </w:p>
    <w:p w14:paraId="4524A982" w14:textId="64BE5B4E" w:rsidR="00AC50F3" w:rsidRPr="008E0D4E" w:rsidRDefault="003B6FEC" w:rsidP="003B6FEC">
      <w:pPr>
        <w:jc w:val="both"/>
        <w:rPr>
          <w:rFonts w:ascii="Verdana" w:hAnsi="Verdana"/>
          <w:sz w:val="22"/>
          <w:szCs w:val="22"/>
        </w:rPr>
      </w:pPr>
      <w:r w:rsidRPr="008E0D4E">
        <w:rPr>
          <w:rFonts w:ascii="Verdana" w:hAnsi="Verdana"/>
          <w:sz w:val="22"/>
          <w:szCs w:val="22"/>
        </w:rPr>
        <w:t>Village Bondeko is governed</w:t>
      </w:r>
      <w:r w:rsidR="00931627" w:rsidRPr="008E0D4E">
        <w:rPr>
          <w:rFonts w:ascii="Verdana" w:hAnsi="Verdana"/>
          <w:sz w:val="22"/>
          <w:szCs w:val="22"/>
        </w:rPr>
        <w:t xml:space="preserve"> also</w:t>
      </w:r>
      <w:r w:rsidRPr="008E0D4E">
        <w:rPr>
          <w:rFonts w:ascii="Verdana" w:hAnsi="Verdana"/>
          <w:sz w:val="22"/>
          <w:szCs w:val="22"/>
        </w:rPr>
        <w:t xml:space="preserve"> by </w:t>
      </w:r>
      <w:r w:rsidR="00931627" w:rsidRPr="008E0D4E">
        <w:rPr>
          <w:rFonts w:ascii="Verdana" w:hAnsi="Verdana"/>
          <w:sz w:val="22"/>
          <w:szCs w:val="22"/>
        </w:rPr>
        <w:t xml:space="preserve">the </w:t>
      </w:r>
      <w:r w:rsidRPr="008E0D4E">
        <w:rPr>
          <w:rFonts w:ascii="Verdana" w:hAnsi="Verdana"/>
          <w:sz w:val="22"/>
          <w:szCs w:val="22"/>
        </w:rPr>
        <w:t>Code 22 of the Ministry of Secondary and Technical Education, the statute for career civil servants and the Church-State Convention, which set out the necessary guidelines for the protection of children and vulnerable adults.</w:t>
      </w:r>
    </w:p>
    <w:p w14:paraId="2A87C862" w14:textId="77777777" w:rsidR="00A936CE" w:rsidRPr="008E0D4E" w:rsidRDefault="00A936CE" w:rsidP="00A936CE">
      <w:pPr>
        <w:jc w:val="both"/>
        <w:rPr>
          <w:rFonts w:ascii="Verdana" w:hAnsi="Verdana"/>
          <w:sz w:val="22"/>
          <w:szCs w:val="22"/>
        </w:rPr>
      </w:pPr>
    </w:p>
    <w:p w14:paraId="606EAAA2" w14:textId="77777777" w:rsidR="00AC50F3" w:rsidRPr="008E0D4E" w:rsidRDefault="00800E85" w:rsidP="003B527B">
      <w:pPr>
        <w:pStyle w:val="Heading2"/>
        <w:numPr>
          <w:ilvl w:val="1"/>
          <w:numId w:val="19"/>
        </w:numPr>
        <w:spacing w:after="60"/>
        <w:ind w:left="992"/>
        <w:rPr>
          <w:sz w:val="24"/>
        </w:rPr>
      </w:pPr>
      <w:r w:rsidRPr="008E0D4E">
        <w:rPr>
          <w:sz w:val="24"/>
        </w:rPr>
        <w:t>Environment responsibility</w:t>
      </w:r>
    </w:p>
    <w:p w14:paraId="1094F919" w14:textId="77777777" w:rsidR="00AC50F3" w:rsidRPr="008E0D4E" w:rsidRDefault="0051041D" w:rsidP="0051041D">
      <w:pPr>
        <w:ind w:left="720"/>
        <w:jc w:val="both"/>
        <w:rPr>
          <w:rFonts w:ascii="Verdana" w:hAnsi="Verdana"/>
          <w:i/>
          <w:sz w:val="22"/>
          <w:szCs w:val="22"/>
        </w:rPr>
      </w:pPr>
      <w:r w:rsidRPr="008E0D4E">
        <w:rPr>
          <w:rFonts w:ascii="Verdana" w:hAnsi="Verdana"/>
          <w:i/>
          <w:sz w:val="22"/>
          <w:szCs w:val="22"/>
        </w:rPr>
        <w:t xml:space="preserve">Please describe how you will address, avoid, or limit any potential negative environmental consequences caused by the project. </w:t>
      </w:r>
    </w:p>
    <w:p w14:paraId="3E24EB4E" w14:textId="77777777" w:rsidR="00AC50F3" w:rsidRPr="008E0D4E" w:rsidRDefault="00AC50F3" w:rsidP="008E3FA2">
      <w:pPr>
        <w:jc w:val="both"/>
        <w:rPr>
          <w:rFonts w:ascii="Verdana" w:hAnsi="Verdana"/>
          <w:sz w:val="22"/>
          <w:szCs w:val="22"/>
        </w:rPr>
      </w:pPr>
    </w:p>
    <w:p w14:paraId="613E8E7B" w14:textId="77777777" w:rsidR="00931627" w:rsidRPr="008E0D4E" w:rsidRDefault="00931627" w:rsidP="00931627">
      <w:pPr>
        <w:jc w:val="both"/>
        <w:rPr>
          <w:rFonts w:ascii="Verdana" w:hAnsi="Verdana"/>
          <w:sz w:val="22"/>
          <w:szCs w:val="22"/>
        </w:rPr>
      </w:pPr>
      <w:r w:rsidRPr="008E0D4E">
        <w:rPr>
          <w:rFonts w:ascii="Verdana" w:hAnsi="Verdana"/>
          <w:sz w:val="22"/>
          <w:szCs w:val="22"/>
        </w:rPr>
        <w:t>Particular attention will be paid to the environmental aspect in order to preserve the good health of all, teachers and disabled people within the Bondeko Villages and public schools.</w:t>
      </w:r>
    </w:p>
    <w:p w14:paraId="78349DAE" w14:textId="4978BE59" w:rsidR="00AC50F3" w:rsidRPr="008E0D4E" w:rsidRDefault="00931627" w:rsidP="00931627">
      <w:pPr>
        <w:jc w:val="both"/>
        <w:rPr>
          <w:rFonts w:ascii="Verdana" w:hAnsi="Verdana"/>
          <w:sz w:val="22"/>
          <w:szCs w:val="22"/>
        </w:rPr>
      </w:pPr>
      <w:r w:rsidRPr="008E0D4E">
        <w:rPr>
          <w:rFonts w:ascii="Verdana" w:hAnsi="Verdana"/>
          <w:sz w:val="22"/>
          <w:szCs w:val="22"/>
        </w:rPr>
        <w:t>A poor waste management policy by schools and the community can affect the environmental health of inclusive schools and Bondeko Villages.  Hence the need to raise awareness in schools and the surrounding communities about good waste management.</w:t>
      </w:r>
    </w:p>
    <w:p w14:paraId="497BD2FC" w14:textId="77777777" w:rsidR="00C957B9" w:rsidRDefault="00C957B9" w:rsidP="00A936CE">
      <w:pPr>
        <w:jc w:val="both"/>
        <w:rPr>
          <w:rFonts w:ascii="Verdana" w:hAnsi="Verdana"/>
          <w:sz w:val="22"/>
          <w:szCs w:val="22"/>
        </w:rPr>
      </w:pPr>
    </w:p>
    <w:p w14:paraId="15922389" w14:textId="77777777" w:rsidR="00A936CE" w:rsidRDefault="00A936CE" w:rsidP="00A936CE">
      <w:pPr>
        <w:jc w:val="both"/>
        <w:rPr>
          <w:rFonts w:ascii="Verdana" w:hAnsi="Verdana"/>
          <w:sz w:val="22"/>
          <w:szCs w:val="22"/>
        </w:rPr>
      </w:pPr>
    </w:p>
    <w:p w14:paraId="55C42974" w14:textId="77777777" w:rsidR="00AC50F3" w:rsidRPr="00E866B2" w:rsidRDefault="00A03F84" w:rsidP="003B527B">
      <w:pPr>
        <w:pStyle w:val="Heading2"/>
        <w:numPr>
          <w:ilvl w:val="1"/>
          <w:numId w:val="19"/>
        </w:numPr>
        <w:spacing w:after="60"/>
        <w:ind w:left="992"/>
        <w:rPr>
          <w:sz w:val="24"/>
        </w:rPr>
      </w:pPr>
      <w:r w:rsidRPr="00E866B2">
        <w:rPr>
          <w:sz w:val="24"/>
        </w:rPr>
        <w:t xml:space="preserve">Gender </w:t>
      </w:r>
      <w:r w:rsidR="00800E85">
        <w:rPr>
          <w:sz w:val="24"/>
        </w:rPr>
        <w:t xml:space="preserve">Equality </w:t>
      </w:r>
      <w:r w:rsidR="00800E85" w:rsidRPr="00E866B2">
        <w:rPr>
          <w:sz w:val="24"/>
        </w:rPr>
        <w:t xml:space="preserve">/ </w:t>
      </w:r>
      <w:r w:rsidR="00800E85">
        <w:rPr>
          <w:sz w:val="24"/>
        </w:rPr>
        <w:t>Justice, Equality and Inclusion</w:t>
      </w:r>
    </w:p>
    <w:p w14:paraId="617730B6" w14:textId="77777777" w:rsidR="00B37172" w:rsidRPr="00EF6A30" w:rsidRDefault="00446F89" w:rsidP="00B37172">
      <w:pPr>
        <w:ind w:left="720"/>
        <w:jc w:val="both"/>
        <w:rPr>
          <w:rFonts w:ascii="Verdana" w:hAnsi="Verdana"/>
        </w:rPr>
      </w:pPr>
      <w:r w:rsidRPr="00A03F84">
        <w:rPr>
          <w:rFonts w:ascii="Verdana" w:hAnsi="Verdana"/>
          <w:i/>
          <w:sz w:val="22"/>
          <w:szCs w:val="22"/>
        </w:rPr>
        <w:t xml:space="preserve">Please explain how the project plans to analyse and </w:t>
      </w:r>
      <w:r w:rsidR="004205B4" w:rsidRPr="00A03F84">
        <w:rPr>
          <w:rFonts w:ascii="Verdana" w:hAnsi="Verdana"/>
          <w:i/>
          <w:sz w:val="22"/>
          <w:szCs w:val="22"/>
        </w:rPr>
        <w:t>include measures needed to ensure gender equality for all age groups.</w:t>
      </w:r>
      <w:r w:rsidR="00B37172" w:rsidRPr="00B37172">
        <w:rPr>
          <w:rFonts w:ascii="Verdana" w:hAnsi="Verdana"/>
          <w:i/>
          <w:sz w:val="22"/>
          <w:szCs w:val="22"/>
        </w:rPr>
        <w:t xml:space="preserve"> What measures have been planned to focus on the specific needs of each gender and age group</w:t>
      </w:r>
      <w:r w:rsidR="00B37172">
        <w:rPr>
          <w:rFonts w:ascii="Verdana" w:hAnsi="Verdana"/>
        </w:rPr>
        <w:t>?</w:t>
      </w:r>
      <w:r w:rsidR="00B37172">
        <w:rPr>
          <w:rStyle w:val="FootnoteReference"/>
          <w:rFonts w:ascii="Verdana" w:hAnsi="Verdana"/>
        </w:rPr>
        <w:footnoteReference w:id="9"/>
      </w:r>
    </w:p>
    <w:p w14:paraId="3494B3B3" w14:textId="77777777" w:rsidR="00446F89" w:rsidRPr="00A03F84" w:rsidRDefault="00446F89" w:rsidP="00764ECE">
      <w:pPr>
        <w:ind w:left="720"/>
        <w:jc w:val="both"/>
        <w:rPr>
          <w:rFonts w:ascii="Verdana" w:hAnsi="Verdana"/>
          <w:i/>
          <w:sz w:val="22"/>
          <w:szCs w:val="22"/>
        </w:rPr>
      </w:pPr>
    </w:p>
    <w:p w14:paraId="63204F11" w14:textId="60AF2D19" w:rsidR="00B97F52" w:rsidRPr="00B97F52" w:rsidRDefault="00B97F52" w:rsidP="00B97F52">
      <w:pPr>
        <w:jc w:val="both"/>
        <w:rPr>
          <w:rFonts w:ascii="Verdana" w:hAnsi="Verdana"/>
          <w:sz w:val="22"/>
          <w:szCs w:val="22"/>
        </w:rPr>
      </w:pPr>
      <w:r w:rsidRPr="008C0009">
        <w:rPr>
          <w:rFonts w:ascii="Verdana" w:hAnsi="Verdana"/>
          <w:b/>
          <w:sz w:val="22"/>
          <w:szCs w:val="22"/>
        </w:rPr>
        <w:t>1. Welcome</w:t>
      </w:r>
      <w:r w:rsidR="008C0009" w:rsidRPr="008C0009">
        <w:rPr>
          <w:rFonts w:ascii="Verdana" w:hAnsi="Verdana"/>
          <w:b/>
          <w:sz w:val="22"/>
          <w:szCs w:val="22"/>
        </w:rPr>
        <w:t>d</w:t>
      </w:r>
      <w:r w:rsidRPr="008C0009">
        <w:rPr>
          <w:rFonts w:ascii="Verdana" w:hAnsi="Verdana"/>
          <w:b/>
          <w:sz w:val="22"/>
          <w:szCs w:val="22"/>
        </w:rPr>
        <w:t xml:space="preserve"> and openness:</w:t>
      </w:r>
      <w:r w:rsidRPr="00B97F52">
        <w:rPr>
          <w:rFonts w:ascii="Verdana" w:hAnsi="Verdana"/>
          <w:sz w:val="22"/>
          <w:szCs w:val="22"/>
        </w:rPr>
        <w:t xml:space="preserve"> During the implementation of the project, Village Bondeko will ensure that men, women, girls and boys participate on an equal basis. Women will participate on an equal basis with men in training, awareness-raising and advocacy activities. For example, when sending out training invitations, the project will insist on parity. </w:t>
      </w:r>
    </w:p>
    <w:p w14:paraId="35ABE41B" w14:textId="00CD6F30" w:rsidR="00602D0A" w:rsidRPr="00B97F52" w:rsidRDefault="00B97F52" w:rsidP="00B97F52">
      <w:pPr>
        <w:jc w:val="both"/>
        <w:rPr>
          <w:rFonts w:ascii="Verdana" w:hAnsi="Verdana"/>
          <w:sz w:val="22"/>
          <w:szCs w:val="22"/>
        </w:rPr>
      </w:pPr>
      <w:r w:rsidRPr="008C0009">
        <w:rPr>
          <w:rFonts w:ascii="Verdana" w:hAnsi="Verdana"/>
          <w:b/>
          <w:sz w:val="22"/>
          <w:szCs w:val="22"/>
        </w:rPr>
        <w:t>2. Special attention:</w:t>
      </w:r>
      <w:r w:rsidRPr="00B97F52">
        <w:rPr>
          <w:rFonts w:ascii="Verdana" w:hAnsi="Verdana"/>
          <w:sz w:val="22"/>
          <w:szCs w:val="22"/>
        </w:rPr>
        <w:t xml:space="preserve"> Village Bondeko pays special attention to the most vulnerable people. In this context</w:t>
      </w:r>
      <w:r w:rsidR="008C0009">
        <w:rPr>
          <w:rFonts w:ascii="Verdana" w:hAnsi="Verdana"/>
          <w:sz w:val="22"/>
          <w:szCs w:val="22"/>
        </w:rPr>
        <w:t xml:space="preserve">, mentally challenged and </w:t>
      </w:r>
      <w:r w:rsidRPr="00B97F52">
        <w:rPr>
          <w:rFonts w:ascii="Verdana" w:hAnsi="Verdana"/>
          <w:sz w:val="22"/>
          <w:szCs w:val="22"/>
        </w:rPr>
        <w:t xml:space="preserve">people </w:t>
      </w:r>
      <w:r w:rsidR="008C0009">
        <w:rPr>
          <w:rFonts w:ascii="Verdana" w:hAnsi="Verdana"/>
          <w:sz w:val="22"/>
          <w:szCs w:val="22"/>
        </w:rPr>
        <w:t xml:space="preserve">with hearing disabilities </w:t>
      </w:r>
      <w:r w:rsidRPr="00B97F52">
        <w:rPr>
          <w:rFonts w:ascii="Verdana" w:hAnsi="Verdana"/>
          <w:sz w:val="22"/>
          <w:szCs w:val="22"/>
        </w:rPr>
        <w:t>will be more privileged due to the negative attitudes and prejudices they are subject to within their communities.</w:t>
      </w:r>
    </w:p>
    <w:p w14:paraId="1E5AB3CE" w14:textId="77777777" w:rsidR="00764ECE" w:rsidRDefault="00764ECE" w:rsidP="00C427C4">
      <w:pPr>
        <w:jc w:val="both"/>
        <w:rPr>
          <w:rFonts w:ascii="Verdana" w:hAnsi="Verdana"/>
          <w:sz w:val="22"/>
          <w:szCs w:val="22"/>
        </w:rPr>
      </w:pPr>
    </w:p>
    <w:p w14:paraId="4D859ABD" w14:textId="77777777" w:rsidR="005C7C1C" w:rsidRPr="00764ECE" w:rsidRDefault="007A42AB" w:rsidP="00966C0E">
      <w:pPr>
        <w:pStyle w:val="Heading2"/>
        <w:rPr>
          <w:color w:val="FFFFFF"/>
          <w:sz w:val="10"/>
          <w:szCs w:val="10"/>
        </w:rPr>
      </w:pPr>
      <w:r w:rsidRPr="00764ECE">
        <w:br w:type="page"/>
      </w:r>
    </w:p>
    <w:p w14:paraId="198E1C07" w14:textId="77777777" w:rsidR="00764ECE" w:rsidRPr="00966C0E" w:rsidRDefault="005C7C1C" w:rsidP="006F42AA">
      <w:pPr>
        <w:pStyle w:val="Heading2"/>
        <w:numPr>
          <w:ilvl w:val="0"/>
          <w:numId w:val="12"/>
        </w:numPr>
      </w:pPr>
      <w:bookmarkStart w:id="8" w:name="_Toc513129647"/>
      <w:r>
        <w:lastRenderedPageBreak/>
        <w:t>E</w:t>
      </w:r>
      <w:r w:rsidRPr="00764ECE">
        <w:t>fficiency</w:t>
      </w:r>
      <w:r w:rsidR="004B5A37">
        <w:t xml:space="preserve"> (max. 5 pages)</w:t>
      </w:r>
      <w:bookmarkEnd w:id="8"/>
    </w:p>
    <w:p w14:paraId="7BD60A70" w14:textId="1B18E0AB" w:rsidR="00F10015" w:rsidRDefault="00C40E12" w:rsidP="00966C0E">
      <w:pPr>
        <w:ind w:left="709" w:hanging="360"/>
        <w:jc w:val="both"/>
        <w:rPr>
          <w:rFonts w:ascii="Verdana" w:hAnsi="Verdana"/>
          <w:sz w:val="22"/>
          <w:szCs w:val="22"/>
        </w:rPr>
      </w:pPr>
      <w:r>
        <w:rPr>
          <w:rFonts w:ascii="Verdana" w:hAnsi="Verdana"/>
          <w:noProof/>
          <w:sz w:val="22"/>
          <w:szCs w:val="22"/>
          <w:lang w:eastAsia="en-GB"/>
        </w:rPr>
        <mc:AlternateContent>
          <mc:Choice Requires="wpg">
            <w:drawing>
              <wp:anchor distT="0" distB="0" distL="114300" distR="114300" simplePos="0" relativeHeight="251658242" behindDoc="0" locked="0" layoutInCell="1" allowOverlap="1" wp14:anchorId="4FD3FA4D" wp14:editId="2BA7D1E1">
                <wp:simplePos x="0" y="0"/>
                <wp:positionH relativeFrom="column">
                  <wp:posOffset>270510</wp:posOffset>
                </wp:positionH>
                <wp:positionV relativeFrom="paragraph">
                  <wp:posOffset>74295</wp:posOffset>
                </wp:positionV>
                <wp:extent cx="5013325" cy="1593850"/>
                <wp:effectExtent l="27940" t="27305" r="35560" b="45720"/>
                <wp:wrapNone/>
                <wp:docPr id="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3325" cy="1593850"/>
                          <a:chOff x="1844" y="2546"/>
                          <a:chExt cx="7895" cy="2510"/>
                        </a:xfrm>
                      </wpg:grpSpPr>
                      <wps:wsp>
                        <wps:cNvPr id="8" name="AutoShape 106"/>
                        <wps:cNvSpPr>
                          <a:spLocks noChangeArrowheads="1"/>
                        </wps:cNvSpPr>
                        <wps:spPr bwMode="auto">
                          <a:xfrm>
                            <a:off x="4175" y="4135"/>
                            <a:ext cx="5564" cy="921"/>
                          </a:xfrm>
                          <a:prstGeom prst="roundRect">
                            <a:avLst>
                              <a:gd name="adj" fmla="val 16667"/>
                            </a:avLst>
                          </a:prstGeom>
                          <a:solidFill>
                            <a:srgbClr val="BDD6EE"/>
                          </a:solidFill>
                          <a:ln w="38100" algn="ctr">
                            <a:solidFill>
                              <a:srgbClr val="F2F2F2"/>
                            </a:solidFill>
                            <a:round/>
                            <a:headEnd/>
                            <a:tailEnd/>
                          </a:ln>
                          <a:effectLst>
                            <a:outerShdw dist="28398" dir="3806097" algn="ctr" rotWithShape="0">
                              <a:srgbClr val="823B0B">
                                <a:alpha val="50000"/>
                              </a:srgbClr>
                            </a:outerShdw>
                          </a:effectLst>
                        </wps:spPr>
                        <wps:txbx>
                          <w:txbxContent>
                            <w:p w14:paraId="2748D695" w14:textId="77777777" w:rsidR="00706753" w:rsidRPr="003D1637" w:rsidRDefault="00706753" w:rsidP="00F10015">
                              <w:pPr>
                                <w:rPr>
                                  <w:rFonts w:ascii="Verdana" w:hAnsi="Verdana"/>
                                  <w:b/>
                                  <w:color w:val="C00000"/>
                                  <w:lang w:val="en-US"/>
                                </w:rPr>
                              </w:pPr>
                              <w:r>
                                <w:rPr>
                                  <w:rFonts w:ascii="Verdana" w:hAnsi="Verdana"/>
                                  <w:b/>
                                  <w:color w:val="C00000"/>
                                  <w:lang w:val="en-US"/>
                                </w:rPr>
                                <w:t xml:space="preserve">WHAT investment is required for realizing the </w:t>
                              </w:r>
                              <w:r w:rsidRPr="003D1637">
                                <w:rPr>
                                  <w:rFonts w:ascii="Verdana" w:hAnsi="Verdana"/>
                                  <w:b/>
                                  <w:color w:val="C00000"/>
                                  <w:lang w:val="en-US"/>
                                </w:rPr>
                                <w:t>changes?</w:t>
                              </w:r>
                            </w:p>
                          </w:txbxContent>
                        </wps:txbx>
                        <wps:bodyPr rot="0" vert="horz" wrap="square" lIns="91440" tIns="45720" rIns="91440" bIns="45720" anchor="t" anchorCtr="0" upright="1">
                          <a:noAutofit/>
                        </wps:bodyPr>
                      </wps:wsp>
                      <wps:wsp>
                        <wps:cNvPr id="9" name="AutoShape 108"/>
                        <wps:cNvSpPr>
                          <a:spLocks noChangeArrowheads="1"/>
                        </wps:cNvSpPr>
                        <wps:spPr bwMode="auto">
                          <a:xfrm>
                            <a:off x="2672" y="3337"/>
                            <a:ext cx="3589" cy="620"/>
                          </a:xfrm>
                          <a:prstGeom prst="roundRect">
                            <a:avLst>
                              <a:gd name="adj" fmla="val 16667"/>
                            </a:avLst>
                          </a:prstGeom>
                          <a:solidFill>
                            <a:srgbClr val="FBE4D5"/>
                          </a:solidFill>
                          <a:ln w="38100" algn="ctr">
                            <a:solidFill>
                              <a:srgbClr val="F2F2F2"/>
                            </a:solidFill>
                            <a:round/>
                            <a:headEnd/>
                            <a:tailEnd/>
                          </a:ln>
                          <a:effectLst>
                            <a:outerShdw dist="28398" dir="3806097" algn="ctr" rotWithShape="0">
                              <a:srgbClr val="823B0B">
                                <a:alpha val="50000"/>
                              </a:srgbClr>
                            </a:outerShdw>
                          </a:effectLst>
                        </wps:spPr>
                        <wps:txbx>
                          <w:txbxContent>
                            <w:p w14:paraId="74C49E12" w14:textId="77777777" w:rsidR="00706753" w:rsidRPr="001F149B" w:rsidRDefault="00706753" w:rsidP="00F10015">
                              <w:pPr>
                                <w:rPr>
                                  <w:rFonts w:ascii="Verdana" w:hAnsi="Verdana"/>
                                  <w:b/>
                                  <w:color w:val="FF6969"/>
                                  <w:sz w:val="16"/>
                                  <w:szCs w:val="16"/>
                                  <w:lang w:val="en-US"/>
                                </w:rPr>
                              </w:pPr>
                              <w:r w:rsidRPr="001F149B">
                                <w:rPr>
                                  <w:rFonts w:ascii="Verdana" w:hAnsi="Verdana"/>
                                  <w:b/>
                                  <w:color w:val="FF6969"/>
                                  <w:sz w:val="16"/>
                                  <w:szCs w:val="16"/>
                                  <w:lang w:val="en-US"/>
                                </w:rPr>
                                <w:t>HOW will the project bring about the expected changes?</w:t>
                              </w:r>
                            </w:p>
                          </w:txbxContent>
                        </wps:txbx>
                        <wps:bodyPr rot="0" vert="horz" wrap="square" lIns="91440" tIns="45720" rIns="91440" bIns="45720" anchor="t" anchorCtr="0" upright="1">
                          <a:noAutofit/>
                        </wps:bodyPr>
                      </wps:wsp>
                      <wps:wsp>
                        <wps:cNvPr id="10" name="AutoShape 109"/>
                        <wps:cNvSpPr>
                          <a:spLocks noChangeArrowheads="1"/>
                        </wps:cNvSpPr>
                        <wps:spPr bwMode="auto">
                          <a:xfrm>
                            <a:off x="1844" y="2546"/>
                            <a:ext cx="2517" cy="651"/>
                          </a:xfrm>
                          <a:prstGeom prst="roundRect">
                            <a:avLst>
                              <a:gd name="adj" fmla="val 16667"/>
                            </a:avLst>
                          </a:prstGeom>
                          <a:solidFill>
                            <a:srgbClr val="FFF2CC"/>
                          </a:solidFill>
                          <a:ln w="38100" algn="ctr">
                            <a:solidFill>
                              <a:srgbClr val="F2F2F2"/>
                            </a:solidFill>
                            <a:round/>
                            <a:headEnd/>
                            <a:tailEnd/>
                          </a:ln>
                          <a:effectLst>
                            <a:outerShdw dist="28398" dir="3806097" algn="ctr" rotWithShape="0">
                              <a:srgbClr val="7F5F00">
                                <a:alpha val="50000"/>
                              </a:srgbClr>
                            </a:outerShdw>
                          </a:effectLst>
                        </wps:spPr>
                        <wps:txbx>
                          <w:txbxContent>
                            <w:p w14:paraId="795E1016" w14:textId="77777777" w:rsidR="00706753" w:rsidRPr="001F149B" w:rsidRDefault="00706753" w:rsidP="00F10015">
                              <w:pPr>
                                <w:rPr>
                                  <w:rFonts w:ascii="Verdana" w:hAnsi="Verdana"/>
                                  <w:b/>
                                  <w:color w:val="FF6969"/>
                                  <w:sz w:val="16"/>
                                  <w:szCs w:val="16"/>
                                  <w:lang w:val="en-US"/>
                                </w:rPr>
                              </w:pPr>
                              <w:r w:rsidRPr="001F149B">
                                <w:rPr>
                                  <w:rFonts w:ascii="Verdana" w:hAnsi="Verdana"/>
                                  <w:b/>
                                  <w:color w:val="FF6969"/>
                                  <w:sz w:val="16"/>
                                  <w:szCs w:val="16"/>
                                  <w:lang w:val="en-US"/>
                                </w:rPr>
                                <w:t>WHY is the project necessary?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D3FA4D" id="Group 110" o:spid="_x0000_s1030" style="position:absolute;left:0;text-align:left;margin-left:21.3pt;margin-top:5.85pt;width:394.75pt;height:125.5pt;z-index:251658242" coordorigin="1844,2546" coordsize="7895,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">
                <v:roundrect id="AutoShape 106" o:spid="_x0000_s1031" style="position:absolute;left:4175;top:4135;width:5564;height:9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" fillcolor="#bdd6ee" strokecolor="#f2f2f2" strokeweight="3pt">
                  <v:shadow on="t" color="#823b0b" opacity=".5" offset="1pt"/>
                  <v:textbox>
                    <w:txbxContent>
                      <w:p w14:paraId="2748D695" w14:textId="77777777" w:rsidR="00706753" w:rsidRPr="003D1637" w:rsidRDefault="00706753" w:rsidP="00F10015">
                        <w:pPr>
                          <w:rPr>
                            <w:rFonts w:ascii="Verdana" w:hAnsi="Verdana"/>
                            <w:b/>
                            <w:color w:val="C00000"/>
                            <w:lang w:val="en-US"/>
                          </w:rPr>
                        </w:pPr>
                        <w:r>
                          <w:rPr>
                            <w:rFonts w:ascii="Verdana" w:hAnsi="Verdana"/>
                            <w:b/>
                            <w:color w:val="C00000"/>
                            <w:lang w:val="en-US"/>
                          </w:rPr>
                          <w:t xml:space="preserve">WHAT investment is required for realizing the </w:t>
                        </w:r>
                        <w:r w:rsidRPr="003D1637">
                          <w:rPr>
                            <w:rFonts w:ascii="Verdana" w:hAnsi="Verdana"/>
                            <w:b/>
                            <w:color w:val="C00000"/>
                            <w:lang w:val="en-US"/>
                          </w:rPr>
                          <w:t>changes?</w:t>
                        </w:r>
                      </w:p>
                    </w:txbxContent>
                  </v:textbox>
                </v:roundrect>
                <v:roundrect id="AutoShape 108" o:spid="_x0000_s1032" style="position:absolute;left:2672;top:3337;width:3589;height: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" fillcolor="#fbe4d5" strokecolor="#f2f2f2" strokeweight="3pt">
                  <v:shadow on="t" color="#823b0b" opacity=".5" offset="1pt"/>
                  <v:textbox>
                    <w:txbxContent>
                      <w:p w14:paraId="74C49E12" w14:textId="77777777" w:rsidR="00706753" w:rsidRPr="001F149B" w:rsidRDefault="00706753" w:rsidP="00F10015">
                        <w:pPr>
                          <w:rPr>
                            <w:rFonts w:ascii="Verdana" w:hAnsi="Verdana"/>
                            <w:b/>
                            <w:color w:val="FF6969"/>
                            <w:sz w:val="16"/>
                            <w:szCs w:val="16"/>
                            <w:lang w:val="en-US"/>
                          </w:rPr>
                        </w:pPr>
                        <w:r w:rsidRPr="001F149B">
                          <w:rPr>
                            <w:rFonts w:ascii="Verdana" w:hAnsi="Verdana"/>
                            <w:b/>
                            <w:color w:val="FF6969"/>
                            <w:sz w:val="16"/>
                            <w:szCs w:val="16"/>
                            <w:lang w:val="en-US"/>
                          </w:rPr>
                          <w:t>HOW will the project bring about the expected changes?</w:t>
                        </w:r>
                      </w:p>
                    </w:txbxContent>
                  </v:textbox>
                </v:roundrect>
                <v:roundrect id="AutoShape 109" o:spid="_x0000_s1033" style="position:absolute;left:1844;top:2546;width:2517;height:6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" fillcolor="#fff2cc" strokecolor="#f2f2f2" strokeweight="3pt">
                  <v:shadow on="t" color="#7f5f00" opacity=".5" offset="1pt"/>
                  <v:textbox>
                    <w:txbxContent>
                      <w:p w14:paraId="795E1016" w14:textId="77777777" w:rsidR="00706753" w:rsidRPr="001F149B" w:rsidRDefault="00706753" w:rsidP="00F10015">
                        <w:pPr>
                          <w:rPr>
                            <w:rFonts w:ascii="Verdana" w:hAnsi="Verdana"/>
                            <w:b/>
                            <w:color w:val="FF6969"/>
                            <w:sz w:val="16"/>
                            <w:szCs w:val="16"/>
                            <w:lang w:val="en-US"/>
                          </w:rPr>
                        </w:pPr>
                        <w:r w:rsidRPr="001F149B">
                          <w:rPr>
                            <w:rFonts w:ascii="Verdana" w:hAnsi="Verdana"/>
                            <w:b/>
                            <w:color w:val="FF6969"/>
                            <w:sz w:val="16"/>
                            <w:szCs w:val="16"/>
                            <w:lang w:val="en-US"/>
                          </w:rPr>
                          <w:t>WHY is the project necessary?</w:t>
                        </w:r>
                      </w:p>
                    </w:txbxContent>
                  </v:textbox>
                </v:roundrect>
              </v:group>
            </w:pict>
          </mc:Fallback>
        </mc:AlternateContent>
      </w:r>
    </w:p>
    <w:p w14:paraId="5D5B58FB" w14:textId="6A74BA38" w:rsidR="00F10015" w:rsidRDefault="00F10015" w:rsidP="00966C0E">
      <w:pPr>
        <w:ind w:left="709" w:hanging="360"/>
        <w:jc w:val="both"/>
        <w:rPr>
          <w:rFonts w:ascii="Verdana" w:hAnsi="Verdana"/>
          <w:sz w:val="22"/>
          <w:szCs w:val="22"/>
        </w:rPr>
      </w:pPr>
    </w:p>
    <w:p w14:paraId="14717D69" w14:textId="77777777" w:rsidR="00F10015" w:rsidRDefault="00F10015" w:rsidP="00966C0E">
      <w:pPr>
        <w:ind w:left="709" w:hanging="360"/>
        <w:jc w:val="both"/>
        <w:rPr>
          <w:rFonts w:ascii="Verdana" w:hAnsi="Verdana"/>
          <w:sz w:val="22"/>
          <w:szCs w:val="22"/>
        </w:rPr>
      </w:pPr>
    </w:p>
    <w:p w14:paraId="60E4F205" w14:textId="77777777" w:rsidR="00F10015" w:rsidRDefault="00F10015" w:rsidP="00966C0E">
      <w:pPr>
        <w:ind w:left="709" w:hanging="360"/>
        <w:jc w:val="both"/>
        <w:rPr>
          <w:rFonts w:ascii="Verdana" w:hAnsi="Verdana"/>
          <w:sz w:val="22"/>
          <w:szCs w:val="22"/>
        </w:rPr>
      </w:pPr>
    </w:p>
    <w:p w14:paraId="4A259197" w14:textId="77777777" w:rsidR="00F10015" w:rsidRDefault="00F10015" w:rsidP="00966C0E">
      <w:pPr>
        <w:ind w:left="709" w:hanging="360"/>
        <w:jc w:val="both"/>
        <w:rPr>
          <w:rFonts w:ascii="Verdana" w:hAnsi="Verdana"/>
          <w:sz w:val="22"/>
          <w:szCs w:val="22"/>
        </w:rPr>
      </w:pPr>
    </w:p>
    <w:p w14:paraId="1E4F3DA7" w14:textId="77777777" w:rsidR="00F10015" w:rsidRDefault="00F10015" w:rsidP="00966C0E">
      <w:pPr>
        <w:ind w:left="709" w:hanging="360"/>
        <w:jc w:val="both"/>
        <w:rPr>
          <w:rFonts w:ascii="Verdana" w:hAnsi="Verdana"/>
          <w:sz w:val="22"/>
          <w:szCs w:val="22"/>
        </w:rPr>
      </w:pPr>
    </w:p>
    <w:p w14:paraId="60FCE371" w14:textId="77777777" w:rsidR="00764ECE" w:rsidRDefault="00764ECE" w:rsidP="00966C0E">
      <w:pPr>
        <w:ind w:left="709" w:hanging="360"/>
        <w:jc w:val="both"/>
        <w:rPr>
          <w:rFonts w:ascii="Verdana" w:hAnsi="Verdana"/>
          <w:sz w:val="22"/>
          <w:szCs w:val="22"/>
        </w:rPr>
      </w:pPr>
    </w:p>
    <w:p w14:paraId="60AE5398" w14:textId="77777777" w:rsidR="00C2376B" w:rsidRDefault="00C2376B" w:rsidP="00966C0E">
      <w:pPr>
        <w:ind w:left="709" w:hanging="360"/>
        <w:jc w:val="both"/>
        <w:rPr>
          <w:rFonts w:ascii="Verdana" w:hAnsi="Verdana"/>
          <w:sz w:val="22"/>
          <w:szCs w:val="22"/>
        </w:rPr>
      </w:pPr>
    </w:p>
    <w:p w14:paraId="1AC9DD7D" w14:textId="77777777" w:rsidR="00C2376B" w:rsidRDefault="00C2376B" w:rsidP="00966C0E">
      <w:pPr>
        <w:ind w:left="709" w:hanging="360"/>
        <w:jc w:val="both"/>
        <w:rPr>
          <w:rFonts w:ascii="Verdana" w:hAnsi="Verdana"/>
          <w:sz w:val="22"/>
          <w:szCs w:val="22"/>
        </w:rPr>
      </w:pPr>
    </w:p>
    <w:p w14:paraId="4D42D422" w14:textId="77777777" w:rsidR="00C2376B" w:rsidRDefault="00C2376B" w:rsidP="00966C0E">
      <w:pPr>
        <w:ind w:left="709" w:hanging="360"/>
        <w:jc w:val="both"/>
        <w:rPr>
          <w:rFonts w:ascii="Verdana" w:hAnsi="Verdana"/>
          <w:sz w:val="22"/>
          <w:szCs w:val="22"/>
        </w:rPr>
      </w:pPr>
    </w:p>
    <w:p w14:paraId="0485EE23" w14:textId="77777777" w:rsidR="001E4F3C" w:rsidRPr="005E0AC5" w:rsidRDefault="001E4F3C" w:rsidP="005E0AC5">
      <w:pPr>
        <w:ind w:left="810"/>
        <w:jc w:val="both"/>
        <w:rPr>
          <w:rFonts w:ascii="Verdana" w:hAnsi="Verdana"/>
          <w:sz w:val="22"/>
          <w:szCs w:val="22"/>
        </w:rPr>
      </w:pPr>
    </w:p>
    <w:p w14:paraId="210D6DE3" w14:textId="77777777" w:rsidR="009E7BEA" w:rsidRPr="00AC50F3" w:rsidRDefault="009E7BEA" w:rsidP="003B527B">
      <w:pPr>
        <w:pStyle w:val="Heading5"/>
        <w:spacing w:after="60"/>
        <w:ind w:left="538" w:hanging="357"/>
      </w:pPr>
      <w:r w:rsidRPr="00AC50F3">
        <w:t xml:space="preserve">Monitoring </w:t>
      </w:r>
      <w:r w:rsidR="008208D5">
        <w:t>and Evaluation</w:t>
      </w:r>
    </w:p>
    <w:p w14:paraId="1B3D67A5" w14:textId="2E5DB186" w:rsidR="00EA3083" w:rsidRPr="00841C87" w:rsidRDefault="009E7BEA" w:rsidP="001E4F3C">
      <w:pPr>
        <w:pStyle w:val="ListParagraph"/>
        <w:rPr>
          <w:rFonts w:ascii="Verdana" w:hAnsi="Verdana"/>
          <w:i/>
          <w:sz w:val="22"/>
          <w:szCs w:val="22"/>
        </w:rPr>
      </w:pPr>
      <w:r w:rsidRPr="00841C87">
        <w:rPr>
          <w:rFonts w:ascii="Verdana" w:hAnsi="Verdana"/>
          <w:i/>
          <w:sz w:val="22"/>
          <w:szCs w:val="22"/>
        </w:rPr>
        <w:t xml:space="preserve">Please describe the </w:t>
      </w:r>
      <w:r w:rsidR="00AC6DED" w:rsidRPr="00841C87">
        <w:rPr>
          <w:rFonts w:ascii="Verdana" w:hAnsi="Verdana"/>
          <w:i/>
          <w:sz w:val="22"/>
          <w:szCs w:val="22"/>
        </w:rPr>
        <w:t xml:space="preserve">partner organisation’s internal </w:t>
      </w:r>
      <w:r w:rsidR="008208D5" w:rsidRPr="00841C87">
        <w:rPr>
          <w:rFonts w:ascii="Verdana" w:hAnsi="Verdana"/>
          <w:i/>
          <w:sz w:val="22"/>
          <w:szCs w:val="22"/>
        </w:rPr>
        <w:t xml:space="preserve">monitoring </w:t>
      </w:r>
      <w:r w:rsidRPr="00841C87">
        <w:rPr>
          <w:rFonts w:ascii="Verdana" w:hAnsi="Verdana"/>
          <w:i/>
          <w:sz w:val="22"/>
          <w:szCs w:val="22"/>
        </w:rPr>
        <w:t xml:space="preserve">procedures </w:t>
      </w:r>
      <w:r w:rsidR="00054DF4" w:rsidRPr="00841C87">
        <w:rPr>
          <w:rFonts w:ascii="Verdana" w:hAnsi="Verdana"/>
          <w:i/>
          <w:sz w:val="22"/>
          <w:szCs w:val="22"/>
        </w:rPr>
        <w:t xml:space="preserve">and timeframes </w:t>
      </w:r>
      <w:r w:rsidR="00765F67">
        <w:rPr>
          <w:rFonts w:ascii="Verdana" w:hAnsi="Verdana"/>
          <w:i/>
          <w:sz w:val="22"/>
          <w:szCs w:val="22"/>
        </w:rPr>
        <w:t>for follow-</w:t>
      </w:r>
      <w:r w:rsidRPr="00841C87">
        <w:rPr>
          <w:rFonts w:ascii="Verdana" w:hAnsi="Verdana"/>
          <w:i/>
          <w:sz w:val="22"/>
          <w:szCs w:val="22"/>
        </w:rPr>
        <w:t>up and internal/external evaluation.</w:t>
      </w:r>
      <w:r w:rsidR="00FA5649">
        <w:rPr>
          <w:rStyle w:val="FootnoteReference"/>
          <w:rFonts w:ascii="Verdana" w:hAnsi="Verdana"/>
          <w:i/>
          <w:sz w:val="22"/>
          <w:szCs w:val="22"/>
        </w:rPr>
        <w:footnoteReference w:id="10"/>
      </w:r>
      <w:r w:rsidRPr="00841C87">
        <w:rPr>
          <w:rFonts w:ascii="Verdana" w:hAnsi="Verdana"/>
          <w:i/>
          <w:sz w:val="22"/>
          <w:szCs w:val="22"/>
        </w:rPr>
        <w:t xml:space="preserve"> </w:t>
      </w:r>
    </w:p>
    <w:p w14:paraId="1DBDF80A" w14:textId="77777777" w:rsidR="00EA3083" w:rsidRPr="001E4F3C" w:rsidRDefault="00EA3083" w:rsidP="00190AE8">
      <w:pPr>
        <w:pStyle w:val="ListParagraph"/>
        <w:ind w:left="1080"/>
        <w:rPr>
          <w:rFonts w:ascii="Verdana" w:hAnsi="Verdana"/>
          <w:i/>
          <w:sz w:val="22"/>
          <w:szCs w:val="22"/>
        </w:rPr>
      </w:pPr>
    </w:p>
    <w:p w14:paraId="1554221B" w14:textId="77777777" w:rsidR="00B9240A" w:rsidRPr="00B9240A" w:rsidRDefault="00B9240A" w:rsidP="00B9240A">
      <w:pPr>
        <w:jc w:val="both"/>
        <w:rPr>
          <w:rFonts w:ascii="Verdana" w:hAnsi="Verdana"/>
          <w:b/>
          <w:color w:val="0070C0"/>
          <w:sz w:val="22"/>
          <w:szCs w:val="22"/>
        </w:rPr>
      </w:pPr>
      <w:r w:rsidRPr="00B9240A">
        <w:rPr>
          <w:rFonts w:ascii="Verdana" w:hAnsi="Verdana"/>
          <w:b/>
          <w:color w:val="0070C0"/>
          <w:sz w:val="22"/>
          <w:szCs w:val="22"/>
        </w:rPr>
        <w:t>i.  Monitoring</w:t>
      </w:r>
    </w:p>
    <w:p w14:paraId="57AD1E14" w14:textId="77777777" w:rsidR="00B9240A" w:rsidRPr="0057394C" w:rsidRDefault="00B9240A" w:rsidP="00B9240A">
      <w:pPr>
        <w:jc w:val="both"/>
        <w:rPr>
          <w:rFonts w:ascii="Verdana" w:hAnsi="Verdana"/>
          <w:sz w:val="22"/>
          <w:szCs w:val="22"/>
        </w:rPr>
      </w:pPr>
      <w:r w:rsidRPr="0057394C">
        <w:rPr>
          <w:rFonts w:ascii="Verdana" w:hAnsi="Verdana"/>
          <w:sz w:val="22"/>
          <w:szCs w:val="22"/>
        </w:rPr>
        <w:t xml:space="preserve">The project will be monitored by: </w:t>
      </w:r>
    </w:p>
    <w:p w14:paraId="2767CEEB" w14:textId="77777777" w:rsidR="00B9240A" w:rsidRPr="0057394C" w:rsidRDefault="00B9240A" w:rsidP="00B9240A">
      <w:pPr>
        <w:jc w:val="both"/>
        <w:rPr>
          <w:rFonts w:ascii="Verdana" w:hAnsi="Verdana"/>
          <w:sz w:val="22"/>
          <w:szCs w:val="22"/>
        </w:rPr>
      </w:pPr>
      <w:r w:rsidRPr="0057394C">
        <w:rPr>
          <w:rFonts w:ascii="Verdana" w:hAnsi="Verdana"/>
          <w:b/>
          <w:sz w:val="22"/>
          <w:szCs w:val="22"/>
        </w:rPr>
        <w:t>1. CBM: The CBM country office</w:t>
      </w:r>
      <w:r w:rsidRPr="0057394C">
        <w:rPr>
          <w:rFonts w:ascii="Verdana" w:hAnsi="Verdana"/>
          <w:sz w:val="22"/>
          <w:szCs w:val="22"/>
        </w:rPr>
        <w:t>, through its technical staff, will carry out quarterly and six-monthly monitoring of the project (a total of 6 pre-selected monitoring sessions and 12 online monitoring sessions will be carried out during the project period).</w:t>
      </w:r>
    </w:p>
    <w:p w14:paraId="5479C531" w14:textId="77777777" w:rsidR="00B9240A" w:rsidRPr="0057394C" w:rsidRDefault="00B9240A" w:rsidP="00B9240A">
      <w:pPr>
        <w:jc w:val="both"/>
        <w:rPr>
          <w:rFonts w:ascii="Verdana" w:hAnsi="Verdana"/>
          <w:b/>
          <w:sz w:val="22"/>
          <w:szCs w:val="22"/>
        </w:rPr>
      </w:pPr>
      <w:r w:rsidRPr="0057394C">
        <w:rPr>
          <w:rFonts w:ascii="Verdana" w:hAnsi="Verdana"/>
          <w:b/>
          <w:sz w:val="22"/>
          <w:szCs w:val="22"/>
        </w:rPr>
        <w:t>2. Bondeko Village</w:t>
      </w:r>
    </w:p>
    <w:p w14:paraId="5E8ECF00" w14:textId="77777777" w:rsidR="00B9240A" w:rsidRPr="0057394C" w:rsidRDefault="00B9240A" w:rsidP="00B9240A">
      <w:pPr>
        <w:jc w:val="both"/>
        <w:rPr>
          <w:rFonts w:ascii="Verdana" w:hAnsi="Verdana"/>
          <w:sz w:val="22"/>
          <w:szCs w:val="22"/>
        </w:rPr>
      </w:pPr>
      <w:r w:rsidRPr="0057394C">
        <w:rPr>
          <w:rFonts w:ascii="Verdana" w:hAnsi="Verdana"/>
          <w:sz w:val="22"/>
          <w:szCs w:val="22"/>
        </w:rPr>
        <w:t xml:space="preserve"> Internally, activities will be monitored by the deputy coordinator under the supervision of the main coordinator, with 2 monitoring missions per quarter. A total of 18 monitoring missions will be carried out. </w:t>
      </w:r>
    </w:p>
    <w:p w14:paraId="27A829EA" w14:textId="77777777" w:rsidR="00B9240A" w:rsidRPr="0057394C" w:rsidRDefault="00B9240A" w:rsidP="00B9240A">
      <w:pPr>
        <w:jc w:val="both"/>
        <w:rPr>
          <w:rFonts w:ascii="Verdana" w:hAnsi="Verdana"/>
          <w:b/>
          <w:sz w:val="22"/>
          <w:szCs w:val="22"/>
        </w:rPr>
      </w:pPr>
      <w:r w:rsidRPr="0057394C">
        <w:rPr>
          <w:rFonts w:ascii="Verdana" w:hAnsi="Verdana"/>
          <w:b/>
          <w:sz w:val="22"/>
          <w:szCs w:val="22"/>
        </w:rPr>
        <w:t xml:space="preserve"> ii. Evaluation</w:t>
      </w:r>
    </w:p>
    <w:p w14:paraId="795CB398" w14:textId="77777777" w:rsidR="00B9240A" w:rsidRPr="0057394C" w:rsidRDefault="00B9240A" w:rsidP="00B9240A">
      <w:pPr>
        <w:jc w:val="both"/>
        <w:rPr>
          <w:rFonts w:ascii="Verdana" w:hAnsi="Verdana"/>
          <w:sz w:val="22"/>
          <w:szCs w:val="22"/>
        </w:rPr>
      </w:pPr>
      <w:r w:rsidRPr="0057394C">
        <w:rPr>
          <w:rFonts w:ascii="Verdana" w:hAnsi="Verdana"/>
          <w:sz w:val="22"/>
          <w:szCs w:val="22"/>
        </w:rPr>
        <w:t>External: A final evaluation will be carried out by an external firm 6 months before the end of the project.</w:t>
      </w:r>
    </w:p>
    <w:p w14:paraId="0FF34343" w14:textId="7462DA42" w:rsidR="000B01B8" w:rsidRPr="0057394C" w:rsidRDefault="00B9240A" w:rsidP="00B9240A">
      <w:pPr>
        <w:jc w:val="both"/>
        <w:rPr>
          <w:rFonts w:ascii="Verdana" w:hAnsi="Verdana"/>
          <w:sz w:val="22"/>
          <w:szCs w:val="22"/>
        </w:rPr>
      </w:pPr>
      <w:r w:rsidRPr="0057394C">
        <w:rPr>
          <w:rFonts w:ascii="Verdana" w:hAnsi="Verdana"/>
          <w:sz w:val="22"/>
          <w:szCs w:val="22"/>
        </w:rPr>
        <w:t>Internal: The internal evaluation will be carried out by the Archdiocese of Kinshasa each year.</w:t>
      </w:r>
    </w:p>
    <w:p w14:paraId="6D582E94" w14:textId="5D7116BA" w:rsidR="00677A8F" w:rsidRDefault="00677A8F" w:rsidP="00190AE8">
      <w:pPr>
        <w:jc w:val="both"/>
        <w:rPr>
          <w:rFonts w:ascii="Verdana" w:hAnsi="Verdana"/>
        </w:rPr>
      </w:pPr>
    </w:p>
    <w:p w14:paraId="5681C5B8" w14:textId="7C6C347C" w:rsidR="0057394C" w:rsidRDefault="0057394C" w:rsidP="00190AE8">
      <w:pPr>
        <w:jc w:val="both"/>
        <w:rPr>
          <w:rFonts w:ascii="Verdana" w:hAnsi="Verdana"/>
        </w:rPr>
      </w:pPr>
    </w:p>
    <w:p w14:paraId="5E2660AC" w14:textId="71F7B1DA" w:rsidR="0057394C" w:rsidRDefault="0057394C" w:rsidP="00190AE8">
      <w:pPr>
        <w:jc w:val="both"/>
        <w:rPr>
          <w:rFonts w:ascii="Verdana" w:hAnsi="Verdana"/>
        </w:rPr>
      </w:pPr>
    </w:p>
    <w:p w14:paraId="466EFB52" w14:textId="4BE2209E" w:rsidR="0057394C" w:rsidRDefault="0057394C" w:rsidP="00190AE8">
      <w:pPr>
        <w:jc w:val="both"/>
        <w:rPr>
          <w:rFonts w:ascii="Verdana" w:hAnsi="Verdana"/>
        </w:rPr>
      </w:pPr>
    </w:p>
    <w:p w14:paraId="3D0A26DD" w14:textId="394ECD6A" w:rsidR="0057394C" w:rsidRDefault="0057394C" w:rsidP="00190AE8">
      <w:pPr>
        <w:jc w:val="both"/>
        <w:rPr>
          <w:rFonts w:ascii="Verdana" w:hAnsi="Verdana"/>
        </w:rPr>
      </w:pPr>
    </w:p>
    <w:p w14:paraId="1F2B398C" w14:textId="048BF3C3" w:rsidR="0057394C" w:rsidRDefault="0057394C" w:rsidP="00190AE8">
      <w:pPr>
        <w:jc w:val="both"/>
        <w:rPr>
          <w:rFonts w:ascii="Verdana" w:hAnsi="Verdana"/>
        </w:rPr>
      </w:pPr>
    </w:p>
    <w:p w14:paraId="08131FB0" w14:textId="6C5DEA6C" w:rsidR="0057394C" w:rsidRDefault="0057394C" w:rsidP="00190AE8">
      <w:pPr>
        <w:jc w:val="both"/>
        <w:rPr>
          <w:rFonts w:ascii="Verdana" w:hAnsi="Verdana"/>
        </w:rPr>
      </w:pPr>
    </w:p>
    <w:p w14:paraId="69F72D77" w14:textId="77777777" w:rsidR="0057394C" w:rsidRDefault="0057394C" w:rsidP="00190AE8">
      <w:pPr>
        <w:jc w:val="both"/>
        <w:rPr>
          <w:rFonts w:ascii="Verdana" w:hAnsi="Verdana"/>
        </w:rPr>
      </w:pPr>
    </w:p>
    <w:p w14:paraId="6AFFDBE0" w14:textId="77777777" w:rsidR="009E7BEA" w:rsidRPr="009E7BEA" w:rsidRDefault="002F7A16" w:rsidP="003B527B">
      <w:pPr>
        <w:pStyle w:val="Heading5"/>
        <w:spacing w:after="60"/>
        <w:ind w:left="538" w:hanging="357"/>
      </w:pPr>
      <w:r>
        <w:lastRenderedPageBreak/>
        <w:t>Resources and C</w:t>
      </w:r>
      <w:r w:rsidR="00324E7D">
        <w:t>apacities</w:t>
      </w:r>
    </w:p>
    <w:p w14:paraId="74A317BC" w14:textId="5B0DB474" w:rsidR="00324E7D" w:rsidRPr="00841C87" w:rsidRDefault="000B01B8" w:rsidP="00324E7D">
      <w:pPr>
        <w:tabs>
          <w:tab w:val="left" w:pos="709"/>
          <w:tab w:val="left" w:pos="4320"/>
        </w:tabs>
        <w:ind w:left="720"/>
        <w:rPr>
          <w:rFonts w:ascii="Verdana" w:hAnsi="Verdana"/>
          <w:i/>
          <w:sz w:val="22"/>
          <w:szCs w:val="22"/>
        </w:rPr>
      </w:pPr>
      <w:r w:rsidRPr="00841C87">
        <w:rPr>
          <w:rFonts w:ascii="Verdana" w:hAnsi="Verdana"/>
          <w:i/>
          <w:sz w:val="22"/>
          <w:szCs w:val="22"/>
        </w:rPr>
        <w:t xml:space="preserve">Please describe the </w:t>
      </w:r>
      <w:r w:rsidR="00957B9B" w:rsidRPr="00841C87">
        <w:rPr>
          <w:rFonts w:ascii="Verdana" w:hAnsi="Verdana"/>
          <w:i/>
          <w:sz w:val="22"/>
          <w:szCs w:val="22"/>
        </w:rPr>
        <w:t xml:space="preserve">internal </w:t>
      </w:r>
      <w:r w:rsidRPr="00841C87">
        <w:rPr>
          <w:rFonts w:ascii="Verdana" w:hAnsi="Verdana"/>
          <w:i/>
          <w:sz w:val="22"/>
          <w:szCs w:val="22"/>
        </w:rPr>
        <w:t>organisational structure of the project team proposed for the implementation of the project</w:t>
      </w:r>
      <w:r w:rsidR="00680499">
        <w:rPr>
          <w:rStyle w:val="FootnoteReference"/>
          <w:rFonts w:ascii="Verdana" w:hAnsi="Verdana"/>
          <w:i/>
          <w:sz w:val="22"/>
          <w:szCs w:val="22"/>
        </w:rPr>
        <w:footnoteReference w:id="11"/>
      </w:r>
      <w:r w:rsidRPr="00841C87">
        <w:rPr>
          <w:rFonts w:ascii="Verdana" w:hAnsi="Verdana"/>
          <w:i/>
          <w:sz w:val="22"/>
          <w:szCs w:val="22"/>
        </w:rPr>
        <w:t>.</w:t>
      </w:r>
      <w:r w:rsidR="00EA3083" w:rsidRPr="00841C87">
        <w:rPr>
          <w:rFonts w:ascii="Verdana" w:hAnsi="Verdana"/>
          <w:i/>
          <w:sz w:val="22"/>
          <w:szCs w:val="22"/>
        </w:rPr>
        <w:t xml:space="preserve"> </w:t>
      </w:r>
    </w:p>
    <w:p w14:paraId="2FD26EC6" w14:textId="18F96521" w:rsidR="00324E7D" w:rsidRDefault="00324E7D" w:rsidP="00324E7D">
      <w:pPr>
        <w:tabs>
          <w:tab w:val="left" w:pos="709"/>
          <w:tab w:val="left" w:pos="4320"/>
        </w:tabs>
        <w:ind w:left="720"/>
        <w:rPr>
          <w:rFonts w:ascii="Verdana" w:hAnsi="Verdana"/>
          <w:i/>
          <w:sz w:val="22"/>
          <w:szCs w:val="22"/>
        </w:rPr>
      </w:pPr>
      <w:r w:rsidRPr="00841C87">
        <w:rPr>
          <w:rFonts w:ascii="Verdana" w:hAnsi="Verdana"/>
          <w:i/>
          <w:sz w:val="22"/>
          <w:szCs w:val="22"/>
        </w:rPr>
        <w:t>Please provide a summary of the most important capacities and resources required and how they will be met.</w:t>
      </w:r>
    </w:p>
    <w:p w14:paraId="7A2F6A1A" w14:textId="6F3C0A6E" w:rsidR="00201631" w:rsidRDefault="00201631" w:rsidP="00201631">
      <w:pPr>
        <w:ind w:left="720"/>
        <w:jc w:val="both"/>
        <w:rPr>
          <w:rFonts w:ascii="Verdana" w:hAnsi="Verdana"/>
          <w:i/>
          <w:sz w:val="22"/>
          <w:szCs w:val="22"/>
        </w:rPr>
      </w:pPr>
    </w:p>
    <w:p w14:paraId="08065DD6" w14:textId="77777777" w:rsidR="00201631" w:rsidRDefault="00201631" w:rsidP="00201631">
      <w:pPr>
        <w:ind w:left="720"/>
        <w:jc w:val="both"/>
        <w:rPr>
          <w:rFonts w:ascii="Verdana" w:hAnsi="Verdana"/>
          <w:i/>
          <w:sz w:val="22"/>
          <w:szCs w:val="22"/>
        </w:rPr>
      </w:pPr>
    </w:p>
    <w:p w14:paraId="774A8DEA" w14:textId="77777777" w:rsidR="00201631" w:rsidRPr="0057394C" w:rsidRDefault="00201631" w:rsidP="00201631">
      <w:pPr>
        <w:jc w:val="both"/>
        <w:rPr>
          <w:rFonts w:ascii="Verdana" w:hAnsi="Verdana"/>
          <w:sz w:val="22"/>
          <w:szCs w:val="22"/>
        </w:rPr>
      </w:pPr>
      <w:r w:rsidRPr="0057394C">
        <w:rPr>
          <w:rFonts w:ascii="Verdana" w:hAnsi="Verdana"/>
          <w:sz w:val="22"/>
          <w:szCs w:val="22"/>
        </w:rPr>
        <w:t>The project will be implemented thanks to the key project team composed of:</w:t>
      </w:r>
    </w:p>
    <w:p w14:paraId="70C27F9A" w14:textId="78AAEB97" w:rsidR="005D293B" w:rsidRPr="0057394C" w:rsidRDefault="005D293B" w:rsidP="005D293B">
      <w:pPr>
        <w:jc w:val="both"/>
        <w:rPr>
          <w:rFonts w:ascii="Verdana" w:hAnsi="Verdana"/>
          <w:b/>
          <w:sz w:val="22"/>
          <w:szCs w:val="22"/>
        </w:rPr>
      </w:pPr>
      <w:r w:rsidRPr="0057394C">
        <w:rPr>
          <w:rFonts w:ascii="Verdana" w:hAnsi="Verdana"/>
          <w:b/>
          <w:sz w:val="22"/>
          <w:szCs w:val="22"/>
        </w:rPr>
        <w:t xml:space="preserve">1. A coordinator: </w:t>
      </w:r>
    </w:p>
    <w:p w14:paraId="70A624CA" w14:textId="77777777" w:rsidR="005D293B" w:rsidRPr="0057394C" w:rsidRDefault="005D293B" w:rsidP="005D293B">
      <w:pPr>
        <w:jc w:val="both"/>
        <w:rPr>
          <w:rFonts w:ascii="Verdana" w:hAnsi="Verdana"/>
          <w:sz w:val="22"/>
          <w:szCs w:val="22"/>
        </w:rPr>
      </w:pPr>
      <w:r w:rsidRPr="0057394C">
        <w:rPr>
          <w:rFonts w:ascii="Verdana" w:hAnsi="Verdana"/>
          <w:sz w:val="22"/>
          <w:szCs w:val="22"/>
        </w:rPr>
        <w:t xml:space="preserve">-The project's number 1 contact at CBM, </w:t>
      </w:r>
    </w:p>
    <w:p w14:paraId="30DE3E50" w14:textId="77777777" w:rsidR="005D293B" w:rsidRPr="0057394C" w:rsidRDefault="005D293B" w:rsidP="005D293B">
      <w:pPr>
        <w:jc w:val="both"/>
        <w:rPr>
          <w:rFonts w:ascii="Verdana" w:hAnsi="Verdana"/>
          <w:sz w:val="22"/>
          <w:szCs w:val="22"/>
        </w:rPr>
      </w:pPr>
      <w:r w:rsidRPr="0057394C">
        <w:rPr>
          <w:rFonts w:ascii="Verdana" w:hAnsi="Verdana"/>
          <w:sz w:val="22"/>
          <w:szCs w:val="22"/>
        </w:rPr>
        <w:t xml:space="preserve">- ensures the quality of the reports (financial, statistical and narrative) to be submitted to CBM; </w:t>
      </w:r>
    </w:p>
    <w:p w14:paraId="59095050" w14:textId="77777777" w:rsidR="005D293B" w:rsidRPr="0057394C" w:rsidRDefault="005D293B" w:rsidP="005D293B">
      <w:pPr>
        <w:jc w:val="both"/>
        <w:rPr>
          <w:rFonts w:ascii="Verdana" w:hAnsi="Verdana"/>
          <w:sz w:val="22"/>
          <w:szCs w:val="22"/>
        </w:rPr>
      </w:pPr>
      <w:r w:rsidRPr="0057394C">
        <w:rPr>
          <w:rFonts w:ascii="Verdana" w:hAnsi="Verdana"/>
          <w:sz w:val="22"/>
          <w:szCs w:val="22"/>
        </w:rPr>
        <w:t>- Manages the project staff;</w:t>
      </w:r>
    </w:p>
    <w:p w14:paraId="555AF151" w14:textId="77777777" w:rsidR="005D293B" w:rsidRPr="0057394C" w:rsidRDefault="005D293B" w:rsidP="005D293B">
      <w:pPr>
        <w:jc w:val="both"/>
        <w:rPr>
          <w:rFonts w:ascii="Verdana" w:hAnsi="Verdana"/>
          <w:sz w:val="22"/>
          <w:szCs w:val="22"/>
        </w:rPr>
      </w:pPr>
      <w:r w:rsidRPr="0057394C">
        <w:rPr>
          <w:rFonts w:ascii="Verdana" w:hAnsi="Verdana"/>
          <w:sz w:val="22"/>
          <w:szCs w:val="22"/>
        </w:rPr>
        <w:t>- Monitors the budget.</w:t>
      </w:r>
    </w:p>
    <w:p w14:paraId="1CE88B9E" w14:textId="77777777" w:rsidR="005D293B" w:rsidRPr="0057394C" w:rsidRDefault="005D293B" w:rsidP="005D293B">
      <w:pPr>
        <w:jc w:val="both"/>
        <w:rPr>
          <w:rFonts w:ascii="Verdana" w:hAnsi="Verdana"/>
          <w:sz w:val="22"/>
          <w:szCs w:val="22"/>
        </w:rPr>
      </w:pPr>
    </w:p>
    <w:p w14:paraId="2040E20D" w14:textId="77777777" w:rsidR="005D293B" w:rsidRPr="0057394C" w:rsidRDefault="005D293B" w:rsidP="005D293B">
      <w:pPr>
        <w:jc w:val="both"/>
        <w:rPr>
          <w:rFonts w:ascii="Verdana" w:hAnsi="Verdana"/>
          <w:b/>
          <w:sz w:val="22"/>
          <w:szCs w:val="22"/>
        </w:rPr>
      </w:pPr>
      <w:r w:rsidRPr="0057394C">
        <w:rPr>
          <w:rFonts w:ascii="Verdana" w:hAnsi="Verdana"/>
          <w:b/>
          <w:sz w:val="22"/>
          <w:szCs w:val="22"/>
        </w:rPr>
        <w:t>2. A deputy coordinator :</w:t>
      </w:r>
    </w:p>
    <w:p w14:paraId="742CC24B" w14:textId="77777777" w:rsidR="005D293B" w:rsidRPr="0057394C" w:rsidRDefault="005D293B" w:rsidP="005D293B">
      <w:pPr>
        <w:jc w:val="both"/>
        <w:rPr>
          <w:rFonts w:ascii="Verdana" w:hAnsi="Verdana"/>
          <w:sz w:val="22"/>
          <w:szCs w:val="22"/>
        </w:rPr>
      </w:pPr>
      <w:r w:rsidRPr="0057394C">
        <w:rPr>
          <w:rFonts w:ascii="Verdana" w:hAnsi="Verdana"/>
          <w:sz w:val="22"/>
          <w:szCs w:val="22"/>
        </w:rPr>
        <w:t xml:space="preserve">- Responsible for the internal monitoring of the project, </w:t>
      </w:r>
    </w:p>
    <w:p w14:paraId="7426B293" w14:textId="77777777" w:rsidR="005D293B" w:rsidRPr="0057394C" w:rsidRDefault="005D293B" w:rsidP="005D293B">
      <w:pPr>
        <w:jc w:val="both"/>
        <w:rPr>
          <w:rFonts w:ascii="Verdana" w:hAnsi="Verdana"/>
          <w:sz w:val="22"/>
          <w:szCs w:val="22"/>
        </w:rPr>
      </w:pPr>
      <w:r w:rsidRPr="0057394C">
        <w:rPr>
          <w:rFonts w:ascii="Verdana" w:hAnsi="Verdana"/>
          <w:sz w:val="22"/>
          <w:szCs w:val="22"/>
        </w:rPr>
        <w:t>- Represents the co-ordinator in the event of impediment.</w:t>
      </w:r>
    </w:p>
    <w:p w14:paraId="0B9DB102" w14:textId="77777777" w:rsidR="005D293B" w:rsidRPr="0057394C" w:rsidRDefault="005D293B" w:rsidP="005D293B">
      <w:pPr>
        <w:jc w:val="both"/>
        <w:rPr>
          <w:rFonts w:ascii="Verdana" w:hAnsi="Verdana"/>
          <w:b/>
          <w:sz w:val="22"/>
          <w:szCs w:val="22"/>
        </w:rPr>
      </w:pPr>
      <w:r w:rsidRPr="0057394C">
        <w:rPr>
          <w:rFonts w:ascii="Verdana" w:hAnsi="Verdana"/>
          <w:b/>
          <w:sz w:val="22"/>
          <w:szCs w:val="22"/>
        </w:rPr>
        <w:t>3. Project manager</w:t>
      </w:r>
    </w:p>
    <w:p w14:paraId="3B9C5A17" w14:textId="77777777" w:rsidR="005D293B" w:rsidRPr="0057394C" w:rsidRDefault="005D293B" w:rsidP="005D293B">
      <w:pPr>
        <w:jc w:val="both"/>
        <w:rPr>
          <w:rFonts w:ascii="Verdana" w:hAnsi="Verdana"/>
          <w:sz w:val="22"/>
          <w:szCs w:val="22"/>
        </w:rPr>
      </w:pPr>
      <w:r w:rsidRPr="0057394C">
        <w:rPr>
          <w:rFonts w:ascii="Verdana" w:hAnsi="Verdana"/>
          <w:sz w:val="22"/>
          <w:szCs w:val="22"/>
        </w:rPr>
        <w:t>- Day-to-day management of the project</w:t>
      </w:r>
    </w:p>
    <w:p w14:paraId="7838FF51" w14:textId="77777777" w:rsidR="005D293B" w:rsidRPr="0057394C" w:rsidRDefault="005D293B" w:rsidP="005D293B">
      <w:pPr>
        <w:jc w:val="both"/>
        <w:rPr>
          <w:rFonts w:ascii="Verdana" w:hAnsi="Verdana"/>
          <w:sz w:val="22"/>
          <w:szCs w:val="22"/>
        </w:rPr>
      </w:pPr>
      <w:r w:rsidRPr="0057394C">
        <w:rPr>
          <w:rFonts w:ascii="Verdana" w:hAnsi="Verdana"/>
          <w:sz w:val="22"/>
          <w:szCs w:val="22"/>
        </w:rPr>
        <w:t xml:space="preserve">- Draws up activity reports (statistics, narratives, minutes of meetings, etc.). </w:t>
      </w:r>
    </w:p>
    <w:p w14:paraId="3DA7B3E6" w14:textId="77777777" w:rsidR="005D293B" w:rsidRPr="0057394C" w:rsidRDefault="005D293B" w:rsidP="005D293B">
      <w:pPr>
        <w:jc w:val="both"/>
        <w:rPr>
          <w:rFonts w:ascii="Verdana" w:hAnsi="Verdana"/>
          <w:sz w:val="22"/>
          <w:szCs w:val="22"/>
        </w:rPr>
      </w:pPr>
      <w:r w:rsidRPr="0057394C">
        <w:rPr>
          <w:rFonts w:ascii="Verdana" w:hAnsi="Verdana"/>
          <w:sz w:val="22"/>
          <w:szCs w:val="22"/>
        </w:rPr>
        <w:t>- Draws up activity ToRs,</w:t>
      </w:r>
    </w:p>
    <w:p w14:paraId="65AD4091" w14:textId="77777777" w:rsidR="005D293B" w:rsidRPr="0057394C" w:rsidRDefault="005D293B" w:rsidP="005D293B">
      <w:pPr>
        <w:jc w:val="both"/>
        <w:rPr>
          <w:rFonts w:ascii="Verdana" w:hAnsi="Verdana"/>
          <w:sz w:val="22"/>
          <w:szCs w:val="22"/>
        </w:rPr>
      </w:pPr>
      <w:r w:rsidRPr="0057394C">
        <w:rPr>
          <w:rFonts w:ascii="Verdana" w:hAnsi="Verdana"/>
          <w:sz w:val="22"/>
          <w:szCs w:val="22"/>
        </w:rPr>
        <w:t>- Contacts with stakeholders and external experts</w:t>
      </w:r>
    </w:p>
    <w:p w14:paraId="4292D57D" w14:textId="77777777" w:rsidR="005D293B" w:rsidRPr="0057394C" w:rsidRDefault="005D293B" w:rsidP="005D293B">
      <w:pPr>
        <w:jc w:val="both"/>
        <w:rPr>
          <w:rFonts w:ascii="Verdana" w:hAnsi="Verdana"/>
          <w:b/>
          <w:sz w:val="22"/>
          <w:szCs w:val="22"/>
        </w:rPr>
      </w:pPr>
      <w:r w:rsidRPr="0057394C">
        <w:rPr>
          <w:rFonts w:ascii="Verdana" w:hAnsi="Verdana"/>
          <w:b/>
          <w:sz w:val="22"/>
          <w:szCs w:val="22"/>
        </w:rPr>
        <w:t xml:space="preserve">4.  An accountant </w:t>
      </w:r>
    </w:p>
    <w:p w14:paraId="1614FBF2" w14:textId="77777777" w:rsidR="005D293B" w:rsidRPr="0057394C" w:rsidRDefault="005D293B" w:rsidP="005D293B">
      <w:pPr>
        <w:jc w:val="both"/>
        <w:rPr>
          <w:rFonts w:ascii="Verdana" w:hAnsi="Verdana"/>
          <w:sz w:val="22"/>
          <w:szCs w:val="22"/>
        </w:rPr>
      </w:pPr>
      <w:r w:rsidRPr="0057394C">
        <w:rPr>
          <w:rFonts w:ascii="Verdana" w:hAnsi="Verdana"/>
          <w:sz w:val="22"/>
          <w:szCs w:val="22"/>
        </w:rPr>
        <w:t>- Ensures budget execution</w:t>
      </w:r>
    </w:p>
    <w:p w14:paraId="3E123D18" w14:textId="77777777" w:rsidR="005D293B" w:rsidRPr="0057394C" w:rsidRDefault="005D293B" w:rsidP="005D293B">
      <w:pPr>
        <w:jc w:val="both"/>
        <w:rPr>
          <w:rFonts w:ascii="Verdana" w:hAnsi="Verdana"/>
          <w:sz w:val="22"/>
          <w:szCs w:val="22"/>
        </w:rPr>
      </w:pPr>
      <w:r w:rsidRPr="0057394C">
        <w:rPr>
          <w:rFonts w:ascii="Verdana" w:hAnsi="Verdana"/>
          <w:sz w:val="22"/>
          <w:szCs w:val="22"/>
        </w:rPr>
        <w:t>- Responsible for purchases, orders and regular project expenditure;</w:t>
      </w:r>
    </w:p>
    <w:p w14:paraId="5CBE94D0" w14:textId="77777777" w:rsidR="005D293B" w:rsidRPr="0057394C" w:rsidRDefault="005D293B" w:rsidP="005D293B">
      <w:pPr>
        <w:jc w:val="both"/>
        <w:rPr>
          <w:rFonts w:ascii="Verdana" w:hAnsi="Verdana"/>
          <w:sz w:val="22"/>
          <w:szCs w:val="22"/>
        </w:rPr>
      </w:pPr>
      <w:r w:rsidRPr="0057394C">
        <w:rPr>
          <w:rFonts w:ascii="Verdana" w:hAnsi="Verdana"/>
          <w:sz w:val="22"/>
          <w:szCs w:val="22"/>
        </w:rPr>
        <w:t xml:space="preserve">- Payment of invoices, etc. </w:t>
      </w:r>
    </w:p>
    <w:p w14:paraId="165FDA43" w14:textId="77777777" w:rsidR="005D293B" w:rsidRPr="0057394C" w:rsidRDefault="005D293B" w:rsidP="005D293B">
      <w:pPr>
        <w:jc w:val="both"/>
        <w:rPr>
          <w:rFonts w:ascii="Verdana" w:hAnsi="Verdana"/>
          <w:sz w:val="22"/>
          <w:szCs w:val="22"/>
        </w:rPr>
      </w:pPr>
    </w:p>
    <w:p w14:paraId="764508FD" w14:textId="77777777" w:rsidR="005D293B" w:rsidRPr="0057394C" w:rsidRDefault="005D293B" w:rsidP="005D293B">
      <w:pPr>
        <w:jc w:val="both"/>
        <w:rPr>
          <w:rFonts w:ascii="Verdana" w:hAnsi="Verdana"/>
          <w:b/>
          <w:sz w:val="22"/>
          <w:szCs w:val="22"/>
        </w:rPr>
      </w:pPr>
      <w:r w:rsidRPr="0057394C">
        <w:rPr>
          <w:rFonts w:ascii="Verdana" w:hAnsi="Verdana"/>
          <w:b/>
          <w:sz w:val="22"/>
          <w:szCs w:val="22"/>
        </w:rPr>
        <w:t>5.  An ENT doctor:</w:t>
      </w:r>
    </w:p>
    <w:p w14:paraId="5176CB25" w14:textId="77777777" w:rsidR="005D293B" w:rsidRPr="0057394C" w:rsidRDefault="005D293B" w:rsidP="005D293B">
      <w:pPr>
        <w:jc w:val="both"/>
        <w:rPr>
          <w:rFonts w:ascii="Verdana" w:hAnsi="Verdana"/>
          <w:sz w:val="22"/>
          <w:szCs w:val="22"/>
        </w:rPr>
      </w:pPr>
      <w:r w:rsidRPr="0057394C">
        <w:rPr>
          <w:rFonts w:ascii="Verdana" w:hAnsi="Verdana"/>
          <w:sz w:val="22"/>
          <w:szCs w:val="22"/>
        </w:rPr>
        <w:t>- Responsible for screening and care;</w:t>
      </w:r>
    </w:p>
    <w:p w14:paraId="555C2062" w14:textId="77777777" w:rsidR="005D293B" w:rsidRPr="0057394C" w:rsidRDefault="005D293B" w:rsidP="005D293B">
      <w:pPr>
        <w:jc w:val="both"/>
        <w:rPr>
          <w:rFonts w:ascii="Verdana" w:hAnsi="Verdana"/>
          <w:sz w:val="22"/>
          <w:szCs w:val="22"/>
        </w:rPr>
      </w:pPr>
      <w:r w:rsidRPr="0057394C">
        <w:rPr>
          <w:rFonts w:ascii="Verdana" w:hAnsi="Verdana"/>
          <w:sz w:val="22"/>
          <w:szCs w:val="22"/>
        </w:rPr>
        <w:t>- Provides training for ENT technicians</w:t>
      </w:r>
    </w:p>
    <w:p w14:paraId="4A53368D" w14:textId="77777777" w:rsidR="005D293B" w:rsidRPr="0057394C" w:rsidRDefault="005D293B" w:rsidP="005D293B">
      <w:pPr>
        <w:jc w:val="both"/>
        <w:rPr>
          <w:rFonts w:ascii="Verdana" w:hAnsi="Verdana"/>
          <w:sz w:val="22"/>
          <w:szCs w:val="22"/>
        </w:rPr>
      </w:pPr>
      <w:r w:rsidRPr="0057394C">
        <w:rPr>
          <w:rFonts w:ascii="Verdana" w:hAnsi="Verdana"/>
          <w:sz w:val="22"/>
          <w:szCs w:val="22"/>
        </w:rPr>
        <w:t>- Responsible for raising awareness about the prevention of hearing problems.</w:t>
      </w:r>
    </w:p>
    <w:p w14:paraId="7560AF16" w14:textId="19AED09C" w:rsidR="005D293B" w:rsidRPr="0057394C" w:rsidRDefault="005D293B" w:rsidP="005D293B">
      <w:pPr>
        <w:jc w:val="both"/>
        <w:rPr>
          <w:rFonts w:ascii="Verdana" w:hAnsi="Verdana"/>
          <w:b/>
          <w:sz w:val="22"/>
          <w:szCs w:val="22"/>
        </w:rPr>
      </w:pPr>
      <w:r w:rsidRPr="0057394C">
        <w:rPr>
          <w:rFonts w:ascii="Verdana" w:hAnsi="Verdana"/>
          <w:b/>
          <w:sz w:val="22"/>
          <w:szCs w:val="22"/>
        </w:rPr>
        <w:t xml:space="preserve">5. Training officer: </w:t>
      </w:r>
    </w:p>
    <w:p w14:paraId="1929E677" w14:textId="77777777" w:rsidR="005D293B" w:rsidRPr="0057394C" w:rsidRDefault="005D293B" w:rsidP="005D293B">
      <w:pPr>
        <w:jc w:val="both"/>
        <w:rPr>
          <w:rFonts w:ascii="Verdana" w:hAnsi="Verdana"/>
          <w:sz w:val="22"/>
          <w:szCs w:val="22"/>
        </w:rPr>
      </w:pPr>
      <w:r w:rsidRPr="0057394C">
        <w:rPr>
          <w:rFonts w:ascii="Verdana" w:hAnsi="Verdana"/>
          <w:sz w:val="22"/>
          <w:szCs w:val="22"/>
        </w:rPr>
        <w:t>- Identifies training needs,</w:t>
      </w:r>
    </w:p>
    <w:p w14:paraId="777B264A" w14:textId="77777777" w:rsidR="005D293B" w:rsidRPr="0057394C" w:rsidRDefault="005D293B" w:rsidP="005D293B">
      <w:pPr>
        <w:jc w:val="both"/>
        <w:rPr>
          <w:rFonts w:ascii="Verdana" w:hAnsi="Verdana"/>
          <w:sz w:val="22"/>
          <w:szCs w:val="22"/>
        </w:rPr>
      </w:pPr>
      <w:r w:rsidRPr="0057394C">
        <w:rPr>
          <w:rFonts w:ascii="Verdana" w:hAnsi="Verdana"/>
          <w:sz w:val="22"/>
          <w:szCs w:val="22"/>
        </w:rPr>
        <w:t>- Responsible for training</w:t>
      </w:r>
    </w:p>
    <w:p w14:paraId="4A78D487" w14:textId="77777777" w:rsidR="005D293B" w:rsidRPr="0057394C" w:rsidRDefault="005D293B" w:rsidP="005D293B">
      <w:pPr>
        <w:jc w:val="both"/>
        <w:rPr>
          <w:rFonts w:ascii="Verdana" w:hAnsi="Verdana"/>
          <w:sz w:val="22"/>
          <w:szCs w:val="22"/>
        </w:rPr>
      </w:pPr>
      <w:r w:rsidRPr="0057394C">
        <w:rPr>
          <w:rFonts w:ascii="Verdana" w:hAnsi="Verdana"/>
          <w:sz w:val="22"/>
          <w:szCs w:val="22"/>
        </w:rPr>
        <w:t>- He/she supports the project manager in the various contacts</w:t>
      </w:r>
    </w:p>
    <w:p w14:paraId="187E0B66" w14:textId="77777777" w:rsidR="005D293B" w:rsidRPr="0057394C" w:rsidRDefault="005D293B" w:rsidP="005D293B">
      <w:pPr>
        <w:jc w:val="both"/>
        <w:rPr>
          <w:rFonts w:ascii="Verdana" w:hAnsi="Verdana"/>
          <w:sz w:val="22"/>
          <w:szCs w:val="22"/>
        </w:rPr>
      </w:pPr>
    </w:p>
    <w:p w14:paraId="3687FF0E" w14:textId="3A7FBEC9" w:rsidR="005D293B" w:rsidRPr="0057394C" w:rsidRDefault="005D293B" w:rsidP="005D293B">
      <w:pPr>
        <w:jc w:val="both"/>
        <w:rPr>
          <w:rFonts w:ascii="Verdana" w:hAnsi="Verdana"/>
          <w:b/>
          <w:sz w:val="22"/>
          <w:szCs w:val="22"/>
        </w:rPr>
      </w:pPr>
      <w:r w:rsidRPr="0057394C">
        <w:rPr>
          <w:rFonts w:ascii="Verdana" w:hAnsi="Verdana"/>
          <w:b/>
          <w:sz w:val="22"/>
          <w:szCs w:val="22"/>
        </w:rPr>
        <w:t>6. Pedagogical and orhopedagogical advisor:</w:t>
      </w:r>
    </w:p>
    <w:p w14:paraId="1A507C01" w14:textId="77777777" w:rsidR="005D293B" w:rsidRPr="0057394C" w:rsidRDefault="005D293B" w:rsidP="005D293B">
      <w:pPr>
        <w:jc w:val="both"/>
        <w:rPr>
          <w:rFonts w:ascii="Verdana" w:hAnsi="Verdana"/>
          <w:sz w:val="22"/>
          <w:szCs w:val="22"/>
        </w:rPr>
      </w:pPr>
      <w:r w:rsidRPr="0057394C">
        <w:rPr>
          <w:rFonts w:ascii="Verdana" w:hAnsi="Verdana"/>
          <w:sz w:val="22"/>
          <w:szCs w:val="22"/>
        </w:rPr>
        <w:t>- Ensures pedagogical follow-up of schools included and special schools Villages Bondeko</w:t>
      </w:r>
    </w:p>
    <w:p w14:paraId="0A29AE81" w14:textId="2699156C" w:rsidR="00273A9B" w:rsidRPr="00EF6A30" w:rsidRDefault="005D293B" w:rsidP="00190AE8">
      <w:pPr>
        <w:jc w:val="both"/>
        <w:rPr>
          <w:rFonts w:ascii="Verdana" w:hAnsi="Verdana"/>
          <w:sz w:val="22"/>
          <w:szCs w:val="22"/>
        </w:rPr>
      </w:pPr>
      <w:r w:rsidRPr="0057394C">
        <w:rPr>
          <w:rFonts w:ascii="Verdana" w:hAnsi="Verdana"/>
          <w:sz w:val="22"/>
          <w:szCs w:val="22"/>
        </w:rPr>
        <w:t>- Provides teacher training;</w:t>
      </w:r>
    </w:p>
    <w:p w14:paraId="6AA0D3AE" w14:textId="77777777" w:rsidR="004B5A37" w:rsidRPr="00EF6A30" w:rsidRDefault="004B5A37" w:rsidP="00190AE8">
      <w:pPr>
        <w:jc w:val="both"/>
        <w:rPr>
          <w:rFonts w:ascii="Verdana" w:hAnsi="Verdana"/>
          <w:sz w:val="22"/>
          <w:szCs w:val="22"/>
        </w:rPr>
      </w:pPr>
    </w:p>
    <w:p w14:paraId="36E5A270" w14:textId="0F832F95" w:rsidR="00C2357C" w:rsidRDefault="00C2357C" w:rsidP="003B527B">
      <w:pPr>
        <w:pStyle w:val="Heading5"/>
        <w:spacing w:after="60"/>
        <w:ind w:left="538" w:hanging="357"/>
      </w:pPr>
      <w:r w:rsidRPr="00054DF4">
        <w:lastRenderedPageBreak/>
        <w:t xml:space="preserve">Assessment of </w:t>
      </w:r>
      <w:r w:rsidR="002F7A16">
        <w:t>R</w:t>
      </w:r>
      <w:r w:rsidRPr="00054DF4">
        <w:t>isks</w:t>
      </w:r>
    </w:p>
    <w:p w14:paraId="6BFE3522" w14:textId="0621BD29" w:rsidR="00273A9B" w:rsidRDefault="00324E7D" w:rsidP="00273A9B">
      <w:pPr>
        <w:ind w:left="720"/>
        <w:jc w:val="both"/>
        <w:rPr>
          <w:rFonts w:ascii="Verdana" w:hAnsi="Verdana"/>
          <w:i/>
          <w:sz w:val="22"/>
          <w:szCs w:val="22"/>
        </w:rPr>
      </w:pPr>
      <w:r w:rsidRPr="00841C87">
        <w:rPr>
          <w:rFonts w:ascii="Verdana" w:hAnsi="Verdana"/>
          <w:i/>
          <w:sz w:val="22"/>
          <w:szCs w:val="22"/>
        </w:rPr>
        <w:t xml:space="preserve">Please describe the main risks during </w:t>
      </w:r>
      <w:r w:rsidRPr="00D44AA1">
        <w:rPr>
          <w:rFonts w:ascii="Verdana" w:hAnsi="Verdana"/>
          <w:i/>
          <w:sz w:val="22"/>
          <w:szCs w:val="22"/>
        </w:rPr>
        <w:t>the implementation of the project, and how the project will manage them</w:t>
      </w:r>
      <w:r w:rsidR="00D94DE5" w:rsidRPr="00D44AA1">
        <w:rPr>
          <w:rStyle w:val="FootnoteReference"/>
          <w:rFonts w:ascii="Verdana" w:hAnsi="Verdana"/>
          <w:i/>
          <w:sz w:val="22"/>
          <w:szCs w:val="22"/>
        </w:rPr>
        <w:footnoteReference w:id="12"/>
      </w:r>
      <w:r w:rsidRPr="00D44AA1">
        <w:rPr>
          <w:rFonts w:ascii="Verdana" w:hAnsi="Verdana"/>
          <w:i/>
          <w:sz w:val="22"/>
          <w:szCs w:val="22"/>
        </w:rPr>
        <w:t>.</w:t>
      </w:r>
      <w:r w:rsidR="003F5FD6">
        <w:rPr>
          <w:rFonts w:ascii="Verdana" w:hAnsi="Verdana"/>
          <w:i/>
          <w:sz w:val="22"/>
          <w:szCs w:val="22"/>
        </w:rPr>
        <w:t xml:space="preserve"> </w:t>
      </w:r>
      <w:r w:rsidR="00502111">
        <w:rPr>
          <w:rFonts w:ascii="Verdana" w:hAnsi="Verdana"/>
          <w:i/>
          <w:sz w:val="22"/>
          <w:szCs w:val="22"/>
        </w:rPr>
        <w:t xml:space="preserve">Also consider </w:t>
      </w:r>
      <w:hyperlink r:id="rId15" w:history="1">
        <w:r w:rsidR="00502111" w:rsidRPr="007E663F">
          <w:rPr>
            <w:rStyle w:val="Hyperlink"/>
            <w:rFonts w:ascii="Verdana" w:hAnsi="Verdana"/>
            <w:i/>
            <w:sz w:val="22"/>
            <w:szCs w:val="22"/>
          </w:rPr>
          <w:t>Guidance on Do-No-Harm</w:t>
        </w:r>
      </w:hyperlink>
      <w:r w:rsidR="00D53C99">
        <w:rPr>
          <w:rFonts w:ascii="Verdana" w:hAnsi="Verdana"/>
          <w:i/>
          <w:sz w:val="22"/>
          <w:szCs w:val="22"/>
        </w:rPr>
        <w:t xml:space="preserve"> in CBM projects</w:t>
      </w:r>
      <w:r w:rsidR="00502111">
        <w:rPr>
          <w:rFonts w:ascii="Verdana" w:hAnsi="Verdana"/>
          <w:i/>
          <w:sz w:val="22"/>
          <w:szCs w:val="22"/>
        </w:rPr>
        <w:t>.</w:t>
      </w:r>
      <w:r w:rsidRPr="00D44AA1">
        <w:rPr>
          <w:rFonts w:ascii="Verdana" w:hAnsi="Verdana"/>
          <w:i/>
          <w:sz w:val="22"/>
          <w:szCs w:val="22"/>
        </w:rPr>
        <w:t xml:space="preserve"> </w:t>
      </w:r>
      <w:hyperlink r:id="rId16" w:history="1">
        <w:r w:rsidR="007C0255">
          <w:rPr>
            <w:rStyle w:val="Hyperlink"/>
            <w:rFonts w:ascii="Verdana" w:hAnsi="Verdana"/>
            <w:i/>
            <w:sz w:val="22"/>
            <w:szCs w:val="22"/>
          </w:rPr>
          <w:t>For countries with high or medium risk as per th</w:t>
        </w:r>
        <w:r w:rsidR="007A7D8B">
          <w:rPr>
            <w:rStyle w:val="Hyperlink"/>
            <w:rFonts w:ascii="Verdana" w:hAnsi="Verdana"/>
            <w:i/>
            <w:sz w:val="22"/>
            <w:szCs w:val="22"/>
          </w:rPr>
          <w:t>is</w:t>
        </w:r>
        <w:r w:rsidR="007C0255">
          <w:rPr>
            <w:rStyle w:val="Hyperlink"/>
            <w:rFonts w:ascii="Verdana" w:hAnsi="Verdana"/>
            <w:i/>
            <w:sz w:val="22"/>
            <w:szCs w:val="22"/>
          </w:rPr>
          <w:t xml:space="preserve"> list </w:t>
        </w:r>
      </w:hyperlink>
      <w:r w:rsidR="00D44AA1" w:rsidRPr="00D44AA1">
        <w:rPr>
          <w:rFonts w:ascii="Verdana" w:hAnsi="Verdana"/>
          <w:i/>
          <w:sz w:val="22"/>
          <w:szCs w:val="22"/>
        </w:rPr>
        <w:t xml:space="preserve">please ensure </w:t>
      </w:r>
      <w:hyperlink r:id="rId17" w:history="1">
        <w:r w:rsidR="00D44AA1" w:rsidRPr="00D44AA1">
          <w:rPr>
            <w:rStyle w:val="Hyperlink"/>
            <w:rFonts w:ascii="Verdana" w:hAnsi="Verdana"/>
            <w:i/>
            <w:sz w:val="22"/>
            <w:szCs w:val="22"/>
          </w:rPr>
          <w:t>Guidance sheet on planning projects in crisis-prone areas</w:t>
        </w:r>
      </w:hyperlink>
      <w:r w:rsidR="00D44AA1" w:rsidRPr="00D44AA1">
        <w:rPr>
          <w:rFonts w:ascii="Verdana" w:hAnsi="Verdana"/>
          <w:i/>
          <w:sz w:val="22"/>
          <w:szCs w:val="22"/>
        </w:rPr>
        <w:t xml:space="preserve"> is followed</w:t>
      </w:r>
    </w:p>
    <w:p w14:paraId="768BF481" w14:textId="407C5722" w:rsidR="00273A9B" w:rsidRDefault="00273A9B" w:rsidP="00054DF4">
      <w:pPr>
        <w:ind w:left="720"/>
        <w:jc w:val="both"/>
        <w:rPr>
          <w:rFonts w:ascii="Verdana" w:hAnsi="Verdana"/>
          <w:i/>
          <w:sz w:val="22"/>
          <w:szCs w:val="22"/>
        </w:rPr>
      </w:pPr>
    </w:p>
    <w:p w14:paraId="7D2791AF" w14:textId="1F8CD18B" w:rsidR="00273A9B" w:rsidRDefault="00273A9B" w:rsidP="00054DF4">
      <w:pPr>
        <w:ind w:left="720"/>
        <w:jc w:val="both"/>
        <w:rPr>
          <w:rFonts w:ascii="Verdana" w:hAnsi="Verdana"/>
          <w:i/>
          <w:sz w:val="22"/>
          <w:szCs w:val="22"/>
        </w:rPr>
      </w:pPr>
    </w:p>
    <w:tbl>
      <w:tblPr>
        <w:tblStyle w:val="TableGrid"/>
        <w:tblW w:w="0" w:type="auto"/>
        <w:tblInd w:w="720" w:type="dxa"/>
        <w:tblLook w:val="04A0" w:firstRow="1" w:lastRow="0" w:firstColumn="1" w:lastColumn="0" w:noHBand="0" w:noVBand="1"/>
      </w:tblPr>
      <w:tblGrid>
        <w:gridCol w:w="4337"/>
        <w:gridCol w:w="4288"/>
      </w:tblGrid>
      <w:tr w:rsidR="00A07E60" w:rsidRPr="00A07E60" w14:paraId="17BC9BD4" w14:textId="77777777" w:rsidTr="00273A9B">
        <w:tc>
          <w:tcPr>
            <w:tcW w:w="4672" w:type="dxa"/>
          </w:tcPr>
          <w:p w14:paraId="6FCE44DC" w14:textId="4BBEA313" w:rsidR="00273A9B" w:rsidRPr="00A07E60" w:rsidRDefault="00273A9B" w:rsidP="00054DF4">
            <w:pPr>
              <w:jc w:val="both"/>
              <w:rPr>
                <w:rFonts w:ascii="Verdana" w:hAnsi="Verdana"/>
                <w:sz w:val="22"/>
                <w:szCs w:val="22"/>
              </w:rPr>
            </w:pPr>
            <w:r w:rsidRPr="00A07E60">
              <w:rPr>
                <w:rFonts w:ascii="Verdana" w:hAnsi="Verdana"/>
                <w:sz w:val="22"/>
                <w:szCs w:val="22"/>
              </w:rPr>
              <w:t>Risks</w:t>
            </w:r>
          </w:p>
        </w:tc>
        <w:tc>
          <w:tcPr>
            <w:tcW w:w="4673" w:type="dxa"/>
          </w:tcPr>
          <w:p w14:paraId="5734981E" w14:textId="03347AF8" w:rsidR="00273A9B" w:rsidRPr="00A07E60" w:rsidRDefault="00273A9B" w:rsidP="00054DF4">
            <w:pPr>
              <w:jc w:val="both"/>
              <w:rPr>
                <w:rFonts w:ascii="Verdana" w:hAnsi="Verdana"/>
                <w:sz w:val="22"/>
                <w:szCs w:val="22"/>
              </w:rPr>
            </w:pPr>
            <w:r w:rsidRPr="00A07E60">
              <w:rPr>
                <w:rFonts w:ascii="Verdana" w:hAnsi="Verdana"/>
                <w:sz w:val="22"/>
                <w:szCs w:val="22"/>
              </w:rPr>
              <w:t xml:space="preserve">Mitigation </w:t>
            </w:r>
            <w:r w:rsidR="00855B81" w:rsidRPr="00A07E60">
              <w:rPr>
                <w:rFonts w:ascii="Verdana" w:hAnsi="Verdana"/>
                <w:sz w:val="22"/>
                <w:szCs w:val="22"/>
              </w:rPr>
              <w:t>measures</w:t>
            </w:r>
          </w:p>
        </w:tc>
      </w:tr>
      <w:tr w:rsidR="00A07E60" w:rsidRPr="00A07E60" w14:paraId="2DD5154D" w14:textId="77777777" w:rsidTr="00273A9B">
        <w:tc>
          <w:tcPr>
            <w:tcW w:w="4672" w:type="dxa"/>
          </w:tcPr>
          <w:p w14:paraId="5AFCCEDD" w14:textId="050F514F" w:rsidR="00273A9B" w:rsidRPr="00A07E60" w:rsidRDefault="00273A9B" w:rsidP="00273A9B">
            <w:pPr>
              <w:pStyle w:val="NormalWeb"/>
              <w:spacing w:before="0" w:beforeAutospacing="0" w:after="150" w:afterAutospacing="0"/>
              <w:jc w:val="both"/>
              <w:rPr>
                <w:rFonts w:ascii="Verdana" w:hAnsi="Verdana" w:cs="Arial"/>
                <w:color w:val="212529"/>
                <w:sz w:val="22"/>
                <w:szCs w:val="22"/>
              </w:rPr>
            </w:pPr>
            <w:r w:rsidRPr="00A07E60">
              <w:rPr>
                <w:rFonts w:ascii="Verdana" w:hAnsi="Verdana" w:cs="Arial"/>
                <w:color w:val="212529"/>
                <w:sz w:val="22"/>
                <w:szCs w:val="22"/>
              </w:rPr>
              <w:t>Absence participants in the training, </w:t>
            </w:r>
          </w:p>
          <w:p w14:paraId="2F98EA00" w14:textId="74E8A1E1" w:rsidR="00273A9B" w:rsidRPr="00A07E60" w:rsidRDefault="00273A9B" w:rsidP="00273A9B">
            <w:pPr>
              <w:pStyle w:val="NormalWeb"/>
              <w:spacing w:before="0" w:beforeAutospacing="0" w:after="150" w:afterAutospacing="0"/>
              <w:jc w:val="both"/>
              <w:rPr>
                <w:rFonts w:ascii="Verdana" w:hAnsi="Verdana" w:cs="Arial"/>
                <w:color w:val="212529"/>
                <w:sz w:val="22"/>
                <w:szCs w:val="22"/>
              </w:rPr>
            </w:pPr>
            <w:r w:rsidRPr="00A07E60">
              <w:rPr>
                <w:rFonts w:ascii="Verdana" w:hAnsi="Verdana" w:cs="Arial"/>
                <w:color w:val="212529"/>
                <w:sz w:val="22"/>
                <w:szCs w:val="22"/>
              </w:rPr>
              <w:t>Resign of some keys staffs</w:t>
            </w:r>
          </w:p>
          <w:p w14:paraId="1855C331" w14:textId="5034F7E5" w:rsidR="00273A9B" w:rsidRPr="00A07E60" w:rsidRDefault="00273A9B" w:rsidP="00273A9B">
            <w:pPr>
              <w:pStyle w:val="NormalWeb"/>
              <w:spacing w:before="0" w:beforeAutospacing="0" w:after="150" w:afterAutospacing="0"/>
              <w:jc w:val="both"/>
              <w:rPr>
                <w:rFonts w:ascii="Verdana" w:hAnsi="Verdana" w:cs="Arial"/>
                <w:color w:val="212529"/>
                <w:sz w:val="22"/>
                <w:szCs w:val="22"/>
              </w:rPr>
            </w:pPr>
            <w:r w:rsidRPr="00A07E60">
              <w:rPr>
                <w:rFonts w:ascii="Verdana" w:hAnsi="Verdana" w:cs="Arial"/>
                <w:color w:val="212529"/>
                <w:sz w:val="22"/>
                <w:szCs w:val="22"/>
              </w:rPr>
              <w:t>Wrong planification </w:t>
            </w:r>
          </w:p>
          <w:p w14:paraId="39B2E131" w14:textId="353F5DC3" w:rsidR="00273A9B" w:rsidRPr="00A07E60" w:rsidRDefault="00273A9B" w:rsidP="00273A9B">
            <w:pPr>
              <w:rPr>
                <w:rFonts w:ascii="Verdana" w:hAnsi="Verdana"/>
                <w:sz w:val="22"/>
                <w:szCs w:val="22"/>
              </w:rPr>
            </w:pPr>
          </w:p>
        </w:tc>
        <w:tc>
          <w:tcPr>
            <w:tcW w:w="4673" w:type="dxa"/>
          </w:tcPr>
          <w:p w14:paraId="0CB8A634" w14:textId="77777777" w:rsidR="00855B81" w:rsidRPr="00A07E60" w:rsidRDefault="00855B81" w:rsidP="00855B81">
            <w:pPr>
              <w:jc w:val="both"/>
              <w:rPr>
                <w:rFonts w:ascii="Verdana" w:hAnsi="Verdana"/>
                <w:sz w:val="22"/>
                <w:szCs w:val="22"/>
              </w:rPr>
            </w:pPr>
            <w:r w:rsidRPr="00A07E60">
              <w:rPr>
                <w:rFonts w:ascii="Verdana" w:hAnsi="Verdana"/>
                <w:sz w:val="22"/>
                <w:szCs w:val="22"/>
              </w:rPr>
              <w:t>- Completing the ToR for each training course</w:t>
            </w:r>
          </w:p>
          <w:p w14:paraId="22CCD762" w14:textId="77777777" w:rsidR="00855B81" w:rsidRPr="00A07E60" w:rsidRDefault="00855B81" w:rsidP="00855B81">
            <w:pPr>
              <w:jc w:val="both"/>
              <w:rPr>
                <w:rFonts w:ascii="Verdana" w:hAnsi="Verdana"/>
                <w:sz w:val="22"/>
                <w:szCs w:val="22"/>
              </w:rPr>
            </w:pPr>
            <w:r w:rsidRPr="00A07E60">
              <w:rPr>
                <w:rFonts w:ascii="Verdana" w:hAnsi="Verdana"/>
                <w:sz w:val="22"/>
                <w:szCs w:val="22"/>
              </w:rPr>
              <w:t>- Direct contact with participants</w:t>
            </w:r>
          </w:p>
          <w:p w14:paraId="4033FF31" w14:textId="77777777" w:rsidR="00273A9B" w:rsidRPr="00A07E60" w:rsidRDefault="00855B81" w:rsidP="00855B81">
            <w:pPr>
              <w:jc w:val="both"/>
              <w:rPr>
                <w:rFonts w:ascii="Verdana" w:hAnsi="Verdana"/>
                <w:sz w:val="22"/>
                <w:szCs w:val="22"/>
              </w:rPr>
            </w:pPr>
            <w:r w:rsidRPr="00A07E60">
              <w:rPr>
                <w:rFonts w:ascii="Verdana" w:hAnsi="Verdana"/>
                <w:sz w:val="22"/>
                <w:szCs w:val="22"/>
              </w:rPr>
              <w:t>- Communicate the activity in real time (send reminders 72, 48 and 24 hours before the activity)</w:t>
            </w:r>
          </w:p>
          <w:p w14:paraId="0BCD7D6C" w14:textId="77777777" w:rsidR="00855B81" w:rsidRPr="00A07E60" w:rsidRDefault="00855B81" w:rsidP="00855B81">
            <w:pPr>
              <w:jc w:val="both"/>
              <w:rPr>
                <w:rFonts w:ascii="Verdana" w:hAnsi="Verdana"/>
                <w:sz w:val="22"/>
                <w:szCs w:val="22"/>
              </w:rPr>
            </w:pPr>
            <w:r w:rsidRPr="00A07E60">
              <w:rPr>
                <w:rFonts w:ascii="Verdana" w:hAnsi="Verdana"/>
                <w:sz w:val="22"/>
                <w:szCs w:val="22"/>
              </w:rPr>
              <w:t>- replace them within a reasonable timeframe</w:t>
            </w:r>
          </w:p>
          <w:p w14:paraId="2134E160" w14:textId="3380A25E" w:rsidR="00855B81" w:rsidRPr="00A07E60" w:rsidRDefault="00855B81" w:rsidP="00855B81">
            <w:pPr>
              <w:jc w:val="both"/>
              <w:rPr>
                <w:rFonts w:ascii="Verdana" w:hAnsi="Verdana"/>
                <w:sz w:val="22"/>
                <w:szCs w:val="22"/>
              </w:rPr>
            </w:pPr>
            <w:r w:rsidRPr="00A07E60">
              <w:rPr>
                <w:rFonts w:ascii="Verdana" w:hAnsi="Verdana"/>
                <w:sz w:val="22"/>
                <w:szCs w:val="22"/>
              </w:rPr>
              <w:t>- Correct the error and readjust</w:t>
            </w:r>
          </w:p>
          <w:p w14:paraId="1E75F217" w14:textId="04B6F1A0" w:rsidR="00855B81" w:rsidRPr="00A07E60" w:rsidRDefault="00855B81" w:rsidP="00855B81">
            <w:pPr>
              <w:jc w:val="both"/>
              <w:rPr>
                <w:rFonts w:ascii="Verdana" w:hAnsi="Verdana"/>
                <w:sz w:val="22"/>
                <w:szCs w:val="22"/>
              </w:rPr>
            </w:pPr>
            <w:r w:rsidRPr="00A07E60">
              <w:rPr>
                <w:rFonts w:ascii="Verdana" w:hAnsi="Verdana"/>
                <w:sz w:val="22"/>
                <w:szCs w:val="22"/>
              </w:rPr>
              <w:t xml:space="preserve">- communicate to CBM </w:t>
            </w:r>
          </w:p>
        </w:tc>
      </w:tr>
      <w:tr w:rsidR="00A07E60" w:rsidRPr="00A07E60" w14:paraId="2906D190" w14:textId="77777777" w:rsidTr="00273A9B">
        <w:tc>
          <w:tcPr>
            <w:tcW w:w="4672" w:type="dxa"/>
          </w:tcPr>
          <w:p w14:paraId="4D4B8126" w14:textId="0D464480" w:rsidR="00273A9B" w:rsidRPr="00A07E60" w:rsidRDefault="00273A9B" w:rsidP="00273A9B">
            <w:pPr>
              <w:rPr>
                <w:rFonts w:ascii="Verdana" w:hAnsi="Verdana" w:cs="Arial"/>
                <w:color w:val="212529"/>
                <w:sz w:val="22"/>
                <w:szCs w:val="22"/>
              </w:rPr>
            </w:pPr>
            <w:r w:rsidRPr="00A07E60">
              <w:rPr>
                <w:rFonts w:ascii="Verdana" w:hAnsi="Verdana" w:cs="Arial"/>
                <w:color w:val="212529"/>
                <w:sz w:val="22"/>
                <w:szCs w:val="22"/>
              </w:rPr>
              <w:t>Verbal/emotional abuse</w:t>
            </w:r>
          </w:p>
          <w:p w14:paraId="7CDC77E5" w14:textId="77777777" w:rsidR="00273A9B" w:rsidRPr="00A07E60" w:rsidRDefault="00273A9B" w:rsidP="00273A9B">
            <w:pPr>
              <w:rPr>
                <w:rFonts w:ascii="Verdana" w:hAnsi="Verdana" w:cs="Arial"/>
                <w:color w:val="212529"/>
                <w:sz w:val="22"/>
                <w:szCs w:val="22"/>
              </w:rPr>
            </w:pPr>
          </w:p>
          <w:p w14:paraId="629F069C" w14:textId="3FD8C616" w:rsidR="00273A9B" w:rsidRPr="00A07E60" w:rsidRDefault="00273A9B" w:rsidP="00273A9B">
            <w:pPr>
              <w:rPr>
                <w:rFonts w:ascii="Verdana" w:hAnsi="Verdana"/>
                <w:sz w:val="22"/>
                <w:szCs w:val="22"/>
              </w:rPr>
            </w:pPr>
            <w:r w:rsidRPr="00A07E60">
              <w:rPr>
                <w:rFonts w:ascii="Verdana" w:hAnsi="Verdana" w:cs="Arial"/>
                <w:color w:val="212529"/>
                <w:sz w:val="22"/>
                <w:szCs w:val="22"/>
              </w:rPr>
              <w:t xml:space="preserve">Village Bondeko work with many </w:t>
            </w:r>
            <w:r w:rsidR="00855B81" w:rsidRPr="00A07E60">
              <w:rPr>
                <w:rFonts w:ascii="Verdana" w:hAnsi="Verdana" w:cs="Arial"/>
                <w:color w:val="212529"/>
                <w:sz w:val="22"/>
                <w:szCs w:val="22"/>
              </w:rPr>
              <w:t>people</w:t>
            </w:r>
            <w:r w:rsidRPr="00A07E60">
              <w:rPr>
                <w:rFonts w:ascii="Verdana" w:hAnsi="Verdana" w:cs="Arial"/>
                <w:color w:val="212529"/>
                <w:sz w:val="22"/>
                <w:szCs w:val="22"/>
              </w:rPr>
              <w:t xml:space="preserve"> with </w:t>
            </w:r>
            <w:r w:rsidR="00855B81" w:rsidRPr="00A07E60">
              <w:rPr>
                <w:rFonts w:ascii="Verdana" w:hAnsi="Verdana" w:cs="Arial"/>
                <w:color w:val="212529"/>
                <w:sz w:val="22"/>
                <w:szCs w:val="22"/>
              </w:rPr>
              <w:t>disabilities</w:t>
            </w:r>
            <w:r w:rsidRPr="00A07E60">
              <w:rPr>
                <w:rFonts w:ascii="Verdana" w:hAnsi="Verdana" w:cs="Arial"/>
                <w:color w:val="212529"/>
                <w:sz w:val="22"/>
                <w:szCs w:val="22"/>
              </w:rPr>
              <w:t xml:space="preserve"> and they are trained with others teachers who are not trained in safeguarding. Then it is possible to abuse </w:t>
            </w:r>
            <w:r w:rsidR="00855B81" w:rsidRPr="00A07E60">
              <w:rPr>
                <w:rFonts w:ascii="Verdana" w:hAnsi="Verdana" w:cs="Arial"/>
                <w:color w:val="212529"/>
                <w:sz w:val="22"/>
                <w:szCs w:val="22"/>
              </w:rPr>
              <w:t>verbal</w:t>
            </w:r>
            <w:r w:rsidRPr="00A07E60">
              <w:rPr>
                <w:rFonts w:ascii="Verdana" w:hAnsi="Verdana" w:cs="Arial"/>
                <w:color w:val="212529"/>
                <w:sz w:val="22"/>
                <w:szCs w:val="22"/>
              </w:rPr>
              <w:t xml:space="preserve"> or emotional without </w:t>
            </w:r>
            <w:r w:rsidR="00855B81" w:rsidRPr="00A07E60">
              <w:rPr>
                <w:rFonts w:ascii="Verdana" w:hAnsi="Verdana" w:cs="Arial"/>
                <w:color w:val="212529"/>
                <w:sz w:val="22"/>
                <w:szCs w:val="22"/>
              </w:rPr>
              <w:t>awareness</w:t>
            </w:r>
          </w:p>
        </w:tc>
        <w:tc>
          <w:tcPr>
            <w:tcW w:w="4673" w:type="dxa"/>
          </w:tcPr>
          <w:p w14:paraId="09CD6E22" w14:textId="22554941" w:rsidR="00273A9B" w:rsidRPr="00A07E60" w:rsidRDefault="00855B81" w:rsidP="00054DF4">
            <w:pPr>
              <w:jc w:val="both"/>
              <w:rPr>
                <w:rFonts w:ascii="Verdana" w:hAnsi="Verdana"/>
                <w:sz w:val="22"/>
                <w:szCs w:val="22"/>
              </w:rPr>
            </w:pPr>
            <w:r w:rsidRPr="00A07E60">
              <w:rPr>
                <w:rFonts w:ascii="Verdana" w:hAnsi="Verdana"/>
                <w:sz w:val="22"/>
                <w:szCs w:val="22"/>
              </w:rPr>
              <w:t>Train all the project leaders and other Bondeko village staff in safeguarding vulnerable children and adults.</w:t>
            </w:r>
          </w:p>
        </w:tc>
      </w:tr>
      <w:tr w:rsidR="00A07E60" w:rsidRPr="00A07E60" w14:paraId="51126F52" w14:textId="77777777" w:rsidTr="00273A9B">
        <w:tc>
          <w:tcPr>
            <w:tcW w:w="4672" w:type="dxa"/>
          </w:tcPr>
          <w:p w14:paraId="05A25888" w14:textId="2057247A" w:rsidR="00273A9B" w:rsidRPr="00A07E60" w:rsidRDefault="00273A9B" w:rsidP="00273A9B">
            <w:pPr>
              <w:rPr>
                <w:rFonts w:ascii="Verdana" w:hAnsi="Verdana"/>
                <w:sz w:val="22"/>
                <w:szCs w:val="22"/>
              </w:rPr>
            </w:pPr>
            <w:r w:rsidRPr="00A07E60">
              <w:rPr>
                <w:rFonts w:ascii="Verdana" w:hAnsi="Verdana"/>
                <w:sz w:val="22"/>
                <w:szCs w:val="22"/>
              </w:rPr>
              <w:t>Inflation</w:t>
            </w:r>
          </w:p>
        </w:tc>
        <w:tc>
          <w:tcPr>
            <w:tcW w:w="4673" w:type="dxa"/>
          </w:tcPr>
          <w:p w14:paraId="402B1D5E" w14:textId="12D86A04" w:rsidR="00273A9B" w:rsidRPr="00A07E60" w:rsidRDefault="00A07E60" w:rsidP="00054DF4">
            <w:pPr>
              <w:jc w:val="both"/>
              <w:rPr>
                <w:rFonts w:ascii="Verdana" w:hAnsi="Verdana"/>
                <w:sz w:val="22"/>
                <w:szCs w:val="22"/>
              </w:rPr>
            </w:pPr>
            <w:r w:rsidRPr="00A07E60">
              <w:rPr>
                <w:rFonts w:ascii="Verdana" w:hAnsi="Verdana"/>
                <w:sz w:val="22"/>
                <w:szCs w:val="22"/>
              </w:rPr>
              <w:t>Plan expenditure</w:t>
            </w:r>
            <w:r w:rsidR="0057394C">
              <w:rPr>
                <w:rFonts w:ascii="Verdana" w:hAnsi="Verdana"/>
                <w:sz w:val="22"/>
                <w:szCs w:val="22"/>
              </w:rPr>
              <w:t>s</w:t>
            </w:r>
            <w:r w:rsidRPr="00A07E60">
              <w:rPr>
                <w:rFonts w:ascii="Verdana" w:hAnsi="Verdana"/>
                <w:sz w:val="22"/>
                <w:szCs w:val="22"/>
              </w:rPr>
              <w:t xml:space="preserve"> in dollars</w:t>
            </w:r>
          </w:p>
        </w:tc>
      </w:tr>
      <w:tr w:rsidR="00A07E60" w:rsidRPr="00A07E60" w14:paraId="4521D662" w14:textId="77777777" w:rsidTr="00273A9B">
        <w:tc>
          <w:tcPr>
            <w:tcW w:w="4672" w:type="dxa"/>
          </w:tcPr>
          <w:p w14:paraId="63CE8726" w14:textId="77777777" w:rsidR="00273A9B" w:rsidRPr="00A07E60" w:rsidRDefault="00273A9B" w:rsidP="00273A9B">
            <w:pPr>
              <w:rPr>
                <w:rFonts w:ascii="Verdana" w:hAnsi="Verdana"/>
                <w:sz w:val="22"/>
                <w:szCs w:val="22"/>
              </w:rPr>
            </w:pPr>
            <w:r w:rsidRPr="00A07E60">
              <w:rPr>
                <w:rFonts w:ascii="Verdana" w:hAnsi="Verdana"/>
                <w:sz w:val="22"/>
                <w:szCs w:val="22"/>
              </w:rPr>
              <w:t xml:space="preserve">Fire </w:t>
            </w:r>
          </w:p>
          <w:p w14:paraId="4B458444" w14:textId="7168FD69" w:rsidR="00273A9B" w:rsidRPr="00A07E60" w:rsidRDefault="00273A9B" w:rsidP="00273A9B">
            <w:pPr>
              <w:rPr>
                <w:rFonts w:ascii="Verdana" w:hAnsi="Verdana"/>
                <w:sz w:val="22"/>
                <w:szCs w:val="22"/>
              </w:rPr>
            </w:pPr>
          </w:p>
        </w:tc>
        <w:tc>
          <w:tcPr>
            <w:tcW w:w="4673" w:type="dxa"/>
          </w:tcPr>
          <w:p w14:paraId="3BE7996A" w14:textId="77777777" w:rsidR="00A07E60" w:rsidRPr="00A07E60" w:rsidRDefault="00A07E60" w:rsidP="00A07E60">
            <w:pPr>
              <w:jc w:val="both"/>
              <w:rPr>
                <w:rFonts w:ascii="Verdana" w:hAnsi="Verdana"/>
                <w:sz w:val="22"/>
                <w:szCs w:val="22"/>
              </w:rPr>
            </w:pPr>
            <w:r w:rsidRPr="00A07E60">
              <w:rPr>
                <w:rFonts w:ascii="Verdana" w:hAnsi="Verdana"/>
                <w:sz w:val="22"/>
                <w:szCs w:val="22"/>
              </w:rPr>
              <w:t>Train on the use of fire extinguishers</w:t>
            </w:r>
          </w:p>
          <w:p w14:paraId="44EFF89F" w14:textId="3EF54369" w:rsidR="00273A9B" w:rsidRPr="00A07E60" w:rsidRDefault="00A07E60" w:rsidP="00A07E60">
            <w:pPr>
              <w:jc w:val="both"/>
              <w:rPr>
                <w:rFonts w:ascii="Verdana" w:hAnsi="Verdana"/>
                <w:sz w:val="22"/>
                <w:szCs w:val="22"/>
              </w:rPr>
            </w:pPr>
            <w:r w:rsidRPr="00A07E60">
              <w:rPr>
                <w:rFonts w:ascii="Verdana" w:hAnsi="Verdana"/>
                <w:sz w:val="22"/>
                <w:szCs w:val="22"/>
              </w:rPr>
              <w:t>Purchase fire extinguishers</w:t>
            </w:r>
          </w:p>
        </w:tc>
      </w:tr>
    </w:tbl>
    <w:p w14:paraId="784F7891" w14:textId="77777777" w:rsidR="00273A9B" w:rsidRDefault="00273A9B" w:rsidP="00054DF4">
      <w:pPr>
        <w:ind w:left="720"/>
        <w:jc w:val="both"/>
        <w:rPr>
          <w:rFonts w:ascii="Verdana" w:hAnsi="Verdana"/>
          <w:i/>
          <w:sz w:val="22"/>
          <w:szCs w:val="22"/>
        </w:rPr>
      </w:pPr>
    </w:p>
    <w:p w14:paraId="5568608E" w14:textId="20980FAA" w:rsidR="00C957B9" w:rsidRDefault="00C957B9" w:rsidP="00054DF4">
      <w:pPr>
        <w:ind w:left="720"/>
        <w:jc w:val="both"/>
        <w:rPr>
          <w:rFonts w:ascii="Verdana" w:hAnsi="Verdana"/>
          <w:i/>
          <w:sz w:val="22"/>
          <w:szCs w:val="22"/>
        </w:rPr>
      </w:pPr>
    </w:p>
    <w:p w14:paraId="049DBAD6" w14:textId="62466B8A" w:rsidR="00C957B9" w:rsidRDefault="00C957B9" w:rsidP="00054DF4">
      <w:pPr>
        <w:ind w:left="720"/>
        <w:jc w:val="both"/>
        <w:rPr>
          <w:rFonts w:ascii="Verdana" w:hAnsi="Verdana"/>
          <w:i/>
          <w:sz w:val="22"/>
          <w:szCs w:val="22"/>
        </w:rPr>
      </w:pPr>
    </w:p>
    <w:p w14:paraId="429874FC" w14:textId="77777777" w:rsidR="00C957B9" w:rsidRPr="00D44AA1" w:rsidRDefault="00C957B9" w:rsidP="00054DF4">
      <w:pPr>
        <w:ind w:left="720"/>
        <w:jc w:val="both"/>
        <w:rPr>
          <w:rFonts w:ascii="Verdana" w:hAnsi="Verdana"/>
          <w:i/>
          <w:sz w:val="22"/>
          <w:szCs w:val="22"/>
        </w:rPr>
      </w:pPr>
    </w:p>
    <w:p w14:paraId="1AB706B7" w14:textId="4E99D382" w:rsidR="000060FA" w:rsidRPr="00A738FB" w:rsidRDefault="000060FA" w:rsidP="00A738FB">
      <w:pPr>
        <w:jc w:val="both"/>
        <w:rPr>
          <w:rFonts w:ascii="Verdana" w:hAnsi="Verdana"/>
          <w:b/>
          <w:vanish/>
          <w:color w:val="FFFFFF"/>
          <w:sz w:val="16"/>
          <w:szCs w:val="16"/>
        </w:rPr>
      </w:pPr>
    </w:p>
    <w:p w14:paraId="7A8948C8" w14:textId="77777777" w:rsidR="001F149B" w:rsidRDefault="003A11C1" w:rsidP="007611FD">
      <w:pPr>
        <w:pStyle w:val="Heading2"/>
      </w:pPr>
      <w:bookmarkStart w:id="9" w:name="_Toc513129648"/>
      <w:r w:rsidRPr="00764ECE">
        <w:t>Sustainability and Contribution to Change</w:t>
      </w:r>
      <w:r w:rsidR="004B5A37">
        <w:t xml:space="preserve"> </w:t>
      </w:r>
      <w:bookmarkEnd w:id="9"/>
      <w:r w:rsidR="004B0042">
        <w:t>(max. 2 pages)</w:t>
      </w:r>
    </w:p>
    <w:p w14:paraId="7FBA2A98" w14:textId="77777777" w:rsidR="00E866B2" w:rsidRPr="00E866B2" w:rsidRDefault="00E866B2" w:rsidP="00E866B2"/>
    <w:p w14:paraId="240118DC" w14:textId="35E131BC" w:rsidR="003A11C1" w:rsidRDefault="00903392" w:rsidP="00280E97">
      <w:pPr>
        <w:ind w:left="720"/>
        <w:jc w:val="both"/>
        <w:rPr>
          <w:rFonts w:ascii="Verdana" w:hAnsi="Verdana"/>
          <w:sz w:val="22"/>
          <w:szCs w:val="22"/>
        </w:rPr>
      </w:pPr>
      <w:r>
        <w:rPr>
          <w:rFonts w:ascii="Verdana" w:hAnsi="Verdana"/>
          <w:noProof/>
          <w:sz w:val="22"/>
          <w:szCs w:val="22"/>
          <w:lang w:eastAsia="en-GB"/>
        </w:rPr>
        <mc:AlternateContent>
          <mc:Choice Requires="wpg">
            <w:drawing>
              <wp:anchor distT="0" distB="0" distL="114300" distR="114300" simplePos="0" relativeHeight="251658243" behindDoc="0" locked="0" layoutInCell="1" allowOverlap="1" wp14:anchorId="12363A76" wp14:editId="6B8DB18C">
                <wp:simplePos x="0" y="0"/>
                <wp:positionH relativeFrom="column">
                  <wp:posOffset>29845</wp:posOffset>
                </wp:positionH>
                <wp:positionV relativeFrom="paragraph">
                  <wp:posOffset>29845</wp:posOffset>
                </wp:positionV>
                <wp:extent cx="5666740" cy="2216785"/>
                <wp:effectExtent l="25400" t="21590" r="32385" b="47625"/>
                <wp:wrapNone/>
                <wp:docPr id="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6740" cy="2216785"/>
                          <a:chOff x="1465" y="2970"/>
                          <a:chExt cx="8924" cy="3491"/>
                        </a:xfrm>
                      </wpg:grpSpPr>
                      <wps:wsp>
                        <wps:cNvPr id="3" name="AutoShape 113"/>
                        <wps:cNvSpPr>
                          <a:spLocks noChangeArrowheads="1"/>
                        </wps:cNvSpPr>
                        <wps:spPr bwMode="auto">
                          <a:xfrm>
                            <a:off x="3796" y="4559"/>
                            <a:ext cx="3957" cy="632"/>
                          </a:xfrm>
                          <a:prstGeom prst="roundRect">
                            <a:avLst>
                              <a:gd name="adj" fmla="val 16667"/>
                            </a:avLst>
                          </a:prstGeom>
                          <a:solidFill>
                            <a:srgbClr val="DEEAF6"/>
                          </a:solidFill>
                          <a:ln w="38100" algn="ctr">
                            <a:solidFill>
                              <a:srgbClr val="F2F2F2"/>
                            </a:solidFill>
                            <a:round/>
                            <a:headEnd/>
                            <a:tailEnd/>
                          </a:ln>
                          <a:effectLst>
                            <a:outerShdw dist="28398" dir="3806097" algn="ctr" rotWithShape="0">
                              <a:srgbClr val="823B0B">
                                <a:alpha val="50000"/>
                              </a:srgbClr>
                            </a:outerShdw>
                          </a:effectLst>
                        </wps:spPr>
                        <wps:txbx>
                          <w:txbxContent>
                            <w:p w14:paraId="062F304B" w14:textId="77777777" w:rsidR="00706753" w:rsidRPr="00615A3B" w:rsidRDefault="00706753" w:rsidP="00615A3B">
                              <w:pPr>
                                <w:rPr>
                                  <w:rFonts w:ascii="Verdana" w:hAnsi="Verdana"/>
                                  <w:b/>
                                  <w:color w:val="FF6969"/>
                                  <w:sz w:val="16"/>
                                  <w:szCs w:val="16"/>
                                  <w:lang w:val="en-US"/>
                                </w:rPr>
                              </w:pPr>
                              <w:r>
                                <w:rPr>
                                  <w:rFonts w:ascii="Verdana" w:hAnsi="Verdana"/>
                                  <w:b/>
                                  <w:color w:val="FF6969"/>
                                  <w:sz w:val="16"/>
                                  <w:szCs w:val="16"/>
                                  <w:lang w:val="en-US"/>
                                </w:rPr>
                                <w:t>WHAT</w:t>
                              </w:r>
                              <w:r w:rsidRPr="00615A3B">
                                <w:rPr>
                                  <w:rFonts w:ascii="Verdana" w:hAnsi="Verdana"/>
                                  <w:b/>
                                  <w:color w:val="FF6969"/>
                                  <w:sz w:val="16"/>
                                  <w:szCs w:val="16"/>
                                  <w:lang w:val="en-US"/>
                                </w:rPr>
                                <w:t xml:space="preserve"> investment is required for realizing the changes?</w:t>
                              </w:r>
                            </w:p>
                            <w:p w14:paraId="5B5C690A" w14:textId="77777777" w:rsidR="00706753" w:rsidRPr="001F149B" w:rsidRDefault="00706753" w:rsidP="00F10015">
                              <w:pPr>
                                <w:rPr>
                                  <w:rFonts w:ascii="Verdana" w:hAnsi="Verdana"/>
                                  <w:b/>
                                  <w:color w:val="FF6969"/>
                                  <w:sz w:val="16"/>
                                  <w:szCs w:val="16"/>
                                  <w:lang w:val="en-US"/>
                                </w:rPr>
                              </w:pPr>
                            </w:p>
                          </w:txbxContent>
                        </wps:txbx>
                        <wps:bodyPr rot="0" vert="horz" wrap="square" lIns="91440" tIns="45720" rIns="91440" bIns="45720" anchor="t" anchorCtr="0" upright="1">
                          <a:noAutofit/>
                        </wps:bodyPr>
                      </wps:wsp>
                      <wps:wsp>
                        <wps:cNvPr id="4" name="AutoShape 114"/>
                        <wps:cNvSpPr>
                          <a:spLocks noChangeArrowheads="1"/>
                        </wps:cNvSpPr>
                        <wps:spPr bwMode="auto">
                          <a:xfrm>
                            <a:off x="2293" y="3761"/>
                            <a:ext cx="3589" cy="620"/>
                          </a:xfrm>
                          <a:prstGeom prst="roundRect">
                            <a:avLst>
                              <a:gd name="adj" fmla="val 16667"/>
                            </a:avLst>
                          </a:prstGeom>
                          <a:solidFill>
                            <a:srgbClr val="FBE4D5"/>
                          </a:solidFill>
                          <a:ln w="38100" algn="ctr">
                            <a:solidFill>
                              <a:srgbClr val="F2F2F2"/>
                            </a:solidFill>
                            <a:round/>
                            <a:headEnd/>
                            <a:tailEnd/>
                          </a:ln>
                          <a:effectLst>
                            <a:outerShdw dist="28398" dir="3806097" algn="ctr" rotWithShape="0">
                              <a:srgbClr val="823B0B">
                                <a:alpha val="50000"/>
                              </a:srgbClr>
                            </a:outerShdw>
                          </a:effectLst>
                        </wps:spPr>
                        <wps:txbx>
                          <w:txbxContent>
                            <w:p w14:paraId="5C53FCFD" w14:textId="77777777" w:rsidR="00706753" w:rsidRPr="001F149B" w:rsidRDefault="00706753" w:rsidP="00F10015">
                              <w:pPr>
                                <w:rPr>
                                  <w:rFonts w:ascii="Verdana" w:hAnsi="Verdana"/>
                                  <w:b/>
                                  <w:color w:val="FF6969"/>
                                  <w:sz w:val="16"/>
                                  <w:szCs w:val="16"/>
                                  <w:lang w:val="en-US"/>
                                </w:rPr>
                              </w:pPr>
                              <w:r w:rsidRPr="001F149B">
                                <w:rPr>
                                  <w:rFonts w:ascii="Verdana" w:hAnsi="Verdana"/>
                                  <w:b/>
                                  <w:color w:val="FF6969"/>
                                  <w:sz w:val="16"/>
                                  <w:szCs w:val="16"/>
                                  <w:lang w:val="en-US"/>
                                </w:rPr>
                                <w:t>HOW will the project bring about the expected changes?</w:t>
                              </w:r>
                            </w:p>
                          </w:txbxContent>
                        </wps:txbx>
                        <wps:bodyPr rot="0" vert="horz" wrap="square" lIns="91440" tIns="45720" rIns="91440" bIns="45720" anchor="t" anchorCtr="0" upright="1">
                          <a:noAutofit/>
                        </wps:bodyPr>
                      </wps:wsp>
                      <wps:wsp>
                        <wps:cNvPr id="5" name="AutoShape 115"/>
                        <wps:cNvSpPr>
                          <a:spLocks noChangeArrowheads="1"/>
                        </wps:cNvSpPr>
                        <wps:spPr bwMode="auto">
                          <a:xfrm>
                            <a:off x="1465" y="2970"/>
                            <a:ext cx="2517" cy="651"/>
                          </a:xfrm>
                          <a:prstGeom prst="roundRect">
                            <a:avLst>
                              <a:gd name="adj" fmla="val 16667"/>
                            </a:avLst>
                          </a:prstGeom>
                          <a:solidFill>
                            <a:srgbClr val="FFF2CC"/>
                          </a:solidFill>
                          <a:ln w="38100" algn="ctr">
                            <a:solidFill>
                              <a:srgbClr val="F2F2F2"/>
                            </a:solidFill>
                            <a:round/>
                            <a:headEnd/>
                            <a:tailEnd/>
                          </a:ln>
                          <a:effectLst>
                            <a:outerShdw dist="28398" dir="3806097" algn="ctr" rotWithShape="0">
                              <a:srgbClr val="7F5F00">
                                <a:alpha val="50000"/>
                              </a:srgbClr>
                            </a:outerShdw>
                          </a:effectLst>
                        </wps:spPr>
                        <wps:txbx>
                          <w:txbxContent>
                            <w:p w14:paraId="0D072DB3" w14:textId="77777777" w:rsidR="00706753" w:rsidRPr="001F149B" w:rsidRDefault="00706753" w:rsidP="00F10015">
                              <w:pPr>
                                <w:rPr>
                                  <w:rFonts w:ascii="Verdana" w:hAnsi="Verdana"/>
                                  <w:b/>
                                  <w:color w:val="FF6969"/>
                                  <w:sz w:val="16"/>
                                  <w:szCs w:val="16"/>
                                  <w:lang w:val="en-US"/>
                                </w:rPr>
                              </w:pPr>
                              <w:r w:rsidRPr="001F149B">
                                <w:rPr>
                                  <w:rFonts w:ascii="Verdana" w:hAnsi="Verdana"/>
                                  <w:b/>
                                  <w:color w:val="FF6969"/>
                                  <w:sz w:val="16"/>
                                  <w:szCs w:val="16"/>
                                  <w:lang w:val="en-US"/>
                                </w:rPr>
                                <w:t>WHY is the project necessary?</w:t>
                              </w:r>
                            </w:p>
                          </w:txbxContent>
                        </wps:txbx>
                        <wps:bodyPr rot="0" vert="horz" wrap="square" lIns="91440" tIns="45720" rIns="91440" bIns="45720" anchor="t" anchorCtr="0" upright="1">
                          <a:noAutofit/>
                        </wps:bodyPr>
                      </wps:wsp>
                      <wps:wsp>
                        <wps:cNvPr id="6" name="AutoShape 116"/>
                        <wps:cNvSpPr>
                          <a:spLocks noChangeArrowheads="1"/>
                        </wps:cNvSpPr>
                        <wps:spPr bwMode="auto">
                          <a:xfrm>
                            <a:off x="4656" y="5507"/>
                            <a:ext cx="5733" cy="954"/>
                          </a:xfrm>
                          <a:prstGeom prst="roundRect">
                            <a:avLst>
                              <a:gd name="adj" fmla="val 16667"/>
                            </a:avLst>
                          </a:prstGeom>
                          <a:solidFill>
                            <a:srgbClr val="A8D08D"/>
                          </a:solidFill>
                          <a:ln w="38100" algn="ctr">
                            <a:solidFill>
                              <a:srgbClr val="F2F2F2"/>
                            </a:solidFill>
                            <a:round/>
                            <a:headEnd/>
                            <a:tailEnd/>
                          </a:ln>
                          <a:effectLst>
                            <a:outerShdw dist="28398" dir="3806097" algn="ctr" rotWithShape="0">
                              <a:srgbClr val="823B0B">
                                <a:alpha val="50000"/>
                              </a:srgbClr>
                            </a:outerShdw>
                          </a:effectLst>
                        </wps:spPr>
                        <wps:txbx>
                          <w:txbxContent>
                            <w:p w14:paraId="6EFC17E3" w14:textId="77777777" w:rsidR="00706753" w:rsidRPr="00F10015" w:rsidRDefault="00706753" w:rsidP="00F10015">
                              <w:pPr>
                                <w:rPr>
                                  <w:rFonts w:ascii="Verdana" w:hAnsi="Verdana"/>
                                  <w:b/>
                                  <w:color w:val="C00000"/>
                                  <w:sz w:val="22"/>
                                  <w:szCs w:val="22"/>
                                  <w:lang w:val="en-US"/>
                                </w:rPr>
                              </w:pPr>
                              <w:r>
                                <w:rPr>
                                  <w:rFonts w:ascii="Verdana" w:hAnsi="Verdana"/>
                                  <w:b/>
                                  <w:color w:val="C00000"/>
                                  <w:sz w:val="22"/>
                                  <w:szCs w:val="22"/>
                                  <w:lang w:val="en-US"/>
                                </w:rPr>
                                <w:t>WHICH CHANGES will remain after the project?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363A76" id="Group 117" o:spid="_x0000_s1034" style="position:absolute;left:0;text-align:left;margin-left:2.35pt;margin-top:2.35pt;width:446.2pt;height:174.55pt;z-index:251658243" coordorigin="1465,2970" coordsize="8924,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">
                <v:roundrect id="AutoShape 113" o:spid="_x0000_s1035" style="position:absolute;left:3796;top:4559;width:3957;height:6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" fillcolor="#deeaf6" strokecolor="#f2f2f2" strokeweight="3pt">
                  <v:shadow on="t" color="#823b0b" opacity=".5" offset="1pt"/>
                  <v:textbox>
                    <w:txbxContent>
                      <w:p w14:paraId="062F304B" w14:textId="77777777" w:rsidR="00706753" w:rsidRPr="00615A3B" w:rsidRDefault="00706753" w:rsidP="00615A3B">
                        <w:pPr>
                          <w:rPr>
                            <w:rFonts w:ascii="Verdana" w:hAnsi="Verdana"/>
                            <w:b/>
                            <w:color w:val="FF6969"/>
                            <w:sz w:val="16"/>
                            <w:szCs w:val="16"/>
                            <w:lang w:val="en-US"/>
                          </w:rPr>
                        </w:pPr>
                        <w:r>
                          <w:rPr>
                            <w:rFonts w:ascii="Verdana" w:hAnsi="Verdana"/>
                            <w:b/>
                            <w:color w:val="FF6969"/>
                            <w:sz w:val="16"/>
                            <w:szCs w:val="16"/>
                            <w:lang w:val="en-US"/>
                          </w:rPr>
                          <w:t>WHAT</w:t>
                        </w:r>
                        <w:r w:rsidRPr="00615A3B">
                          <w:rPr>
                            <w:rFonts w:ascii="Verdana" w:hAnsi="Verdana"/>
                            <w:b/>
                            <w:color w:val="FF6969"/>
                            <w:sz w:val="16"/>
                            <w:szCs w:val="16"/>
                            <w:lang w:val="en-US"/>
                          </w:rPr>
                          <w:t xml:space="preserve"> investment is required for realizing the changes?</w:t>
                        </w:r>
                      </w:p>
                      <w:p w14:paraId="5B5C690A" w14:textId="77777777" w:rsidR="00706753" w:rsidRPr="001F149B" w:rsidRDefault="00706753" w:rsidP="00F10015">
                        <w:pPr>
                          <w:rPr>
                            <w:rFonts w:ascii="Verdana" w:hAnsi="Verdana"/>
                            <w:b/>
                            <w:color w:val="FF6969"/>
                            <w:sz w:val="16"/>
                            <w:szCs w:val="16"/>
                            <w:lang w:val="en-US"/>
                          </w:rPr>
                        </w:pPr>
                      </w:p>
                    </w:txbxContent>
                  </v:textbox>
                </v:roundrect>
                <v:roundrect id="AutoShape 114" o:spid="_x0000_s1036" style="position:absolute;left:2293;top:3761;width:3589;height: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" fillcolor="#fbe4d5" strokecolor="#f2f2f2" strokeweight="3pt">
                  <v:shadow on="t" color="#823b0b" opacity=".5" offset="1pt"/>
                  <v:textbox>
                    <w:txbxContent>
                      <w:p w14:paraId="5C53FCFD" w14:textId="77777777" w:rsidR="00706753" w:rsidRPr="001F149B" w:rsidRDefault="00706753" w:rsidP="00F10015">
                        <w:pPr>
                          <w:rPr>
                            <w:rFonts w:ascii="Verdana" w:hAnsi="Verdana"/>
                            <w:b/>
                            <w:color w:val="FF6969"/>
                            <w:sz w:val="16"/>
                            <w:szCs w:val="16"/>
                            <w:lang w:val="en-US"/>
                          </w:rPr>
                        </w:pPr>
                        <w:r w:rsidRPr="001F149B">
                          <w:rPr>
                            <w:rFonts w:ascii="Verdana" w:hAnsi="Verdana"/>
                            <w:b/>
                            <w:color w:val="FF6969"/>
                            <w:sz w:val="16"/>
                            <w:szCs w:val="16"/>
                            <w:lang w:val="en-US"/>
                          </w:rPr>
                          <w:t>HOW will the project bring about the expected changes?</w:t>
                        </w:r>
                      </w:p>
                    </w:txbxContent>
                  </v:textbox>
                </v:roundrect>
                <v:roundrect id="AutoShape 115" o:spid="_x0000_s1037" style="position:absolute;left:1465;top:2970;width:2517;height:6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" fillcolor="#fff2cc" strokecolor="#f2f2f2" strokeweight="3pt">
                  <v:shadow on="t" color="#7f5f00" opacity=".5" offset="1pt"/>
                  <v:textbox>
                    <w:txbxContent>
                      <w:p w14:paraId="0D072DB3" w14:textId="77777777" w:rsidR="00706753" w:rsidRPr="001F149B" w:rsidRDefault="00706753" w:rsidP="00F10015">
                        <w:pPr>
                          <w:rPr>
                            <w:rFonts w:ascii="Verdana" w:hAnsi="Verdana"/>
                            <w:b/>
                            <w:color w:val="FF6969"/>
                            <w:sz w:val="16"/>
                            <w:szCs w:val="16"/>
                            <w:lang w:val="en-US"/>
                          </w:rPr>
                        </w:pPr>
                        <w:r w:rsidRPr="001F149B">
                          <w:rPr>
                            <w:rFonts w:ascii="Verdana" w:hAnsi="Verdana"/>
                            <w:b/>
                            <w:color w:val="FF6969"/>
                            <w:sz w:val="16"/>
                            <w:szCs w:val="16"/>
                            <w:lang w:val="en-US"/>
                          </w:rPr>
                          <w:t>WHY is the project necessary?</w:t>
                        </w:r>
                      </w:p>
                    </w:txbxContent>
                  </v:textbox>
                </v:roundrect>
                <v:roundrect id="AutoShape 116" o:spid="_x0000_s1038" style="position:absolute;left:4656;top:5507;width:5733;height:95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" fillcolor="#a8d08d" strokecolor="#f2f2f2" strokeweight="3pt">
                  <v:shadow on="t" color="#823b0b" opacity=".5" offset="1pt"/>
                  <v:textbox>
                    <w:txbxContent>
                      <w:p w14:paraId="6EFC17E3" w14:textId="77777777" w:rsidR="00706753" w:rsidRPr="00F10015" w:rsidRDefault="00706753" w:rsidP="00F10015">
                        <w:pPr>
                          <w:rPr>
                            <w:rFonts w:ascii="Verdana" w:hAnsi="Verdana"/>
                            <w:b/>
                            <w:color w:val="C00000"/>
                            <w:sz w:val="22"/>
                            <w:szCs w:val="22"/>
                            <w:lang w:val="en-US"/>
                          </w:rPr>
                        </w:pPr>
                        <w:r>
                          <w:rPr>
                            <w:rFonts w:ascii="Verdana" w:hAnsi="Verdana"/>
                            <w:b/>
                            <w:color w:val="C00000"/>
                            <w:sz w:val="22"/>
                            <w:szCs w:val="22"/>
                            <w:lang w:val="en-US"/>
                          </w:rPr>
                          <w:t>WHICH CHANGES will remain after the project?</w:t>
                        </w:r>
                      </w:p>
                    </w:txbxContent>
                  </v:textbox>
                </v:roundrect>
              </v:group>
            </w:pict>
          </mc:Fallback>
        </mc:AlternateContent>
      </w:r>
    </w:p>
    <w:p w14:paraId="59236B57" w14:textId="77777777" w:rsidR="00F10015" w:rsidRDefault="00F10015" w:rsidP="00280E97">
      <w:pPr>
        <w:ind w:left="720"/>
        <w:jc w:val="both"/>
        <w:rPr>
          <w:rFonts w:ascii="Verdana" w:hAnsi="Verdana"/>
          <w:sz w:val="22"/>
          <w:szCs w:val="22"/>
        </w:rPr>
      </w:pPr>
    </w:p>
    <w:p w14:paraId="3ED9C405" w14:textId="77777777" w:rsidR="00F10015" w:rsidRDefault="00F10015" w:rsidP="00280E97">
      <w:pPr>
        <w:ind w:left="720"/>
        <w:jc w:val="both"/>
        <w:rPr>
          <w:rFonts w:ascii="Verdana" w:hAnsi="Verdana"/>
          <w:sz w:val="22"/>
          <w:szCs w:val="22"/>
        </w:rPr>
      </w:pPr>
    </w:p>
    <w:p w14:paraId="4341BE5F" w14:textId="77777777" w:rsidR="00F10015" w:rsidRDefault="00F10015" w:rsidP="00280E97">
      <w:pPr>
        <w:ind w:left="720"/>
        <w:jc w:val="both"/>
        <w:rPr>
          <w:rFonts w:ascii="Verdana" w:hAnsi="Verdana"/>
          <w:sz w:val="22"/>
          <w:szCs w:val="22"/>
        </w:rPr>
      </w:pPr>
    </w:p>
    <w:p w14:paraId="4C311216" w14:textId="77777777" w:rsidR="00F10015" w:rsidRDefault="00F10015" w:rsidP="00280E97">
      <w:pPr>
        <w:ind w:left="720"/>
        <w:jc w:val="both"/>
        <w:rPr>
          <w:rFonts w:ascii="Verdana" w:hAnsi="Verdana"/>
          <w:sz w:val="22"/>
          <w:szCs w:val="22"/>
        </w:rPr>
      </w:pPr>
    </w:p>
    <w:p w14:paraId="118FAC17" w14:textId="77777777" w:rsidR="00F10015" w:rsidRDefault="00F10015" w:rsidP="00280E97">
      <w:pPr>
        <w:ind w:left="720"/>
        <w:jc w:val="both"/>
        <w:rPr>
          <w:rFonts w:ascii="Verdana" w:hAnsi="Verdana"/>
          <w:sz w:val="22"/>
          <w:szCs w:val="22"/>
        </w:rPr>
      </w:pPr>
    </w:p>
    <w:p w14:paraId="4FC99684" w14:textId="77777777" w:rsidR="00F10015" w:rsidRDefault="00F10015" w:rsidP="00280E97">
      <w:pPr>
        <w:ind w:left="720"/>
        <w:jc w:val="both"/>
        <w:rPr>
          <w:rFonts w:ascii="Verdana" w:hAnsi="Verdana"/>
          <w:sz w:val="22"/>
          <w:szCs w:val="22"/>
        </w:rPr>
      </w:pPr>
    </w:p>
    <w:p w14:paraId="03A02D95" w14:textId="77777777" w:rsidR="00F10015" w:rsidRDefault="00F10015" w:rsidP="00280E97">
      <w:pPr>
        <w:ind w:left="720"/>
        <w:jc w:val="both"/>
        <w:rPr>
          <w:rFonts w:ascii="Verdana" w:hAnsi="Verdana"/>
          <w:sz w:val="22"/>
          <w:szCs w:val="22"/>
        </w:rPr>
      </w:pPr>
    </w:p>
    <w:p w14:paraId="330168A0" w14:textId="77777777" w:rsidR="00F10015" w:rsidRDefault="00F10015" w:rsidP="00280E97">
      <w:pPr>
        <w:ind w:left="720"/>
        <w:jc w:val="both"/>
        <w:rPr>
          <w:rFonts w:ascii="Verdana" w:hAnsi="Verdana"/>
          <w:sz w:val="22"/>
          <w:szCs w:val="22"/>
        </w:rPr>
      </w:pPr>
    </w:p>
    <w:p w14:paraId="184F17E0" w14:textId="77777777" w:rsidR="00F10015" w:rsidRDefault="00F10015" w:rsidP="00280E97">
      <w:pPr>
        <w:ind w:left="720"/>
        <w:jc w:val="both"/>
        <w:rPr>
          <w:rFonts w:ascii="Verdana" w:hAnsi="Verdana"/>
          <w:sz w:val="22"/>
          <w:szCs w:val="22"/>
        </w:rPr>
      </w:pPr>
    </w:p>
    <w:p w14:paraId="2D53BC53" w14:textId="77777777" w:rsidR="00F10015" w:rsidRDefault="00F10015" w:rsidP="00280E97">
      <w:pPr>
        <w:ind w:left="720"/>
        <w:jc w:val="both"/>
        <w:rPr>
          <w:rFonts w:ascii="Verdana" w:hAnsi="Verdana"/>
          <w:sz w:val="22"/>
          <w:szCs w:val="22"/>
        </w:rPr>
      </w:pPr>
    </w:p>
    <w:p w14:paraId="5FAC2F7D" w14:textId="77777777" w:rsidR="00F10015" w:rsidRDefault="00F10015" w:rsidP="00280E97">
      <w:pPr>
        <w:ind w:left="720"/>
        <w:jc w:val="both"/>
        <w:rPr>
          <w:rFonts w:ascii="Verdana" w:hAnsi="Verdana"/>
          <w:sz w:val="22"/>
          <w:szCs w:val="22"/>
        </w:rPr>
      </w:pPr>
    </w:p>
    <w:p w14:paraId="6BA6B7E8" w14:textId="77777777" w:rsidR="00F10015" w:rsidRDefault="00F10015" w:rsidP="00280E97">
      <w:pPr>
        <w:ind w:left="720"/>
        <w:jc w:val="both"/>
        <w:rPr>
          <w:rFonts w:ascii="Verdana" w:hAnsi="Verdana"/>
          <w:sz w:val="22"/>
          <w:szCs w:val="22"/>
        </w:rPr>
      </w:pPr>
    </w:p>
    <w:p w14:paraId="48BAEE6A" w14:textId="77777777" w:rsidR="00400B8D" w:rsidRDefault="00400B8D" w:rsidP="00280E97">
      <w:pPr>
        <w:ind w:left="720"/>
        <w:jc w:val="both"/>
        <w:rPr>
          <w:rFonts w:ascii="Verdana" w:hAnsi="Verdana"/>
          <w:sz w:val="22"/>
          <w:szCs w:val="22"/>
        </w:rPr>
      </w:pPr>
    </w:p>
    <w:p w14:paraId="36DA267D" w14:textId="77777777" w:rsidR="007A42AB" w:rsidRPr="000060FA" w:rsidRDefault="00C2357C" w:rsidP="003B527B">
      <w:pPr>
        <w:pStyle w:val="Heading6"/>
        <w:spacing w:after="60"/>
        <w:ind w:left="538" w:hanging="357"/>
      </w:pPr>
      <w:r w:rsidRPr="000060FA">
        <w:t xml:space="preserve">Sustainability </w:t>
      </w:r>
    </w:p>
    <w:p w14:paraId="6A034893" w14:textId="00C1CCDF" w:rsidR="006C3676" w:rsidRPr="00841C87" w:rsidRDefault="007A42AB" w:rsidP="006C3676">
      <w:pPr>
        <w:ind w:left="720"/>
        <w:jc w:val="both"/>
        <w:rPr>
          <w:rFonts w:ascii="Verdana" w:hAnsi="Verdana"/>
          <w:i/>
          <w:sz w:val="22"/>
          <w:szCs w:val="22"/>
        </w:rPr>
      </w:pPr>
      <w:r w:rsidRPr="00841C87">
        <w:rPr>
          <w:rFonts w:ascii="Verdana" w:hAnsi="Verdana"/>
          <w:i/>
          <w:sz w:val="22"/>
          <w:szCs w:val="22"/>
        </w:rPr>
        <w:t xml:space="preserve">Please describe in which ways the project aims towards sustainability of its outcomes. </w:t>
      </w:r>
      <w:r w:rsidR="00400B8D">
        <w:rPr>
          <w:rFonts w:ascii="Verdana" w:hAnsi="Verdana"/>
          <w:i/>
          <w:sz w:val="22"/>
          <w:szCs w:val="22"/>
        </w:rPr>
        <w:t>What is already planned for a responsible exit</w:t>
      </w:r>
      <w:r w:rsidR="00400B8D">
        <w:rPr>
          <w:rStyle w:val="FootnoteReference"/>
          <w:rFonts w:ascii="Verdana" w:hAnsi="Verdana"/>
          <w:i/>
          <w:sz w:val="22"/>
          <w:szCs w:val="22"/>
        </w:rPr>
        <w:footnoteReference w:id="13"/>
      </w:r>
      <w:r w:rsidR="00400B8D">
        <w:rPr>
          <w:rFonts w:ascii="Verdana" w:hAnsi="Verdana"/>
          <w:i/>
          <w:sz w:val="22"/>
          <w:szCs w:val="22"/>
        </w:rPr>
        <w:t xml:space="preserve"> after finalisation of the project?</w:t>
      </w:r>
    </w:p>
    <w:p w14:paraId="04EF0705" w14:textId="77777777" w:rsidR="00E3310A" w:rsidRPr="00A07E60" w:rsidRDefault="00E3310A" w:rsidP="00A07E60">
      <w:pPr>
        <w:jc w:val="both"/>
        <w:rPr>
          <w:rFonts w:ascii="Verdana" w:hAnsi="Verdana"/>
          <w:sz w:val="22"/>
          <w:szCs w:val="22"/>
        </w:rPr>
      </w:pPr>
    </w:p>
    <w:p w14:paraId="760AAA82" w14:textId="77777777" w:rsidR="00A07E60" w:rsidRPr="00A07E60" w:rsidRDefault="00A07E60" w:rsidP="00A07E60">
      <w:pPr>
        <w:ind w:left="720"/>
        <w:jc w:val="both"/>
        <w:rPr>
          <w:rFonts w:ascii="Verdana" w:hAnsi="Verdana"/>
          <w:sz w:val="22"/>
          <w:szCs w:val="22"/>
        </w:rPr>
      </w:pPr>
      <w:r w:rsidRPr="00A07E60">
        <w:rPr>
          <w:rFonts w:ascii="Verdana" w:hAnsi="Verdana"/>
          <w:sz w:val="22"/>
          <w:szCs w:val="22"/>
        </w:rPr>
        <w:t xml:space="preserve">Apart from the project activities, Village Bondeko's mission as an organisation is to ensure the continued education of disabled children. Village Bondeko will consolidate the achievements of the project by continuing to provide training for teachers in ordinary schools. </w:t>
      </w:r>
    </w:p>
    <w:p w14:paraId="0598790D" w14:textId="123C24C8" w:rsidR="000060FA" w:rsidRPr="00A07E60" w:rsidRDefault="00A07E60" w:rsidP="00A07E60">
      <w:pPr>
        <w:ind w:left="720"/>
        <w:jc w:val="both"/>
        <w:rPr>
          <w:rFonts w:ascii="Verdana" w:hAnsi="Verdana"/>
          <w:sz w:val="22"/>
          <w:szCs w:val="22"/>
        </w:rPr>
      </w:pPr>
      <w:r w:rsidRPr="00A07E60">
        <w:rPr>
          <w:rFonts w:ascii="Verdana" w:hAnsi="Verdana"/>
          <w:sz w:val="22"/>
          <w:szCs w:val="22"/>
        </w:rPr>
        <w:t>Thanks to the advocacy work that will be organised, Village Bondeko is confident that the political and administrative authorities will become involved in supporting inclusive education.</w:t>
      </w:r>
    </w:p>
    <w:p w14:paraId="5A5B9696" w14:textId="77777777" w:rsidR="000060FA" w:rsidRPr="00EF6A30" w:rsidRDefault="000060FA" w:rsidP="002B073E">
      <w:pPr>
        <w:jc w:val="both"/>
        <w:rPr>
          <w:rFonts w:ascii="Verdana" w:hAnsi="Verdana"/>
          <w:sz w:val="22"/>
          <w:szCs w:val="22"/>
        </w:rPr>
      </w:pPr>
    </w:p>
    <w:p w14:paraId="2E308283" w14:textId="77777777" w:rsidR="004B5A37" w:rsidRPr="00EF6A30" w:rsidRDefault="004B5A37" w:rsidP="002B073E">
      <w:pPr>
        <w:jc w:val="both"/>
        <w:rPr>
          <w:rFonts w:ascii="Verdana" w:hAnsi="Verdana"/>
          <w:sz w:val="22"/>
          <w:szCs w:val="22"/>
        </w:rPr>
      </w:pPr>
    </w:p>
    <w:p w14:paraId="160B9909" w14:textId="77777777" w:rsidR="000060FA" w:rsidRPr="000060FA" w:rsidRDefault="00C2357C" w:rsidP="003B527B">
      <w:pPr>
        <w:pStyle w:val="Heading6"/>
        <w:spacing w:after="60"/>
        <w:ind w:left="538" w:hanging="357"/>
      </w:pPr>
      <w:r w:rsidRPr="000060FA">
        <w:t>Accountability</w:t>
      </w:r>
    </w:p>
    <w:p w14:paraId="0ACB71AF" w14:textId="1BD45693" w:rsidR="006C3676" w:rsidRDefault="006C3676" w:rsidP="00E3310A">
      <w:pPr>
        <w:ind w:left="720"/>
        <w:jc w:val="both"/>
        <w:rPr>
          <w:rFonts w:ascii="Verdana" w:hAnsi="Verdana"/>
          <w:i/>
          <w:sz w:val="22"/>
          <w:szCs w:val="22"/>
        </w:rPr>
      </w:pPr>
      <w:r w:rsidRPr="00841C87">
        <w:rPr>
          <w:rFonts w:ascii="Verdana" w:hAnsi="Verdana"/>
          <w:i/>
          <w:sz w:val="22"/>
          <w:szCs w:val="22"/>
        </w:rPr>
        <w:t xml:space="preserve">Please explain how the project will ensure accountability towards </w:t>
      </w:r>
      <w:r w:rsidR="003B527B">
        <w:rPr>
          <w:rFonts w:ascii="Verdana" w:hAnsi="Verdana"/>
          <w:i/>
          <w:sz w:val="22"/>
          <w:szCs w:val="22"/>
        </w:rPr>
        <w:t>Persons with Disabilities and other</w:t>
      </w:r>
      <w:r w:rsidRPr="00841C87">
        <w:rPr>
          <w:rFonts w:ascii="Verdana" w:hAnsi="Verdana"/>
          <w:i/>
          <w:sz w:val="22"/>
          <w:szCs w:val="22"/>
        </w:rPr>
        <w:t xml:space="preserve"> relevant stakeholders</w:t>
      </w:r>
      <w:r w:rsidR="003B527B">
        <w:rPr>
          <w:rFonts w:ascii="Verdana" w:hAnsi="Verdana"/>
          <w:i/>
          <w:sz w:val="22"/>
          <w:szCs w:val="22"/>
        </w:rPr>
        <w:t>.</w:t>
      </w:r>
    </w:p>
    <w:p w14:paraId="3C0A02EB" w14:textId="77777777" w:rsidR="00E3310A" w:rsidRDefault="00E3310A" w:rsidP="00E3310A">
      <w:pPr>
        <w:ind w:left="720"/>
        <w:jc w:val="both"/>
        <w:rPr>
          <w:rFonts w:ascii="Verdana" w:hAnsi="Verdana"/>
          <w:i/>
          <w:sz w:val="22"/>
          <w:szCs w:val="22"/>
        </w:rPr>
      </w:pPr>
    </w:p>
    <w:p w14:paraId="153CA37E" w14:textId="77777777" w:rsidR="00E3310A" w:rsidRPr="00E3310A" w:rsidRDefault="00E3310A" w:rsidP="00E3310A">
      <w:pPr>
        <w:jc w:val="both"/>
        <w:rPr>
          <w:rFonts w:ascii="Verdana" w:hAnsi="Verdana"/>
          <w:sz w:val="22"/>
          <w:szCs w:val="22"/>
        </w:rPr>
      </w:pPr>
      <w:r w:rsidRPr="00E3310A">
        <w:rPr>
          <w:rFonts w:ascii="Verdana" w:hAnsi="Verdana"/>
          <w:sz w:val="22"/>
          <w:szCs w:val="22"/>
        </w:rPr>
        <w:t xml:space="preserve">Towards CBM: </w:t>
      </w:r>
    </w:p>
    <w:p w14:paraId="5258D53D" w14:textId="77777777" w:rsidR="00E3310A" w:rsidRPr="00E3310A" w:rsidRDefault="00E3310A" w:rsidP="00E3310A">
      <w:pPr>
        <w:jc w:val="both"/>
        <w:rPr>
          <w:rFonts w:ascii="Verdana" w:hAnsi="Verdana"/>
          <w:sz w:val="22"/>
          <w:szCs w:val="22"/>
        </w:rPr>
      </w:pPr>
      <w:r w:rsidRPr="00E3310A">
        <w:rPr>
          <w:rFonts w:ascii="Verdana" w:hAnsi="Verdana"/>
          <w:sz w:val="22"/>
          <w:szCs w:val="22"/>
        </w:rPr>
        <w:t>- CBM's narrative, statistical and financial reporting will enable the project to be monitored.</w:t>
      </w:r>
    </w:p>
    <w:p w14:paraId="34F97567" w14:textId="77777777" w:rsidR="00E3310A" w:rsidRPr="00E3310A" w:rsidRDefault="00E3310A" w:rsidP="00E3310A">
      <w:pPr>
        <w:jc w:val="both"/>
        <w:rPr>
          <w:rFonts w:ascii="Verdana" w:hAnsi="Verdana"/>
          <w:sz w:val="22"/>
          <w:szCs w:val="22"/>
        </w:rPr>
      </w:pPr>
      <w:r w:rsidRPr="00E3310A">
        <w:rPr>
          <w:rFonts w:ascii="Verdana" w:hAnsi="Verdana"/>
          <w:sz w:val="22"/>
          <w:szCs w:val="22"/>
        </w:rPr>
        <w:t xml:space="preserve">Towards disabled people's organisations: Village Bondeko will report to the DPOs (Disabled People's Organisations) on the level of implementation of the project. </w:t>
      </w:r>
    </w:p>
    <w:p w14:paraId="49E4DFFB" w14:textId="6119CE00" w:rsidR="00E3310A" w:rsidRPr="00E3310A" w:rsidRDefault="00E3310A" w:rsidP="00E3310A">
      <w:pPr>
        <w:jc w:val="both"/>
        <w:rPr>
          <w:rFonts w:ascii="Verdana" w:hAnsi="Verdana"/>
          <w:sz w:val="22"/>
          <w:szCs w:val="22"/>
        </w:rPr>
      </w:pPr>
      <w:r w:rsidRPr="00E3310A">
        <w:rPr>
          <w:rFonts w:ascii="Verdana" w:hAnsi="Verdana"/>
          <w:sz w:val="22"/>
          <w:szCs w:val="22"/>
        </w:rPr>
        <w:t>Towards the community: Regular information meetings will be held with the 120 community leaders to keep them informed of the progress of project activities. Information will be shared through the media and other social networks.</w:t>
      </w:r>
    </w:p>
    <w:p w14:paraId="6ECEA64C" w14:textId="77777777" w:rsidR="00B3115F" w:rsidRPr="00E3310A" w:rsidRDefault="00B3115F" w:rsidP="004B5A37">
      <w:pPr>
        <w:jc w:val="both"/>
        <w:rPr>
          <w:rFonts w:ascii="Verdana" w:hAnsi="Verdana"/>
          <w:sz w:val="22"/>
          <w:szCs w:val="22"/>
        </w:rPr>
      </w:pPr>
    </w:p>
    <w:p w14:paraId="7AADFFB8" w14:textId="77777777" w:rsidR="004B5A37" w:rsidRPr="00EF6A30" w:rsidRDefault="004B5A37" w:rsidP="004B5A37">
      <w:pPr>
        <w:jc w:val="both"/>
        <w:rPr>
          <w:rFonts w:ascii="Verdana" w:hAnsi="Verdana"/>
          <w:sz w:val="22"/>
          <w:szCs w:val="22"/>
        </w:rPr>
      </w:pPr>
    </w:p>
    <w:p w14:paraId="003838F9" w14:textId="77777777" w:rsidR="00B3115F" w:rsidRPr="00B3115F" w:rsidRDefault="00B3115F" w:rsidP="00EB37E3">
      <w:pPr>
        <w:pStyle w:val="Heading6"/>
        <w:spacing w:after="60"/>
        <w:ind w:left="538" w:hanging="357"/>
      </w:pPr>
      <w:r w:rsidRPr="00B3115F">
        <w:t>Advocacy</w:t>
      </w:r>
    </w:p>
    <w:p w14:paraId="07EE5724" w14:textId="77777777" w:rsidR="006C3676" w:rsidRPr="00841C87" w:rsidRDefault="00F14492" w:rsidP="00A17E92">
      <w:pPr>
        <w:ind w:left="810"/>
        <w:jc w:val="both"/>
        <w:rPr>
          <w:rFonts w:ascii="Verdana" w:hAnsi="Verdana"/>
          <w:i/>
          <w:sz w:val="22"/>
          <w:szCs w:val="22"/>
        </w:rPr>
      </w:pPr>
      <w:r w:rsidRPr="00841C87">
        <w:rPr>
          <w:rFonts w:ascii="Verdana" w:hAnsi="Verdana"/>
          <w:i/>
          <w:sz w:val="22"/>
          <w:szCs w:val="22"/>
        </w:rPr>
        <w:t>If the project has an advocacy component, p</w:t>
      </w:r>
      <w:r w:rsidR="006C3676" w:rsidRPr="00841C87">
        <w:rPr>
          <w:rFonts w:ascii="Verdana" w:hAnsi="Verdana"/>
          <w:i/>
          <w:sz w:val="22"/>
          <w:szCs w:val="22"/>
        </w:rPr>
        <w:t>lease explain how the project will use advocacy on different levels to promote its aims.</w:t>
      </w:r>
    </w:p>
    <w:p w14:paraId="5D91B9C6" w14:textId="77777777" w:rsidR="006C3676" w:rsidRPr="00837BD5" w:rsidRDefault="006C3676" w:rsidP="00A17E92">
      <w:pPr>
        <w:ind w:left="810"/>
        <w:jc w:val="both"/>
        <w:rPr>
          <w:rFonts w:ascii="Verdana" w:hAnsi="Verdana"/>
          <w:sz w:val="22"/>
          <w:szCs w:val="22"/>
        </w:rPr>
      </w:pPr>
    </w:p>
    <w:p w14:paraId="5D1A3805" w14:textId="3A178B21" w:rsidR="00A738FB" w:rsidRDefault="00F95C97">
      <w:pPr>
        <w:rPr>
          <w:rFonts w:ascii="Verdana" w:hAnsi="Verdana"/>
        </w:rPr>
      </w:pPr>
      <w:r w:rsidRPr="00F95C97">
        <w:rPr>
          <w:rFonts w:ascii="Verdana" w:hAnsi="Verdana"/>
        </w:rPr>
        <w:t xml:space="preserve">In the DRCongo, considerable efforts are being made to promote the rights of people with disabilities. Currently, a new organic law on the protection and promotion of the rights of people with disabilities has been promulgated by the President of the Republic. However, the applicability of this law is still a problem. As part of this project, advocacy activities will be carried out in collaboration with disabled people's organisations and other stakeholders, </w:t>
      </w:r>
      <w:r w:rsidRPr="00F95C97">
        <w:rPr>
          <w:rFonts w:ascii="Verdana" w:hAnsi="Verdana"/>
        </w:rPr>
        <w:lastRenderedPageBreak/>
        <w:t>with the aim of getting the authorities to take concrete action on behalf of people</w:t>
      </w:r>
      <w:r>
        <w:rPr>
          <w:rFonts w:ascii="Verdana" w:hAnsi="Verdana"/>
        </w:rPr>
        <w:t xml:space="preserve"> with disabilities </w:t>
      </w:r>
      <w:r w:rsidRPr="00F95C97">
        <w:rPr>
          <w:rFonts w:ascii="Verdana" w:hAnsi="Verdana"/>
        </w:rPr>
        <w:t xml:space="preserve"> in general and children</w:t>
      </w:r>
      <w:r w:rsidR="009E6D16">
        <w:rPr>
          <w:rFonts w:ascii="Verdana" w:hAnsi="Verdana"/>
        </w:rPr>
        <w:t xml:space="preserve"> with disabilities</w:t>
      </w:r>
      <w:r w:rsidRPr="00F95C97">
        <w:rPr>
          <w:rFonts w:ascii="Verdana" w:hAnsi="Verdana"/>
        </w:rPr>
        <w:t xml:space="preserve"> in particular. </w:t>
      </w:r>
      <w:r w:rsidR="00A738FB">
        <w:rPr>
          <w:rFonts w:ascii="Verdana" w:hAnsi="Verdana"/>
        </w:rPr>
        <w:br w:type="page"/>
      </w:r>
    </w:p>
    <w:p w14:paraId="5BAB7CE7" w14:textId="77777777" w:rsidR="00987E3A" w:rsidRDefault="00987E3A" w:rsidP="00C2357C">
      <w:pPr>
        <w:jc w:val="both"/>
        <w:rPr>
          <w:rFonts w:ascii="Verdana" w:hAnsi="Verdana"/>
        </w:rPr>
      </w:pPr>
    </w:p>
    <w:p w14:paraId="51E41073" w14:textId="77777777" w:rsidR="00C2357C" w:rsidRPr="000C1AB2" w:rsidRDefault="00987E3A" w:rsidP="004B0042">
      <w:pPr>
        <w:pStyle w:val="Heading1"/>
        <w:numPr>
          <w:ilvl w:val="0"/>
          <w:numId w:val="4"/>
        </w:numPr>
        <w:ind w:left="709"/>
      </w:pPr>
      <w:bookmarkStart w:id="10" w:name="_Toc513129649"/>
      <w:r w:rsidRPr="000C1AB2">
        <w:t>Annexes</w:t>
      </w:r>
      <w:bookmarkEnd w:id="0"/>
      <w:bookmarkEnd w:id="10"/>
    </w:p>
    <w:p w14:paraId="544125EC" w14:textId="43BEDDB4" w:rsidR="00B52419" w:rsidRDefault="00B52419" w:rsidP="00B52419">
      <w:pPr>
        <w:tabs>
          <w:tab w:val="left" w:pos="540"/>
          <w:tab w:val="left" w:pos="4320"/>
        </w:tabs>
        <w:jc w:val="both"/>
        <w:rPr>
          <w:rFonts w:ascii="Verdana" w:hAnsi="Verdana"/>
          <w:b/>
          <w:bCs/>
          <w:sz w:val="28"/>
        </w:rPr>
      </w:pPr>
    </w:p>
    <w:p w14:paraId="6258A74C" w14:textId="77777777" w:rsidR="00B52419" w:rsidRDefault="00B52419" w:rsidP="00B52419">
      <w:pPr>
        <w:pStyle w:val="HeadingA"/>
      </w:pPr>
      <w:r>
        <w:t>A. Project Context</w:t>
      </w:r>
    </w:p>
    <w:p w14:paraId="7E170345" w14:textId="77777777" w:rsidR="00B52419" w:rsidRPr="00837BD5" w:rsidRDefault="00B52419" w:rsidP="00B52419">
      <w:pPr>
        <w:pStyle w:val="BodyTextIndent"/>
        <w:ind w:left="0"/>
        <w:jc w:val="both"/>
        <w:rPr>
          <w:rFonts w:ascii="Verdana" w:hAnsi="Verdana"/>
          <w:sz w:val="22"/>
          <w:szCs w:val="22"/>
        </w:rPr>
      </w:pPr>
    </w:p>
    <w:p w14:paraId="53E56726" w14:textId="77777777" w:rsidR="00B52419" w:rsidRPr="00837BD5" w:rsidRDefault="00B52419" w:rsidP="00B52419">
      <w:pPr>
        <w:pStyle w:val="BodyTextIndent"/>
        <w:ind w:left="0"/>
        <w:jc w:val="both"/>
        <w:rPr>
          <w:rFonts w:ascii="Verdana" w:hAnsi="Verdana"/>
          <w:sz w:val="22"/>
          <w:szCs w:val="22"/>
        </w:rPr>
      </w:pPr>
    </w:p>
    <w:p w14:paraId="22B30B07" w14:textId="77777777" w:rsidR="00B52419" w:rsidRPr="00837BD5" w:rsidRDefault="00B52419" w:rsidP="00B52419">
      <w:pPr>
        <w:pStyle w:val="BodyTextIndent"/>
        <w:ind w:left="0"/>
        <w:jc w:val="both"/>
        <w:rPr>
          <w:rFonts w:ascii="Verdana" w:hAnsi="Verdana"/>
          <w:sz w:val="22"/>
          <w:szCs w:val="22"/>
        </w:rPr>
      </w:pPr>
      <w:r w:rsidRPr="00837BD5">
        <w:rPr>
          <w:rFonts w:ascii="Verdana" w:hAnsi="Verdana"/>
          <w:sz w:val="22"/>
          <w:szCs w:val="22"/>
        </w:rPr>
        <w:t>While preparing the project plan, please consider the following questions about the project areas and context of the planned project.</w:t>
      </w:r>
    </w:p>
    <w:p w14:paraId="49BAC670" w14:textId="77777777" w:rsidR="00B52419" w:rsidRPr="00837BD5" w:rsidRDefault="00B52419" w:rsidP="00B52419">
      <w:pPr>
        <w:jc w:val="both"/>
        <w:rPr>
          <w:rFonts w:ascii="Verdana" w:hAnsi="Verdana"/>
          <w:sz w:val="22"/>
          <w:szCs w:val="22"/>
        </w:rPr>
      </w:pPr>
    </w:p>
    <w:p w14:paraId="1D5B87B0" w14:textId="77777777" w:rsidR="00B52419" w:rsidRPr="00837BD5" w:rsidRDefault="00B52419" w:rsidP="00B52419">
      <w:pPr>
        <w:numPr>
          <w:ilvl w:val="2"/>
          <w:numId w:val="4"/>
        </w:numPr>
        <w:rPr>
          <w:rFonts w:ascii="Verdana" w:hAnsi="Verdana"/>
          <w:b/>
          <w:bCs/>
          <w:sz w:val="22"/>
          <w:szCs w:val="22"/>
        </w:rPr>
      </w:pPr>
      <w:r w:rsidRPr="00837BD5">
        <w:rPr>
          <w:rFonts w:ascii="Verdana" w:hAnsi="Verdana"/>
          <w:b/>
          <w:bCs/>
          <w:sz w:val="22"/>
          <w:szCs w:val="22"/>
        </w:rPr>
        <w:t>Information on the Project Area:</w:t>
      </w:r>
    </w:p>
    <w:p w14:paraId="5B712BF9" w14:textId="77777777" w:rsidR="00B52419" w:rsidRPr="00837BD5" w:rsidRDefault="00B52419" w:rsidP="00B52419">
      <w:pPr>
        <w:jc w:val="both"/>
        <w:rPr>
          <w:rFonts w:ascii="Verdana" w:hAnsi="Verdana"/>
          <w:b/>
          <w:bCs/>
          <w:sz w:val="22"/>
          <w:szCs w:val="22"/>
        </w:rPr>
      </w:pPr>
    </w:p>
    <w:p w14:paraId="1FB0E2C6" w14:textId="77777777" w:rsidR="00B52419" w:rsidRDefault="00B52419" w:rsidP="00B52419">
      <w:pPr>
        <w:numPr>
          <w:ilvl w:val="1"/>
          <w:numId w:val="13"/>
        </w:numPr>
        <w:tabs>
          <w:tab w:val="left" w:pos="720"/>
        </w:tabs>
        <w:jc w:val="both"/>
        <w:rPr>
          <w:rFonts w:ascii="Verdana" w:hAnsi="Verdana"/>
          <w:sz w:val="22"/>
          <w:szCs w:val="22"/>
        </w:rPr>
      </w:pPr>
      <w:r w:rsidRPr="00837BD5">
        <w:rPr>
          <w:rFonts w:ascii="Verdana" w:hAnsi="Verdana"/>
          <w:sz w:val="22"/>
          <w:szCs w:val="22"/>
        </w:rPr>
        <w:t>What is the project area (geographical scope)? Please provide a map (</w:t>
      </w:r>
      <w:r>
        <w:rPr>
          <w:rFonts w:ascii="Verdana" w:hAnsi="Verdana"/>
          <w:sz w:val="22"/>
          <w:szCs w:val="22"/>
        </w:rPr>
        <w:t>e.g.</w:t>
      </w:r>
      <w:r w:rsidRPr="00837BD5">
        <w:rPr>
          <w:rFonts w:ascii="Verdana" w:hAnsi="Verdana"/>
          <w:sz w:val="22"/>
          <w:szCs w:val="22"/>
        </w:rPr>
        <w:t xml:space="preserve"> Google Maps) of the area the activities take place.</w:t>
      </w:r>
    </w:p>
    <w:p w14:paraId="5D78585F" w14:textId="3D4DE7F1" w:rsidR="00B52419" w:rsidRDefault="00B52419" w:rsidP="009A4365">
      <w:pPr>
        <w:tabs>
          <w:tab w:val="left" w:pos="720"/>
        </w:tabs>
        <w:jc w:val="both"/>
        <w:rPr>
          <w:rFonts w:ascii="Verdana" w:hAnsi="Verdana"/>
          <w:color w:val="808080"/>
          <w:sz w:val="22"/>
          <w:szCs w:val="22"/>
        </w:rPr>
      </w:pPr>
    </w:p>
    <w:p w14:paraId="6CE30F06" w14:textId="77777777" w:rsidR="00B52419" w:rsidRDefault="00B52419" w:rsidP="00B52419">
      <w:pPr>
        <w:tabs>
          <w:tab w:val="left" w:pos="720"/>
        </w:tabs>
        <w:ind w:left="1530"/>
        <w:jc w:val="both"/>
        <w:rPr>
          <w:rFonts w:ascii="Verdana" w:hAnsi="Verdana"/>
          <w:color w:val="808080"/>
          <w:sz w:val="22"/>
          <w:szCs w:val="22"/>
        </w:rPr>
      </w:pPr>
      <w:r>
        <w:rPr>
          <w:noProof/>
          <w:lang w:eastAsia="en-GB"/>
        </w:rPr>
        <w:drawing>
          <wp:inline distT="0" distB="0" distL="0" distR="0" wp14:anchorId="3977D2B4" wp14:editId="1F035639">
            <wp:extent cx="3405713" cy="2404533"/>
            <wp:effectExtent l="0" t="0" r="4445" b="0"/>
            <wp:docPr id="16" name="Image 16" descr="Résultat d’images pour carte de la ville de kinsh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images pour carte de la ville de kinshas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0775" cy="2415167"/>
                    </a:xfrm>
                    <a:prstGeom prst="rect">
                      <a:avLst/>
                    </a:prstGeom>
                    <a:noFill/>
                    <a:ln>
                      <a:noFill/>
                    </a:ln>
                  </pic:spPr>
                </pic:pic>
              </a:graphicData>
            </a:graphic>
          </wp:inline>
        </w:drawing>
      </w:r>
    </w:p>
    <w:p w14:paraId="5DC44334" w14:textId="77777777" w:rsidR="00B52419" w:rsidRPr="009A4365" w:rsidRDefault="00B52419" w:rsidP="00B52419">
      <w:pPr>
        <w:tabs>
          <w:tab w:val="left" w:pos="720"/>
        </w:tabs>
        <w:jc w:val="both"/>
        <w:rPr>
          <w:rFonts w:ascii="Verdana" w:hAnsi="Verdana"/>
          <w:sz w:val="22"/>
          <w:szCs w:val="22"/>
        </w:rPr>
      </w:pPr>
      <w:r w:rsidRPr="009A4365">
        <w:rPr>
          <w:rFonts w:ascii="Verdana" w:hAnsi="Verdana"/>
          <w:sz w:val="22"/>
          <w:szCs w:val="22"/>
        </w:rPr>
        <w:t>The city of Kinshasa is the capital of the Democratic Republic of Congo which includes 24 municipalities (communes); its former appellation is Léopoldville. Kinshasa has around 17.07 million inhabitants (number of inhabitants in 2021), its area is 9,965 Km</w:t>
      </w:r>
      <w:r w:rsidRPr="009A4365">
        <w:rPr>
          <w:rFonts w:ascii="Verdana" w:hAnsi="Verdana"/>
          <w:sz w:val="22"/>
          <w:szCs w:val="22"/>
          <w:vertAlign w:val="superscript"/>
        </w:rPr>
        <w:t>2</w:t>
      </w:r>
      <w:r w:rsidRPr="009A4365">
        <w:rPr>
          <w:rFonts w:ascii="Verdana" w:hAnsi="Verdana"/>
          <w:sz w:val="22"/>
          <w:szCs w:val="22"/>
        </w:rPr>
        <w:t>. The kinoise population lives more in the informal sector with the activities of negoce nolonger in the business center which is the town of Gombe. The Villages Bondeko schools are in 14 out of the 24 municipalities: Nsele, Masina, N’djili, Matete, Lemba, Limete, Makala, Ngaliema, Kintambo, Bandalungwa, Bumbu, Ngiri-Ngiri, Gombe and Kinshasa. Almost half of Kinshasa households live in poverty, access to very limited basest services, such as water, electricity, education and health care.</w:t>
      </w:r>
    </w:p>
    <w:p w14:paraId="4D52FCA1" w14:textId="77777777" w:rsidR="00B52419" w:rsidRPr="00837BD5" w:rsidRDefault="00B52419" w:rsidP="00B52419">
      <w:pPr>
        <w:tabs>
          <w:tab w:val="left" w:pos="720"/>
        </w:tabs>
        <w:ind w:left="4140"/>
        <w:jc w:val="both"/>
        <w:rPr>
          <w:rFonts w:ascii="Verdana" w:hAnsi="Verdana"/>
          <w:sz w:val="22"/>
          <w:szCs w:val="22"/>
        </w:rPr>
      </w:pPr>
    </w:p>
    <w:p w14:paraId="72A73862" w14:textId="77777777" w:rsidR="00B52419" w:rsidRPr="00837BD5" w:rsidRDefault="00B52419" w:rsidP="00B52419">
      <w:pPr>
        <w:tabs>
          <w:tab w:val="left" w:pos="720"/>
        </w:tabs>
        <w:ind w:left="720" w:hanging="720"/>
        <w:jc w:val="both"/>
        <w:rPr>
          <w:rFonts w:ascii="Verdana" w:hAnsi="Verdana"/>
          <w:sz w:val="22"/>
          <w:szCs w:val="22"/>
        </w:rPr>
      </w:pPr>
    </w:p>
    <w:p w14:paraId="142B00B0" w14:textId="446A9824" w:rsidR="00B52419" w:rsidRDefault="00B52419" w:rsidP="00B52419">
      <w:pPr>
        <w:numPr>
          <w:ilvl w:val="1"/>
          <w:numId w:val="13"/>
        </w:numPr>
        <w:tabs>
          <w:tab w:val="left" w:pos="720"/>
        </w:tabs>
        <w:jc w:val="both"/>
        <w:rPr>
          <w:rFonts w:ascii="Verdana" w:hAnsi="Verdana"/>
          <w:sz w:val="22"/>
          <w:szCs w:val="22"/>
        </w:rPr>
      </w:pPr>
      <w:r w:rsidRPr="00837BD5">
        <w:rPr>
          <w:rFonts w:ascii="Verdana" w:hAnsi="Verdana"/>
          <w:sz w:val="22"/>
          <w:szCs w:val="22"/>
        </w:rPr>
        <w:t xml:space="preserve">What are the conditions in the project area? Please specify the geographic characteristics and other relevant influencing factors like transport, cultural and political </w:t>
      </w:r>
      <w:r>
        <w:rPr>
          <w:rFonts w:ascii="Verdana" w:hAnsi="Verdana"/>
          <w:sz w:val="22"/>
          <w:szCs w:val="22"/>
        </w:rPr>
        <w:t>aspects, potential or actual conflict</w:t>
      </w:r>
      <w:r w:rsidRPr="00837BD5">
        <w:rPr>
          <w:rFonts w:ascii="Verdana" w:hAnsi="Verdana"/>
          <w:sz w:val="22"/>
          <w:szCs w:val="22"/>
        </w:rPr>
        <w:t xml:space="preserve"> as well as existing services, relev</w:t>
      </w:r>
      <w:r>
        <w:rPr>
          <w:rFonts w:ascii="Verdana" w:hAnsi="Verdana"/>
          <w:sz w:val="22"/>
          <w:szCs w:val="22"/>
        </w:rPr>
        <w:t>ant for the (proposed) project.</w:t>
      </w:r>
    </w:p>
    <w:p w14:paraId="485B6994" w14:textId="77777777" w:rsidR="009A4365" w:rsidRDefault="009A4365" w:rsidP="009A4365">
      <w:pPr>
        <w:tabs>
          <w:tab w:val="left" w:pos="720"/>
        </w:tabs>
        <w:ind w:left="720"/>
        <w:jc w:val="both"/>
        <w:rPr>
          <w:rFonts w:ascii="Verdana" w:hAnsi="Verdana"/>
          <w:sz w:val="22"/>
          <w:szCs w:val="22"/>
        </w:rPr>
      </w:pPr>
    </w:p>
    <w:p w14:paraId="270B67CC" w14:textId="15691DD5" w:rsidR="009A4365" w:rsidRDefault="009A4365" w:rsidP="00B52419">
      <w:pPr>
        <w:jc w:val="both"/>
        <w:rPr>
          <w:rFonts w:ascii="Verdana" w:hAnsi="Verdana"/>
          <w:sz w:val="22"/>
          <w:szCs w:val="22"/>
        </w:rPr>
      </w:pPr>
      <w:r w:rsidRPr="009A4365">
        <w:rPr>
          <w:rFonts w:ascii="Verdana" w:hAnsi="Verdana"/>
          <w:sz w:val="22"/>
          <w:szCs w:val="22"/>
        </w:rPr>
        <w:t xml:space="preserve">Almost half of Kinshasa's households live in poverty. Unemployment is relatively high. Nearly half of all households have no access to drinking water, electricity or road services. This exacerbates the problem of malnutrition and infant mortality. Access </w:t>
      </w:r>
      <w:r w:rsidRPr="009A4365">
        <w:rPr>
          <w:rFonts w:ascii="Verdana" w:hAnsi="Verdana"/>
          <w:sz w:val="22"/>
          <w:szCs w:val="22"/>
        </w:rPr>
        <w:lastRenderedPageBreak/>
        <w:t>to health and education services is limited, the barrier being financial rather than geographical. Finally, equal opportunities for men and women on the labour market and in education are far from being achieved in Kinshasa. Yet it is essential if poverty is to be combated</w:t>
      </w:r>
      <w:r w:rsidR="00B945DA">
        <w:rPr>
          <w:rStyle w:val="FootnoteReference"/>
          <w:rFonts w:ascii="Verdana" w:hAnsi="Verdana"/>
          <w:sz w:val="22"/>
          <w:szCs w:val="22"/>
        </w:rPr>
        <w:footnoteReference w:id="14"/>
      </w:r>
      <w:r w:rsidRPr="009A4365">
        <w:rPr>
          <w:rFonts w:ascii="Verdana" w:hAnsi="Verdana"/>
          <w:sz w:val="22"/>
          <w:szCs w:val="22"/>
        </w:rPr>
        <w:t>.</w:t>
      </w:r>
    </w:p>
    <w:p w14:paraId="7CAA1E56" w14:textId="376B9DB4" w:rsidR="000E0C66" w:rsidRDefault="000E0C66" w:rsidP="00B52419">
      <w:pPr>
        <w:jc w:val="both"/>
        <w:rPr>
          <w:rFonts w:ascii="Verdana" w:hAnsi="Verdana"/>
          <w:sz w:val="22"/>
          <w:szCs w:val="22"/>
        </w:rPr>
      </w:pPr>
      <w:r w:rsidRPr="000E0C66">
        <w:rPr>
          <w:rFonts w:ascii="Verdana" w:hAnsi="Verdana"/>
          <w:sz w:val="22"/>
          <w:szCs w:val="22"/>
        </w:rPr>
        <w:t>"We don't know how to do anything in Kinshasa any more. Everything has become expensive. To get water, you have to travel miles. And it's not easy to start a business these days. With the current economic situation, people hardly buy anything anymore. Even the quality of the soil means that we can no longer rely on farming. We no longer know how to stock up on good quality food or how to store it because of the lack of electricity. We almost live in dustbins, exposed to disease every day. How can we avoid malnut</w:t>
      </w:r>
      <w:r>
        <w:rPr>
          <w:rFonts w:ascii="Verdana" w:hAnsi="Verdana"/>
          <w:sz w:val="22"/>
          <w:szCs w:val="22"/>
        </w:rPr>
        <w:t>rition in these conditions?" Said R</w:t>
      </w:r>
      <w:r w:rsidRPr="000E0C66">
        <w:rPr>
          <w:rFonts w:ascii="Verdana" w:hAnsi="Verdana"/>
          <w:sz w:val="22"/>
          <w:szCs w:val="22"/>
        </w:rPr>
        <w:t>uth Mayala, who lives in Lemba</w:t>
      </w:r>
      <w:r>
        <w:rPr>
          <w:rStyle w:val="FootnoteReference"/>
          <w:rFonts w:ascii="Verdana" w:hAnsi="Verdana"/>
          <w:sz w:val="22"/>
          <w:szCs w:val="22"/>
        </w:rPr>
        <w:footnoteReference w:id="15"/>
      </w:r>
      <w:r w:rsidRPr="000E0C66">
        <w:rPr>
          <w:rFonts w:ascii="Verdana" w:hAnsi="Verdana"/>
          <w:sz w:val="22"/>
          <w:szCs w:val="22"/>
        </w:rPr>
        <w:t>.</w:t>
      </w:r>
    </w:p>
    <w:p w14:paraId="23B0DCB1" w14:textId="77777777" w:rsidR="00B52419" w:rsidRPr="00837BD5" w:rsidRDefault="00B52419" w:rsidP="00B52419">
      <w:pPr>
        <w:jc w:val="both"/>
        <w:rPr>
          <w:rFonts w:ascii="Verdana" w:hAnsi="Verdana"/>
          <w:sz w:val="22"/>
          <w:szCs w:val="22"/>
        </w:rPr>
      </w:pPr>
    </w:p>
    <w:p w14:paraId="530F379C" w14:textId="77777777" w:rsidR="00B52419" w:rsidRDefault="00B52419" w:rsidP="00B52419">
      <w:pPr>
        <w:numPr>
          <w:ilvl w:val="1"/>
          <w:numId w:val="13"/>
        </w:numPr>
        <w:tabs>
          <w:tab w:val="left" w:pos="720"/>
        </w:tabs>
        <w:jc w:val="both"/>
        <w:rPr>
          <w:rFonts w:ascii="Verdana" w:hAnsi="Verdana"/>
          <w:sz w:val="22"/>
          <w:szCs w:val="22"/>
        </w:rPr>
      </w:pPr>
      <w:r w:rsidRPr="00837BD5">
        <w:rPr>
          <w:rFonts w:ascii="Verdana" w:hAnsi="Verdana"/>
          <w:sz w:val="22"/>
          <w:szCs w:val="22"/>
        </w:rPr>
        <w:t xml:space="preserve">Please specify the relevant socio demographic data including </w:t>
      </w:r>
    </w:p>
    <w:p w14:paraId="7D1AB509" w14:textId="15408030" w:rsidR="00B945DA" w:rsidRPr="000E0C66" w:rsidRDefault="00F56B4D" w:rsidP="00B945DA">
      <w:pPr>
        <w:pStyle w:val="ListParagraph"/>
        <w:numPr>
          <w:ilvl w:val="0"/>
          <w:numId w:val="29"/>
        </w:numPr>
        <w:tabs>
          <w:tab w:val="left" w:pos="720"/>
        </w:tabs>
        <w:rPr>
          <w:rFonts w:ascii="Verdana" w:hAnsi="Verdana"/>
          <w:sz w:val="22"/>
          <w:szCs w:val="22"/>
        </w:rPr>
      </w:pPr>
      <w:r>
        <w:rPr>
          <w:rFonts w:ascii="Verdana" w:hAnsi="Verdana"/>
          <w:sz w:val="22"/>
          <w:szCs w:val="22"/>
        </w:rPr>
        <w:t>T</w:t>
      </w:r>
      <w:r w:rsidR="00B52419" w:rsidRPr="0035591B">
        <w:rPr>
          <w:rFonts w:ascii="Verdana" w:hAnsi="Verdana"/>
          <w:sz w:val="22"/>
          <w:szCs w:val="22"/>
        </w:rPr>
        <w:t>otal population in the area, (if not available for the project region, please provide that data for the country)</w:t>
      </w:r>
      <w:r w:rsidR="000E0C66">
        <w:rPr>
          <w:rFonts w:ascii="Verdana" w:hAnsi="Verdana"/>
          <w:sz w:val="22"/>
          <w:szCs w:val="22"/>
        </w:rPr>
        <w:t xml:space="preserve">: </w:t>
      </w:r>
      <w:r w:rsidR="00B945DA" w:rsidRPr="000E0C66">
        <w:rPr>
          <w:rFonts w:ascii="Verdana" w:hAnsi="Verdana" w:cs="Arial"/>
          <w:color w:val="202124"/>
          <w:sz w:val="22"/>
          <w:szCs w:val="22"/>
          <w:shd w:val="clear" w:color="auto" w:fill="FFFFFF"/>
        </w:rPr>
        <w:t>The current metro area population of Kinshasa in 2024 is </w:t>
      </w:r>
      <w:r w:rsidR="00B945DA" w:rsidRPr="000E0C66">
        <w:rPr>
          <w:rFonts w:ascii="Verdana" w:hAnsi="Verdana" w:cs="Arial"/>
          <w:color w:val="040C28"/>
          <w:sz w:val="22"/>
          <w:szCs w:val="22"/>
          <w:shd w:val="clear" w:color="auto" w:fill="D3E3FD"/>
        </w:rPr>
        <w:t xml:space="preserve">17,032,000. </w:t>
      </w:r>
    </w:p>
    <w:p w14:paraId="1C6C8C9E" w14:textId="77777777" w:rsidR="00B945DA" w:rsidRPr="00B945DA" w:rsidRDefault="00B945DA" w:rsidP="00B945DA">
      <w:pPr>
        <w:tabs>
          <w:tab w:val="left" w:pos="720"/>
        </w:tabs>
        <w:rPr>
          <w:rFonts w:ascii="Verdana" w:hAnsi="Verdana"/>
          <w:sz w:val="22"/>
          <w:szCs w:val="22"/>
        </w:rPr>
      </w:pPr>
    </w:p>
    <w:p w14:paraId="52F400BF" w14:textId="3EEC6A13" w:rsidR="00B52419" w:rsidRPr="00F56B4D" w:rsidRDefault="00F56B4D" w:rsidP="00B945DA">
      <w:pPr>
        <w:pStyle w:val="ListParagraph"/>
        <w:numPr>
          <w:ilvl w:val="0"/>
          <w:numId w:val="29"/>
        </w:numPr>
        <w:tabs>
          <w:tab w:val="left" w:pos="720"/>
        </w:tabs>
        <w:rPr>
          <w:rFonts w:ascii="Verdana" w:hAnsi="Verdana"/>
          <w:sz w:val="22"/>
          <w:szCs w:val="22"/>
        </w:rPr>
      </w:pPr>
      <w:r>
        <w:rPr>
          <w:rFonts w:ascii="Verdana" w:hAnsi="Verdana"/>
          <w:sz w:val="22"/>
          <w:szCs w:val="22"/>
        </w:rPr>
        <w:t>G</w:t>
      </w:r>
      <w:r w:rsidR="00B945DA" w:rsidRPr="00F56B4D">
        <w:rPr>
          <w:rFonts w:ascii="Verdana" w:hAnsi="Verdana"/>
          <w:sz w:val="22"/>
          <w:szCs w:val="22"/>
        </w:rPr>
        <w:t>en</w:t>
      </w:r>
      <w:r w:rsidRPr="00F56B4D">
        <w:rPr>
          <w:rFonts w:ascii="Verdana" w:hAnsi="Verdana"/>
          <w:sz w:val="22"/>
          <w:szCs w:val="22"/>
        </w:rPr>
        <w:t>der and age distribution: Men 49,6%, Women</w:t>
      </w:r>
      <w:r w:rsidR="00B945DA" w:rsidRPr="00F56B4D">
        <w:rPr>
          <w:rFonts w:ascii="Verdana" w:hAnsi="Verdana"/>
          <w:sz w:val="22"/>
          <w:szCs w:val="22"/>
        </w:rPr>
        <w:t xml:space="preserve"> 50,4% (</w:t>
      </w:r>
      <w:r>
        <w:rPr>
          <w:rFonts w:ascii="Verdana" w:hAnsi="Verdana"/>
          <w:sz w:val="22"/>
          <w:szCs w:val="22"/>
        </w:rPr>
        <w:t>World Bank)</w:t>
      </w:r>
      <w:r w:rsidR="00B52419" w:rsidRPr="00F56B4D">
        <w:rPr>
          <w:rFonts w:ascii="Verdana" w:hAnsi="Verdana"/>
          <w:sz w:val="22"/>
          <w:szCs w:val="22"/>
        </w:rPr>
        <w:t xml:space="preserve"> </w:t>
      </w:r>
    </w:p>
    <w:p w14:paraId="3BC8F61A" w14:textId="77777777" w:rsidR="00B945DA" w:rsidRPr="00F56B4D" w:rsidRDefault="00B945DA" w:rsidP="00B945DA">
      <w:pPr>
        <w:tabs>
          <w:tab w:val="left" w:pos="720"/>
        </w:tabs>
        <w:rPr>
          <w:rFonts w:ascii="Verdana" w:hAnsi="Verdana"/>
          <w:sz w:val="22"/>
          <w:szCs w:val="22"/>
        </w:rPr>
      </w:pPr>
    </w:p>
    <w:p w14:paraId="657445F7" w14:textId="0C8382A7" w:rsidR="00B52419" w:rsidRDefault="00B52419" w:rsidP="00B945DA">
      <w:pPr>
        <w:tabs>
          <w:tab w:val="left" w:pos="720"/>
        </w:tabs>
        <w:ind w:left="720"/>
        <w:rPr>
          <w:rFonts w:ascii="Verdana" w:hAnsi="Verdana"/>
          <w:sz w:val="22"/>
          <w:szCs w:val="22"/>
        </w:rPr>
      </w:pPr>
      <w:r w:rsidRPr="00837BD5">
        <w:rPr>
          <w:rFonts w:ascii="Verdana" w:hAnsi="Verdana"/>
          <w:sz w:val="22"/>
          <w:szCs w:val="22"/>
        </w:rPr>
        <w:t>3</w:t>
      </w:r>
      <w:r w:rsidR="00F56B4D">
        <w:rPr>
          <w:rFonts w:ascii="Verdana" w:hAnsi="Verdana"/>
          <w:sz w:val="22"/>
          <w:szCs w:val="22"/>
        </w:rPr>
        <w:t>) P</w:t>
      </w:r>
      <w:r w:rsidR="00B945DA">
        <w:rPr>
          <w:rFonts w:ascii="Verdana" w:hAnsi="Verdana"/>
          <w:sz w:val="22"/>
          <w:szCs w:val="22"/>
        </w:rPr>
        <w:t xml:space="preserve">opulation growth rate: </w:t>
      </w:r>
      <w:r>
        <w:rPr>
          <w:rFonts w:ascii="Verdana" w:hAnsi="Verdana"/>
          <w:sz w:val="22"/>
          <w:szCs w:val="22"/>
        </w:rPr>
        <w:t>6,2%</w:t>
      </w:r>
    </w:p>
    <w:p w14:paraId="0621670B" w14:textId="77777777" w:rsidR="00B945DA" w:rsidRDefault="00B945DA" w:rsidP="00B52419">
      <w:pPr>
        <w:tabs>
          <w:tab w:val="left" w:pos="720"/>
        </w:tabs>
        <w:ind w:left="720"/>
        <w:rPr>
          <w:rFonts w:ascii="Verdana" w:hAnsi="Verdana"/>
          <w:sz w:val="22"/>
          <w:szCs w:val="22"/>
        </w:rPr>
      </w:pPr>
    </w:p>
    <w:p w14:paraId="61E9736D" w14:textId="101465B5" w:rsidR="00B52419" w:rsidRDefault="00F56B4D" w:rsidP="00B945DA">
      <w:pPr>
        <w:tabs>
          <w:tab w:val="left" w:pos="720"/>
        </w:tabs>
        <w:ind w:left="720"/>
        <w:rPr>
          <w:rFonts w:ascii="Verdana" w:hAnsi="Verdana"/>
          <w:sz w:val="22"/>
          <w:szCs w:val="22"/>
        </w:rPr>
      </w:pPr>
      <w:r>
        <w:rPr>
          <w:rFonts w:ascii="Verdana" w:hAnsi="Verdana"/>
          <w:sz w:val="22"/>
          <w:szCs w:val="22"/>
        </w:rPr>
        <w:t>4) P</w:t>
      </w:r>
      <w:r w:rsidR="00B52419" w:rsidRPr="00837BD5">
        <w:rPr>
          <w:rFonts w:ascii="Verdana" w:hAnsi="Verdana"/>
          <w:sz w:val="22"/>
          <w:szCs w:val="22"/>
        </w:rPr>
        <w:t>ercentage o</w:t>
      </w:r>
      <w:r w:rsidR="00B52419">
        <w:rPr>
          <w:rFonts w:ascii="Verdana" w:hAnsi="Verdana"/>
          <w:sz w:val="22"/>
          <w:szCs w:val="22"/>
        </w:rPr>
        <w:t xml:space="preserve">f population below the poverty </w:t>
      </w:r>
      <w:r w:rsidR="00B52419" w:rsidRPr="00837BD5">
        <w:rPr>
          <w:rFonts w:ascii="Verdana" w:hAnsi="Verdana"/>
          <w:sz w:val="22"/>
          <w:szCs w:val="22"/>
        </w:rPr>
        <w:t>line (</w:t>
      </w:r>
      <w:r w:rsidR="00B52419" w:rsidRPr="00837BD5">
        <w:rPr>
          <w:rFonts w:ascii="Symbol" w:eastAsia="Symbol" w:hAnsi="Symbol" w:cs="Symbol"/>
          <w:sz w:val="22"/>
          <w:szCs w:val="22"/>
        </w:rPr>
        <w:t></w:t>
      </w:r>
      <w:r w:rsidR="00B52419" w:rsidRPr="00837BD5">
        <w:rPr>
          <w:rFonts w:ascii="Verdana" w:hAnsi="Verdana"/>
          <w:sz w:val="22"/>
          <w:szCs w:val="22"/>
        </w:rPr>
        <w:t>1</w:t>
      </w:r>
      <w:r w:rsidR="00B52419">
        <w:rPr>
          <w:rFonts w:ascii="Verdana" w:hAnsi="Verdana"/>
          <w:sz w:val="22"/>
          <w:szCs w:val="22"/>
        </w:rPr>
        <w:t>.25</w:t>
      </w:r>
      <w:r w:rsidR="00B945DA">
        <w:rPr>
          <w:rFonts w:ascii="Verdana" w:hAnsi="Verdana"/>
          <w:sz w:val="22"/>
          <w:szCs w:val="22"/>
        </w:rPr>
        <w:t xml:space="preserve"> US Dollar per day): </w:t>
      </w:r>
      <w:r w:rsidR="00B52419">
        <w:rPr>
          <w:rFonts w:ascii="Verdana" w:hAnsi="Verdana"/>
          <w:sz w:val="22"/>
          <w:szCs w:val="22"/>
        </w:rPr>
        <w:t>41,6%</w:t>
      </w:r>
      <w:r w:rsidR="00B52419" w:rsidRPr="00837BD5">
        <w:rPr>
          <w:rFonts w:ascii="Verdana" w:hAnsi="Verdana"/>
          <w:sz w:val="22"/>
          <w:szCs w:val="22"/>
        </w:rPr>
        <w:t xml:space="preserve"> </w:t>
      </w:r>
    </w:p>
    <w:p w14:paraId="53FE1275" w14:textId="1B30891E" w:rsidR="00B52419" w:rsidRDefault="00F56B4D" w:rsidP="00B52419">
      <w:pPr>
        <w:tabs>
          <w:tab w:val="left" w:pos="720"/>
        </w:tabs>
        <w:ind w:left="720"/>
        <w:rPr>
          <w:rFonts w:ascii="Verdana" w:hAnsi="Verdana"/>
          <w:sz w:val="22"/>
          <w:szCs w:val="22"/>
        </w:rPr>
      </w:pPr>
      <w:r>
        <w:rPr>
          <w:rFonts w:ascii="Verdana" w:hAnsi="Verdana"/>
          <w:sz w:val="22"/>
          <w:szCs w:val="22"/>
        </w:rPr>
        <w:t xml:space="preserve">5) Life expectancy: </w:t>
      </w:r>
      <w:r w:rsidRPr="00F56B4D">
        <w:rPr>
          <w:rFonts w:ascii="Verdana" w:hAnsi="Verdana"/>
          <w:sz w:val="22"/>
          <w:szCs w:val="22"/>
        </w:rPr>
        <w:t>Life expectancy in the DRC has also risen, from 49 years in 1995 to 62 years in 2023.</w:t>
      </w:r>
    </w:p>
    <w:p w14:paraId="6F9A6DEB" w14:textId="6F679481" w:rsidR="00B52419" w:rsidRDefault="00F56B4D" w:rsidP="00B945DA">
      <w:pPr>
        <w:tabs>
          <w:tab w:val="left" w:pos="720"/>
        </w:tabs>
        <w:ind w:left="720"/>
        <w:rPr>
          <w:rFonts w:ascii="Verdana" w:hAnsi="Verdana"/>
          <w:sz w:val="22"/>
          <w:szCs w:val="22"/>
        </w:rPr>
      </w:pPr>
      <w:r>
        <w:rPr>
          <w:rFonts w:ascii="Verdana" w:hAnsi="Verdana"/>
          <w:sz w:val="22"/>
          <w:szCs w:val="22"/>
        </w:rPr>
        <w:t>6) P</w:t>
      </w:r>
      <w:r w:rsidR="00B52419" w:rsidRPr="00837BD5">
        <w:rPr>
          <w:rFonts w:ascii="Verdana" w:hAnsi="Verdana"/>
          <w:sz w:val="22"/>
          <w:szCs w:val="22"/>
        </w:rPr>
        <w:t>revalence of i</w:t>
      </w:r>
      <w:r w:rsidR="00B945DA">
        <w:rPr>
          <w:rFonts w:ascii="Verdana" w:hAnsi="Verdana"/>
          <w:sz w:val="22"/>
          <w:szCs w:val="22"/>
        </w:rPr>
        <w:t xml:space="preserve">mpairments and disabilities: </w:t>
      </w:r>
      <w:r w:rsidR="00B52419">
        <w:rPr>
          <w:rFonts w:ascii="Verdana" w:hAnsi="Verdana"/>
          <w:sz w:val="22"/>
          <w:szCs w:val="22"/>
        </w:rPr>
        <w:t>15%</w:t>
      </w:r>
      <w:r>
        <w:rPr>
          <w:rFonts w:ascii="Verdana" w:hAnsi="Verdana"/>
          <w:sz w:val="22"/>
          <w:szCs w:val="22"/>
        </w:rPr>
        <w:t xml:space="preserve"> of the </w:t>
      </w:r>
    </w:p>
    <w:p w14:paraId="55FED971" w14:textId="13F596B0" w:rsidR="00B52419" w:rsidRDefault="00F56B4D" w:rsidP="00F56B4D">
      <w:pPr>
        <w:tabs>
          <w:tab w:val="left" w:pos="720"/>
        </w:tabs>
        <w:ind w:left="720"/>
        <w:rPr>
          <w:rFonts w:ascii="Verdana" w:hAnsi="Verdana"/>
          <w:sz w:val="22"/>
          <w:szCs w:val="22"/>
        </w:rPr>
      </w:pPr>
      <w:r>
        <w:rPr>
          <w:rFonts w:ascii="Verdana" w:hAnsi="Verdana"/>
          <w:sz w:val="22"/>
          <w:szCs w:val="22"/>
        </w:rPr>
        <w:t xml:space="preserve">7) Major forms of income: </w:t>
      </w:r>
      <w:r w:rsidR="00B52419">
        <w:rPr>
          <w:rFonts w:ascii="Verdana" w:hAnsi="Verdana"/>
          <w:sz w:val="22"/>
          <w:szCs w:val="22"/>
        </w:rPr>
        <w:t>Small business</w:t>
      </w:r>
    </w:p>
    <w:p w14:paraId="7451363D" w14:textId="607AE511" w:rsidR="00B52419" w:rsidRDefault="00F56B4D" w:rsidP="00F56B4D">
      <w:pPr>
        <w:tabs>
          <w:tab w:val="left" w:pos="720"/>
        </w:tabs>
        <w:ind w:left="720"/>
        <w:rPr>
          <w:rFonts w:ascii="Verdana" w:hAnsi="Verdana"/>
          <w:sz w:val="22"/>
          <w:szCs w:val="22"/>
        </w:rPr>
      </w:pPr>
      <w:r>
        <w:rPr>
          <w:rFonts w:ascii="Verdana" w:hAnsi="Verdana"/>
          <w:sz w:val="22"/>
          <w:szCs w:val="22"/>
        </w:rPr>
        <w:t>8) F</w:t>
      </w:r>
      <w:r w:rsidR="00B52419" w:rsidRPr="00837BD5">
        <w:rPr>
          <w:rFonts w:ascii="Verdana" w:hAnsi="Verdana"/>
          <w:sz w:val="22"/>
          <w:szCs w:val="22"/>
        </w:rPr>
        <w:t>or</w:t>
      </w:r>
      <w:r w:rsidR="00B52419">
        <w:rPr>
          <w:rFonts w:ascii="Verdana" w:hAnsi="Verdana"/>
          <w:sz w:val="22"/>
          <w:szCs w:val="22"/>
        </w:rPr>
        <w:t xml:space="preserve"> education projects provide net</w:t>
      </w:r>
      <w:r w:rsidR="00B52419" w:rsidRPr="00837BD5">
        <w:rPr>
          <w:rFonts w:ascii="Verdana" w:hAnsi="Verdana"/>
          <w:sz w:val="22"/>
          <w:szCs w:val="22"/>
        </w:rPr>
        <w:t xml:space="preserve"> prima</w:t>
      </w:r>
      <w:r>
        <w:rPr>
          <w:rFonts w:ascii="Verdana" w:hAnsi="Verdana"/>
          <w:sz w:val="22"/>
          <w:szCs w:val="22"/>
        </w:rPr>
        <w:t xml:space="preserve">ry school enrolment/attendance: </w:t>
      </w:r>
      <w:r w:rsidR="00B52419">
        <w:rPr>
          <w:rFonts w:ascii="Verdana" w:hAnsi="Verdana"/>
          <w:sz w:val="22"/>
          <w:szCs w:val="22"/>
        </w:rPr>
        <w:t>71%</w:t>
      </w:r>
    </w:p>
    <w:p w14:paraId="7E6A173F" w14:textId="213BD54C" w:rsidR="00B52419" w:rsidRPr="00837BD5" w:rsidRDefault="00B52419" w:rsidP="00B52419">
      <w:pPr>
        <w:jc w:val="both"/>
        <w:rPr>
          <w:rFonts w:ascii="Verdana" w:hAnsi="Verdana"/>
          <w:sz w:val="22"/>
          <w:szCs w:val="22"/>
        </w:rPr>
      </w:pPr>
    </w:p>
    <w:p w14:paraId="470AD1EF" w14:textId="77777777" w:rsidR="00B52419" w:rsidRDefault="00B52419" w:rsidP="00B52419">
      <w:pPr>
        <w:numPr>
          <w:ilvl w:val="1"/>
          <w:numId w:val="13"/>
        </w:numPr>
        <w:tabs>
          <w:tab w:val="left" w:pos="720"/>
        </w:tabs>
        <w:jc w:val="both"/>
        <w:rPr>
          <w:rFonts w:ascii="Verdana" w:hAnsi="Verdana"/>
          <w:sz w:val="22"/>
          <w:szCs w:val="22"/>
        </w:rPr>
      </w:pPr>
      <w:r>
        <w:rPr>
          <w:rFonts w:ascii="Verdana" w:hAnsi="Verdana"/>
          <w:sz w:val="22"/>
          <w:szCs w:val="22"/>
        </w:rPr>
        <w:t>Please briefly explain what is the general situation of people with disabilities in the respective country. If possible, please provide information on</w:t>
      </w:r>
    </w:p>
    <w:p w14:paraId="679BE946" w14:textId="691CF8B8" w:rsidR="00B52419" w:rsidRPr="00F56B4D" w:rsidRDefault="00B52419" w:rsidP="00F56B4D">
      <w:pPr>
        <w:numPr>
          <w:ilvl w:val="0"/>
          <w:numId w:val="1"/>
        </w:numPr>
        <w:tabs>
          <w:tab w:val="left" w:pos="720"/>
          <w:tab w:val="left" w:pos="1350"/>
        </w:tabs>
        <w:ind w:left="1350"/>
        <w:jc w:val="both"/>
        <w:rPr>
          <w:rFonts w:ascii="Verdana" w:hAnsi="Verdana"/>
          <w:sz w:val="22"/>
          <w:szCs w:val="22"/>
        </w:rPr>
      </w:pPr>
      <w:r w:rsidRPr="00F56B4D">
        <w:rPr>
          <w:rFonts w:ascii="Verdana" w:hAnsi="Verdana"/>
          <w:sz w:val="22"/>
          <w:szCs w:val="22"/>
        </w:rPr>
        <w:t>Signature/ratification and reporting on the UNCRPD</w:t>
      </w:r>
      <w:r w:rsidR="00F56B4D">
        <w:rPr>
          <w:rFonts w:ascii="Verdana" w:hAnsi="Verdana"/>
          <w:sz w:val="22"/>
          <w:szCs w:val="22"/>
        </w:rPr>
        <w:t>: Yes, t</w:t>
      </w:r>
      <w:r w:rsidRPr="00F56B4D">
        <w:rPr>
          <w:rFonts w:ascii="Verdana" w:hAnsi="Verdana"/>
          <w:sz w:val="22"/>
          <w:szCs w:val="22"/>
        </w:rPr>
        <w:t xml:space="preserve">he Democratic Republic of Congo is signatory to the Convention on the Rights of Persons with Disabilities </w:t>
      </w:r>
    </w:p>
    <w:p w14:paraId="635109C1" w14:textId="1B543787" w:rsidR="00B52419" w:rsidRPr="00F56B4D" w:rsidRDefault="00B52419" w:rsidP="00B52419">
      <w:pPr>
        <w:numPr>
          <w:ilvl w:val="0"/>
          <w:numId w:val="1"/>
        </w:numPr>
        <w:tabs>
          <w:tab w:val="left" w:pos="720"/>
          <w:tab w:val="left" w:pos="1350"/>
        </w:tabs>
        <w:ind w:left="1350"/>
        <w:jc w:val="both"/>
        <w:rPr>
          <w:rFonts w:ascii="Verdana" w:hAnsi="Verdana"/>
          <w:sz w:val="22"/>
          <w:szCs w:val="22"/>
        </w:rPr>
      </w:pPr>
      <w:r w:rsidRPr="00F56B4D">
        <w:rPr>
          <w:rFonts w:ascii="Verdana" w:hAnsi="Verdana"/>
          <w:sz w:val="22"/>
          <w:szCs w:val="22"/>
        </w:rPr>
        <w:t>National disability laws or policies that foster disability inclusion</w:t>
      </w:r>
      <w:r w:rsidR="000A4C5C">
        <w:rPr>
          <w:rFonts w:ascii="Verdana" w:hAnsi="Verdana"/>
          <w:sz w:val="22"/>
          <w:szCs w:val="22"/>
        </w:rPr>
        <w:t>: Yes,</w:t>
      </w:r>
    </w:p>
    <w:p w14:paraId="36F01D76" w14:textId="77777777" w:rsidR="00B52419" w:rsidRPr="00F56B4D" w:rsidRDefault="00B52419" w:rsidP="00B52419">
      <w:pPr>
        <w:tabs>
          <w:tab w:val="left" w:pos="720"/>
          <w:tab w:val="left" w:pos="1350"/>
        </w:tabs>
        <w:ind w:left="1350"/>
        <w:jc w:val="both"/>
        <w:rPr>
          <w:rFonts w:ascii="Verdana" w:hAnsi="Verdana"/>
          <w:sz w:val="22"/>
          <w:szCs w:val="22"/>
        </w:rPr>
      </w:pPr>
      <w:r w:rsidRPr="00F56B4D">
        <w:rPr>
          <w:rFonts w:ascii="Verdana" w:hAnsi="Verdana"/>
          <w:sz w:val="22"/>
          <w:szCs w:val="22"/>
        </w:rPr>
        <w:t>The country has promulgated the law on the promiration and protection of disabled people</w:t>
      </w:r>
    </w:p>
    <w:p w14:paraId="34A7045F" w14:textId="5E4FF8C8" w:rsidR="00B52419" w:rsidRPr="00F56B4D" w:rsidRDefault="00B52419" w:rsidP="00B52419">
      <w:pPr>
        <w:numPr>
          <w:ilvl w:val="0"/>
          <w:numId w:val="1"/>
        </w:numPr>
        <w:tabs>
          <w:tab w:val="left" w:pos="720"/>
          <w:tab w:val="left" w:pos="1350"/>
        </w:tabs>
        <w:ind w:left="1350"/>
        <w:jc w:val="both"/>
        <w:rPr>
          <w:rFonts w:ascii="Verdana" w:hAnsi="Verdana"/>
          <w:sz w:val="22"/>
          <w:szCs w:val="22"/>
        </w:rPr>
      </w:pPr>
      <w:r w:rsidRPr="00F56B4D">
        <w:rPr>
          <w:rFonts w:ascii="Verdana" w:hAnsi="Verdana"/>
          <w:sz w:val="22"/>
          <w:szCs w:val="22"/>
        </w:rPr>
        <w:t>National disability plans or policies that resource disability inclusion</w:t>
      </w:r>
      <w:r w:rsidR="000A4C5C">
        <w:rPr>
          <w:rFonts w:ascii="Verdana" w:hAnsi="Verdana"/>
          <w:sz w:val="22"/>
          <w:szCs w:val="22"/>
        </w:rPr>
        <w:t>: None</w:t>
      </w:r>
    </w:p>
    <w:p w14:paraId="065F7573" w14:textId="14883075" w:rsidR="00B52419" w:rsidRPr="00F56B4D" w:rsidRDefault="00B52419" w:rsidP="00B52419">
      <w:pPr>
        <w:numPr>
          <w:ilvl w:val="0"/>
          <w:numId w:val="1"/>
        </w:numPr>
        <w:tabs>
          <w:tab w:val="left" w:pos="720"/>
          <w:tab w:val="left" w:pos="1350"/>
        </w:tabs>
        <w:ind w:left="1350"/>
        <w:jc w:val="both"/>
        <w:rPr>
          <w:rFonts w:ascii="Verdana" w:hAnsi="Verdana"/>
          <w:sz w:val="22"/>
          <w:szCs w:val="22"/>
        </w:rPr>
      </w:pPr>
      <w:r w:rsidRPr="00F56B4D">
        <w:rPr>
          <w:rFonts w:ascii="Verdana" w:hAnsi="Verdana"/>
          <w:sz w:val="22"/>
          <w:szCs w:val="22"/>
        </w:rPr>
        <w:t>National statistics and data available on disability</w:t>
      </w:r>
      <w:r w:rsidR="000A4C5C">
        <w:rPr>
          <w:rFonts w:ascii="Verdana" w:hAnsi="Verdana"/>
          <w:sz w:val="22"/>
          <w:szCs w:val="22"/>
        </w:rPr>
        <w:t>: None</w:t>
      </w:r>
    </w:p>
    <w:p w14:paraId="17297474" w14:textId="19DE6F1D" w:rsidR="00B52419" w:rsidRDefault="00B52419" w:rsidP="00B52419">
      <w:pPr>
        <w:numPr>
          <w:ilvl w:val="0"/>
          <w:numId w:val="1"/>
        </w:numPr>
        <w:tabs>
          <w:tab w:val="left" w:pos="720"/>
          <w:tab w:val="left" w:pos="1350"/>
        </w:tabs>
        <w:ind w:left="1350"/>
        <w:jc w:val="both"/>
        <w:rPr>
          <w:rFonts w:ascii="Verdana" w:hAnsi="Verdana"/>
          <w:sz w:val="22"/>
          <w:szCs w:val="22"/>
        </w:rPr>
      </w:pPr>
      <w:r w:rsidRPr="00F56B4D">
        <w:rPr>
          <w:rFonts w:ascii="Verdana" w:hAnsi="Verdana"/>
          <w:sz w:val="22"/>
          <w:szCs w:val="22"/>
        </w:rPr>
        <w:t>National budget allocations that resource disability inclusion</w:t>
      </w:r>
      <w:r w:rsidR="000A4C5C">
        <w:rPr>
          <w:rFonts w:ascii="Verdana" w:hAnsi="Verdana"/>
          <w:sz w:val="22"/>
          <w:szCs w:val="22"/>
        </w:rPr>
        <w:t>: Yes</w:t>
      </w:r>
    </w:p>
    <w:p w14:paraId="0559593F" w14:textId="08DCA750" w:rsidR="000A4C5C" w:rsidRPr="00F56B4D" w:rsidRDefault="000A4C5C" w:rsidP="00B52419">
      <w:pPr>
        <w:numPr>
          <w:ilvl w:val="0"/>
          <w:numId w:val="1"/>
        </w:numPr>
        <w:tabs>
          <w:tab w:val="left" w:pos="720"/>
          <w:tab w:val="left" w:pos="1350"/>
        </w:tabs>
        <w:ind w:left="1350"/>
        <w:jc w:val="both"/>
        <w:rPr>
          <w:rFonts w:ascii="Verdana" w:hAnsi="Verdana"/>
          <w:sz w:val="22"/>
          <w:szCs w:val="22"/>
        </w:rPr>
      </w:pPr>
      <w:r>
        <w:rPr>
          <w:rFonts w:ascii="Verdana" w:hAnsi="Verdana"/>
          <w:sz w:val="22"/>
          <w:szCs w:val="22"/>
        </w:rPr>
        <w:lastRenderedPageBreak/>
        <w:t xml:space="preserve">The country has developed the dictionary of persons with hearing impairment.  </w:t>
      </w:r>
    </w:p>
    <w:p w14:paraId="405D5E6F" w14:textId="77777777" w:rsidR="000A4C5C" w:rsidRDefault="00B52419" w:rsidP="00994AAA">
      <w:pPr>
        <w:numPr>
          <w:ilvl w:val="0"/>
          <w:numId w:val="1"/>
        </w:numPr>
        <w:tabs>
          <w:tab w:val="left" w:pos="720"/>
          <w:tab w:val="left" w:pos="1350"/>
        </w:tabs>
        <w:ind w:left="1350"/>
        <w:jc w:val="both"/>
        <w:rPr>
          <w:rFonts w:ascii="Verdana" w:hAnsi="Verdana"/>
          <w:sz w:val="22"/>
          <w:szCs w:val="22"/>
        </w:rPr>
      </w:pPr>
      <w:r w:rsidRPr="000A4C5C">
        <w:rPr>
          <w:rFonts w:ascii="Verdana" w:hAnsi="Verdana"/>
          <w:sz w:val="22"/>
          <w:szCs w:val="22"/>
        </w:rPr>
        <w:t>National umbrella organisations of Disabled People’s Organisations (DPOs), council, steering group, or other coordination body on disability related issues</w:t>
      </w:r>
      <w:r w:rsidR="000A4C5C">
        <w:rPr>
          <w:rFonts w:ascii="Verdana" w:hAnsi="Verdana"/>
          <w:sz w:val="22"/>
          <w:szCs w:val="22"/>
        </w:rPr>
        <w:t>: None</w:t>
      </w:r>
    </w:p>
    <w:p w14:paraId="4223D6C9" w14:textId="38661C6D" w:rsidR="00B52419" w:rsidRPr="000A4C5C" w:rsidRDefault="00B52419" w:rsidP="00994AAA">
      <w:pPr>
        <w:numPr>
          <w:ilvl w:val="0"/>
          <w:numId w:val="1"/>
        </w:numPr>
        <w:tabs>
          <w:tab w:val="left" w:pos="720"/>
          <w:tab w:val="left" w:pos="1350"/>
        </w:tabs>
        <w:ind w:left="1350"/>
        <w:jc w:val="both"/>
        <w:rPr>
          <w:rFonts w:ascii="Verdana" w:hAnsi="Verdana"/>
          <w:sz w:val="22"/>
          <w:szCs w:val="22"/>
        </w:rPr>
      </w:pPr>
      <w:r w:rsidRPr="000A4C5C">
        <w:rPr>
          <w:rFonts w:ascii="Verdana" w:hAnsi="Verdana"/>
          <w:sz w:val="22"/>
          <w:szCs w:val="22"/>
        </w:rPr>
        <w:t xml:space="preserve">Role and capacities of local DPOs </w:t>
      </w:r>
    </w:p>
    <w:p w14:paraId="73F3C039" w14:textId="2A88AB4C" w:rsidR="00B52419" w:rsidRPr="000A4C5C" w:rsidRDefault="000A4C5C" w:rsidP="00B52419">
      <w:pPr>
        <w:tabs>
          <w:tab w:val="left" w:pos="720"/>
          <w:tab w:val="left" w:pos="1350"/>
        </w:tabs>
        <w:ind w:left="1350"/>
        <w:jc w:val="both"/>
        <w:rPr>
          <w:rFonts w:ascii="Verdana" w:hAnsi="Verdana"/>
          <w:i/>
          <w:sz w:val="22"/>
          <w:szCs w:val="22"/>
        </w:rPr>
      </w:pPr>
      <w:r>
        <w:rPr>
          <w:rFonts w:ascii="Verdana" w:hAnsi="Verdana"/>
          <w:i/>
          <w:sz w:val="22"/>
          <w:szCs w:val="22"/>
        </w:rPr>
        <w:t xml:space="preserve">The locals OPDs plays the role of advocacy in the country, </w:t>
      </w:r>
      <w:r w:rsidR="00B52419" w:rsidRPr="000A4C5C">
        <w:rPr>
          <w:rFonts w:ascii="Verdana" w:hAnsi="Verdana"/>
          <w:i/>
          <w:sz w:val="22"/>
          <w:szCs w:val="22"/>
        </w:rPr>
        <w:t>popularization of the law promoting and protecting people with disabilities as well as the promotion of inclusive education</w:t>
      </w:r>
      <w:r>
        <w:rPr>
          <w:rFonts w:ascii="Verdana" w:hAnsi="Verdana"/>
          <w:i/>
          <w:sz w:val="22"/>
          <w:szCs w:val="22"/>
        </w:rPr>
        <w:t xml:space="preserve">. </w:t>
      </w:r>
    </w:p>
    <w:p w14:paraId="6922376D" w14:textId="0F2825E6" w:rsidR="00B52419" w:rsidRDefault="00B52419" w:rsidP="00B52419">
      <w:pPr>
        <w:numPr>
          <w:ilvl w:val="0"/>
          <w:numId w:val="1"/>
        </w:numPr>
        <w:tabs>
          <w:tab w:val="left" w:pos="720"/>
          <w:tab w:val="left" w:pos="1350"/>
        </w:tabs>
        <w:ind w:left="1350"/>
        <w:jc w:val="both"/>
        <w:rPr>
          <w:rFonts w:ascii="Verdana" w:hAnsi="Verdana"/>
          <w:sz w:val="22"/>
          <w:szCs w:val="22"/>
        </w:rPr>
      </w:pPr>
      <w:r>
        <w:rPr>
          <w:rFonts w:ascii="Verdana" w:hAnsi="Verdana"/>
          <w:sz w:val="22"/>
          <w:szCs w:val="22"/>
        </w:rPr>
        <w:t>Local and international organisations active in country that specifically focus on people with disabilities in</w:t>
      </w:r>
      <w:r w:rsidR="000A4C5C">
        <w:rPr>
          <w:rFonts w:ascii="Verdana" w:hAnsi="Verdana"/>
          <w:sz w:val="22"/>
          <w:szCs w:val="22"/>
        </w:rPr>
        <w:t xml:space="preserve"> their activities: CBM, Humanity and inclusion, World Vision, Rescue, </w:t>
      </w:r>
      <w:proofErr w:type="gramStart"/>
      <w:r w:rsidR="000A4C5C">
        <w:rPr>
          <w:rFonts w:ascii="Verdana" w:hAnsi="Verdana"/>
          <w:sz w:val="22"/>
          <w:szCs w:val="22"/>
        </w:rPr>
        <w:t>CICR,…</w:t>
      </w:r>
      <w:proofErr w:type="gramEnd"/>
      <w:r w:rsidR="000A4C5C">
        <w:rPr>
          <w:rFonts w:ascii="Verdana" w:hAnsi="Verdana"/>
          <w:sz w:val="22"/>
          <w:szCs w:val="22"/>
        </w:rPr>
        <w:t>)</w:t>
      </w:r>
    </w:p>
    <w:p w14:paraId="60B54004" w14:textId="77777777" w:rsidR="00B52419" w:rsidRDefault="00B52419" w:rsidP="00B52419">
      <w:pPr>
        <w:tabs>
          <w:tab w:val="left" w:pos="720"/>
          <w:tab w:val="left" w:pos="1350"/>
        </w:tabs>
        <w:ind w:left="1350"/>
        <w:jc w:val="both"/>
        <w:rPr>
          <w:rFonts w:ascii="Verdana" w:hAnsi="Verdana"/>
          <w:sz w:val="22"/>
          <w:szCs w:val="22"/>
        </w:rPr>
      </w:pPr>
    </w:p>
    <w:p w14:paraId="2465B71E" w14:textId="77777777" w:rsidR="00B52419" w:rsidRPr="00233C33" w:rsidRDefault="00B52419" w:rsidP="00B52419">
      <w:pPr>
        <w:tabs>
          <w:tab w:val="left" w:pos="720"/>
          <w:tab w:val="left" w:pos="1350"/>
        </w:tabs>
        <w:ind w:left="1350"/>
        <w:jc w:val="both"/>
        <w:rPr>
          <w:rFonts w:ascii="Verdana" w:hAnsi="Verdana"/>
          <w:sz w:val="22"/>
          <w:szCs w:val="22"/>
        </w:rPr>
      </w:pPr>
    </w:p>
    <w:p w14:paraId="6D2EAF52" w14:textId="77777777" w:rsidR="00B52419" w:rsidRDefault="00B52419" w:rsidP="00B52419">
      <w:pPr>
        <w:numPr>
          <w:ilvl w:val="1"/>
          <w:numId w:val="13"/>
        </w:numPr>
        <w:tabs>
          <w:tab w:val="left" w:pos="720"/>
        </w:tabs>
        <w:jc w:val="both"/>
        <w:rPr>
          <w:rFonts w:ascii="Verdana" w:hAnsi="Verdana"/>
          <w:sz w:val="22"/>
          <w:szCs w:val="22"/>
        </w:rPr>
      </w:pPr>
      <w:r w:rsidRPr="00837BD5">
        <w:rPr>
          <w:rFonts w:ascii="Verdana" w:hAnsi="Verdana"/>
          <w:sz w:val="22"/>
          <w:szCs w:val="22"/>
        </w:rPr>
        <w:t xml:space="preserve">What are </w:t>
      </w:r>
      <w:r>
        <w:rPr>
          <w:rFonts w:ascii="Verdana" w:hAnsi="Verdana"/>
          <w:sz w:val="22"/>
          <w:szCs w:val="22"/>
        </w:rPr>
        <w:t>other</w:t>
      </w:r>
      <w:r w:rsidRPr="00837BD5">
        <w:rPr>
          <w:rFonts w:ascii="Verdana" w:hAnsi="Verdana"/>
          <w:sz w:val="22"/>
          <w:szCs w:val="22"/>
        </w:rPr>
        <w:t xml:space="preserve"> main gover</w:t>
      </w:r>
      <w:r>
        <w:rPr>
          <w:rFonts w:ascii="Verdana" w:hAnsi="Verdana"/>
          <w:sz w:val="22"/>
          <w:szCs w:val="22"/>
        </w:rPr>
        <w:t>nmental development policies and strategies</w:t>
      </w:r>
      <w:r w:rsidRPr="00837BD5">
        <w:rPr>
          <w:rFonts w:ascii="Verdana" w:hAnsi="Verdana"/>
          <w:sz w:val="22"/>
          <w:szCs w:val="22"/>
        </w:rPr>
        <w:t xml:space="preserve"> relevant for the project? What is their impact on the project? (Please provide </w:t>
      </w:r>
      <w:r>
        <w:rPr>
          <w:rFonts w:ascii="Verdana" w:hAnsi="Verdana"/>
          <w:sz w:val="22"/>
          <w:szCs w:val="22"/>
        </w:rPr>
        <w:t>hyperlinks</w:t>
      </w:r>
      <w:r w:rsidRPr="00837BD5">
        <w:rPr>
          <w:rFonts w:ascii="Verdana" w:hAnsi="Verdana"/>
          <w:sz w:val="22"/>
          <w:szCs w:val="22"/>
        </w:rPr>
        <w:t xml:space="preserve">) </w:t>
      </w:r>
    </w:p>
    <w:p w14:paraId="3308CA2F" w14:textId="77777777" w:rsidR="00B52419" w:rsidRDefault="00B52419" w:rsidP="00B52419">
      <w:pPr>
        <w:tabs>
          <w:tab w:val="left" w:pos="720"/>
        </w:tabs>
        <w:ind w:left="720"/>
        <w:jc w:val="both"/>
        <w:rPr>
          <w:rFonts w:ascii="Verdana" w:hAnsi="Verdana"/>
          <w:sz w:val="22"/>
          <w:szCs w:val="22"/>
        </w:rPr>
      </w:pPr>
    </w:p>
    <w:p w14:paraId="2B69C3C0" w14:textId="77777777" w:rsidR="00B52419" w:rsidRDefault="00B52419" w:rsidP="00B52419">
      <w:pPr>
        <w:jc w:val="both"/>
        <w:rPr>
          <w:rFonts w:ascii="Verdana" w:hAnsi="Verdana"/>
          <w:sz w:val="22"/>
          <w:szCs w:val="22"/>
        </w:rPr>
      </w:pPr>
    </w:p>
    <w:p w14:paraId="138759D2" w14:textId="77777777" w:rsidR="00B52419" w:rsidRDefault="00B52419" w:rsidP="00B52419">
      <w:pPr>
        <w:jc w:val="both"/>
        <w:rPr>
          <w:rFonts w:ascii="Verdana" w:hAnsi="Verdana"/>
          <w:sz w:val="22"/>
          <w:szCs w:val="22"/>
        </w:rPr>
      </w:pPr>
    </w:p>
    <w:p w14:paraId="4A8D8230" w14:textId="77777777" w:rsidR="00B52419" w:rsidRPr="00837BD5" w:rsidRDefault="00B52419" w:rsidP="00B52419">
      <w:pPr>
        <w:jc w:val="both"/>
        <w:rPr>
          <w:rFonts w:ascii="Verdana" w:hAnsi="Verdana"/>
          <w:sz w:val="22"/>
          <w:szCs w:val="22"/>
        </w:rPr>
      </w:pPr>
    </w:p>
    <w:p w14:paraId="31C84E6B" w14:textId="77777777" w:rsidR="00B52419" w:rsidRPr="00F3363E" w:rsidRDefault="00B52419" w:rsidP="00B52419">
      <w:pPr>
        <w:pStyle w:val="Heading5"/>
        <w:numPr>
          <w:ilvl w:val="2"/>
          <w:numId w:val="4"/>
        </w:numPr>
        <w:jc w:val="both"/>
        <w:rPr>
          <w:sz w:val="22"/>
          <w:szCs w:val="22"/>
        </w:rPr>
      </w:pPr>
      <w:r w:rsidRPr="00F3363E">
        <w:rPr>
          <w:sz w:val="22"/>
          <w:szCs w:val="22"/>
        </w:rPr>
        <w:t>Stakeholders</w:t>
      </w:r>
      <w:r>
        <w:rPr>
          <w:sz w:val="22"/>
          <w:szCs w:val="22"/>
        </w:rPr>
        <w:t xml:space="preserve"> and Target Group</w:t>
      </w:r>
    </w:p>
    <w:p w14:paraId="6C7536AF" w14:textId="77777777" w:rsidR="00B52419" w:rsidRPr="00122F65" w:rsidRDefault="00B52419" w:rsidP="00B52419">
      <w:pPr>
        <w:jc w:val="both"/>
        <w:rPr>
          <w:rFonts w:ascii="Verdana" w:hAnsi="Verdana"/>
        </w:rPr>
      </w:pPr>
    </w:p>
    <w:p w14:paraId="67BFD347" w14:textId="77777777" w:rsidR="00B52419" w:rsidRDefault="00B52419" w:rsidP="00B52419">
      <w:pPr>
        <w:tabs>
          <w:tab w:val="left" w:pos="720"/>
        </w:tabs>
        <w:ind w:left="720" w:hanging="630"/>
        <w:jc w:val="both"/>
        <w:rPr>
          <w:rFonts w:ascii="Verdana" w:hAnsi="Verdana"/>
          <w:sz w:val="22"/>
          <w:szCs w:val="22"/>
        </w:rPr>
      </w:pPr>
      <w:r>
        <w:rPr>
          <w:rFonts w:ascii="Verdana" w:hAnsi="Verdana"/>
        </w:rPr>
        <w:t>2.1</w:t>
      </w:r>
      <w:r>
        <w:rPr>
          <w:rFonts w:ascii="Verdana" w:hAnsi="Verdana"/>
        </w:rPr>
        <w:tab/>
      </w:r>
      <w:r w:rsidRPr="00340432">
        <w:rPr>
          <w:rFonts w:ascii="Verdana" w:hAnsi="Verdana"/>
          <w:sz w:val="22"/>
          <w:szCs w:val="22"/>
        </w:rPr>
        <w:t xml:space="preserve">Please specify </w:t>
      </w:r>
      <w:r>
        <w:rPr>
          <w:rFonts w:ascii="Verdana" w:hAnsi="Verdana"/>
          <w:sz w:val="22"/>
          <w:szCs w:val="22"/>
        </w:rPr>
        <w:t xml:space="preserve">the </w:t>
      </w:r>
      <w:r w:rsidRPr="00483074">
        <w:rPr>
          <w:rFonts w:ascii="Verdana" w:hAnsi="Verdana"/>
          <w:sz w:val="22"/>
          <w:szCs w:val="22"/>
          <w:u w:val="single"/>
        </w:rPr>
        <w:t>direct</w:t>
      </w:r>
      <w:r>
        <w:rPr>
          <w:rFonts w:ascii="Verdana" w:hAnsi="Verdana"/>
          <w:sz w:val="22"/>
          <w:szCs w:val="22"/>
        </w:rPr>
        <w:t xml:space="preserve"> and </w:t>
      </w:r>
      <w:r w:rsidRPr="00483074">
        <w:rPr>
          <w:rFonts w:ascii="Verdana" w:hAnsi="Verdana"/>
          <w:sz w:val="22"/>
          <w:szCs w:val="22"/>
          <w:u w:val="single"/>
        </w:rPr>
        <w:t>indirect target group’s</w:t>
      </w:r>
      <w:r w:rsidRPr="00340432">
        <w:rPr>
          <w:rFonts w:ascii="Verdana" w:hAnsi="Verdana"/>
          <w:sz w:val="22"/>
          <w:szCs w:val="22"/>
        </w:rPr>
        <w:t xml:space="preserve"> socio demographic and economic chara</w:t>
      </w:r>
      <w:r>
        <w:rPr>
          <w:rFonts w:ascii="Verdana" w:hAnsi="Verdana"/>
          <w:sz w:val="22"/>
          <w:szCs w:val="22"/>
        </w:rPr>
        <w:t>cteristics and location. Please p</w:t>
      </w:r>
      <w:r w:rsidRPr="00972939">
        <w:rPr>
          <w:rFonts w:ascii="Verdana" w:hAnsi="Verdana"/>
          <w:sz w:val="22"/>
          <w:szCs w:val="22"/>
        </w:rPr>
        <w:t xml:space="preserve">articularly </w:t>
      </w:r>
      <w:r>
        <w:rPr>
          <w:rFonts w:ascii="Verdana" w:hAnsi="Verdana"/>
          <w:sz w:val="22"/>
          <w:szCs w:val="22"/>
        </w:rPr>
        <w:t>refer</w:t>
      </w:r>
      <w:r w:rsidRPr="00972939">
        <w:rPr>
          <w:rFonts w:ascii="Verdana" w:hAnsi="Verdana"/>
          <w:sz w:val="22"/>
          <w:szCs w:val="22"/>
        </w:rPr>
        <w:t xml:space="preserve"> to age, gender, ethnicity, vulnerability or deprivation</w:t>
      </w:r>
      <w:r>
        <w:rPr>
          <w:rFonts w:ascii="Verdana" w:hAnsi="Verdana"/>
          <w:sz w:val="22"/>
          <w:szCs w:val="22"/>
        </w:rPr>
        <w:t xml:space="preserve">. </w:t>
      </w:r>
    </w:p>
    <w:p w14:paraId="451946CD" w14:textId="7785B46F" w:rsidR="00B52419" w:rsidRDefault="00B52419" w:rsidP="00B52419">
      <w:pPr>
        <w:tabs>
          <w:tab w:val="left" w:pos="540"/>
          <w:tab w:val="left" w:pos="4320"/>
        </w:tabs>
        <w:ind w:left="720"/>
        <w:jc w:val="both"/>
        <w:rPr>
          <w:rFonts w:ascii="Verdana" w:hAnsi="Verdana"/>
          <w:sz w:val="22"/>
          <w:szCs w:val="22"/>
        </w:rPr>
      </w:pPr>
      <w:r>
        <w:rPr>
          <w:rFonts w:ascii="Verdana" w:hAnsi="Verdana"/>
          <w:sz w:val="22"/>
          <w:szCs w:val="22"/>
        </w:rPr>
        <w:t>If the project’s activities also address children, please de</w:t>
      </w:r>
      <w:r w:rsidR="000A4C5C">
        <w:rPr>
          <w:rFonts w:ascii="Verdana" w:hAnsi="Verdana"/>
          <w:sz w:val="22"/>
          <w:szCs w:val="22"/>
        </w:rPr>
        <w:t>scribe the age group.</w:t>
      </w:r>
    </w:p>
    <w:p w14:paraId="5F67ECE6" w14:textId="659FCF7A" w:rsidR="000A4C5C" w:rsidRDefault="000A4C5C" w:rsidP="00B52419">
      <w:pPr>
        <w:tabs>
          <w:tab w:val="left" w:pos="540"/>
          <w:tab w:val="left" w:pos="4320"/>
        </w:tabs>
        <w:ind w:left="720"/>
        <w:jc w:val="both"/>
        <w:rPr>
          <w:rFonts w:ascii="Verdana" w:hAnsi="Verdana"/>
          <w:sz w:val="22"/>
          <w:szCs w:val="22"/>
        </w:rPr>
      </w:pPr>
      <w:r>
        <w:rPr>
          <w:rFonts w:ascii="Verdana" w:hAnsi="Verdana"/>
          <w:sz w:val="22"/>
          <w:szCs w:val="22"/>
        </w:rPr>
        <w:t>The current project Is targeted:</w:t>
      </w:r>
    </w:p>
    <w:sdt>
      <w:sdtPr>
        <w:rPr>
          <w:rFonts w:ascii="Verdana" w:hAnsi="Verdana"/>
          <w:sz w:val="22"/>
          <w:szCs w:val="22"/>
          <w:lang w:val="en-US"/>
        </w:rPr>
        <w:id w:val="270445170"/>
        <w:placeholder>
          <w:docPart w:val="41422344496E411EB5FB48AE8C76EC04"/>
        </w:placeholder>
        <w15:color w:val="000000"/>
      </w:sdtPr>
      <w:sdtEndPr>
        <w:rPr>
          <w:iCs/>
          <w:lang w:val="en-GB"/>
        </w:rPr>
      </w:sdtEndPr>
      <w:sdtContent>
        <w:p w14:paraId="1D76C553" w14:textId="448A474C" w:rsidR="000A4C5C" w:rsidRPr="000A4C5C" w:rsidRDefault="000A4C5C" w:rsidP="000A4C5C">
          <w:pPr>
            <w:numPr>
              <w:ilvl w:val="0"/>
              <w:numId w:val="26"/>
            </w:numPr>
            <w:tabs>
              <w:tab w:val="left" w:pos="540"/>
              <w:tab w:val="left" w:pos="4320"/>
            </w:tabs>
            <w:jc w:val="both"/>
            <w:rPr>
              <w:rFonts w:ascii="Verdana" w:hAnsi="Verdana"/>
              <w:sz w:val="22"/>
              <w:szCs w:val="22"/>
              <w:lang w:val="en-US"/>
            </w:rPr>
          </w:pPr>
          <w:r w:rsidRPr="000A4C5C">
            <w:rPr>
              <w:rFonts w:ascii="Verdana" w:hAnsi="Verdana"/>
              <w:sz w:val="22"/>
              <w:szCs w:val="22"/>
              <w:lang w:val="en-US"/>
            </w:rPr>
            <w:t>5,000 (Men, Women, Girls and boys) Members of 10 communes</w:t>
          </w:r>
          <w:r>
            <w:rPr>
              <w:rFonts w:ascii="Verdana" w:hAnsi="Verdana"/>
              <w:sz w:val="22"/>
              <w:szCs w:val="22"/>
              <w:lang w:val="en-US"/>
            </w:rPr>
            <w:t xml:space="preserve">: These persons will be sensibilised regrding the rights of persons with disabilities, </w:t>
          </w:r>
          <w:r w:rsidR="007A473D">
            <w:rPr>
              <w:rFonts w:ascii="Verdana" w:hAnsi="Verdana"/>
              <w:sz w:val="22"/>
              <w:szCs w:val="22"/>
              <w:lang w:val="en-US"/>
            </w:rPr>
            <w:t>specially</w:t>
          </w:r>
          <w:r>
            <w:rPr>
              <w:rFonts w:ascii="Verdana" w:hAnsi="Verdana"/>
              <w:sz w:val="22"/>
              <w:szCs w:val="22"/>
              <w:lang w:val="en-US"/>
            </w:rPr>
            <w:t xml:space="preserve"> the</w:t>
          </w:r>
          <w:r w:rsidR="007A473D">
            <w:rPr>
              <w:rFonts w:ascii="Verdana" w:hAnsi="Verdana"/>
              <w:sz w:val="22"/>
              <w:szCs w:val="22"/>
              <w:lang w:val="en-US"/>
            </w:rPr>
            <w:t xml:space="preserve"> children. </w:t>
          </w:r>
        </w:p>
        <w:p w14:paraId="707CCC3A" w14:textId="10DA16DE" w:rsidR="000A4C5C" w:rsidRPr="000A4C5C" w:rsidRDefault="000A4C5C" w:rsidP="000A4C5C">
          <w:pPr>
            <w:numPr>
              <w:ilvl w:val="0"/>
              <w:numId w:val="26"/>
            </w:numPr>
            <w:tabs>
              <w:tab w:val="left" w:pos="540"/>
              <w:tab w:val="left" w:pos="4320"/>
            </w:tabs>
            <w:jc w:val="both"/>
            <w:rPr>
              <w:rFonts w:ascii="Verdana" w:hAnsi="Verdana"/>
              <w:sz w:val="22"/>
              <w:szCs w:val="22"/>
              <w:lang w:val="en-US"/>
            </w:rPr>
          </w:pPr>
          <w:r w:rsidRPr="000A4C5C">
            <w:rPr>
              <w:rFonts w:ascii="Verdana" w:hAnsi="Verdana"/>
              <w:sz w:val="22"/>
              <w:szCs w:val="22"/>
              <w:lang w:val="en-US"/>
            </w:rPr>
            <w:t>4,000 youth (F/G) with and without disabilities</w:t>
          </w:r>
          <w:r w:rsidR="007A473D">
            <w:rPr>
              <w:rFonts w:ascii="Verdana" w:hAnsi="Verdana"/>
              <w:sz w:val="22"/>
              <w:szCs w:val="22"/>
              <w:lang w:val="en-US"/>
            </w:rPr>
            <w:t xml:space="preserve"> schooling in the 10 public schools will be also the beneficiaries of the project.</w:t>
          </w:r>
          <w:r w:rsidRPr="000A4C5C">
            <w:rPr>
              <w:rFonts w:ascii="Verdana" w:hAnsi="Verdana"/>
              <w:sz w:val="22"/>
              <w:szCs w:val="22"/>
              <w:lang w:val="en-US"/>
            </w:rPr>
            <w:t xml:space="preserve">  </w:t>
          </w:r>
        </w:p>
        <w:p w14:paraId="7EB3CD6B" w14:textId="1A8C4B51" w:rsidR="000A4C5C" w:rsidRPr="000A4C5C" w:rsidRDefault="000A4C5C" w:rsidP="000A4C5C">
          <w:pPr>
            <w:numPr>
              <w:ilvl w:val="0"/>
              <w:numId w:val="26"/>
            </w:numPr>
            <w:tabs>
              <w:tab w:val="left" w:pos="540"/>
              <w:tab w:val="left" w:pos="4320"/>
            </w:tabs>
            <w:jc w:val="both"/>
            <w:rPr>
              <w:rFonts w:ascii="Verdana" w:hAnsi="Verdana"/>
              <w:sz w:val="22"/>
              <w:szCs w:val="22"/>
              <w:lang w:val="en-US"/>
            </w:rPr>
          </w:pPr>
          <w:r w:rsidRPr="000A4C5C">
            <w:rPr>
              <w:rFonts w:ascii="Verdana" w:hAnsi="Verdana"/>
              <w:sz w:val="22"/>
              <w:szCs w:val="22"/>
              <w:lang w:val="en-US"/>
            </w:rPr>
            <w:t xml:space="preserve">3,060 children with hearing impairment Village Bondeko </w:t>
          </w:r>
          <w:r w:rsidR="007A473D">
            <w:rPr>
              <w:rFonts w:ascii="Verdana" w:hAnsi="Verdana"/>
              <w:sz w:val="22"/>
              <w:szCs w:val="22"/>
              <w:lang w:val="en-US"/>
            </w:rPr>
            <w:t xml:space="preserve">and others children members of communities. </w:t>
          </w:r>
        </w:p>
        <w:p w14:paraId="52DC87EB" w14:textId="3D6CACFF" w:rsidR="000A4C5C" w:rsidRPr="007A473D" w:rsidRDefault="000A4C5C" w:rsidP="000A4C5C">
          <w:pPr>
            <w:numPr>
              <w:ilvl w:val="0"/>
              <w:numId w:val="26"/>
            </w:numPr>
            <w:tabs>
              <w:tab w:val="left" w:pos="540"/>
              <w:tab w:val="left" w:pos="4320"/>
            </w:tabs>
            <w:jc w:val="both"/>
            <w:rPr>
              <w:rFonts w:ascii="Verdana" w:hAnsi="Verdana"/>
              <w:sz w:val="22"/>
              <w:szCs w:val="22"/>
            </w:rPr>
          </w:pPr>
          <w:r w:rsidRPr="007A473D">
            <w:rPr>
              <w:rFonts w:ascii="Verdana" w:hAnsi="Verdana"/>
              <w:sz w:val="22"/>
              <w:szCs w:val="22"/>
            </w:rPr>
            <w:t xml:space="preserve">10 Public Schools </w:t>
          </w:r>
          <w:r w:rsidR="007A473D" w:rsidRPr="007A473D">
            <w:rPr>
              <w:rFonts w:ascii="Verdana" w:hAnsi="Verdana"/>
              <w:sz w:val="22"/>
              <w:szCs w:val="22"/>
            </w:rPr>
            <w:t xml:space="preserve">will be involved for sustaining the inclusive education </w:t>
          </w:r>
        </w:p>
        <w:p w14:paraId="71571A8F" w14:textId="77777777" w:rsidR="000A4C5C" w:rsidRPr="000A4C5C" w:rsidRDefault="000A4C5C" w:rsidP="000A4C5C">
          <w:pPr>
            <w:numPr>
              <w:ilvl w:val="0"/>
              <w:numId w:val="26"/>
            </w:numPr>
            <w:tabs>
              <w:tab w:val="left" w:pos="540"/>
              <w:tab w:val="left" w:pos="4320"/>
            </w:tabs>
            <w:jc w:val="both"/>
            <w:rPr>
              <w:rFonts w:ascii="Verdana" w:hAnsi="Verdana"/>
              <w:sz w:val="22"/>
              <w:szCs w:val="22"/>
            </w:rPr>
          </w:pPr>
          <w:r w:rsidRPr="000A4C5C">
            <w:rPr>
              <w:rFonts w:ascii="Verdana" w:hAnsi="Verdana"/>
              <w:sz w:val="22"/>
              <w:szCs w:val="22"/>
            </w:rPr>
            <w:t xml:space="preserve">24 Village Bondeko Centers/Schools </w:t>
          </w:r>
        </w:p>
        <w:p w14:paraId="35A2D823" w14:textId="77777777" w:rsidR="000A4C5C" w:rsidRPr="000A4C5C" w:rsidRDefault="000A4C5C" w:rsidP="000A4C5C">
          <w:pPr>
            <w:numPr>
              <w:ilvl w:val="0"/>
              <w:numId w:val="26"/>
            </w:numPr>
            <w:tabs>
              <w:tab w:val="left" w:pos="540"/>
              <w:tab w:val="left" w:pos="4320"/>
            </w:tabs>
            <w:jc w:val="both"/>
            <w:rPr>
              <w:rFonts w:ascii="Verdana" w:hAnsi="Verdana"/>
              <w:sz w:val="22"/>
              <w:szCs w:val="22"/>
            </w:rPr>
          </w:pPr>
          <w:r w:rsidRPr="000A4C5C">
            <w:rPr>
              <w:rFonts w:ascii="Verdana" w:hAnsi="Verdana"/>
              <w:sz w:val="22"/>
              <w:szCs w:val="22"/>
            </w:rPr>
            <w:t xml:space="preserve">10 Public School Directors </w:t>
          </w:r>
        </w:p>
        <w:p w14:paraId="434A77AE" w14:textId="77777777" w:rsidR="000A4C5C" w:rsidRPr="000A4C5C" w:rsidRDefault="000A4C5C" w:rsidP="000A4C5C">
          <w:pPr>
            <w:numPr>
              <w:ilvl w:val="0"/>
              <w:numId w:val="26"/>
            </w:numPr>
            <w:tabs>
              <w:tab w:val="left" w:pos="540"/>
              <w:tab w:val="left" w:pos="4320"/>
            </w:tabs>
            <w:jc w:val="both"/>
            <w:rPr>
              <w:rFonts w:ascii="Verdana" w:hAnsi="Verdana"/>
              <w:sz w:val="22"/>
              <w:szCs w:val="22"/>
              <w:lang w:val="en-US"/>
            </w:rPr>
          </w:pPr>
          <w:r w:rsidRPr="000A4C5C">
            <w:rPr>
              <w:rFonts w:ascii="Verdana" w:hAnsi="Verdana"/>
              <w:sz w:val="22"/>
              <w:szCs w:val="22"/>
              <w:lang w:val="en-US"/>
            </w:rPr>
            <w:t xml:space="preserve">10 Assistant Public School Directors </w:t>
          </w:r>
        </w:p>
        <w:p w14:paraId="1ADE1432" w14:textId="292F27DF" w:rsidR="000A4C5C" w:rsidRPr="000A4C5C" w:rsidRDefault="000A4C5C" w:rsidP="000A4C5C">
          <w:pPr>
            <w:numPr>
              <w:ilvl w:val="0"/>
              <w:numId w:val="26"/>
            </w:numPr>
            <w:tabs>
              <w:tab w:val="left" w:pos="540"/>
              <w:tab w:val="left" w:pos="4320"/>
            </w:tabs>
            <w:jc w:val="both"/>
            <w:rPr>
              <w:rFonts w:ascii="Verdana" w:hAnsi="Verdana"/>
              <w:sz w:val="22"/>
              <w:szCs w:val="22"/>
              <w:lang w:val="en-US"/>
            </w:rPr>
          </w:pPr>
          <w:r w:rsidRPr="000A4C5C">
            <w:rPr>
              <w:rFonts w:ascii="Verdana" w:hAnsi="Verdana"/>
              <w:sz w:val="22"/>
              <w:szCs w:val="22"/>
              <w:lang w:val="en-US"/>
            </w:rPr>
            <w:t>130 Teachers</w:t>
          </w:r>
          <w:r w:rsidR="007A473D">
            <w:rPr>
              <w:rFonts w:ascii="Verdana" w:hAnsi="Verdana"/>
              <w:sz w:val="22"/>
              <w:szCs w:val="22"/>
              <w:lang w:val="en-US"/>
            </w:rPr>
            <w:t xml:space="preserve"> (50% Men et 50% women)</w:t>
          </w:r>
          <w:r w:rsidRPr="000A4C5C">
            <w:rPr>
              <w:rFonts w:ascii="Verdana" w:hAnsi="Verdana"/>
              <w:sz w:val="22"/>
              <w:szCs w:val="22"/>
              <w:lang w:val="en-US"/>
            </w:rPr>
            <w:t xml:space="preserve"> and pedagogical supervisors in Public Schools </w:t>
          </w:r>
        </w:p>
        <w:p w14:paraId="54B98EAA" w14:textId="323CDF86" w:rsidR="000A4C5C" w:rsidRPr="007A473D" w:rsidRDefault="000A4C5C" w:rsidP="000A4C5C">
          <w:pPr>
            <w:numPr>
              <w:ilvl w:val="0"/>
              <w:numId w:val="26"/>
            </w:numPr>
            <w:tabs>
              <w:tab w:val="left" w:pos="540"/>
              <w:tab w:val="left" w:pos="4320"/>
            </w:tabs>
            <w:jc w:val="both"/>
            <w:rPr>
              <w:rFonts w:ascii="Verdana" w:hAnsi="Verdana"/>
              <w:sz w:val="22"/>
              <w:szCs w:val="22"/>
            </w:rPr>
          </w:pPr>
          <w:r w:rsidRPr="007A473D">
            <w:rPr>
              <w:rFonts w:ascii="Verdana" w:hAnsi="Verdana"/>
              <w:sz w:val="22"/>
              <w:szCs w:val="22"/>
            </w:rPr>
            <w:t>50 Community leaders</w:t>
          </w:r>
          <w:r w:rsidR="007A473D" w:rsidRPr="007A473D">
            <w:rPr>
              <w:rFonts w:ascii="Verdana" w:hAnsi="Verdana"/>
              <w:sz w:val="22"/>
              <w:szCs w:val="22"/>
            </w:rPr>
            <w:t xml:space="preserve"> (50% Men and 50% Women)</w:t>
          </w:r>
        </w:p>
        <w:p w14:paraId="6DA2FB0D" w14:textId="15E7371E" w:rsidR="000A4C5C" w:rsidRPr="007A473D" w:rsidRDefault="000A4C5C" w:rsidP="000A4C5C">
          <w:pPr>
            <w:numPr>
              <w:ilvl w:val="0"/>
              <w:numId w:val="26"/>
            </w:numPr>
            <w:tabs>
              <w:tab w:val="left" w:pos="540"/>
              <w:tab w:val="left" w:pos="4320"/>
            </w:tabs>
            <w:jc w:val="both"/>
            <w:rPr>
              <w:rFonts w:ascii="Verdana" w:hAnsi="Verdana"/>
              <w:sz w:val="22"/>
              <w:szCs w:val="22"/>
            </w:rPr>
          </w:pPr>
          <w:r w:rsidRPr="007A473D">
            <w:rPr>
              <w:rFonts w:ascii="Verdana" w:hAnsi="Verdana"/>
              <w:sz w:val="22"/>
              <w:szCs w:val="22"/>
            </w:rPr>
            <w:t xml:space="preserve">24 Social workers </w:t>
          </w:r>
          <w:r w:rsidR="007A473D" w:rsidRPr="007A473D">
            <w:rPr>
              <w:rFonts w:ascii="Verdana" w:hAnsi="Verdana"/>
              <w:sz w:val="22"/>
              <w:szCs w:val="22"/>
            </w:rPr>
            <w:t>(50% Men and 50% Women)</w:t>
          </w:r>
        </w:p>
        <w:p w14:paraId="11A5C109" w14:textId="77777777" w:rsidR="007A473D" w:rsidRDefault="000A4C5C" w:rsidP="007A473D">
          <w:pPr>
            <w:numPr>
              <w:ilvl w:val="0"/>
              <w:numId w:val="26"/>
            </w:numPr>
            <w:tabs>
              <w:tab w:val="left" w:pos="540"/>
              <w:tab w:val="left" w:pos="4320"/>
            </w:tabs>
            <w:jc w:val="both"/>
            <w:rPr>
              <w:rFonts w:ascii="Verdana" w:hAnsi="Verdana"/>
              <w:sz w:val="22"/>
              <w:szCs w:val="22"/>
              <w:lang w:val="fr-FR"/>
            </w:rPr>
          </w:pPr>
          <w:r w:rsidRPr="000A4C5C">
            <w:rPr>
              <w:rFonts w:ascii="Verdana" w:hAnsi="Verdana"/>
              <w:sz w:val="22"/>
              <w:szCs w:val="22"/>
            </w:rPr>
            <w:t>600 Parents (H/F)</w:t>
          </w:r>
        </w:p>
        <w:p w14:paraId="75BDF18C" w14:textId="29F40663" w:rsidR="00B52419" w:rsidRPr="007A473D" w:rsidRDefault="000A4C5C" w:rsidP="007A473D">
          <w:pPr>
            <w:numPr>
              <w:ilvl w:val="0"/>
              <w:numId w:val="26"/>
            </w:numPr>
            <w:tabs>
              <w:tab w:val="left" w:pos="540"/>
              <w:tab w:val="left" w:pos="4320"/>
            </w:tabs>
            <w:jc w:val="both"/>
            <w:rPr>
              <w:rFonts w:ascii="Verdana" w:hAnsi="Verdana"/>
              <w:sz w:val="22"/>
              <w:szCs w:val="22"/>
              <w:lang w:val="fr-FR"/>
            </w:rPr>
          </w:pPr>
          <w:r w:rsidRPr="007A473D">
            <w:rPr>
              <w:rFonts w:ascii="Verdana" w:hAnsi="Verdana"/>
              <w:sz w:val="22"/>
              <w:szCs w:val="22"/>
              <w:lang w:val="fr-FR"/>
            </w:rPr>
            <w:t>3 OPDs</w:t>
          </w:r>
        </w:p>
      </w:sdtContent>
    </w:sdt>
    <w:p w14:paraId="47F168A6" w14:textId="77777777" w:rsidR="007A473D" w:rsidRDefault="007A473D" w:rsidP="00B52419">
      <w:pPr>
        <w:tabs>
          <w:tab w:val="left" w:pos="540"/>
          <w:tab w:val="left" w:pos="4320"/>
        </w:tabs>
        <w:ind w:left="720"/>
        <w:jc w:val="both"/>
        <w:rPr>
          <w:rFonts w:ascii="Verdana" w:hAnsi="Verdana"/>
          <w:i/>
          <w:sz w:val="22"/>
          <w:szCs w:val="22"/>
        </w:rPr>
      </w:pPr>
    </w:p>
    <w:p w14:paraId="0B5AE518" w14:textId="77777777" w:rsidR="00B52419" w:rsidRDefault="00B52419" w:rsidP="00B52419">
      <w:pPr>
        <w:tabs>
          <w:tab w:val="left" w:pos="540"/>
          <w:tab w:val="left" w:pos="4320"/>
        </w:tabs>
        <w:ind w:left="720"/>
        <w:jc w:val="both"/>
        <w:rPr>
          <w:rFonts w:ascii="Verdana" w:hAnsi="Verdana"/>
          <w:sz w:val="22"/>
          <w:szCs w:val="22"/>
        </w:rPr>
      </w:pPr>
    </w:p>
    <w:p w14:paraId="39136E36" w14:textId="77777777" w:rsidR="00B52419" w:rsidRDefault="00B52419" w:rsidP="00B52419">
      <w:pPr>
        <w:pStyle w:val="BodyText3"/>
        <w:ind w:left="720" w:hanging="630"/>
        <w:rPr>
          <w:sz w:val="22"/>
          <w:szCs w:val="22"/>
        </w:rPr>
      </w:pPr>
      <w:r>
        <w:rPr>
          <w:sz w:val="22"/>
          <w:szCs w:val="22"/>
        </w:rPr>
        <w:lastRenderedPageBreak/>
        <w:t>2.2.</w:t>
      </w:r>
      <w:r>
        <w:rPr>
          <w:sz w:val="22"/>
          <w:szCs w:val="22"/>
        </w:rPr>
        <w:tab/>
        <w:t xml:space="preserve">Who else will be involved in the project implementation? Which stakeholder groups would or could have an important influence on the project’s implementation? </w:t>
      </w:r>
    </w:p>
    <w:p w14:paraId="73F3DC85" w14:textId="77777777" w:rsidR="00BB54F9" w:rsidRDefault="00BB54F9" w:rsidP="00077455">
      <w:pPr>
        <w:pStyle w:val="BodyText3"/>
        <w:ind w:left="720" w:hanging="630"/>
        <w:rPr>
          <w:sz w:val="22"/>
          <w:szCs w:val="22"/>
        </w:rPr>
      </w:pPr>
    </w:p>
    <w:p w14:paraId="6D5FC16A" w14:textId="5945B440" w:rsidR="00954848" w:rsidRDefault="00954848" w:rsidP="00954848">
      <w:pPr>
        <w:numPr>
          <w:ilvl w:val="0"/>
          <w:numId w:val="1"/>
        </w:numPr>
        <w:tabs>
          <w:tab w:val="left" w:pos="720"/>
        </w:tabs>
        <w:ind w:left="1260"/>
        <w:jc w:val="both"/>
        <w:rPr>
          <w:rFonts w:ascii="Verdana" w:hAnsi="Verdana"/>
          <w:color w:val="808080"/>
          <w:sz w:val="22"/>
          <w:szCs w:val="22"/>
        </w:rPr>
      </w:pPr>
      <w:r w:rsidRPr="00B8179C">
        <w:rPr>
          <w:rFonts w:ascii="Verdana" w:hAnsi="Verdana"/>
          <w:color w:val="808080"/>
          <w:sz w:val="22"/>
          <w:szCs w:val="22"/>
        </w:rPr>
        <w:t>Please use a Stakeholder Analysis Matrix</w:t>
      </w:r>
      <w:r w:rsidRPr="00B8179C">
        <w:rPr>
          <w:rStyle w:val="FootnoteReference"/>
          <w:rFonts w:ascii="Verdana" w:hAnsi="Verdana"/>
          <w:color w:val="808080"/>
          <w:sz w:val="22"/>
          <w:szCs w:val="22"/>
        </w:rPr>
        <w:footnoteReference w:id="16"/>
      </w:r>
    </w:p>
    <w:p w14:paraId="6220F202" w14:textId="3F12C6A5" w:rsidR="007A473D" w:rsidRPr="00B8179C" w:rsidRDefault="007A473D" w:rsidP="007A473D">
      <w:pPr>
        <w:tabs>
          <w:tab w:val="left" w:pos="720"/>
        </w:tabs>
        <w:jc w:val="both"/>
        <w:rPr>
          <w:rFonts w:ascii="Verdana" w:hAnsi="Verdana"/>
          <w:color w:val="808080"/>
          <w:sz w:val="22"/>
          <w:szCs w:val="22"/>
        </w:rPr>
      </w:pPr>
      <w:r>
        <w:rPr>
          <w:rFonts w:ascii="Verdana" w:hAnsi="Verdana"/>
          <w:color w:val="808080"/>
          <w:sz w:val="22"/>
          <w:szCs w:val="22"/>
        </w:rPr>
        <w:t xml:space="preserve">The template is not open. </w:t>
      </w:r>
    </w:p>
    <w:p w14:paraId="0D8BFD51" w14:textId="77777777" w:rsidR="00077455" w:rsidRDefault="006050B0" w:rsidP="00AD2125">
      <w:pPr>
        <w:pStyle w:val="HeadingA"/>
      </w:pPr>
      <w:r>
        <w:br w:type="page"/>
      </w:r>
      <w:r w:rsidR="00AC50F3">
        <w:lastRenderedPageBreak/>
        <w:t>B</w:t>
      </w:r>
      <w:r w:rsidR="00D170A6">
        <w:t>.</w:t>
      </w:r>
      <w:r w:rsidR="00AC50F3">
        <w:t xml:space="preserve"> Logical Framework</w:t>
      </w:r>
      <w:r w:rsidR="00D378D1">
        <w:t xml:space="preserve"> / Cost Plan</w:t>
      </w:r>
    </w:p>
    <w:p w14:paraId="4E81BF00" w14:textId="77777777" w:rsidR="00D378D1" w:rsidRDefault="00D378D1" w:rsidP="00987E3A">
      <w:pPr>
        <w:tabs>
          <w:tab w:val="left" w:pos="540"/>
          <w:tab w:val="left" w:pos="4320"/>
        </w:tabs>
        <w:jc w:val="both"/>
        <w:rPr>
          <w:rFonts w:ascii="Verdana" w:hAnsi="Verdana"/>
          <w:b/>
          <w:bCs/>
          <w:sz w:val="28"/>
        </w:rPr>
      </w:pPr>
    </w:p>
    <w:p w14:paraId="62895424" w14:textId="2DEE09A3" w:rsidR="00D378D1" w:rsidRPr="00966C0E" w:rsidRDefault="00ED598E" w:rsidP="00987E3A">
      <w:pPr>
        <w:tabs>
          <w:tab w:val="left" w:pos="540"/>
          <w:tab w:val="left" w:pos="4320"/>
        </w:tabs>
        <w:jc w:val="both"/>
        <w:rPr>
          <w:rFonts w:ascii="Verdana" w:hAnsi="Verdana"/>
          <w:bCs/>
          <w:sz w:val="22"/>
          <w:szCs w:val="22"/>
        </w:rPr>
      </w:pPr>
      <w:r w:rsidRPr="604C4BCD">
        <w:rPr>
          <w:rFonts w:ascii="Verdana" w:hAnsi="Verdana"/>
          <w:sz w:val="22"/>
          <w:szCs w:val="22"/>
        </w:rPr>
        <w:t xml:space="preserve">Please refer to separate </w:t>
      </w:r>
      <w:hyperlink r:id="rId19">
        <w:r w:rsidRPr="604C4BCD">
          <w:rPr>
            <w:rStyle w:val="Hyperlink"/>
            <w:rFonts w:ascii="Verdana" w:hAnsi="Verdana"/>
            <w:sz w:val="22"/>
            <w:szCs w:val="22"/>
          </w:rPr>
          <w:t xml:space="preserve">Excel </w:t>
        </w:r>
        <w:r w:rsidR="00D378D1" w:rsidRPr="604C4BCD">
          <w:rPr>
            <w:rStyle w:val="Hyperlink"/>
            <w:rFonts w:ascii="Verdana" w:hAnsi="Verdana"/>
            <w:sz w:val="22"/>
            <w:szCs w:val="22"/>
          </w:rPr>
          <w:t>sheet</w:t>
        </w:r>
      </w:hyperlink>
      <w:r w:rsidR="00442472" w:rsidRPr="604C4BCD">
        <w:rPr>
          <w:rStyle w:val="Hyperlink"/>
          <w:rFonts w:ascii="Verdana" w:hAnsi="Verdana"/>
          <w:sz w:val="22"/>
          <w:szCs w:val="22"/>
        </w:rPr>
        <w:t xml:space="preserve"> </w:t>
      </w:r>
    </w:p>
    <w:p w14:paraId="496DCD8F" w14:textId="3808325B" w:rsidR="00D170A6" w:rsidRPr="00442472" w:rsidRDefault="00442472" w:rsidP="00442472">
      <w:pPr>
        <w:tabs>
          <w:tab w:val="left" w:pos="540"/>
          <w:tab w:val="left" w:pos="4320"/>
        </w:tabs>
        <w:jc w:val="both"/>
        <w:rPr>
          <w:rFonts w:ascii="Verdana" w:hAnsi="Verdana"/>
          <w:bCs/>
          <w:sz w:val="22"/>
          <w:szCs w:val="22"/>
        </w:rPr>
      </w:pPr>
      <w:r w:rsidRPr="00442472">
        <w:rPr>
          <w:rFonts w:ascii="Verdana" w:hAnsi="Verdana"/>
          <w:bCs/>
          <w:sz w:val="22"/>
          <w:szCs w:val="22"/>
        </w:rPr>
        <w:t>(</w:t>
      </w:r>
      <w:r w:rsidR="00327413">
        <w:rPr>
          <w:rFonts w:ascii="Verdana" w:hAnsi="Verdana"/>
          <w:bCs/>
          <w:sz w:val="22"/>
          <w:szCs w:val="22"/>
        </w:rPr>
        <w:t xml:space="preserve">Most recent budget documents incl. Logframe / Cost Plan </w:t>
      </w:r>
      <w:r w:rsidR="00787AA7">
        <w:rPr>
          <w:rFonts w:ascii="Verdana" w:hAnsi="Verdana"/>
          <w:bCs/>
          <w:sz w:val="22"/>
          <w:szCs w:val="22"/>
        </w:rPr>
        <w:t>in French an</w:t>
      </w:r>
      <w:r w:rsidR="00132B32">
        <w:rPr>
          <w:rFonts w:ascii="Verdana" w:hAnsi="Verdana"/>
          <w:bCs/>
          <w:sz w:val="22"/>
          <w:szCs w:val="22"/>
        </w:rPr>
        <w:t xml:space="preserve">d Spanish </w:t>
      </w:r>
      <w:r w:rsidR="00327413">
        <w:rPr>
          <w:rFonts w:ascii="Verdana" w:hAnsi="Verdana"/>
          <w:bCs/>
          <w:sz w:val="22"/>
          <w:szCs w:val="22"/>
        </w:rPr>
        <w:t xml:space="preserve">are found </w:t>
      </w:r>
      <w:hyperlink r:id="rId20" w:history="1">
        <w:r w:rsidR="00327413" w:rsidRPr="00BD7684">
          <w:rPr>
            <w:rStyle w:val="Hyperlink"/>
            <w:rFonts w:ascii="Verdana" w:hAnsi="Verdana"/>
            <w:bCs/>
            <w:sz w:val="22"/>
            <w:szCs w:val="22"/>
          </w:rPr>
          <w:t>here</w:t>
        </w:r>
      </w:hyperlink>
      <w:r w:rsidR="00327413">
        <w:rPr>
          <w:rFonts w:ascii="Verdana" w:hAnsi="Verdana"/>
          <w:bCs/>
          <w:sz w:val="22"/>
          <w:szCs w:val="22"/>
        </w:rPr>
        <w:t>.)</w:t>
      </w:r>
    </w:p>
    <w:p w14:paraId="1473B0AF" w14:textId="77777777" w:rsidR="00D170A6" w:rsidRDefault="00D170A6" w:rsidP="00AD2125">
      <w:pPr>
        <w:pStyle w:val="HeadingA"/>
      </w:pPr>
    </w:p>
    <w:p w14:paraId="354DD2DC" w14:textId="77777777" w:rsidR="00AC50F3" w:rsidRDefault="00AC50F3" w:rsidP="00AD2125">
      <w:pPr>
        <w:pStyle w:val="HeadingA"/>
      </w:pPr>
      <w:r>
        <w:t>C. Activity Schedule</w:t>
      </w:r>
    </w:p>
    <w:p w14:paraId="059F1EFD" w14:textId="77777777" w:rsidR="003D24D8" w:rsidRPr="003D24D8" w:rsidRDefault="003D24D8" w:rsidP="00987E3A">
      <w:pPr>
        <w:tabs>
          <w:tab w:val="left" w:pos="540"/>
          <w:tab w:val="left" w:pos="4320"/>
        </w:tabs>
        <w:jc w:val="both"/>
        <w:rPr>
          <w:rFonts w:ascii="Verdana" w:hAnsi="Verdana"/>
          <w:bCs/>
        </w:rPr>
      </w:pPr>
    </w:p>
    <w:p w14:paraId="447473F3" w14:textId="57F78520" w:rsidR="003D24D8" w:rsidRPr="00966C0E" w:rsidRDefault="003D24D8" w:rsidP="00987E3A">
      <w:pPr>
        <w:tabs>
          <w:tab w:val="left" w:pos="540"/>
          <w:tab w:val="left" w:pos="4320"/>
        </w:tabs>
        <w:jc w:val="both"/>
        <w:rPr>
          <w:rFonts w:ascii="Verdana" w:hAnsi="Verdana"/>
          <w:bCs/>
          <w:sz w:val="22"/>
          <w:szCs w:val="22"/>
        </w:rPr>
      </w:pPr>
      <w:r w:rsidRPr="1CDFF511">
        <w:rPr>
          <w:rFonts w:ascii="Verdana" w:hAnsi="Verdana"/>
          <w:sz w:val="22"/>
          <w:szCs w:val="22"/>
        </w:rPr>
        <w:t xml:space="preserve">Please </w:t>
      </w:r>
      <w:r w:rsidR="00DB2D58" w:rsidRPr="1CDFF511">
        <w:rPr>
          <w:rFonts w:ascii="Verdana" w:hAnsi="Verdana"/>
          <w:sz w:val="22"/>
          <w:szCs w:val="22"/>
        </w:rPr>
        <w:t xml:space="preserve">refer to separate </w:t>
      </w:r>
      <w:hyperlink r:id="rId21">
        <w:r w:rsidR="00DB2D58" w:rsidRPr="1CDFF511">
          <w:rPr>
            <w:rStyle w:val="Hyperlink"/>
            <w:rFonts w:ascii="Verdana" w:hAnsi="Verdana"/>
            <w:sz w:val="22"/>
            <w:szCs w:val="22"/>
          </w:rPr>
          <w:t>Excel sheet</w:t>
        </w:r>
      </w:hyperlink>
      <w:r w:rsidR="00DB2D58" w:rsidRPr="1CDFF511">
        <w:rPr>
          <w:rFonts w:ascii="Verdana" w:hAnsi="Verdana"/>
          <w:sz w:val="22"/>
          <w:szCs w:val="22"/>
        </w:rPr>
        <w:t xml:space="preserve">. </w:t>
      </w:r>
    </w:p>
    <w:p w14:paraId="42911947" w14:textId="77777777" w:rsidR="003D24D8" w:rsidRPr="00966C0E" w:rsidRDefault="003D24D8" w:rsidP="00987E3A">
      <w:pPr>
        <w:tabs>
          <w:tab w:val="left" w:pos="540"/>
          <w:tab w:val="left" w:pos="4320"/>
        </w:tabs>
        <w:jc w:val="both"/>
        <w:rPr>
          <w:rFonts w:ascii="Verdana" w:hAnsi="Verdana"/>
          <w:bCs/>
          <w:i/>
          <w:sz w:val="22"/>
          <w:szCs w:val="22"/>
        </w:rPr>
      </w:pPr>
    </w:p>
    <w:p w14:paraId="53839720" w14:textId="77777777" w:rsidR="003D24D8" w:rsidRPr="00966C0E" w:rsidRDefault="00D170A6" w:rsidP="00987E3A">
      <w:pPr>
        <w:tabs>
          <w:tab w:val="left" w:pos="540"/>
          <w:tab w:val="left" w:pos="4320"/>
        </w:tabs>
        <w:jc w:val="both"/>
        <w:rPr>
          <w:rFonts w:ascii="Verdana" w:hAnsi="Verdana"/>
          <w:bCs/>
          <w:i/>
          <w:sz w:val="22"/>
          <w:szCs w:val="22"/>
        </w:rPr>
      </w:pPr>
      <w:r>
        <w:rPr>
          <w:rFonts w:ascii="Verdana" w:hAnsi="Verdana"/>
          <w:bCs/>
          <w:i/>
          <w:sz w:val="22"/>
          <w:szCs w:val="22"/>
        </w:rPr>
        <w:t xml:space="preserve">Note: </w:t>
      </w:r>
      <w:r w:rsidR="003D24D8" w:rsidRPr="00966C0E">
        <w:rPr>
          <w:rFonts w:ascii="Verdana" w:hAnsi="Verdana"/>
          <w:bCs/>
          <w:i/>
          <w:sz w:val="22"/>
          <w:szCs w:val="22"/>
        </w:rPr>
        <w:t>The Activity schedule provides an overview on when during the project implementation which activity will be conducted and how long it will take.</w:t>
      </w:r>
    </w:p>
    <w:p w14:paraId="7A499AC3" w14:textId="606F0B83" w:rsidR="003D24D8" w:rsidRPr="00966C0E" w:rsidRDefault="003D24D8" w:rsidP="00987E3A">
      <w:pPr>
        <w:tabs>
          <w:tab w:val="left" w:pos="540"/>
          <w:tab w:val="left" w:pos="4320"/>
        </w:tabs>
        <w:jc w:val="both"/>
        <w:rPr>
          <w:rFonts w:ascii="Verdana" w:hAnsi="Verdana"/>
          <w:bCs/>
          <w:i/>
          <w:sz w:val="22"/>
          <w:szCs w:val="22"/>
        </w:rPr>
      </w:pPr>
      <w:r w:rsidRPr="00966C0E">
        <w:rPr>
          <w:rFonts w:ascii="Verdana" w:hAnsi="Verdana"/>
          <w:bCs/>
          <w:i/>
          <w:sz w:val="22"/>
          <w:szCs w:val="22"/>
        </w:rPr>
        <w:t xml:space="preserve">The tool provides </w:t>
      </w:r>
      <w:r w:rsidR="00463F4A">
        <w:rPr>
          <w:rFonts w:ascii="Verdana" w:hAnsi="Verdana"/>
          <w:bCs/>
          <w:i/>
          <w:sz w:val="22"/>
          <w:szCs w:val="22"/>
        </w:rPr>
        <w:t>information</w:t>
      </w:r>
      <w:r w:rsidRPr="00966C0E">
        <w:rPr>
          <w:rFonts w:ascii="Verdana" w:hAnsi="Verdana"/>
          <w:bCs/>
          <w:i/>
          <w:sz w:val="22"/>
          <w:szCs w:val="22"/>
        </w:rPr>
        <w:t xml:space="preserve"> </w:t>
      </w:r>
      <w:r w:rsidR="00463F4A">
        <w:rPr>
          <w:rFonts w:ascii="Verdana" w:hAnsi="Verdana"/>
          <w:bCs/>
          <w:i/>
          <w:sz w:val="22"/>
          <w:szCs w:val="22"/>
        </w:rPr>
        <w:t xml:space="preserve">and clarity </w:t>
      </w:r>
      <w:r w:rsidRPr="00966C0E">
        <w:rPr>
          <w:rFonts w:ascii="Verdana" w:hAnsi="Verdana"/>
          <w:bCs/>
          <w:i/>
          <w:sz w:val="22"/>
          <w:szCs w:val="22"/>
        </w:rPr>
        <w:t xml:space="preserve">when staff and resources will be needed during the project </w:t>
      </w:r>
      <w:r w:rsidR="00765F67">
        <w:rPr>
          <w:rFonts w:ascii="Verdana" w:hAnsi="Verdana"/>
          <w:bCs/>
          <w:i/>
          <w:sz w:val="22"/>
          <w:szCs w:val="22"/>
        </w:rPr>
        <w:t>cycle</w:t>
      </w:r>
      <w:r w:rsidRPr="00966C0E">
        <w:rPr>
          <w:rFonts w:ascii="Verdana" w:hAnsi="Verdana"/>
          <w:bCs/>
          <w:i/>
          <w:sz w:val="22"/>
          <w:szCs w:val="22"/>
        </w:rPr>
        <w:t xml:space="preserve"> and helps avoiding bottlenecks, e.g. due to overuse of a certain staff group or a resource in </w:t>
      </w:r>
      <w:r w:rsidR="00DB2D58" w:rsidRPr="00966C0E">
        <w:rPr>
          <w:rFonts w:ascii="Verdana" w:hAnsi="Verdana"/>
          <w:bCs/>
          <w:i/>
          <w:sz w:val="22"/>
          <w:szCs w:val="22"/>
        </w:rPr>
        <w:t xml:space="preserve">several activities at the same time. Thus the tool contributes to </w:t>
      </w:r>
      <w:r w:rsidR="003642A1">
        <w:rPr>
          <w:rFonts w:ascii="Verdana" w:hAnsi="Verdana"/>
          <w:bCs/>
          <w:i/>
          <w:sz w:val="22"/>
          <w:szCs w:val="22"/>
        </w:rPr>
        <w:t xml:space="preserve">demonstrating and </w:t>
      </w:r>
      <w:r w:rsidR="00765F67">
        <w:rPr>
          <w:rFonts w:ascii="Verdana" w:hAnsi="Verdana"/>
          <w:bCs/>
          <w:i/>
          <w:sz w:val="22"/>
          <w:szCs w:val="22"/>
        </w:rPr>
        <w:t>ensuring the</w:t>
      </w:r>
      <w:r w:rsidR="00DB2D58" w:rsidRPr="00966C0E">
        <w:rPr>
          <w:rFonts w:ascii="Verdana" w:hAnsi="Verdana"/>
          <w:bCs/>
          <w:i/>
          <w:sz w:val="22"/>
          <w:szCs w:val="22"/>
        </w:rPr>
        <w:t xml:space="preserve"> feasibility of the project.</w:t>
      </w:r>
    </w:p>
    <w:p w14:paraId="74C31982" w14:textId="77777777" w:rsidR="00DB2D58" w:rsidRDefault="00DB2D58" w:rsidP="00987E3A">
      <w:pPr>
        <w:tabs>
          <w:tab w:val="left" w:pos="540"/>
          <w:tab w:val="left" w:pos="4320"/>
        </w:tabs>
        <w:jc w:val="both"/>
        <w:rPr>
          <w:rFonts w:ascii="Verdana" w:hAnsi="Verdana"/>
          <w:bCs/>
          <w:i/>
        </w:rPr>
      </w:pPr>
    </w:p>
    <w:p w14:paraId="7BB67500" w14:textId="77777777" w:rsidR="00D170A6" w:rsidRDefault="00D170A6" w:rsidP="00904E52">
      <w:pPr>
        <w:pStyle w:val="HeadingA"/>
      </w:pPr>
    </w:p>
    <w:p w14:paraId="21B38D0B" w14:textId="77777777" w:rsidR="00D11D56" w:rsidRDefault="00D11D56" w:rsidP="00904E52">
      <w:pPr>
        <w:pStyle w:val="HeadingA"/>
      </w:pPr>
      <w:r>
        <w:t xml:space="preserve">D. Project Risk </w:t>
      </w:r>
      <w:r w:rsidR="006050B0">
        <w:t>Register</w:t>
      </w:r>
    </w:p>
    <w:p w14:paraId="0036A535" w14:textId="77777777" w:rsidR="00ED598E" w:rsidRDefault="00ED598E" w:rsidP="00987E3A">
      <w:pPr>
        <w:tabs>
          <w:tab w:val="left" w:pos="540"/>
          <w:tab w:val="left" w:pos="4320"/>
        </w:tabs>
        <w:jc w:val="both"/>
        <w:rPr>
          <w:rFonts w:ascii="Verdana" w:hAnsi="Verdana"/>
          <w:b/>
          <w:bCs/>
          <w:sz w:val="28"/>
        </w:rPr>
      </w:pPr>
    </w:p>
    <w:p w14:paraId="4B6C9D4C" w14:textId="1CA455D5" w:rsidR="00D170A6" w:rsidRDefault="00D170A6" w:rsidP="00ED598E">
      <w:pPr>
        <w:tabs>
          <w:tab w:val="left" w:pos="540"/>
          <w:tab w:val="left" w:pos="4320"/>
        </w:tabs>
        <w:jc w:val="both"/>
        <w:rPr>
          <w:rFonts w:ascii="Verdana" w:hAnsi="Verdana"/>
          <w:bCs/>
          <w:sz w:val="22"/>
          <w:szCs w:val="22"/>
        </w:rPr>
      </w:pPr>
      <w:r w:rsidRPr="1CDFF511">
        <w:rPr>
          <w:rFonts w:ascii="Verdana" w:hAnsi="Verdana"/>
          <w:sz w:val="22"/>
          <w:szCs w:val="22"/>
        </w:rPr>
        <w:t xml:space="preserve">Please refer to separate </w:t>
      </w:r>
      <w:hyperlink r:id="rId22">
        <w:r w:rsidRPr="1CDFF511">
          <w:rPr>
            <w:rStyle w:val="Hyperlink"/>
            <w:rFonts w:ascii="Verdana" w:hAnsi="Verdana"/>
            <w:sz w:val="22"/>
            <w:szCs w:val="22"/>
          </w:rPr>
          <w:t>Excel sheet</w:t>
        </w:r>
      </w:hyperlink>
      <w:r w:rsidR="00DB69AC">
        <w:rPr>
          <w:rStyle w:val="Hyperlink"/>
          <w:rFonts w:ascii="Verdana" w:hAnsi="Verdana"/>
          <w:sz w:val="22"/>
          <w:szCs w:val="22"/>
        </w:rPr>
        <w:t>.</w:t>
      </w:r>
      <w:r w:rsidRPr="1CDFF511">
        <w:rPr>
          <w:rFonts w:ascii="Verdana" w:hAnsi="Verdana"/>
          <w:sz w:val="22"/>
          <w:szCs w:val="22"/>
        </w:rPr>
        <w:t xml:space="preserve"> </w:t>
      </w:r>
      <w:r w:rsidR="00DB69AC" w:rsidRPr="1CDFF511">
        <w:rPr>
          <w:rFonts w:ascii="Verdana" w:hAnsi="Verdana"/>
          <w:sz w:val="22"/>
          <w:szCs w:val="22"/>
        </w:rPr>
        <w:t xml:space="preserve">(Instructions on the tool </w:t>
      </w:r>
      <w:hyperlink r:id="rId23">
        <w:r w:rsidR="00DB69AC" w:rsidRPr="1CDFF511">
          <w:rPr>
            <w:rStyle w:val="Hyperlink"/>
            <w:rFonts w:ascii="Verdana" w:hAnsi="Verdana"/>
            <w:sz w:val="22"/>
            <w:szCs w:val="22"/>
          </w:rPr>
          <w:t>here</w:t>
        </w:r>
      </w:hyperlink>
      <w:r w:rsidR="00DB69AC" w:rsidRPr="1CDFF511">
        <w:rPr>
          <w:rFonts w:ascii="Verdana" w:hAnsi="Verdana"/>
          <w:sz w:val="22"/>
          <w:szCs w:val="22"/>
        </w:rPr>
        <w:t>.)</w:t>
      </w:r>
    </w:p>
    <w:p w14:paraId="20DB4B8C" w14:textId="77777777" w:rsidR="00D170A6" w:rsidRDefault="00D170A6" w:rsidP="00ED598E">
      <w:pPr>
        <w:tabs>
          <w:tab w:val="left" w:pos="540"/>
          <w:tab w:val="left" w:pos="4320"/>
        </w:tabs>
        <w:jc w:val="both"/>
        <w:rPr>
          <w:rFonts w:ascii="Verdana" w:hAnsi="Verdana"/>
          <w:bCs/>
          <w:sz w:val="22"/>
          <w:szCs w:val="22"/>
        </w:rPr>
      </w:pPr>
    </w:p>
    <w:p w14:paraId="17EE010B" w14:textId="2EDC014B" w:rsidR="00C21D7E" w:rsidRDefault="00D170A6" w:rsidP="00987E3A">
      <w:pPr>
        <w:tabs>
          <w:tab w:val="left" w:pos="540"/>
          <w:tab w:val="left" w:pos="4320"/>
        </w:tabs>
        <w:jc w:val="both"/>
        <w:rPr>
          <w:rFonts w:ascii="Verdana" w:hAnsi="Verdana"/>
          <w:bCs/>
          <w:i/>
          <w:sz w:val="22"/>
          <w:szCs w:val="22"/>
        </w:rPr>
      </w:pPr>
      <w:r w:rsidRPr="00D170A6">
        <w:rPr>
          <w:rFonts w:ascii="Verdana" w:hAnsi="Verdana"/>
          <w:bCs/>
          <w:i/>
          <w:sz w:val="22"/>
          <w:szCs w:val="22"/>
        </w:rPr>
        <w:t xml:space="preserve">Note: </w:t>
      </w:r>
      <w:r w:rsidR="008C65ED" w:rsidRPr="00D170A6">
        <w:rPr>
          <w:rFonts w:ascii="Verdana" w:hAnsi="Verdana"/>
          <w:bCs/>
          <w:i/>
          <w:sz w:val="22"/>
          <w:szCs w:val="22"/>
        </w:rPr>
        <w:t xml:space="preserve">The risk register provides an overview on identified risks, their perceived relevance and mitigation strategies considered. </w:t>
      </w:r>
      <w:r w:rsidR="006245BB">
        <w:rPr>
          <w:rFonts w:ascii="Verdana" w:hAnsi="Verdana"/>
          <w:bCs/>
          <w:i/>
          <w:sz w:val="22"/>
          <w:szCs w:val="22"/>
        </w:rPr>
        <w:t>It is mandatory for all projects</w:t>
      </w:r>
      <w:r w:rsidR="002B1D48">
        <w:rPr>
          <w:rFonts w:ascii="Verdana" w:hAnsi="Verdana"/>
          <w:bCs/>
          <w:i/>
          <w:sz w:val="22"/>
          <w:szCs w:val="22"/>
        </w:rPr>
        <w:t>.</w:t>
      </w:r>
      <w:r w:rsidR="006245BB">
        <w:rPr>
          <w:rFonts w:ascii="Verdana" w:hAnsi="Verdana"/>
          <w:bCs/>
          <w:i/>
          <w:sz w:val="22"/>
          <w:szCs w:val="22"/>
        </w:rPr>
        <w:t xml:space="preserve"> </w:t>
      </w:r>
    </w:p>
    <w:p w14:paraId="20AACBE7" w14:textId="77777777" w:rsidR="006245BB" w:rsidRDefault="006245BB" w:rsidP="00987E3A">
      <w:pPr>
        <w:tabs>
          <w:tab w:val="left" w:pos="540"/>
          <w:tab w:val="left" w:pos="4320"/>
        </w:tabs>
        <w:jc w:val="both"/>
        <w:rPr>
          <w:rFonts w:ascii="Verdana" w:hAnsi="Verdana"/>
          <w:bCs/>
          <w:i/>
          <w:sz w:val="22"/>
          <w:szCs w:val="22"/>
        </w:rPr>
      </w:pPr>
    </w:p>
    <w:p w14:paraId="2F43AC57" w14:textId="102D63BD" w:rsidR="006245BB" w:rsidRDefault="006245BB" w:rsidP="00964AE6">
      <w:pPr>
        <w:pStyle w:val="HeadingA"/>
        <w:rPr>
          <w:bCs w:val="0"/>
          <w:i/>
          <w:sz w:val="22"/>
          <w:szCs w:val="22"/>
        </w:rPr>
      </w:pPr>
    </w:p>
    <w:p w14:paraId="72CA4708" w14:textId="77777777" w:rsidR="00FF2E1D" w:rsidRDefault="00FF2E1D" w:rsidP="006245BB">
      <w:pPr>
        <w:tabs>
          <w:tab w:val="left" w:pos="540"/>
          <w:tab w:val="left" w:pos="4320"/>
        </w:tabs>
        <w:jc w:val="both"/>
        <w:rPr>
          <w:rFonts w:ascii="Verdana" w:hAnsi="Verdana"/>
          <w:bCs/>
          <w:i/>
          <w:sz w:val="22"/>
          <w:szCs w:val="22"/>
        </w:rPr>
      </w:pPr>
    </w:p>
    <w:p w14:paraId="1F0F0CA8" w14:textId="1F653E4F" w:rsidR="00FF2E1D" w:rsidRDefault="00FF2E1D" w:rsidP="006245BB">
      <w:pPr>
        <w:tabs>
          <w:tab w:val="left" w:pos="540"/>
          <w:tab w:val="left" w:pos="4320"/>
        </w:tabs>
        <w:jc w:val="both"/>
        <w:rPr>
          <w:rFonts w:ascii="Verdana" w:hAnsi="Verdana"/>
          <w:bCs/>
          <w:i/>
          <w:sz w:val="22"/>
          <w:szCs w:val="22"/>
        </w:rPr>
      </w:pPr>
    </w:p>
    <w:p w14:paraId="0A1415CC" w14:textId="2434E6C4" w:rsidR="00FF2E1D" w:rsidRPr="00FF2E1D" w:rsidRDefault="00964AE6" w:rsidP="00FF2E1D">
      <w:pPr>
        <w:pStyle w:val="HeadingA"/>
      </w:pPr>
      <w:r>
        <w:t>E</w:t>
      </w:r>
      <w:r w:rsidR="00FF2E1D" w:rsidRPr="00FF2E1D">
        <w:t>. CBM Standard Indicators</w:t>
      </w:r>
    </w:p>
    <w:p w14:paraId="516F8CDD" w14:textId="5452D810" w:rsidR="00FF2E1D" w:rsidRDefault="00FF2E1D" w:rsidP="006245BB">
      <w:pPr>
        <w:tabs>
          <w:tab w:val="left" w:pos="540"/>
          <w:tab w:val="left" w:pos="4320"/>
        </w:tabs>
        <w:jc w:val="both"/>
        <w:rPr>
          <w:rFonts w:ascii="Verdana" w:hAnsi="Verdana"/>
          <w:bCs/>
          <w:i/>
          <w:sz w:val="22"/>
          <w:szCs w:val="22"/>
        </w:rPr>
      </w:pPr>
    </w:p>
    <w:p w14:paraId="0937C8AA" w14:textId="53FE0B7D" w:rsidR="006E4E98" w:rsidRPr="006E4E98" w:rsidRDefault="006E4E98" w:rsidP="006245BB">
      <w:pPr>
        <w:tabs>
          <w:tab w:val="left" w:pos="540"/>
          <w:tab w:val="left" w:pos="4320"/>
        </w:tabs>
        <w:jc w:val="both"/>
        <w:rPr>
          <w:rFonts w:ascii="Verdana" w:hAnsi="Verdana"/>
          <w:bCs/>
          <w:iCs/>
          <w:sz w:val="22"/>
          <w:szCs w:val="22"/>
        </w:rPr>
      </w:pPr>
      <w:r w:rsidRPr="006E4E98">
        <w:rPr>
          <w:rFonts w:ascii="Verdana" w:hAnsi="Verdana"/>
          <w:bCs/>
          <w:iCs/>
          <w:sz w:val="22"/>
          <w:szCs w:val="22"/>
        </w:rPr>
        <w:t xml:space="preserve">Please refer to </w:t>
      </w:r>
      <w:hyperlink r:id="rId24" w:history="1">
        <w:r w:rsidRPr="003A598A">
          <w:rPr>
            <w:rStyle w:val="Hyperlink"/>
            <w:rFonts w:ascii="Verdana" w:hAnsi="Verdana"/>
            <w:bCs/>
            <w:iCs/>
            <w:sz w:val="22"/>
            <w:szCs w:val="22"/>
          </w:rPr>
          <w:t>CBM Standard Indicators</w:t>
        </w:r>
      </w:hyperlink>
      <w:r w:rsidRPr="006E4E98">
        <w:rPr>
          <w:rFonts w:ascii="Verdana" w:hAnsi="Verdana"/>
          <w:bCs/>
          <w:iCs/>
          <w:sz w:val="22"/>
          <w:szCs w:val="22"/>
        </w:rPr>
        <w:t xml:space="preserve"> </w:t>
      </w:r>
    </w:p>
    <w:p w14:paraId="100F1890" w14:textId="77777777" w:rsidR="00FF2E1D" w:rsidRDefault="00FF2E1D" w:rsidP="006245BB">
      <w:pPr>
        <w:tabs>
          <w:tab w:val="left" w:pos="540"/>
          <w:tab w:val="left" w:pos="4320"/>
        </w:tabs>
        <w:jc w:val="both"/>
        <w:rPr>
          <w:rFonts w:ascii="Verdana" w:hAnsi="Verdana"/>
          <w:bCs/>
          <w:i/>
          <w:sz w:val="22"/>
          <w:szCs w:val="22"/>
        </w:rPr>
      </w:pPr>
    </w:p>
    <w:p w14:paraId="523758B3" w14:textId="524AD929" w:rsidR="004B0042" w:rsidRPr="006245BB" w:rsidRDefault="004B0042" w:rsidP="006245BB">
      <w:pPr>
        <w:tabs>
          <w:tab w:val="left" w:pos="540"/>
          <w:tab w:val="left" w:pos="4320"/>
        </w:tabs>
        <w:jc w:val="both"/>
        <w:rPr>
          <w:rFonts w:ascii="Verdana" w:hAnsi="Verdana"/>
          <w:bCs/>
          <w:i/>
          <w:vanish/>
          <w:sz w:val="22"/>
          <w:szCs w:val="22"/>
        </w:rPr>
      </w:pPr>
    </w:p>
    <w:p w14:paraId="3052B5BA" w14:textId="6FA6F637" w:rsidR="00C21D7E" w:rsidRPr="004B0042" w:rsidRDefault="006245BB" w:rsidP="004B0042">
      <w:pPr>
        <w:tabs>
          <w:tab w:val="left" w:pos="540"/>
          <w:tab w:val="left" w:pos="4320"/>
        </w:tabs>
        <w:jc w:val="both"/>
        <w:rPr>
          <w:rFonts w:ascii="Verdana" w:hAnsi="Verdana"/>
          <w:b/>
          <w:sz w:val="28"/>
          <w:szCs w:val="28"/>
        </w:rPr>
      </w:pPr>
      <w:r>
        <w:rPr>
          <w:sz w:val="22"/>
          <w:szCs w:val="22"/>
        </w:rPr>
        <w:br w:type="page"/>
      </w:r>
      <w:r w:rsidR="00964AE6">
        <w:rPr>
          <w:rFonts w:ascii="Verdana" w:hAnsi="Verdana"/>
          <w:b/>
          <w:sz w:val="28"/>
          <w:szCs w:val="28"/>
        </w:rPr>
        <w:lastRenderedPageBreak/>
        <w:t>F</w:t>
      </w:r>
      <w:r w:rsidRPr="004B0042">
        <w:rPr>
          <w:rFonts w:ascii="Verdana" w:hAnsi="Verdana"/>
          <w:b/>
          <w:sz w:val="28"/>
          <w:szCs w:val="28"/>
        </w:rPr>
        <w:t xml:space="preserve">. </w:t>
      </w:r>
      <w:r w:rsidR="00A86AF7" w:rsidRPr="004B0042">
        <w:rPr>
          <w:rFonts w:ascii="Verdana" w:hAnsi="Verdana"/>
          <w:b/>
          <w:sz w:val="28"/>
          <w:szCs w:val="28"/>
        </w:rPr>
        <w:t>CBM’s Quality Criteria for Project Designs</w:t>
      </w:r>
    </w:p>
    <w:p w14:paraId="70126D38" w14:textId="77777777" w:rsidR="00A86AF7" w:rsidRPr="00A86AF7" w:rsidRDefault="00A86AF7" w:rsidP="007F3583">
      <w:pPr>
        <w:tabs>
          <w:tab w:val="left" w:pos="540"/>
          <w:tab w:val="left" w:pos="4320"/>
        </w:tabs>
        <w:jc w:val="both"/>
        <w:rPr>
          <w:rFonts w:ascii="Verdana" w:hAnsi="Verdana"/>
          <w:bCs/>
          <w:sz w:val="22"/>
          <w:szCs w:val="22"/>
        </w:rPr>
      </w:pPr>
    </w:p>
    <w:p w14:paraId="0DF4F695" w14:textId="5B70D8E8" w:rsidR="00A86AF7" w:rsidRDefault="00E866B2" w:rsidP="00DB6903">
      <w:pPr>
        <w:tabs>
          <w:tab w:val="left" w:pos="540"/>
          <w:tab w:val="left" w:pos="4320"/>
        </w:tabs>
        <w:spacing w:after="60"/>
        <w:jc w:val="both"/>
        <w:rPr>
          <w:rFonts w:ascii="Verdana" w:hAnsi="Verdana"/>
          <w:bCs/>
          <w:sz w:val="22"/>
          <w:szCs w:val="22"/>
        </w:rPr>
      </w:pPr>
      <w:r>
        <w:rPr>
          <w:rFonts w:ascii="Verdana" w:hAnsi="Verdana"/>
          <w:bCs/>
          <w:sz w:val="22"/>
          <w:szCs w:val="22"/>
        </w:rPr>
        <w:t xml:space="preserve">In keeping with </w:t>
      </w:r>
      <w:hyperlink r:id="rId25" w:history="1">
        <w:r w:rsidRPr="00F33002">
          <w:rPr>
            <w:rStyle w:val="Hyperlink"/>
            <w:rFonts w:ascii="Verdana" w:hAnsi="Verdana"/>
            <w:bCs/>
            <w:sz w:val="22"/>
            <w:szCs w:val="22"/>
          </w:rPr>
          <w:t>CBM’s Programme Quality Framework</w:t>
        </w:r>
      </w:hyperlink>
      <w:r>
        <w:rPr>
          <w:rFonts w:ascii="Verdana" w:hAnsi="Verdana"/>
          <w:bCs/>
          <w:sz w:val="22"/>
          <w:szCs w:val="22"/>
        </w:rPr>
        <w:t xml:space="preserve">, </w:t>
      </w:r>
      <w:r w:rsidR="00A202A0">
        <w:rPr>
          <w:rFonts w:ascii="Verdana" w:hAnsi="Verdana"/>
          <w:bCs/>
          <w:sz w:val="22"/>
          <w:szCs w:val="22"/>
        </w:rPr>
        <w:t xml:space="preserve">a set of quality criteria </w:t>
      </w:r>
      <w:r w:rsidR="00765F67">
        <w:rPr>
          <w:rFonts w:ascii="Verdana" w:hAnsi="Verdana"/>
          <w:bCs/>
          <w:sz w:val="22"/>
          <w:szCs w:val="22"/>
        </w:rPr>
        <w:t xml:space="preserve">has been </w:t>
      </w:r>
      <w:r w:rsidR="002F1895">
        <w:rPr>
          <w:rFonts w:ascii="Verdana" w:hAnsi="Verdana"/>
          <w:bCs/>
          <w:sz w:val="22"/>
          <w:szCs w:val="22"/>
        </w:rPr>
        <w:t>defined.  Any</w:t>
      </w:r>
      <w:r w:rsidR="00A202A0">
        <w:rPr>
          <w:rFonts w:ascii="Verdana" w:hAnsi="Verdana"/>
          <w:bCs/>
          <w:sz w:val="22"/>
          <w:szCs w:val="22"/>
        </w:rPr>
        <w:t xml:space="preserve"> Project Design will be expected to reflect</w:t>
      </w:r>
      <w:r w:rsidR="002F1895">
        <w:rPr>
          <w:rFonts w:ascii="Verdana" w:hAnsi="Verdana"/>
          <w:bCs/>
          <w:sz w:val="22"/>
          <w:szCs w:val="22"/>
        </w:rPr>
        <w:t xml:space="preserve"> these </w:t>
      </w:r>
      <w:r w:rsidR="00A202A0">
        <w:rPr>
          <w:rFonts w:ascii="Verdana" w:hAnsi="Verdana"/>
          <w:bCs/>
          <w:sz w:val="22"/>
          <w:szCs w:val="22"/>
        </w:rPr>
        <w:t>criteria</w:t>
      </w:r>
      <w:r w:rsidR="00A76BFE">
        <w:rPr>
          <w:rFonts w:ascii="Verdana" w:hAnsi="Verdana"/>
          <w:bCs/>
          <w:sz w:val="22"/>
          <w:szCs w:val="22"/>
        </w:rPr>
        <w:t>.</w:t>
      </w:r>
      <w:r w:rsidR="00A202A0">
        <w:rPr>
          <w:rFonts w:ascii="Verdana" w:hAnsi="Verdana"/>
          <w:bCs/>
          <w:sz w:val="22"/>
          <w:szCs w:val="22"/>
        </w:rPr>
        <w:t xml:space="preserve"> </w:t>
      </w:r>
    </w:p>
    <w:p w14:paraId="09A461B6" w14:textId="77777777" w:rsidR="00A202A0" w:rsidRDefault="00A202A0" w:rsidP="00DB6903">
      <w:pPr>
        <w:tabs>
          <w:tab w:val="left" w:pos="540"/>
          <w:tab w:val="left" w:pos="4320"/>
        </w:tabs>
        <w:spacing w:after="60"/>
        <w:jc w:val="both"/>
        <w:rPr>
          <w:rFonts w:ascii="Verdana" w:hAnsi="Verdana"/>
          <w:bCs/>
          <w:sz w:val="22"/>
          <w:szCs w:val="22"/>
        </w:rPr>
      </w:pPr>
    </w:p>
    <w:p w14:paraId="024543B6" w14:textId="77777777" w:rsidR="00A202A0" w:rsidRPr="00132D38" w:rsidRDefault="00A202A0" w:rsidP="00DB6903">
      <w:pPr>
        <w:tabs>
          <w:tab w:val="left" w:pos="540"/>
          <w:tab w:val="left" w:pos="4320"/>
        </w:tabs>
        <w:spacing w:after="60"/>
        <w:jc w:val="both"/>
        <w:rPr>
          <w:rFonts w:ascii="Verdana" w:hAnsi="Verdana"/>
          <w:b/>
          <w:bCs/>
          <w:sz w:val="22"/>
          <w:szCs w:val="22"/>
        </w:rPr>
      </w:pPr>
      <w:r w:rsidRPr="00132D38">
        <w:rPr>
          <w:rFonts w:ascii="Verdana" w:hAnsi="Verdana"/>
          <w:b/>
          <w:bCs/>
          <w:sz w:val="22"/>
          <w:szCs w:val="22"/>
        </w:rPr>
        <w:t>Relevance</w:t>
      </w:r>
    </w:p>
    <w:p w14:paraId="36434042" w14:textId="77777777" w:rsidR="00A202A0" w:rsidRDefault="00A202A0" w:rsidP="00DB6903">
      <w:pPr>
        <w:numPr>
          <w:ilvl w:val="0"/>
          <w:numId w:val="21"/>
        </w:numPr>
        <w:spacing w:after="60"/>
        <w:ind w:left="709" w:hanging="567"/>
        <w:jc w:val="both"/>
        <w:rPr>
          <w:rFonts w:ascii="Verdana" w:eastAsia="Calibri" w:hAnsi="Verdana"/>
          <w:sz w:val="22"/>
          <w:szCs w:val="22"/>
        </w:rPr>
      </w:pPr>
      <w:r>
        <w:rPr>
          <w:rFonts w:ascii="Verdana" w:eastAsia="Calibri" w:hAnsi="Verdana"/>
          <w:sz w:val="22"/>
          <w:szCs w:val="22"/>
        </w:rPr>
        <w:t xml:space="preserve">The </w:t>
      </w:r>
      <w:r w:rsidR="00B26B6F">
        <w:rPr>
          <w:rFonts w:ascii="Verdana" w:eastAsia="Calibri" w:hAnsi="Verdana"/>
          <w:sz w:val="22"/>
          <w:szCs w:val="22"/>
        </w:rPr>
        <w:t>Project Design</w:t>
      </w:r>
      <w:r>
        <w:rPr>
          <w:rFonts w:ascii="Verdana" w:eastAsia="Calibri" w:hAnsi="Verdana"/>
          <w:sz w:val="22"/>
          <w:szCs w:val="22"/>
        </w:rPr>
        <w:t xml:space="preserve"> aligns with CBM</w:t>
      </w:r>
      <w:r w:rsidRPr="00CC328E">
        <w:rPr>
          <w:rFonts w:ascii="Verdana" w:eastAsia="Calibri" w:hAnsi="Verdana"/>
          <w:sz w:val="22"/>
          <w:szCs w:val="22"/>
        </w:rPr>
        <w:t>'s vision, mission, strategy and the relevant country plan</w:t>
      </w:r>
      <w:r>
        <w:rPr>
          <w:rFonts w:ascii="Verdana" w:eastAsia="Calibri" w:hAnsi="Verdana"/>
          <w:sz w:val="22"/>
          <w:szCs w:val="22"/>
        </w:rPr>
        <w:t>.</w:t>
      </w:r>
    </w:p>
    <w:p w14:paraId="4D050516" w14:textId="77777777" w:rsidR="00A202A0" w:rsidRPr="00CC328E" w:rsidRDefault="00A202A0" w:rsidP="00DB6903">
      <w:pPr>
        <w:numPr>
          <w:ilvl w:val="0"/>
          <w:numId w:val="21"/>
        </w:numPr>
        <w:spacing w:after="60"/>
        <w:ind w:left="709" w:hanging="567"/>
        <w:rPr>
          <w:rFonts w:ascii="Verdana" w:eastAsia="Calibri" w:hAnsi="Verdana"/>
          <w:sz w:val="22"/>
          <w:szCs w:val="22"/>
        </w:rPr>
      </w:pPr>
      <w:r w:rsidRPr="00CC328E">
        <w:rPr>
          <w:rFonts w:ascii="Verdana" w:eastAsia="Calibri" w:hAnsi="Verdana"/>
          <w:sz w:val="22"/>
          <w:szCs w:val="22"/>
        </w:rPr>
        <w:t xml:space="preserve">The </w:t>
      </w:r>
      <w:r w:rsidR="00B26B6F">
        <w:rPr>
          <w:rFonts w:ascii="Verdana" w:eastAsia="Calibri" w:hAnsi="Verdana"/>
          <w:sz w:val="22"/>
          <w:szCs w:val="22"/>
        </w:rPr>
        <w:t xml:space="preserve">Project Design </w:t>
      </w:r>
      <w:r w:rsidRPr="00CC328E">
        <w:rPr>
          <w:rFonts w:ascii="Verdana" w:eastAsia="Calibri" w:hAnsi="Verdana"/>
          <w:sz w:val="22"/>
          <w:szCs w:val="22"/>
        </w:rPr>
        <w:t>clearly benefits the poorest</w:t>
      </w:r>
      <w:r w:rsidR="00A76BFE">
        <w:rPr>
          <w:rFonts w:ascii="Verdana" w:eastAsia="Calibri" w:hAnsi="Verdana"/>
          <w:sz w:val="22"/>
          <w:szCs w:val="22"/>
        </w:rPr>
        <w:t>.</w:t>
      </w:r>
    </w:p>
    <w:p w14:paraId="54A0F70E" w14:textId="77777777" w:rsidR="00A202A0" w:rsidRDefault="00A202A0" w:rsidP="00DB6903">
      <w:pPr>
        <w:numPr>
          <w:ilvl w:val="0"/>
          <w:numId w:val="21"/>
        </w:numPr>
        <w:spacing w:after="60"/>
        <w:ind w:left="709" w:hanging="567"/>
        <w:jc w:val="both"/>
        <w:rPr>
          <w:rFonts w:ascii="Verdana" w:hAnsi="Verdana"/>
          <w:sz w:val="22"/>
          <w:szCs w:val="22"/>
          <w:lang w:eastAsia="en-AU"/>
        </w:rPr>
      </w:pPr>
      <w:r w:rsidRPr="00CC328E">
        <w:rPr>
          <w:rFonts w:ascii="Verdana" w:hAnsi="Verdana"/>
          <w:sz w:val="22"/>
          <w:szCs w:val="22"/>
          <w:lang w:eastAsia="en-AU"/>
        </w:rPr>
        <w:t xml:space="preserve">The </w:t>
      </w:r>
      <w:r w:rsidR="00B26B6F">
        <w:rPr>
          <w:rFonts w:ascii="Verdana" w:eastAsia="Calibri" w:hAnsi="Verdana"/>
          <w:sz w:val="22"/>
          <w:szCs w:val="22"/>
        </w:rPr>
        <w:t xml:space="preserve">Project Design </w:t>
      </w:r>
      <w:r w:rsidRPr="00CC328E">
        <w:rPr>
          <w:rFonts w:ascii="Verdana" w:hAnsi="Verdana"/>
          <w:sz w:val="22"/>
          <w:szCs w:val="22"/>
          <w:lang w:eastAsia="en-AU"/>
        </w:rPr>
        <w:t>aligns with CBM disability inclusive development (DID) principles</w:t>
      </w:r>
      <w:r w:rsidR="00A76BFE">
        <w:rPr>
          <w:rFonts w:ascii="Verdana" w:hAnsi="Verdana"/>
          <w:sz w:val="22"/>
          <w:szCs w:val="22"/>
          <w:lang w:eastAsia="en-AU"/>
        </w:rPr>
        <w:t>.</w:t>
      </w:r>
    </w:p>
    <w:p w14:paraId="3E32BAAA" w14:textId="77777777" w:rsidR="00A202A0" w:rsidRDefault="00A202A0" w:rsidP="00DB6903">
      <w:pPr>
        <w:numPr>
          <w:ilvl w:val="0"/>
          <w:numId w:val="21"/>
        </w:numPr>
        <w:spacing w:after="60"/>
        <w:ind w:left="709" w:hanging="567"/>
        <w:jc w:val="both"/>
        <w:rPr>
          <w:rFonts w:ascii="Verdana" w:hAnsi="Verdana"/>
          <w:sz w:val="22"/>
          <w:szCs w:val="22"/>
          <w:lang w:eastAsia="en-AU"/>
        </w:rPr>
      </w:pPr>
      <w:r w:rsidRPr="00CC328E">
        <w:rPr>
          <w:rFonts w:ascii="Verdana" w:hAnsi="Verdana"/>
          <w:sz w:val="22"/>
          <w:szCs w:val="22"/>
          <w:lang w:eastAsia="en-AU"/>
        </w:rPr>
        <w:t xml:space="preserve">The </w:t>
      </w:r>
      <w:r w:rsidR="00B26B6F">
        <w:rPr>
          <w:rFonts w:ascii="Verdana" w:eastAsia="Calibri" w:hAnsi="Verdana"/>
          <w:sz w:val="22"/>
          <w:szCs w:val="22"/>
        </w:rPr>
        <w:t xml:space="preserve">Project Design </w:t>
      </w:r>
      <w:r w:rsidRPr="00CC328E">
        <w:rPr>
          <w:rFonts w:ascii="Verdana" w:hAnsi="Verdana"/>
          <w:sz w:val="22"/>
          <w:szCs w:val="22"/>
          <w:lang w:eastAsia="en-AU"/>
        </w:rPr>
        <w:t>has a clear approach &amp; objectives</w:t>
      </w:r>
      <w:r w:rsidR="00A76BFE">
        <w:rPr>
          <w:rFonts w:ascii="Verdana" w:hAnsi="Verdana"/>
          <w:sz w:val="22"/>
          <w:szCs w:val="22"/>
          <w:lang w:eastAsia="en-AU"/>
        </w:rPr>
        <w:t>.</w:t>
      </w:r>
    </w:p>
    <w:p w14:paraId="3B2FD8C9" w14:textId="77777777" w:rsidR="00A202A0" w:rsidRDefault="00A202A0" w:rsidP="00DB6903">
      <w:pPr>
        <w:tabs>
          <w:tab w:val="left" w:pos="540"/>
          <w:tab w:val="left" w:pos="4320"/>
        </w:tabs>
        <w:spacing w:after="60"/>
        <w:ind w:left="709" w:hanging="567"/>
        <w:jc w:val="both"/>
        <w:rPr>
          <w:rFonts w:ascii="Verdana" w:hAnsi="Verdana"/>
          <w:sz w:val="22"/>
          <w:szCs w:val="22"/>
          <w:lang w:eastAsia="en-AU"/>
        </w:rPr>
      </w:pPr>
    </w:p>
    <w:p w14:paraId="359C665F" w14:textId="77777777" w:rsidR="00A202A0" w:rsidRPr="00132D38" w:rsidRDefault="00A202A0" w:rsidP="00DB6903">
      <w:pPr>
        <w:tabs>
          <w:tab w:val="left" w:pos="540"/>
          <w:tab w:val="left" w:pos="4320"/>
        </w:tabs>
        <w:spacing w:after="60"/>
        <w:ind w:left="709" w:hanging="709"/>
        <w:jc w:val="both"/>
        <w:rPr>
          <w:rFonts w:ascii="Verdana" w:hAnsi="Verdana"/>
          <w:b/>
          <w:sz w:val="22"/>
          <w:szCs w:val="22"/>
          <w:lang w:eastAsia="en-AU"/>
        </w:rPr>
      </w:pPr>
      <w:r w:rsidRPr="00132D38">
        <w:rPr>
          <w:rFonts w:ascii="Verdana" w:hAnsi="Verdana"/>
          <w:b/>
          <w:sz w:val="22"/>
          <w:szCs w:val="22"/>
          <w:lang w:eastAsia="en-AU"/>
        </w:rPr>
        <w:t>Effectiveness</w:t>
      </w:r>
    </w:p>
    <w:p w14:paraId="4C100BB3"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builds in monitoring and learning</w:t>
      </w:r>
      <w:r w:rsidR="00A76BFE">
        <w:rPr>
          <w:rFonts w:ascii="Verdana" w:eastAsia="Calibri" w:hAnsi="Verdana"/>
          <w:sz w:val="22"/>
          <w:szCs w:val="22"/>
        </w:rPr>
        <w:t>.</w:t>
      </w:r>
      <w:r w:rsidRPr="00132D38">
        <w:rPr>
          <w:rFonts w:ascii="Verdana" w:eastAsia="Calibri" w:hAnsi="Verdana"/>
          <w:sz w:val="22"/>
          <w:szCs w:val="22"/>
        </w:rPr>
        <w:t xml:space="preserve"> </w:t>
      </w:r>
    </w:p>
    <w:p w14:paraId="1E9DACEB"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bookmarkStart w:id="11" w:name="_Toc477271150"/>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demonstrates quality and technical strength</w:t>
      </w:r>
      <w:bookmarkEnd w:id="11"/>
      <w:r w:rsidR="00A76BFE">
        <w:rPr>
          <w:rFonts w:ascii="Verdana" w:eastAsia="Calibri" w:hAnsi="Verdana"/>
          <w:sz w:val="22"/>
          <w:szCs w:val="22"/>
        </w:rPr>
        <w:t>.</w:t>
      </w:r>
    </w:p>
    <w:p w14:paraId="21FF7383" w14:textId="77777777" w:rsidR="00A202A0" w:rsidRPr="00CC328E"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00A76BFE">
        <w:rPr>
          <w:rFonts w:ascii="Verdana" w:eastAsia="Calibri" w:hAnsi="Verdana"/>
          <w:sz w:val="22"/>
          <w:szCs w:val="22"/>
        </w:rPr>
        <w:t>has a strong approach to safe</w:t>
      </w:r>
      <w:r w:rsidRPr="00132D38">
        <w:rPr>
          <w:rFonts w:ascii="Verdana" w:eastAsia="Calibri" w:hAnsi="Verdana"/>
          <w:sz w:val="22"/>
          <w:szCs w:val="22"/>
        </w:rPr>
        <w:t>guarding children and vulnerable adults</w:t>
      </w:r>
      <w:r w:rsidR="00765F67">
        <w:rPr>
          <w:rFonts w:ascii="Verdana" w:eastAsia="Calibri" w:hAnsi="Verdana"/>
          <w:sz w:val="22"/>
          <w:szCs w:val="22"/>
        </w:rPr>
        <w:t>.</w:t>
      </w:r>
    </w:p>
    <w:p w14:paraId="5FFF2EA5" w14:textId="77777777" w:rsidR="00A202A0" w:rsidRDefault="00A202A0" w:rsidP="00DB6903">
      <w:pPr>
        <w:numPr>
          <w:ilvl w:val="0"/>
          <w:numId w:val="21"/>
        </w:numPr>
        <w:spacing w:after="60"/>
        <w:ind w:left="709" w:hanging="567"/>
        <w:jc w:val="both"/>
        <w:rPr>
          <w:rFonts w:ascii="Verdana" w:eastAsia="Calibri" w:hAnsi="Verdana"/>
          <w:sz w:val="22"/>
          <w:szCs w:val="22"/>
        </w:rPr>
      </w:pPr>
      <w:r w:rsidRPr="00CC328E">
        <w:rPr>
          <w:rFonts w:ascii="Verdana" w:eastAsia="Calibri" w:hAnsi="Verdana"/>
          <w:sz w:val="22"/>
          <w:szCs w:val="22"/>
        </w:rPr>
        <w:t xml:space="preserve">The </w:t>
      </w:r>
      <w:r w:rsidR="00B26B6F">
        <w:rPr>
          <w:rFonts w:ascii="Verdana" w:eastAsia="Calibri" w:hAnsi="Verdana"/>
          <w:sz w:val="22"/>
          <w:szCs w:val="22"/>
        </w:rPr>
        <w:t xml:space="preserve">Project Design </w:t>
      </w:r>
      <w:r w:rsidRPr="00CC328E">
        <w:rPr>
          <w:rFonts w:ascii="Verdana" w:eastAsia="Calibri" w:hAnsi="Verdana"/>
          <w:sz w:val="22"/>
          <w:szCs w:val="22"/>
        </w:rPr>
        <w:t>identifi</w:t>
      </w:r>
      <w:r w:rsidR="00A76BFE">
        <w:rPr>
          <w:rFonts w:ascii="Verdana" w:eastAsia="Calibri" w:hAnsi="Verdana"/>
          <w:sz w:val="22"/>
          <w:szCs w:val="22"/>
        </w:rPr>
        <w:t>es and minimises harmful impact</w:t>
      </w:r>
      <w:r w:rsidRPr="00CC328E">
        <w:rPr>
          <w:rFonts w:ascii="Verdana" w:eastAsia="Calibri" w:hAnsi="Verdana"/>
          <w:sz w:val="22"/>
          <w:szCs w:val="22"/>
        </w:rPr>
        <w:t xml:space="preserve"> on the natural environment</w:t>
      </w:r>
      <w:r w:rsidR="00A76BFE">
        <w:rPr>
          <w:rFonts w:ascii="Verdana" w:eastAsia="Calibri" w:hAnsi="Verdana"/>
          <w:sz w:val="22"/>
          <w:szCs w:val="22"/>
        </w:rPr>
        <w:t>.</w:t>
      </w:r>
    </w:p>
    <w:p w14:paraId="5BAD69C6"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A gender equality approach is evident</w:t>
      </w:r>
      <w:r w:rsidR="00765F67">
        <w:rPr>
          <w:rFonts w:ascii="Verdana" w:eastAsia="Calibri" w:hAnsi="Verdana"/>
          <w:sz w:val="22"/>
          <w:szCs w:val="22"/>
        </w:rPr>
        <w:t>.</w:t>
      </w:r>
    </w:p>
    <w:p w14:paraId="26BFB81C" w14:textId="77777777" w:rsidR="00A202A0" w:rsidRDefault="00A202A0" w:rsidP="00DB6903">
      <w:pPr>
        <w:tabs>
          <w:tab w:val="left" w:pos="540"/>
          <w:tab w:val="left" w:pos="4320"/>
        </w:tabs>
        <w:spacing w:after="60"/>
        <w:ind w:left="709" w:hanging="567"/>
        <w:jc w:val="both"/>
        <w:rPr>
          <w:rFonts w:ascii="Verdana" w:eastAsia="Calibri" w:hAnsi="Verdana"/>
          <w:bCs/>
          <w:sz w:val="22"/>
          <w:szCs w:val="22"/>
        </w:rPr>
      </w:pPr>
    </w:p>
    <w:p w14:paraId="2406C238" w14:textId="77777777" w:rsidR="00A202A0" w:rsidRPr="00132D38" w:rsidRDefault="00A202A0" w:rsidP="00DB6903">
      <w:pPr>
        <w:tabs>
          <w:tab w:val="left" w:pos="540"/>
          <w:tab w:val="left" w:pos="4320"/>
        </w:tabs>
        <w:spacing w:after="60"/>
        <w:ind w:left="709" w:hanging="709"/>
        <w:jc w:val="both"/>
        <w:rPr>
          <w:rFonts w:ascii="Verdana" w:eastAsia="Calibri" w:hAnsi="Verdana"/>
          <w:b/>
          <w:bCs/>
          <w:sz w:val="22"/>
          <w:szCs w:val="22"/>
        </w:rPr>
      </w:pPr>
      <w:r w:rsidRPr="00132D38">
        <w:rPr>
          <w:rFonts w:ascii="Verdana" w:eastAsia="Calibri" w:hAnsi="Verdana"/>
          <w:b/>
          <w:bCs/>
          <w:sz w:val="22"/>
          <w:szCs w:val="22"/>
        </w:rPr>
        <w:t>Efficiency</w:t>
      </w:r>
    </w:p>
    <w:p w14:paraId="3255B317"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has a strong risk approach</w:t>
      </w:r>
      <w:r w:rsidR="00765F67">
        <w:rPr>
          <w:rFonts w:ascii="Verdana" w:eastAsia="Calibri" w:hAnsi="Verdana"/>
          <w:sz w:val="22"/>
          <w:szCs w:val="22"/>
        </w:rPr>
        <w:t>.</w:t>
      </w:r>
    </w:p>
    <w:p w14:paraId="1CC43D8B" w14:textId="77777777" w:rsidR="00A202A0" w:rsidRPr="00CC328E"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Value for money is evident in the </w:t>
      </w:r>
      <w:r w:rsidR="00B26B6F">
        <w:rPr>
          <w:rFonts w:ascii="Verdana" w:eastAsia="Calibri" w:hAnsi="Verdana"/>
          <w:sz w:val="22"/>
          <w:szCs w:val="22"/>
        </w:rPr>
        <w:t>Project Design</w:t>
      </w:r>
      <w:r w:rsidR="00765F67">
        <w:rPr>
          <w:rFonts w:ascii="Verdana" w:eastAsia="Calibri" w:hAnsi="Verdana"/>
          <w:sz w:val="22"/>
          <w:szCs w:val="22"/>
        </w:rPr>
        <w:t>.</w:t>
      </w:r>
    </w:p>
    <w:p w14:paraId="2F79BC36" w14:textId="77777777" w:rsidR="00A202A0" w:rsidRDefault="00A202A0" w:rsidP="00DB6903">
      <w:pPr>
        <w:numPr>
          <w:ilvl w:val="0"/>
          <w:numId w:val="21"/>
        </w:numPr>
        <w:spacing w:after="60"/>
        <w:ind w:left="709" w:hanging="567"/>
        <w:jc w:val="both"/>
        <w:rPr>
          <w:rFonts w:ascii="Verdana" w:hAnsi="Verdana"/>
          <w:sz w:val="22"/>
          <w:szCs w:val="22"/>
          <w:lang w:eastAsia="en-AU"/>
        </w:rPr>
      </w:pPr>
      <w:r w:rsidRPr="00132D38">
        <w:rPr>
          <w:rFonts w:ascii="Verdana" w:eastAsia="Calibri" w:hAnsi="Verdana"/>
          <w:sz w:val="22"/>
          <w:szCs w:val="22"/>
        </w:rPr>
        <w:t>Partner resources for this plan and capacity</w:t>
      </w:r>
      <w:r w:rsidRPr="00CC328E">
        <w:rPr>
          <w:rFonts w:ascii="Verdana" w:hAnsi="Verdana"/>
          <w:sz w:val="22"/>
          <w:szCs w:val="22"/>
          <w:lang w:eastAsia="en-AU"/>
        </w:rPr>
        <w:t xml:space="preserve"> building needs are addressed</w:t>
      </w:r>
      <w:r w:rsidR="00765F67">
        <w:rPr>
          <w:rFonts w:ascii="Verdana" w:hAnsi="Verdana"/>
          <w:sz w:val="22"/>
          <w:szCs w:val="22"/>
          <w:lang w:eastAsia="en-AU"/>
        </w:rPr>
        <w:t>.</w:t>
      </w:r>
    </w:p>
    <w:p w14:paraId="6C363EBA" w14:textId="77777777" w:rsidR="00A202A0" w:rsidRDefault="00A202A0" w:rsidP="00DB6903">
      <w:pPr>
        <w:tabs>
          <w:tab w:val="left" w:pos="540"/>
          <w:tab w:val="left" w:pos="4320"/>
        </w:tabs>
        <w:spacing w:after="60"/>
        <w:ind w:left="709" w:hanging="567"/>
        <w:jc w:val="both"/>
        <w:rPr>
          <w:rFonts w:ascii="Verdana" w:hAnsi="Verdana"/>
          <w:bCs/>
          <w:sz w:val="22"/>
          <w:szCs w:val="22"/>
        </w:rPr>
      </w:pPr>
    </w:p>
    <w:p w14:paraId="781160F9" w14:textId="77777777" w:rsidR="00A202A0" w:rsidRPr="00132D38" w:rsidRDefault="00A202A0" w:rsidP="00DB6903">
      <w:pPr>
        <w:tabs>
          <w:tab w:val="left" w:pos="540"/>
          <w:tab w:val="left" w:pos="4320"/>
        </w:tabs>
        <w:spacing w:after="60"/>
        <w:ind w:left="709" w:hanging="709"/>
        <w:jc w:val="both"/>
        <w:rPr>
          <w:rFonts w:ascii="Verdana" w:hAnsi="Verdana"/>
          <w:b/>
          <w:bCs/>
          <w:sz w:val="22"/>
          <w:szCs w:val="22"/>
        </w:rPr>
      </w:pPr>
      <w:r w:rsidRPr="00132D38">
        <w:rPr>
          <w:rFonts w:ascii="Verdana" w:hAnsi="Verdana"/>
          <w:b/>
          <w:bCs/>
          <w:sz w:val="22"/>
          <w:szCs w:val="22"/>
        </w:rPr>
        <w:t>Sustainability and Contribution to Change</w:t>
      </w:r>
    </w:p>
    <w:p w14:paraId="4DC236F4"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demonstrates sustainability of project outcomes, transition plan &amp; potential wider scale implementation</w:t>
      </w:r>
      <w:r w:rsidR="00A76BFE">
        <w:rPr>
          <w:rFonts w:ascii="Verdana" w:eastAsia="Calibri" w:hAnsi="Verdana"/>
          <w:sz w:val="22"/>
          <w:szCs w:val="22"/>
        </w:rPr>
        <w:t>.</w:t>
      </w:r>
    </w:p>
    <w:p w14:paraId="2EC30A48"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shows accountability to local stakeholders</w:t>
      </w:r>
      <w:r w:rsidR="00A76BFE">
        <w:rPr>
          <w:rFonts w:ascii="Verdana" w:eastAsia="Calibri" w:hAnsi="Verdana"/>
          <w:sz w:val="22"/>
          <w:szCs w:val="22"/>
        </w:rPr>
        <w:t>.</w:t>
      </w:r>
    </w:p>
    <w:p w14:paraId="0B6E2541" w14:textId="77777777" w:rsidR="00A202A0" w:rsidRDefault="00A202A0" w:rsidP="00DB6903">
      <w:pPr>
        <w:numPr>
          <w:ilvl w:val="0"/>
          <w:numId w:val="21"/>
        </w:numPr>
        <w:spacing w:after="60"/>
        <w:ind w:left="709" w:hanging="567"/>
        <w:jc w:val="both"/>
        <w:rPr>
          <w:rFonts w:ascii="Verdana" w:hAnsi="Verdana"/>
          <w:sz w:val="22"/>
          <w:szCs w:val="22"/>
          <w:lang w:eastAsia="en-AU"/>
        </w:rPr>
      </w:pPr>
      <w:r w:rsidRPr="00132D38">
        <w:rPr>
          <w:rFonts w:ascii="Verdana" w:eastAsia="Calibri" w:hAnsi="Verdana"/>
          <w:sz w:val="22"/>
          <w:szCs w:val="22"/>
        </w:rPr>
        <w:t>Advocacy, influencing</w:t>
      </w:r>
      <w:r w:rsidRPr="00CC328E">
        <w:rPr>
          <w:rFonts w:ascii="Verdana" w:hAnsi="Verdana"/>
          <w:sz w:val="22"/>
          <w:szCs w:val="22"/>
          <w:lang w:eastAsia="en-AU"/>
        </w:rPr>
        <w:t xml:space="preserve"> and networking</w:t>
      </w:r>
      <w:r w:rsidR="00132D38">
        <w:rPr>
          <w:rFonts w:ascii="Verdana" w:hAnsi="Verdana"/>
          <w:sz w:val="22"/>
          <w:szCs w:val="22"/>
          <w:lang w:eastAsia="en-AU"/>
        </w:rPr>
        <w:t xml:space="preserve"> are applied to </w:t>
      </w:r>
      <w:r w:rsidR="00B26B6F">
        <w:rPr>
          <w:rFonts w:ascii="Verdana" w:hAnsi="Verdana"/>
          <w:sz w:val="22"/>
          <w:szCs w:val="22"/>
          <w:lang w:eastAsia="en-AU"/>
        </w:rPr>
        <w:t xml:space="preserve">good </w:t>
      </w:r>
      <w:r w:rsidR="00132D38">
        <w:rPr>
          <w:rFonts w:ascii="Verdana" w:hAnsi="Verdana"/>
          <w:sz w:val="22"/>
          <w:szCs w:val="22"/>
          <w:lang w:eastAsia="en-AU"/>
        </w:rPr>
        <w:t>effect</w:t>
      </w:r>
      <w:r w:rsidR="00A76BFE">
        <w:rPr>
          <w:rFonts w:ascii="Verdana" w:hAnsi="Verdana"/>
          <w:sz w:val="22"/>
          <w:szCs w:val="22"/>
          <w:lang w:eastAsia="en-AU"/>
        </w:rPr>
        <w:t>.</w:t>
      </w:r>
    </w:p>
    <w:p w14:paraId="1B97F1D4" w14:textId="77777777" w:rsidR="00132D38" w:rsidRDefault="00132D38" w:rsidP="00DB6903">
      <w:pPr>
        <w:tabs>
          <w:tab w:val="left" w:pos="540"/>
          <w:tab w:val="left" w:pos="4320"/>
        </w:tabs>
        <w:spacing w:after="60"/>
        <w:ind w:left="709" w:hanging="567"/>
        <w:jc w:val="both"/>
        <w:rPr>
          <w:rFonts w:ascii="Verdana" w:hAnsi="Verdana"/>
          <w:sz w:val="22"/>
          <w:szCs w:val="22"/>
          <w:lang w:eastAsia="en-AU"/>
        </w:rPr>
      </w:pPr>
    </w:p>
    <w:p w14:paraId="2F2502DF" w14:textId="77777777" w:rsidR="00132D38" w:rsidRDefault="00132D38" w:rsidP="00DB6903">
      <w:pPr>
        <w:tabs>
          <w:tab w:val="left" w:pos="540"/>
          <w:tab w:val="left" w:pos="4320"/>
        </w:tabs>
        <w:spacing w:after="60"/>
        <w:ind w:left="709" w:hanging="709"/>
        <w:jc w:val="both"/>
        <w:rPr>
          <w:rFonts w:ascii="Verdana" w:hAnsi="Verdana"/>
          <w:sz w:val="22"/>
          <w:szCs w:val="22"/>
          <w:lang w:eastAsia="en-AU"/>
        </w:rPr>
      </w:pPr>
      <w:r>
        <w:rPr>
          <w:rFonts w:ascii="Verdana" w:hAnsi="Verdana"/>
          <w:sz w:val="22"/>
          <w:szCs w:val="22"/>
          <w:lang w:eastAsia="en-AU"/>
        </w:rPr>
        <w:t xml:space="preserve">If applicable: </w:t>
      </w:r>
    </w:p>
    <w:p w14:paraId="39EBE8F9" w14:textId="77777777" w:rsidR="00132D38" w:rsidRPr="00132D38" w:rsidRDefault="00132D38"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has a strong approach towards Inclusive Disaster Risk Reduction (iDRR)</w:t>
      </w:r>
      <w:r w:rsidR="00A76BFE">
        <w:rPr>
          <w:rFonts w:ascii="Verdana" w:eastAsia="Calibri" w:hAnsi="Verdana"/>
          <w:sz w:val="22"/>
          <w:szCs w:val="22"/>
        </w:rPr>
        <w:t>.</w:t>
      </w:r>
    </w:p>
    <w:p w14:paraId="2A5568A2" w14:textId="77777777" w:rsidR="00A202A0" w:rsidRDefault="00A202A0" w:rsidP="00DB6903">
      <w:pPr>
        <w:spacing w:after="60"/>
        <w:ind w:left="720"/>
        <w:jc w:val="both"/>
        <w:rPr>
          <w:rFonts w:ascii="Verdana" w:eastAsia="Calibri" w:hAnsi="Verdana"/>
          <w:sz w:val="22"/>
          <w:szCs w:val="22"/>
        </w:rPr>
      </w:pPr>
    </w:p>
    <w:p w14:paraId="299BCFF7" w14:textId="77777777" w:rsidR="004B0042" w:rsidRDefault="004B0042" w:rsidP="00132D38">
      <w:pPr>
        <w:ind w:left="720"/>
        <w:jc w:val="both"/>
        <w:rPr>
          <w:rFonts w:ascii="Verdana" w:eastAsia="Calibri" w:hAnsi="Verdana"/>
          <w:sz w:val="22"/>
          <w:szCs w:val="22"/>
        </w:rPr>
      </w:pPr>
    </w:p>
    <w:p w14:paraId="59860AA6" w14:textId="77777777" w:rsidR="004B0042" w:rsidRDefault="004B0042" w:rsidP="00132D38">
      <w:pPr>
        <w:ind w:left="720"/>
        <w:jc w:val="both"/>
        <w:rPr>
          <w:rFonts w:ascii="Verdana" w:eastAsia="Calibri" w:hAnsi="Verdana"/>
          <w:sz w:val="22"/>
          <w:szCs w:val="22"/>
        </w:rPr>
      </w:pPr>
    </w:p>
    <w:p w14:paraId="06536CEE" w14:textId="77777777" w:rsidR="004B0042" w:rsidRPr="00132D38" w:rsidRDefault="004B0042" w:rsidP="004B0042">
      <w:pPr>
        <w:jc w:val="both"/>
        <w:rPr>
          <w:rFonts w:ascii="Verdana" w:eastAsia="Calibri" w:hAnsi="Verdana"/>
          <w:sz w:val="22"/>
          <w:szCs w:val="22"/>
        </w:rPr>
      </w:pPr>
    </w:p>
    <w:sectPr w:rsidR="004B0042" w:rsidRPr="00132D38" w:rsidSect="007F358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30DC5" w14:textId="77777777" w:rsidR="008A27D9" w:rsidRDefault="008A27D9" w:rsidP="00445541">
      <w:r>
        <w:separator/>
      </w:r>
    </w:p>
  </w:endnote>
  <w:endnote w:type="continuationSeparator" w:id="0">
    <w:p w14:paraId="030D42CE" w14:textId="77777777" w:rsidR="008A27D9" w:rsidRDefault="008A27D9" w:rsidP="00445541">
      <w:r>
        <w:continuationSeparator/>
      </w:r>
    </w:p>
  </w:endnote>
  <w:endnote w:type="continuationNotice" w:id="1">
    <w:p w14:paraId="5C79E4BB" w14:textId="77777777" w:rsidR="008A27D9" w:rsidRDefault="008A27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3980C" w14:textId="4B6BE3BE" w:rsidR="00706753" w:rsidRPr="00D170A6" w:rsidRDefault="00706753" w:rsidP="002F1895">
    <w:pPr>
      <w:pStyle w:val="Header"/>
      <w:rPr>
        <w:rFonts w:ascii="Verdana" w:hAnsi="Verdana"/>
        <w:sz w:val="20"/>
        <w:szCs w:val="20"/>
      </w:rPr>
    </w:pPr>
    <w:r w:rsidRPr="002F1895">
      <w:rPr>
        <w:rFonts w:ascii="Calibri" w:hAnsi="Calibri" w:cs="Calibri"/>
        <w:b/>
        <w:color w:val="C00000"/>
        <w:sz w:val="22"/>
        <w:szCs w:val="22"/>
      </w:rPr>
      <w:t xml:space="preserve">CBM </w:t>
    </w:r>
    <w:r w:rsidRPr="00964AE6">
      <w:rPr>
        <w:rFonts w:ascii="Calibri" w:hAnsi="Calibri" w:cs="Calibri"/>
        <w:b/>
        <w:sz w:val="22"/>
        <w:szCs w:val="22"/>
      </w:rPr>
      <w:t>-</w:t>
    </w:r>
    <w:r w:rsidRPr="002F1895">
      <w:rPr>
        <w:rFonts w:ascii="Calibri" w:hAnsi="Calibri" w:cs="Calibri"/>
        <w:b/>
        <w:color w:val="C00000"/>
        <w:sz w:val="22"/>
        <w:szCs w:val="22"/>
      </w:rPr>
      <w:t xml:space="preserve"> </w:t>
    </w:r>
    <w:r w:rsidRPr="002F1895">
      <w:rPr>
        <w:rFonts w:ascii="Calibri" w:hAnsi="Calibri" w:cs="Calibri"/>
        <w:sz w:val="22"/>
        <w:szCs w:val="22"/>
      </w:rPr>
      <w:t xml:space="preserve">Project Design Form </w:t>
    </w:r>
    <w:r>
      <w:rPr>
        <w:rFonts w:ascii="Calibri" w:hAnsi="Calibri" w:cs="Calibri"/>
        <w:sz w:val="22"/>
        <w:szCs w:val="22"/>
      </w:rPr>
      <w:t xml:space="preserve">Version 1.4 </w:t>
    </w:r>
    <w:r w:rsidRPr="002F1895">
      <w:rPr>
        <w:rFonts w:ascii="Calibri" w:hAnsi="Calibri" w:cs="Calibri"/>
        <w:sz w:val="22"/>
        <w:szCs w:val="22"/>
      </w:rPr>
      <w:t>(</w:t>
    </w:r>
    <w:r>
      <w:rPr>
        <w:rFonts w:ascii="Calibri" w:hAnsi="Calibri" w:cs="Calibri"/>
        <w:sz w:val="22"/>
        <w:szCs w:val="22"/>
      </w:rPr>
      <w:t xml:space="preserve">approved </w:t>
    </w:r>
    <w:r w:rsidRPr="002F1895">
      <w:rPr>
        <w:rFonts w:ascii="Calibri" w:hAnsi="Calibri" w:cs="Calibri"/>
        <w:sz w:val="22"/>
        <w:szCs w:val="22"/>
      </w:rPr>
      <w:t>June 2018)</w:t>
    </w:r>
    <w:r>
      <w:rPr>
        <w:rFonts w:ascii="Calibri" w:hAnsi="Calibri" w:cs="Calibri"/>
        <w:sz w:val="22"/>
        <w:szCs w:val="22"/>
      </w:rPr>
      <w:t xml:space="preserve">                                                </w:t>
    </w:r>
    <w:r w:rsidRPr="00D170A6">
      <w:rPr>
        <w:rFonts w:ascii="Verdana" w:hAnsi="Verdana"/>
        <w:sz w:val="20"/>
        <w:szCs w:val="20"/>
      </w:rPr>
      <w:fldChar w:fldCharType="begin"/>
    </w:r>
    <w:r w:rsidRPr="00D170A6">
      <w:rPr>
        <w:rFonts w:ascii="Verdana" w:hAnsi="Verdana"/>
        <w:sz w:val="20"/>
        <w:szCs w:val="20"/>
      </w:rPr>
      <w:instrText xml:space="preserve"> PAGE   \* MERGEFORMAT </w:instrText>
    </w:r>
    <w:r w:rsidRPr="00D170A6">
      <w:rPr>
        <w:rFonts w:ascii="Verdana" w:hAnsi="Verdana"/>
        <w:sz w:val="20"/>
        <w:szCs w:val="20"/>
      </w:rPr>
      <w:fldChar w:fldCharType="separate"/>
    </w:r>
    <w:r w:rsidR="00D158B3">
      <w:rPr>
        <w:rFonts w:ascii="Verdana" w:hAnsi="Verdana"/>
        <w:noProof/>
        <w:sz w:val="20"/>
        <w:szCs w:val="20"/>
      </w:rPr>
      <w:t>20</w:t>
    </w:r>
    <w:r w:rsidRPr="00D170A6">
      <w:rPr>
        <w:rFonts w:ascii="Verdana" w:hAnsi="Verdana"/>
        <w:noProof/>
        <w:sz w:val="20"/>
        <w:szCs w:val="20"/>
      </w:rPr>
      <w:fldChar w:fldCharType="end"/>
    </w:r>
  </w:p>
  <w:p w14:paraId="65BCC3F9" w14:textId="77777777" w:rsidR="00706753" w:rsidRDefault="00706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DF484" w14:textId="77777777" w:rsidR="008A27D9" w:rsidRDefault="008A27D9" w:rsidP="00445541">
      <w:r>
        <w:separator/>
      </w:r>
    </w:p>
  </w:footnote>
  <w:footnote w:type="continuationSeparator" w:id="0">
    <w:p w14:paraId="7FC49F49" w14:textId="77777777" w:rsidR="008A27D9" w:rsidRDefault="008A27D9" w:rsidP="00445541">
      <w:r>
        <w:continuationSeparator/>
      </w:r>
    </w:p>
  </w:footnote>
  <w:footnote w:type="continuationNotice" w:id="1">
    <w:p w14:paraId="18E8D871" w14:textId="77777777" w:rsidR="008A27D9" w:rsidRDefault="008A27D9"/>
  </w:footnote>
  <w:footnote w:id="2">
    <w:p w14:paraId="6628C3A0" w14:textId="77777777" w:rsidR="00706753" w:rsidRPr="004F7AAE" w:rsidRDefault="00706753" w:rsidP="003B527B">
      <w:pPr>
        <w:pStyle w:val="FootnoteText"/>
        <w:rPr>
          <w:rFonts w:ascii="Calibri" w:hAnsi="Calibri" w:cs="Calibri"/>
        </w:rPr>
      </w:pPr>
      <w:r w:rsidRPr="004F7AAE">
        <w:rPr>
          <w:rStyle w:val="FootnoteReference"/>
          <w:rFonts w:ascii="Calibri" w:hAnsi="Calibri" w:cs="Calibri"/>
        </w:rPr>
        <w:footnoteRef/>
      </w:r>
      <w:r w:rsidRPr="004F7AAE">
        <w:rPr>
          <w:rFonts w:ascii="Calibri" w:hAnsi="Calibri" w:cs="Calibri"/>
        </w:rPr>
        <w:t xml:space="preserve"> This Form is to be used for planning of all projects with a total budget of &gt;50,000 EUR. The term “Project” within the document always also refers to Programmes. </w:t>
      </w:r>
    </w:p>
    <w:p w14:paraId="30C03CFA" w14:textId="77777777" w:rsidR="00706753" w:rsidRDefault="00706753" w:rsidP="00055271">
      <w:pPr>
        <w:pStyle w:val="FootnoteText"/>
        <w:rPr>
          <w:rFonts w:ascii="Calibri" w:hAnsi="Calibri" w:cs="Calibri"/>
        </w:rPr>
      </w:pPr>
      <w:r w:rsidRPr="004F7AAE">
        <w:rPr>
          <w:rFonts w:ascii="Calibri" w:hAnsi="Calibri" w:cs="Calibri"/>
        </w:rPr>
        <w:t xml:space="preserve">For projects with an overall project budget of &lt;50,000 EUR, the following documents are to be submitted: </w:t>
      </w:r>
    </w:p>
    <w:p w14:paraId="44E5C830" w14:textId="39A9C4BF" w:rsidR="00706753" w:rsidRPr="004F7AAE" w:rsidRDefault="00706753" w:rsidP="00055271">
      <w:pPr>
        <w:pStyle w:val="FootnoteText"/>
        <w:ind w:left="720"/>
        <w:rPr>
          <w:rFonts w:ascii="Calibri" w:hAnsi="Calibri" w:cs="Calibri"/>
        </w:rPr>
      </w:pPr>
      <w:r w:rsidRPr="004F7AAE">
        <w:rPr>
          <w:rFonts w:ascii="Calibri" w:hAnsi="Calibri" w:cs="Calibri"/>
        </w:rPr>
        <w:t xml:space="preserve">i) </w:t>
      </w:r>
      <w:hyperlink r:id="rId1" w:history="1">
        <w:r w:rsidRPr="00927E48">
          <w:rPr>
            <w:rStyle w:val="Hyperlink"/>
            <w:rFonts w:ascii="Calibri" w:hAnsi="Calibri" w:cs="Calibri"/>
          </w:rPr>
          <w:t>Project Idea and Programmatic Approval Form (PPA)</w:t>
        </w:r>
      </w:hyperlink>
      <w:r>
        <w:rPr>
          <w:rFonts w:ascii="Calibri" w:hAnsi="Calibri" w:cs="Calibri"/>
        </w:rPr>
        <w:t xml:space="preserve"> Section I. A-C + Section II.</w:t>
      </w:r>
      <w:r w:rsidRPr="004F7AAE">
        <w:rPr>
          <w:rFonts w:ascii="Calibri" w:hAnsi="Calibri" w:cs="Calibri"/>
        </w:rPr>
        <w:t xml:space="preserve">; </w:t>
      </w:r>
      <w:r>
        <w:rPr>
          <w:rFonts w:ascii="Calibri" w:hAnsi="Calibri" w:cs="Calibri"/>
        </w:rPr>
        <w:br/>
      </w:r>
      <w:r w:rsidRPr="004F7AAE">
        <w:rPr>
          <w:rFonts w:ascii="Calibri" w:hAnsi="Calibri" w:cs="Calibri"/>
        </w:rPr>
        <w:t xml:space="preserve">ii) </w:t>
      </w:r>
      <w:hyperlink r:id="rId2" w:history="1">
        <w:r w:rsidRPr="00C042BC">
          <w:rPr>
            <w:rStyle w:val="Hyperlink"/>
            <w:rFonts w:ascii="Calibri" w:hAnsi="Calibri" w:cs="Calibri"/>
          </w:rPr>
          <w:t>Logical Framework and Cost plan</w:t>
        </w:r>
      </w:hyperlink>
    </w:p>
  </w:footnote>
  <w:footnote w:id="3">
    <w:p w14:paraId="093759D1" w14:textId="77777777" w:rsidR="00706753" w:rsidRPr="00617980" w:rsidRDefault="00706753" w:rsidP="002656E1">
      <w:pPr>
        <w:pStyle w:val="FootnoteText"/>
        <w:rPr>
          <w:rFonts w:ascii="Verdana" w:hAnsi="Verdana"/>
          <w:sz w:val="16"/>
          <w:szCs w:val="16"/>
        </w:rPr>
      </w:pPr>
      <w:r w:rsidRPr="00617980">
        <w:rPr>
          <w:rStyle w:val="FootnoteReference"/>
          <w:rFonts w:ascii="Verdana" w:hAnsi="Verdana"/>
        </w:rPr>
        <w:footnoteRef/>
      </w:r>
      <w:r w:rsidRPr="00617980">
        <w:rPr>
          <w:rFonts w:ascii="Verdana" w:hAnsi="Verdana"/>
          <w:sz w:val="16"/>
          <w:szCs w:val="16"/>
        </w:rPr>
        <w:t xml:space="preserve"> </w:t>
      </w:r>
      <w:r>
        <w:rPr>
          <w:rFonts w:ascii="Verdana" w:hAnsi="Verdana"/>
          <w:sz w:val="16"/>
          <w:szCs w:val="16"/>
        </w:rPr>
        <w:t xml:space="preserve">“amount requested from </w:t>
      </w:r>
      <w:r w:rsidRPr="001C1088">
        <w:rPr>
          <w:rFonts w:ascii="Verdana" w:hAnsi="Verdana"/>
          <w:sz w:val="16"/>
          <w:szCs w:val="16"/>
        </w:rPr>
        <w:t>CBM</w:t>
      </w:r>
      <w:r>
        <w:rPr>
          <w:rFonts w:ascii="Verdana" w:hAnsi="Verdana"/>
          <w:sz w:val="16"/>
          <w:szCs w:val="16"/>
        </w:rPr>
        <w:t xml:space="preserve">” refers to the total amount of the cost plan to be uploaded in Navision. </w:t>
      </w:r>
      <w:r w:rsidRPr="00617980">
        <w:rPr>
          <w:rFonts w:ascii="Verdana" w:hAnsi="Verdana"/>
          <w:sz w:val="16"/>
          <w:szCs w:val="16"/>
        </w:rPr>
        <w:t xml:space="preserve">Please specify the currency in which the contribution is given. </w:t>
      </w:r>
    </w:p>
  </w:footnote>
  <w:footnote w:id="4">
    <w:p w14:paraId="2B7D67F7" w14:textId="77777777" w:rsidR="00706753" w:rsidRPr="00617980" w:rsidRDefault="00706753" w:rsidP="002656E1">
      <w:pPr>
        <w:pStyle w:val="FootnoteText"/>
        <w:rPr>
          <w:rFonts w:ascii="Verdana" w:hAnsi="Verdana"/>
          <w:sz w:val="16"/>
          <w:szCs w:val="16"/>
        </w:rPr>
      </w:pPr>
      <w:r w:rsidRPr="00617980">
        <w:rPr>
          <w:rStyle w:val="FootnoteReference"/>
          <w:rFonts w:ascii="Verdana" w:hAnsi="Verdana"/>
        </w:rPr>
        <w:footnoteRef/>
      </w:r>
      <w:r w:rsidRPr="00617980">
        <w:rPr>
          <w:rFonts w:ascii="Verdana" w:hAnsi="Verdana"/>
          <w:sz w:val="16"/>
          <w:szCs w:val="16"/>
        </w:rPr>
        <w:t xml:space="preserve"> </w:t>
      </w:r>
      <w:r>
        <w:rPr>
          <w:rFonts w:ascii="Verdana" w:hAnsi="Verdana"/>
          <w:sz w:val="16"/>
          <w:szCs w:val="16"/>
        </w:rPr>
        <w:t>“</w:t>
      </w:r>
      <w:r w:rsidRPr="001C1088">
        <w:rPr>
          <w:rFonts w:ascii="Verdana" w:hAnsi="Verdana"/>
          <w:sz w:val="16"/>
          <w:szCs w:val="16"/>
        </w:rPr>
        <w:t>Total project budget</w:t>
      </w:r>
      <w:r>
        <w:rPr>
          <w:rFonts w:ascii="Verdana" w:hAnsi="Verdana"/>
          <w:sz w:val="16"/>
          <w:szCs w:val="16"/>
        </w:rPr>
        <w:t xml:space="preserve">” includes </w:t>
      </w:r>
      <w:r w:rsidRPr="001C1088">
        <w:rPr>
          <w:rFonts w:ascii="Verdana" w:hAnsi="Verdana"/>
          <w:b/>
          <w:sz w:val="16"/>
          <w:szCs w:val="16"/>
        </w:rPr>
        <w:t>all</w:t>
      </w:r>
      <w:r>
        <w:rPr>
          <w:rFonts w:ascii="Verdana" w:hAnsi="Verdana"/>
          <w:sz w:val="16"/>
          <w:szCs w:val="16"/>
        </w:rPr>
        <w:t xml:space="preserve"> project costs, </w:t>
      </w:r>
      <w:r w:rsidRPr="00B4000E">
        <w:rPr>
          <w:rFonts w:ascii="Verdana" w:hAnsi="Verdana"/>
          <w:b/>
          <w:sz w:val="16"/>
          <w:szCs w:val="16"/>
        </w:rPr>
        <w:t>including</w:t>
      </w:r>
      <w:r>
        <w:rPr>
          <w:rFonts w:ascii="Verdana" w:hAnsi="Verdana"/>
          <w:sz w:val="16"/>
          <w:szCs w:val="16"/>
        </w:rPr>
        <w:t xml:space="preserve"> those covered either by partner or funders other than CBM. </w:t>
      </w:r>
      <w:r w:rsidRPr="00617980">
        <w:rPr>
          <w:rFonts w:ascii="Verdana" w:hAnsi="Verdana"/>
          <w:sz w:val="16"/>
          <w:szCs w:val="16"/>
        </w:rPr>
        <w:t xml:space="preserve">Please specify the currency in which the budget is </w:t>
      </w:r>
      <w:r>
        <w:rPr>
          <w:rFonts w:ascii="Verdana" w:hAnsi="Verdana"/>
          <w:sz w:val="16"/>
          <w:szCs w:val="16"/>
        </w:rPr>
        <w:t>indicated</w:t>
      </w:r>
      <w:r w:rsidRPr="00617980">
        <w:rPr>
          <w:rFonts w:ascii="Verdana" w:hAnsi="Verdana"/>
          <w:sz w:val="16"/>
          <w:szCs w:val="16"/>
        </w:rPr>
        <w:t>.</w:t>
      </w:r>
    </w:p>
  </w:footnote>
  <w:footnote w:id="5">
    <w:p w14:paraId="050A3BB0" w14:textId="77777777" w:rsidR="00706753" w:rsidRPr="00CE5F54" w:rsidRDefault="00706753" w:rsidP="002656E1">
      <w:pPr>
        <w:pStyle w:val="FootnoteText"/>
        <w:rPr>
          <w:lang w:val="en-US"/>
        </w:rPr>
      </w:pPr>
      <w:r>
        <w:rPr>
          <w:rStyle w:val="FootnoteReference"/>
        </w:rPr>
        <w:footnoteRef/>
      </w:r>
      <w:r>
        <w:t xml:space="preserve"> “</w:t>
      </w:r>
      <w:r w:rsidRPr="001C1088">
        <w:rPr>
          <w:rFonts w:ascii="Verdana" w:hAnsi="Verdana"/>
          <w:sz w:val="16"/>
          <w:szCs w:val="16"/>
        </w:rPr>
        <w:t>Other sources</w:t>
      </w:r>
      <w:r>
        <w:rPr>
          <w:rFonts w:ascii="Verdana" w:hAnsi="Verdana"/>
          <w:sz w:val="16"/>
          <w:szCs w:val="16"/>
        </w:rPr>
        <w:t>”</w:t>
      </w:r>
      <w:r w:rsidRPr="00CE5F54">
        <w:rPr>
          <w:rFonts w:ascii="Verdana" w:hAnsi="Verdana"/>
          <w:sz w:val="16"/>
          <w:szCs w:val="16"/>
        </w:rPr>
        <w:t xml:space="preserve"> could be partner’s own funds, contribution from other national or international donors</w:t>
      </w:r>
      <w:r>
        <w:rPr>
          <w:rFonts w:ascii="Verdana" w:hAnsi="Verdana"/>
          <w:sz w:val="16"/>
          <w:szCs w:val="16"/>
        </w:rPr>
        <w:t xml:space="preserve"> </w:t>
      </w:r>
      <w:r w:rsidRPr="00BA611B">
        <w:rPr>
          <w:rFonts w:ascii="Verdana" w:hAnsi="Verdana"/>
          <w:b/>
          <w:bCs/>
          <w:sz w:val="16"/>
          <w:szCs w:val="16"/>
        </w:rPr>
        <w:t>not facilitated by CBM</w:t>
      </w:r>
      <w:r w:rsidRPr="00CE5F54">
        <w:rPr>
          <w:rFonts w:ascii="Verdana" w:hAnsi="Verdana"/>
          <w:sz w:val="16"/>
          <w:szCs w:val="16"/>
        </w:rPr>
        <w:t>, etc.</w:t>
      </w:r>
    </w:p>
  </w:footnote>
  <w:footnote w:id="6">
    <w:p w14:paraId="63065D42" w14:textId="77777777" w:rsidR="00706753" w:rsidRPr="004F7AAE" w:rsidRDefault="00706753" w:rsidP="00DB6903">
      <w:pPr>
        <w:rPr>
          <w:rFonts w:ascii="Calibri" w:hAnsi="Calibri" w:cs="Calibri"/>
          <w:sz w:val="20"/>
          <w:szCs w:val="20"/>
        </w:rPr>
      </w:pPr>
      <w:r w:rsidRPr="004F7AAE">
        <w:rPr>
          <w:rStyle w:val="FootnoteReference"/>
          <w:rFonts w:ascii="Calibri" w:hAnsi="Calibri" w:cs="Calibri"/>
          <w:sz w:val="20"/>
          <w:szCs w:val="20"/>
        </w:rPr>
        <w:footnoteRef/>
      </w:r>
      <w:r w:rsidRPr="004F7AAE">
        <w:rPr>
          <w:rFonts w:ascii="Calibri" w:hAnsi="Calibri" w:cs="Calibri"/>
          <w:sz w:val="20"/>
          <w:szCs w:val="20"/>
        </w:rPr>
        <w:t xml:space="preserve"> Please limit your description to the </w:t>
      </w:r>
      <w:r w:rsidRPr="004F7AAE">
        <w:rPr>
          <w:rFonts w:ascii="Calibri" w:hAnsi="Calibri" w:cs="Calibri"/>
          <w:b/>
          <w:sz w:val="20"/>
          <w:szCs w:val="20"/>
        </w:rPr>
        <w:t>key activities</w:t>
      </w:r>
      <w:r w:rsidRPr="004F7AAE">
        <w:rPr>
          <w:rFonts w:ascii="Calibri" w:hAnsi="Calibri" w:cs="Calibri"/>
          <w:sz w:val="20"/>
          <w:szCs w:val="20"/>
        </w:rPr>
        <w:t xml:space="preserve"> only. The detailed list of all planned activities is to be given in the </w:t>
      </w:r>
      <w:r w:rsidRPr="004F7AAE">
        <w:rPr>
          <w:rFonts w:ascii="Calibri" w:hAnsi="Calibri" w:cs="Calibri"/>
          <w:b/>
          <w:sz w:val="20"/>
          <w:szCs w:val="20"/>
        </w:rPr>
        <w:t>Activity Schedule in Annex C</w:t>
      </w:r>
      <w:ins w:id="7" w:author="Scherer, Paul" w:date="2018-06-18T15:08:00Z">
        <w:r>
          <w:rPr>
            <w:rFonts w:ascii="Calibri" w:hAnsi="Calibri" w:cs="Calibri"/>
            <w:b/>
            <w:sz w:val="20"/>
            <w:szCs w:val="20"/>
          </w:rPr>
          <w:t>.</w:t>
        </w:r>
      </w:ins>
    </w:p>
  </w:footnote>
  <w:footnote w:id="7">
    <w:p w14:paraId="06348D30" w14:textId="5880A382" w:rsidR="00706753" w:rsidRPr="004F7AAE" w:rsidRDefault="00706753" w:rsidP="007A426B">
      <w:pPr>
        <w:pStyle w:val="FootnoteText"/>
        <w:rPr>
          <w:rFonts w:ascii="Calibri" w:hAnsi="Calibri" w:cs="Calibri"/>
        </w:rPr>
      </w:pPr>
      <w:r w:rsidRPr="004F7AAE">
        <w:rPr>
          <w:rStyle w:val="FootnoteReference"/>
          <w:rFonts w:ascii="Calibri" w:hAnsi="Calibri" w:cs="Calibri"/>
        </w:rPr>
        <w:footnoteRef/>
      </w:r>
      <w:r w:rsidRPr="004F7AAE">
        <w:rPr>
          <w:rFonts w:ascii="Calibri" w:hAnsi="Calibri" w:cs="Calibri"/>
        </w:rPr>
        <w:t xml:space="preserve"> CBM has produced material to ensure the focus on disability inclusive development </w:t>
      </w:r>
      <w:r>
        <w:rPr>
          <w:rFonts w:ascii="Calibri" w:hAnsi="Calibri" w:cs="Calibri"/>
        </w:rPr>
        <w:t>in the projects supported by it, such as “</w:t>
      </w:r>
      <w:hyperlink r:id="rId3" w:history="1">
        <w:r w:rsidRPr="005C51C8">
          <w:rPr>
            <w:rStyle w:val="Hyperlink"/>
            <w:rFonts w:ascii="Calibri" w:hAnsi="Calibri" w:cs="Calibri"/>
          </w:rPr>
          <w:t>Inclusion made Easy</w:t>
        </w:r>
      </w:hyperlink>
      <w:r>
        <w:rPr>
          <w:rFonts w:ascii="Calibri" w:hAnsi="Calibri" w:cs="Calibri"/>
        </w:rPr>
        <w:t>”, “</w:t>
      </w:r>
      <w:r w:rsidRPr="00B260DA">
        <w:rPr>
          <w:rStyle w:val="Hyperlink"/>
          <w:rFonts w:ascii="Calibri" w:hAnsi="Calibri" w:cs="Calibri"/>
        </w:rPr>
        <w:t xml:space="preserve">The DID </w:t>
      </w:r>
      <w:hyperlink r:id="rId4" w:anchor="search=inclusion%20made%20easy" w:history="1">
        <w:r w:rsidRPr="00B260DA">
          <w:rPr>
            <w:rStyle w:val="Hyperlink"/>
            <w:rFonts w:ascii="Calibri" w:hAnsi="Calibri" w:cs="Calibri"/>
          </w:rPr>
          <w:t>Toolkit</w:t>
        </w:r>
      </w:hyperlink>
      <w:r>
        <w:rPr>
          <w:rFonts w:ascii="Calibri" w:hAnsi="Calibri" w:cs="Calibri"/>
        </w:rPr>
        <w:t xml:space="preserve">”, or guidelines on </w:t>
      </w:r>
      <w:hyperlink r:id="rId5" w:history="1">
        <w:r>
          <w:rPr>
            <w:rStyle w:val="Hyperlink"/>
            <w:rFonts w:ascii="Calibri" w:hAnsi="Calibri" w:cs="Calibri"/>
          </w:rPr>
          <w:t>CBM Policy on Accessibility</w:t>
        </w:r>
      </w:hyperlink>
      <w:r>
        <w:rPr>
          <w:rFonts w:ascii="Calibri" w:hAnsi="Calibri" w:cs="Calibri"/>
        </w:rPr>
        <w:t xml:space="preserve">. Please contact country office focal points for information. </w:t>
      </w:r>
    </w:p>
  </w:footnote>
  <w:footnote w:id="8">
    <w:p w14:paraId="2D3964BC" w14:textId="11B2B44F" w:rsidR="00706753" w:rsidRPr="004D59E8" w:rsidRDefault="00706753">
      <w:pPr>
        <w:pStyle w:val="FootnoteText"/>
      </w:pPr>
      <w:r>
        <w:rPr>
          <w:rStyle w:val="FootnoteReference"/>
        </w:rPr>
        <w:footnoteRef/>
      </w:r>
      <w:r>
        <w:t xml:space="preserve"> CBM has adopted a </w:t>
      </w:r>
      <w:hyperlink r:id="rId6" w:history="1">
        <w:r w:rsidRPr="00CD5EDF">
          <w:rPr>
            <w:rStyle w:val="Hyperlink"/>
          </w:rPr>
          <w:t>Safeguarding Policy</w:t>
        </w:r>
      </w:hyperlink>
      <w:r>
        <w:t xml:space="preserve"> clearly stating its position and a </w:t>
      </w:r>
      <w:hyperlink r:id="rId7" w:history="1">
        <w:r w:rsidRPr="000E07A2">
          <w:rPr>
            <w:rStyle w:val="Hyperlink"/>
          </w:rPr>
          <w:t>Guide to Children and Adults Safeguarding Risk Management</w:t>
        </w:r>
      </w:hyperlink>
      <w:r w:rsidRPr="000E07A2">
        <w:t xml:space="preserve"> </w:t>
      </w:r>
      <w:r>
        <w:t>for your reference.</w:t>
      </w:r>
    </w:p>
  </w:footnote>
  <w:footnote w:id="9">
    <w:p w14:paraId="2919269B" w14:textId="77777777" w:rsidR="00706753" w:rsidRPr="004F7AAE" w:rsidRDefault="00706753" w:rsidP="00B37172">
      <w:pPr>
        <w:pStyle w:val="FootnoteText"/>
        <w:rPr>
          <w:rFonts w:ascii="Calibri" w:hAnsi="Calibri" w:cs="Calibri"/>
        </w:rPr>
      </w:pPr>
      <w:r w:rsidRPr="004F7AAE">
        <w:rPr>
          <w:rStyle w:val="FootnoteReference"/>
          <w:rFonts w:ascii="Calibri" w:hAnsi="Calibri" w:cs="Calibri"/>
        </w:rPr>
        <w:footnoteRef/>
      </w:r>
      <w:r w:rsidRPr="004F7AAE">
        <w:rPr>
          <w:rFonts w:ascii="Calibri" w:hAnsi="Calibri" w:cs="Calibri"/>
        </w:rPr>
        <w:t xml:space="preserve"> CBM is currently developing a Gender Analysis Tool to assess and monitor gender related aspects of project work. Please contact CBM Country office and CBM advisor on Gender and Equality. </w:t>
      </w:r>
    </w:p>
  </w:footnote>
  <w:footnote w:id="10">
    <w:p w14:paraId="5B703BD1" w14:textId="5DABAF24" w:rsidR="00706753" w:rsidRPr="00E50EE5" w:rsidRDefault="00706753" w:rsidP="008032E8">
      <w:pPr>
        <w:pStyle w:val="FootnoteText"/>
        <w:rPr>
          <w:lang w:val="en-US"/>
        </w:rPr>
      </w:pPr>
      <w:r>
        <w:rPr>
          <w:rStyle w:val="FootnoteReference"/>
        </w:rPr>
        <w:footnoteRef/>
      </w:r>
      <w:r>
        <w:t xml:space="preserve"> Since 2021, all projects are to use the CBM standard indicators. Find further information here: </w:t>
      </w:r>
      <w:hyperlink r:id="rId8" w:history="1">
        <w:r w:rsidRPr="004B3C21">
          <w:rPr>
            <w:rStyle w:val="Hyperlink"/>
          </w:rPr>
          <w:t>https://cbm365.sharepoint.com/sites/INDIC?OR=Teams-HL&amp;CT=1633334359213</w:t>
        </w:r>
      </w:hyperlink>
      <w:r>
        <w:t xml:space="preserve"> </w:t>
      </w:r>
    </w:p>
  </w:footnote>
  <w:footnote w:id="11">
    <w:p w14:paraId="37D09DBC" w14:textId="3E1D1093" w:rsidR="00706753" w:rsidRPr="00680499" w:rsidRDefault="00706753">
      <w:pPr>
        <w:pStyle w:val="FootnoteText"/>
        <w:rPr>
          <w:lang w:val="en-US"/>
        </w:rPr>
      </w:pPr>
      <w:r>
        <w:rPr>
          <w:rStyle w:val="FootnoteReference"/>
        </w:rPr>
        <w:footnoteRef/>
      </w:r>
      <w:r>
        <w:t xml:space="preserve"> </w:t>
      </w:r>
      <w:r w:rsidRPr="00680499">
        <w:rPr>
          <w:lang w:val="en-US"/>
        </w:rPr>
        <w:t xml:space="preserve">Please note that organisations, leadership and management must </w:t>
      </w:r>
      <w:r w:rsidRPr="00680499">
        <w:rPr>
          <w:b/>
          <w:lang w:val="en-US"/>
        </w:rPr>
        <w:t>not be named on the international sanction lists</w:t>
      </w:r>
      <w:r w:rsidRPr="00680499">
        <w:rPr>
          <w:lang w:val="en-US"/>
        </w:rPr>
        <w:t xml:space="preserve"> or adversely mentioned in local judicial action. The names of leaders and management, including those employed for the project should be checked against the </w:t>
      </w:r>
      <w:hyperlink r:id="rId9" w:history="1">
        <w:r w:rsidRPr="00680499">
          <w:rPr>
            <w:rStyle w:val="Hyperlink"/>
            <w:lang w:val="en-US"/>
          </w:rPr>
          <w:t>EU, UK, US Office of Foreign Assets Control (OFAC) and UN sanction list</w:t>
        </w:r>
      </w:hyperlink>
      <w:r w:rsidRPr="00680499">
        <w:rPr>
          <w:lang w:val="en-US"/>
        </w:rPr>
        <w:t>. Other requirements from the donor might apply and should also be checked.</w:t>
      </w:r>
    </w:p>
  </w:footnote>
  <w:footnote w:id="12">
    <w:p w14:paraId="44EADCAE" w14:textId="3A75DE17" w:rsidR="00706753" w:rsidRPr="00D94DE5" w:rsidRDefault="00706753">
      <w:pPr>
        <w:pStyle w:val="FootnoteText"/>
      </w:pPr>
      <w:r>
        <w:rPr>
          <w:rStyle w:val="FootnoteReference"/>
        </w:rPr>
        <w:footnoteRef/>
      </w:r>
      <w:r>
        <w:t xml:space="preserve"> This section should refer to the risk analysis documented in the </w:t>
      </w:r>
      <w:hyperlink r:id="rId10" w:history="1">
        <w:r w:rsidRPr="00CD5EDF">
          <w:rPr>
            <w:rStyle w:val="Hyperlink"/>
          </w:rPr>
          <w:t>Risk Register in Annex D</w:t>
        </w:r>
      </w:hyperlink>
      <w:r>
        <w:t xml:space="preserve"> and summarize it most relevant findings.</w:t>
      </w:r>
    </w:p>
  </w:footnote>
  <w:footnote w:id="13">
    <w:p w14:paraId="25DD49A0" w14:textId="63D36D86" w:rsidR="00706753" w:rsidRPr="00400B8D" w:rsidRDefault="00706753">
      <w:pPr>
        <w:pStyle w:val="FootnoteText"/>
      </w:pPr>
      <w:r>
        <w:rPr>
          <w:rStyle w:val="FootnoteReference"/>
        </w:rPr>
        <w:footnoteRef/>
      </w:r>
      <w:r>
        <w:t xml:space="preserve"> CBM has developed a </w:t>
      </w:r>
      <w:hyperlink r:id="rId11" w:history="1">
        <w:r w:rsidRPr="004D59E8">
          <w:rPr>
            <w:rStyle w:val="Hyperlink"/>
          </w:rPr>
          <w:t>Guidance Note on Responsible Exit</w:t>
        </w:r>
      </w:hyperlink>
      <w:r>
        <w:t xml:space="preserve"> for your reference. </w:t>
      </w:r>
    </w:p>
  </w:footnote>
  <w:footnote w:id="14">
    <w:p w14:paraId="71E9D22A" w14:textId="5E451DDF" w:rsidR="00706753" w:rsidRPr="00B945DA" w:rsidRDefault="00706753" w:rsidP="00B945DA">
      <w:pPr>
        <w:pStyle w:val="FootnoteText"/>
        <w:rPr>
          <w:lang w:val="fr-FR"/>
        </w:rPr>
      </w:pPr>
      <w:r>
        <w:rPr>
          <w:rStyle w:val="FootnoteReference"/>
        </w:rPr>
        <w:footnoteRef/>
      </w:r>
      <w:r w:rsidRPr="00B945DA">
        <w:rPr>
          <w:lang w:val="fr-FR"/>
        </w:rPr>
        <w:t xml:space="preserve"> Programme des Nations Unies pour le Développement Unité de lutte contre la pauvreté</w:t>
      </w:r>
    </w:p>
  </w:footnote>
  <w:footnote w:id="15">
    <w:p w14:paraId="368DC561" w14:textId="5347F139" w:rsidR="000E0C66" w:rsidRPr="000E0C66" w:rsidRDefault="000E0C66">
      <w:pPr>
        <w:pStyle w:val="FootnoteText"/>
        <w:rPr>
          <w:lang w:val="fr-FR"/>
        </w:rPr>
      </w:pPr>
      <w:r>
        <w:rPr>
          <w:rStyle w:val="FootnoteReference"/>
        </w:rPr>
        <w:footnoteRef/>
      </w:r>
      <w:r w:rsidRPr="000E0C66">
        <w:rPr>
          <w:lang w:val="fr-FR"/>
        </w:rPr>
        <w:t xml:space="preserve"> https://actualite.cd/2023/10/16/rdc-les-conditions-de-vie-des-menages-seraient-la-base-de-la-malnutrition-kinshasa#google_vignette</w:t>
      </w:r>
    </w:p>
  </w:footnote>
  <w:footnote w:id="16">
    <w:p w14:paraId="0120C6EC" w14:textId="77777777" w:rsidR="00706753" w:rsidRPr="004F7AAE" w:rsidRDefault="00706753">
      <w:pPr>
        <w:pStyle w:val="FootnoteText"/>
        <w:rPr>
          <w:rFonts w:ascii="Calibri" w:hAnsi="Calibri" w:cs="Calibri"/>
          <w:lang w:val="en-US"/>
        </w:rPr>
      </w:pPr>
      <w:r w:rsidRPr="004F7AAE">
        <w:rPr>
          <w:rStyle w:val="FootnoteReference"/>
          <w:rFonts w:ascii="Calibri" w:hAnsi="Calibri" w:cs="Calibri"/>
        </w:rPr>
        <w:footnoteRef/>
      </w:r>
      <w:r w:rsidRPr="004F7AAE">
        <w:rPr>
          <w:rFonts w:ascii="Calibri" w:hAnsi="Calibri" w:cs="Calibri"/>
        </w:rPr>
        <w:t xml:space="preserve"> </w:t>
      </w:r>
      <w:r w:rsidRPr="004F7AAE">
        <w:rPr>
          <w:rFonts w:ascii="Calibri" w:hAnsi="Calibri" w:cs="Calibri"/>
          <w:lang w:val="en-US"/>
        </w:rPr>
        <w:t xml:space="preserve">Please see </w:t>
      </w:r>
      <w:hyperlink r:id="rId12" w:history="1">
        <w:r w:rsidRPr="004F7AAE">
          <w:rPr>
            <w:rStyle w:val="Hyperlink"/>
            <w:rFonts w:ascii="Calibri" w:hAnsi="Calibri" w:cs="Calibri"/>
            <w:lang w:val="en-US"/>
          </w:rPr>
          <w:t>template for Stakeholder Analysis</w:t>
        </w:r>
      </w:hyperlink>
      <w:r w:rsidRPr="004F7AAE">
        <w:rPr>
          <w:rFonts w:ascii="Calibri" w:hAnsi="Calibri" w:cs="Calibri"/>
          <w:lang w:val="en-US"/>
        </w:rPr>
        <w:t xml:space="preserve"> (part of the IPCM resource materials of CBM)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2CA"/>
    <w:multiLevelType w:val="hybridMultilevel"/>
    <w:tmpl w:val="8EAE2260"/>
    <w:lvl w:ilvl="0" w:tplc="7F64900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1B134C"/>
    <w:multiLevelType w:val="multilevel"/>
    <w:tmpl w:val="A69635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EA16A50"/>
    <w:multiLevelType w:val="hybridMultilevel"/>
    <w:tmpl w:val="8AEABF36"/>
    <w:lvl w:ilvl="0" w:tplc="D5C691D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B56A5"/>
    <w:multiLevelType w:val="hybridMultilevel"/>
    <w:tmpl w:val="F5ECF924"/>
    <w:lvl w:ilvl="0" w:tplc="AC0AAA62">
      <w:start w:val="1"/>
      <w:numFmt w:val="decimal"/>
      <w:pStyle w:val="Heading4"/>
      <w:lvlText w:val="2.%1."/>
      <w:lvlJc w:val="left"/>
      <w:pPr>
        <w:ind w:left="720" w:hanging="360"/>
      </w:pPr>
      <w:rPr>
        <w:rFonts w:hint="default"/>
        <w:b/>
        <w:bCs w:val="0"/>
        <w:i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60BF1"/>
    <w:multiLevelType w:val="hybridMultilevel"/>
    <w:tmpl w:val="9A16C5A4"/>
    <w:lvl w:ilvl="0" w:tplc="D51659A0">
      <w:start w:val="1"/>
      <w:numFmt w:val="decimal"/>
      <w:lvlText w:val="%1."/>
      <w:lvlJc w:val="left"/>
      <w:pPr>
        <w:ind w:left="720" w:hanging="360"/>
      </w:pPr>
      <w:rPr>
        <w:rFonts w:hint="default"/>
        <w:i/>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E1981"/>
    <w:multiLevelType w:val="hybridMultilevel"/>
    <w:tmpl w:val="3C7A6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7E0586"/>
    <w:multiLevelType w:val="multilevel"/>
    <w:tmpl w:val="30301106"/>
    <w:lvl w:ilvl="0">
      <w:start w:val="1"/>
      <w:numFmt w:val="upperRoman"/>
      <w:lvlText w:val="%1."/>
      <w:lvlJc w:val="left"/>
      <w:pPr>
        <w:ind w:left="1800" w:hanging="720"/>
      </w:pPr>
      <w:rPr>
        <w:rFonts w:ascii="Verdana" w:hAnsi="Verdana" w:hint="default"/>
        <w:b/>
        <w:i w:val="0"/>
        <w:sz w:val="28"/>
      </w:rPr>
    </w:lvl>
    <w:lvl w:ilvl="1">
      <w:start w:val="1"/>
      <w:numFmt w:val="upperLetter"/>
      <w:lvlText w:val="%2."/>
      <w:lvlJc w:val="left"/>
      <w:pPr>
        <w:ind w:left="2160" w:hanging="360"/>
      </w:pPr>
      <w:rPr>
        <w:rFonts w:ascii="Verdana" w:hAnsi="Verdana" w:hint="default"/>
        <w:b/>
        <w:i w:val="0"/>
        <w:sz w:val="28"/>
      </w:rPr>
    </w:lvl>
    <w:lvl w:ilvl="2">
      <w:start w:val="1"/>
      <w:numFmt w:val="decimal"/>
      <w:lvlText w:val="%3."/>
      <w:lvlJc w:val="right"/>
      <w:pPr>
        <w:ind w:left="2880" w:hanging="180"/>
      </w:pPr>
      <w:rPr>
        <w:rFonts w:ascii="Verdana" w:hAnsi="Verdana" w:hint="default"/>
        <w:b/>
        <w:i w:val="0"/>
        <w:sz w:val="22"/>
        <w:szCs w:val="22"/>
      </w:rPr>
    </w:lvl>
    <w:lvl w:ilvl="3">
      <w:start w:val="1"/>
      <w:numFmt w:val="decimal"/>
      <w:lvlText w:val="%4.1"/>
      <w:lvlJc w:val="left"/>
      <w:pPr>
        <w:ind w:left="3600" w:hanging="360"/>
      </w:pPr>
      <w:rPr>
        <w:rFonts w:ascii="Verdana" w:hAnsi="Verdana" w:hint="default"/>
        <w:b/>
        <w:i w:val="0"/>
        <w:sz w:val="24"/>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28A203E5"/>
    <w:multiLevelType w:val="hybridMultilevel"/>
    <w:tmpl w:val="E4D2FC1A"/>
    <w:lvl w:ilvl="0" w:tplc="F796E31A">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EC61ED6"/>
    <w:multiLevelType w:val="hybridMultilevel"/>
    <w:tmpl w:val="F710E8AE"/>
    <w:lvl w:ilvl="0" w:tplc="27D0AA5C">
      <w:start w:val="2"/>
      <w:numFmt w:val="bullet"/>
      <w:lvlText w:val="-"/>
      <w:lvlJc w:val="left"/>
      <w:pPr>
        <w:ind w:left="1080" w:hanging="72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D523CB"/>
    <w:multiLevelType w:val="hybridMultilevel"/>
    <w:tmpl w:val="FFAE6E0E"/>
    <w:lvl w:ilvl="0" w:tplc="7DD6059E">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B933528"/>
    <w:multiLevelType w:val="hybridMultilevel"/>
    <w:tmpl w:val="DC264806"/>
    <w:lvl w:ilvl="0" w:tplc="D3AAC802">
      <w:start w:val="1"/>
      <w:numFmt w:val="decimal"/>
      <w:pStyle w:val="Heading5"/>
      <w:lvlText w:val="3.%1."/>
      <w:lvlJc w:val="left"/>
      <w:pPr>
        <w:ind w:left="720" w:hanging="360"/>
      </w:pPr>
      <w:rPr>
        <w:rFonts w:hint="default"/>
        <w:b/>
        <w:bCs w:val="0"/>
        <w:i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B658D"/>
    <w:multiLevelType w:val="hybridMultilevel"/>
    <w:tmpl w:val="2E2252FE"/>
    <w:lvl w:ilvl="0" w:tplc="76DC61CE">
      <w:start w:val="1"/>
      <w:numFmt w:val="decimal"/>
      <w:pStyle w:val="Heading6"/>
      <w:lvlText w:val="4.%1."/>
      <w:lvlJc w:val="left"/>
      <w:pPr>
        <w:ind w:left="720" w:hanging="360"/>
      </w:pPr>
      <w:rPr>
        <w:rFonts w:hint="default"/>
        <w:b/>
        <w:bCs w:val="0"/>
        <w:i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F45FE"/>
    <w:multiLevelType w:val="hybridMultilevel"/>
    <w:tmpl w:val="21562A3A"/>
    <w:lvl w:ilvl="0" w:tplc="DCA2CA9A">
      <w:start w:val="2"/>
      <w:numFmt w:val="bullet"/>
      <w:lvlText w:val="-"/>
      <w:lvlJc w:val="left"/>
      <w:pPr>
        <w:ind w:left="414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5C5CBD"/>
    <w:multiLevelType w:val="hybridMultilevel"/>
    <w:tmpl w:val="318C2FC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D624E2"/>
    <w:multiLevelType w:val="hybridMultilevel"/>
    <w:tmpl w:val="1FAC4FD0"/>
    <w:lvl w:ilvl="0" w:tplc="D76E193A">
      <w:start w:val="3"/>
      <w:numFmt w:val="upperRoman"/>
      <w:pStyle w:val="Heading1"/>
      <w:lvlText w:val="%1."/>
      <w:lvlJc w:val="left"/>
      <w:pPr>
        <w:ind w:left="720" w:hanging="360"/>
      </w:pPr>
      <w:rPr>
        <w:rFonts w:ascii="Verdana" w:hAnsi="Verdana"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3931EF"/>
    <w:multiLevelType w:val="hybridMultilevel"/>
    <w:tmpl w:val="924293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B4E2D45"/>
    <w:multiLevelType w:val="hybridMultilevel"/>
    <w:tmpl w:val="542C782E"/>
    <w:lvl w:ilvl="0" w:tplc="2C366CB8">
      <w:start w:val="1"/>
      <w:numFmt w:val="decimal"/>
      <w:pStyle w:val="Heading3"/>
      <w:lvlText w:val="1.%1."/>
      <w:lvlJc w:val="left"/>
      <w:pPr>
        <w:ind w:left="5580" w:hanging="360"/>
      </w:pPr>
      <w:rPr>
        <w:rFonts w:ascii="Verdana" w:hAnsi="Verdana" w:hint="default"/>
        <w:b/>
        <w:bCs w:val="0"/>
        <w:i w:val="0"/>
        <w:iCs w:val="0"/>
        <w:caps w:val="0"/>
        <w:smallCaps w:val="0"/>
        <w:strike w:val="0"/>
        <w:dstrike w:val="0"/>
        <w:outline w:val="0"/>
        <w:shadow w:val="0"/>
        <w:emboss w:val="0"/>
        <w:imprint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C1B19"/>
    <w:multiLevelType w:val="hybridMultilevel"/>
    <w:tmpl w:val="49A47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A3EA5"/>
    <w:multiLevelType w:val="hybridMultilevel"/>
    <w:tmpl w:val="E45663B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F1786"/>
    <w:multiLevelType w:val="hybridMultilevel"/>
    <w:tmpl w:val="924293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17B013C"/>
    <w:multiLevelType w:val="hybridMultilevel"/>
    <w:tmpl w:val="2B54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20965"/>
    <w:multiLevelType w:val="hybridMultilevel"/>
    <w:tmpl w:val="423ED91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8E62052"/>
    <w:multiLevelType w:val="hybridMultilevel"/>
    <w:tmpl w:val="47085E7E"/>
    <w:lvl w:ilvl="0" w:tplc="1EE22A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6908BF"/>
    <w:multiLevelType w:val="hybridMultilevel"/>
    <w:tmpl w:val="F822D760"/>
    <w:lvl w:ilvl="0" w:tplc="176AB4B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55499"/>
    <w:multiLevelType w:val="multilevel"/>
    <w:tmpl w:val="AE4C31B0"/>
    <w:lvl w:ilvl="0">
      <w:start w:val="1"/>
      <w:numFmt w:val="decimal"/>
      <w:pStyle w:val="Heading2"/>
      <w:lvlText w:val="%1."/>
      <w:lvlJc w:val="left"/>
      <w:pPr>
        <w:ind w:left="810" w:hanging="360"/>
      </w:pPr>
      <w:rPr>
        <w:rFonts w:hint="default"/>
        <w:b/>
      </w:rPr>
    </w:lvl>
    <w:lvl w:ilvl="1">
      <w:start w:val="3"/>
      <w:numFmt w:val="decimal"/>
      <w:isLgl/>
      <w:lvlText w:val="%1.%2"/>
      <w:lvlJc w:val="left"/>
      <w:pPr>
        <w:ind w:left="351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496" w:hanging="1440"/>
      </w:pPr>
      <w:rPr>
        <w:rFonts w:hint="default"/>
      </w:rPr>
    </w:lvl>
    <w:lvl w:ilvl="5">
      <w:start w:val="1"/>
      <w:numFmt w:val="decimal"/>
      <w:isLgl/>
      <w:lvlText w:val="%1.%2.%3.%4.%5.%6"/>
      <w:lvlJc w:val="left"/>
      <w:pPr>
        <w:ind w:left="3030" w:hanging="180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738" w:hanging="2160"/>
      </w:pPr>
      <w:rPr>
        <w:rFonts w:hint="default"/>
      </w:rPr>
    </w:lvl>
    <w:lvl w:ilvl="8">
      <w:start w:val="1"/>
      <w:numFmt w:val="decimal"/>
      <w:isLgl/>
      <w:lvlText w:val="%1.%2.%3.%4.%5.%6.%7.%8.%9"/>
      <w:lvlJc w:val="left"/>
      <w:pPr>
        <w:ind w:left="4272" w:hanging="2520"/>
      </w:pPr>
      <w:rPr>
        <w:rFonts w:hint="default"/>
      </w:rPr>
    </w:lvl>
  </w:abstractNum>
  <w:num w:numId="1" w16cid:durableId="1513496813">
    <w:abstractNumId w:val="12"/>
  </w:num>
  <w:num w:numId="2" w16cid:durableId="1362509639">
    <w:abstractNumId w:val="13"/>
  </w:num>
  <w:num w:numId="3" w16cid:durableId="512455062">
    <w:abstractNumId w:val="18"/>
  </w:num>
  <w:num w:numId="4" w16cid:durableId="1034307453">
    <w:abstractNumId w:val="6"/>
  </w:num>
  <w:num w:numId="5" w16cid:durableId="773331439">
    <w:abstractNumId w:val="24"/>
  </w:num>
  <w:num w:numId="6" w16cid:durableId="1780030624">
    <w:abstractNumId w:val="14"/>
  </w:num>
  <w:num w:numId="7" w16cid:durableId="1272589289">
    <w:abstractNumId w:val="16"/>
  </w:num>
  <w:num w:numId="8" w16cid:durableId="161165013">
    <w:abstractNumId w:val="3"/>
  </w:num>
  <w:num w:numId="9" w16cid:durableId="1050031090">
    <w:abstractNumId w:val="10"/>
  </w:num>
  <w:num w:numId="10" w16cid:durableId="111167426">
    <w:abstractNumId w:val="11"/>
  </w:num>
  <w:num w:numId="11" w16cid:durableId="1828782932">
    <w:abstractNumId w:val="21"/>
  </w:num>
  <w:num w:numId="12" w16cid:durableId="1306202210">
    <w:abstractNumId w:val="24"/>
    <w:lvlOverride w:ilvl="0">
      <w:startOverride w:val="3"/>
    </w:lvlOverride>
  </w:num>
  <w:num w:numId="13" w16cid:durableId="932860761">
    <w:abstractNumId w:val="1"/>
  </w:num>
  <w:num w:numId="14" w16cid:durableId="305358247">
    <w:abstractNumId w:val="23"/>
  </w:num>
  <w:num w:numId="15" w16cid:durableId="2031754501">
    <w:abstractNumId w:val="17"/>
  </w:num>
  <w:num w:numId="16" w16cid:durableId="1462574559">
    <w:abstractNumId w:val="22"/>
  </w:num>
  <w:num w:numId="17" w16cid:durableId="93281317">
    <w:abstractNumId w:val="4"/>
  </w:num>
  <w:num w:numId="18" w16cid:durableId="1410692350">
    <w:abstractNumId w:val="7"/>
  </w:num>
  <w:num w:numId="19" w16cid:durableId="1884488379">
    <w:abstractNumId w:val="24"/>
    <w:lvlOverride w:ilvl="0">
      <w:startOverride w:val="2"/>
    </w:lvlOverride>
    <w:lvlOverride w:ilvl="1">
      <w:startOverride w:val="1"/>
    </w:lvlOverride>
  </w:num>
  <w:num w:numId="20" w16cid:durableId="890848068">
    <w:abstractNumId w:val="14"/>
  </w:num>
  <w:num w:numId="21" w16cid:durableId="883717916">
    <w:abstractNumId w:val="20"/>
  </w:num>
  <w:num w:numId="22" w16cid:durableId="2095274859">
    <w:abstractNumId w:val="2"/>
  </w:num>
  <w:num w:numId="23" w16cid:durableId="1756971938">
    <w:abstractNumId w:val="16"/>
  </w:num>
  <w:num w:numId="24" w16cid:durableId="429201639">
    <w:abstractNumId w:val="24"/>
  </w:num>
  <w:num w:numId="25" w16cid:durableId="512885609">
    <w:abstractNumId w:val="8"/>
  </w:num>
  <w:num w:numId="26" w16cid:durableId="1858426032">
    <w:abstractNumId w:val="5"/>
  </w:num>
  <w:num w:numId="27" w16cid:durableId="2085637398">
    <w:abstractNumId w:val="19"/>
  </w:num>
  <w:num w:numId="28" w16cid:durableId="1918054705">
    <w:abstractNumId w:val="15"/>
  </w:num>
  <w:num w:numId="29" w16cid:durableId="1975090042">
    <w:abstractNumId w:val="0"/>
  </w:num>
  <w:num w:numId="30" w16cid:durableId="1166675498">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erer, Paul">
    <w15:presenceInfo w15:providerId="AD" w15:userId="S-1-5-21-2928647724-3463907354-2835671826-9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hyphenationZone w:val="425"/>
  <w:characterSpacingControl w:val="doNotCompress"/>
  <w:hdrShapeDefaults>
    <o:shapedefaults v:ext="edit" spidmax="2050" fillcolor="white">
      <v:fill color="white"/>
      <o:colormru v:ext="edit" colors="#ff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F65"/>
    <w:rsid w:val="00000DCF"/>
    <w:rsid w:val="00000E38"/>
    <w:rsid w:val="0000272F"/>
    <w:rsid w:val="000059EE"/>
    <w:rsid w:val="00005D86"/>
    <w:rsid w:val="000060FA"/>
    <w:rsid w:val="000244EE"/>
    <w:rsid w:val="000266B3"/>
    <w:rsid w:val="00026A76"/>
    <w:rsid w:val="00026F3E"/>
    <w:rsid w:val="000317AE"/>
    <w:rsid w:val="00032CC6"/>
    <w:rsid w:val="000366B8"/>
    <w:rsid w:val="00041D07"/>
    <w:rsid w:val="00043A23"/>
    <w:rsid w:val="00045D9B"/>
    <w:rsid w:val="000460FA"/>
    <w:rsid w:val="00047864"/>
    <w:rsid w:val="00052AC4"/>
    <w:rsid w:val="0005336E"/>
    <w:rsid w:val="00054DF4"/>
    <w:rsid w:val="00055271"/>
    <w:rsid w:val="00055B3B"/>
    <w:rsid w:val="00061F7D"/>
    <w:rsid w:val="00064713"/>
    <w:rsid w:val="00067EA1"/>
    <w:rsid w:val="00071BD3"/>
    <w:rsid w:val="00072AB3"/>
    <w:rsid w:val="0007524B"/>
    <w:rsid w:val="00075BC9"/>
    <w:rsid w:val="00076754"/>
    <w:rsid w:val="00077455"/>
    <w:rsid w:val="00077A97"/>
    <w:rsid w:val="00081D83"/>
    <w:rsid w:val="000828B3"/>
    <w:rsid w:val="00085B16"/>
    <w:rsid w:val="000A012C"/>
    <w:rsid w:val="000A1E36"/>
    <w:rsid w:val="000A4C5C"/>
    <w:rsid w:val="000A58FA"/>
    <w:rsid w:val="000B01B8"/>
    <w:rsid w:val="000B1C5C"/>
    <w:rsid w:val="000B386F"/>
    <w:rsid w:val="000C1AB2"/>
    <w:rsid w:val="000C1D76"/>
    <w:rsid w:val="000C56B7"/>
    <w:rsid w:val="000D08F3"/>
    <w:rsid w:val="000D135B"/>
    <w:rsid w:val="000D7254"/>
    <w:rsid w:val="000E07A2"/>
    <w:rsid w:val="000E0C66"/>
    <w:rsid w:val="000E26EA"/>
    <w:rsid w:val="000E2B0C"/>
    <w:rsid w:val="00103847"/>
    <w:rsid w:val="00105120"/>
    <w:rsid w:val="00105911"/>
    <w:rsid w:val="001115BD"/>
    <w:rsid w:val="00112A04"/>
    <w:rsid w:val="001131B5"/>
    <w:rsid w:val="0011438C"/>
    <w:rsid w:val="00121217"/>
    <w:rsid w:val="00122B02"/>
    <w:rsid w:val="00122F65"/>
    <w:rsid w:val="00123DB3"/>
    <w:rsid w:val="001300B0"/>
    <w:rsid w:val="00132B32"/>
    <w:rsid w:val="00132D38"/>
    <w:rsid w:val="00133467"/>
    <w:rsid w:val="0013568C"/>
    <w:rsid w:val="00135F66"/>
    <w:rsid w:val="00140B6A"/>
    <w:rsid w:val="001535AD"/>
    <w:rsid w:val="00157310"/>
    <w:rsid w:val="001578E0"/>
    <w:rsid w:val="0016641B"/>
    <w:rsid w:val="0017091D"/>
    <w:rsid w:val="00182D2F"/>
    <w:rsid w:val="00185865"/>
    <w:rsid w:val="00190AE8"/>
    <w:rsid w:val="00195562"/>
    <w:rsid w:val="0019639D"/>
    <w:rsid w:val="001A3D11"/>
    <w:rsid w:val="001A4A28"/>
    <w:rsid w:val="001B7CB1"/>
    <w:rsid w:val="001C198A"/>
    <w:rsid w:val="001D4516"/>
    <w:rsid w:val="001E172E"/>
    <w:rsid w:val="001E49CB"/>
    <w:rsid w:val="001E4F3C"/>
    <w:rsid w:val="001F149B"/>
    <w:rsid w:val="002009F7"/>
    <w:rsid w:val="00201631"/>
    <w:rsid w:val="00205123"/>
    <w:rsid w:val="00205810"/>
    <w:rsid w:val="002069A1"/>
    <w:rsid w:val="0021368E"/>
    <w:rsid w:val="00222021"/>
    <w:rsid w:val="002337DC"/>
    <w:rsid w:val="00233C33"/>
    <w:rsid w:val="002445F3"/>
    <w:rsid w:val="00251293"/>
    <w:rsid w:val="00255199"/>
    <w:rsid w:val="00264D06"/>
    <w:rsid w:val="002656E1"/>
    <w:rsid w:val="00266CCA"/>
    <w:rsid w:val="002737FD"/>
    <w:rsid w:val="00273A9B"/>
    <w:rsid w:val="00280E97"/>
    <w:rsid w:val="00281335"/>
    <w:rsid w:val="00284529"/>
    <w:rsid w:val="00293399"/>
    <w:rsid w:val="00294C7A"/>
    <w:rsid w:val="00295B74"/>
    <w:rsid w:val="002975D1"/>
    <w:rsid w:val="002A4C2B"/>
    <w:rsid w:val="002A6B79"/>
    <w:rsid w:val="002B073E"/>
    <w:rsid w:val="002B12CD"/>
    <w:rsid w:val="002B1D48"/>
    <w:rsid w:val="002B22D0"/>
    <w:rsid w:val="002B3E22"/>
    <w:rsid w:val="002B4D31"/>
    <w:rsid w:val="002B7DF2"/>
    <w:rsid w:val="002C6D3C"/>
    <w:rsid w:val="002D6143"/>
    <w:rsid w:val="002F1895"/>
    <w:rsid w:val="002F7A16"/>
    <w:rsid w:val="003044D5"/>
    <w:rsid w:val="00306170"/>
    <w:rsid w:val="00311CA2"/>
    <w:rsid w:val="00313D1C"/>
    <w:rsid w:val="003201DD"/>
    <w:rsid w:val="003208D9"/>
    <w:rsid w:val="00321F45"/>
    <w:rsid w:val="00324E7D"/>
    <w:rsid w:val="00327413"/>
    <w:rsid w:val="003322C7"/>
    <w:rsid w:val="003359D7"/>
    <w:rsid w:val="00340432"/>
    <w:rsid w:val="0034168A"/>
    <w:rsid w:val="00353B14"/>
    <w:rsid w:val="00361508"/>
    <w:rsid w:val="003615A3"/>
    <w:rsid w:val="003642A1"/>
    <w:rsid w:val="0036466A"/>
    <w:rsid w:val="00374FEB"/>
    <w:rsid w:val="003836BE"/>
    <w:rsid w:val="003840B3"/>
    <w:rsid w:val="00392EE0"/>
    <w:rsid w:val="0039340B"/>
    <w:rsid w:val="00393564"/>
    <w:rsid w:val="003967B5"/>
    <w:rsid w:val="003A0F32"/>
    <w:rsid w:val="003A11C1"/>
    <w:rsid w:val="003A3099"/>
    <w:rsid w:val="003A598A"/>
    <w:rsid w:val="003B527B"/>
    <w:rsid w:val="003B6FEC"/>
    <w:rsid w:val="003B724D"/>
    <w:rsid w:val="003C2ADA"/>
    <w:rsid w:val="003C5C07"/>
    <w:rsid w:val="003C78AE"/>
    <w:rsid w:val="003D1637"/>
    <w:rsid w:val="003D24D8"/>
    <w:rsid w:val="003D3D17"/>
    <w:rsid w:val="003D43BF"/>
    <w:rsid w:val="003D6FA1"/>
    <w:rsid w:val="003D732F"/>
    <w:rsid w:val="003D7C5B"/>
    <w:rsid w:val="003E11F4"/>
    <w:rsid w:val="003E5A9A"/>
    <w:rsid w:val="003E6152"/>
    <w:rsid w:val="003F5FD6"/>
    <w:rsid w:val="00400B8D"/>
    <w:rsid w:val="00400EF8"/>
    <w:rsid w:val="00403877"/>
    <w:rsid w:val="00414737"/>
    <w:rsid w:val="00417392"/>
    <w:rsid w:val="004205B4"/>
    <w:rsid w:val="00422439"/>
    <w:rsid w:val="0042349F"/>
    <w:rsid w:val="0042526A"/>
    <w:rsid w:val="00433E1D"/>
    <w:rsid w:val="00434835"/>
    <w:rsid w:val="00442472"/>
    <w:rsid w:val="004428CF"/>
    <w:rsid w:val="00442E8F"/>
    <w:rsid w:val="004434E1"/>
    <w:rsid w:val="00445541"/>
    <w:rsid w:val="0044587B"/>
    <w:rsid w:val="00446F89"/>
    <w:rsid w:val="004471D1"/>
    <w:rsid w:val="00447874"/>
    <w:rsid w:val="0045002A"/>
    <w:rsid w:val="00451F59"/>
    <w:rsid w:val="00452FFC"/>
    <w:rsid w:val="00463F4A"/>
    <w:rsid w:val="004649AB"/>
    <w:rsid w:val="00465B80"/>
    <w:rsid w:val="00466CFF"/>
    <w:rsid w:val="00467FDA"/>
    <w:rsid w:val="004716E5"/>
    <w:rsid w:val="0047371E"/>
    <w:rsid w:val="00475D6B"/>
    <w:rsid w:val="00476529"/>
    <w:rsid w:val="00476C81"/>
    <w:rsid w:val="00481E75"/>
    <w:rsid w:val="00483074"/>
    <w:rsid w:val="00491499"/>
    <w:rsid w:val="00494DDD"/>
    <w:rsid w:val="00495B15"/>
    <w:rsid w:val="004A1BBF"/>
    <w:rsid w:val="004A659A"/>
    <w:rsid w:val="004B0042"/>
    <w:rsid w:val="004B3AF7"/>
    <w:rsid w:val="004B5A37"/>
    <w:rsid w:val="004C6A87"/>
    <w:rsid w:val="004C7E7C"/>
    <w:rsid w:val="004D1649"/>
    <w:rsid w:val="004D549A"/>
    <w:rsid w:val="004D59E8"/>
    <w:rsid w:val="004D6781"/>
    <w:rsid w:val="004E2A39"/>
    <w:rsid w:val="004E6263"/>
    <w:rsid w:val="004E6D98"/>
    <w:rsid w:val="004F7AAE"/>
    <w:rsid w:val="00502111"/>
    <w:rsid w:val="0051041D"/>
    <w:rsid w:val="00517172"/>
    <w:rsid w:val="00521A73"/>
    <w:rsid w:val="00526A56"/>
    <w:rsid w:val="00530258"/>
    <w:rsid w:val="00530A2E"/>
    <w:rsid w:val="0053685E"/>
    <w:rsid w:val="00541EEF"/>
    <w:rsid w:val="00541F68"/>
    <w:rsid w:val="00547690"/>
    <w:rsid w:val="00547ED5"/>
    <w:rsid w:val="005570A6"/>
    <w:rsid w:val="00557267"/>
    <w:rsid w:val="00564717"/>
    <w:rsid w:val="0057021A"/>
    <w:rsid w:val="00571A44"/>
    <w:rsid w:val="00573071"/>
    <w:rsid w:val="00573819"/>
    <w:rsid w:val="0057394C"/>
    <w:rsid w:val="005838DE"/>
    <w:rsid w:val="00587B0B"/>
    <w:rsid w:val="005906AF"/>
    <w:rsid w:val="00590A09"/>
    <w:rsid w:val="00593223"/>
    <w:rsid w:val="00593B4C"/>
    <w:rsid w:val="005A3645"/>
    <w:rsid w:val="005A5ACF"/>
    <w:rsid w:val="005A7292"/>
    <w:rsid w:val="005B09A5"/>
    <w:rsid w:val="005B172E"/>
    <w:rsid w:val="005B3BF1"/>
    <w:rsid w:val="005C028D"/>
    <w:rsid w:val="005C25B0"/>
    <w:rsid w:val="005C51C8"/>
    <w:rsid w:val="005C7C1C"/>
    <w:rsid w:val="005D293B"/>
    <w:rsid w:val="005D31B4"/>
    <w:rsid w:val="005D3BAA"/>
    <w:rsid w:val="005D5186"/>
    <w:rsid w:val="005D58B8"/>
    <w:rsid w:val="005D7155"/>
    <w:rsid w:val="005D74E0"/>
    <w:rsid w:val="005E0AC5"/>
    <w:rsid w:val="005F149C"/>
    <w:rsid w:val="005F7A49"/>
    <w:rsid w:val="00602D0A"/>
    <w:rsid w:val="00603C17"/>
    <w:rsid w:val="0060508F"/>
    <w:rsid w:val="006050B0"/>
    <w:rsid w:val="0060618A"/>
    <w:rsid w:val="00610F89"/>
    <w:rsid w:val="006128FF"/>
    <w:rsid w:val="00615A3B"/>
    <w:rsid w:val="00617980"/>
    <w:rsid w:val="006228BF"/>
    <w:rsid w:val="006245BB"/>
    <w:rsid w:val="006248F1"/>
    <w:rsid w:val="00626213"/>
    <w:rsid w:val="0063220F"/>
    <w:rsid w:val="006421BF"/>
    <w:rsid w:val="00647495"/>
    <w:rsid w:val="00651CB3"/>
    <w:rsid w:val="0065431A"/>
    <w:rsid w:val="00662178"/>
    <w:rsid w:val="006674E3"/>
    <w:rsid w:val="006779AA"/>
    <w:rsid w:val="00677A8F"/>
    <w:rsid w:val="00680499"/>
    <w:rsid w:val="006843FC"/>
    <w:rsid w:val="00684A4A"/>
    <w:rsid w:val="00695F01"/>
    <w:rsid w:val="006A2955"/>
    <w:rsid w:val="006A6AC2"/>
    <w:rsid w:val="006A6F9C"/>
    <w:rsid w:val="006B563D"/>
    <w:rsid w:val="006C269D"/>
    <w:rsid w:val="006C3676"/>
    <w:rsid w:val="006C59F7"/>
    <w:rsid w:val="006C5CA6"/>
    <w:rsid w:val="006C7819"/>
    <w:rsid w:val="006D1786"/>
    <w:rsid w:val="006D7DEF"/>
    <w:rsid w:val="006E0597"/>
    <w:rsid w:val="006E1DDB"/>
    <w:rsid w:val="006E4E98"/>
    <w:rsid w:val="006E5D22"/>
    <w:rsid w:val="006E7369"/>
    <w:rsid w:val="006F42AA"/>
    <w:rsid w:val="006F5802"/>
    <w:rsid w:val="00700713"/>
    <w:rsid w:val="00703A1B"/>
    <w:rsid w:val="00704F61"/>
    <w:rsid w:val="00706753"/>
    <w:rsid w:val="00712B20"/>
    <w:rsid w:val="00713670"/>
    <w:rsid w:val="0071377D"/>
    <w:rsid w:val="00714EE9"/>
    <w:rsid w:val="0071511B"/>
    <w:rsid w:val="0072463E"/>
    <w:rsid w:val="00727557"/>
    <w:rsid w:val="007304D1"/>
    <w:rsid w:val="0073571D"/>
    <w:rsid w:val="0075019A"/>
    <w:rsid w:val="00752A91"/>
    <w:rsid w:val="00757BEB"/>
    <w:rsid w:val="007611FD"/>
    <w:rsid w:val="00761433"/>
    <w:rsid w:val="00762FE0"/>
    <w:rsid w:val="00764ECE"/>
    <w:rsid w:val="00765F67"/>
    <w:rsid w:val="00780839"/>
    <w:rsid w:val="0078171E"/>
    <w:rsid w:val="00787AA7"/>
    <w:rsid w:val="007949CB"/>
    <w:rsid w:val="00795BD0"/>
    <w:rsid w:val="00796C0D"/>
    <w:rsid w:val="007A2E1E"/>
    <w:rsid w:val="007A426B"/>
    <w:rsid w:val="007A42AB"/>
    <w:rsid w:val="007A473D"/>
    <w:rsid w:val="007A7D8B"/>
    <w:rsid w:val="007B28F2"/>
    <w:rsid w:val="007B2E8B"/>
    <w:rsid w:val="007B51FC"/>
    <w:rsid w:val="007C0255"/>
    <w:rsid w:val="007C44E4"/>
    <w:rsid w:val="007C50C6"/>
    <w:rsid w:val="007C774E"/>
    <w:rsid w:val="007D358F"/>
    <w:rsid w:val="007D75AE"/>
    <w:rsid w:val="007E663F"/>
    <w:rsid w:val="007E71E2"/>
    <w:rsid w:val="007F09EF"/>
    <w:rsid w:val="007F317E"/>
    <w:rsid w:val="007F33D9"/>
    <w:rsid w:val="007F3583"/>
    <w:rsid w:val="007F69C5"/>
    <w:rsid w:val="00800E85"/>
    <w:rsid w:val="008032E8"/>
    <w:rsid w:val="0080621E"/>
    <w:rsid w:val="00807A46"/>
    <w:rsid w:val="008154A6"/>
    <w:rsid w:val="008208D5"/>
    <w:rsid w:val="00825E35"/>
    <w:rsid w:val="00837BD5"/>
    <w:rsid w:val="00841C87"/>
    <w:rsid w:val="00851460"/>
    <w:rsid w:val="00855B81"/>
    <w:rsid w:val="0085645D"/>
    <w:rsid w:val="00864A3D"/>
    <w:rsid w:val="00870951"/>
    <w:rsid w:val="00870D3B"/>
    <w:rsid w:val="008742B1"/>
    <w:rsid w:val="008757F6"/>
    <w:rsid w:val="008767E5"/>
    <w:rsid w:val="00884F6E"/>
    <w:rsid w:val="008873B6"/>
    <w:rsid w:val="00893A62"/>
    <w:rsid w:val="008940C4"/>
    <w:rsid w:val="00894A8D"/>
    <w:rsid w:val="008A27D9"/>
    <w:rsid w:val="008A2B31"/>
    <w:rsid w:val="008B2D05"/>
    <w:rsid w:val="008B3133"/>
    <w:rsid w:val="008C0009"/>
    <w:rsid w:val="008C1587"/>
    <w:rsid w:val="008C2401"/>
    <w:rsid w:val="008C6575"/>
    <w:rsid w:val="008C65ED"/>
    <w:rsid w:val="008D05A8"/>
    <w:rsid w:val="008D6524"/>
    <w:rsid w:val="008E0BA5"/>
    <w:rsid w:val="008E0D4E"/>
    <w:rsid w:val="008E3FA2"/>
    <w:rsid w:val="008E4297"/>
    <w:rsid w:val="008E5232"/>
    <w:rsid w:val="008E66F2"/>
    <w:rsid w:val="008E6C73"/>
    <w:rsid w:val="008E6CC2"/>
    <w:rsid w:val="008E7108"/>
    <w:rsid w:val="008F3B2F"/>
    <w:rsid w:val="0090050B"/>
    <w:rsid w:val="00901BF9"/>
    <w:rsid w:val="00903392"/>
    <w:rsid w:val="0090363E"/>
    <w:rsid w:val="00904E52"/>
    <w:rsid w:val="00904F8B"/>
    <w:rsid w:val="009132F3"/>
    <w:rsid w:val="009244CB"/>
    <w:rsid w:val="00927E48"/>
    <w:rsid w:val="00927F5A"/>
    <w:rsid w:val="00930AE7"/>
    <w:rsid w:val="00931627"/>
    <w:rsid w:val="00932C65"/>
    <w:rsid w:val="009455D1"/>
    <w:rsid w:val="0094755E"/>
    <w:rsid w:val="009478EF"/>
    <w:rsid w:val="00954848"/>
    <w:rsid w:val="00954A5F"/>
    <w:rsid w:val="00956E1B"/>
    <w:rsid w:val="00957186"/>
    <w:rsid w:val="00957B9B"/>
    <w:rsid w:val="009639C7"/>
    <w:rsid w:val="00964AE6"/>
    <w:rsid w:val="00964FA4"/>
    <w:rsid w:val="00965366"/>
    <w:rsid w:val="00966C0E"/>
    <w:rsid w:val="009727FD"/>
    <w:rsid w:val="00972939"/>
    <w:rsid w:val="009855DC"/>
    <w:rsid w:val="00987554"/>
    <w:rsid w:val="00987E3A"/>
    <w:rsid w:val="00990A57"/>
    <w:rsid w:val="00991022"/>
    <w:rsid w:val="009930D6"/>
    <w:rsid w:val="00995269"/>
    <w:rsid w:val="0099709A"/>
    <w:rsid w:val="00997381"/>
    <w:rsid w:val="009A4365"/>
    <w:rsid w:val="009C5D39"/>
    <w:rsid w:val="009C61C0"/>
    <w:rsid w:val="009C675C"/>
    <w:rsid w:val="009C6823"/>
    <w:rsid w:val="009D56F0"/>
    <w:rsid w:val="009D6E78"/>
    <w:rsid w:val="009D7AE3"/>
    <w:rsid w:val="009E6A7F"/>
    <w:rsid w:val="009E6D16"/>
    <w:rsid w:val="009E7BEA"/>
    <w:rsid w:val="00A019FC"/>
    <w:rsid w:val="00A03F84"/>
    <w:rsid w:val="00A07E60"/>
    <w:rsid w:val="00A12E97"/>
    <w:rsid w:val="00A17E92"/>
    <w:rsid w:val="00A202A0"/>
    <w:rsid w:val="00A22673"/>
    <w:rsid w:val="00A24DE2"/>
    <w:rsid w:val="00A3117D"/>
    <w:rsid w:val="00A419E0"/>
    <w:rsid w:val="00A43DBC"/>
    <w:rsid w:val="00A53B89"/>
    <w:rsid w:val="00A550BF"/>
    <w:rsid w:val="00A606F5"/>
    <w:rsid w:val="00A62C46"/>
    <w:rsid w:val="00A6470A"/>
    <w:rsid w:val="00A738FB"/>
    <w:rsid w:val="00A75C90"/>
    <w:rsid w:val="00A76830"/>
    <w:rsid w:val="00A76BFE"/>
    <w:rsid w:val="00A778D1"/>
    <w:rsid w:val="00A83FCC"/>
    <w:rsid w:val="00A86745"/>
    <w:rsid w:val="00A86AF7"/>
    <w:rsid w:val="00A909F0"/>
    <w:rsid w:val="00A917C1"/>
    <w:rsid w:val="00A936CE"/>
    <w:rsid w:val="00A94893"/>
    <w:rsid w:val="00A95E04"/>
    <w:rsid w:val="00A96AE4"/>
    <w:rsid w:val="00A97123"/>
    <w:rsid w:val="00AB55E9"/>
    <w:rsid w:val="00AC30E6"/>
    <w:rsid w:val="00AC50F3"/>
    <w:rsid w:val="00AC6DED"/>
    <w:rsid w:val="00AD128B"/>
    <w:rsid w:val="00AD2125"/>
    <w:rsid w:val="00AD4CC7"/>
    <w:rsid w:val="00AD75D3"/>
    <w:rsid w:val="00AE15C3"/>
    <w:rsid w:val="00AE3649"/>
    <w:rsid w:val="00AF07D3"/>
    <w:rsid w:val="00AF1BB3"/>
    <w:rsid w:val="00AF232C"/>
    <w:rsid w:val="00AF2B39"/>
    <w:rsid w:val="00B01974"/>
    <w:rsid w:val="00B218B1"/>
    <w:rsid w:val="00B22412"/>
    <w:rsid w:val="00B260DA"/>
    <w:rsid w:val="00B26B6F"/>
    <w:rsid w:val="00B26C58"/>
    <w:rsid w:val="00B3115F"/>
    <w:rsid w:val="00B320B3"/>
    <w:rsid w:val="00B34EFE"/>
    <w:rsid w:val="00B364A6"/>
    <w:rsid w:val="00B369A3"/>
    <w:rsid w:val="00B37172"/>
    <w:rsid w:val="00B4000E"/>
    <w:rsid w:val="00B409B5"/>
    <w:rsid w:val="00B52419"/>
    <w:rsid w:val="00B54478"/>
    <w:rsid w:val="00B6387A"/>
    <w:rsid w:val="00B716FF"/>
    <w:rsid w:val="00B72AEF"/>
    <w:rsid w:val="00B76888"/>
    <w:rsid w:val="00B77833"/>
    <w:rsid w:val="00B8179C"/>
    <w:rsid w:val="00B8350B"/>
    <w:rsid w:val="00B90A89"/>
    <w:rsid w:val="00B9240A"/>
    <w:rsid w:val="00B945DA"/>
    <w:rsid w:val="00B97F52"/>
    <w:rsid w:val="00BA4C2C"/>
    <w:rsid w:val="00BA54B9"/>
    <w:rsid w:val="00BA7324"/>
    <w:rsid w:val="00BB16EA"/>
    <w:rsid w:val="00BB2A0A"/>
    <w:rsid w:val="00BB41BF"/>
    <w:rsid w:val="00BB54F9"/>
    <w:rsid w:val="00BB77D7"/>
    <w:rsid w:val="00BC0544"/>
    <w:rsid w:val="00BC492B"/>
    <w:rsid w:val="00BC6F27"/>
    <w:rsid w:val="00BD16FB"/>
    <w:rsid w:val="00BD1D30"/>
    <w:rsid w:val="00BD4044"/>
    <w:rsid w:val="00BD4B6B"/>
    <w:rsid w:val="00BD6A4E"/>
    <w:rsid w:val="00BD7591"/>
    <w:rsid w:val="00BD7684"/>
    <w:rsid w:val="00BE2DAC"/>
    <w:rsid w:val="00BE4373"/>
    <w:rsid w:val="00BF1377"/>
    <w:rsid w:val="00BF15A0"/>
    <w:rsid w:val="00C019B3"/>
    <w:rsid w:val="00C03463"/>
    <w:rsid w:val="00C0420F"/>
    <w:rsid w:val="00C042BC"/>
    <w:rsid w:val="00C05016"/>
    <w:rsid w:val="00C16F03"/>
    <w:rsid w:val="00C21D7E"/>
    <w:rsid w:val="00C225CD"/>
    <w:rsid w:val="00C2357C"/>
    <w:rsid w:val="00C2376B"/>
    <w:rsid w:val="00C27EDE"/>
    <w:rsid w:val="00C355AA"/>
    <w:rsid w:val="00C36334"/>
    <w:rsid w:val="00C37332"/>
    <w:rsid w:val="00C40E12"/>
    <w:rsid w:val="00C427C4"/>
    <w:rsid w:val="00C4297E"/>
    <w:rsid w:val="00C4351D"/>
    <w:rsid w:val="00C459D8"/>
    <w:rsid w:val="00C4670C"/>
    <w:rsid w:val="00C74A13"/>
    <w:rsid w:val="00C835B9"/>
    <w:rsid w:val="00C8492E"/>
    <w:rsid w:val="00C84C2A"/>
    <w:rsid w:val="00C865A1"/>
    <w:rsid w:val="00C94123"/>
    <w:rsid w:val="00C957B9"/>
    <w:rsid w:val="00CA2301"/>
    <w:rsid w:val="00CA2A32"/>
    <w:rsid w:val="00CA478A"/>
    <w:rsid w:val="00CA559C"/>
    <w:rsid w:val="00CB3467"/>
    <w:rsid w:val="00CC01FD"/>
    <w:rsid w:val="00CC1A61"/>
    <w:rsid w:val="00CC27CA"/>
    <w:rsid w:val="00CC3074"/>
    <w:rsid w:val="00CC328E"/>
    <w:rsid w:val="00CC62AB"/>
    <w:rsid w:val="00CC6583"/>
    <w:rsid w:val="00CD5EDF"/>
    <w:rsid w:val="00CE45E8"/>
    <w:rsid w:val="00CF277B"/>
    <w:rsid w:val="00CF5BFA"/>
    <w:rsid w:val="00CF6E70"/>
    <w:rsid w:val="00CF7646"/>
    <w:rsid w:val="00D00369"/>
    <w:rsid w:val="00D046E1"/>
    <w:rsid w:val="00D071BE"/>
    <w:rsid w:val="00D118B2"/>
    <w:rsid w:val="00D11D56"/>
    <w:rsid w:val="00D13A3E"/>
    <w:rsid w:val="00D158B3"/>
    <w:rsid w:val="00D16555"/>
    <w:rsid w:val="00D170A6"/>
    <w:rsid w:val="00D2599B"/>
    <w:rsid w:val="00D378D1"/>
    <w:rsid w:val="00D424B4"/>
    <w:rsid w:val="00D433B9"/>
    <w:rsid w:val="00D44AA1"/>
    <w:rsid w:val="00D452CB"/>
    <w:rsid w:val="00D52413"/>
    <w:rsid w:val="00D53C99"/>
    <w:rsid w:val="00D54162"/>
    <w:rsid w:val="00D56FA0"/>
    <w:rsid w:val="00D60B58"/>
    <w:rsid w:val="00D61266"/>
    <w:rsid w:val="00D62895"/>
    <w:rsid w:val="00D746EB"/>
    <w:rsid w:val="00D75B0B"/>
    <w:rsid w:val="00D80846"/>
    <w:rsid w:val="00D82A57"/>
    <w:rsid w:val="00D83FEC"/>
    <w:rsid w:val="00D913D2"/>
    <w:rsid w:val="00D94DE5"/>
    <w:rsid w:val="00DA13C3"/>
    <w:rsid w:val="00DA30BB"/>
    <w:rsid w:val="00DB2D58"/>
    <w:rsid w:val="00DB6903"/>
    <w:rsid w:val="00DB69AC"/>
    <w:rsid w:val="00DC3CF6"/>
    <w:rsid w:val="00DD66CA"/>
    <w:rsid w:val="00DD7A19"/>
    <w:rsid w:val="00DF66E0"/>
    <w:rsid w:val="00E01C71"/>
    <w:rsid w:val="00E03736"/>
    <w:rsid w:val="00E06F83"/>
    <w:rsid w:val="00E07588"/>
    <w:rsid w:val="00E119F3"/>
    <w:rsid w:val="00E1503F"/>
    <w:rsid w:val="00E16C65"/>
    <w:rsid w:val="00E16D62"/>
    <w:rsid w:val="00E16F4D"/>
    <w:rsid w:val="00E239F5"/>
    <w:rsid w:val="00E24FC2"/>
    <w:rsid w:val="00E3310A"/>
    <w:rsid w:val="00E340DE"/>
    <w:rsid w:val="00E347FA"/>
    <w:rsid w:val="00E423B6"/>
    <w:rsid w:val="00E42C74"/>
    <w:rsid w:val="00E50EE5"/>
    <w:rsid w:val="00E53F94"/>
    <w:rsid w:val="00E54F5E"/>
    <w:rsid w:val="00E56BEA"/>
    <w:rsid w:val="00E573CB"/>
    <w:rsid w:val="00E60558"/>
    <w:rsid w:val="00E608DF"/>
    <w:rsid w:val="00E60AB4"/>
    <w:rsid w:val="00E740A8"/>
    <w:rsid w:val="00E74DE8"/>
    <w:rsid w:val="00E75D2C"/>
    <w:rsid w:val="00E80532"/>
    <w:rsid w:val="00E81363"/>
    <w:rsid w:val="00E82017"/>
    <w:rsid w:val="00E83A9B"/>
    <w:rsid w:val="00E83E50"/>
    <w:rsid w:val="00E866B2"/>
    <w:rsid w:val="00E905B3"/>
    <w:rsid w:val="00E9124E"/>
    <w:rsid w:val="00E92A54"/>
    <w:rsid w:val="00E9757E"/>
    <w:rsid w:val="00EA3083"/>
    <w:rsid w:val="00EB37E3"/>
    <w:rsid w:val="00EC00A2"/>
    <w:rsid w:val="00EC0D2A"/>
    <w:rsid w:val="00EC3AA4"/>
    <w:rsid w:val="00EC3FD8"/>
    <w:rsid w:val="00ED1164"/>
    <w:rsid w:val="00ED3FF8"/>
    <w:rsid w:val="00ED598E"/>
    <w:rsid w:val="00ED62B7"/>
    <w:rsid w:val="00EE2B1D"/>
    <w:rsid w:val="00EF6A30"/>
    <w:rsid w:val="00EF7054"/>
    <w:rsid w:val="00F02321"/>
    <w:rsid w:val="00F026EA"/>
    <w:rsid w:val="00F042DA"/>
    <w:rsid w:val="00F10015"/>
    <w:rsid w:val="00F124C7"/>
    <w:rsid w:val="00F14492"/>
    <w:rsid w:val="00F15C7A"/>
    <w:rsid w:val="00F27347"/>
    <w:rsid w:val="00F31712"/>
    <w:rsid w:val="00F3205D"/>
    <w:rsid w:val="00F33002"/>
    <w:rsid w:val="00F3363E"/>
    <w:rsid w:val="00F36746"/>
    <w:rsid w:val="00F50F37"/>
    <w:rsid w:val="00F56B4D"/>
    <w:rsid w:val="00F66C3D"/>
    <w:rsid w:val="00F83D4C"/>
    <w:rsid w:val="00F8538F"/>
    <w:rsid w:val="00F9038C"/>
    <w:rsid w:val="00F954CC"/>
    <w:rsid w:val="00F95C97"/>
    <w:rsid w:val="00FA3DAB"/>
    <w:rsid w:val="00FA5649"/>
    <w:rsid w:val="00FA62F8"/>
    <w:rsid w:val="00FB1BF0"/>
    <w:rsid w:val="00FB3426"/>
    <w:rsid w:val="00FB51E5"/>
    <w:rsid w:val="00FC3BC9"/>
    <w:rsid w:val="00FD0774"/>
    <w:rsid w:val="00FD4E12"/>
    <w:rsid w:val="00FD6CB6"/>
    <w:rsid w:val="00FE5352"/>
    <w:rsid w:val="00FF21AB"/>
    <w:rsid w:val="00FF2E1D"/>
    <w:rsid w:val="00FF6C48"/>
    <w:rsid w:val="06BED532"/>
    <w:rsid w:val="1CDFF511"/>
    <w:rsid w:val="5E54EE90"/>
    <w:rsid w:val="604C4BCD"/>
    <w:rsid w:val="704BE9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colormru v:ext="edit" colors="#ffc"/>
    </o:shapedefaults>
    <o:shapelayout v:ext="edit">
      <o:idmap v:ext="edit" data="2"/>
    </o:shapelayout>
  </w:shapeDefaults>
  <w:decimalSymbol w:val="."/>
  <w:listSeparator w:val=","/>
  <w14:docId w14:val="27E16C99"/>
  <w15:chartTrackingRefBased/>
  <w15:docId w15:val="{AACEB8F4-81C3-407E-AE1B-E52D62C4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paragraph" w:styleId="Heading1">
    <w:name w:val="heading 1"/>
    <w:basedOn w:val="Normal"/>
    <w:next w:val="Normal"/>
    <w:qFormat/>
    <w:rsid w:val="00CB3467"/>
    <w:pPr>
      <w:keepNext/>
      <w:numPr>
        <w:numId w:val="6"/>
      </w:numPr>
      <w:outlineLvl w:val="0"/>
    </w:pPr>
    <w:rPr>
      <w:rFonts w:ascii="Verdana" w:hAnsi="Verdana"/>
      <w:b/>
      <w:bCs/>
      <w:iCs/>
      <w:color w:val="2E74B5"/>
      <w:sz w:val="28"/>
    </w:rPr>
  </w:style>
  <w:style w:type="paragraph" w:styleId="Heading2">
    <w:name w:val="heading 2"/>
    <w:basedOn w:val="Normal"/>
    <w:next w:val="Normal"/>
    <w:link w:val="Heading2Char"/>
    <w:qFormat/>
    <w:rsid w:val="00C03463"/>
    <w:pPr>
      <w:keepNext/>
      <w:numPr>
        <w:numId w:val="5"/>
      </w:numPr>
      <w:tabs>
        <w:tab w:val="left" w:pos="540"/>
      </w:tabs>
      <w:jc w:val="both"/>
      <w:outlineLvl w:val="1"/>
    </w:pPr>
    <w:rPr>
      <w:rFonts w:ascii="Verdana" w:hAnsi="Verdana"/>
      <w:b/>
      <w:bCs/>
      <w:sz w:val="28"/>
    </w:rPr>
  </w:style>
  <w:style w:type="paragraph" w:styleId="Heading3">
    <w:name w:val="heading 3"/>
    <w:basedOn w:val="Normal"/>
    <w:next w:val="Normal"/>
    <w:qFormat/>
    <w:rsid w:val="009D6E78"/>
    <w:pPr>
      <w:keepNext/>
      <w:numPr>
        <w:numId w:val="7"/>
      </w:numPr>
      <w:ind w:left="720"/>
      <w:outlineLvl w:val="2"/>
    </w:pPr>
    <w:rPr>
      <w:rFonts w:ascii="Verdana" w:hAnsi="Verdana"/>
      <w:b/>
      <w:iCs/>
    </w:rPr>
  </w:style>
  <w:style w:type="paragraph" w:styleId="Heading4">
    <w:name w:val="heading 4"/>
    <w:basedOn w:val="Normal"/>
    <w:next w:val="Normal"/>
    <w:qFormat/>
    <w:rsid w:val="009D6E78"/>
    <w:pPr>
      <w:keepNext/>
      <w:numPr>
        <w:numId w:val="8"/>
      </w:numPr>
      <w:jc w:val="both"/>
      <w:outlineLvl w:val="3"/>
    </w:pPr>
    <w:rPr>
      <w:rFonts w:ascii="Verdana" w:hAnsi="Verdana"/>
      <w:b/>
      <w:iCs/>
    </w:rPr>
  </w:style>
  <w:style w:type="paragraph" w:styleId="Heading5">
    <w:name w:val="heading 5"/>
    <w:basedOn w:val="Normal"/>
    <w:next w:val="Normal"/>
    <w:qFormat/>
    <w:pPr>
      <w:keepNext/>
      <w:numPr>
        <w:numId w:val="9"/>
      </w:numPr>
      <w:outlineLvl w:val="4"/>
    </w:pPr>
    <w:rPr>
      <w:rFonts w:ascii="Verdana" w:hAnsi="Verdana"/>
      <w:b/>
      <w:bCs/>
    </w:rPr>
  </w:style>
  <w:style w:type="paragraph" w:styleId="Heading6">
    <w:name w:val="heading 6"/>
    <w:basedOn w:val="Normal"/>
    <w:next w:val="Normal"/>
    <w:qFormat/>
    <w:rsid w:val="009D6E78"/>
    <w:pPr>
      <w:keepNext/>
      <w:numPr>
        <w:numId w:val="10"/>
      </w:numPr>
      <w:outlineLvl w:val="5"/>
    </w:pPr>
    <w:rPr>
      <w:rFonts w:ascii="Verdana" w:hAnsi="Verdana"/>
      <w:b/>
      <w:bCs/>
    </w:rPr>
  </w:style>
  <w:style w:type="paragraph" w:styleId="Heading7">
    <w:name w:val="heading 7"/>
    <w:basedOn w:val="Normal"/>
    <w:next w:val="Normal"/>
    <w:qFormat/>
    <w:pPr>
      <w:keepNext/>
      <w:jc w:val="right"/>
      <w:outlineLvl w:val="6"/>
    </w:pPr>
    <w:rPr>
      <w:rFonts w:ascii="Verdana" w:hAnsi="Verdana"/>
      <w:b/>
      <w:bCs/>
      <w:color w:val="000000"/>
      <w:sz w:val="20"/>
      <w:lang w:eastAsia="en-GB"/>
    </w:rPr>
  </w:style>
  <w:style w:type="paragraph" w:styleId="Heading8">
    <w:name w:val="heading 8"/>
    <w:basedOn w:val="Normal"/>
    <w:next w:val="Normal"/>
    <w:qFormat/>
    <w:pPr>
      <w:keepNext/>
      <w:outlineLvl w:val="7"/>
    </w:pPr>
    <w:rPr>
      <w:rFonts w:ascii="Verdana" w:hAnsi="Verdana"/>
      <w:sz w:val="20"/>
    </w:rPr>
  </w:style>
  <w:style w:type="paragraph" w:styleId="Heading9">
    <w:name w:val="heading 9"/>
    <w:basedOn w:val="Normal"/>
    <w:next w:val="Normal"/>
    <w:qFormat/>
    <w:pPr>
      <w:keepNext/>
      <w:ind w:right="-1187"/>
      <w:outlineLvl w:val="8"/>
    </w:pPr>
    <w:rPr>
      <w:rFonts w:ascii="Verdana" w:hAnsi="Verdana"/>
      <w:b/>
      <w:bCs/>
      <w:color w:val="FF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olor w:val="800080"/>
      <w:sz w:val="20"/>
      <w:szCs w:val="20"/>
    </w:rPr>
  </w:style>
  <w:style w:type="paragraph" w:styleId="BodyText3">
    <w:name w:val="Body Text 3"/>
    <w:basedOn w:val="Normal"/>
    <w:semiHidden/>
    <w:rPr>
      <w:rFonts w:ascii="Verdana" w:hAnsi="Verdana"/>
      <w:sz w:val="20"/>
    </w:rPr>
  </w:style>
  <w:style w:type="paragraph" w:styleId="BodyText2">
    <w:name w:val="Body Text 2"/>
    <w:basedOn w:val="Normal"/>
    <w:semiHidden/>
    <w:rPr>
      <w:rFonts w:ascii="Arial" w:hAnsi="Arial"/>
      <w:color w:val="000000"/>
      <w:sz w:val="18"/>
      <w:szCs w:val="20"/>
    </w:rPr>
  </w:style>
  <w:style w:type="paragraph" w:styleId="Header">
    <w:name w:val="header"/>
    <w:basedOn w:val="Normal"/>
    <w:link w:val="HeaderChar"/>
    <w:uiPriority w:val="99"/>
    <w:pPr>
      <w:tabs>
        <w:tab w:val="center" w:pos="4153"/>
        <w:tab w:val="right" w:pos="8306"/>
      </w:tabs>
    </w:pPr>
  </w:style>
  <w:style w:type="character" w:styleId="PageNumber">
    <w:name w:val="page number"/>
    <w:basedOn w:val="DefaultParagraphFont"/>
    <w:semiHidden/>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paragraph" w:styleId="DocumentMap">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customStyle="1" w:styleId="CommentSubject1">
    <w:name w:val="Comment Subject1"/>
    <w:basedOn w:val="CommentText"/>
    <w:next w:val="CommentText"/>
    <w:semiHidden/>
    <w:rPr>
      <w:b/>
      <w:bCs/>
    </w:rPr>
  </w:style>
  <w:style w:type="paragraph" w:styleId="FootnoteText">
    <w:name w:val="footnote text"/>
    <w:basedOn w:val="Normal"/>
    <w:link w:val="FootnoteTextChar"/>
    <w:uiPriority w:val="99"/>
    <w:semiHidden/>
    <w:rPr>
      <w:sz w:val="20"/>
      <w:szCs w:val="20"/>
    </w:rPr>
  </w:style>
  <w:style w:type="character" w:styleId="FootnoteReference">
    <w:name w:val="footnote reference"/>
    <w:uiPriority w:val="99"/>
    <w:semiHidden/>
    <w:rPr>
      <w:vertAlign w:val="superscript"/>
    </w:rPr>
  </w:style>
  <w:style w:type="paragraph" w:styleId="BodyTextIndent">
    <w:name w:val="Body Text Indent"/>
    <w:basedOn w:val="Normal"/>
    <w:semiHidden/>
    <w:pPr>
      <w:ind w:left="360"/>
    </w:pPr>
    <w:rPr>
      <w:rFonts w:ascii="Garamond" w:hAnsi="Garamond"/>
    </w:rPr>
  </w:style>
  <w:style w:type="paragraph" w:styleId="BodyTextIndent2">
    <w:name w:val="Body Text Indent 2"/>
    <w:basedOn w:val="Normal"/>
    <w:semiHidden/>
    <w:pPr>
      <w:tabs>
        <w:tab w:val="left" w:pos="540"/>
        <w:tab w:val="left" w:pos="4320"/>
      </w:tabs>
      <w:ind w:left="360"/>
      <w:jc w:val="both"/>
    </w:pPr>
    <w:rPr>
      <w:rFonts w:ascii="Garamond" w:hAnsi="Garamond"/>
    </w:rPr>
  </w:style>
  <w:style w:type="paragraph" w:styleId="BodyTextIndent3">
    <w:name w:val="Body Text Indent 3"/>
    <w:basedOn w:val="Normal"/>
    <w:semiHidden/>
    <w:pPr>
      <w:ind w:left="720" w:hanging="720"/>
    </w:pPr>
    <w:rPr>
      <w:rFonts w:ascii="Garamond" w:hAnsi="Garamond"/>
    </w:rPr>
  </w:style>
  <w:style w:type="paragraph" w:styleId="Footer">
    <w:name w:val="footer"/>
    <w:basedOn w:val="Normal"/>
    <w:link w:val="FooterChar"/>
    <w:uiPriority w:val="99"/>
    <w:pPr>
      <w:tabs>
        <w:tab w:val="center" w:pos="4536"/>
        <w:tab w:val="right" w:pos="9072"/>
      </w:tabs>
    </w:pPr>
  </w:style>
  <w:style w:type="paragraph" w:styleId="BalloonText">
    <w:name w:val="Balloon Text"/>
    <w:basedOn w:val="Normal"/>
    <w:link w:val="BalloonTextChar"/>
    <w:uiPriority w:val="99"/>
    <w:semiHidden/>
    <w:unhideWhenUsed/>
    <w:rsid w:val="00122F65"/>
    <w:rPr>
      <w:rFonts w:ascii="Tahoma" w:hAnsi="Tahoma" w:cs="Tahoma"/>
      <w:sz w:val="16"/>
      <w:szCs w:val="16"/>
    </w:rPr>
  </w:style>
  <w:style w:type="character" w:customStyle="1" w:styleId="BalloonTextChar">
    <w:name w:val="Balloon Text Char"/>
    <w:link w:val="BalloonText"/>
    <w:uiPriority w:val="99"/>
    <w:semiHidden/>
    <w:rsid w:val="00122F65"/>
    <w:rPr>
      <w:rFonts w:ascii="Tahoma" w:hAnsi="Tahoma" w:cs="Tahoma"/>
      <w:sz w:val="16"/>
      <w:szCs w:val="16"/>
      <w:lang w:val="en-GB" w:eastAsia="en-US"/>
    </w:rPr>
  </w:style>
  <w:style w:type="paragraph" w:styleId="ListParagraph">
    <w:name w:val="List Paragraph"/>
    <w:basedOn w:val="Normal"/>
    <w:link w:val="ListParagraphChar"/>
    <w:uiPriority w:val="34"/>
    <w:qFormat/>
    <w:rsid w:val="000366B8"/>
    <w:pPr>
      <w:ind w:left="708"/>
    </w:pPr>
  </w:style>
  <w:style w:type="table" w:styleId="TableGrid">
    <w:name w:val="Table Grid"/>
    <w:basedOn w:val="TableNormal"/>
    <w:uiPriority w:val="39"/>
    <w:rsid w:val="008757F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uiPriority w:val="99"/>
    <w:semiHidden/>
    <w:rsid w:val="008757F6"/>
    <w:rPr>
      <w:lang w:val="en-GB"/>
    </w:rPr>
  </w:style>
  <w:style w:type="character" w:styleId="Hyperlink">
    <w:name w:val="Hyperlink"/>
    <w:uiPriority w:val="99"/>
    <w:unhideWhenUsed/>
    <w:rsid w:val="004E2A39"/>
    <w:rPr>
      <w:color w:val="0563C1"/>
      <w:u w:val="single"/>
    </w:rPr>
  </w:style>
  <w:style w:type="character" w:styleId="FollowedHyperlink">
    <w:name w:val="FollowedHyperlink"/>
    <w:uiPriority w:val="99"/>
    <w:semiHidden/>
    <w:unhideWhenUsed/>
    <w:rsid w:val="004D549A"/>
    <w:rPr>
      <w:color w:val="954F72"/>
      <w:u w:val="single"/>
    </w:rPr>
  </w:style>
  <w:style w:type="paragraph" w:styleId="CommentSubject">
    <w:name w:val="annotation subject"/>
    <w:basedOn w:val="CommentText"/>
    <w:next w:val="CommentText"/>
    <w:link w:val="CommentSubjectChar"/>
    <w:uiPriority w:val="99"/>
    <w:semiHidden/>
    <w:unhideWhenUsed/>
    <w:rsid w:val="00403877"/>
    <w:rPr>
      <w:b/>
      <w:bCs/>
    </w:rPr>
  </w:style>
  <w:style w:type="character" w:customStyle="1" w:styleId="CommentSubjectChar">
    <w:name w:val="Comment Subject Char"/>
    <w:link w:val="CommentSubject"/>
    <w:uiPriority w:val="99"/>
    <w:semiHidden/>
    <w:rsid w:val="00403877"/>
    <w:rPr>
      <w:b/>
      <w:bCs/>
      <w:lang w:val="en-GB"/>
    </w:rPr>
  </w:style>
  <w:style w:type="character" w:customStyle="1" w:styleId="FootnoteTextChar">
    <w:name w:val="Footnote Text Char"/>
    <w:link w:val="FootnoteText"/>
    <w:uiPriority w:val="99"/>
    <w:semiHidden/>
    <w:rsid w:val="001A4A28"/>
    <w:rPr>
      <w:lang w:val="en-GB" w:eastAsia="en-US"/>
    </w:rPr>
  </w:style>
  <w:style w:type="character" w:customStyle="1" w:styleId="FooterChar">
    <w:name w:val="Footer Char"/>
    <w:link w:val="Footer"/>
    <w:uiPriority w:val="99"/>
    <w:rsid w:val="00041D07"/>
    <w:rPr>
      <w:sz w:val="24"/>
      <w:szCs w:val="24"/>
      <w:lang w:val="en-GB"/>
    </w:rPr>
  </w:style>
  <w:style w:type="paragraph" w:styleId="TOCHeading">
    <w:name w:val="TOC Heading"/>
    <w:basedOn w:val="Heading1"/>
    <w:next w:val="Normal"/>
    <w:uiPriority w:val="39"/>
    <w:unhideWhenUsed/>
    <w:qFormat/>
    <w:rsid w:val="00041D07"/>
    <w:pPr>
      <w:keepLines/>
      <w:spacing w:before="240" w:line="259" w:lineRule="auto"/>
      <w:outlineLvl w:val="9"/>
    </w:pPr>
    <w:rPr>
      <w:rFonts w:ascii="Calibri Light" w:hAnsi="Calibri Light"/>
      <w:b w:val="0"/>
      <w:bCs w:val="0"/>
      <w:iCs w:val="0"/>
      <w:sz w:val="32"/>
      <w:szCs w:val="32"/>
      <w:lang w:val="en-US"/>
    </w:rPr>
  </w:style>
  <w:style w:type="paragraph" w:styleId="TOC1">
    <w:name w:val="toc 1"/>
    <w:basedOn w:val="Normal"/>
    <w:next w:val="Normal"/>
    <w:autoRedefine/>
    <w:uiPriority w:val="39"/>
    <w:unhideWhenUsed/>
    <w:rsid w:val="004A1BBF"/>
    <w:rPr>
      <w:rFonts w:ascii="Verdana" w:hAnsi="Verdana"/>
    </w:rPr>
  </w:style>
  <w:style w:type="paragraph" w:styleId="TOC2">
    <w:name w:val="toc 2"/>
    <w:basedOn w:val="Normal"/>
    <w:next w:val="Normal"/>
    <w:autoRedefine/>
    <w:uiPriority w:val="39"/>
    <w:unhideWhenUsed/>
    <w:rsid w:val="0021368E"/>
    <w:pPr>
      <w:tabs>
        <w:tab w:val="left" w:pos="660"/>
        <w:tab w:val="right" w:leader="dot" w:pos="9345"/>
      </w:tabs>
      <w:spacing w:before="120" w:after="120" w:line="259" w:lineRule="auto"/>
      <w:ind w:left="220"/>
    </w:pPr>
    <w:rPr>
      <w:rFonts w:ascii="Calibri" w:hAnsi="Calibri"/>
      <w:noProof/>
      <w:szCs w:val="22"/>
      <w:lang w:val="en-US"/>
    </w:rPr>
  </w:style>
  <w:style w:type="paragraph" w:styleId="TOC3">
    <w:name w:val="toc 3"/>
    <w:basedOn w:val="Normal"/>
    <w:next w:val="Normal"/>
    <w:autoRedefine/>
    <w:uiPriority w:val="39"/>
    <w:unhideWhenUsed/>
    <w:rsid w:val="004A1BBF"/>
    <w:pPr>
      <w:spacing w:after="100" w:line="259" w:lineRule="auto"/>
      <w:ind w:left="440"/>
    </w:pPr>
    <w:rPr>
      <w:rFonts w:ascii="Calibri" w:hAnsi="Calibri"/>
      <w:sz w:val="22"/>
      <w:szCs w:val="22"/>
      <w:lang w:val="en-US"/>
    </w:rPr>
  </w:style>
  <w:style w:type="character" w:styleId="PlaceholderText">
    <w:name w:val="Placeholder Text"/>
    <w:uiPriority w:val="99"/>
    <w:semiHidden/>
    <w:rsid w:val="00C21D7E"/>
    <w:rPr>
      <w:color w:val="808080"/>
    </w:rPr>
  </w:style>
  <w:style w:type="character" w:customStyle="1" w:styleId="Heading2Char">
    <w:name w:val="Heading 2 Char"/>
    <w:link w:val="Heading2"/>
    <w:rsid w:val="00C21D7E"/>
    <w:rPr>
      <w:rFonts w:ascii="Verdana" w:hAnsi="Verdana"/>
      <w:b/>
      <w:bCs/>
      <w:sz w:val="28"/>
      <w:szCs w:val="24"/>
      <w:lang w:val="en-GB"/>
    </w:rPr>
  </w:style>
  <w:style w:type="paragraph" w:customStyle="1" w:styleId="HeadingA">
    <w:name w:val="Heading A"/>
    <w:basedOn w:val="Normal"/>
    <w:link w:val="HeadingAChar"/>
    <w:qFormat/>
    <w:rsid w:val="00AD2125"/>
    <w:pPr>
      <w:tabs>
        <w:tab w:val="left" w:pos="540"/>
        <w:tab w:val="left" w:pos="4320"/>
      </w:tabs>
      <w:jc w:val="both"/>
    </w:pPr>
    <w:rPr>
      <w:rFonts w:ascii="Verdana" w:hAnsi="Verdana"/>
      <w:b/>
      <w:bCs/>
      <w:sz w:val="28"/>
    </w:rPr>
  </w:style>
  <w:style w:type="character" w:customStyle="1" w:styleId="apple-converted-space">
    <w:name w:val="apple-converted-space"/>
    <w:rsid w:val="00BF15A0"/>
  </w:style>
  <w:style w:type="character" w:customStyle="1" w:styleId="HeadingAChar">
    <w:name w:val="Heading A Char"/>
    <w:link w:val="HeadingA"/>
    <w:rsid w:val="00AD2125"/>
    <w:rPr>
      <w:rFonts w:ascii="Verdana" w:hAnsi="Verdana"/>
      <w:b/>
      <w:bCs/>
      <w:sz w:val="28"/>
      <w:szCs w:val="24"/>
      <w:lang w:val="en-GB"/>
    </w:rPr>
  </w:style>
  <w:style w:type="character" w:customStyle="1" w:styleId="NichtaufgelsteErwhnung1">
    <w:name w:val="Nicht aufgelöste Erwähnung1"/>
    <w:uiPriority w:val="99"/>
    <w:semiHidden/>
    <w:unhideWhenUsed/>
    <w:rsid w:val="00DB6903"/>
    <w:rPr>
      <w:color w:val="605E5C"/>
      <w:shd w:val="clear" w:color="auto" w:fill="E1DFDD"/>
    </w:rPr>
  </w:style>
  <w:style w:type="character" w:customStyle="1" w:styleId="HeaderChar">
    <w:name w:val="Header Char"/>
    <w:link w:val="Header"/>
    <w:uiPriority w:val="99"/>
    <w:rsid w:val="002F1895"/>
    <w:rPr>
      <w:sz w:val="24"/>
      <w:szCs w:val="24"/>
      <w:lang w:val="en-GB" w:eastAsia="en-US"/>
    </w:rPr>
  </w:style>
  <w:style w:type="table" w:customStyle="1" w:styleId="Tabellenraster1">
    <w:name w:val="Tabellenraster1"/>
    <w:basedOn w:val="TableNormal"/>
    <w:next w:val="TableGrid"/>
    <w:uiPriority w:val="39"/>
    <w:rsid w:val="001131B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39"/>
    <w:rsid w:val="0020512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27E48"/>
    <w:rPr>
      <w:color w:val="605E5C"/>
      <w:shd w:val="clear" w:color="auto" w:fill="E1DFDD"/>
    </w:rPr>
  </w:style>
  <w:style w:type="character" w:customStyle="1" w:styleId="Formatvorlage14">
    <w:name w:val="Formatvorlage14"/>
    <w:basedOn w:val="DefaultParagraphFont"/>
    <w:uiPriority w:val="1"/>
    <w:rsid w:val="00870D3B"/>
    <w:rPr>
      <w:rFonts w:ascii="Verdana" w:hAnsi="Verdana"/>
      <w:sz w:val="20"/>
    </w:rPr>
  </w:style>
  <w:style w:type="character" w:customStyle="1" w:styleId="ListParagraphChar">
    <w:name w:val="List Paragraph Char"/>
    <w:link w:val="ListParagraph"/>
    <w:uiPriority w:val="34"/>
    <w:locked/>
    <w:rsid w:val="006421BF"/>
    <w:rPr>
      <w:sz w:val="24"/>
      <w:szCs w:val="24"/>
      <w:lang w:val="en-GB"/>
    </w:rPr>
  </w:style>
  <w:style w:type="character" w:customStyle="1" w:styleId="Formatvorlage18">
    <w:name w:val="Formatvorlage18"/>
    <w:basedOn w:val="DefaultParagraphFont"/>
    <w:uiPriority w:val="1"/>
    <w:rsid w:val="006421BF"/>
    <w:rPr>
      <w:rFonts w:ascii="Verdana" w:hAnsi="Verdana"/>
      <w:sz w:val="20"/>
    </w:rPr>
  </w:style>
  <w:style w:type="character" w:customStyle="1" w:styleId="Formatvorlage20">
    <w:name w:val="Formatvorlage20"/>
    <w:basedOn w:val="DefaultParagraphFont"/>
    <w:uiPriority w:val="1"/>
    <w:rsid w:val="005A3645"/>
    <w:rPr>
      <w:rFonts w:ascii="Verdana" w:hAnsi="Verdana"/>
      <w:sz w:val="20"/>
    </w:rPr>
  </w:style>
  <w:style w:type="character" w:customStyle="1" w:styleId="Formatvorlage39">
    <w:name w:val="Formatvorlage39"/>
    <w:basedOn w:val="DefaultParagraphFont"/>
    <w:uiPriority w:val="1"/>
    <w:rsid w:val="00E03736"/>
    <w:rPr>
      <w:rFonts w:ascii="Verdana" w:hAnsi="Verdana"/>
      <w:sz w:val="20"/>
    </w:rPr>
  </w:style>
  <w:style w:type="paragraph" w:customStyle="1" w:styleId="paragraph">
    <w:name w:val="paragraph"/>
    <w:basedOn w:val="Normal"/>
    <w:rsid w:val="00E03736"/>
    <w:rPr>
      <w:lang w:val="de-DE" w:eastAsia="de-DE"/>
    </w:rPr>
  </w:style>
  <w:style w:type="character" w:customStyle="1" w:styleId="eop">
    <w:name w:val="eop"/>
    <w:basedOn w:val="DefaultParagraphFont"/>
    <w:rsid w:val="00E03736"/>
  </w:style>
  <w:style w:type="paragraph" w:styleId="NormalWeb">
    <w:name w:val="Normal (Web)"/>
    <w:basedOn w:val="Normal"/>
    <w:uiPriority w:val="99"/>
    <w:semiHidden/>
    <w:unhideWhenUsed/>
    <w:rsid w:val="00273A9B"/>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93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bm365.sharepoint.com/:x:/r/sites/cbmnet/GlobalProgrammes/Documents/003%20Project%20Design%20Form%20Annex%20C%20Activity%20Planning%20Schedule.xlsx?d=waca33b4b218547ceb4535d90bc27ef83&amp;csf=1&amp;web=1&amp;e=MEvzcn"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bm365.sharepoint.com/sites/cbmnet/HumanResources/Documents/Forms/AllItems.aspx?viewpath=%2Fsites%2Fcbmnet%2FHumanResources%2FDocuments%2FForms%2FAllItems%2Easpx&amp;id=%2Fsites%2Fcbmnet%2FHumanResources%2FDocuments%2FGuidance%20sheet%20on%20planning%20project%20proposals%20in%20crisis-prone%20areas%2EV2%2Epdf&amp;parent=%2Fsites%2Fcbmnet%2FHumanResources%2FDocuments" TargetMode="External"/><Relationship Id="rId25" Type="http://schemas.openxmlformats.org/officeDocument/2006/relationships/hyperlink" Target="https://cbm365.sharepoint.com/sites/cbmnet/GlobalProgrammes/Documents/Forms/AllDocuments1.aspx?viewpath=/sites/cbmnet/GlobalProgrammes/Documents/Forms/AllDocuments1.aspx&amp;id=/sites/cbmnet/GlobalProgrammes/Documents/Programme%20Quality%20Framework.pdf&amp;parent=/sites/cbmnet/GlobalProgrammes/Documents" TargetMode="External"/><Relationship Id="rId2" Type="http://schemas.openxmlformats.org/officeDocument/2006/relationships/customXml" Target="../customXml/item2.xml"/><Relationship Id="rId16" Type="http://schemas.openxmlformats.org/officeDocument/2006/relationships/hyperlink" Target="https://www.travelsecurity.com/Page.aspx?pg=2&amp;membershipno=31ACAM672277" TargetMode="External"/><Relationship Id="rId20" Type="http://schemas.openxmlformats.org/officeDocument/2006/relationships/hyperlink" Target="https://cbm365.sharepoint.com/teams/BudgetProc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bm365.sharepoint.com/sites/INDIC" TargetMode="External"/><Relationship Id="rId5" Type="http://schemas.openxmlformats.org/officeDocument/2006/relationships/customXml" Target="../customXml/item5.xml"/><Relationship Id="rId15" Type="http://schemas.openxmlformats.org/officeDocument/2006/relationships/hyperlink" Target="https://cbm365.sharepoint.com/sites/ProMis-Live/GuidanceLibrary/06%20General/Guidance%20Note%20Do%20No%20Harm.pdf" TargetMode="External"/><Relationship Id="rId23" Type="http://schemas.openxmlformats.org/officeDocument/2006/relationships/hyperlink" Target="https://cbm365.sharepoint.com/sites/cbmnet/GlobalProgrammes/Documents/Project%20Risk%20Register%20Instruction.pdf?csf=1&amp;e=ccDlvw&amp;cid=f8ca19fc-808f-4874-a830-c26ba7a88604"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cbm365.sharepoint.com/:x:/r/teams/BudgetProcess/Budget%20Documents%202022/Budget%20Application%202022%20multi-year_ENGL.xlsx?d=w6a215dcf5611449d8649edd6992eb700&amp;csf=1&amp;web=1&amp;e=8CHvv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n.org/sustainabledevelopment/sustainable-development-goals/" TargetMode="External"/><Relationship Id="rId22" Type="http://schemas.openxmlformats.org/officeDocument/2006/relationships/hyperlink" Target="https://cbm365.sharepoint.com/%3ax%3a/r/sites/cbmnet/GlobalProgrammes/Documents/Project%20Risk%20Register%20Instruction.xlsx?d=wc306331262bd41eb8871797abdce9dba&amp;csf=1&amp;e=1xTfB7"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cbm365.sharepoint.com/sites/INDIC?OR=Teams-HL&amp;CT=1633334359213" TargetMode="External"/><Relationship Id="rId3" Type="http://schemas.openxmlformats.org/officeDocument/2006/relationships/hyperlink" Target="http://portal.cbm.org/knowledgebase/dates/IAPB%20General%20Assembly/Document%20Library/1/CBM_Inclusion_Made_Easy_complete_guide.pdf" TargetMode="External"/><Relationship Id="rId7" Type="http://schemas.openxmlformats.org/officeDocument/2006/relationships/hyperlink" Target="https://cbm365.sharepoint.com/%3ab%3a/r/sites/cbmnet/GlobalProgrammes/Documents/Guide%20to%20Children%20and%20Adults%20Safeguarding%20Risk%20Management_DRAFT.pdf?csf=1&amp;e=ffOgTQ" TargetMode="External"/><Relationship Id="rId12" Type="http://schemas.openxmlformats.org/officeDocument/2006/relationships/hyperlink" Target="http://portal.cbm.org/worldwide/io/programme_development/Programmesupportunit/Projectplanningandapproval/Shared%20Documents/C.%20Stakeholder%20Analysis%203.0.doc" TargetMode="External"/><Relationship Id="rId2" Type="http://schemas.openxmlformats.org/officeDocument/2006/relationships/hyperlink" Target="https://cbm365.sharepoint.com/:x:/r/teams/BudgetProcess/_layouts/15/Doc.aspx?sourcedoc=%7B6A215DCF-5611-449D-8649-EDD6992EB700%7D&amp;file=Budget%20Application%202022%20multi-year_ENGL.xlsx&amp;action=default&amp;mobileredirect=true" TargetMode="External"/><Relationship Id="rId1" Type="http://schemas.openxmlformats.org/officeDocument/2006/relationships/hyperlink" Target="https://cbm365.sharepoint.com/:w:/r/sites/cbmnet/GlobalProgrammes/Documents/01%20Project%20Idea%20and%20Programmatic%20Approval%20Form%20(PPA).docx?d=wae446a52dc914800b9bdd3fdcfaaec1e&amp;csf=1&amp;web=1&amp;e=GnEGIQ" TargetMode="External"/><Relationship Id="rId6" Type="http://schemas.openxmlformats.org/officeDocument/2006/relationships/hyperlink" Target="https://cbm365.sharepoint.com/sites/cbmnet/HumanResources/Documents/08a%20CBM%20Safeguarding%20Policy%202018.pdf" TargetMode="External"/><Relationship Id="rId11" Type="http://schemas.openxmlformats.org/officeDocument/2006/relationships/hyperlink" Target="https://cbm365.sharepoint.com/sites/cbmnet/GlobalProgrammes/Documents/Responsible%20country%20partner%20project%20exit%20guidance%20note%20.pdf" TargetMode="External"/><Relationship Id="rId5" Type="http://schemas.openxmlformats.org/officeDocument/2006/relationships/hyperlink" Target="https://cbm365.sharepoint.com/:b:/r/sites/cbmnet/DisabilityInclusiveDevelopment/Documents/CBM-Policy-on-Accessibility.pdf?csf=1&amp;e=255Ni4" TargetMode="External"/><Relationship Id="rId10" Type="http://schemas.openxmlformats.org/officeDocument/2006/relationships/hyperlink" Target="https://cbm365.sharepoint.com/%3ax%3a/r/sites/cbmnet/GlobalProgrammes/Documents/Project%20Risk%20Register%20Instruction.xlsx?d=wc306331262bd41eb8871797abdce9dba&amp;csf=1&amp;e=1xTfB7" TargetMode="External"/><Relationship Id="rId4" Type="http://schemas.openxmlformats.org/officeDocument/2006/relationships/hyperlink" Target="https://cbm365.sharepoint.com/sites/cbmnet/locations/CBMGlobal/DisabilityInclusiveDevelopment/Documents/CBM-DID-TOOLKIT-accessible.pdf" TargetMode="External"/><Relationship Id="rId9" Type="http://schemas.openxmlformats.org/officeDocument/2006/relationships/hyperlink" Target="https://www.treasury.gov/about/organizational-structure/offices/Pages/Office-of-Foreign-Assets-Control.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5D53CEBFA7141B4A41D30774A0E21B0"/>
        <w:category>
          <w:name w:val="Général"/>
          <w:gallery w:val="placeholder"/>
        </w:category>
        <w:types>
          <w:type w:val="bbPlcHdr"/>
        </w:types>
        <w:behaviors>
          <w:behavior w:val="content"/>
        </w:behaviors>
        <w:guid w:val="{6D11C0F9-91E0-4848-A0FA-A011A2FBA58D}"/>
      </w:docPartPr>
      <w:docPartBody>
        <w:p w:rsidR="003509E9" w:rsidRDefault="003509E9" w:rsidP="003509E9">
          <w:pPr>
            <w:pStyle w:val="05D53CEBFA7141B4A41D30774A0E21B0"/>
          </w:pPr>
          <w:r>
            <w:rPr>
              <w:rFonts w:ascii="Verdana" w:eastAsia="Calibri" w:hAnsi="Verdana" w:cs="Times New Roman"/>
              <w:i/>
              <w:color w:val="A6A6A6" w:themeColor="background1" w:themeShade="A6"/>
              <w:sz w:val="20"/>
              <w:szCs w:val="20"/>
            </w:rPr>
            <w:t>list all</w:t>
          </w:r>
          <w:r w:rsidRPr="000D0BD1">
            <w:rPr>
              <w:rFonts w:ascii="Verdana" w:eastAsia="Calibri" w:hAnsi="Verdana" w:cs="Times New Roman"/>
              <w:i/>
              <w:color w:val="A6A6A6" w:themeColor="background1" w:themeShade="A6"/>
              <w:sz w:val="20"/>
              <w:szCs w:val="20"/>
            </w:rPr>
            <w:t xml:space="preserve"> </w:t>
          </w:r>
          <w:r w:rsidRPr="00086B50">
            <w:rPr>
              <w:rFonts w:ascii="Verdana" w:eastAsia="Calibri" w:hAnsi="Verdana" w:cs="Times New Roman"/>
              <w:i/>
              <w:color w:val="A6A6A6" w:themeColor="background1" w:themeShade="A6"/>
              <w:sz w:val="20"/>
              <w:szCs w:val="20"/>
            </w:rPr>
            <w:t xml:space="preserve">partners </w:t>
          </w:r>
          <w:r w:rsidRPr="000D0BD1">
            <w:rPr>
              <w:rFonts w:ascii="Verdana" w:eastAsia="Calibri" w:hAnsi="Verdana" w:cs="Times New Roman"/>
              <w:i/>
              <w:color w:val="A6A6A6" w:themeColor="background1" w:themeShade="A6"/>
              <w:sz w:val="20"/>
              <w:szCs w:val="20"/>
            </w:rPr>
            <w:t>who will receive a contract for this project</w:t>
          </w:r>
          <w:r>
            <w:rPr>
              <w:rFonts w:ascii="Verdana" w:eastAsia="Calibri" w:hAnsi="Verdana" w:cs="Times New Roman"/>
              <w:i/>
              <w:color w:val="A6A6A6" w:themeColor="background1" w:themeShade="A6"/>
              <w:sz w:val="20"/>
              <w:szCs w:val="20"/>
            </w:rPr>
            <w:t>, leave blank if CBM own implementation</w:t>
          </w:r>
        </w:p>
      </w:docPartBody>
    </w:docPart>
    <w:docPart>
      <w:docPartPr>
        <w:name w:val="E64998EFD79A4E2C85490C23922A40A3"/>
        <w:category>
          <w:name w:val="Général"/>
          <w:gallery w:val="placeholder"/>
        </w:category>
        <w:types>
          <w:type w:val="bbPlcHdr"/>
        </w:types>
        <w:behaviors>
          <w:behavior w:val="content"/>
        </w:behaviors>
        <w:guid w:val="{08C8E694-78DA-4B70-8919-A5D0427E7A9F}"/>
      </w:docPartPr>
      <w:docPartBody>
        <w:p w:rsidR="003509E9" w:rsidRDefault="003509E9" w:rsidP="003509E9">
          <w:pPr>
            <w:pStyle w:val="E64998EFD79A4E2C85490C23922A40A3"/>
          </w:pPr>
          <w:r>
            <w:rPr>
              <w:rFonts w:ascii="Verdana" w:eastAsia="Calibri" w:hAnsi="Verdana" w:cs="Times New Roman"/>
              <w:i/>
              <w:color w:val="A6A6A6" w:themeColor="background1" w:themeShade="A6"/>
              <w:sz w:val="20"/>
              <w:szCs w:val="20"/>
            </w:rPr>
            <w:t>list all</w:t>
          </w:r>
          <w:r w:rsidRPr="00086B50">
            <w:rPr>
              <w:rFonts w:ascii="Verdana" w:eastAsia="Calibri" w:hAnsi="Verdana" w:cs="Times New Roman"/>
              <w:i/>
              <w:color w:val="A6A6A6" w:themeColor="background1" w:themeShade="A6"/>
              <w:sz w:val="20"/>
              <w:szCs w:val="20"/>
            </w:rPr>
            <w:t xml:space="preserve">partners </w:t>
          </w:r>
          <w:r w:rsidRPr="000D0BD1">
            <w:rPr>
              <w:rFonts w:ascii="Verdana" w:eastAsia="Calibri" w:hAnsi="Verdana" w:cs="Times New Roman"/>
              <w:i/>
              <w:color w:val="A6A6A6" w:themeColor="background1" w:themeShade="A6"/>
              <w:sz w:val="20"/>
              <w:szCs w:val="20"/>
            </w:rPr>
            <w:t>who will receive a contract for this project.</w:t>
          </w:r>
          <w:r w:rsidRPr="0059126D">
            <w:rPr>
              <w:rFonts w:ascii="Verdana" w:eastAsia="Calibri" w:hAnsi="Verdana" w:cs="Times New Roman"/>
              <w:i/>
              <w:color w:val="A6A6A6" w:themeColor="background1" w:themeShade="A6"/>
              <w:sz w:val="20"/>
              <w:szCs w:val="20"/>
            </w:rPr>
            <w:t>For CBM own implementation indicate CBM</w:t>
          </w:r>
        </w:p>
      </w:docPartBody>
    </w:docPart>
    <w:docPart>
      <w:docPartPr>
        <w:name w:val="BD0A7A6569AB4E21A206C4F35894A49A"/>
        <w:category>
          <w:name w:val="Général"/>
          <w:gallery w:val="placeholder"/>
        </w:category>
        <w:types>
          <w:type w:val="bbPlcHdr"/>
        </w:types>
        <w:behaviors>
          <w:behavior w:val="content"/>
        </w:behaviors>
        <w:guid w:val="{87FB80A8-DB8B-452C-8D59-5EF5653B1A39}"/>
      </w:docPartPr>
      <w:docPartBody>
        <w:p w:rsidR="003509E9" w:rsidRDefault="003509E9" w:rsidP="003509E9">
          <w:pPr>
            <w:pStyle w:val="BD0A7A6569AB4E21A206C4F35894A49A"/>
          </w:pPr>
          <w:r w:rsidRPr="00B269FF">
            <w:rPr>
              <w:rStyle w:val="PlaceholderText"/>
            </w:rPr>
            <w:t>……….</w:t>
          </w:r>
        </w:p>
      </w:docPartBody>
    </w:docPart>
    <w:docPart>
      <w:docPartPr>
        <w:name w:val="B29EE0DFC0EA44459356B086E898B06B"/>
        <w:category>
          <w:name w:val="Général"/>
          <w:gallery w:val="placeholder"/>
        </w:category>
        <w:types>
          <w:type w:val="bbPlcHdr"/>
        </w:types>
        <w:behaviors>
          <w:behavior w:val="content"/>
        </w:behaviors>
        <w:guid w:val="{CD860C1E-A847-428B-875A-9CF00B33369D}"/>
      </w:docPartPr>
      <w:docPartBody>
        <w:p w:rsidR="003509E9" w:rsidRDefault="003509E9" w:rsidP="003509E9">
          <w:pPr>
            <w:pStyle w:val="B29EE0DFC0EA44459356B086E898B06B"/>
          </w:pPr>
          <w:r w:rsidRPr="00B269FF">
            <w:rPr>
              <w:rStyle w:val="PlaceholderText"/>
            </w:rPr>
            <w:t>……….</w:t>
          </w:r>
        </w:p>
      </w:docPartBody>
    </w:docPart>
    <w:docPart>
      <w:docPartPr>
        <w:name w:val="A469A7FC8D064791A42DFD2862AF856D"/>
        <w:category>
          <w:name w:val="Général"/>
          <w:gallery w:val="placeholder"/>
        </w:category>
        <w:types>
          <w:type w:val="bbPlcHdr"/>
        </w:types>
        <w:behaviors>
          <w:behavior w:val="content"/>
        </w:behaviors>
        <w:guid w:val="{CEB7B273-C39B-4D94-801E-A851D4CECD64}"/>
      </w:docPartPr>
      <w:docPartBody>
        <w:p w:rsidR="003509E9" w:rsidRDefault="003509E9" w:rsidP="003509E9">
          <w:pPr>
            <w:pStyle w:val="A469A7FC8D064791A42DFD2862AF856D"/>
          </w:pPr>
          <w:r w:rsidRPr="00380D94">
            <w:rPr>
              <w:rFonts w:ascii="Verdana" w:eastAsia="Times New Roman" w:hAnsi="Verdana" w:cs="Times New Roman"/>
              <w:i/>
              <w:iCs/>
              <w:color w:val="A6A6A6" w:themeColor="background1" w:themeShade="A6"/>
              <w:sz w:val="20"/>
              <w:szCs w:val="20"/>
            </w:rPr>
            <w:t xml:space="preserve">max. number of </w:t>
          </w:r>
          <w:r>
            <w:rPr>
              <w:rFonts w:ascii="Verdana" w:eastAsia="Times New Roman" w:hAnsi="Verdana" w:cs="Times New Roman"/>
              <w:i/>
              <w:iCs/>
              <w:color w:val="A6A6A6" w:themeColor="background1" w:themeShade="A6"/>
              <w:sz w:val="20"/>
              <w:szCs w:val="20"/>
            </w:rPr>
            <w:t>160</w:t>
          </w:r>
          <w:r w:rsidRPr="00380D94">
            <w:rPr>
              <w:rFonts w:ascii="Verdana" w:eastAsia="Times New Roman" w:hAnsi="Verdana" w:cs="Times New Roman"/>
              <w:i/>
              <w:iCs/>
              <w:color w:val="A6A6A6" w:themeColor="background1" w:themeShade="A6"/>
              <w:sz w:val="20"/>
              <w:szCs w:val="20"/>
            </w:rPr>
            <w:t xml:space="preserve"> characters can be included in NAV</w:t>
          </w:r>
        </w:p>
      </w:docPartBody>
    </w:docPart>
    <w:docPart>
      <w:docPartPr>
        <w:name w:val="4E18B6D16114497FB2298A6153E6531A"/>
        <w:category>
          <w:name w:val="Général"/>
          <w:gallery w:val="placeholder"/>
        </w:category>
        <w:types>
          <w:type w:val="bbPlcHdr"/>
        </w:types>
        <w:behaviors>
          <w:behavior w:val="content"/>
        </w:behaviors>
        <w:guid w:val="{A255C062-F58C-4EED-A285-DF243E67361D}"/>
      </w:docPartPr>
      <w:docPartBody>
        <w:p w:rsidR="003509E9" w:rsidRDefault="003509E9" w:rsidP="003509E9">
          <w:pPr>
            <w:pStyle w:val="4E18B6D16114497FB2298A6153E6531A"/>
          </w:pPr>
          <w:r w:rsidRPr="00380D94">
            <w:rPr>
              <w:rFonts w:ascii="Verdana" w:eastAsia="Times New Roman" w:hAnsi="Verdana" w:cs="Times New Roman"/>
              <w:i/>
              <w:iCs/>
              <w:color w:val="A6A6A6" w:themeColor="background1" w:themeShade="A6"/>
              <w:sz w:val="20"/>
              <w:szCs w:val="20"/>
            </w:rPr>
            <w:t xml:space="preserve">max. number of </w:t>
          </w:r>
          <w:r>
            <w:rPr>
              <w:rFonts w:ascii="Verdana" w:eastAsia="Times New Roman" w:hAnsi="Verdana" w:cs="Times New Roman"/>
              <w:i/>
              <w:iCs/>
              <w:color w:val="A6A6A6" w:themeColor="background1" w:themeShade="A6"/>
              <w:sz w:val="20"/>
              <w:szCs w:val="20"/>
            </w:rPr>
            <w:t>160</w:t>
          </w:r>
          <w:r w:rsidRPr="00380D94">
            <w:rPr>
              <w:rFonts w:ascii="Verdana" w:eastAsia="Times New Roman" w:hAnsi="Verdana" w:cs="Times New Roman"/>
              <w:i/>
              <w:iCs/>
              <w:color w:val="A6A6A6" w:themeColor="background1" w:themeShade="A6"/>
              <w:sz w:val="20"/>
              <w:szCs w:val="20"/>
            </w:rPr>
            <w:t xml:space="preserve"> characters can be included in NAV</w:t>
          </w:r>
        </w:p>
      </w:docPartBody>
    </w:docPart>
    <w:docPart>
      <w:docPartPr>
        <w:name w:val="0D779DF252C7408CBB5F81EB12ACD91E"/>
        <w:category>
          <w:name w:val="Général"/>
          <w:gallery w:val="placeholder"/>
        </w:category>
        <w:types>
          <w:type w:val="bbPlcHdr"/>
        </w:types>
        <w:behaviors>
          <w:behavior w:val="content"/>
        </w:behaviors>
        <w:guid w:val="{5F4E029E-1778-49FA-8BB1-430F40552F1C}"/>
      </w:docPartPr>
      <w:docPartBody>
        <w:p w:rsidR="003509E9" w:rsidRDefault="003509E9" w:rsidP="003509E9">
          <w:pPr>
            <w:pStyle w:val="0D779DF252C7408CBB5F81EB12ACD91E"/>
          </w:pPr>
          <w:r w:rsidRPr="00380D94">
            <w:rPr>
              <w:rFonts w:ascii="Verdana" w:eastAsia="Times New Roman" w:hAnsi="Verdana" w:cs="Times New Roman"/>
              <w:i/>
              <w:iCs/>
              <w:color w:val="A6A6A6" w:themeColor="background1" w:themeShade="A6"/>
              <w:sz w:val="20"/>
              <w:szCs w:val="20"/>
            </w:rPr>
            <w:t xml:space="preserve">max. number of </w:t>
          </w:r>
          <w:r>
            <w:rPr>
              <w:rFonts w:ascii="Verdana" w:eastAsia="Times New Roman" w:hAnsi="Verdana" w:cs="Times New Roman"/>
              <w:i/>
              <w:iCs/>
              <w:color w:val="A6A6A6" w:themeColor="background1" w:themeShade="A6"/>
              <w:sz w:val="20"/>
              <w:szCs w:val="20"/>
            </w:rPr>
            <w:t>160</w:t>
          </w:r>
          <w:r w:rsidRPr="00380D94">
            <w:rPr>
              <w:rFonts w:ascii="Verdana" w:eastAsia="Times New Roman" w:hAnsi="Verdana" w:cs="Times New Roman"/>
              <w:i/>
              <w:iCs/>
              <w:color w:val="A6A6A6" w:themeColor="background1" w:themeShade="A6"/>
              <w:sz w:val="20"/>
              <w:szCs w:val="20"/>
            </w:rPr>
            <w:t xml:space="preserve"> characters can be included in NAV</w:t>
          </w:r>
        </w:p>
      </w:docPartBody>
    </w:docPart>
    <w:docPart>
      <w:docPartPr>
        <w:name w:val="B7CA9E06AD964F0889798849EFF25737"/>
        <w:category>
          <w:name w:val="Général"/>
          <w:gallery w:val="placeholder"/>
        </w:category>
        <w:types>
          <w:type w:val="bbPlcHdr"/>
        </w:types>
        <w:behaviors>
          <w:behavior w:val="content"/>
        </w:behaviors>
        <w:guid w:val="{C6C60D37-6F29-44C4-8EDD-72ACE91225B0}"/>
      </w:docPartPr>
      <w:docPartBody>
        <w:p w:rsidR="003509E9" w:rsidRDefault="003509E9" w:rsidP="003509E9">
          <w:pPr>
            <w:pStyle w:val="B7CA9E06AD964F0889798849EFF25737"/>
          </w:pPr>
          <w:r>
            <w:rPr>
              <w:rFonts w:ascii="Verdana" w:eastAsia="Calibri" w:hAnsi="Verdana" w:cs="Times New Roman"/>
              <w:i/>
              <w:color w:val="A6A6A6" w:themeColor="background1" w:themeShade="A6"/>
              <w:sz w:val="20"/>
              <w:szCs w:val="20"/>
            </w:rPr>
            <w:t>list all</w:t>
          </w:r>
          <w:r w:rsidRPr="000D0BD1">
            <w:rPr>
              <w:rFonts w:ascii="Verdana" w:eastAsia="Calibri" w:hAnsi="Verdana" w:cs="Times New Roman"/>
              <w:i/>
              <w:color w:val="A6A6A6" w:themeColor="background1" w:themeShade="A6"/>
              <w:sz w:val="20"/>
              <w:szCs w:val="20"/>
            </w:rPr>
            <w:t xml:space="preserve"> </w:t>
          </w:r>
          <w:r w:rsidRPr="00086B50">
            <w:rPr>
              <w:rFonts w:ascii="Verdana" w:eastAsia="Calibri" w:hAnsi="Verdana" w:cs="Times New Roman"/>
              <w:i/>
              <w:color w:val="A6A6A6" w:themeColor="background1" w:themeShade="A6"/>
              <w:sz w:val="20"/>
              <w:szCs w:val="20"/>
            </w:rPr>
            <w:t xml:space="preserve">partners </w:t>
          </w:r>
          <w:r w:rsidRPr="000D0BD1">
            <w:rPr>
              <w:rFonts w:ascii="Verdana" w:eastAsia="Calibri" w:hAnsi="Verdana" w:cs="Times New Roman"/>
              <w:i/>
              <w:color w:val="A6A6A6" w:themeColor="background1" w:themeShade="A6"/>
              <w:sz w:val="20"/>
              <w:szCs w:val="20"/>
            </w:rPr>
            <w:t>who will receive a contract for this project</w:t>
          </w:r>
          <w:r>
            <w:rPr>
              <w:rFonts w:ascii="Verdana" w:eastAsia="Calibri" w:hAnsi="Verdana" w:cs="Times New Roman"/>
              <w:i/>
              <w:color w:val="A6A6A6" w:themeColor="background1" w:themeShade="A6"/>
              <w:sz w:val="20"/>
              <w:szCs w:val="20"/>
            </w:rPr>
            <w:t>, leave blank if CBM own implementation</w:t>
          </w:r>
        </w:p>
      </w:docPartBody>
    </w:docPart>
    <w:docPart>
      <w:docPartPr>
        <w:name w:val="8CA5C0CA0BBD427B812E35E58D08335F"/>
        <w:category>
          <w:name w:val="Général"/>
          <w:gallery w:val="placeholder"/>
        </w:category>
        <w:types>
          <w:type w:val="bbPlcHdr"/>
        </w:types>
        <w:behaviors>
          <w:behavior w:val="content"/>
        </w:behaviors>
        <w:guid w:val="{C61E616D-A68B-4930-9523-ACDC9FBA4A2A}"/>
      </w:docPartPr>
      <w:docPartBody>
        <w:p w:rsidR="003509E9" w:rsidRDefault="003509E9" w:rsidP="003509E9">
          <w:pPr>
            <w:pStyle w:val="8CA5C0CA0BBD427B812E35E58D08335F"/>
          </w:pPr>
          <w:r>
            <w:rPr>
              <w:rFonts w:ascii="Verdana" w:eastAsia="Calibri" w:hAnsi="Verdana" w:cs="Times New Roman"/>
              <w:i/>
              <w:color w:val="A6A6A6" w:themeColor="background1" w:themeShade="A6"/>
              <w:sz w:val="20"/>
              <w:szCs w:val="20"/>
            </w:rPr>
            <w:t>list all</w:t>
          </w:r>
          <w:r w:rsidRPr="00086B50">
            <w:rPr>
              <w:rFonts w:ascii="Verdana" w:eastAsia="Calibri" w:hAnsi="Verdana" w:cs="Times New Roman"/>
              <w:i/>
              <w:color w:val="A6A6A6" w:themeColor="background1" w:themeShade="A6"/>
              <w:sz w:val="20"/>
              <w:szCs w:val="20"/>
            </w:rPr>
            <w:t xml:space="preserve">partners </w:t>
          </w:r>
          <w:r w:rsidRPr="000D0BD1">
            <w:rPr>
              <w:rFonts w:ascii="Verdana" w:eastAsia="Calibri" w:hAnsi="Verdana" w:cs="Times New Roman"/>
              <w:i/>
              <w:color w:val="A6A6A6" w:themeColor="background1" w:themeShade="A6"/>
              <w:sz w:val="20"/>
              <w:szCs w:val="20"/>
            </w:rPr>
            <w:t>who will receive a contract for this project.</w:t>
          </w:r>
          <w:r w:rsidRPr="0059126D">
            <w:rPr>
              <w:rFonts w:ascii="Verdana" w:eastAsia="Calibri" w:hAnsi="Verdana" w:cs="Times New Roman"/>
              <w:i/>
              <w:color w:val="A6A6A6" w:themeColor="background1" w:themeShade="A6"/>
              <w:sz w:val="20"/>
              <w:szCs w:val="20"/>
            </w:rPr>
            <w:t>For CBM own implementation indicate CBM</w:t>
          </w:r>
        </w:p>
      </w:docPartBody>
    </w:docPart>
    <w:docPart>
      <w:docPartPr>
        <w:name w:val="A315553A78484FEF9CD170F0EFFA3214"/>
        <w:category>
          <w:name w:val="Général"/>
          <w:gallery w:val="placeholder"/>
        </w:category>
        <w:types>
          <w:type w:val="bbPlcHdr"/>
        </w:types>
        <w:behaviors>
          <w:behavior w:val="content"/>
        </w:behaviors>
        <w:guid w:val="{2B8E7963-52D8-411E-8BA7-EBBAE8DA238C}"/>
      </w:docPartPr>
      <w:docPartBody>
        <w:p w:rsidR="003509E9" w:rsidRDefault="003509E9" w:rsidP="003509E9">
          <w:pPr>
            <w:pStyle w:val="A315553A78484FEF9CD170F0EFFA3214"/>
          </w:pPr>
          <w:r w:rsidRPr="0083730A">
            <w:rPr>
              <w:rFonts w:ascii="Verdana" w:eastAsia="Calibri" w:hAnsi="Verdana" w:cs="Times New Roman"/>
              <w:i/>
              <w:color w:val="808080"/>
              <w:sz w:val="20"/>
              <w:szCs w:val="20"/>
            </w:rPr>
            <w:t>project start and end date</w:t>
          </w:r>
        </w:p>
      </w:docPartBody>
    </w:docPart>
    <w:docPart>
      <w:docPartPr>
        <w:name w:val="3EA842E0FF154E7CBBA680A88ABCD72E"/>
        <w:category>
          <w:name w:val="Général"/>
          <w:gallery w:val="placeholder"/>
        </w:category>
        <w:types>
          <w:type w:val="bbPlcHdr"/>
        </w:types>
        <w:behaviors>
          <w:behavior w:val="content"/>
        </w:behaviors>
        <w:guid w:val="{569DBCB5-D78E-403B-840E-8EC34CC9904F}"/>
      </w:docPartPr>
      <w:docPartBody>
        <w:p w:rsidR="003509E9" w:rsidRDefault="003509E9" w:rsidP="003509E9">
          <w:pPr>
            <w:pStyle w:val="3EA842E0FF154E7CBBA680A88ABCD72E"/>
          </w:pPr>
          <w:r w:rsidRPr="00B269FF">
            <w:rPr>
              <w:rStyle w:val="PlaceholderText"/>
            </w:rPr>
            <w:t>……….</w:t>
          </w:r>
        </w:p>
      </w:docPartBody>
    </w:docPart>
    <w:docPart>
      <w:docPartPr>
        <w:name w:val="65E4311E3FD645E68C9EB83B8D70902A"/>
        <w:category>
          <w:name w:val="Général"/>
          <w:gallery w:val="placeholder"/>
        </w:category>
        <w:types>
          <w:type w:val="bbPlcHdr"/>
        </w:types>
        <w:behaviors>
          <w:behavior w:val="content"/>
        </w:behaviors>
        <w:guid w:val="{4FE0B71C-33C3-4C91-B220-E861F9DD6C0E}"/>
      </w:docPartPr>
      <w:docPartBody>
        <w:p w:rsidR="003509E9" w:rsidRDefault="003509E9" w:rsidP="003509E9">
          <w:pPr>
            <w:pStyle w:val="65E4311E3FD645E68C9EB83B8D70902A"/>
          </w:pPr>
          <w:r w:rsidRPr="00B269FF">
            <w:rPr>
              <w:rStyle w:val="PlaceholderText"/>
            </w:rPr>
            <w:t>……….</w:t>
          </w:r>
        </w:p>
      </w:docPartBody>
    </w:docPart>
    <w:docPart>
      <w:docPartPr>
        <w:name w:val="2DC9C681AFD24D888D9EF5784CB27802"/>
        <w:category>
          <w:name w:val="Général"/>
          <w:gallery w:val="placeholder"/>
        </w:category>
        <w:types>
          <w:type w:val="bbPlcHdr"/>
        </w:types>
        <w:behaviors>
          <w:behavior w:val="content"/>
        </w:behaviors>
        <w:guid w:val="{569A2592-9FDC-4340-B690-14ABD31EDBD2}"/>
      </w:docPartPr>
      <w:docPartBody>
        <w:p w:rsidR="003509E9" w:rsidRDefault="003509E9" w:rsidP="003509E9">
          <w:pPr>
            <w:pStyle w:val="2DC9C681AFD24D888D9EF5784CB27802"/>
          </w:pPr>
          <w:r w:rsidRPr="000E203B">
            <w:rPr>
              <w:rFonts w:ascii="Verdana" w:eastAsia="Calibri" w:hAnsi="Verdana"/>
              <w:i/>
              <w:color w:val="808080" w:themeColor="background1" w:themeShade="80"/>
              <w:sz w:val="20"/>
              <w:szCs w:val="20"/>
            </w:rPr>
            <w:t>all different target groups benefitting from this project - their characterization (e.g. hearing impaired), estimated numbers, and age groups</w:t>
          </w:r>
        </w:p>
      </w:docPartBody>
    </w:docPart>
    <w:docPart>
      <w:docPartPr>
        <w:name w:val="62DBBFD745DC4C28BE88B4BC4A228158"/>
        <w:category>
          <w:name w:val="Général"/>
          <w:gallery w:val="placeholder"/>
        </w:category>
        <w:types>
          <w:type w:val="bbPlcHdr"/>
        </w:types>
        <w:behaviors>
          <w:behavior w:val="content"/>
        </w:behaviors>
        <w:guid w:val="{CC1938F7-A995-4FE1-85F6-E0BD6711E1B9}"/>
      </w:docPartPr>
      <w:docPartBody>
        <w:p w:rsidR="003509E9" w:rsidRDefault="003509E9" w:rsidP="003509E9">
          <w:pPr>
            <w:pStyle w:val="62DBBFD745DC4C28BE88B4BC4A228158"/>
          </w:pPr>
          <w:r w:rsidRPr="000E203B">
            <w:rPr>
              <w:rFonts w:ascii="Verdana" w:eastAsia="Calibri" w:hAnsi="Verdana" w:cs="Times New Roman"/>
              <w:i/>
              <w:color w:val="808080" w:themeColor="background1" w:themeShade="80"/>
              <w:sz w:val="20"/>
              <w:szCs w:val="20"/>
            </w:rPr>
            <w:t>intended direct changes/effects of the project for the target group</w:t>
          </w:r>
        </w:p>
      </w:docPartBody>
    </w:docPart>
    <w:docPart>
      <w:docPartPr>
        <w:name w:val="D352CFA21F8047749F08A43C0A8819B7"/>
        <w:category>
          <w:name w:val="Général"/>
          <w:gallery w:val="placeholder"/>
        </w:category>
        <w:types>
          <w:type w:val="bbPlcHdr"/>
        </w:types>
        <w:behaviors>
          <w:behavior w:val="content"/>
        </w:behaviors>
        <w:guid w:val="{C216B6D1-38B7-4CF8-915E-5657FC543585}"/>
      </w:docPartPr>
      <w:docPartBody>
        <w:p w:rsidR="003509E9" w:rsidRDefault="003509E9" w:rsidP="003509E9">
          <w:pPr>
            <w:spacing w:after="120" w:line="240" w:lineRule="auto"/>
            <w:rPr>
              <w:rFonts w:ascii="Verdana" w:eastAsia="Calibri" w:hAnsi="Verdana" w:cs="Times New Roman"/>
              <w:i/>
              <w:color w:val="808080" w:themeColor="background1" w:themeShade="80"/>
              <w:sz w:val="20"/>
              <w:szCs w:val="20"/>
            </w:rPr>
          </w:pPr>
          <w:r w:rsidRPr="00C957C8">
            <w:rPr>
              <w:rFonts w:ascii="Verdana" w:eastAsia="Calibri" w:hAnsi="Verdana" w:cs="Times New Roman"/>
              <w:i/>
              <w:color w:val="808080" w:themeColor="background1" w:themeShade="80"/>
              <w:sz w:val="20"/>
              <w:szCs w:val="20"/>
            </w:rPr>
            <w:t xml:space="preserve">envisaged results to be achieved </w:t>
          </w:r>
          <w:r>
            <w:rPr>
              <w:rFonts w:ascii="Verdana" w:eastAsia="Calibri" w:hAnsi="Verdana" w:cs="Times New Roman"/>
              <w:i/>
              <w:color w:val="808080" w:themeColor="background1" w:themeShade="80"/>
              <w:sz w:val="20"/>
              <w:szCs w:val="20"/>
            </w:rPr>
            <w:t xml:space="preserve">as output </w:t>
          </w:r>
          <w:r w:rsidRPr="00C957C8">
            <w:rPr>
              <w:rFonts w:ascii="Verdana" w:eastAsia="Calibri" w:hAnsi="Verdana" w:cs="Times New Roman"/>
              <w:i/>
              <w:color w:val="808080" w:themeColor="background1" w:themeShade="80"/>
              <w:sz w:val="20"/>
              <w:szCs w:val="20"/>
            </w:rPr>
            <w:t>of the activities</w:t>
          </w:r>
        </w:p>
        <w:p w:rsidR="003509E9" w:rsidRDefault="003509E9" w:rsidP="003509E9">
          <w:pPr>
            <w:pStyle w:val="ListParagraph"/>
            <w:numPr>
              <w:ilvl w:val="0"/>
              <w:numId w:val="1"/>
            </w:numPr>
            <w:spacing w:after="120" w:line="240" w:lineRule="auto"/>
            <w:rPr>
              <w:rFonts w:ascii="Verdana" w:eastAsia="Calibri" w:hAnsi="Verdana" w:cs="Times New Roman"/>
              <w:iCs/>
              <w:color w:val="808080" w:themeColor="background1" w:themeShade="80"/>
              <w:sz w:val="20"/>
              <w:szCs w:val="20"/>
              <w:lang w:val="en-GB"/>
            </w:rPr>
          </w:pPr>
          <w:r>
            <w:rPr>
              <w:rFonts w:ascii="Verdana" w:eastAsia="Calibri" w:hAnsi="Verdana" w:cs="Times New Roman"/>
              <w:iCs/>
              <w:color w:val="808080" w:themeColor="background1" w:themeShade="80"/>
              <w:sz w:val="20"/>
              <w:szCs w:val="20"/>
              <w:lang w:val="en-GB"/>
            </w:rPr>
            <w:t>…</w:t>
          </w:r>
        </w:p>
        <w:p w:rsidR="003509E9" w:rsidRDefault="003509E9" w:rsidP="003509E9">
          <w:pPr>
            <w:pStyle w:val="ListParagraph"/>
            <w:numPr>
              <w:ilvl w:val="0"/>
              <w:numId w:val="1"/>
            </w:numPr>
            <w:spacing w:after="120" w:line="240" w:lineRule="auto"/>
            <w:rPr>
              <w:rFonts w:ascii="Verdana" w:eastAsia="Calibri" w:hAnsi="Verdana" w:cs="Times New Roman"/>
              <w:iCs/>
              <w:color w:val="808080" w:themeColor="background1" w:themeShade="80"/>
              <w:sz w:val="20"/>
              <w:szCs w:val="20"/>
              <w:lang w:val="en-GB"/>
            </w:rPr>
          </w:pPr>
          <w:r>
            <w:rPr>
              <w:rFonts w:ascii="Verdana" w:eastAsia="Calibri" w:hAnsi="Verdana" w:cs="Times New Roman"/>
              <w:iCs/>
              <w:color w:val="808080" w:themeColor="background1" w:themeShade="80"/>
              <w:sz w:val="20"/>
              <w:szCs w:val="20"/>
              <w:lang w:val="en-GB"/>
            </w:rPr>
            <w:t>…</w:t>
          </w:r>
        </w:p>
        <w:p w:rsidR="003509E9" w:rsidRDefault="003509E9" w:rsidP="003509E9">
          <w:pPr>
            <w:pStyle w:val="D352CFA21F8047749F08A43C0A8819B7"/>
          </w:pPr>
          <w:r>
            <w:rPr>
              <w:rFonts w:ascii="Verdana" w:eastAsia="Calibri" w:hAnsi="Verdana" w:cs="Times New Roman"/>
              <w:iCs/>
              <w:color w:val="808080" w:themeColor="background1" w:themeShade="80"/>
              <w:sz w:val="20"/>
              <w:szCs w:val="20"/>
            </w:rPr>
            <w:t>…</w:t>
          </w:r>
        </w:p>
      </w:docPartBody>
    </w:docPart>
    <w:docPart>
      <w:docPartPr>
        <w:name w:val="21C07A22F8BE44D5BE54B01505B3D3E0"/>
        <w:category>
          <w:name w:val="Général"/>
          <w:gallery w:val="placeholder"/>
        </w:category>
        <w:types>
          <w:type w:val="bbPlcHdr"/>
        </w:types>
        <w:behaviors>
          <w:behavior w:val="content"/>
        </w:behaviors>
        <w:guid w:val="{B09180DC-EBC3-4F0B-8363-98D396EE5C4E}"/>
      </w:docPartPr>
      <w:docPartBody>
        <w:p w:rsidR="003509E9" w:rsidRDefault="003509E9" w:rsidP="003509E9">
          <w:pPr>
            <w:spacing w:after="120" w:line="240" w:lineRule="auto"/>
            <w:rPr>
              <w:rFonts w:ascii="Verdana" w:eastAsia="Calibri" w:hAnsi="Verdana" w:cs="Times New Roman"/>
              <w:i/>
              <w:color w:val="808080" w:themeColor="background1" w:themeShade="80"/>
              <w:sz w:val="20"/>
              <w:szCs w:val="20"/>
            </w:rPr>
          </w:pPr>
          <w:r>
            <w:rPr>
              <w:rFonts w:ascii="Verdana" w:eastAsia="Calibri" w:hAnsi="Verdana" w:cs="Times New Roman"/>
              <w:i/>
              <w:color w:val="808080" w:themeColor="background1" w:themeShade="80"/>
              <w:sz w:val="20"/>
              <w:szCs w:val="20"/>
            </w:rPr>
            <w:t>e</w:t>
          </w:r>
          <w:r w:rsidRPr="00704F41">
            <w:rPr>
              <w:rFonts w:ascii="Verdana" w:eastAsia="Calibri" w:hAnsi="Verdana" w:cs="Times New Roman"/>
              <w:i/>
              <w:color w:val="808080" w:themeColor="background1" w:themeShade="80"/>
              <w:sz w:val="20"/>
              <w:szCs w:val="20"/>
            </w:rPr>
            <w:t xml:space="preserve">nvisaged </w:t>
          </w:r>
          <w:r w:rsidRPr="00C53759">
            <w:rPr>
              <w:rFonts w:ascii="Verdana" w:eastAsia="Calibri" w:hAnsi="Verdana" w:cs="Times New Roman"/>
              <w:bCs/>
              <w:i/>
              <w:color w:val="808080" w:themeColor="background1" w:themeShade="80"/>
              <w:sz w:val="20"/>
              <w:szCs w:val="20"/>
            </w:rPr>
            <w:t>indicators/related targets disa</w:t>
          </w:r>
          <w:r w:rsidRPr="00704F41">
            <w:rPr>
              <w:rFonts w:ascii="Verdana" w:eastAsia="Calibri" w:hAnsi="Verdana" w:cs="Times New Roman"/>
              <w:i/>
              <w:color w:val="808080" w:themeColor="background1" w:themeShade="80"/>
              <w:sz w:val="20"/>
              <w:szCs w:val="20"/>
            </w:rPr>
            <w:t>ggregated by gender, age group and disabilit</w:t>
          </w:r>
          <w:r>
            <w:rPr>
              <w:rFonts w:ascii="Verdana" w:eastAsia="Calibri" w:hAnsi="Verdana" w:cs="Times New Roman"/>
              <w:i/>
              <w:color w:val="808080" w:themeColor="background1" w:themeShade="80"/>
              <w:sz w:val="20"/>
              <w:szCs w:val="20"/>
            </w:rPr>
            <w:t>y</w:t>
          </w:r>
        </w:p>
        <w:p w:rsidR="003509E9" w:rsidRDefault="003509E9" w:rsidP="003509E9">
          <w:pPr>
            <w:pStyle w:val="ListParagraph"/>
            <w:numPr>
              <w:ilvl w:val="0"/>
              <w:numId w:val="2"/>
            </w:numPr>
            <w:spacing w:after="120" w:line="240" w:lineRule="auto"/>
          </w:pPr>
          <w:r>
            <w:t>…</w:t>
          </w:r>
        </w:p>
        <w:p w:rsidR="003509E9" w:rsidRDefault="003509E9" w:rsidP="003509E9">
          <w:pPr>
            <w:pStyle w:val="ListParagraph"/>
            <w:numPr>
              <w:ilvl w:val="0"/>
              <w:numId w:val="2"/>
            </w:numPr>
            <w:spacing w:after="120" w:line="240" w:lineRule="auto"/>
          </w:pPr>
          <w:r>
            <w:t>…</w:t>
          </w:r>
        </w:p>
        <w:p w:rsidR="003509E9" w:rsidRDefault="003509E9" w:rsidP="003509E9">
          <w:pPr>
            <w:pStyle w:val="21C07A22F8BE44D5BE54B01505B3D3E0"/>
          </w:pPr>
          <w:r>
            <w:t>…</w:t>
          </w:r>
        </w:p>
      </w:docPartBody>
    </w:docPart>
    <w:docPart>
      <w:docPartPr>
        <w:name w:val="8C581EE70C51490994DADB2FD36A67FD"/>
        <w:category>
          <w:name w:val="Général"/>
          <w:gallery w:val="placeholder"/>
        </w:category>
        <w:types>
          <w:type w:val="bbPlcHdr"/>
        </w:types>
        <w:behaviors>
          <w:behavior w:val="content"/>
        </w:behaviors>
        <w:guid w:val="{2C5823F2-074B-464A-BACF-781A5BE58D08}"/>
      </w:docPartPr>
      <w:docPartBody>
        <w:p w:rsidR="003509E9" w:rsidRDefault="003509E9" w:rsidP="003509E9">
          <w:pPr>
            <w:pStyle w:val="8C581EE70C51490994DADB2FD36A67FD"/>
          </w:pPr>
          <w:r w:rsidRPr="00C957C8">
            <w:rPr>
              <w:rFonts w:ascii="Verdana" w:eastAsia="Calibri" w:hAnsi="Verdana" w:cs="Times New Roman"/>
              <w:i/>
              <w:color w:val="808080" w:themeColor="background1" w:themeShade="80"/>
              <w:sz w:val="20"/>
              <w:szCs w:val="20"/>
              <w:u w:val="single"/>
            </w:rPr>
            <w:t>main</w:t>
          </w:r>
          <w:r w:rsidRPr="00C957C8">
            <w:rPr>
              <w:rFonts w:ascii="Verdana" w:eastAsia="Calibri" w:hAnsi="Verdana" w:cs="Times New Roman"/>
              <w:i/>
              <w:color w:val="808080" w:themeColor="background1" w:themeShade="80"/>
              <w:sz w:val="20"/>
              <w:szCs w:val="20"/>
            </w:rPr>
            <w:t xml:space="preserve"> activities </w:t>
          </w:r>
          <w:r>
            <w:rPr>
              <w:rFonts w:ascii="Verdana" w:eastAsia="Calibri" w:hAnsi="Verdana" w:cs="Times New Roman"/>
              <w:i/>
              <w:color w:val="808080" w:themeColor="background1" w:themeShade="80"/>
              <w:sz w:val="20"/>
              <w:szCs w:val="20"/>
            </w:rPr>
            <w:t xml:space="preserve">and </w:t>
          </w:r>
          <w:r w:rsidRPr="00C957C8">
            <w:rPr>
              <w:rFonts w:ascii="Verdana" w:eastAsia="Calibri" w:hAnsi="Verdana" w:cs="Times New Roman"/>
              <w:i/>
              <w:color w:val="808080" w:themeColor="background1" w:themeShade="80"/>
              <w:sz w:val="20"/>
              <w:szCs w:val="20"/>
            </w:rPr>
            <w:t xml:space="preserve">means to achieve </w:t>
          </w:r>
          <w:r>
            <w:rPr>
              <w:rFonts w:ascii="Verdana" w:eastAsia="Calibri" w:hAnsi="Verdana" w:cs="Times New Roman"/>
              <w:i/>
              <w:color w:val="808080" w:themeColor="background1" w:themeShade="80"/>
              <w:sz w:val="20"/>
              <w:szCs w:val="20"/>
            </w:rPr>
            <w:t xml:space="preserve">above expected </w:t>
          </w:r>
          <w:r w:rsidRPr="00C957C8">
            <w:rPr>
              <w:rFonts w:ascii="Verdana" w:eastAsia="Calibri" w:hAnsi="Verdana" w:cs="Times New Roman"/>
              <w:i/>
              <w:color w:val="808080" w:themeColor="background1" w:themeShade="80"/>
              <w:sz w:val="20"/>
              <w:szCs w:val="20"/>
            </w:rPr>
            <w:t>results</w:t>
          </w:r>
          <w:r>
            <w:rPr>
              <w:rFonts w:ascii="Verdana" w:eastAsia="Calibri" w:hAnsi="Verdana" w:cs="Times New Roman"/>
              <w:i/>
              <w:color w:val="808080" w:themeColor="background1" w:themeShade="80"/>
              <w:sz w:val="20"/>
              <w:szCs w:val="20"/>
            </w:rPr>
            <w:t xml:space="preserve"> and </w:t>
          </w:r>
          <w:r w:rsidRPr="00C957C8">
            <w:rPr>
              <w:rFonts w:ascii="Verdana" w:eastAsia="Calibri" w:hAnsi="Verdana" w:cs="Times New Roman"/>
              <w:i/>
              <w:color w:val="808080" w:themeColor="background1" w:themeShade="80"/>
              <w:sz w:val="20"/>
              <w:szCs w:val="20"/>
            </w:rPr>
            <w:t>envisaged changes</w:t>
          </w:r>
        </w:p>
      </w:docPartBody>
    </w:docPart>
    <w:docPart>
      <w:docPartPr>
        <w:name w:val="277F297EE5F248459D93BF249D3C9D12"/>
        <w:category>
          <w:name w:val="Général"/>
          <w:gallery w:val="placeholder"/>
        </w:category>
        <w:types>
          <w:type w:val="bbPlcHdr"/>
        </w:types>
        <w:behaviors>
          <w:behavior w:val="content"/>
        </w:behaviors>
        <w:guid w:val="{4A968162-091B-4BEE-A4AB-2BB91289FC20}"/>
      </w:docPartPr>
      <w:docPartBody>
        <w:p w:rsidR="00895F79" w:rsidRDefault="003509E9" w:rsidP="003509E9">
          <w:pPr>
            <w:pStyle w:val="277F297EE5F248459D93BF249D3C9D12"/>
          </w:pPr>
          <w:r>
            <w:rPr>
              <w:rFonts w:eastAsia="Calibri" w:cs="Times New Roman"/>
              <w:color w:val="A6A6A6" w:themeColor="background1" w:themeShade="A6"/>
              <w:szCs w:val="20"/>
            </w:rPr>
            <w:t>MM/YYYY</w:t>
          </w:r>
          <w:r>
            <w:rPr>
              <w:rFonts w:eastAsia="Calibri" w:cs="Times New Roman"/>
              <w:i/>
              <w:color w:val="A6A6A6" w:themeColor="background1" w:themeShade="A6"/>
              <w:szCs w:val="20"/>
            </w:rPr>
            <w:t xml:space="preserve"> (if no full PA has been conducted yet, give the date for when it is planned)</w:t>
          </w:r>
        </w:p>
      </w:docPartBody>
    </w:docPart>
    <w:docPart>
      <w:docPartPr>
        <w:name w:val="EB6B223021324B3A8529088B3226E3DB"/>
        <w:category>
          <w:name w:val="Général"/>
          <w:gallery w:val="placeholder"/>
        </w:category>
        <w:types>
          <w:type w:val="bbPlcHdr"/>
        </w:types>
        <w:behaviors>
          <w:behavior w:val="content"/>
        </w:behaviors>
        <w:guid w:val="{0AB409B4-913D-4C27-821F-2E50B250B9D9}"/>
      </w:docPartPr>
      <w:docPartBody>
        <w:p w:rsidR="00895F79" w:rsidRDefault="003509E9" w:rsidP="003509E9">
          <w:pPr>
            <w:pStyle w:val="EB6B223021324B3A8529088B3226E3DB"/>
          </w:pPr>
          <w:r w:rsidRPr="0053200F">
            <w:rPr>
              <w:rFonts w:ascii="Verdana" w:eastAsia="Calibri" w:hAnsi="Verdana" w:cs="Times New Roman"/>
              <w:i/>
              <w:color w:val="A6A6A6" w:themeColor="background1" w:themeShade="A6"/>
              <w:sz w:val="20"/>
              <w:szCs w:val="20"/>
            </w:rPr>
            <w:t>If already available</w:t>
          </w:r>
        </w:p>
      </w:docPartBody>
    </w:docPart>
    <w:docPart>
      <w:docPartPr>
        <w:name w:val="7BD79DCDDB6B4B7AA333020C40EE543E"/>
        <w:category>
          <w:name w:val="Général"/>
          <w:gallery w:val="placeholder"/>
        </w:category>
        <w:types>
          <w:type w:val="bbPlcHdr"/>
        </w:types>
        <w:behaviors>
          <w:behavior w:val="content"/>
        </w:behaviors>
        <w:guid w:val="{4C87C8D1-8E92-493B-9D76-E3E07A752AE9}"/>
      </w:docPartPr>
      <w:docPartBody>
        <w:p w:rsidR="00895F79" w:rsidRDefault="003509E9" w:rsidP="003509E9">
          <w:pPr>
            <w:pStyle w:val="7BD79DCDDB6B4B7AA333020C40EE543E"/>
          </w:pPr>
          <w:r>
            <w:rPr>
              <w:rFonts w:ascii="Verdana" w:eastAsia="Calibri" w:hAnsi="Verdana" w:cs="Times New Roman"/>
              <w:i/>
              <w:color w:val="A6A6A6" w:themeColor="background1" w:themeShade="A6"/>
              <w:sz w:val="20"/>
              <w:szCs w:val="20"/>
            </w:rPr>
            <w:t>date of last PA for all partners, who will receive a contract for this project; if no full PA has been conducted within the last three years, give the date for when it is planned</w:t>
          </w:r>
        </w:p>
      </w:docPartBody>
    </w:docPart>
    <w:docPart>
      <w:docPartPr>
        <w:name w:val="9861211B19CA423E8AF93D03C0894106"/>
        <w:category>
          <w:name w:val="Général"/>
          <w:gallery w:val="placeholder"/>
        </w:category>
        <w:types>
          <w:type w:val="bbPlcHdr"/>
        </w:types>
        <w:behaviors>
          <w:behavior w:val="content"/>
        </w:behaviors>
        <w:guid w:val="{305B0D1B-8B6C-4DB3-A179-77BF48E85A64}"/>
      </w:docPartPr>
      <w:docPartBody>
        <w:p w:rsidR="00895F79" w:rsidRDefault="003509E9" w:rsidP="003509E9">
          <w:pPr>
            <w:pStyle w:val="9861211B19CA423E8AF93D03C0894106"/>
          </w:pPr>
          <w:r>
            <w:rPr>
              <w:rFonts w:ascii="Verdana" w:eastAsia="Calibri" w:hAnsi="Verdana" w:cs="Times New Roman"/>
              <w:i/>
              <w:color w:val="808080"/>
              <w:sz w:val="20"/>
              <w:szCs w:val="20"/>
            </w:rPr>
            <w:t xml:space="preserve">provide information on </w:t>
          </w:r>
          <w:r w:rsidRPr="001E3F1C">
            <w:rPr>
              <w:rFonts w:ascii="Verdana" w:eastAsia="Calibri" w:hAnsi="Verdana" w:cs="Times New Roman"/>
              <w:i/>
              <w:color w:val="808080"/>
              <w:sz w:val="20"/>
              <w:szCs w:val="20"/>
            </w:rPr>
            <w:t>the</w:t>
          </w:r>
          <w:r>
            <w:rPr>
              <w:rFonts w:ascii="Verdana" w:eastAsia="Calibri" w:hAnsi="Verdana" w:cs="Times New Roman"/>
              <w:i/>
              <w:color w:val="808080"/>
              <w:sz w:val="20"/>
              <w:szCs w:val="20"/>
            </w:rPr>
            <w:t xml:space="preserve"> </w:t>
          </w:r>
          <w:r w:rsidRPr="001E3F1C">
            <w:rPr>
              <w:rFonts w:ascii="Verdana" w:eastAsia="Calibri" w:hAnsi="Verdana" w:cs="Times New Roman"/>
              <w:i/>
              <w:color w:val="808080"/>
              <w:sz w:val="20"/>
              <w:szCs w:val="20"/>
            </w:rPr>
            <w:t>name</w:t>
          </w:r>
          <w:r>
            <w:rPr>
              <w:rFonts w:ascii="Verdana" w:eastAsia="Calibri" w:hAnsi="Verdana" w:cs="Times New Roman"/>
              <w:i/>
              <w:color w:val="808080"/>
              <w:sz w:val="20"/>
              <w:szCs w:val="20"/>
            </w:rPr>
            <w:t>(s), role</w:t>
          </w:r>
          <w:r w:rsidRPr="001E3F1C">
            <w:rPr>
              <w:rFonts w:ascii="Verdana" w:eastAsia="Calibri" w:hAnsi="Verdana" w:cs="Times New Roman"/>
              <w:i/>
              <w:color w:val="808080"/>
              <w:sz w:val="20"/>
              <w:szCs w:val="20"/>
            </w:rPr>
            <w:t xml:space="preserve"> </w:t>
          </w:r>
          <w:r>
            <w:rPr>
              <w:rFonts w:ascii="Verdana" w:eastAsia="Calibri" w:hAnsi="Verdana" w:cs="Times New Roman"/>
              <w:i/>
              <w:color w:val="808080"/>
              <w:sz w:val="20"/>
              <w:szCs w:val="20"/>
            </w:rPr>
            <w:t xml:space="preserve">and involvement </w:t>
          </w:r>
          <w:r w:rsidRPr="001E3F1C">
            <w:rPr>
              <w:rFonts w:ascii="Verdana" w:eastAsia="Calibri" w:hAnsi="Verdana" w:cs="Times New Roman"/>
              <w:i/>
              <w:color w:val="808080"/>
              <w:sz w:val="20"/>
              <w:szCs w:val="20"/>
            </w:rPr>
            <w:t>of Technical Advisor</w:t>
          </w:r>
          <w:r>
            <w:rPr>
              <w:rFonts w:ascii="Verdana" w:eastAsia="Calibri" w:hAnsi="Verdana" w:cs="Times New Roman"/>
              <w:i/>
              <w:color w:val="808080"/>
              <w:sz w:val="20"/>
              <w:szCs w:val="20"/>
            </w:rPr>
            <w:t xml:space="preserve">(s) </w:t>
          </w:r>
          <w:r w:rsidRPr="00E87FD6">
            <w:rPr>
              <w:rFonts w:ascii="Verdana" w:eastAsia="Calibri" w:hAnsi="Verdana" w:cs="Times New Roman"/>
              <w:i/>
              <w:color w:val="808080"/>
              <w:sz w:val="20"/>
              <w:szCs w:val="20"/>
            </w:rPr>
            <w:t>in planning and future implementation</w:t>
          </w:r>
        </w:p>
      </w:docPartBody>
    </w:docPart>
    <w:docPart>
      <w:docPartPr>
        <w:name w:val="EC6A5438B9984ACABFF857771CC845B4"/>
        <w:category>
          <w:name w:val="Général"/>
          <w:gallery w:val="placeholder"/>
        </w:category>
        <w:types>
          <w:type w:val="bbPlcHdr"/>
        </w:types>
        <w:behaviors>
          <w:behavior w:val="content"/>
        </w:behaviors>
        <w:guid w:val="{C8DEA3E4-6CF3-44BB-8D0F-2938825F1CC1}"/>
      </w:docPartPr>
      <w:docPartBody>
        <w:p w:rsidR="00895F79" w:rsidRDefault="003509E9" w:rsidP="003509E9">
          <w:pPr>
            <w:pStyle w:val="EC6A5438B9984ACABFF857771CC845B4"/>
          </w:pPr>
          <w:r w:rsidRPr="00C957C8">
            <w:rPr>
              <w:rFonts w:ascii="Verdana" w:eastAsia="Calibri" w:hAnsi="Verdana" w:cs="Times New Roman"/>
              <w:i/>
              <w:color w:val="808080" w:themeColor="background1" w:themeShade="80"/>
              <w:sz w:val="20"/>
              <w:szCs w:val="20"/>
              <w:u w:val="single"/>
            </w:rPr>
            <w:t>main</w:t>
          </w:r>
          <w:r w:rsidRPr="00C957C8">
            <w:rPr>
              <w:rFonts w:ascii="Verdana" w:eastAsia="Calibri" w:hAnsi="Verdana" w:cs="Times New Roman"/>
              <w:i/>
              <w:color w:val="808080" w:themeColor="background1" w:themeShade="80"/>
              <w:sz w:val="20"/>
              <w:szCs w:val="20"/>
            </w:rPr>
            <w:t xml:space="preserve"> activities </w:t>
          </w:r>
          <w:r>
            <w:rPr>
              <w:rFonts w:ascii="Verdana" w:eastAsia="Calibri" w:hAnsi="Verdana" w:cs="Times New Roman"/>
              <w:i/>
              <w:color w:val="808080" w:themeColor="background1" w:themeShade="80"/>
              <w:sz w:val="20"/>
              <w:szCs w:val="20"/>
            </w:rPr>
            <w:t xml:space="preserve">and </w:t>
          </w:r>
          <w:r w:rsidRPr="00C957C8">
            <w:rPr>
              <w:rFonts w:ascii="Verdana" w:eastAsia="Calibri" w:hAnsi="Verdana" w:cs="Times New Roman"/>
              <w:i/>
              <w:color w:val="808080" w:themeColor="background1" w:themeShade="80"/>
              <w:sz w:val="20"/>
              <w:szCs w:val="20"/>
            </w:rPr>
            <w:t xml:space="preserve">means to achieve </w:t>
          </w:r>
          <w:r>
            <w:rPr>
              <w:rFonts w:ascii="Verdana" w:eastAsia="Calibri" w:hAnsi="Verdana" w:cs="Times New Roman"/>
              <w:i/>
              <w:color w:val="808080" w:themeColor="background1" w:themeShade="80"/>
              <w:sz w:val="20"/>
              <w:szCs w:val="20"/>
            </w:rPr>
            <w:t xml:space="preserve">above expected </w:t>
          </w:r>
          <w:r w:rsidRPr="00C957C8">
            <w:rPr>
              <w:rFonts w:ascii="Verdana" w:eastAsia="Calibri" w:hAnsi="Verdana" w:cs="Times New Roman"/>
              <w:i/>
              <w:color w:val="808080" w:themeColor="background1" w:themeShade="80"/>
              <w:sz w:val="20"/>
              <w:szCs w:val="20"/>
            </w:rPr>
            <w:t>results</w:t>
          </w:r>
          <w:r>
            <w:rPr>
              <w:rFonts w:ascii="Verdana" w:eastAsia="Calibri" w:hAnsi="Verdana" w:cs="Times New Roman"/>
              <w:i/>
              <w:color w:val="808080" w:themeColor="background1" w:themeShade="80"/>
              <w:sz w:val="20"/>
              <w:szCs w:val="20"/>
            </w:rPr>
            <w:t xml:space="preserve"> and </w:t>
          </w:r>
          <w:r w:rsidRPr="00C957C8">
            <w:rPr>
              <w:rFonts w:ascii="Verdana" w:eastAsia="Calibri" w:hAnsi="Verdana" w:cs="Times New Roman"/>
              <w:i/>
              <w:color w:val="808080" w:themeColor="background1" w:themeShade="80"/>
              <w:sz w:val="20"/>
              <w:szCs w:val="20"/>
            </w:rPr>
            <w:t>envisaged changes</w:t>
          </w:r>
        </w:p>
      </w:docPartBody>
    </w:docPart>
    <w:docPart>
      <w:docPartPr>
        <w:name w:val="41422344496E411EB5FB48AE8C76EC04"/>
        <w:category>
          <w:name w:val="Général"/>
          <w:gallery w:val="placeholder"/>
        </w:category>
        <w:types>
          <w:type w:val="bbPlcHdr"/>
        </w:types>
        <w:behaviors>
          <w:behavior w:val="content"/>
        </w:behaviors>
        <w:guid w:val="{9A36983C-789E-4354-95D6-F3B8B5BDDDEC}"/>
      </w:docPartPr>
      <w:docPartBody>
        <w:p w:rsidR="00AC6516" w:rsidRDefault="00E2739A" w:rsidP="00E2739A">
          <w:pPr>
            <w:pStyle w:val="41422344496E411EB5FB48AE8C76EC04"/>
          </w:pPr>
          <w:r w:rsidRPr="000E203B">
            <w:rPr>
              <w:rFonts w:ascii="Verdana" w:eastAsia="Calibri" w:hAnsi="Verdana"/>
              <w:i/>
              <w:color w:val="808080" w:themeColor="background1" w:themeShade="80"/>
              <w:sz w:val="20"/>
              <w:szCs w:val="20"/>
            </w:rPr>
            <w:t>all different target groups benefitting from this project - their characterization (e.g. hearing impaired), estimated numbers, and age groups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1464D"/>
    <w:multiLevelType w:val="hybridMultilevel"/>
    <w:tmpl w:val="71008062"/>
    <w:lvl w:ilvl="0" w:tplc="1492638C">
      <w:start w:val="1"/>
      <w:numFmt w:val="decimal"/>
      <w:lvlText w:val="%1."/>
      <w:lvlJc w:val="left"/>
      <w:pPr>
        <w:ind w:left="720" w:hanging="360"/>
      </w:pPr>
      <w:rPr>
        <w:rFonts w:ascii="Verdana" w:eastAsia="Calibri" w:hAnsi="Verdana" w:cs="Times New Roman" w:hint="default"/>
        <w:i/>
        <w:color w:val="808080" w:themeColor="background1" w:themeShade="8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CEF1786"/>
    <w:multiLevelType w:val="hybridMultilevel"/>
    <w:tmpl w:val="924293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47065976">
    <w:abstractNumId w:val="1"/>
  </w:num>
  <w:num w:numId="2" w16cid:durableId="142279736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9E9"/>
    <w:rsid w:val="000359AD"/>
    <w:rsid w:val="003509E9"/>
    <w:rsid w:val="00895F79"/>
    <w:rsid w:val="00AC6516"/>
    <w:rsid w:val="00B72AEF"/>
    <w:rsid w:val="00E27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D53CEBFA7141B4A41D30774A0E21B0">
    <w:name w:val="05D53CEBFA7141B4A41D30774A0E21B0"/>
    <w:rsid w:val="003509E9"/>
  </w:style>
  <w:style w:type="paragraph" w:customStyle="1" w:styleId="E64998EFD79A4E2C85490C23922A40A3">
    <w:name w:val="E64998EFD79A4E2C85490C23922A40A3"/>
    <w:rsid w:val="003509E9"/>
  </w:style>
  <w:style w:type="character" w:styleId="PlaceholderText">
    <w:name w:val="Placeholder Text"/>
    <w:basedOn w:val="DefaultParagraphFont"/>
    <w:uiPriority w:val="99"/>
    <w:semiHidden/>
    <w:rsid w:val="003509E9"/>
    <w:rPr>
      <w:color w:val="808080"/>
    </w:rPr>
  </w:style>
  <w:style w:type="paragraph" w:customStyle="1" w:styleId="BD0A7A6569AB4E21A206C4F35894A49A">
    <w:name w:val="BD0A7A6569AB4E21A206C4F35894A49A"/>
    <w:rsid w:val="003509E9"/>
  </w:style>
  <w:style w:type="paragraph" w:customStyle="1" w:styleId="B29EE0DFC0EA44459356B086E898B06B">
    <w:name w:val="B29EE0DFC0EA44459356B086E898B06B"/>
    <w:rsid w:val="003509E9"/>
  </w:style>
  <w:style w:type="paragraph" w:customStyle="1" w:styleId="A469A7FC8D064791A42DFD2862AF856D">
    <w:name w:val="A469A7FC8D064791A42DFD2862AF856D"/>
    <w:rsid w:val="003509E9"/>
  </w:style>
  <w:style w:type="paragraph" w:customStyle="1" w:styleId="4E18B6D16114497FB2298A6153E6531A">
    <w:name w:val="4E18B6D16114497FB2298A6153E6531A"/>
    <w:rsid w:val="003509E9"/>
  </w:style>
  <w:style w:type="paragraph" w:customStyle="1" w:styleId="0D779DF252C7408CBB5F81EB12ACD91E">
    <w:name w:val="0D779DF252C7408CBB5F81EB12ACD91E"/>
    <w:rsid w:val="003509E9"/>
  </w:style>
  <w:style w:type="paragraph" w:customStyle="1" w:styleId="B7CA9E06AD964F0889798849EFF25737">
    <w:name w:val="B7CA9E06AD964F0889798849EFF25737"/>
    <w:rsid w:val="003509E9"/>
  </w:style>
  <w:style w:type="paragraph" w:customStyle="1" w:styleId="8CA5C0CA0BBD427B812E35E58D08335F">
    <w:name w:val="8CA5C0CA0BBD427B812E35E58D08335F"/>
    <w:rsid w:val="003509E9"/>
  </w:style>
  <w:style w:type="paragraph" w:customStyle="1" w:styleId="88C1329D05794D21A22761F3BD6A636F">
    <w:name w:val="88C1329D05794D21A22761F3BD6A636F"/>
    <w:rsid w:val="003509E9"/>
  </w:style>
  <w:style w:type="paragraph" w:customStyle="1" w:styleId="A315553A78484FEF9CD170F0EFFA3214">
    <w:name w:val="A315553A78484FEF9CD170F0EFFA3214"/>
    <w:rsid w:val="003509E9"/>
  </w:style>
  <w:style w:type="paragraph" w:customStyle="1" w:styleId="3EA842E0FF154E7CBBA680A88ABCD72E">
    <w:name w:val="3EA842E0FF154E7CBBA680A88ABCD72E"/>
    <w:rsid w:val="003509E9"/>
  </w:style>
  <w:style w:type="paragraph" w:customStyle="1" w:styleId="65E4311E3FD645E68C9EB83B8D70902A">
    <w:name w:val="65E4311E3FD645E68C9EB83B8D70902A"/>
    <w:rsid w:val="003509E9"/>
  </w:style>
  <w:style w:type="paragraph" w:customStyle="1" w:styleId="2DC9C681AFD24D888D9EF5784CB27802">
    <w:name w:val="2DC9C681AFD24D888D9EF5784CB27802"/>
    <w:rsid w:val="003509E9"/>
  </w:style>
  <w:style w:type="paragraph" w:customStyle="1" w:styleId="62DBBFD745DC4C28BE88B4BC4A228158">
    <w:name w:val="62DBBFD745DC4C28BE88B4BC4A228158"/>
    <w:rsid w:val="003509E9"/>
  </w:style>
  <w:style w:type="paragraph" w:styleId="ListParagraph">
    <w:name w:val="List Paragraph"/>
    <w:basedOn w:val="Normal"/>
    <w:uiPriority w:val="34"/>
    <w:qFormat/>
    <w:rsid w:val="003509E9"/>
    <w:pPr>
      <w:ind w:left="720"/>
      <w:contextualSpacing/>
    </w:pPr>
    <w:rPr>
      <w:rFonts w:eastAsiaTheme="minorHAnsi"/>
      <w:lang w:val="en-US" w:eastAsia="en-US"/>
    </w:rPr>
  </w:style>
  <w:style w:type="paragraph" w:customStyle="1" w:styleId="86C272BB72624FAC9812DECB2439A0AB">
    <w:name w:val="86C272BB72624FAC9812DECB2439A0AB"/>
    <w:rsid w:val="003509E9"/>
  </w:style>
  <w:style w:type="paragraph" w:customStyle="1" w:styleId="C9696E4C7C594952843F6A24EB444BE1">
    <w:name w:val="C9696E4C7C594952843F6A24EB444BE1"/>
    <w:rsid w:val="003509E9"/>
  </w:style>
  <w:style w:type="paragraph" w:customStyle="1" w:styleId="D352CFA21F8047749F08A43C0A8819B7">
    <w:name w:val="D352CFA21F8047749F08A43C0A8819B7"/>
    <w:rsid w:val="003509E9"/>
  </w:style>
  <w:style w:type="paragraph" w:customStyle="1" w:styleId="21C07A22F8BE44D5BE54B01505B3D3E0">
    <w:name w:val="21C07A22F8BE44D5BE54B01505B3D3E0"/>
    <w:rsid w:val="003509E9"/>
  </w:style>
  <w:style w:type="paragraph" w:customStyle="1" w:styleId="8C581EE70C51490994DADB2FD36A67FD">
    <w:name w:val="8C581EE70C51490994DADB2FD36A67FD"/>
    <w:rsid w:val="003509E9"/>
  </w:style>
  <w:style w:type="paragraph" w:customStyle="1" w:styleId="277F297EE5F248459D93BF249D3C9D12">
    <w:name w:val="277F297EE5F248459D93BF249D3C9D12"/>
    <w:rsid w:val="003509E9"/>
  </w:style>
  <w:style w:type="paragraph" w:customStyle="1" w:styleId="EB6B223021324B3A8529088B3226E3DB">
    <w:name w:val="EB6B223021324B3A8529088B3226E3DB"/>
    <w:rsid w:val="003509E9"/>
  </w:style>
  <w:style w:type="paragraph" w:customStyle="1" w:styleId="7BD79DCDDB6B4B7AA333020C40EE543E">
    <w:name w:val="7BD79DCDDB6B4B7AA333020C40EE543E"/>
    <w:rsid w:val="003509E9"/>
  </w:style>
  <w:style w:type="paragraph" w:customStyle="1" w:styleId="9861211B19CA423E8AF93D03C0894106">
    <w:name w:val="9861211B19CA423E8AF93D03C0894106"/>
    <w:rsid w:val="003509E9"/>
  </w:style>
  <w:style w:type="paragraph" w:customStyle="1" w:styleId="48BE059F13C6425BBE20C9CCC2E53B3E">
    <w:name w:val="48BE059F13C6425BBE20C9CCC2E53B3E"/>
    <w:rsid w:val="003509E9"/>
  </w:style>
  <w:style w:type="paragraph" w:customStyle="1" w:styleId="587B4A348AC84D98AD8352E8AF06D02C">
    <w:name w:val="587B4A348AC84D98AD8352E8AF06D02C"/>
    <w:rsid w:val="003509E9"/>
  </w:style>
  <w:style w:type="paragraph" w:customStyle="1" w:styleId="0E603A41B54F4B2DADB833A58D884ECC">
    <w:name w:val="0E603A41B54F4B2DADB833A58D884ECC"/>
    <w:rsid w:val="003509E9"/>
  </w:style>
  <w:style w:type="paragraph" w:customStyle="1" w:styleId="FE553B4818464D9DA79CE519B63A58BF">
    <w:name w:val="FE553B4818464D9DA79CE519B63A58BF"/>
    <w:rsid w:val="003509E9"/>
  </w:style>
  <w:style w:type="paragraph" w:customStyle="1" w:styleId="EC6A5438B9984ACABFF857771CC845B4">
    <w:name w:val="EC6A5438B9984ACABFF857771CC845B4"/>
    <w:rsid w:val="003509E9"/>
  </w:style>
  <w:style w:type="paragraph" w:customStyle="1" w:styleId="8A2C7AD6369F41DAA7BFE8A98BA6B0F8">
    <w:name w:val="8A2C7AD6369F41DAA7BFE8A98BA6B0F8"/>
    <w:rsid w:val="00E2739A"/>
  </w:style>
  <w:style w:type="paragraph" w:customStyle="1" w:styleId="41422344496E411EB5FB48AE8C76EC04">
    <w:name w:val="41422344496E411EB5FB48AE8C76EC04"/>
    <w:rsid w:val="00E27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26</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Project Development documents</TermName>
          <TermId xmlns="http://schemas.microsoft.com/office/infopath/2007/PartnerControls">eeb7f74a-7846-4110-b1fe-d6ba5f3727b9</TermId>
        </TermInfo>
      </Terms>
    </i9f2da93fcc74e869d070fd34a0597c4>
    <cc92bdb0fa944447acf309642a11bf0d xmlns="f1e736c5-95ad-4650-bf48-08c723b4bc6c">
      <Terms xmlns="http://schemas.microsoft.com/office/infopath/2007/PartnerControls"/>
    </cc92bdb0fa944447acf309642a11bf0d>
    <FavoriteUsers xmlns="f1e736c5-95ad-4650-bf48-08c723b4bc6c">
      <UserInfo>
        <DisplayName/>
        <AccountId xsi:nil="true"/>
        <AccountType/>
      </UserInfo>
    </FavoriteUsers>
    <KeyEntities xmlns="f1e736c5-95ad-4650-bf48-08c723b4bc6c"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EC6663-2F88-4D35-A332-F8D5FC32702F}">
  <ds:schemaRefs>
    <ds:schemaRef ds:uri="http://schemas.microsoft.com/office/2006/metadata/longProperties"/>
  </ds:schemaRefs>
</ds:datastoreItem>
</file>

<file path=customXml/itemProps2.xml><?xml version="1.0" encoding="utf-8"?>
<ds:datastoreItem xmlns:ds="http://schemas.openxmlformats.org/officeDocument/2006/customXml" ds:itemID="{F0D0A821-7E23-44F3-93AC-86C41F023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e736c5-95ad-4650-bf48-08c723b4bc6c"/>
    <ds:schemaRef ds:uri="852d24be-7525-48a9-b6e2-fa2994dcc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C0A0BC-0133-477F-8E7A-3A607FE8F3CB}">
  <ds:schemaRefs>
    <ds:schemaRef ds:uri="http://schemas.openxmlformats.org/officeDocument/2006/bibliography"/>
  </ds:schemaRefs>
</ds:datastoreItem>
</file>

<file path=customXml/itemProps4.xml><?xml version="1.0" encoding="utf-8"?>
<ds:datastoreItem xmlns:ds="http://schemas.openxmlformats.org/officeDocument/2006/customXml" ds:itemID="{D4C20D2C-C364-4E40-A2AC-9EFA0F323AC8}">
  <ds:schemaRefs>
    <ds:schemaRef ds:uri="http://schemas.microsoft.com/office/2006/metadata/properties"/>
    <ds:schemaRef ds:uri="http://schemas.microsoft.com/office/infopath/2007/PartnerControls"/>
    <ds:schemaRef ds:uri="f1e736c5-95ad-4650-bf48-08c723b4bc6c"/>
  </ds:schemaRefs>
</ds:datastoreItem>
</file>

<file path=customXml/itemProps5.xml><?xml version="1.0" encoding="utf-8"?>
<ds:datastoreItem xmlns:ds="http://schemas.openxmlformats.org/officeDocument/2006/customXml" ds:itemID="{35DEBC71-CE18-48DC-B590-8A0971E507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6911</Words>
  <Characters>39398</Characters>
  <Application>Microsoft Office Word</Application>
  <DocSecurity>0</DocSecurity>
  <Lines>328</Lines>
  <Paragraphs>92</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Project Design Form Template.docx</vt:lpstr>
      <vt:lpstr>Project Plan 3-5 years</vt:lpstr>
      <vt:lpstr>Project Plan 3-5 years</vt:lpstr>
    </vt:vector>
  </TitlesOfParts>
  <Company>Cbm International</Company>
  <LinksUpToDate>false</LinksUpToDate>
  <CharactersWithSpaces>46217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Form Template.docx</dc:title>
  <dc:subject/>
  <dc:creator>User</dc:creator>
  <cp:keywords/>
  <dc:description/>
  <cp:lastModifiedBy>Gaztelu, Clara</cp:lastModifiedBy>
  <cp:revision>13</cp:revision>
  <cp:lastPrinted>2007-04-11T10:34:00Z</cp:lastPrinted>
  <dcterms:created xsi:type="dcterms:W3CDTF">2024-03-06T13:22:00Z</dcterms:created>
  <dcterms:modified xsi:type="dcterms:W3CDTF">2025-04-10T11:14:00Z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PCBMInitiatives">
    <vt:lpwstr>61;#Global Programmes|56da3fbf-7bc0-4866-9b95-c4a4b9cb0c01</vt:lpwstr>
  </property>
  <property fmtid="{D5CDD505-2E9C-101B-9397-08002B2CF9AE}" pid="3" name="CPDocumentType">
    <vt:lpwstr>167;#Instructions|7f0911eb-3e59-411c-9b76-659888c5c2a4</vt:lpwstr>
  </property>
  <property fmtid="{D5CDD505-2E9C-101B-9397-08002B2CF9AE}" pid="4" name="CPCBMLocations">
    <vt:lpwstr/>
  </property>
  <property fmtid="{D5CDD505-2E9C-101B-9397-08002B2CF9AE}" pid="5" name="CPDocumentKnowledgeTiers">
    <vt:lpwstr/>
  </property>
  <property fmtid="{D5CDD505-2E9C-101B-9397-08002B2CF9AE}" pid="6" name="CPDepartment">
    <vt:lpwstr/>
  </property>
  <property fmtid="{D5CDD505-2E9C-101B-9397-08002B2CF9AE}" pid="7" name="CPTopics">
    <vt:lpwstr>182;#Project development, approval and closing|7a3964ed-42ca-4a0f-938b-1cf61e820817</vt:lpwstr>
  </property>
  <property fmtid="{D5CDD505-2E9C-101B-9397-08002B2CF9AE}" pid="8" name="CPDocumentSubject">
    <vt:lpwstr/>
  </property>
  <property fmtid="{D5CDD505-2E9C-101B-9397-08002B2CF9AE}" pid="9" name="SharedWithUsers">
    <vt:lpwstr>301;#Luppe, Tobias;#494;#Deichfuss, Laura;#454;#Wicke, Michael;#423;#Andolfi, Marco;#20;#O365StewingM</vt:lpwstr>
  </property>
  <property fmtid="{D5CDD505-2E9C-101B-9397-08002B2CF9AE}" pid="10" name="GP-AreaOfWork">
    <vt:lpwstr>Project Development and Approval</vt:lpwstr>
  </property>
  <property fmtid="{D5CDD505-2E9C-101B-9397-08002B2CF9AE}" pid="11" name="_ip_UnifiedCompliancePolicyUIAction">
    <vt:lpwstr>0</vt:lpwstr>
  </property>
  <property fmtid="{D5CDD505-2E9C-101B-9397-08002B2CF9AE}" pid="12" name="_ip_UnifiedCompliancePolicyProperties">
    <vt:lpwstr>{"__type":"ComplianceItemProperties:#Microsoft.Office.CompliancePolicy.ComplianceData","LastPolicyEvaluatedTimeUtc":"2019-03-05T12:03:14.7262935Z","Rules":{},"UniqueId":"4910c9f6-bcac-4c6f-8d87-9251d3212bed"}</vt:lpwstr>
  </property>
  <property fmtid="{D5CDD505-2E9C-101B-9397-08002B2CF9AE}" pid="13" name="GP-Topics">
    <vt:lpwstr>Planning and Approval</vt:lpwstr>
  </property>
  <property fmtid="{D5CDD505-2E9C-101B-9397-08002B2CF9AE}" pid="14" name="GP-DocumentType">
    <vt:lpwstr>Guidance Document</vt:lpwstr>
  </property>
  <property fmtid="{D5CDD505-2E9C-101B-9397-08002B2CF9AE}" pid="15" name="Language-CBM">
    <vt:lpwstr>229;#English|aa468ece-d1f8-41a8-a93f-3780e4c16661</vt:lpwstr>
  </property>
  <property fmtid="{D5CDD505-2E9C-101B-9397-08002B2CF9AE}" pid="16" name="ContentTypeId">
    <vt:lpwstr>0x0101002A2DB23D81B146548380C2D46D076609008F66855BCAE044D0AA257A55333F2A2E0020A00D6D716FCB4685417912453B637B</vt:lpwstr>
  </property>
  <property fmtid="{D5CDD505-2E9C-101B-9397-08002B2CF9AE}" pid="17" name="l518c83476364be49c923958c5935227">
    <vt:lpwstr>Project development, approval and closing|7a3964ed-42ca-4a0f-938b-1cf61e820817</vt:lpwstr>
  </property>
  <property fmtid="{D5CDD505-2E9C-101B-9397-08002B2CF9AE}" pid="18" name="CategoryDescription">
    <vt:lpwstr>001 Project Design Form</vt:lpwstr>
  </property>
  <property fmtid="{D5CDD505-2E9C-101B-9397-08002B2CF9AE}" pid="19" name="bd5c390429e34b4093af4681c6cdb001">
    <vt:lpwstr>English|aa468ece-d1f8-41a8-a93f-3780e4c16661</vt:lpwstr>
  </property>
  <property fmtid="{D5CDD505-2E9C-101B-9397-08002B2CF9AE}" pid="20" name="n7cc5a46288d455f83142cf2528c11bb">
    <vt:lpwstr>Instructions|7f0911eb-3e59-411c-9b76-659888c5c2a4</vt:lpwstr>
  </property>
  <property fmtid="{D5CDD505-2E9C-101B-9397-08002B2CF9AE}" pid="21" name="CPCBMContacts">
    <vt:lpwstr>208;#i:0#.f|membership|christian.garbe@cbm.org,#i:0#.f|membership|christian.garbe@cbm.org,#Christian.Garbe@cbm.org,#,#Garbe, Christian,#,#Programme Support,#Programme Quality &amp; Standards Officer</vt:lpwstr>
  </property>
  <property fmtid="{D5CDD505-2E9C-101B-9397-08002B2CF9AE}" pid="22" name="CPCBMInitiativesTaxHTField">
    <vt:lpwstr>Global Programmes|56da3fbf-7bc0-4866-9b95-c4a4b9cb0c01</vt:lpwstr>
  </property>
  <property fmtid="{D5CDD505-2E9C-101B-9397-08002B2CF9AE}" pid="23" name="n7cc5a46288d455f83142cf2528c11bc">
    <vt:lpwstr/>
  </property>
  <property fmtid="{D5CDD505-2E9C-101B-9397-08002B2CF9AE}" pid="24" name="CPCBMLocationsTaxHTField">
    <vt:lpwstr/>
  </property>
  <property fmtid="{D5CDD505-2E9C-101B-9397-08002B2CF9AE}" pid="25" name="CPDocumentKnowledgeTiersTaxHTField">
    <vt:lpwstr/>
  </property>
  <property fmtid="{D5CDD505-2E9C-101B-9397-08002B2CF9AE}" pid="26" name="n7cc5a46288d455f83142cf2528c11ba">
    <vt:lpwstr/>
  </property>
  <property fmtid="{D5CDD505-2E9C-101B-9397-08002B2CF9AE}" pid="27" name="MSIP_Label_f1e3ad71-2b62-4a08-97c3-aaac1400f8f2_Enabled">
    <vt:lpwstr>True</vt:lpwstr>
  </property>
  <property fmtid="{D5CDD505-2E9C-101B-9397-08002B2CF9AE}" pid="28" name="MSIP_Label_f1e3ad71-2b62-4a08-97c3-aaac1400f8f2_SiteId">
    <vt:lpwstr>87630e11-3313-4ca9-95a4-d66668365b6a</vt:lpwstr>
  </property>
  <property fmtid="{D5CDD505-2E9C-101B-9397-08002B2CF9AE}" pid="29" name="MSIP_Label_f1e3ad71-2b62-4a08-97c3-aaac1400f8f2_ActionId">
    <vt:lpwstr>94dc3452-2330-4a28-81dc-ba0baf51f1c1</vt:lpwstr>
  </property>
  <property fmtid="{D5CDD505-2E9C-101B-9397-08002B2CF9AE}" pid="30" name="MSIP_Label_f1e3ad71-2b62-4a08-97c3-aaac1400f8f2_Method">
    <vt:lpwstr>Standard</vt:lpwstr>
  </property>
  <property fmtid="{D5CDD505-2E9C-101B-9397-08002B2CF9AE}" pid="31" name="MSIP_Label_f1e3ad71-2b62-4a08-97c3-aaac1400f8f2_SetDate">
    <vt:lpwstr>2021-05-21T07:05:25Z</vt:lpwstr>
  </property>
  <property fmtid="{D5CDD505-2E9C-101B-9397-08002B2CF9AE}" pid="32" name="MSIP_Label_f1e3ad71-2b62-4a08-97c3-aaac1400f8f2_Name">
    <vt:lpwstr>Internal CBM International</vt:lpwstr>
  </property>
  <property fmtid="{D5CDD505-2E9C-101B-9397-08002B2CF9AE}" pid="33" name="MSIP_Label_f1e3ad71-2b62-4a08-97c3-aaac1400f8f2_ContentBits">
    <vt:lpwstr>0</vt:lpwstr>
  </property>
  <property fmtid="{D5CDD505-2E9C-101B-9397-08002B2CF9AE}" pid="34" name="_ExtendedDescription">
    <vt:lpwstr>;#Project planning;#</vt:lpwstr>
  </property>
  <property fmtid="{D5CDD505-2E9C-101B-9397-08002B2CF9AE}" pid="35" name="NGOOnlineKeywords">
    <vt:lpwstr/>
  </property>
  <property fmtid="{D5CDD505-2E9C-101B-9397-08002B2CF9AE}" pid="36" name="NGOOnlineDocumentType">
    <vt:lpwstr>26;#Project Development documents|eeb7f74a-7846-4110-b1fe-d6ba5f3727b9</vt:lpwstr>
  </property>
  <property fmtid="{D5CDD505-2E9C-101B-9397-08002B2CF9AE}" pid="37" name="NGOOnlinePriorityGroup">
    <vt:lpwstr/>
  </property>
  <property fmtid="{D5CDD505-2E9C-101B-9397-08002B2CF9AE}" pid="38" name="p75d8c1866154d169f9787e2f8ad3758">
    <vt:lpwstr/>
  </property>
  <property fmtid="{D5CDD505-2E9C-101B-9397-08002B2CF9AE}" pid="39" name="Order">
    <vt:r8>1600</vt:r8>
  </property>
  <property fmtid="{D5CDD505-2E9C-101B-9397-08002B2CF9AE}" pid="40" name="NGOOnlineDocumentOwner">
    <vt:lpwstr/>
  </property>
  <property fmtid="{D5CDD505-2E9C-101B-9397-08002B2CF9AE}" pid="41" name="xd_ProgID">
    <vt:lpwstr/>
  </property>
  <property fmtid="{D5CDD505-2E9C-101B-9397-08002B2CF9AE}" pid="42" name="ComplianceAssetId">
    <vt:lpwstr/>
  </property>
  <property fmtid="{D5CDD505-2E9C-101B-9397-08002B2CF9AE}" pid="43" name="TemplateUrl">
    <vt:lpwstr/>
  </property>
  <property fmtid="{D5CDD505-2E9C-101B-9397-08002B2CF9AE}" pid="44" name="TriggerFlowInfo">
    <vt:lpwstr/>
  </property>
  <property fmtid="{D5CDD505-2E9C-101B-9397-08002B2CF9AE}" pid="45" name="URL">
    <vt:lpwstr/>
  </property>
  <property fmtid="{D5CDD505-2E9C-101B-9397-08002B2CF9AE}" pid="46" name="xd_Signature">
    <vt:bool>false</vt:bool>
  </property>
</Properties>
</file>