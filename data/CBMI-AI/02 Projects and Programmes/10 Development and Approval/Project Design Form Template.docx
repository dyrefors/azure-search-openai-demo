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C5984D" w14:textId="3ED044CF" w:rsidR="00FA62F8" w:rsidRDefault="00AD128B" w:rsidP="00966C0E">
      <w:pPr>
        <w:jc w:val="right"/>
        <w:rPr>
          <w:rFonts w:ascii="Verdana" w:hAnsi="Verdana"/>
          <w:sz w:val="20"/>
        </w:rPr>
      </w:pPr>
      <w:bookmarkStart w:id="0" w:name="OLE_LINK1"/>
      <w:r>
        <w:rPr>
          <w:noProof/>
        </w:rPr>
        <w:drawing>
          <wp:inline distT="0" distB="0" distL="0" distR="0" wp14:anchorId="54A9F545" wp14:editId="6EF2A258">
            <wp:extent cx="1806659" cy="1162821"/>
            <wp:effectExtent l="0" t="0" r="317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5"/>
                    <pic:cNvPicPr/>
                  </pic:nvPicPr>
                  <pic:blipFill>
                    <a:blip r:embed="rId12">
                      <a:extLst>
                        <a:ext uri="{28A0092B-C50C-407E-A947-70E740481C1C}">
                          <a14:useLocalDpi xmlns:a14="http://schemas.microsoft.com/office/drawing/2010/main" val="0"/>
                        </a:ext>
                      </a:extLst>
                    </a:blip>
                    <a:stretch>
                      <a:fillRect/>
                    </a:stretch>
                  </pic:blipFill>
                  <pic:spPr>
                    <a:xfrm>
                      <a:off x="0" y="0"/>
                      <a:ext cx="1806659" cy="1162821"/>
                    </a:xfrm>
                    <a:prstGeom prst="rect">
                      <a:avLst/>
                    </a:prstGeom>
                  </pic:spPr>
                </pic:pic>
              </a:graphicData>
            </a:graphic>
          </wp:inline>
        </w:drawing>
      </w:r>
    </w:p>
    <w:p w14:paraId="6670B223" w14:textId="77777777" w:rsidR="00FA62F8" w:rsidRPr="00122F65" w:rsidRDefault="00FA62F8" w:rsidP="008E3FA2">
      <w:pPr>
        <w:rPr>
          <w:rFonts w:ascii="Verdana" w:hAnsi="Verdana"/>
          <w:sz w:val="20"/>
        </w:rPr>
      </w:pPr>
    </w:p>
    <w:p w14:paraId="60D76EFC" w14:textId="77777777" w:rsidR="00FA62F8" w:rsidRPr="00122F65" w:rsidRDefault="00FA62F8" w:rsidP="008E3FA2">
      <w:pPr>
        <w:rPr>
          <w:rFonts w:ascii="Verdana" w:hAnsi="Verdana"/>
          <w:sz w:val="20"/>
        </w:rPr>
      </w:pPr>
    </w:p>
    <w:p w14:paraId="43C9B494" w14:textId="6C83E6BE" w:rsidR="00FA62F8" w:rsidRDefault="00FA62F8" w:rsidP="008E3FA2">
      <w:pPr>
        <w:jc w:val="center"/>
        <w:rPr>
          <w:rFonts w:ascii="Verdana" w:hAnsi="Verdana"/>
          <w:b/>
          <w:sz w:val="28"/>
          <w:szCs w:val="28"/>
        </w:rPr>
      </w:pPr>
      <w:r w:rsidRPr="00122F65">
        <w:rPr>
          <w:rFonts w:ascii="Verdana" w:hAnsi="Verdana"/>
          <w:b/>
          <w:sz w:val="28"/>
          <w:szCs w:val="28"/>
        </w:rPr>
        <w:t>PROJECT</w:t>
      </w:r>
      <w:r w:rsidR="00D452CB">
        <w:rPr>
          <w:rFonts w:ascii="Verdana" w:hAnsi="Verdana"/>
          <w:b/>
          <w:sz w:val="28"/>
          <w:szCs w:val="28"/>
        </w:rPr>
        <w:t xml:space="preserve"> </w:t>
      </w:r>
      <w:r w:rsidR="00AB55E9">
        <w:rPr>
          <w:rFonts w:ascii="Verdana" w:hAnsi="Verdana"/>
          <w:b/>
          <w:sz w:val="28"/>
          <w:szCs w:val="28"/>
        </w:rPr>
        <w:t>DESIGN</w:t>
      </w:r>
      <w:r w:rsidR="003D6FA1">
        <w:rPr>
          <w:rFonts w:ascii="Verdana" w:hAnsi="Verdana"/>
          <w:b/>
          <w:sz w:val="28"/>
          <w:szCs w:val="28"/>
        </w:rPr>
        <w:t xml:space="preserve"> FOR</w:t>
      </w:r>
      <w:r w:rsidR="00C53FA7">
        <w:rPr>
          <w:rFonts w:ascii="Verdana" w:hAnsi="Verdana"/>
          <w:b/>
          <w:sz w:val="28"/>
          <w:szCs w:val="28"/>
        </w:rPr>
        <w:t>M</w:t>
      </w:r>
    </w:p>
    <w:p w14:paraId="1AFAAB5C" w14:textId="77777777" w:rsidR="00C53FA7" w:rsidRDefault="00C53FA7" w:rsidP="00C53FA7">
      <w:pPr>
        <w:pStyle w:val="Funotentext"/>
        <w:rPr>
          <w:rFonts w:ascii="Calibri" w:hAnsi="Calibri" w:cs="Calibri"/>
        </w:rPr>
      </w:pPr>
    </w:p>
    <w:p w14:paraId="0BC5476C" w14:textId="10460881" w:rsidR="00C53FA7" w:rsidRPr="00F06D61" w:rsidRDefault="00C53FA7" w:rsidP="00C53FA7">
      <w:pPr>
        <w:pStyle w:val="Funotentext"/>
        <w:rPr>
          <w:rFonts w:ascii="Verdana" w:hAnsi="Verdana" w:cs="Calibri"/>
        </w:rPr>
      </w:pPr>
      <w:r w:rsidRPr="00F06D61">
        <w:rPr>
          <w:rFonts w:ascii="Verdana" w:hAnsi="Verdana" w:cs="Calibri"/>
        </w:rPr>
        <w:t xml:space="preserve">This Form is to be submitted together with the </w:t>
      </w:r>
      <w:hyperlink r:id="rId13" w:history="1">
        <w:r w:rsidRPr="00F06D61">
          <w:rPr>
            <w:rStyle w:val="Hyperlink"/>
            <w:rFonts w:ascii="Verdana" w:hAnsi="Verdana"/>
          </w:rPr>
          <w:t>PPA Project Idea and Programmatic Approval Form.docx</w:t>
        </w:r>
      </w:hyperlink>
      <w:r w:rsidRPr="00F06D61">
        <w:rPr>
          <w:rFonts w:ascii="Verdana" w:hAnsi="Verdana" w:cs="Calibri"/>
        </w:rPr>
        <w:t xml:space="preserve"> for planning of all projects with a total budget of &gt;50,000 EUR.</w:t>
      </w:r>
    </w:p>
    <w:p w14:paraId="2C217559" w14:textId="77777777" w:rsidR="00FA62F8" w:rsidRPr="00122F65" w:rsidRDefault="00FA62F8" w:rsidP="008E3FA2">
      <w:pPr>
        <w:rPr>
          <w:rFonts w:ascii="Verdana" w:hAnsi="Verdana"/>
          <w:sz w:val="20"/>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2693"/>
        <w:gridCol w:w="236"/>
        <w:gridCol w:w="709"/>
        <w:gridCol w:w="1606"/>
        <w:gridCol w:w="316"/>
        <w:gridCol w:w="1811"/>
      </w:tblGrid>
      <w:tr w:rsidR="00A62C46" w:rsidRPr="0073614C" w14:paraId="706727FC" w14:textId="77777777" w:rsidTr="00573819">
        <w:tc>
          <w:tcPr>
            <w:tcW w:w="2122" w:type="dxa"/>
            <w:tcBorders>
              <w:bottom w:val="single" w:sz="4" w:space="0" w:color="auto"/>
            </w:tcBorders>
            <w:shd w:val="clear" w:color="auto" w:fill="auto"/>
          </w:tcPr>
          <w:p w14:paraId="1A9F9A2C" w14:textId="77777777" w:rsidR="00A62C46" w:rsidRPr="00C16F03" w:rsidRDefault="00A62C46" w:rsidP="00573819">
            <w:pPr>
              <w:rPr>
                <w:rFonts w:ascii="Verdana" w:eastAsia="Calibri" w:hAnsi="Verdana"/>
                <w:b/>
                <w:sz w:val="20"/>
                <w:szCs w:val="20"/>
              </w:rPr>
            </w:pPr>
            <w:r w:rsidRPr="00C16F03">
              <w:rPr>
                <w:rFonts w:ascii="Verdana" w:eastAsia="Calibri" w:hAnsi="Verdana"/>
                <w:b/>
                <w:sz w:val="20"/>
                <w:szCs w:val="20"/>
              </w:rPr>
              <w:t>Project title:</w:t>
            </w:r>
          </w:p>
        </w:tc>
        <w:tc>
          <w:tcPr>
            <w:tcW w:w="7371" w:type="dxa"/>
            <w:gridSpan w:val="6"/>
            <w:tcBorders>
              <w:bottom w:val="single" w:sz="4" w:space="0" w:color="auto"/>
              <w:right w:val="single" w:sz="4" w:space="0" w:color="auto"/>
            </w:tcBorders>
            <w:shd w:val="clear" w:color="auto" w:fill="DEEAF6"/>
          </w:tcPr>
          <w:p w14:paraId="77EA3E5B" w14:textId="77777777" w:rsidR="00A62C46" w:rsidRPr="00C16F03" w:rsidRDefault="00A62C46" w:rsidP="00573819">
            <w:pPr>
              <w:ind w:right="318"/>
              <w:rPr>
                <w:rFonts w:ascii="Verdana" w:eastAsia="Calibri" w:hAnsi="Verdana"/>
                <w:b/>
                <w:sz w:val="20"/>
                <w:szCs w:val="20"/>
              </w:rPr>
            </w:pPr>
          </w:p>
        </w:tc>
      </w:tr>
      <w:tr w:rsidR="00A62C46" w:rsidRPr="0073614C" w14:paraId="364AFA4B" w14:textId="77777777" w:rsidTr="00573819">
        <w:trPr>
          <w:trHeight w:val="161"/>
        </w:trPr>
        <w:tc>
          <w:tcPr>
            <w:tcW w:w="2122" w:type="dxa"/>
            <w:tcBorders>
              <w:top w:val="nil"/>
              <w:left w:val="nil"/>
              <w:bottom w:val="single" w:sz="4" w:space="0" w:color="auto"/>
              <w:right w:val="nil"/>
            </w:tcBorders>
            <w:shd w:val="clear" w:color="auto" w:fill="FFFFFF"/>
          </w:tcPr>
          <w:p w14:paraId="4075E35C" w14:textId="77777777" w:rsidR="00A62C46" w:rsidRPr="00C16F03" w:rsidRDefault="00A62C46" w:rsidP="00573819">
            <w:pPr>
              <w:rPr>
                <w:rFonts w:ascii="Verdana" w:eastAsia="Calibri" w:hAnsi="Verdana"/>
                <w:sz w:val="20"/>
                <w:szCs w:val="20"/>
              </w:rPr>
            </w:pPr>
          </w:p>
        </w:tc>
        <w:tc>
          <w:tcPr>
            <w:tcW w:w="2693" w:type="dxa"/>
            <w:tcBorders>
              <w:top w:val="nil"/>
              <w:left w:val="nil"/>
              <w:bottom w:val="single" w:sz="4" w:space="0" w:color="auto"/>
              <w:right w:val="nil"/>
            </w:tcBorders>
            <w:shd w:val="clear" w:color="auto" w:fill="FFFFFF"/>
          </w:tcPr>
          <w:p w14:paraId="05A02128" w14:textId="77777777" w:rsidR="00A62C46" w:rsidRPr="00C16F03" w:rsidRDefault="00A62C46" w:rsidP="00573819">
            <w:pPr>
              <w:rPr>
                <w:rFonts w:ascii="Verdana" w:eastAsia="Calibri" w:hAnsi="Verdana"/>
                <w:sz w:val="20"/>
                <w:szCs w:val="20"/>
              </w:rPr>
            </w:pPr>
          </w:p>
        </w:tc>
        <w:tc>
          <w:tcPr>
            <w:tcW w:w="945" w:type="dxa"/>
            <w:gridSpan w:val="2"/>
            <w:tcBorders>
              <w:top w:val="single" w:sz="4" w:space="0" w:color="auto"/>
              <w:left w:val="nil"/>
              <w:bottom w:val="nil"/>
              <w:right w:val="nil"/>
            </w:tcBorders>
            <w:shd w:val="clear" w:color="auto" w:fill="FFFFFF"/>
          </w:tcPr>
          <w:p w14:paraId="6B24C21D" w14:textId="77777777" w:rsidR="00A62C46" w:rsidRPr="00C16F03" w:rsidRDefault="00A62C46" w:rsidP="00573819">
            <w:pPr>
              <w:rPr>
                <w:rFonts w:ascii="Verdana" w:eastAsia="Calibri" w:hAnsi="Verdana"/>
                <w:sz w:val="20"/>
                <w:szCs w:val="20"/>
              </w:rPr>
            </w:pPr>
          </w:p>
        </w:tc>
        <w:tc>
          <w:tcPr>
            <w:tcW w:w="1922" w:type="dxa"/>
            <w:gridSpan w:val="2"/>
            <w:tcBorders>
              <w:top w:val="nil"/>
              <w:left w:val="nil"/>
              <w:bottom w:val="nil"/>
              <w:right w:val="nil"/>
            </w:tcBorders>
            <w:shd w:val="clear" w:color="auto" w:fill="FFFFFF"/>
          </w:tcPr>
          <w:p w14:paraId="7C37B06B" w14:textId="77777777" w:rsidR="00A62C46" w:rsidRPr="00C16F03" w:rsidRDefault="00A62C46" w:rsidP="00573819">
            <w:pPr>
              <w:rPr>
                <w:rFonts w:ascii="Verdana" w:eastAsia="Calibri" w:hAnsi="Verdana"/>
                <w:sz w:val="20"/>
                <w:szCs w:val="20"/>
              </w:rPr>
            </w:pPr>
          </w:p>
        </w:tc>
        <w:tc>
          <w:tcPr>
            <w:tcW w:w="1811" w:type="dxa"/>
            <w:tcBorders>
              <w:top w:val="nil"/>
              <w:left w:val="nil"/>
              <w:bottom w:val="nil"/>
              <w:right w:val="nil"/>
            </w:tcBorders>
            <w:shd w:val="clear" w:color="auto" w:fill="FFFFFF"/>
          </w:tcPr>
          <w:p w14:paraId="7F77E9A2" w14:textId="77777777" w:rsidR="00A62C46" w:rsidRPr="00C16F03" w:rsidRDefault="00A62C46" w:rsidP="00573819">
            <w:pPr>
              <w:rPr>
                <w:rFonts w:ascii="Verdana" w:eastAsia="Calibri" w:hAnsi="Verdana"/>
                <w:sz w:val="20"/>
                <w:szCs w:val="20"/>
              </w:rPr>
            </w:pPr>
          </w:p>
        </w:tc>
      </w:tr>
      <w:tr w:rsidR="00A62C46" w:rsidRPr="0073614C" w14:paraId="460255DE" w14:textId="77777777" w:rsidTr="00573819">
        <w:tc>
          <w:tcPr>
            <w:tcW w:w="2122" w:type="dxa"/>
            <w:tcBorders>
              <w:top w:val="single" w:sz="4" w:space="0" w:color="auto"/>
            </w:tcBorders>
            <w:shd w:val="clear" w:color="auto" w:fill="auto"/>
          </w:tcPr>
          <w:p w14:paraId="7570CE42" w14:textId="77777777" w:rsidR="00A62C46" w:rsidRPr="00C16F03" w:rsidRDefault="00A62C46" w:rsidP="00573819">
            <w:pPr>
              <w:rPr>
                <w:rFonts w:ascii="Verdana" w:eastAsia="Calibri" w:hAnsi="Verdana"/>
                <w:b/>
                <w:sz w:val="20"/>
                <w:szCs w:val="20"/>
              </w:rPr>
            </w:pPr>
            <w:r w:rsidRPr="00C16F03">
              <w:rPr>
                <w:rFonts w:ascii="Verdana" w:eastAsia="Calibri" w:hAnsi="Verdana"/>
                <w:b/>
                <w:sz w:val="20"/>
                <w:szCs w:val="20"/>
              </w:rPr>
              <w:t>Region:</w:t>
            </w:r>
          </w:p>
        </w:tc>
        <w:tc>
          <w:tcPr>
            <w:tcW w:w="2693" w:type="dxa"/>
            <w:tcBorders>
              <w:top w:val="single" w:sz="4" w:space="0" w:color="auto"/>
              <w:right w:val="single" w:sz="4" w:space="0" w:color="auto"/>
            </w:tcBorders>
            <w:shd w:val="clear" w:color="auto" w:fill="DEEAF6"/>
          </w:tcPr>
          <w:p w14:paraId="03A5B0F7" w14:textId="77777777" w:rsidR="00A62C46" w:rsidRPr="00C16F03" w:rsidRDefault="00A62C46" w:rsidP="00573819">
            <w:pPr>
              <w:rPr>
                <w:rFonts w:ascii="Verdana" w:eastAsia="Calibri" w:hAnsi="Verdana"/>
                <w:b/>
                <w:sz w:val="20"/>
                <w:szCs w:val="20"/>
              </w:rPr>
            </w:pPr>
          </w:p>
        </w:tc>
        <w:tc>
          <w:tcPr>
            <w:tcW w:w="236" w:type="dxa"/>
            <w:tcBorders>
              <w:top w:val="nil"/>
              <w:left w:val="single" w:sz="4" w:space="0" w:color="auto"/>
              <w:bottom w:val="nil"/>
              <w:right w:val="single" w:sz="4" w:space="0" w:color="auto"/>
            </w:tcBorders>
            <w:shd w:val="clear" w:color="auto" w:fill="FFFFFF"/>
          </w:tcPr>
          <w:p w14:paraId="0682B84B" w14:textId="77777777" w:rsidR="00A62C46" w:rsidRPr="00C16F03" w:rsidRDefault="00A62C46" w:rsidP="00573819">
            <w:pPr>
              <w:rPr>
                <w:rFonts w:ascii="Verdana" w:eastAsia="Calibri" w:hAnsi="Verdana"/>
                <w:b/>
                <w:sz w:val="20"/>
                <w:szCs w:val="20"/>
              </w:rPr>
            </w:pPr>
          </w:p>
        </w:tc>
        <w:tc>
          <w:tcPr>
            <w:tcW w:w="2315" w:type="dxa"/>
            <w:gridSpan w:val="2"/>
            <w:tcBorders>
              <w:top w:val="single" w:sz="4" w:space="0" w:color="auto"/>
              <w:left w:val="single" w:sz="4" w:space="0" w:color="auto"/>
              <w:bottom w:val="single" w:sz="4" w:space="0" w:color="auto"/>
            </w:tcBorders>
            <w:shd w:val="clear" w:color="auto" w:fill="auto"/>
          </w:tcPr>
          <w:p w14:paraId="5FE4D070" w14:textId="77777777" w:rsidR="00A62C46" w:rsidRPr="00C16F03" w:rsidRDefault="00A62C46" w:rsidP="00573819">
            <w:pPr>
              <w:rPr>
                <w:rFonts w:ascii="Verdana" w:eastAsia="Calibri" w:hAnsi="Verdana"/>
                <w:b/>
                <w:sz w:val="20"/>
                <w:szCs w:val="20"/>
              </w:rPr>
            </w:pPr>
            <w:r w:rsidRPr="00C16F03">
              <w:rPr>
                <w:rFonts w:ascii="Verdana" w:eastAsia="Calibri" w:hAnsi="Verdana"/>
                <w:b/>
                <w:sz w:val="20"/>
                <w:szCs w:val="20"/>
              </w:rPr>
              <w:t>Country:</w:t>
            </w:r>
          </w:p>
        </w:tc>
        <w:tc>
          <w:tcPr>
            <w:tcW w:w="2127" w:type="dxa"/>
            <w:gridSpan w:val="2"/>
            <w:tcBorders>
              <w:top w:val="single" w:sz="4" w:space="0" w:color="auto"/>
              <w:bottom w:val="single" w:sz="4" w:space="0" w:color="auto"/>
            </w:tcBorders>
            <w:shd w:val="clear" w:color="auto" w:fill="DEEAF6"/>
          </w:tcPr>
          <w:p w14:paraId="681D458E" w14:textId="77777777" w:rsidR="00A62C46" w:rsidRPr="00C16F03" w:rsidRDefault="00A62C46" w:rsidP="00573819">
            <w:pPr>
              <w:rPr>
                <w:rFonts w:ascii="Verdana" w:eastAsia="Calibri" w:hAnsi="Verdana"/>
                <w:b/>
                <w:sz w:val="20"/>
                <w:szCs w:val="20"/>
              </w:rPr>
            </w:pPr>
          </w:p>
        </w:tc>
      </w:tr>
    </w:tbl>
    <w:p w14:paraId="62A4F419" w14:textId="77777777" w:rsidR="00FA62F8" w:rsidRPr="00122F65" w:rsidRDefault="00FA62F8" w:rsidP="008E3FA2">
      <w:pPr>
        <w:jc w:val="center"/>
        <w:rPr>
          <w:rFonts w:ascii="Verdana" w:hAnsi="Verdana"/>
          <w:b/>
          <w:sz w:val="20"/>
        </w:rPr>
      </w:pPr>
    </w:p>
    <w:p w14:paraId="6D3543BD" w14:textId="77777777" w:rsidR="00FA62F8" w:rsidRPr="00122F65" w:rsidRDefault="00FA62F8" w:rsidP="008E3FA2">
      <w:pPr>
        <w:jc w:val="both"/>
        <w:rPr>
          <w:rFonts w:ascii="Verdana" w:hAnsi="Verdana"/>
          <w:sz w:val="20"/>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442"/>
      </w:tblGrid>
      <w:tr w:rsidR="00D452CB" w:rsidRPr="0073614C" w14:paraId="02772E89" w14:textId="77777777" w:rsidTr="00573819">
        <w:tc>
          <w:tcPr>
            <w:tcW w:w="2093" w:type="dxa"/>
            <w:tcBorders>
              <w:bottom w:val="single" w:sz="4" w:space="0" w:color="auto"/>
            </w:tcBorders>
            <w:shd w:val="clear" w:color="auto" w:fill="auto"/>
          </w:tcPr>
          <w:p w14:paraId="2F748FA4" w14:textId="77777777" w:rsidR="00D452CB" w:rsidRPr="00781142" w:rsidRDefault="00D452CB" w:rsidP="00573819">
            <w:pPr>
              <w:spacing w:after="120"/>
              <w:rPr>
                <w:rFonts w:ascii="Verdana" w:hAnsi="Verdana"/>
                <w:b/>
                <w:sz w:val="20"/>
                <w:szCs w:val="20"/>
              </w:rPr>
            </w:pPr>
            <w:r>
              <w:rPr>
                <w:rFonts w:ascii="Verdana" w:hAnsi="Verdana"/>
                <w:b/>
                <w:sz w:val="20"/>
                <w:szCs w:val="20"/>
              </w:rPr>
              <w:t>Partner Name</w:t>
            </w:r>
          </w:p>
        </w:tc>
        <w:tc>
          <w:tcPr>
            <w:tcW w:w="7442" w:type="dxa"/>
            <w:tcBorders>
              <w:bottom w:val="single" w:sz="4" w:space="0" w:color="auto"/>
              <w:right w:val="single" w:sz="4" w:space="0" w:color="auto"/>
            </w:tcBorders>
            <w:shd w:val="clear" w:color="auto" w:fill="DEEAF6"/>
          </w:tcPr>
          <w:p w14:paraId="25B7424C" w14:textId="77777777" w:rsidR="00D452CB" w:rsidRPr="0073614C" w:rsidRDefault="00D452CB" w:rsidP="00573819">
            <w:pPr>
              <w:spacing w:after="120"/>
              <w:rPr>
                <w:rFonts w:ascii="Verdana" w:eastAsia="Calibri" w:hAnsi="Verdana"/>
                <w:sz w:val="20"/>
                <w:szCs w:val="20"/>
              </w:rPr>
            </w:pPr>
          </w:p>
        </w:tc>
      </w:tr>
      <w:tr w:rsidR="00A62C46" w:rsidRPr="0073614C" w14:paraId="1522F7B9" w14:textId="77777777" w:rsidTr="00573819">
        <w:tc>
          <w:tcPr>
            <w:tcW w:w="2093" w:type="dxa"/>
            <w:tcBorders>
              <w:bottom w:val="single" w:sz="4" w:space="0" w:color="auto"/>
            </w:tcBorders>
            <w:shd w:val="clear" w:color="auto" w:fill="auto"/>
          </w:tcPr>
          <w:p w14:paraId="3140F7D7" w14:textId="77777777" w:rsidR="00A62C46" w:rsidRPr="00781142" w:rsidRDefault="00A62C46" w:rsidP="00573819">
            <w:pPr>
              <w:spacing w:after="120"/>
              <w:rPr>
                <w:rFonts w:ascii="Verdana" w:eastAsia="Calibri" w:hAnsi="Verdana"/>
                <w:b/>
                <w:sz w:val="20"/>
                <w:szCs w:val="20"/>
              </w:rPr>
            </w:pPr>
            <w:r w:rsidRPr="00781142">
              <w:rPr>
                <w:rFonts w:ascii="Verdana" w:hAnsi="Verdana"/>
                <w:b/>
                <w:sz w:val="20"/>
                <w:szCs w:val="20"/>
              </w:rPr>
              <w:t>Project start /end date:</w:t>
            </w:r>
            <w:r w:rsidRPr="00781142">
              <w:rPr>
                <w:rFonts w:ascii="Verdana" w:eastAsia="Calibri" w:hAnsi="Verdana"/>
                <w:b/>
                <w:sz w:val="20"/>
                <w:szCs w:val="20"/>
              </w:rPr>
              <w:t xml:space="preserve"> </w:t>
            </w:r>
          </w:p>
        </w:tc>
        <w:tc>
          <w:tcPr>
            <w:tcW w:w="7442" w:type="dxa"/>
            <w:tcBorders>
              <w:bottom w:val="single" w:sz="4" w:space="0" w:color="auto"/>
              <w:right w:val="single" w:sz="4" w:space="0" w:color="auto"/>
            </w:tcBorders>
            <w:shd w:val="clear" w:color="auto" w:fill="DEEAF6"/>
          </w:tcPr>
          <w:p w14:paraId="2470C42F" w14:textId="77777777" w:rsidR="00A62C46" w:rsidRPr="0073614C" w:rsidRDefault="00A62C46" w:rsidP="00573819">
            <w:pPr>
              <w:spacing w:after="120"/>
              <w:rPr>
                <w:rFonts w:ascii="Verdana" w:eastAsia="Calibri" w:hAnsi="Verdana"/>
                <w:sz w:val="20"/>
                <w:szCs w:val="20"/>
              </w:rPr>
            </w:pPr>
          </w:p>
        </w:tc>
      </w:tr>
      <w:tr w:rsidR="00A62C46" w:rsidRPr="0073614C" w14:paraId="7722BE7E" w14:textId="77777777" w:rsidTr="00A62C46">
        <w:tc>
          <w:tcPr>
            <w:tcW w:w="2093" w:type="dxa"/>
            <w:tcBorders>
              <w:bottom w:val="single" w:sz="4" w:space="0" w:color="auto"/>
            </w:tcBorders>
            <w:shd w:val="clear" w:color="auto" w:fill="auto"/>
          </w:tcPr>
          <w:p w14:paraId="798633F8" w14:textId="42FF9D72" w:rsidR="00A62C46" w:rsidRPr="00781142" w:rsidRDefault="00A62C46" w:rsidP="00BB16EA">
            <w:pPr>
              <w:spacing w:after="120"/>
              <w:rPr>
                <w:rFonts w:ascii="Verdana" w:eastAsia="Calibri" w:hAnsi="Verdana"/>
                <w:b/>
                <w:sz w:val="20"/>
                <w:szCs w:val="20"/>
              </w:rPr>
            </w:pPr>
            <w:r w:rsidRPr="00781142">
              <w:rPr>
                <w:rFonts w:ascii="Verdana" w:hAnsi="Verdana"/>
                <w:b/>
                <w:sz w:val="20"/>
                <w:szCs w:val="20"/>
              </w:rPr>
              <w:t xml:space="preserve">Project </w:t>
            </w:r>
            <w:r w:rsidR="00BB16EA">
              <w:rPr>
                <w:rFonts w:ascii="Verdana" w:hAnsi="Verdana"/>
                <w:b/>
                <w:sz w:val="20"/>
                <w:szCs w:val="20"/>
              </w:rPr>
              <w:t xml:space="preserve">Idea </w:t>
            </w:r>
            <w:r>
              <w:rPr>
                <w:rFonts w:ascii="Verdana" w:hAnsi="Verdana"/>
                <w:b/>
                <w:sz w:val="20"/>
                <w:szCs w:val="20"/>
              </w:rPr>
              <w:t>Number</w:t>
            </w:r>
            <w:r w:rsidRPr="00781142">
              <w:rPr>
                <w:rFonts w:ascii="Verdana" w:hAnsi="Verdana"/>
                <w:b/>
                <w:sz w:val="20"/>
                <w:szCs w:val="20"/>
              </w:rPr>
              <w:t>:</w:t>
            </w:r>
            <w:r w:rsidRPr="00781142">
              <w:rPr>
                <w:rFonts w:ascii="Verdana" w:eastAsia="Calibri" w:hAnsi="Verdana"/>
                <w:b/>
                <w:sz w:val="20"/>
                <w:szCs w:val="20"/>
              </w:rPr>
              <w:t xml:space="preserve"> </w:t>
            </w:r>
          </w:p>
        </w:tc>
        <w:tc>
          <w:tcPr>
            <w:tcW w:w="7442" w:type="dxa"/>
            <w:tcBorders>
              <w:bottom w:val="single" w:sz="4" w:space="0" w:color="auto"/>
              <w:right w:val="single" w:sz="4" w:space="0" w:color="auto"/>
            </w:tcBorders>
            <w:shd w:val="clear" w:color="auto" w:fill="DEEAF6"/>
          </w:tcPr>
          <w:p w14:paraId="2C84A10A" w14:textId="77777777" w:rsidR="00A62C46" w:rsidRPr="0073614C" w:rsidRDefault="00A62C46" w:rsidP="00573819">
            <w:pPr>
              <w:spacing w:after="120"/>
              <w:rPr>
                <w:rFonts w:ascii="Verdana" w:eastAsia="Calibri" w:hAnsi="Verdana"/>
                <w:sz w:val="20"/>
                <w:szCs w:val="20"/>
              </w:rPr>
            </w:pPr>
          </w:p>
        </w:tc>
      </w:tr>
    </w:tbl>
    <w:p w14:paraId="0AF2DB04" w14:textId="77777777" w:rsidR="00FA62F8" w:rsidRDefault="00FA62F8" w:rsidP="008E3FA2">
      <w:pPr>
        <w:jc w:val="both"/>
        <w:rPr>
          <w:rFonts w:ascii="Verdana" w:hAnsi="Verdana"/>
          <w:sz w:val="20"/>
        </w:rPr>
      </w:pPr>
    </w:p>
    <w:p w14:paraId="33C672D2" w14:textId="28587D82" w:rsidR="00BB2A0A" w:rsidRPr="00966C0E" w:rsidRDefault="00BB2A0A" w:rsidP="00966C0E">
      <w:pPr>
        <w:jc w:val="both"/>
        <w:rPr>
          <w:rFonts w:ascii="Verdana" w:hAnsi="Verdana"/>
          <w:b/>
          <w:color w:val="2E72B5"/>
          <w:sz w:val="28"/>
          <w:szCs w:val="28"/>
        </w:rPr>
      </w:pPr>
      <w:r w:rsidRPr="00966C0E">
        <w:rPr>
          <w:rFonts w:ascii="Verdana" w:hAnsi="Verdana"/>
          <w:b/>
          <w:color w:val="2E72B5"/>
          <w:sz w:val="28"/>
          <w:szCs w:val="28"/>
        </w:rPr>
        <w:t>Contents</w:t>
      </w:r>
    </w:p>
    <w:p w14:paraId="3AAF7AC1" w14:textId="77777777" w:rsidR="00D170A6" w:rsidRPr="004B0042" w:rsidRDefault="00D170A6" w:rsidP="00DC56F4">
      <w:pPr>
        <w:spacing w:after="60"/>
        <w:rPr>
          <w:rFonts w:ascii="Verdana" w:hAnsi="Verdana"/>
        </w:rPr>
      </w:pPr>
    </w:p>
    <w:p w14:paraId="7904FF86" w14:textId="0D05A81D" w:rsidR="00417392" w:rsidRPr="004B0042" w:rsidRDefault="00417392" w:rsidP="00417392">
      <w:pPr>
        <w:spacing w:after="60"/>
        <w:ind w:left="284"/>
        <w:rPr>
          <w:rFonts w:ascii="Verdana" w:hAnsi="Verdana"/>
        </w:rPr>
      </w:pPr>
      <w:r w:rsidRPr="004B0042">
        <w:rPr>
          <w:rFonts w:ascii="Verdana" w:hAnsi="Verdana"/>
        </w:rPr>
        <w:t>I.</w:t>
      </w:r>
      <w:r w:rsidRPr="004B0042">
        <w:rPr>
          <w:rFonts w:ascii="Verdana" w:hAnsi="Verdana"/>
        </w:rPr>
        <w:tab/>
        <w:t>Full Project Design</w:t>
      </w:r>
      <w:r w:rsidRPr="004B0042">
        <w:rPr>
          <w:rFonts w:ascii="Verdana" w:hAnsi="Verdana"/>
        </w:rPr>
        <w:tab/>
      </w:r>
    </w:p>
    <w:p w14:paraId="4FCBA779" w14:textId="77777777" w:rsidR="00417392" w:rsidRPr="004B0042" w:rsidRDefault="00417392" w:rsidP="00417392">
      <w:pPr>
        <w:spacing w:after="120"/>
        <w:ind w:left="720"/>
        <w:rPr>
          <w:rFonts w:ascii="Verdana" w:hAnsi="Verdana"/>
        </w:rPr>
      </w:pPr>
      <w:r w:rsidRPr="004B0042">
        <w:rPr>
          <w:rFonts w:ascii="Verdana" w:hAnsi="Verdana"/>
        </w:rPr>
        <w:t>1.</w:t>
      </w:r>
      <w:r w:rsidRPr="004B0042">
        <w:rPr>
          <w:rFonts w:ascii="Verdana" w:hAnsi="Verdana"/>
        </w:rPr>
        <w:tab/>
        <w:t>Relevance of the Project</w:t>
      </w:r>
      <w:r w:rsidRPr="004B0042">
        <w:rPr>
          <w:rFonts w:ascii="Verdana" w:hAnsi="Verdana"/>
        </w:rPr>
        <w:tab/>
      </w:r>
    </w:p>
    <w:p w14:paraId="52E4A718" w14:textId="77777777" w:rsidR="00417392" w:rsidRPr="004B0042" w:rsidRDefault="00417392" w:rsidP="00417392">
      <w:pPr>
        <w:spacing w:after="120"/>
        <w:ind w:left="720"/>
        <w:rPr>
          <w:rFonts w:ascii="Verdana" w:hAnsi="Verdana"/>
        </w:rPr>
      </w:pPr>
      <w:r w:rsidRPr="004B0042">
        <w:rPr>
          <w:rFonts w:ascii="Verdana" w:hAnsi="Verdana"/>
        </w:rPr>
        <w:t>2.</w:t>
      </w:r>
      <w:r w:rsidRPr="004B0042">
        <w:rPr>
          <w:rFonts w:ascii="Verdana" w:hAnsi="Verdana"/>
        </w:rPr>
        <w:tab/>
        <w:t>Effectiveness and quality</w:t>
      </w:r>
      <w:r w:rsidRPr="004B0042">
        <w:rPr>
          <w:rFonts w:ascii="Verdana" w:hAnsi="Verdana"/>
        </w:rPr>
        <w:tab/>
      </w:r>
    </w:p>
    <w:p w14:paraId="28EB3144" w14:textId="77777777" w:rsidR="00417392" w:rsidRPr="004B0042" w:rsidRDefault="00417392" w:rsidP="00417392">
      <w:pPr>
        <w:spacing w:after="120"/>
        <w:ind w:left="720"/>
        <w:rPr>
          <w:rFonts w:ascii="Verdana" w:hAnsi="Verdana"/>
        </w:rPr>
      </w:pPr>
      <w:r w:rsidRPr="004B0042">
        <w:rPr>
          <w:rFonts w:ascii="Verdana" w:hAnsi="Verdana"/>
        </w:rPr>
        <w:t>3.</w:t>
      </w:r>
      <w:r w:rsidRPr="004B0042">
        <w:rPr>
          <w:rFonts w:ascii="Verdana" w:hAnsi="Verdana"/>
        </w:rPr>
        <w:tab/>
        <w:t>Efficiency</w:t>
      </w:r>
      <w:r w:rsidRPr="004B0042">
        <w:rPr>
          <w:rFonts w:ascii="Verdana" w:hAnsi="Verdana"/>
        </w:rPr>
        <w:tab/>
      </w:r>
    </w:p>
    <w:p w14:paraId="61CDC69B" w14:textId="77777777" w:rsidR="00417392" w:rsidRPr="004B0042" w:rsidRDefault="00417392" w:rsidP="00417392">
      <w:pPr>
        <w:spacing w:after="120"/>
        <w:ind w:left="720"/>
        <w:rPr>
          <w:rFonts w:ascii="Verdana" w:hAnsi="Verdana"/>
        </w:rPr>
      </w:pPr>
      <w:r w:rsidRPr="004B0042">
        <w:rPr>
          <w:rFonts w:ascii="Verdana" w:hAnsi="Verdana"/>
        </w:rPr>
        <w:t>4.</w:t>
      </w:r>
      <w:r w:rsidRPr="004B0042">
        <w:rPr>
          <w:rFonts w:ascii="Verdana" w:hAnsi="Verdana"/>
        </w:rPr>
        <w:tab/>
        <w:t>Sustainability and Contribution to Change</w:t>
      </w:r>
      <w:r w:rsidRPr="004B0042">
        <w:rPr>
          <w:rFonts w:ascii="Verdana" w:hAnsi="Verdana"/>
        </w:rPr>
        <w:tab/>
      </w:r>
    </w:p>
    <w:p w14:paraId="2E491E66" w14:textId="77777777" w:rsidR="00D170A6" w:rsidRPr="00DC56F4" w:rsidRDefault="00D170A6" w:rsidP="00417392">
      <w:pPr>
        <w:spacing w:after="120"/>
        <w:ind w:left="720"/>
        <w:rPr>
          <w:rFonts w:ascii="Verdana" w:hAnsi="Verdana"/>
          <w:sz w:val="16"/>
          <w:szCs w:val="16"/>
        </w:rPr>
      </w:pPr>
    </w:p>
    <w:p w14:paraId="461FECB8" w14:textId="2D0F26E5" w:rsidR="00417392" w:rsidRPr="004B0042" w:rsidRDefault="00417392" w:rsidP="00417392">
      <w:pPr>
        <w:spacing w:after="60"/>
        <w:ind w:left="284"/>
        <w:rPr>
          <w:rFonts w:ascii="Verdana" w:hAnsi="Verdana"/>
        </w:rPr>
      </w:pPr>
      <w:r w:rsidRPr="004B0042">
        <w:rPr>
          <w:rFonts w:ascii="Verdana" w:hAnsi="Verdana"/>
        </w:rPr>
        <w:t>II.</w:t>
      </w:r>
      <w:r w:rsidRPr="004B0042">
        <w:rPr>
          <w:rFonts w:ascii="Verdana" w:hAnsi="Verdana"/>
        </w:rPr>
        <w:tab/>
        <w:t>Annexes</w:t>
      </w:r>
      <w:r w:rsidRPr="004B0042">
        <w:rPr>
          <w:rFonts w:ascii="Verdana" w:hAnsi="Verdana"/>
        </w:rPr>
        <w:tab/>
      </w:r>
    </w:p>
    <w:p w14:paraId="51C93B7D" w14:textId="77777777" w:rsidR="00CC1A61" w:rsidRPr="004B0042" w:rsidRDefault="00CC1A61" w:rsidP="00D170A6">
      <w:pPr>
        <w:spacing w:after="60"/>
        <w:ind w:left="1134" w:hanging="425"/>
        <w:rPr>
          <w:rFonts w:ascii="Verdana" w:hAnsi="Verdana"/>
          <w:i/>
        </w:rPr>
      </w:pPr>
      <w:r w:rsidRPr="004B0042">
        <w:rPr>
          <w:rFonts w:ascii="Verdana" w:hAnsi="Verdana"/>
          <w:i/>
        </w:rPr>
        <w:t xml:space="preserve">A. </w:t>
      </w:r>
      <w:r w:rsidR="00D170A6" w:rsidRPr="004B0042">
        <w:rPr>
          <w:rFonts w:ascii="Verdana" w:hAnsi="Verdana"/>
          <w:i/>
        </w:rPr>
        <w:tab/>
      </w:r>
      <w:r w:rsidR="00D170A6" w:rsidRPr="004B0042">
        <w:rPr>
          <w:rFonts w:ascii="Verdana" w:hAnsi="Verdana"/>
          <w:i/>
        </w:rPr>
        <w:tab/>
      </w:r>
      <w:r w:rsidRPr="004B0042">
        <w:rPr>
          <w:rFonts w:ascii="Verdana" w:hAnsi="Verdana"/>
          <w:i/>
        </w:rPr>
        <w:t>Description of Project context</w:t>
      </w:r>
    </w:p>
    <w:p w14:paraId="2FFC12C9" w14:textId="77777777" w:rsidR="00CC1A61" w:rsidRPr="004B0042" w:rsidRDefault="00CC1A61" w:rsidP="00D170A6">
      <w:pPr>
        <w:spacing w:after="60"/>
        <w:ind w:left="709"/>
        <w:rPr>
          <w:rFonts w:ascii="Verdana" w:hAnsi="Verdana"/>
          <w:i/>
        </w:rPr>
      </w:pPr>
      <w:r w:rsidRPr="004B0042">
        <w:rPr>
          <w:rFonts w:ascii="Verdana" w:hAnsi="Verdana"/>
          <w:i/>
        </w:rPr>
        <w:t xml:space="preserve">B. </w:t>
      </w:r>
      <w:r w:rsidR="00D170A6" w:rsidRPr="004B0042">
        <w:rPr>
          <w:rFonts w:ascii="Verdana" w:hAnsi="Verdana"/>
          <w:i/>
        </w:rPr>
        <w:tab/>
      </w:r>
      <w:r w:rsidRPr="004B0042">
        <w:rPr>
          <w:rFonts w:ascii="Verdana" w:hAnsi="Verdana"/>
          <w:i/>
        </w:rPr>
        <w:t>Logical framework / cost plan</w:t>
      </w:r>
    </w:p>
    <w:p w14:paraId="746983D4" w14:textId="77777777" w:rsidR="00CC1A61" w:rsidRPr="004B0042" w:rsidRDefault="00CC1A61" w:rsidP="00D170A6">
      <w:pPr>
        <w:spacing w:after="60"/>
        <w:ind w:left="709"/>
        <w:rPr>
          <w:rFonts w:ascii="Verdana" w:hAnsi="Verdana"/>
          <w:i/>
        </w:rPr>
      </w:pPr>
      <w:r w:rsidRPr="004B0042">
        <w:rPr>
          <w:rFonts w:ascii="Verdana" w:hAnsi="Verdana"/>
          <w:i/>
        </w:rPr>
        <w:t xml:space="preserve">C. </w:t>
      </w:r>
      <w:r w:rsidR="00D170A6" w:rsidRPr="004B0042">
        <w:rPr>
          <w:rFonts w:ascii="Verdana" w:hAnsi="Verdana"/>
          <w:i/>
        </w:rPr>
        <w:tab/>
      </w:r>
      <w:r w:rsidRPr="004B0042">
        <w:rPr>
          <w:rFonts w:ascii="Verdana" w:hAnsi="Verdana"/>
          <w:i/>
        </w:rPr>
        <w:t>Activity schedule</w:t>
      </w:r>
    </w:p>
    <w:p w14:paraId="0EF361EA" w14:textId="77777777" w:rsidR="00CC1A61" w:rsidRPr="004B0042" w:rsidRDefault="00CC1A61" w:rsidP="00D170A6">
      <w:pPr>
        <w:spacing w:after="60"/>
        <w:ind w:left="709"/>
        <w:rPr>
          <w:rFonts w:ascii="Verdana" w:hAnsi="Verdana"/>
          <w:i/>
        </w:rPr>
      </w:pPr>
      <w:r w:rsidRPr="004B0042">
        <w:rPr>
          <w:rFonts w:ascii="Verdana" w:hAnsi="Verdana"/>
          <w:i/>
        </w:rPr>
        <w:t xml:space="preserve">D. </w:t>
      </w:r>
      <w:r w:rsidR="00D170A6" w:rsidRPr="004B0042">
        <w:rPr>
          <w:rFonts w:ascii="Verdana" w:hAnsi="Verdana"/>
          <w:i/>
        </w:rPr>
        <w:tab/>
      </w:r>
      <w:r w:rsidRPr="004B0042">
        <w:rPr>
          <w:rFonts w:ascii="Verdana" w:hAnsi="Verdana"/>
          <w:i/>
        </w:rPr>
        <w:t xml:space="preserve">Risk Register </w:t>
      </w:r>
    </w:p>
    <w:p w14:paraId="1D2960AA" w14:textId="3D5434F1" w:rsidR="00BB2A0A" w:rsidRPr="00DC56F4" w:rsidRDefault="00964AE6" w:rsidP="00DC56F4">
      <w:pPr>
        <w:spacing w:after="60"/>
        <w:ind w:left="709"/>
        <w:rPr>
          <w:rFonts w:ascii="Verdana" w:hAnsi="Verdana"/>
          <w:i/>
        </w:rPr>
      </w:pPr>
      <w:r>
        <w:rPr>
          <w:rFonts w:ascii="Verdana" w:hAnsi="Verdana"/>
          <w:i/>
        </w:rPr>
        <w:t>E</w:t>
      </w:r>
      <w:r w:rsidR="004B0042" w:rsidRPr="004B0042">
        <w:rPr>
          <w:rFonts w:ascii="Verdana" w:hAnsi="Verdana"/>
          <w:i/>
        </w:rPr>
        <w:t>.</w:t>
      </w:r>
      <w:r w:rsidR="004B0042" w:rsidRPr="004B0042">
        <w:rPr>
          <w:rFonts w:ascii="Verdana" w:hAnsi="Verdana"/>
          <w:i/>
        </w:rPr>
        <w:tab/>
      </w:r>
      <w:r w:rsidR="00800E85" w:rsidRPr="004B0042">
        <w:rPr>
          <w:rFonts w:ascii="Verdana" w:hAnsi="Verdana"/>
          <w:i/>
        </w:rPr>
        <w:t>Quality criteria for Project Desig</w:t>
      </w:r>
      <w:r w:rsidR="00DC56F4">
        <w:rPr>
          <w:rFonts w:ascii="Verdana" w:hAnsi="Verdana"/>
          <w:i/>
        </w:rPr>
        <w:t>n</w:t>
      </w:r>
    </w:p>
    <w:p w14:paraId="576E291B" w14:textId="77777777" w:rsidR="00D378D1" w:rsidRPr="00D00369" w:rsidRDefault="00D378D1" w:rsidP="007B28F2">
      <w:pPr>
        <w:jc w:val="both"/>
        <w:rPr>
          <w:rFonts w:ascii="Verdana" w:hAnsi="Verdana"/>
          <w:b/>
          <w:sz w:val="28"/>
          <w:szCs w:val="28"/>
        </w:rPr>
      </w:pPr>
    </w:p>
    <w:p w14:paraId="382BD85C" w14:textId="77777777" w:rsidR="00AF1BB3" w:rsidRDefault="00AF1BB3" w:rsidP="006F42AA">
      <w:pPr>
        <w:pStyle w:val="berschrift1"/>
        <w:numPr>
          <w:ilvl w:val="0"/>
          <w:numId w:val="4"/>
        </w:numPr>
        <w:ind w:left="0" w:firstLine="0"/>
        <w:jc w:val="both"/>
        <w:sectPr w:rsidR="00AF1BB3" w:rsidSect="00987E3A">
          <w:footerReference w:type="default" r:id="rId14"/>
          <w:pgSz w:w="12240" w:h="15840"/>
          <w:pgMar w:top="1440" w:right="1467" w:bottom="1440" w:left="1418" w:header="708" w:footer="708" w:gutter="0"/>
          <w:cols w:space="708"/>
          <w:docGrid w:linePitch="360"/>
        </w:sectPr>
      </w:pPr>
    </w:p>
    <w:p w14:paraId="5F6312D1" w14:textId="77777777" w:rsidR="00433E1D" w:rsidRPr="000C1AB2" w:rsidRDefault="00041D07" w:rsidP="004B3AF7">
      <w:pPr>
        <w:pStyle w:val="berschrift1"/>
        <w:numPr>
          <w:ilvl w:val="0"/>
          <w:numId w:val="4"/>
        </w:numPr>
        <w:spacing w:after="240"/>
        <w:ind w:left="0" w:firstLine="0"/>
      </w:pPr>
      <w:bookmarkStart w:id="1" w:name="_Toc513129644"/>
      <w:r w:rsidRPr="000C1AB2">
        <w:lastRenderedPageBreak/>
        <w:t>Full</w:t>
      </w:r>
      <w:r w:rsidR="00433E1D" w:rsidRPr="000C1AB2">
        <w:t xml:space="preserve"> Project </w:t>
      </w:r>
      <w:r w:rsidR="00AB55E9">
        <w:t>Design</w:t>
      </w:r>
      <w:bookmarkEnd w:id="1"/>
      <w:r w:rsidR="004B0042">
        <w:t xml:space="preserve"> </w:t>
      </w:r>
    </w:p>
    <w:p w14:paraId="76D5C08D" w14:textId="77777777" w:rsidR="004C6A87" w:rsidRDefault="009C5D39" w:rsidP="009C5D39">
      <w:pPr>
        <w:pStyle w:val="Listenabsatz"/>
        <w:ind w:left="0"/>
        <w:jc w:val="both"/>
        <w:rPr>
          <w:rFonts w:ascii="Verdana" w:hAnsi="Verdana"/>
          <w:i/>
          <w:color w:val="808080"/>
          <w:sz w:val="22"/>
          <w:szCs w:val="22"/>
        </w:rPr>
      </w:pPr>
      <w:r>
        <w:rPr>
          <w:rFonts w:ascii="Verdana" w:hAnsi="Verdana"/>
          <w:i/>
          <w:color w:val="808080"/>
          <w:sz w:val="22"/>
          <w:szCs w:val="22"/>
        </w:rPr>
        <w:t>(There is a</w:t>
      </w:r>
      <w:r w:rsidRPr="005838DE">
        <w:rPr>
          <w:rFonts w:ascii="Verdana" w:hAnsi="Verdana"/>
          <w:i/>
          <w:color w:val="808080"/>
          <w:sz w:val="22"/>
          <w:szCs w:val="22"/>
        </w:rPr>
        <w:t xml:space="preserve"> Guid</w:t>
      </w:r>
      <w:r>
        <w:rPr>
          <w:rFonts w:ascii="Verdana" w:hAnsi="Verdana"/>
          <w:i/>
          <w:color w:val="808080"/>
          <w:sz w:val="22"/>
          <w:szCs w:val="22"/>
        </w:rPr>
        <w:t xml:space="preserve">eline to this Project Design Form. It is advisable to read them thoroughly before working on this document. </w:t>
      </w:r>
      <w:r w:rsidR="004B3AF7" w:rsidRPr="005838DE">
        <w:rPr>
          <w:rFonts w:ascii="Verdana" w:hAnsi="Verdana"/>
          <w:i/>
          <w:color w:val="808080"/>
          <w:sz w:val="22"/>
          <w:szCs w:val="22"/>
        </w:rPr>
        <w:t xml:space="preserve">Please fill in this section by answering the questions mentioned </w:t>
      </w:r>
      <w:r w:rsidR="004B3AF7" w:rsidRPr="00800E85">
        <w:rPr>
          <w:rFonts w:ascii="Verdana" w:hAnsi="Verdana"/>
          <w:i/>
          <w:color w:val="808080"/>
          <w:sz w:val="22"/>
          <w:szCs w:val="22"/>
        </w:rPr>
        <w:t>under the different points</w:t>
      </w:r>
      <w:r w:rsidR="00B54478" w:rsidRPr="00800E85">
        <w:rPr>
          <w:rFonts w:ascii="Verdana" w:hAnsi="Verdana"/>
          <w:i/>
          <w:color w:val="808080"/>
          <w:sz w:val="22"/>
          <w:szCs w:val="22"/>
        </w:rPr>
        <w:t xml:space="preserve"> like 1.1, 1.2, etc. only. There is no need to elaborate on the main headings 1., 2., etc. separately</w:t>
      </w:r>
      <w:r w:rsidR="004B3AF7" w:rsidRPr="00800E85">
        <w:rPr>
          <w:rFonts w:ascii="Verdana" w:hAnsi="Verdana"/>
          <w:i/>
          <w:color w:val="808080"/>
          <w:sz w:val="22"/>
          <w:szCs w:val="22"/>
        </w:rPr>
        <w:t>.</w:t>
      </w:r>
      <w:r w:rsidR="004B3AF7" w:rsidRPr="005838DE">
        <w:rPr>
          <w:rFonts w:ascii="Verdana" w:hAnsi="Verdana"/>
          <w:i/>
          <w:color w:val="808080"/>
          <w:sz w:val="22"/>
          <w:szCs w:val="22"/>
        </w:rPr>
        <w:t xml:space="preserve"> Be brief and concise in your answers</w:t>
      </w:r>
      <w:r w:rsidR="003B527B">
        <w:rPr>
          <w:rFonts w:ascii="Verdana" w:hAnsi="Verdana"/>
          <w:i/>
          <w:color w:val="808080"/>
          <w:sz w:val="22"/>
          <w:szCs w:val="22"/>
        </w:rPr>
        <w:t xml:space="preserve"> and </w:t>
      </w:r>
      <w:r w:rsidR="004B3AF7" w:rsidRPr="005838DE">
        <w:rPr>
          <w:rFonts w:ascii="Verdana" w:hAnsi="Verdana"/>
          <w:i/>
          <w:color w:val="808080"/>
          <w:sz w:val="22"/>
          <w:szCs w:val="22"/>
        </w:rPr>
        <w:t>refer to</w:t>
      </w:r>
      <w:r w:rsidR="003B527B">
        <w:rPr>
          <w:rFonts w:ascii="Verdana" w:hAnsi="Verdana"/>
          <w:i/>
          <w:color w:val="808080"/>
          <w:sz w:val="22"/>
          <w:szCs w:val="22"/>
        </w:rPr>
        <w:t xml:space="preserve"> </w:t>
      </w:r>
      <w:r w:rsidR="004B3AF7" w:rsidRPr="005838DE">
        <w:rPr>
          <w:rFonts w:ascii="Verdana" w:hAnsi="Verdana"/>
          <w:i/>
          <w:color w:val="808080"/>
          <w:sz w:val="22"/>
          <w:szCs w:val="22"/>
        </w:rPr>
        <w:t>Annex</w:t>
      </w:r>
      <w:r w:rsidR="003B527B">
        <w:rPr>
          <w:rFonts w:ascii="Verdana" w:hAnsi="Verdana"/>
          <w:i/>
          <w:color w:val="808080"/>
          <w:sz w:val="22"/>
          <w:szCs w:val="22"/>
        </w:rPr>
        <w:t>es whenever indicated.</w:t>
      </w:r>
      <w:r w:rsidRPr="009C5D39">
        <w:rPr>
          <w:rFonts w:ascii="Verdana" w:hAnsi="Verdana"/>
          <w:i/>
          <w:color w:val="808080"/>
          <w:sz w:val="22"/>
          <w:szCs w:val="22"/>
        </w:rPr>
        <w:t xml:space="preserve"> </w:t>
      </w:r>
      <w:r>
        <w:rPr>
          <w:rFonts w:ascii="Verdana" w:hAnsi="Verdana"/>
          <w:i/>
          <w:color w:val="808080"/>
          <w:sz w:val="22"/>
          <w:szCs w:val="22"/>
        </w:rPr>
        <w:t>In the mentioned Guideline you wi</w:t>
      </w:r>
      <w:r w:rsidRPr="005838DE">
        <w:rPr>
          <w:rFonts w:ascii="Verdana" w:hAnsi="Verdana"/>
          <w:i/>
          <w:color w:val="808080"/>
          <w:sz w:val="22"/>
          <w:szCs w:val="22"/>
        </w:rPr>
        <w:t xml:space="preserve">ll find for each question several points to </w:t>
      </w:r>
      <w:r>
        <w:rPr>
          <w:rFonts w:ascii="Verdana" w:hAnsi="Verdana"/>
          <w:i/>
          <w:color w:val="808080"/>
          <w:sz w:val="22"/>
          <w:szCs w:val="22"/>
        </w:rPr>
        <w:t>consider.</w:t>
      </w:r>
    </w:p>
    <w:p w14:paraId="63A9882B" w14:textId="77777777" w:rsidR="004B3AF7" w:rsidRPr="005838DE" w:rsidRDefault="009C5D39" w:rsidP="009C5D39">
      <w:pPr>
        <w:pStyle w:val="Listenabsatz"/>
        <w:ind w:left="0"/>
        <w:jc w:val="both"/>
        <w:rPr>
          <w:rFonts w:ascii="Verdana" w:hAnsi="Verdana"/>
          <w:i/>
          <w:color w:val="808080"/>
          <w:sz w:val="22"/>
          <w:szCs w:val="22"/>
        </w:rPr>
      </w:pPr>
      <w:r>
        <w:rPr>
          <w:rFonts w:ascii="Verdana" w:hAnsi="Verdana"/>
          <w:i/>
          <w:color w:val="808080"/>
          <w:sz w:val="22"/>
          <w:szCs w:val="22"/>
        </w:rPr>
        <w:t>It</w:t>
      </w:r>
      <w:r w:rsidR="004C6A87">
        <w:rPr>
          <w:rFonts w:ascii="Verdana" w:hAnsi="Verdana"/>
          <w:i/>
          <w:color w:val="808080"/>
          <w:sz w:val="22"/>
          <w:szCs w:val="22"/>
        </w:rPr>
        <w:t xml:space="preserve"> is recommended to use Verdana 11</w:t>
      </w:r>
      <w:r w:rsidR="00610F89">
        <w:rPr>
          <w:rFonts w:ascii="Verdana" w:hAnsi="Verdana"/>
          <w:i/>
          <w:color w:val="808080"/>
          <w:sz w:val="22"/>
          <w:szCs w:val="22"/>
        </w:rPr>
        <w:t xml:space="preserve"> </w:t>
      </w:r>
      <w:r w:rsidR="004C6A87">
        <w:rPr>
          <w:rFonts w:ascii="Verdana" w:hAnsi="Verdana"/>
          <w:i/>
          <w:color w:val="808080"/>
          <w:sz w:val="22"/>
          <w:szCs w:val="22"/>
        </w:rPr>
        <w:t xml:space="preserve">as </w:t>
      </w:r>
      <w:r>
        <w:rPr>
          <w:rFonts w:ascii="Verdana" w:hAnsi="Verdana"/>
          <w:i/>
          <w:color w:val="808080"/>
          <w:sz w:val="22"/>
          <w:szCs w:val="22"/>
        </w:rPr>
        <w:t>font and font size for your answers.</w:t>
      </w:r>
      <w:r w:rsidR="004B3AF7" w:rsidRPr="005838DE">
        <w:rPr>
          <w:rFonts w:ascii="Verdana" w:hAnsi="Verdana"/>
          <w:i/>
          <w:color w:val="808080"/>
          <w:sz w:val="22"/>
          <w:szCs w:val="22"/>
        </w:rPr>
        <w:t xml:space="preserve"> </w:t>
      </w:r>
      <w:r>
        <w:rPr>
          <w:rFonts w:ascii="Verdana" w:hAnsi="Verdana"/>
          <w:i/>
          <w:color w:val="808080"/>
          <w:sz w:val="22"/>
          <w:szCs w:val="22"/>
        </w:rPr>
        <w:t>)</w:t>
      </w:r>
    </w:p>
    <w:p w14:paraId="32759418" w14:textId="77777777" w:rsidR="008757F6" w:rsidRDefault="008757F6" w:rsidP="000C1AB2">
      <w:pPr>
        <w:pStyle w:val="berschrift1"/>
        <w:numPr>
          <w:ilvl w:val="0"/>
          <w:numId w:val="0"/>
        </w:numPr>
        <w:ind w:left="720"/>
        <w:rPr>
          <w:b w:val="0"/>
          <w:bCs w:val="0"/>
          <w:i/>
          <w:iCs w:val="0"/>
          <w:color w:val="auto"/>
          <w:sz w:val="22"/>
          <w:szCs w:val="22"/>
        </w:rPr>
      </w:pPr>
    </w:p>
    <w:p w14:paraId="4D3B5AED" w14:textId="77777777" w:rsidR="000B1C5C" w:rsidRPr="000B1C5C" w:rsidRDefault="000B1C5C" w:rsidP="000B1C5C"/>
    <w:p w14:paraId="63BF3AC0" w14:textId="77777777" w:rsidR="00764ECE" w:rsidRDefault="00764ECE" w:rsidP="007C44E4">
      <w:pPr>
        <w:pStyle w:val="berschrift2"/>
      </w:pPr>
      <w:bookmarkStart w:id="2" w:name="_Toc513129645"/>
      <w:bookmarkStart w:id="3" w:name="_Toc491770887"/>
      <w:r w:rsidRPr="007C44E4">
        <w:t>Relevance of the Project</w:t>
      </w:r>
      <w:bookmarkEnd w:id="2"/>
      <w:r w:rsidR="004B0042">
        <w:t xml:space="preserve"> (max. 3 pages)</w:t>
      </w:r>
    </w:p>
    <w:p w14:paraId="3A3DD661" w14:textId="77777777" w:rsidR="00904F8B" w:rsidRDefault="00904F8B" w:rsidP="00904F8B"/>
    <w:p w14:paraId="71562007" w14:textId="4DD5F13C" w:rsidR="00904F8B" w:rsidRDefault="00903392" w:rsidP="00904F8B">
      <w:r>
        <w:rPr>
          <w:rFonts w:ascii="Verdana" w:hAnsi="Verdana"/>
          <w:b/>
          <w:noProof/>
          <w:lang w:val="en-US"/>
        </w:rPr>
        <mc:AlternateContent>
          <mc:Choice Requires="wps">
            <w:drawing>
              <wp:anchor distT="0" distB="0" distL="114300" distR="114300" simplePos="0" relativeHeight="251658240" behindDoc="0" locked="0" layoutInCell="1" allowOverlap="1" wp14:anchorId="27101DBF" wp14:editId="4BA32BD9">
                <wp:simplePos x="0" y="0"/>
                <wp:positionH relativeFrom="column">
                  <wp:posOffset>123825</wp:posOffset>
                </wp:positionH>
                <wp:positionV relativeFrom="paragraph">
                  <wp:posOffset>24765</wp:posOffset>
                </wp:positionV>
                <wp:extent cx="1930400" cy="585470"/>
                <wp:effectExtent l="24130" t="24765" r="36195" b="46990"/>
                <wp:wrapNone/>
                <wp:docPr id="14"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0400" cy="585470"/>
                        </a:xfrm>
                        <a:prstGeom prst="roundRect">
                          <a:avLst>
                            <a:gd name="adj" fmla="val 16667"/>
                          </a:avLst>
                        </a:prstGeom>
                        <a:solidFill>
                          <a:srgbClr val="FFE599"/>
                        </a:solidFill>
                        <a:ln w="38100" algn="ctr">
                          <a:solidFill>
                            <a:srgbClr val="F2F2F2"/>
                          </a:solidFill>
                          <a:round/>
                          <a:headEnd/>
                          <a:tailEnd/>
                        </a:ln>
                        <a:effectLst>
                          <a:outerShdw dist="28398" dir="3806097" algn="ctr" rotWithShape="0">
                            <a:srgbClr val="7F5F00">
                              <a:alpha val="50000"/>
                            </a:srgbClr>
                          </a:outerShdw>
                        </a:effectLst>
                      </wps:spPr>
                      <wps:txbx>
                        <w:txbxContent>
                          <w:p w14:paraId="6C00778A" w14:textId="77777777" w:rsidR="00BB16EA" w:rsidRPr="003D1637" w:rsidRDefault="00BB16EA" w:rsidP="003D1637">
                            <w:pPr>
                              <w:rPr>
                                <w:rFonts w:ascii="Verdana" w:hAnsi="Verdana"/>
                                <w:b/>
                                <w:color w:val="C00000"/>
                                <w:sz w:val="22"/>
                                <w:szCs w:val="22"/>
                                <w:lang w:val="en-US"/>
                              </w:rPr>
                            </w:pPr>
                            <w:r w:rsidRPr="003D1637">
                              <w:rPr>
                                <w:rFonts w:ascii="Verdana" w:hAnsi="Verdana"/>
                                <w:b/>
                                <w:color w:val="C00000"/>
                                <w:sz w:val="22"/>
                                <w:szCs w:val="22"/>
                                <w:lang w:val="en-US"/>
                              </w:rPr>
                              <w:t>WHY is the project necessary?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7101DBF" id="AutoShape 31" o:spid="_x0000_s1026" style="position:absolute;margin-left:9.75pt;margin-top:1.95pt;width:152pt;height:46.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" fillcolor="#ffe599" strokecolor="#f2f2f2" strokeweight="3pt">
                <v:shadow on="t" color="#7f5f00" opacity=".5" offset="1pt"/>
                <v:textbox>
                  <w:txbxContent>
                    <w:p w14:paraId="6C00778A" w14:textId="77777777" w:rsidR="00BB16EA" w:rsidRPr="003D1637" w:rsidRDefault="00BB16EA" w:rsidP="003D1637">
                      <w:pPr>
                        <w:rPr>
                          <w:rFonts w:ascii="Verdana" w:hAnsi="Verdana"/>
                          <w:b/>
                          <w:color w:val="C00000"/>
                          <w:sz w:val="22"/>
                          <w:szCs w:val="22"/>
                          <w:lang w:val="en-US"/>
                        </w:rPr>
                      </w:pPr>
                      <w:r w:rsidRPr="003D1637">
                        <w:rPr>
                          <w:rFonts w:ascii="Verdana" w:hAnsi="Verdana"/>
                          <w:b/>
                          <w:color w:val="C00000"/>
                          <w:sz w:val="22"/>
                          <w:szCs w:val="22"/>
                          <w:lang w:val="en-US"/>
                        </w:rPr>
                        <w:t>WHY is the project necessary?</w:t>
                      </w:r>
                    </w:p>
                  </w:txbxContent>
                </v:textbox>
              </v:roundrect>
            </w:pict>
          </mc:Fallback>
        </mc:AlternateContent>
      </w:r>
    </w:p>
    <w:p w14:paraId="10178FC0" w14:textId="77777777" w:rsidR="00904F8B" w:rsidRPr="00904F8B" w:rsidRDefault="00904F8B" w:rsidP="00904F8B"/>
    <w:p w14:paraId="72F27F1B" w14:textId="77777777" w:rsidR="00904F8B" w:rsidRDefault="00904F8B" w:rsidP="00904F8B"/>
    <w:p w14:paraId="5C031E27" w14:textId="77777777" w:rsidR="00904F8B" w:rsidRDefault="00904F8B" w:rsidP="00904F8B"/>
    <w:p w14:paraId="7EA89502" w14:textId="77777777" w:rsidR="00904F8B" w:rsidRPr="00904F8B" w:rsidRDefault="00904F8B" w:rsidP="00904F8B"/>
    <w:bookmarkEnd w:id="3"/>
    <w:p w14:paraId="24695B93" w14:textId="77777777" w:rsidR="008B3133" w:rsidRPr="008B3133" w:rsidRDefault="00EC3FD8" w:rsidP="003B527B">
      <w:pPr>
        <w:pStyle w:val="berschrift3"/>
        <w:spacing w:after="60"/>
        <w:ind w:left="714" w:hanging="357"/>
      </w:pPr>
      <w:r>
        <w:t>Background and Rationale of this Project</w:t>
      </w:r>
    </w:p>
    <w:p w14:paraId="78EAD4F7" w14:textId="77777777" w:rsidR="00182D2F" w:rsidRPr="00E340DE" w:rsidRDefault="00EC3FD8" w:rsidP="00B369A3">
      <w:pPr>
        <w:pStyle w:val="Listenabsatz"/>
        <w:rPr>
          <w:rFonts w:ascii="Verdana" w:hAnsi="Verdana"/>
          <w:i/>
          <w:sz w:val="22"/>
          <w:szCs w:val="22"/>
        </w:rPr>
      </w:pPr>
      <w:r>
        <w:rPr>
          <w:rFonts w:ascii="Verdana" w:hAnsi="Verdana"/>
          <w:i/>
          <w:sz w:val="22"/>
          <w:szCs w:val="22"/>
        </w:rPr>
        <w:t xml:space="preserve">Please describe the </w:t>
      </w:r>
      <w:r w:rsidRPr="00EC3FD8">
        <w:rPr>
          <w:rFonts w:ascii="Verdana" w:hAnsi="Verdana"/>
          <w:i/>
          <w:sz w:val="22"/>
          <w:szCs w:val="22"/>
          <w:u w:val="single"/>
        </w:rPr>
        <w:t>attitude of stakeholders</w:t>
      </w:r>
      <w:r>
        <w:rPr>
          <w:rFonts w:ascii="Verdana" w:hAnsi="Verdana"/>
          <w:i/>
          <w:sz w:val="22"/>
          <w:szCs w:val="22"/>
        </w:rPr>
        <w:t xml:space="preserve"> and project partners towards the project idea, </w:t>
      </w:r>
      <w:r w:rsidR="00765F67">
        <w:rPr>
          <w:rFonts w:ascii="Verdana" w:hAnsi="Verdana"/>
          <w:i/>
          <w:sz w:val="22"/>
          <w:szCs w:val="22"/>
        </w:rPr>
        <w:t>which</w:t>
      </w:r>
      <w:r w:rsidR="00B369A3">
        <w:rPr>
          <w:rFonts w:ascii="Verdana" w:hAnsi="Verdana"/>
          <w:i/>
          <w:sz w:val="22"/>
          <w:szCs w:val="22"/>
        </w:rPr>
        <w:t xml:space="preserve"> </w:t>
      </w:r>
      <w:r w:rsidR="00B369A3" w:rsidRPr="00EC3FD8">
        <w:rPr>
          <w:rFonts w:ascii="Verdana" w:hAnsi="Verdana"/>
          <w:i/>
          <w:sz w:val="22"/>
          <w:szCs w:val="22"/>
          <w:u w:val="single"/>
        </w:rPr>
        <w:t>needs</w:t>
      </w:r>
      <w:r w:rsidR="00B369A3">
        <w:rPr>
          <w:rFonts w:ascii="Verdana" w:hAnsi="Verdana"/>
          <w:i/>
          <w:sz w:val="22"/>
          <w:szCs w:val="22"/>
        </w:rPr>
        <w:t xml:space="preserve"> are addressed, h</w:t>
      </w:r>
      <w:r w:rsidR="00B369A3" w:rsidRPr="00B369A3">
        <w:rPr>
          <w:rFonts w:ascii="Verdana" w:hAnsi="Verdana"/>
          <w:i/>
          <w:sz w:val="22"/>
          <w:szCs w:val="22"/>
        </w:rPr>
        <w:t xml:space="preserve">ow the desired short-, mid- and long-term </w:t>
      </w:r>
      <w:r w:rsidR="00B369A3" w:rsidRPr="00B369A3">
        <w:rPr>
          <w:rFonts w:ascii="Verdana" w:hAnsi="Verdana"/>
          <w:i/>
          <w:sz w:val="22"/>
          <w:szCs w:val="22"/>
          <w:u w:val="single"/>
        </w:rPr>
        <w:t>changes</w:t>
      </w:r>
      <w:r w:rsidR="00B369A3" w:rsidRPr="00B369A3">
        <w:rPr>
          <w:rFonts w:ascii="Verdana" w:hAnsi="Verdana"/>
          <w:i/>
          <w:sz w:val="22"/>
          <w:szCs w:val="22"/>
        </w:rPr>
        <w:t xml:space="preserve"> </w:t>
      </w:r>
      <w:r w:rsidR="00B369A3">
        <w:rPr>
          <w:rFonts w:ascii="Verdana" w:hAnsi="Verdana"/>
          <w:i/>
          <w:sz w:val="22"/>
          <w:szCs w:val="22"/>
        </w:rPr>
        <w:t xml:space="preserve">have </w:t>
      </w:r>
      <w:r w:rsidR="00B369A3" w:rsidRPr="00B369A3">
        <w:rPr>
          <w:rFonts w:ascii="Verdana" w:hAnsi="Verdana"/>
          <w:i/>
          <w:sz w:val="22"/>
          <w:szCs w:val="22"/>
        </w:rPr>
        <w:t xml:space="preserve">been </w:t>
      </w:r>
      <w:r w:rsidR="00B369A3">
        <w:rPr>
          <w:rFonts w:ascii="Verdana" w:hAnsi="Verdana"/>
          <w:i/>
          <w:sz w:val="22"/>
          <w:szCs w:val="22"/>
        </w:rPr>
        <w:t>selected, h</w:t>
      </w:r>
      <w:r w:rsidR="00B369A3" w:rsidRPr="00B369A3">
        <w:rPr>
          <w:rFonts w:ascii="Verdana" w:hAnsi="Verdana"/>
          <w:i/>
          <w:sz w:val="22"/>
          <w:szCs w:val="22"/>
        </w:rPr>
        <w:t xml:space="preserve">ow will the project’s activities </w:t>
      </w:r>
      <w:r w:rsidR="00B369A3">
        <w:rPr>
          <w:rFonts w:ascii="Verdana" w:hAnsi="Verdana"/>
          <w:i/>
          <w:sz w:val="22"/>
          <w:szCs w:val="22"/>
        </w:rPr>
        <w:t xml:space="preserve">will </w:t>
      </w:r>
      <w:r w:rsidR="00B369A3" w:rsidRPr="00B369A3">
        <w:rPr>
          <w:rFonts w:ascii="Verdana" w:hAnsi="Verdana"/>
          <w:i/>
          <w:sz w:val="22"/>
          <w:szCs w:val="22"/>
        </w:rPr>
        <w:t xml:space="preserve">lead to the </w:t>
      </w:r>
      <w:r w:rsidR="00B369A3" w:rsidRPr="00B369A3">
        <w:rPr>
          <w:rFonts w:ascii="Verdana" w:hAnsi="Verdana"/>
          <w:i/>
          <w:sz w:val="22"/>
          <w:szCs w:val="22"/>
          <w:u w:val="single"/>
        </w:rPr>
        <w:t>achievement of the objectives</w:t>
      </w:r>
      <w:r w:rsidR="00B369A3">
        <w:rPr>
          <w:rFonts w:ascii="Verdana" w:hAnsi="Verdana"/>
          <w:i/>
          <w:sz w:val="22"/>
          <w:szCs w:val="22"/>
        </w:rPr>
        <w:t xml:space="preserve">. </w:t>
      </w:r>
    </w:p>
    <w:p w14:paraId="63F8FB45" w14:textId="77777777" w:rsidR="008B3133" w:rsidRPr="00E340DE" w:rsidRDefault="008B3133" w:rsidP="00764ECE">
      <w:pPr>
        <w:pStyle w:val="Listenabsatz"/>
        <w:ind w:left="720"/>
        <w:rPr>
          <w:rFonts w:ascii="Verdana" w:hAnsi="Verdana"/>
          <w:i/>
          <w:sz w:val="22"/>
          <w:szCs w:val="22"/>
        </w:rPr>
      </w:pPr>
    </w:p>
    <w:p w14:paraId="61CC6380" w14:textId="77777777" w:rsidR="008B3133" w:rsidRPr="00AE15C3" w:rsidRDefault="00610F89" w:rsidP="006F42AA">
      <w:pPr>
        <w:pStyle w:val="Listenabsatz"/>
        <w:numPr>
          <w:ilvl w:val="0"/>
          <w:numId w:val="1"/>
        </w:numPr>
        <w:spacing w:after="160" w:line="259" w:lineRule="auto"/>
        <w:ind w:left="720"/>
        <w:contextualSpacing/>
        <w:rPr>
          <w:rFonts w:ascii="Verdana" w:hAnsi="Verdana"/>
          <w:i/>
          <w:color w:val="A6A6A6"/>
          <w:sz w:val="22"/>
          <w:szCs w:val="22"/>
        </w:rPr>
      </w:pPr>
      <w:r>
        <w:rPr>
          <w:rFonts w:ascii="Verdana" w:hAnsi="Verdana"/>
          <w:i/>
          <w:color w:val="A6A6A6"/>
          <w:sz w:val="22"/>
          <w:szCs w:val="22"/>
        </w:rPr>
        <w:t>Recommended m</w:t>
      </w:r>
      <w:r w:rsidR="00EC3FD8" w:rsidRPr="00AE15C3">
        <w:rPr>
          <w:rFonts w:ascii="Verdana" w:hAnsi="Verdana"/>
          <w:i/>
          <w:color w:val="A6A6A6"/>
          <w:sz w:val="22"/>
          <w:szCs w:val="22"/>
        </w:rPr>
        <w:t>aximum 1 page</w:t>
      </w:r>
      <w:r w:rsidR="008B3133" w:rsidRPr="00AE15C3">
        <w:rPr>
          <w:rFonts w:ascii="Verdana" w:hAnsi="Verdana"/>
          <w:i/>
          <w:color w:val="A6A6A6"/>
          <w:sz w:val="22"/>
          <w:szCs w:val="22"/>
        </w:rPr>
        <w:t xml:space="preserve"> - </w:t>
      </w:r>
    </w:p>
    <w:p w14:paraId="791212BE" w14:textId="77777777" w:rsidR="008B3133" w:rsidRPr="00EF6A30" w:rsidRDefault="008B3133" w:rsidP="00CF7646">
      <w:pPr>
        <w:pStyle w:val="Listenabsatz"/>
        <w:ind w:left="0"/>
        <w:rPr>
          <w:rFonts w:ascii="Verdana" w:hAnsi="Verdana"/>
          <w:sz w:val="22"/>
          <w:szCs w:val="22"/>
        </w:rPr>
      </w:pPr>
    </w:p>
    <w:p w14:paraId="4565FCC8" w14:textId="77777777" w:rsidR="008B3133" w:rsidRDefault="008B3133" w:rsidP="00CF7646">
      <w:pPr>
        <w:pStyle w:val="Listenabsatz"/>
        <w:ind w:left="0"/>
        <w:rPr>
          <w:rFonts w:ascii="Verdana" w:hAnsi="Verdana"/>
          <w:sz w:val="22"/>
          <w:szCs w:val="22"/>
        </w:rPr>
      </w:pPr>
    </w:p>
    <w:p w14:paraId="749F64F0" w14:textId="77777777" w:rsidR="004B5A37" w:rsidRPr="00EF6A30" w:rsidRDefault="004B5A37" w:rsidP="00CF7646">
      <w:pPr>
        <w:pStyle w:val="Listenabsatz"/>
        <w:ind w:left="0"/>
        <w:rPr>
          <w:rFonts w:ascii="Verdana" w:hAnsi="Verdana"/>
          <w:sz w:val="22"/>
          <w:szCs w:val="22"/>
        </w:rPr>
      </w:pPr>
    </w:p>
    <w:p w14:paraId="21F034B0" w14:textId="5921D158" w:rsidR="008B3133" w:rsidRPr="008B3133" w:rsidRDefault="00DA30BB" w:rsidP="003B527B">
      <w:pPr>
        <w:pStyle w:val="berschrift3"/>
        <w:spacing w:after="60"/>
        <w:ind w:left="714" w:hanging="357"/>
      </w:pPr>
      <w:r>
        <w:t>Relevance for</w:t>
      </w:r>
      <w:r w:rsidR="008B3133" w:rsidRPr="008B3133">
        <w:t xml:space="preserve"> country plan</w:t>
      </w:r>
      <w:r>
        <w:t>(s), National Development Plans</w:t>
      </w:r>
      <w:r w:rsidR="00085B16">
        <w:t>,</w:t>
      </w:r>
      <w:r w:rsidR="00085B16" w:rsidRPr="00085B16">
        <w:t xml:space="preserve"> </w:t>
      </w:r>
      <w:r w:rsidR="00085B16" w:rsidRPr="008B3133">
        <w:t xml:space="preserve">for </w:t>
      </w:r>
      <w:hyperlink r:id="rId15" w:history="1">
        <w:r w:rsidR="00085B16" w:rsidRPr="00987554">
          <w:rPr>
            <w:rStyle w:val="Hyperlink"/>
          </w:rPr>
          <w:t>SDGs</w:t>
        </w:r>
      </w:hyperlink>
      <w:r w:rsidR="00085B16">
        <w:t xml:space="preserve"> and other </w:t>
      </w:r>
      <w:r>
        <w:t>international instruments</w:t>
      </w:r>
    </w:p>
    <w:p w14:paraId="17221430" w14:textId="77777777" w:rsidR="00BD6A4E" w:rsidRPr="00DA30BB" w:rsidRDefault="00DA30BB" w:rsidP="00DA30BB">
      <w:pPr>
        <w:pStyle w:val="Listenabsatz"/>
        <w:rPr>
          <w:rFonts w:ascii="Verdana" w:hAnsi="Verdana"/>
          <w:i/>
          <w:sz w:val="22"/>
          <w:szCs w:val="22"/>
        </w:rPr>
      </w:pPr>
      <w:r w:rsidRPr="00DA30BB">
        <w:rPr>
          <w:rFonts w:ascii="Verdana" w:hAnsi="Verdana"/>
          <w:i/>
          <w:sz w:val="22"/>
          <w:szCs w:val="22"/>
        </w:rPr>
        <w:t xml:space="preserve">Please </w:t>
      </w:r>
      <w:r>
        <w:rPr>
          <w:rFonts w:ascii="Verdana" w:hAnsi="Verdana"/>
          <w:i/>
          <w:sz w:val="22"/>
          <w:szCs w:val="22"/>
        </w:rPr>
        <w:t xml:space="preserve">describe the relevance of the project to key international, national and organisational strategies and key documents. How does the project contribute to their realisation or complements them in important strategic issues that are identified as not sufficiently addressed? </w:t>
      </w:r>
    </w:p>
    <w:p w14:paraId="116D3D86" w14:textId="77777777" w:rsidR="00185865" w:rsidRPr="00F36746" w:rsidRDefault="00185865" w:rsidP="00764ECE">
      <w:pPr>
        <w:pStyle w:val="Listenabsatz"/>
        <w:ind w:left="720"/>
        <w:rPr>
          <w:rFonts w:ascii="Verdana" w:hAnsi="Verdana"/>
          <w:sz w:val="22"/>
          <w:szCs w:val="22"/>
        </w:rPr>
      </w:pPr>
    </w:p>
    <w:p w14:paraId="26DDE71E" w14:textId="77777777" w:rsidR="008B3133" w:rsidRPr="00AE15C3" w:rsidRDefault="00610F89" w:rsidP="006F42AA">
      <w:pPr>
        <w:pStyle w:val="Listenabsatz"/>
        <w:numPr>
          <w:ilvl w:val="0"/>
          <w:numId w:val="1"/>
        </w:numPr>
        <w:spacing w:after="160" w:line="259" w:lineRule="auto"/>
        <w:ind w:left="720"/>
        <w:contextualSpacing/>
        <w:rPr>
          <w:rFonts w:ascii="Verdana" w:hAnsi="Verdana"/>
          <w:i/>
          <w:color w:val="A6A6A6"/>
          <w:sz w:val="22"/>
          <w:szCs w:val="22"/>
        </w:rPr>
      </w:pPr>
      <w:r>
        <w:rPr>
          <w:rFonts w:ascii="Verdana" w:hAnsi="Verdana"/>
          <w:i/>
          <w:color w:val="A6A6A6"/>
          <w:sz w:val="22"/>
          <w:szCs w:val="22"/>
        </w:rPr>
        <w:t>Recommended m</w:t>
      </w:r>
      <w:r w:rsidR="00DA30BB" w:rsidRPr="00AE15C3">
        <w:rPr>
          <w:rFonts w:ascii="Verdana" w:hAnsi="Verdana"/>
          <w:i/>
          <w:color w:val="A6A6A6"/>
          <w:sz w:val="22"/>
          <w:szCs w:val="22"/>
        </w:rPr>
        <w:t>aximum 1 page</w:t>
      </w:r>
      <w:r w:rsidR="008E4297" w:rsidRPr="00AE15C3">
        <w:rPr>
          <w:rFonts w:ascii="Verdana" w:hAnsi="Verdana"/>
          <w:i/>
          <w:color w:val="A6A6A6"/>
          <w:sz w:val="22"/>
          <w:szCs w:val="22"/>
        </w:rPr>
        <w:t xml:space="preserve"> </w:t>
      </w:r>
      <w:r w:rsidR="008B3133" w:rsidRPr="00AE15C3">
        <w:rPr>
          <w:rFonts w:ascii="Verdana" w:hAnsi="Verdana"/>
          <w:i/>
          <w:color w:val="A6A6A6"/>
          <w:sz w:val="22"/>
          <w:szCs w:val="22"/>
        </w:rPr>
        <w:t xml:space="preserve">- </w:t>
      </w:r>
    </w:p>
    <w:p w14:paraId="29F82E89" w14:textId="77777777" w:rsidR="008B3133" w:rsidRPr="00EF6A30" w:rsidRDefault="008B3133" w:rsidP="00CF7646">
      <w:pPr>
        <w:pStyle w:val="Listenabsatz"/>
        <w:ind w:left="0"/>
        <w:rPr>
          <w:rFonts w:ascii="Verdana" w:hAnsi="Verdana"/>
          <w:sz w:val="22"/>
          <w:szCs w:val="22"/>
        </w:rPr>
      </w:pPr>
    </w:p>
    <w:p w14:paraId="311DFFEF" w14:textId="77777777" w:rsidR="008B3133" w:rsidRDefault="008B3133" w:rsidP="00CF7646">
      <w:pPr>
        <w:pStyle w:val="Listenabsatz"/>
        <w:ind w:left="0"/>
        <w:rPr>
          <w:rFonts w:ascii="Verdana" w:hAnsi="Verdana"/>
          <w:sz w:val="22"/>
          <w:szCs w:val="22"/>
        </w:rPr>
      </w:pPr>
    </w:p>
    <w:p w14:paraId="66F03635" w14:textId="77777777" w:rsidR="00564717" w:rsidRDefault="00564717" w:rsidP="00CF7646">
      <w:pPr>
        <w:rPr>
          <w:rFonts w:ascii="Verdana" w:hAnsi="Verdana"/>
          <w:sz w:val="22"/>
          <w:szCs w:val="22"/>
        </w:rPr>
      </w:pPr>
    </w:p>
    <w:p w14:paraId="285C8CE9" w14:textId="77777777" w:rsidR="00B369A3" w:rsidRPr="00C03463" w:rsidRDefault="00B369A3" w:rsidP="003B527B">
      <w:pPr>
        <w:pStyle w:val="berschrift3"/>
        <w:spacing w:after="60"/>
        <w:ind w:left="714" w:hanging="357"/>
      </w:pPr>
      <w:r>
        <w:t>Participation</w:t>
      </w:r>
    </w:p>
    <w:p w14:paraId="01969194" w14:textId="77777777" w:rsidR="00B369A3" w:rsidRDefault="00B369A3" w:rsidP="00841C87">
      <w:pPr>
        <w:pStyle w:val="Listenabsatz"/>
        <w:ind w:left="720"/>
        <w:rPr>
          <w:rFonts w:ascii="Verdana" w:hAnsi="Verdana"/>
          <w:i/>
          <w:sz w:val="22"/>
          <w:szCs w:val="22"/>
        </w:rPr>
      </w:pPr>
      <w:r>
        <w:rPr>
          <w:rFonts w:ascii="Verdana" w:hAnsi="Verdana"/>
          <w:i/>
          <w:sz w:val="22"/>
          <w:szCs w:val="22"/>
        </w:rPr>
        <w:t xml:space="preserve">Please describe the target group – quantitatively and qualitatively – and explain </w:t>
      </w:r>
      <w:r w:rsidR="00481E75">
        <w:rPr>
          <w:rFonts w:ascii="Verdana" w:hAnsi="Verdana"/>
          <w:i/>
          <w:sz w:val="22"/>
          <w:szCs w:val="22"/>
        </w:rPr>
        <w:t>how the</w:t>
      </w:r>
      <w:r w:rsidR="00765F67">
        <w:rPr>
          <w:rFonts w:ascii="Verdana" w:hAnsi="Verdana"/>
          <w:i/>
          <w:sz w:val="22"/>
          <w:szCs w:val="22"/>
        </w:rPr>
        <w:t>y</w:t>
      </w:r>
      <w:r w:rsidR="00481E75">
        <w:rPr>
          <w:rFonts w:ascii="Verdana" w:hAnsi="Verdana"/>
          <w:i/>
          <w:sz w:val="22"/>
          <w:szCs w:val="22"/>
        </w:rPr>
        <w:t xml:space="preserve"> have been and will be included in the different phases of project management. </w:t>
      </w:r>
    </w:p>
    <w:p w14:paraId="085B8075" w14:textId="77777777" w:rsidR="00B369A3" w:rsidRPr="007949CB" w:rsidRDefault="00B369A3" w:rsidP="00B369A3">
      <w:pPr>
        <w:pStyle w:val="Listenabsatz"/>
        <w:ind w:left="720"/>
        <w:rPr>
          <w:rFonts w:ascii="Verdana" w:hAnsi="Verdana"/>
          <w:color w:val="808080"/>
          <w:sz w:val="22"/>
          <w:szCs w:val="22"/>
        </w:rPr>
      </w:pPr>
    </w:p>
    <w:p w14:paraId="395BC9FE" w14:textId="77777777" w:rsidR="00B369A3" w:rsidRPr="00AE15C3" w:rsidRDefault="00610F89" w:rsidP="00481E75">
      <w:pPr>
        <w:pStyle w:val="Listenabsatz"/>
        <w:numPr>
          <w:ilvl w:val="0"/>
          <w:numId w:val="1"/>
        </w:numPr>
        <w:spacing w:after="160" w:line="259" w:lineRule="auto"/>
        <w:ind w:left="720"/>
        <w:contextualSpacing/>
        <w:rPr>
          <w:rFonts w:ascii="Verdana" w:hAnsi="Verdana"/>
          <w:i/>
          <w:color w:val="A6A6A6"/>
          <w:sz w:val="22"/>
          <w:szCs w:val="22"/>
        </w:rPr>
      </w:pPr>
      <w:r>
        <w:rPr>
          <w:rFonts w:ascii="Verdana" w:hAnsi="Verdana"/>
          <w:i/>
          <w:color w:val="A6A6A6"/>
          <w:sz w:val="22"/>
          <w:szCs w:val="22"/>
        </w:rPr>
        <w:t>Recommended m</w:t>
      </w:r>
      <w:r w:rsidR="00B369A3" w:rsidRPr="00AE15C3">
        <w:rPr>
          <w:rFonts w:ascii="Verdana" w:hAnsi="Verdana"/>
          <w:i/>
          <w:color w:val="A6A6A6"/>
          <w:sz w:val="22"/>
          <w:szCs w:val="22"/>
        </w:rPr>
        <w:t>inimum 20 to maximum 50 lines -</w:t>
      </w:r>
    </w:p>
    <w:p w14:paraId="1160F12D" w14:textId="77777777" w:rsidR="00B369A3" w:rsidRPr="00EF6A30" w:rsidRDefault="00841C87" w:rsidP="00B369A3">
      <w:pPr>
        <w:pStyle w:val="Listenabsatz"/>
        <w:ind w:left="0"/>
        <w:rPr>
          <w:rFonts w:ascii="Verdana" w:hAnsi="Verdana"/>
          <w:sz w:val="22"/>
          <w:szCs w:val="22"/>
        </w:rPr>
      </w:pPr>
      <w:r>
        <w:rPr>
          <w:rFonts w:ascii="Verdana" w:hAnsi="Verdana"/>
          <w:sz w:val="22"/>
          <w:szCs w:val="22"/>
        </w:rPr>
        <w:br w:type="page"/>
      </w:r>
    </w:p>
    <w:p w14:paraId="4F1109B0" w14:textId="77777777" w:rsidR="00764ECE" w:rsidRDefault="004A1BBF" w:rsidP="00C03463">
      <w:pPr>
        <w:pStyle w:val="berschrift2"/>
      </w:pPr>
      <w:bookmarkStart w:id="4" w:name="_Toc513129646"/>
      <w:bookmarkStart w:id="5" w:name="_Toc491770888"/>
      <w:r w:rsidRPr="007F33D9">
        <w:lastRenderedPageBreak/>
        <w:t>Effectiveness and quality</w:t>
      </w:r>
      <w:r w:rsidR="004B5A37">
        <w:t xml:space="preserve"> (max. </w:t>
      </w:r>
      <w:r w:rsidR="00B716FF">
        <w:t>5</w:t>
      </w:r>
      <w:r w:rsidR="004B5A37">
        <w:t xml:space="preserve"> pages)</w:t>
      </w:r>
      <w:bookmarkEnd w:id="4"/>
    </w:p>
    <w:p w14:paraId="5BAD8392" w14:textId="77777777" w:rsidR="00F10015" w:rsidRDefault="00F10015" w:rsidP="003D1637"/>
    <w:p w14:paraId="2A9D61B1" w14:textId="090CF9CA" w:rsidR="00F10015" w:rsidRDefault="00903392" w:rsidP="003D1637">
      <w:r>
        <w:rPr>
          <w:noProof/>
          <w:lang w:val="en-US"/>
        </w:rPr>
        <mc:AlternateContent>
          <mc:Choice Requires="wpg">
            <w:drawing>
              <wp:anchor distT="0" distB="0" distL="114300" distR="114300" simplePos="0" relativeHeight="251658241" behindDoc="0" locked="0" layoutInCell="1" allowOverlap="1" wp14:anchorId="3051DE90" wp14:editId="4F18E4C3">
                <wp:simplePos x="0" y="0"/>
                <wp:positionH relativeFrom="column">
                  <wp:posOffset>31115</wp:posOffset>
                </wp:positionH>
                <wp:positionV relativeFrom="paragraph">
                  <wp:posOffset>85090</wp:posOffset>
                </wp:positionV>
                <wp:extent cx="4473575" cy="1109980"/>
                <wp:effectExtent l="26670" t="27305" r="33655" b="53340"/>
                <wp:wrapNone/>
                <wp:docPr id="11"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73575" cy="1109980"/>
                          <a:chOff x="1467" y="2466"/>
                          <a:chExt cx="7045" cy="1748"/>
                        </a:xfrm>
                      </wpg:grpSpPr>
                      <wps:wsp>
                        <wps:cNvPr id="12" name="AutoShape 33"/>
                        <wps:cNvSpPr>
                          <a:spLocks noChangeArrowheads="1"/>
                        </wps:cNvSpPr>
                        <wps:spPr bwMode="auto">
                          <a:xfrm>
                            <a:off x="2948" y="3293"/>
                            <a:ext cx="5564" cy="921"/>
                          </a:xfrm>
                          <a:prstGeom prst="roundRect">
                            <a:avLst>
                              <a:gd name="adj" fmla="val 16667"/>
                            </a:avLst>
                          </a:prstGeom>
                          <a:solidFill>
                            <a:srgbClr val="F4B083"/>
                          </a:solidFill>
                          <a:ln w="38100" algn="ctr">
                            <a:solidFill>
                              <a:srgbClr val="F2F2F2"/>
                            </a:solidFill>
                            <a:round/>
                            <a:headEnd/>
                            <a:tailEnd/>
                          </a:ln>
                          <a:effectLst>
                            <a:outerShdw dist="28398" dir="3806097" algn="ctr" rotWithShape="0">
                              <a:srgbClr val="823B0B">
                                <a:alpha val="50000"/>
                              </a:srgbClr>
                            </a:outerShdw>
                          </a:effectLst>
                        </wps:spPr>
                        <wps:txbx>
                          <w:txbxContent>
                            <w:p w14:paraId="6145F24D" w14:textId="77777777" w:rsidR="00BB16EA" w:rsidRPr="003D1637" w:rsidRDefault="00BB16EA" w:rsidP="003D1637">
                              <w:pPr>
                                <w:rPr>
                                  <w:rFonts w:ascii="Verdana" w:hAnsi="Verdana"/>
                                  <w:b/>
                                  <w:color w:val="C00000"/>
                                  <w:lang w:val="en-US"/>
                                </w:rPr>
                              </w:pPr>
                              <w:r w:rsidRPr="003D1637">
                                <w:rPr>
                                  <w:rFonts w:ascii="Verdana" w:hAnsi="Verdana"/>
                                  <w:b/>
                                  <w:color w:val="C00000"/>
                                  <w:lang w:val="en-US"/>
                                </w:rPr>
                                <w:t>HOW will the project bring about the expected changes?</w:t>
                              </w:r>
                            </w:p>
                          </w:txbxContent>
                        </wps:txbx>
                        <wps:bodyPr rot="0" vert="horz" wrap="square" lIns="91440" tIns="45720" rIns="91440" bIns="45720" anchor="t" anchorCtr="0" upright="1">
                          <a:noAutofit/>
                        </wps:bodyPr>
                      </wps:wsp>
                      <wps:wsp>
                        <wps:cNvPr id="13" name="AutoShape 107"/>
                        <wps:cNvSpPr>
                          <a:spLocks noChangeArrowheads="1"/>
                        </wps:cNvSpPr>
                        <wps:spPr bwMode="auto">
                          <a:xfrm>
                            <a:off x="1467" y="2466"/>
                            <a:ext cx="2517" cy="651"/>
                          </a:xfrm>
                          <a:prstGeom prst="roundRect">
                            <a:avLst>
                              <a:gd name="adj" fmla="val 16667"/>
                            </a:avLst>
                          </a:prstGeom>
                          <a:solidFill>
                            <a:srgbClr val="FFF2CC"/>
                          </a:solidFill>
                          <a:ln w="38100" algn="ctr">
                            <a:solidFill>
                              <a:srgbClr val="F2F2F2"/>
                            </a:solidFill>
                            <a:round/>
                            <a:headEnd/>
                            <a:tailEnd/>
                          </a:ln>
                          <a:effectLst>
                            <a:outerShdw dist="28398" dir="3806097" algn="ctr" rotWithShape="0">
                              <a:srgbClr val="7F5F00">
                                <a:alpha val="50000"/>
                              </a:srgbClr>
                            </a:outerShdw>
                          </a:effectLst>
                        </wps:spPr>
                        <wps:txbx>
                          <w:txbxContent>
                            <w:p w14:paraId="25687E0D" w14:textId="77777777" w:rsidR="00BB16EA" w:rsidRPr="00F10015" w:rsidRDefault="00BB16EA" w:rsidP="00F10015">
                              <w:pPr>
                                <w:rPr>
                                  <w:rFonts w:ascii="Verdana" w:hAnsi="Verdana"/>
                                  <w:b/>
                                  <w:color w:val="C00000"/>
                                  <w:sz w:val="16"/>
                                  <w:szCs w:val="16"/>
                                  <w:lang w:val="en-US"/>
                                </w:rPr>
                              </w:pPr>
                              <w:r w:rsidRPr="00F10015">
                                <w:rPr>
                                  <w:rFonts w:ascii="Verdana" w:hAnsi="Verdana"/>
                                  <w:b/>
                                  <w:color w:val="C00000"/>
                                  <w:sz w:val="16"/>
                                  <w:szCs w:val="16"/>
                                  <w:lang w:val="en-US"/>
                                </w:rPr>
                                <w:t>WHY is the project necessary?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51DE90" id="Group 111" o:spid="_x0000_s1027" style="position:absolute;margin-left:2.45pt;margin-top:6.7pt;width:352.25pt;height:87.4pt;z-index:251658241" coordorigin="1467,2466" coordsize="7045,1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">
                <v:roundrect id="AutoShape 33" o:spid="_x0000_s1028" style="position:absolute;left:2948;top:3293;width:5564;height:92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" fillcolor="#f4b083" strokecolor="#f2f2f2" strokeweight="3pt">
                  <v:shadow on="t" color="#823b0b" opacity=".5" offset="1pt"/>
                  <v:textbox>
                    <w:txbxContent>
                      <w:p w14:paraId="6145F24D" w14:textId="77777777" w:rsidR="00BB16EA" w:rsidRPr="003D1637" w:rsidRDefault="00BB16EA" w:rsidP="003D1637">
                        <w:pPr>
                          <w:rPr>
                            <w:rFonts w:ascii="Verdana" w:hAnsi="Verdana"/>
                            <w:b/>
                            <w:color w:val="C00000"/>
                            <w:lang w:val="en-US"/>
                          </w:rPr>
                        </w:pPr>
                        <w:r w:rsidRPr="003D1637">
                          <w:rPr>
                            <w:rFonts w:ascii="Verdana" w:hAnsi="Verdana"/>
                            <w:b/>
                            <w:color w:val="C00000"/>
                            <w:lang w:val="en-US"/>
                          </w:rPr>
                          <w:t>HOW will the project bring about the expected changes?</w:t>
                        </w:r>
                      </w:p>
                    </w:txbxContent>
                  </v:textbox>
                </v:roundrect>
                <v:roundrect id="AutoShape 107" o:spid="_x0000_s1029" style="position:absolute;left:1467;top:2466;width:2517;height:65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" fillcolor="#fff2cc" strokecolor="#f2f2f2" strokeweight="3pt">
                  <v:shadow on="t" color="#7f5f00" opacity=".5" offset="1pt"/>
                  <v:textbox>
                    <w:txbxContent>
                      <w:p w14:paraId="25687E0D" w14:textId="77777777" w:rsidR="00BB16EA" w:rsidRPr="00F10015" w:rsidRDefault="00BB16EA" w:rsidP="00F10015">
                        <w:pPr>
                          <w:rPr>
                            <w:rFonts w:ascii="Verdana" w:hAnsi="Verdana"/>
                            <w:b/>
                            <w:color w:val="C00000"/>
                            <w:sz w:val="16"/>
                            <w:szCs w:val="16"/>
                            <w:lang w:val="en-US"/>
                          </w:rPr>
                        </w:pPr>
                        <w:r w:rsidRPr="00F10015">
                          <w:rPr>
                            <w:rFonts w:ascii="Verdana" w:hAnsi="Verdana"/>
                            <w:b/>
                            <w:color w:val="C00000"/>
                            <w:sz w:val="16"/>
                            <w:szCs w:val="16"/>
                            <w:lang w:val="en-US"/>
                          </w:rPr>
                          <w:t>WHY is the project necessary?</w:t>
                        </w:r>
                      </w:p>
                    </w:txbxContent>
                  </v:textbox>
                </v:roundrect>
              </v:group>
            </w:pict>
          </mc:Fallback>
        </mc:AlternateContent>
      </w:r>
    </w:p>
    <w:p w14:paraId="72B97B1F" w14:textId="77777777" w:rsidR="00F10015" w:rsidRDefault="00F10015" w:rsidP="003D1637"/>
    <w:p w14:paraId="50B53A77" w14:textId="77777777" w:rsidR="00F10015" w:rsidRPr="003D1637" w:rsidRDefault="00F10015" w:rsidP="003D1637"/>
    <w:p w14:paraId="5390B7C7" w14:textId="77777777" w:rsidR="00F3363E" w:rsidRDefault="00F3363E" w:rsidP="00F3363E"/>
    <w:p w14:paraId="71E7313F" w14:textId="77777777" w:rsidR="00904F8B" w:rsidRDefault="00904F8B" w:rsidP="00F3363E"/>
    <w:p w14:paraId="4D592390" w14:textId="77777777" w:rsidR="00904F8B" w:rsidRDefault="00904F8B" w:rsidP="00F3363E"/>
    <w:p w14:paraId="6FB637E2" w14:textId="77777777" w:rsidR="00904F8B" w:rsidRDefault="00904F8B" w:rsidP="00F3363E"/>
    <w:p w14:paraId="3C8ABA82" w14:textId="77777777" w:rsidR="003D1637" w:rsidRDefault="003D1637" w:rsidP="00F3363E"/>
    <w:p w14:paraId="3121EC29" w14:textId="77777777" w:rsidR="00904F8B" w:rsidRPr="00F3363E" w:rsidRDefault="00904F8B" w:rsidP="00F3363E"/>
    <w:bookmarkEnd w:id="5"/>
    <w:p w14:paraId="7D6DC00D" w14:textId="77777777" w:rsidR="00D433B9" w:rsidRDefault="00D433B9" w:rsidP="003B527B">
      <w:pPr>
        <w:pStyle w:val="berschrift2"/>
        <w:numPr>
          <w:ilvl w:val="1"/>
          <w:numId w:val="19"/>
        </w:numPr>
        <w:tabs>
          <w:tab w:val="clear" w:pos="540"/>
          <w:tab w:val="left" w:pos="709"/>
        </w:tabs>
        <w:spacing w:after="60"/>
        <w:ind w:left="538" w:hanging="396"/>
        <w:rPr>
          <w:sz w:val="24"/>
        </w:rPr>
      </w:pPr>
      <w:r w:rsidRPr="00E866B2">
        <w:rPr>
          <w:sz w:val="24"/>
        </w:rPr>
        <w:t>Project Plan</w:t>
      </w:r>
    </w:p>
    <w:p w14:paraId="766DA6C9" w14:textId="77777777" w:rsidR="00B716FF" w:rsidRDefault="00B716FF" w:rsidP="00841C87">
      <w:pPr>
        <w:ind w:left="720"/>
        <w:rPr>
          <w:rFonts w:ascii="Verdana" w:hAnsi="Verdana"/>
          <w:i/>
          <w:sz w:val="22"/>
          <w:szCs w:val="22"/>
        </w:rPr>
      </w:pPr>
      <w:r w:rsidRPr="00EB37E3">
        <w:rPr>
          <w:rFonts w:ascii="Verdana" w:hAnsi="Verdana"/>
          <w:i/>
          <w:sz w:val="22"/>
          <w:szCs w:val="22"/>
        </w:rPr>
        <w:t xml:space="preserve">Please give a narrative outline </w:t>
      </w:r>
      <w:r w:rsidR="00475D6B" w:rsidRPr="00EB37E3">
        <w:rPr>
          <w:rFonts w:ascii="Verdana" w:hAnsi="Verdana"/>
          <w:i/>
          <w:sz w:val="22"/>
          <w:szCs w:val="22"/>
        </w:rPr>
        <w:t xml:space="preserve">of the project. </w:t>
      </w:r>
      <w:r w:rsidR="004716E5" w:rsidRPr="00EB37E3">
        <w:rPr>
          <w:rFonts w:ascii="Verdana" w:hAnsi="Verdana"/>
          <w:i/>
          <w:sz w:val="22"/>
          <w:szCs w:val="22"/>
        </w:rPr>
        <w:t xml:space="preserve">In line with the logframe please </w:t>
      </w:r>
      <w:r w:rsidR="00475D6B" w:rsidRPr="00EB37E3">
        <w:rPr>
          <w:rFonts w:ascii="Verdana" w:hAnsi="Verdana"/>
          <w:i/>
          <w:sz w:val="22"/>
          <w:szCs w:val="22"/>
        </w:rPr>
        <w:t>elaborate on the rationale of the project</w:t>
      </w:r>
      <w:r w:rsidR="004716E5" w:rsidRPr="00EB37E3">
        <w:rPr>
          <w:rFonts w:ascii="Verdana" w:hAnsi="Verdana"/>
          <w:i/>
          <w:sz w:val="22"/>
          <w:szCs w:val="22"/>
        </w:rPr>
        <w:t>. H</w:t>
      </w:r>
      <w:r w:rsidR="00475D6B" w:rsidRPr="00EB37E3">
        <w:rPr>
          <w:rFonts w:ascii="Verdana" w:hAnsi="Verdana"/>
          <w:i/>
          <w:sz w:val="22"/>
          <w:szCs w:val="22"/>
        </w:rPr>
        <w:t xml:space="preserve">ow </w:t>
      </w:r>
      <w:r w:rsidR="004716E5" w:rsidRPr="00EB37E3">
        <w:rPr>
          <w:rFonts w:ascii="Verdana" w:hAnsi="Verdana"/>
          <w:i/>
          <w:sz w:val="22"/>
          <w:szCs w:val="22"/>
        </w:rPr>
        <w:t xml:space="preserve">will </w:t>
      </w:r>
      <w:r w:rsidR="00475D6B" w:rsidRPr="00EB37E3">
        <w:rPr>
          <w:rFonts w:ascii="Verdana" w:hAnsi="Verdana"/>
          <w:i/>
          <w:sz w:val="22"/>
          <w:szCs w:val="22"/>
        </w:rPr>
        <w:t>the activities produce the expected results</w:t>
      </w:r>
      <w:r w:rsidR="004716E5" w:rsidRPr="00EB37E3">
        <w:rPr>
          <w:rFonts w:ascii="Verdana" w:hAnsi="Verdana"/>
          <w:i/>
          <w:sz w:val="22"/>
          <w:szCs w:val="22"/>
        </w:rPr>
        <w:t xml:space="preserve"> and </w:t>
      </w:r>
      <w:r w:rsidR="00475D6B" w:rsidRPr="00EB37E3">
        <w:rPr>
          <w:rFonts w:ascii="Verdana" w:hAnsi="Verdana"/>
          <w:i/>
          <w:sz w:val="22"/>
          <w:szCs w:val="22"/>
        </w:rPr>
        <w:t xml:space="preserve">how </w:t>
      </w:r>
      <w:r w:rsidR="004716E5" w:rsidRPr="00EB37E3">
        <w:rPr>
          <w:rFonts w:ascii="Verdana" w:hAnsi="Verdana"/>
          <w:i/>
          <w:sz w:val="22"/>
          <w:szCs w:val="22"/>
        </w:rPr>
        <w:t xml:space="preserve">will these </w:t>
      </w:r>
      <w:r w:rsidR="00475D6B" w:rsidRPr="00EB37E3">
        <w:rPr>
          <w:rFonts w:ascii="Verdana" w:hAnsi="Verdana"/>
          <w:i/>
          <w:sz w:val="22"/>
          <w:szCs w:val="22"/>
        </w:rPr>
        <w:t>lead to the achievement of the objectives</w:t>
      </w:r>
      <w:r w:rsidR="00EB37E3" w:rsidRPr="00EB37E3">
        <w:rPr>
          <w:rFonts w:ascii="Verdana" w:hAnsi="Verdana"/>
          <w:i/>
          <w:sz w:val="22"/>
          <w:szCs w:val="22"/>
        </w:rPr>
        <w:t>?</w:t>
      </w:r>
      <w:r w:rsidR="004716E5" w:rsidRPr="00EB37E3">
        <w:rPr>
          <w:rFonts w:ascii="Verdana" w:hAnsi="Verdana"/>
          <w:i/>
          <w:sz w:val="22"/>
          <w:szCs w:val="22"/>
        </w:rPr>
        <w:t xml:space="preserve"> </w:t>
      </w:r>
      <w:r w:rsidR="00EB37E3">
        <w:rPr>
          <w:rFonts w:ascii="Verdana" w:hAnsi="Verdana"/>
          <w:i/>
          <w:sz w:val="22"/>
          <w:szCs w:val="22"/>
        </w:rPr>
        <w:t xml:space="preserve">What will the change be? </w:t>
      </w:r>
      <w:r w:rsidR="004716E5" w:rsidRPr="00EB37E3">
        <w:rPr>
          <w:rFonts w:ascii="Verdana" w:hAnsi="Verdana"/>
          <w:i/>
          <w:sz w:val="22"/>
          <w:szCs w:val="22"/>
        </w:rPr>
        <w:t>What are t</w:t>
      </w:r>
      <w:r w:rsidR="00475D6B" w:rsidRPr="00EB37E3">
        <w:rPr>
          <w:rFonts w:ascii="Verdana" w:hAnsi="Verdana"/>
          <w:i/>
          <w:sz w:val="22"/>
          <w:szCs w:val="22"/>
        </w:rPr>
        <w:t xml:space="preserve">he deliverables, and the main </w:t>
      </w:r>
      <w:r w:rsidR="004716E5" w:rsidRPr="00EB37E3">
        <w:rPr>
          <w:rFonts w:ascii="Verdana" w:hAnsi="Verdana"/>
          <w:i/>
          <w:sz w:val="22"/>
          <w:szCs w:val="22"/>
        </w:rPr>
        <w:t>inputs</w:t>
      </w:r>
      <w:r w:rsidR="00475D6B" w:rsidRPr="00EB37E3">
        <w:rPr>
          <w:rFonts w:ascii="Verdana" w:hAnsi="Verdana"/>
          <w:i/>
          <w:sz w:val="22"/>
          <w:szCs w:val="22"/>
        </w:rPr>
        <w:t xml:space="preserve"> </w:t>
      </w:r>
      <w:r w:rsidR="004716E5" w:rsidRPr="00EB37E3">
        <w:rPr>
          <w:rFonts w:ascii="Verdana" w:hAnsi="Verdana"/>
          <w:i/>
          <w:sz w:val="22"/>
          <w:szCs w:val="22"/>
        </w:rPr>
        <w:t>required for the key activities</w:t>
      </w:r>
      <w:r w:rsidR="004716E5" w:rsidRPr="00EB37E3">
        <w:rPr>
          <w:rStyle w:val="Funotenzeichen"/>
          <w:rFonts w:ascii="Verdana" w:hAnsi="Verdana"/>
          <w:i/>
          <w:sz w:val="22"/>
          <w:szCs w:val="22"/>
        </w:rPr>
        <w:footnoteReference w:id="2"/>
      </w:r>
      <w:r w:rsidR="004716E5" w:rsidRPr="00EB37E3">
        <w:rPr>
          <w:rFonts w:ascii="Verdana" w:hAnsi="Verdana"/>
          <w:i/>
          <w:sz w:val="22"/>
          <w:szCs w:val="22"/>
        </w:rPr>
        <w:t>?</w:t>
      </w:r>
      <w:r w:rsidR="00475D6B">
        <w:rPr>
          <w:rFonts w:ascii="Verdana" w:hAnsi="Verdana"/>
          <w:i/>
          <w:sz w:val="22"/>
          <w:szCs w:val="22"/>
        </w:rPr>
        <w:t xml:space="preserve"> </w:t>
      </w:r>
    </w:p>
    <w:p w14:paraId="67A454CB" w14:textId="77777777" w:rsidR="004716E5" w:rsidRPr="00B716FF" w:rsidRDefault="004716E5" w:rsidP="00841C87">
      <w:pPr>
        <w:ind w:left="720"/>
        <w:rPr>
          <w:rFonts w:ascii="Verdana" w:hAnsi="Verdana"/>
          <w:i/>
          <w:sz w:val="22"/>
          <w:szCs w:val="22"/>
        </w:rPr>
      </w:pPr>
    </w:p>
    <w:p w14:paraId="2655DF9E" w14:textId="77777777" w:rsidR="00D433B9" w:rsidRPr="003B527B" w:rsidRDefault="004716E5" w:rsidP="004716E5">
      <w:pPr>
        <w:ind w:left="720"/>
        <w:rPr>
          <w:rFonts w:ascii="Verdana" w:hAnsi="Verdana"/>
          <w:i/>
          <w:sz w:val="22"/>
          <w:szCs w:val="22"/>
        </w:rPr>
      </w:pPr>
      <w:r w:rsidRPr="003B527B">
        <w:rPr>
          <w:rFonts w:ascii="Verdana" w:hAnsi="Verdana"/>
          <w:sz w:val="22"/>
          <w:szCs w:val="22"/>
        </w:rPr>
        <w:t xml:space="preserve">Please note: It is recommended not to have more than </w:t>
      </w:r>
      <w:r w:rsidR="00D746EB" w:rsidRPr="003B527B">
        <w:rPr>
          <w:rFonts w:ascii="Verdana" w:hAnsi="Verdana"/>
          <w:sz w:val="22"/>
          <w:szCs w:val="22"/>
        </w:rPr>
        <w:t>three</w:t>
      </w:r>
      <w:r w:rsidRPr="003B527B">
        <w:rPr>
          <w:rFonts w:ascii="Verdana" w:hAnsi="Verdana"/>
          <w:sz w:val="22"/>
          <w:szCs w:val="22"/>
        </w:rPr>
        <w:t xml:space="preserve"> to maximum five results in your project plan</w:t>
      </w:r>
      <w:r w:rsidR="003B527B" w:rsidRPr="003B527B">
        <w:rPr>
          <w:rFonts w:ascii="Verdana" w:hAnsi="Verdana"/>
          <w:sz w:val="22"/>
          <w:szCs w:val="22"/>
        </w:rPr>
        <w:t xml:space="preserve"> and to have limited number of both quantitative and qualitative indicators</w:t>
      </w:r>
      <w:r w:rsidR="003B527B">
        <w:rPr>
          <w:rFonts w:ascii="Verdana" w:hAnsi="Verdana"/>
          <w:sz w:val="22"/>
          <w:szCs w:val="22"/>
        </w:rPr>
        <w:t>.</w:t>
      </w:r>
    </w:p>
    <w:p w14:paraId="47706B24" w14:textId="77777777" w:rsidR="002337DC" w:rsidRPr="0044587B" w:rsidRDefault="002337DC" w:rsidP="004B3AF7">
      <w:pPr>
        <w:rPr>
          <w:rFonts w:ascii="Verdana" w:hAnsi="Verdana"/>
        </w:rPr>
      </w:pPr>
    </w:p>
    <w:p w14:paraId="3ECB2D81" w14:textId="77777777" w:rsidR="00D433B9" w:rsidRPr="004716E5" w:rsidRDefault="00610F89" w:rsidP="004716E5">
      <w:pPr>
        <w:pStyle w:val="Listenabsatz"/>
        <w:numPr>
          <w:ilvl w:val="0"/>
          <w:numId w:val="1"/>
        </w:numPr>
        <w:spacing w:after="160" w:line="259" w:lineRule="auto"/>
        <w:ind w:left="720"/>
        <w:contextualSpacing/>
        <w:rPr>
          <w:rFonts w:ascii="Verdana" w:hAnsi="Verdana"/>
          <w:i/>
          <w:color w:val="A6A6A6"/>
          <w:sz w:val="22"/>
          <w:szCs w:val="22"/>
        </w:rPr>
      </w:pPr>
      <w:r>
        <w:rPr>
          <w:rFonts w:ascii="Verdana" w:hAnsi="Verdana"/>
          <w:i/>
          <w:color w:val="A6A6A6"/>
          <w:sz w:val="22"/>
          <w:szCs w:val="22"/>
        </w:rPr>
        <w:t>Recommended m</w:t>
      </w:r>
      <w:r w:rsidR="004716E5" w:rsidRPr="004716E5">
        <w:rPr>
          <w:rFonts w:ascii="Verdana" w:hAnsi="Verdana"/>
          <w:i/>
          <w:color w:val="A6A6A6"/>
          <w:sz w:val="22"/>
          <w:szCs w:val="22"/>
        </w:rPr>
        <w:t>aximum 2 pages</w:t>
      </w:r>
    </w:p>
    <w:p w14:paraId="139D7725" w14:textId="77777777" w:rsidR="002337DC" w:rsidRPr="0044587B" w:rsidRDefault="002337DC" w:rsidP="004B3AF7">
      <w:pPr>
        <w:rPr>
          <w:rFonts w:ascii="Verdana" w:hAnsi="Verdana"/>
          <w:sz w:val="22"/>
          <w:szCs w:val="22"/>
        </w:rPr>
      </w:pPr>
    </w:p>
    <w:p w14:paraId="1AF092A5" w14:textId="77777777" w:rsidR="003044D5" w:rsidRPr="00EF6A30" w:rsidRDefault="003044D5" w:rsidP="004B3AF7">
      <w:pPr>
        <w:rPr>
          <w:rFonts w:ascii="Verdana" w:hAnsi="Verdana"/>
          <w:sz w:val="22"/>
          <w:szCs w:val="22"/>
        </w:rPr>
      </w:pPr>
    </w:p>
    <w:p w14:paraId="1A36935E" w14:textId="105C44A4" w:rsidR="003044D5" w:rsidRPr="00E866B2" w:rsidRDefault="00ED3FF8" w:rsidP="003B527B">
      <w:pPr>
        <w:pStyle w:val="berschrift2"/>
        <w:numPr>
          <w:ilvl w:val="1"/>
          <w:numId w:val="19"/>
        </w:numPr>
        <w:spacing w:after="60"/>
        <w:ind w:left="811"/>
        <w:rPr>
          <w:sz w:val="24"/>
        </w:rPr>
      </w:pPr>
      <w:r>
        <w:rPr>
          <w:sz w:val="24"/>
        </w:rPr>
        <w:t xml:space="preserve"> </w:t>
      </w:r>
      <w:r w:rsidR="003044D5" w:rsidRPr="00E866B2">
        <w:rPr>
          <w:sz w:val="24"/>
        </w:rPr>
        <w:t xml:space="preserve">Technical </w:t>
      </w:r>
      <w:r w:rsidR="00E866B2" w:rsidRPr="00E866B2">
        <w:rPr>
          <w:sz w:val="24"/>
        </w:rPr>
        <w:t>quality</w:t>
      </w:r>
    </w:p>
    <w:p w14:paraId="3AC0454E" w14:textId="77777777" w:rsidR="007A426B" w:rsidRDefault="00446F89" w:rsidP="007A426B">
      <w:pPr>
        <w:ind w:left="720"/>
        <w:jc w:val="both"/>
        <w:rPr>
          <w:rFonts w:ascii="Verdana" w:hAnsi="Verdana"/>
          <w:i/>
          <w:sz w:val="22"/>
          <w:szCs w:val="22"/>
        </w:rPr>
      </w:pPr>
      <w:r w:rsidRPr="007A426B">
        <w:rPr>
          <w:rFonts w:ascii="Verdana" w:hAnsi="Verdana"/>
          <w:i/>
          <w:sz w:val="22"/>
          <w:szCs w:val="22"/>
        </w:rPr>
        <w:t xml:space="preserve">Please describe in </w:t>
      </w:r>
      <w:r w:rsidR="00765F67">
        <w:rPr>
          <w:rFonts w:ascii="Verdana" w:hAnsi="Verdana"/>
          <w:i/>
          <w:sz w:val="22"/>
          <w:szCs w:val="22"/>
        </w:rPr>
        <w:t>which</w:t>
      </w:r>
      <w:r w:rsidRPr="007A426B">
        <w:rPr>
          <w:rFonts w:ascii="Verdana" w:hAnsi="Verdana"/>
          <w:i/>
          <w:sz w:val="22"/>
          <w:szCs w:val="22"/>
        </w:rPr>
        <w:t xml:space="preserve"> way technical expertise is engaged to ensure </w:t>
      </w:r>
      <w:r w:rsidR="00991022" w:rsidRPr="007A426B">
        <w:rPr>
          <w:rFonts w:ascii="Verdana" w:hAnsi="Verdana"/>
          <w:i/>
          <w:sz w:val="22"/>
          <w:szCs w:val="22"/>
        </w:rPr>
        <w:t>the project’s quality.</w:t>
      </w:r>
      <w:r w:rsidR="008940C4" w:rsidRPr="007A426B">
        <w:rPr>
          <w:rFonts w:ascii="Verdana" w:hAnsi="Verdana"/>
          <w:i/>
          <w:sz w:val="22"/>
          <w:szCs w:val="22"/>
        </w:rPr>
        <w:t xml:space="preserve"> </w:t>
      </w:r>
    </w:p>
    <w:p w14:paraId="7D2F9819" w14:textId="77777777" w:rsidR="007A426B" w:rsidRPr="007A426B" w:rsidRDefault="007A426B" w:rsidP="007A426B">
      <w:pPr>
        <w:ind w:left="720"/>
        <w:jc w:val="both"/>
        <w:rPr>
          <w:rFonts w:ascii="Verdana" w:hAnsi="Verdana"/>
          <w:sz w:val="22"/>
          <w:szCs w:val="22"/>
        </w:rPr>
      </w:pPr>
    </w:p>
    <w:p w14:paraId="25EB0453" w14:textId="77777777" w:rsidR="00602D0A" w:rsidRPr="00AE15C3" w:rsidRDefault="00610F89" w:rsidP="007A426B">
      <w:pPr>
        <w:pStyle w:val="Listenabsatz"/>
        <w:numPr>
          <w:ilvl w:val="0"/>
          <w:numId w:val="1"/>
        </w:numPr>
        <w:spacing w:after="160" w:line="259" w:lineRule="auto"/>
        <w:ind w:left="720"/>
        <w:contextualSpacing/>
        <w:rPr>
          <w:rFonts w:ascii="Verdana" w:hAnsi="Verdana"/>
          <w:i/>
          <w:color w:val="A6A6A6"/>
          <w:sz w:val="22"/>
          <w:szCs w:val="22"/>
        </w:rPr>
      </w:pPr>
      <w:r>
        <w:rPr>
          <w:rFonts w:ascii="Verdana" w:hAnsi="Verdana"/>
          <w:i/>
          <w:color w:val="A6A6A6"/>
          <w:sz w:val="22"/>
          <w:szCs w:val="22"/>
        </w:rPr>
        <w:t>Recommended m</w:t>
      </w:r>
      <w:r w:rsidR="00032CC6" w:rsidRPr="00AE15C3">
        <w:rPr>
          <w:rFonts w:ascii="Verdana" w:hAnsi="Verdana"/>
          <w:i/>
          <w:color w:val="A6A6A6"/>
          <w:sz w:val="22"/>
          <w:szCs w:val="22"/>
        </w:rPr>
        <w:t>inimum</w:t>
      </w:r>
      <w:r w:rsidR="00602D0A" w:rsidRPr="00AE15C3">
        <w:rPr>
          <w:rFonts w:ascii="Verdana" w:hAnsi="Verdana"/>
          <w:i/>
          <w:color w:val="A6A6A6"/>
          <w:sz w:val="22"/>
          <w:szCs w:val="22"/>
        </w:rPr>
        <w:t xml:space="preserve"> 10 lines</w:t>
      </w:r>
      <w:r w:rsidR="00032CC6" w:rsidRPr="00AE15C3">
        <w:rPr>
          <w:rFonts w:ascii="Verdana" w:hAnsi="Verdana"/>
          <w:i/>
          <w:color w:val="A6A6A6"/>
          <w:sz w:val="22"/>
          <w:szCs w:val="22"/>
        </w:rPr>
        <w:t xml:space="preserve"> to maximum 20 lines</w:t>
      </w:r>
      <w:r w:rsidR="00602D0A" w:rsidRPr="00AE15C3">
        <w:rPr>
          <w:rFonts w:ascii="Verdana" w:hAnsi="Verdana"/>
          <w:i/>
          <w:color w:val="A6A6A6"/>
          <w:sz w:val="22"/>
          <w:szCs w:val="22"/>
        </w:rPr>
        <w:t xml:space="preserve"> - </w:t>
      </w:r>
    </w:p>
    <w:p w14:paraId="4411A6C4" w14:textId="77777777" w:rsidR="00CF7646" w:rsidRDefault="00CF7646" w:rsidP="00CF7646">
      <w:pPr>
        <w:jc w:val="both"/>
        <w:rPr>
          <w:rFonts w:ascii="Verdana" w:hAnsi="Verdana"/>
          <w:sz w:val="22"/>
          <w:szCs w:val="22"/>
        </w:rPr>
      </w:pPr>
    </w:p>
    <w:p w14:paraId="74377309" w14:textId="77777777" w:rsidR="007A426B" w:rsidRPr="00EF6A30" w:rsidRDefault="007A426B" w:rsidP="00CF7646">
      <w:pPr>
        <w:jc w:val="both"/>
        <w:rPr>
          <w:rFonts w:ascii="Verdana" w:hAnsi="Verdana"/>
          <w:sz w:val="22"/>
          <w:szCs w:val="22"/>
        </w:rPr>
      </w:pPr>
    </w:p>
    <w:p w14:paraId="0E450534" w14:textId="42DF6CC3" w:rsidR="008C2401" w:rsidRPr="00E866B2" w:rsidRDefault="00ED3FF8" w:rsidP="003B527B">
      <w:pPr>
        <w:pStyle w:val="berschrift2"/>
        <w:numPr>
          <w:ilvl w:val="1"/>
          <w:numId w:val="19"/>
        </w:numPr>
        <w:spacing w:after="60"/>
        <w:ind w:left="811"/>
        <w:rPr>
          <w:sz w:val="24"/>
        </w:rPr>
      </w:pPr>
      <w:r>
        <w:rPr>
          <w:sz w:val="24"/>
        </w:rPr>
        <w:t xml:space="preserve"> </w:t>
      </w:r>
      <w:r w:rsidR="00E54F5E">
        <w:rPr>
          <w:sz w:val="24"/>
        </w:rPr>
        <w:t>D</w:t>
      </w:r>
      <w:r w:rsidR="008C2401" w:rsidRPr="00E866B2">
        <w:rPr>
          <w:sz w:val="24"/>
        </w:rPr>
        <w:t>isabil</w:t>
      </w:r>
      <w:r w:rsidR="00E54F5E">
        <w:rPr>
          <w:sz w:val="24"/>
        </w:rPr>
        <w:t xml:space="preserve">ity </w:t>
      </w:r>
      <w:r w:rsidR="00C8492E">
        <w:rPr>
          <w:sz w:val="24"/>
        </w:rPr>
        <w:t>I</w:t>
      </w:r>
      <w:r w:rsidR="00E54F5E">
        <w:rPr>
          <w:sz w:val="24"/>
        </w:rPr>
        <w:t xml:space="preserve">nclusive </w:t>
      </w:r>
      <w:r w:rsidR="00C8492E">
        <w:rPr>
          <w:sz w:val="24"/>
        </w:rPr>
        <w:t>D</w:t>
      </w:r>
      <w:r w:rsidR="00E54F5E">
        <w:rPr>
          <w:sz w:val="24"/>
        </w:rPr>
        <w:t xml:space="preserve">evelopment (DID), </w:t>
      </w:r>
      <w:r w:rsidR="00C8492E">
        <w:rPr>
          <w:sz w:val="24"/>
        </w:rPr>
        <w:t>A</w:t>
      </w:r>
      <w:r w:rsidR="00E54F5E">
        <w:rPr>
          <w:sz w:val="24"/>
        </w:rPr>
        <w:t xml:space="preserve">ccessibility and </w:t>
      </w:r>
      <w:r w:rsidR="00C8492E">
        <w:rPr>
          <w:sz w:val="24"/>
        </w:rPr>
        <w:t>U</w:t>
      </w:r>
      <w:r w:rsidR="00E54F5E">
        <w:rPr>
          <w:sz w:val="24"/>
        </w:rPr>
        <w:t xml:space="preserve">niversal </w:t>
      </w:r>
      <w:r w:rsidR="00C8492E">
        <w:rPr>
          <w:sz w:val="24"/>
        </w:rPr>
        <w:t>D</w:t>
      </w:r>
      <w:r w:rsidR="00E54F5E">
        <w:rPr>
          <w:sz w:val="24"/>
        </w:rPr>
        <w:t>esign</w:t>
      </w:r>
    </w:p>
    <w:p w14:paraId="08E542C8" w14:textId="77777777" w:rsidR="007A426B" w:rsidRPr="007A426B" w:rsidRDefault="007A426B" w:rsidP="007A426B">
      <w:pPr>
        <w:ind w:left="720"/>
        <w:jc w:val="both"/>
        <w:rPr>
          <w:rFonts w:ascii="Verdana" w:hAnsi="Verdana"/>
          <w:i/>
          <w:sz w:val="22"/>
          <w:szCs w:val="22"/>
        </w:rPr>
      </w:pPr>
      <w:r w:rsidRPr="007A426B">
        <w:rPr>
          <w:rFonts w:ascii="Verdana" w:hAnsi="Verdana"/>
          <w:i/>
          <w:sz w:val="22"/>
          <w:szCs w:val="22"/>
        </w:rPr>
        <w:t>Please explain how the project promotes the rights of persons with disabilities</w:t>
      </w:r>
      <w:r w:rsidRPr="00D83FEC">
        <w:rPr>
          <w:rFonts w:ascii="Verdana" w:hAnsi="Verdana"/>
          <w:vertAlign w:val="superscript"/>
        </w:rPr>
        <w:footnoteReference w:id="3"/>
      </w:r>
      <w:r w:rsidR="00E54F5E">
        <w:rPr>
          <w:rFonts w:ascii="Verdana" w:hAnsi="Verdana"/>
          <w:i/>
          <w:sz w:val="22"/>
          <w:szCs w:val="22"/>
        </w:rPr>
        <w:t xml:space="preserve"> and how accessibility of the project is ensured.</w:t>
      </w:r>
    </w:p>
    <w:p w14:paraId="5E3FB08C" w14:textId="77777777" w:rsidR="008C2401" w:rsidRPr="00467FDA" w:rsidRDefault="008C2401" w:rsidP="00CF7646">
      <w:pPr>
        <w:pStyle w:val="Listenabsatz"/>
        <w:ind w:left="0"/>
        <w:rPr>
          <w:rFonts w:ascii="Verdana" w:hAnsi="Verdana"/>
          <w:sz w:val="22"/>
          <w:szCs w:val="22"/>
        </w:rPr>
      </w:pPr>
    </w:p>
    <w:p w14:paraId="4C64C60C" w14:textId="77777777" w:rsidR="008C2401" w:rsidRPr="00AE15C3" w:rsidRDefault="00610F89" w:rsidP="006F42AA">
      <w:pPr>
        <w:pStyle w:val="Listenabsatz"/>
        <w:numPr>
          <w:ilvl w:val="0"/>
          <w:numId w:val="1"/>
        </w:numPr>
        <w:spacing w:after="160" w:line="259" w:lineRule="auto"/>
        <w:ind w:left="720"/>
        <w:contextualSpacing/>
        <w:rPr>
          <w:rFonts w:ascii="Verdana" w:hAnsi="Verdana"/>
          <w:i/>
          <w:color w:val="A6A6A6"/>
          <w:sz w:val="22"/>
          <w:szCs w:val="22"/>
        </w:rPr>
      </w:pPr>
      <w:r>
        <w:rPr>
          <w:rFonts w:ascii="Verdana" w:hAnsi="Verdana"/>
          <w:i/>
          <w:color w:val="A6A6A6"/>
          <w:sz w:val="22"/>
          <w:szCs w:val="22"/>
        </w:rPr>
        <w:t>Recommended m</w:t>
      </w:r>
      <w:r w:rsidR="00467FDA" w:rsidRPr="00AE15C3">
        <w:rPr>
          <w:rFonts w:ascii="Verdana" w:hAnsi="Verdana"/>
          <w:i/>
          <w:color w:val="A6A6A6"/>
          <w:sz w:val="22"/>
          <w:szCs w:val="22"/>
        </w:rPr>
        <w:t>aximum</w:t>
      </w:r>
      <w:r w:rsidR="008C2401" w:rsidRPr="00AE15C3">
        <w:rPr>
          <w:rFonts w:ascii="Verdana" w:hAnsi="Verdana"/>
          <w:i/>
          <w:color w:val="A6A6A6"/>
          <w:sz w:val="22"/>
          <w:szCs w:val="22"/>
        </w:rPr>
        <w:t xml:space="preserve"> </w:t>
      </w:r>
      <w:r>
        <w:rPr>
          <w:rFonts w:ascii="Verdana" w:hAnsi="Verdana"/>
          <w:i/>
          <w:color w:val="A6A6A6"/>
          <w:sz w:val="22"/>
          <w:szCs w:val="22"/>
        </w:rPr>
        <w:t>5</w:t>
      </w:r>
      <w:r w:rsidR="008C2401" w:rsidRPr="00AE15C3">
        <w:rPr>
          <w:rFonts w:ascii="Verdana" w:hAnsi="Verdana"/>
          <w:i/>
          <w:color w:val="A6A6A6"/>
          <w:sz w:val="22"/>
          <w:szCs w:val="22"/>
        </w:rPr>
        <w:t xml:space="preserve">0 lines - </w:t>
      </w:r>
    </w:p>
    <w:p w14:paraId="510E965F" w14:textId="77777777" w:rsidR="008C2401" w:rsidRPr="00EF6A30" w:rsidRDefault="008C2401" w:rsidP="00CF7646">
      <w:pPr>
        <w:jc w:val="both"/>
        <w:rPr>
          <w:rFonts w:ascii="Verdana" w:hAnsi="Verdana"/>
          <w:sz w:val="22"/>
          <w:szCs w:val="22"/>
        </w:rPr>
      </w:pPr>
    </w:p>
    <w:p w14:paraId="37AB9673" w14:textId="77777777" w:rsidR="003044D5" w:rsidRDefault="003044D5" w:rsidP="00CF7646">
      <w:pPr>
        <w:jc w:val="both"/>
        <w:rPr>
          <w:rFonts w:ascii="Verdana" w:hAnsi="Verdana"/>
          <w:sz w:val="22"/>
          <w:szCs w:val="22"/>
        </w:rPr>
      </w:pPr>
    </w:p>
    <w:p w14:paraId="38EC0E7A" w14:textId="77777777" w:rsidR="00C2357C" w:rsidRPr="00E866B2" w:rsidRDefault="00AC50F3" w:rsidP="003B527B">
      <w:pPr>
        <w:pStyle w:val="berschrift2"/>
        <w:numPr>
          <w:ilvl w:val="1"/>
          <w:numId w:val="19"/>
        </w:numPr>
        <w:spacing w:after="60"/>
        <w:ind w:left="992"/>
        <w:rPr>
          <w:sz w:val="24"/>
        </w:rPr>
      </w:pPr>
      <w:r w:rsidRPr="00E866B2">
        <w:rPr>
          <w:sz w:val="24"/>
        </w:rPr>
        <w:t>Safeguarding</w:t>
      </w:r>
    </w:p>
    <w:p w14:paraId="52F43709" w14:textId="1462CC04" w:rsidR="00306170" w:rsidRPr="0065431A" w:rsidRDefault="00E423B6" w:rsidP="0065431A">
      <w:pPr>
        <w:ind w:left="720"/>
        <w:jc w:val="both"/>
        <w:rPr>
          <w:rFonts w:ascii="Verdana" w:hAnsi="Verdana"/>
          <w:i/>
          <w:sz w:val="22"/>
          <w:szCs w:val="22"/>
        </w:rPr>
      </w:pPr>
      <w:r w:rsidRPr="0065431A">
        <w:rPr>
          <w:rFonts w:ascii="Verdana" w:hAnsi="Verdana"/>
          <w:i/>
          <w:sz w:val="22"/>
          <w:szCs w:val="22"/>
        </w:rPr>
        <w:t xml:space="preserve">Please describe </w:t>
      </w:r>
      <w:r w:rsidR="0065431A" w:rsidRPr="0065431A">
        <w:rPr>
          <w:rFonts w:ascii="Verdana" w:hAnsi="Verdana"/>
          <w:i/>
          <w:sz w:val="22"/>
          <w:szCs w:val="22"/>
        </w:rPr>
        <w:t xml:space="preserve">how children and adults </w:t>
      </w:r>
      <w:r w:rsidR="005C51C8">
        <w:rPr>
          <w:rFonts w:ascii="Verdana" w:hAnsi="Verdana"/>
          <w:i/>
          <w:sz w:val="22"/>
          <w:szCs w:val="22"/>
        </w:rPr>
        <w:t xml:space="preserve">at risk </w:t>
      </w:r>
      <w:r w:rsidR="0065431A" w:rsidRPr="0065431A">
        <w:rPr>
          <w:rFonts w:ascii="Verdana" w:hAnsi="Verdana"/>
          <w:i/>
          <w:sz w:val="22"/>
          <w:szCs w:val="22"/>
        </w:rPr>
        <w:t xml:space="preserve">will be kept safe, and </w:t>
      </w:r>
      <w:r w:rsidR="00765F67">
        <w:rPr>
          <w:rFonts w:ascii="Verdana" w:hAnsi="Verdana"/>
          <w:i/>
          <w:sz w:val="22"/>
          <w:szCs w:val="22"/>
        </w:rPr>
        <w:t>which</w:t>
      </w:r>
      <w:r w:rsidR="0065431A" w:rsidRPr="0065431A">
        <w:rPr>
          <w:rFonts w:ascii="Verdana" w:hAnsi="Verdana"/>
          <w:i/>
          <w:sz w:val="22"/>
          <w:szCs w:val="22"/>
        </w:rPr>
        <w:t xml:space="preserve"> policies and systems your organisation has in place to ensure this</w:t>
      </w:r>
      <w:r w:rsidR="004D59E8">
        <w:rPr>
          <w:rStyle w:val="Funotenzeichen"/>
          <w:rFonts w:ascii="Verdana" w:hAnsi="Verdana"/>
          <w:i/>
          <w:sz w:val="22"/>
          <w:szCs w:val="22"/>
        </w:rPr>
        <w:footnoteReference w:id="4"/>
      </w:r>
      <w:r w:rsidR="0065431A" w:rsidRPr="0065431A">
        <w:rPr>
          <w:rFonts w:ascii="Verdana" w:hAnsi="Verdana"/>
          <w:i/>
          <w:sz w:val="22"/>
          <w:szCs w:val="22"/>
        </w:rPr>
        <w:t>.</w:t>
      </w:r>
    </w:p>
    <w:p w14:paraId="7DF03081" w14:textId="77777777" w:rsidR="00AC50F3" w:rsidRPr="00EF6A30" w:rsidRDefault="00AC50F3" w:rsidP="00764ECE">
      <w:pPr>
        <w:ind w:left="720"/>
        <w:jc w:val="both"/>
        <w:rPr>
          <w:rFonts w:ascii="Verdana" w:hAnsi="Verdana"/>
          <w:sz w:val="22"/>
          <w:szCs w:val="22"/>
        </w:rPr>
      </w:pPr>
    </w:p>
    <w:p w14:paraId="0281B5B6" w14:textId="77777777" w:rsidR="00602D0A" w:rsidRPr="00AE15C3" w:rsidRDefault="005C51C8" w:rsidP="006F42AA">
      <w:pPr>
        <w:pStyle w:val="Listenabsatz"/>
        <w:numPr>
          <w:ilvl w:val="0"/>
          <w:numId w:val="1"/>
        </w:numPr>
        <w:spacing w:after="160" w:line="259" w:lineRule="auto"/>
        <w:ind w:left="720"/>
        <w:contextualSpacing/>
        <w:rPr>
          <w:rFonts w:ascii="Verdana" w:hAnsi="Verdana"/>
          <w:i/>
          <w:color w:val="A6A6A6"/>
          <w:sz w:val="22"/>
          <w:szCs w:val="22"/>
        </w:rPr>
      </w:pPr>
      <w:r>
        <w:rPr>
          <w:rFonts w:ascii="Verdana" w:hAnsi="Verdana"/>
          <w:i/>
          <w:color w:val="A6A6A6"/>
          <w:sz w:val="22"/>
          <w:szCs w:val="22"/>
        </w:rPr>
        <w:t>Recommended m</w:t>
      </w:r>
      <w:r w:rsidR="0065431A" w:rsidRPr="00AE15C3">
        <w:rPr>
          <w:rFonts w:ascii="Verdana" w:hAnsi="Verdana"/>
          <w:i/>
          <w:color w:val="A6A6A6"/>
          <w:sz w:val="22"/>
          <w:szCs w:val="22"/>
        </w:rPr>
        <w:t>aximum</w:t>
      </w:r>
      <w:r>
        <w:rPr>
          <w:rFonts w:ascii="Verdana" w:hAnsi="Verdana"/>
          <w:i/>
          <w:color w:val="A6A6A6"/>
          <w:sz w:val="22"/>
          <w:szCs w:val="22"/>
        </w:rPr>
        <w:t xml:space="preserve"> 2</w:t>
      </w:r>
      <w:r w:rsidR="00602D0A" w:rsidRPr="00AE15C3">
        <w:rPr>
          <w:rFonts w:ascii="Verdana" w:hAnsi="Verdana"/>
          <w:i/>
          <w:color w:val="A6A6A6"/>
          <w:sz w:val="22"/>
          <w:szCs w:val="22"/>
        </w:rPr>
        <w:t xml:space="preserve">0 lines - </w:t>
      </w:r>
    </w:p>
    <w:p w14:paraId="4524A982" w14:textId="77777777" w:rsidR="00AC50F3" w:rsidRDefault="00AC50F3" w:rsidP="00A936CE">
      <w:pPr>
        <w:jc w:val="both"/>
        <w:rPr>
          <w:rFonts w:ascii="Verdana" w:hAnsi="Verdana"/>
          <w:sz w:val="22"/>
          <w:szCs w:val="22"/>
        </w:rPr>
      </w:pPr>
    </w:p>
    <w:p w14:paraId="2A87C862" w14:textId="77777777" w:rsidR="00A936CE" w:rsidRPr="00EF6A30" w:rsidRDefault="00A936CE" w:rsidP="00A936CE">
      <w:pPr>
        <w:jc w:val="both"/>
        <w:rPr>
          <w:rFonts w:ascii="Verdana" w:hAnsi="Verdana"/>
          <w:sz w:val="22"/>
          <w:szCs w:val="22"/>
        </w:rPr>
      </w:pPr>
    </w:p>
    <w:p w14:paraId="606EAAA2" w14:textId="77777777" w:rsidR="00AC50F3" w:rsidRPr="00E866B2" w:rsidRDefault="00800E85" w:rsidP="003B527B">
      <w:pPr>
        <w:pStyle w:val="berschrift2"/>
        <w:numPr>
          <w:ilvl w:val="1"/>
          <w:numId w:val="19"/>
        </w:numPr>
        <w:spacing w:after="60"/>
        <w:ind w:left="992"/>
        <w:rPr>
          <w:sz w:val="24"/>
        </w:rPr>
      </w:pPr>
      <w:r>
        <w:rPr>
          <w:sz w:val="24"/>
        </w:rPr>
        <w:t>Environment responsibility</w:t>
      </w:r>
    </w:p>
    <w:p w14:paraId="1094F919" w14:textId="77777777" w:rsidR="00AC50F3" w:rsidRPr="0051041D" w:rsidRDefault="0051041D" w:rsidP="0051041D">
      <w:pPr>
        <w:ind w:left="720"/>
        <w:jc w:val="both"/>
        <w:rPr>
          <w:rFonts w:ascii="Verdana" w:hAnsi="Verdana"/>
          <w:i/>
          <w:sz w:val="22"/>
          <w:szCs w:val="22"/>
        </w:rPr>
      </w:pPr>
      <w:r>
        <w:rPr>
          <w:rFonts w:ascii="Verdana" w:hAnsi="Verdana"/>
          <w:i/>
          <w:sz w:val="22"/>
          <w:szCs w:val="22"/>
        </w:rPr>
        <w:t xml:space="preserve">Please describe how you will address, avoid, or limit any potential negative environmental consequences caused by the project. </w:t>
      </w:r>
    </w:p>
    <w:p w14:paraId="3E24EB4E" w14:textId="77777777" w:rsidR="00AC50F3" w:rsidRPr="00EF6A30" w:rsidRDefault="00AC50F3" w:rsidP="008E3FA2">
      <w:pPr>
        <w:jc w:val="both"/>
        <w:rPr>
          <w:rFonts w:ascii="Verdana" w:hAnsi="Verdana"/>
          <w:sz w:val="22"/>
          <w:szCs w:val="22"/>
        </w:rPr>
      </w:pPr>
    </w:p>
    <w:p w14:paraId="2963E428" w14:textId="77777777" w:rsidR="00602D0A" w:rsidRPr="00AE15C3" w:rsidRDefault="005C51C8" w:rsidP="006F42AA">
      <w:pPr>
        <w:pStyle w:val="Listenabsatz"/>
        <w:numPr>
          <w:ilvl w:val="0"/>
          <w:numId w:val="1"/>
        </w:numPr>
        <w:spacing w:after="160" w:line="259" w:lineRule="auto"/>
        <w:ind w:left="720"/>
        <w:contextualSpacing/>
        <w:rPr>
          <w:rFonts w:ascii="Verdana" w:hAnsi="Verdana"/>
          <w:i/>
          <w:color w:val="A6A6A6"/>
          <w:sz w:val="22"/>
          <w:szCs w:val="22"/>
        </w:rPr>
      </w:pPr>
      <w:r>
        <w:rPr>
          <w:rFonts w:ascii="Verdana" w:hAnsi="Verdana"/>
          <w:i/>
          <w:color w:val="A6A6A6"/>
          <w:sz w:val="22"/>
          <w:szCs w:val="22"/>
        </w:rPr>
        <w:t>Recommended m</w:t>
      </w:r>
      <w:r w:rsidR="00A03F84" w:rsidRPr="00AE15C3">
        <w:rPr>
          <w:rFonts w:ascii="Verdana" w:hAnsi="Verdana"/>
          <w:i/>
          <w:color w:val="A6A6A6"/>
          <w:sz w:val="22"/>
          <w:szCs w:val="22"/>
        </w:rPr>
        <w:t>aximum</w:t>
      </w:r>
      <w:r>
        <w:rPr>
          <w:rFonts w:ascii="Verdana" w:hAnsi="Verdana"/>
          <w:i/>
          <w:color w:val="A6A6A6"/>
          <w:sz w:val="22"/>
          <w:szCs w:val="22"/>
        </w:rPr>
        <w:t xml:space="preserve"> 2</w:t>
      </w:r>
      <w:r w:rsidR="00602D0A" w:rsidRPr="00AE15C3">
        <w:rPr>
          <w:rFonts w:ascii="Verdana" w:hAnsi="Verdana"/>
          <w:i/>
          <w:color w:val="A6A6A6"/>
          <w:sz w:val="22"/>
          <w:szCs w:val="22"/>
        </w:rPr>
        <w:t xml:space="preserve">0 lines - </w:t>
      </w:r>
    </w:p>
    <w:p w14:paraId="78349DAE" w14:textId="77777777" w:rsidR="00AC50F3" w:rsidRDefault="00AC50F3" w:rsidP="00A936CE">
      <w:pPr>
        <w:jc w:val="both"/>
        <w:rPr>
          <w:rFonts w:ascii="Verdana" w:hAnsi="Verdana"/>
          <w:sz w:val="22"/>
          <w:szCs w:val="22"/>
        </w:rPr>
      </w:pPr>
    </w:p>
    <w:p w14:paraId="15922389" w14:textId="77777777" w:rsidR="00A936CE" w:rsidRDefault="00A936CE" w:rsidP="00A936CE">
      <w:pPr>
        <w:jc w:val="both"/>
        <w:rPr>
          <w:rFonts w:ascii="Verdana" w:hAnsi="Verdana"/>
          <w:sz w:val="22"/>
          <w:szCs w:val="22"/>
        </w:rPr>
      </w:pPr>
    </w:p>
    <w:p w14:paraId="55C42974" w14:textId="77777777" w:rsidR="00AC50F3" w:rsidRPr="00E866B2" w:rsidRDefault="00A03F84" w:rsidP="003B527B">
      <w:pPr>
        <w:pStyle w:val="berschrift2"/>
        <w:numPr>
          <w:ilvl w:val="1"/>
          <w:numId w:val="19"/>
        </w:numPr>
        <w:spacing w:after="60"/>
        <w:ind w:left="992"/>
        <w:rPr>
          <w:sz w:val="24"/>
        </w:rPr>
      </w:pPr>
      <w:r w:rsidRPr="00E866B2">
        <w:rPr>
          <w:sz w:val="24"/>
        </w:rPr>
        <w:t xml:space="preserve">Gender </w:t>
      </w:r>
      <w:r w:rsidR="00800E85">
        <w:rPr>
          <w:sz w:val="24"/>
        </w:rPr>
        <w:t xml:space="preserve">Equality </w:t>
      </w:r>
      <w:r w:rsidR="00800E85" w:rsidRPr="00E866B2">
        <w:rPr>
          <w:sz w:val="24"/>
        </w:rPr>
        <w:t xml:space="preserve">/ </w:t>
      </w:r>
      <w:r w:rsidR="00800E85">
        <w:rPr>
          <w:sz w:val="24"/>
        </w:rPr>
        <w:t>Justice, Equality and Inclusion</w:t>
      </w:r>
    </w:p>
    <w:p w14:paraId="617730B6" w14:textId="77777777" w:rsidR="00B37172" w:rsidRPr="00EF6A30" w:rsidRDefault="00446F89" w:rsidP="00B37172">
      <w:pPr>
        <w:ind w:left="720"/>
        <w:jc w:val="both"/>
        <w:rPr>
          <w:rFonts w:ascii="Verdana" w:hAnsi="Verdana"/>
        </w:rPr>
      </w:pPr>
      <w:r w:rsidRPr="00A03F84">
        <w:rPr>
          <w:rFonts w:ascii="Verdana" w:hAnsi="Verdana"/>
          <w:i/>
          <w:sz w:val="22"/>
          <w:szCs w:val="22"/>
        </w:rPr>
        <w:t xml:space="preserve">Please explain how the project plans to analyse and </w:t>
      </w:r>
      <w:r w:rsidR="004205B4" w:rsidRPr="00A03F84">
        <w:rPr>
          <w:rFonts w:ascii="Verdana" w:hAnsi="Verdana"/>
          <w:i/>
          <w:sz w:val="22"/>
          <w:szCs w:val="22"/>
        </w:rPr>
        <w:t>include measures needed to ensure gender equality for all age groups.</w:t>
      </w:r>
      <w:r w:rsidR="00B37172" w:rsidRPr="00B37172">
        <w:rPr>
          <w:rFonts w:ascii="Verdana" w:hAnsi="Verdana"/>
          <w:i/>
          <w:sz w:val="22"/>
          <w:szCs w:val="22"/>
        </w:rPr>
        <w:t xml:space="preserve"> What measures have been planned to focus on the specific needs of each gender and age group</w:t>
      </w:r>
      <w:r w:rsidR="00B37172">
        <w:rPr>
          <w:rFonts w:ascii="Verdana" w:hAnsi="Verdana"/>
        </w:rPr>
        <w:t>?</w:t>
      </w:r>
      <w:r w:rsidR="00B37172">
        <w:rPr>
          <w:rStyle w:val="Funotenzeichen"/>
          <w:rFonts w:ascii="Verdana" w:hAnsi="Verdana"/>
        </w:rPr>
        <w:footnoteReference w:id="5"/>
      </w:r>
    </w:p>
    <w:p w14:paraId="3494B3B3" w14:textId="77777777" w:rsidR="00446F89" w:rsidRPr="00A03F84" w:rsidRDefault="00446F89" w:rsidP="00764ECE">
      <w:pPr>
        <w:ind w:left="720"/>
        <w:jc w:val="both"/>
        <w:rPr>
          <w:rFonts w:ascii="Verdana" w:hAnsi="Verdana"/>
          <w:i/>
          <w:sz w:val="22"/>
          <w:szCs w:val="22"/>
        </w:rPr>
      </w:pPr>
    </w:p>
    <w:p w14:paraId="47BE9DFD" w14:textId="77777777" w:rsidR="00AC50F3" w:rsidRPr="00C427C4" w:rsidRDefault="00AC50F3" w:rsidP="00764ECE">
      <w:pPr>
        <w:ind w:left="810"/>
        <w:jc w:val="both"/>
        <w:rPr>
          <w:rFonts w:ascii="Verdana" w:hAnsi="Verdana"/>
          <w:i/>
          <w:sz w:val="22"/>
          <w:szCs w:val="22"/>
        </w:rPr>
      </w:pPr>
    </w:p>
    <w:p w14:paraId="76BFC315" w14:textId="77777777" w:rsidR="00602D0A" w:rsidRPr="00AE15C3" w:rsidRDefault="005C51C8" w:rsidP="00A03F84">
      <w:pPr>
        <w:pStyle w:val="Listenabsatz"/>
        <w:numPr>
          <w:ilvl w:val="0"/>
          <w:numId w:val="1"/>
        </w:numPr>
        <w:spacing w:after="160" w:line="259" w:lineRule="auto"/>
        <w:ind w:left="720"/>
        <w:contextualSpacing/>
        <w:rPr>
          <w:rFonts w:ascii="Verdana" w:hAnsi="Verdana"/>
          <w:i/>
          <w:color w:val="A6A6A6"/>
          <w:sz w:val="22"/>
          <w:szCs w:val="22"/>
        </w:rPr>
      </w:pPr>
      <w:r>
        <w:rPr>
          <w:rFonts w:ascii="Verdana" w:hAnsi="Verdana"/>
          <w:i/>
          <w:color w:val="A6A6A6"/>
          <w:sz w:val="22"/>
          <w:szCs w:val="22"/>
        </w:rPr>
        <w:t>Recommended m</w:t>
      </w:r>
      <w:r w:rsidR="00A03F84" w:rsidRPr="00AE15C3">
        <w:rPr>
          <w:rFonts w:ascii="Verdana" w:hAnsi="Verdana"/>
          <w:i/>
          <w:color w:val="A6A6A6"/>
          <w:sz w:val="22"/>
          <w:szCs w:val="22"/>
        </w:rPr>
        <w:t>aximum</w:t>
      </w:r>
      <w:r>
        <w:rPr>
          <w:rFonts w:ascii="Verdana" w:hAnsi="Verdana"/>
          <w:i/>
          <w:color w:val="A6A6A6"/>
          <w:sz w:val="22"/>
          <w:szCs w:val="22"/>
        </w:rPr>
        <w:t xml:space="preserve"> 2</w:t>
      </w:r>
      <w:r w:rsidR="00602D0A" w:rsidRPr="00AE15C3">
        <w:rPr>
          <w:rFonts w:ascii="Verdana" w:hAnsi="Verdana"/>
          <w:i/>
          <w:color w:val="A6A6A6"/>
          <w:sz w:val="22"/>
          <w:szCs w:val="22"/>
        </w:rPr>
        <w:t xml:space="preserve">0 lines - </w:t>
      </w:r>
    </w:p>
    <w:p w14:paraId="35ABE41B" w14:textId="77777777" w:rsidR="00602D0A" w:rsidRPr="00EF6A30" w:rsidRDefault="00602D0A" w:rsidP="00C427C4">
      <w:pPr>
        <w:jc w:val="both"/>
        <w:rPr>
          <w:rFonts w:ascii="Verdana" w:hAnsi="Verdana"/>
          <w:sz w:val="22"/>
          <w:szCs w:val="22"/>
        </w:rPr>
      </w:pPr>
    </w:p>
    <w:p w14:paraId="1E5AB3CE" w14:textId="77777777" w:rsidR="00764ECE" w:rsidRDefault="00764ECE" w:rsidP="00C427C4">
      <w:pPr>
        <w:jc w:val="both"/>
        <w:rPr>
          <w:rFonts w:ascii="Verdana" w:hAnsi="Verdana"/>
          <w:sz w:val="22"/>
          <w:szCs w:val="22"/>
        </w:rPr>
      </w:pPr>
    </w:p>
    <w:p w14:paraId="4D859ABD" w14:textId="77777777" w:rsidR="005C7C1C" w:rsidRPr="00764ECE" w:rsidRDefault="007A42AB" w:rsidP="00966C0E">
      <w:pPr>
        <w:pStyle w:val="berschrift2"/>
        <w:rPr>
          <w:color w:val="FFFFFF"/>
          <w:sz w:val="10"/>
          <w:szCs w:val="10"/>
        </w:rPr>
      </w:pPr>
      <w:r w:rsidRPr="00764ECE">
        <w:br w:type="page"/>
      </w:r>
    </w:p>
    <w:p w14:paraId="198E1C07" w14:textId="77777777" w:rsidR="00764ECE" w:rsidRPr="00966C0E" w:rsidRDefault="005C7C1C" w:rsidP="006F42AA">
      <w:pPr>
        <w:pStyle w:val="berschrift2"/>
        <w:numPr>
          <w:ilvl w:val="0"/>
          <w:numId w:val="12"/>
        </w:numPr>
      </w:pPr>
      <w:bookmarkStart w:id="7" w:name="_Toc513129647"/>
      <w:r>
        <w:lastRenderedPageBreak/>
        <w:t>E</w:t>
      </w:r>
      <w:r w:rsidRPr="00764ECE">
        <w:t>fficiency</w:t>
      </w:r>
      <w:r w:rsidR="004B5A37">
        <w:t xml:space="preserve"> (max. 5 pages)</w:t>
      </w:r>
      <w:bookmarkEnd w:id="7"/>
    </w:p>
    <w:p w14:paraId="7BD60A70" w14:textId="1B18E0AB" w:rsidR="00F10015" w:rsidRDefault="00C40E12" w:rsidP="00966C0E">
      <w:pPr>
        <w:ind w:left="709" w:hanging="360"/>
        <w:jc w:val="both"/>
        <w:rPr>
          <w:rFonts w:ascii="Verdana" w:hAnsi="Verdana"/>
          <w:sz w:val="22"/>
          <w:szCs w:val="22"/>
        </w:rPr>
      </w:pPr>
      <w:r>
        <w:rPr>
          <w:rFonts w:ascii="Verdana" w:hAnsi="Verdana"/>
          <w:noProof/>
          <w:sz w:val="22"/>
          <w:szCs w:val="22"/>
          <w:lang w:val="en-US"/>
        </w:rPr>
        <mc:AlternateContent>
          <mc:Choice Requires="wpg">
            <w:drawing>
              <wp:anchor distT="0" distB="0" distL="114300" distR="114300" simplePos="0" relativeHeight="251658242" behindDoc="0" locked="0" layoutInCell="1" allowOverlap="1" wp14:anchorId="4FD3FA4D" wp14:editId="2BA7D1E1">
                <wp:simplePos x="0" y="0"/>
                <wp:positionH relativeFrom="column">
                  <wp:posOffset>270510</wp:posOffset>
                </wp:positionH>
                <wp:positionV relativeFrom="paragraph">
                  <wp:posOffset>74295</wp:posOffset>
                </wp:positionV>
                <wp:extent cx="5013325" cy="1593850"/>
                <wp:effectExtent l="27940" t="27305" r="35560" b="45720"/>
                <wp:wrapNone/>
                <wp:docPr id="7"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13325" cy="1593850"/>
                          <a:chOff x="1844" y="2546"/>
                          <a:chExt cx="7895" cy="2510"/>
                        </a:xfrm>
                      </wpg:grpSpPr>
                      <wps:wsp>
                        <wps:cNvPr id="8" name="AutoShape 106"/>
                        <wps:cNvSpPr>
                          <a:spLocks noChangeArrowheads="1"/>
                        </wps:cNvSpPr>
                        <wps:spPr bwMode="auto">
                          <a:xfrm>
                            <a:off x="4175" y="4135"/>
                            <a:ext cx="5564" cy="921"/>
                          </a:xfrm>
                          <a:prstGeom prst="roundRect">
                            <a:avLst>
                              <a:gd name="adj" fmla="val 16667"/>
                            </a:avLst>
                          </a:prstGeom>
                          <a:solidFill>
                            <a:srgbClr val="BDD6EE"/>
                          </a:solidFill>
                          <a:ln w="38100" algn="ctr">
                            <a:solidFill>
                              <a:srgbClr val="F2F2F2"/>
                            </a:solidFill>
                            <a:round/>
                            <a:headEnd/>
                            <a:tailEnd/>
                          </a:ln>
                          <a:effectLst>
                            <a:outerShdw dist="28398" dir="3806097" algn="ctr" rotWithShape="0">
                              <a:srgbClr val="823B0B">
                                <a:alpha val="50000"/>
                              </a:srgbClr>
                            </a:outerShdw>
                          </a:effectLst>
                        </wps:spPr>
                        <wps:txbx>
                          <w:txbxContent>
                            <w:p w14:paraId="2748D695" w14:textId="77777777" w:rsidR="00BB16EA" w:rsidRPr="003D1637" w:rsidRDefault="00BB16EA" w:rsidP="00F10015">
                              <w:pPr>
                                <w:rPr>
                                  <w:rFonts w:ascii="Verdana" w:hAnsi="Verdana"/>
                                  <w:b/>
                                  <w:color w:val="C00000"/>
                                  <w:lang w:val="en-US"/>
                                </w:rPr>
                              </w:pPr>
                              <w:r>
                                <w:rPr>
                                  <w:rFonts w:ascii="Verdana" w:hAnsi="Verdana"/>
                                  <w:b/>
                                  <w:color w:val="C00000"/>
                                  <w:lang w:val="en-US"/>
                                </w:rPr>
                                <w:t xml:space="preserve">WHAT investment is required for realizing the </w:t>
                              </w:r>
                              <w:r w:rsidRPr="003D1637">
                                <w:rPr>
                                  <w:rFonts w:ascii="Verdana" w:hAnsi="Verdana"/>
                                  <w:b/>
                                  <w:color w:val="C00000"/>
                                  <w:lang w:val="en-US"/>
                                </w:rPr>
                                <w:t>changes?</w:t>
                              </w:r>
                            </w:p>
                          </w:txbxContent>
                        </wps:txbx>
                        <wps:bodyPr rot="0" vert="horz" wrap="square" lIns="91440" tIns="45720" rIns="91440" bIns="45720" anchor="t" anchorCtr="0" upright="1">
                          <a:noAutofit/>
                        </wps:bodyPr>
                      </wps:wsp>
                      <wps:wsp>
                        <wps:cNvPr id="9" name="AutoShape 108"/>
                        <wps:cNvSpPr>
                          <a:spLocks noChangeArrowheads="1"/>
                        </wps:cNvSpPr>
                        <wps:spPr bwMode="auto">
                          <a:xfrm>
                            <a:off x="2672" y="3337"/>
                            <a:ext cx="3589" cy="620"/>
                          </a:xfrm>
                          <a:prstGeom prst="roundRect">
                            <a:avLst>
                              <a:gd name="adj" fmla="val 16667"/>
                            </a:avLst>
                          </a:prstGeom>
                          <a:solidFill>
                            <a:srgbClr val="FBE4D5"/>
                          </a:solidFill>
                          <a:ln w="38100" algn="ctr">
                            <a:solidFill>
                              <a:srgbClr val="F2F2F2"/>
                            </a:solidFill>
                            <a:round/>
                            <a:headEnd/>
                            <a:tailEnd/>
                          </a:ln>
                          <a:effectLst>
                            <a:outerShdw dist="28398" dir="3806097" algn="ctr" rotWithShape="0">
                              <a:srgbClr val="823B0B">
                                <a:alpha val="50000"/>
                              </a:srgbClr>
                            </a:outerShdw>
                          </a:effectLst>
                        </wps:spPr>
                        <wps:txbx>
                          <w:txbxContent>
                            <w:p w14:paraId="74C49E12" w14:textId="77777777" w:rsidR="00BB16EA" w:rsidRPr="001F149B" w:rsidRDefault="00BB16EA" w:rsidP="00F10015">
                              <w:pPr>
                                <w:rPr>
                                  <w:rFonts w:ascii="Verdana" w:hAnsi="Verdana"/>
                                  <w:b/>
                                  <w:color w:val="FF6969"/>
                                  <w:sz w:val="16"/>
                                  <w:szCs w:val="16"/>
                                  <w:lang w:val="en-US"/>
                                </w:rPr>
                              </w:pPr>
                              <w:r w:rsidRPr="001F149B">
                                <w:rPr>
                                  <w:rFonts w:ascii="Verdana" w:hAnsi="Verdana"/>
                                  <w:b/>
                                  <w:color w:val="FF6969"/>
                                  <w:sz w:val="16"/>
                                  <w:szCs w:val="16"/>
                                  <w:lang w:val="en-US"/>
                                </w:rPr>
                                <w:t>HOW will the project bring about the expected changes?</w:t>
                              </w:r>
                            </w:p>
                          </w:txbxContent>
                        </wps:txbx>
                        <wps:bodyPr rot="0" vert="horz" wrap="square" lIns="91440" tIns="45720" rIns="91440" bIns="45720" anchor="t" anchorCtr="0" upright="1">
                          <a:noAutofit/>
                        </wps:bodyPr>
                      </wps:wsp>
                      <wps:wsp>
                        <wps:cNvPr id="10" name="AutoShape 109"/>
                        <wps:cNvSpPr>
                          <a:spLocks noChangeArrowheads="1"/>
                        </wps:cNvSpPr>
                        <wps:spPr bwMode="auto">
                          <a:xfrm>
                            <a:off x="1844" y="2546"/>
                            <a:ext cx="2517" cy="651"/>
                          </a:xfrm>
                          <a:prstGeom prst="roundRect">
                            <a:avLst>
                              <a:gd name="adj" fmla="val 16667"/>
                            </a:avLst>
                          </a:prstGeom>
                          <a:solidFill>
                            <a:srgbClr val="FFF2CC"/>
                          </a:solidFill>
                          <a:ln w="38100" algn="ctr">
                            <a:solidFill>
                              <a:srgbClr val="F2F2F2"/>
                            </a:solidFill>
                            <a:round/>
                            <a:headEnd/>
                            <a:tailEnd/>
                          </a:ln>
                          <a:effectLst>
                            <a:outerShdw dist="28398" dir="3806097" algn="ctr" rotWithShape="0">
                              <a:srgbClr val="7F5F00">
                                <a:alpha val="50000"/>
                              </a:srgbClr>
                            </a:outerShdw>
                          </a:effectLst>
                        </wps:spPr>
                        <wps:txbx>
                          <w:txbxContent>
                            <w:p w14:paraId="795E1016" w14:textId="77777777" w:rsidR="00BB16EA" w:rsidRPr="001F149B" w:rsidRDefault="00BB16EA" w:rsidP="00F10015">
                              <w:pPr>
                                <w:rPr>
                                  <w:rFonts w:ascii="Verdana" w:hAnsi="Verdana"/>
                                  <w:b/>
                                  <w:color w:val="FF6969"/>
                                  <w:sz w:val="16"/>
                                  <w:szCs w:val="16"/>
                                  <w:lang w:val="en-US"/>
                                </w:rPr>
                              </w:pPr>
                              <w:r w:rsidRPr="001F149B">
                                <w:rPr>
                                  <w:rFonts w:ascii="Verdana" w:hAnsi="Verdana"/>
                                  <w:b/>
                                  <w:color w:val="FF6969"/>
                                  <w:sz w:val="16"/>
                                  <w:szCs w:val="16"/>
                                  <w:lang w:val="en-US"/>
                                </w:rPr>
                                <w:t>WHY is the project necessary?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D3FA4D" id="Group 110" o:spid="_x0000_s1030" style="position:absolute;left:0;text-align:left;margin-left:21.3pt;margin-top:5.85pt;width:394.75pt;height:125.5pt;z-index:251658242" coordorigin="1844,2546" coordsize="7895,2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">
                <v:roundrect id="AutoShape 106" o:spid="_x0000_s1031" style="position:absolute;left:4175;top:4135;width:5564;height:92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" fillcolor="#bdd6ee" strokecolor="#f2f2f2" strokeweight="3pt">
                  <v:shadow on="t" color="#823b0b" opacity=".5" offset="1pt"/>
                  <v:textbox>
                    <w:txbxContent>
                      <w:p w14:paraId="2748D695" w14:textId="77777777" w:rsidR="00BB16EA" w:rsidRPr="003D1637" w:rsidRDefault="00BB16EA" w:rsidP="00F10015">
                        <w:pPr>
                          <w:rPr>
                            <w:rFonts w:ascii="Verdana" w:hAnsi="Verdana"/>
                            <w:b/>
                            <w:color w:val="C00000"/>
                            <w:lang w:val="en-US"/>
                          </w:rPr>
                        </w:pPr>
                        <w:r>
                          <w:rPr>
                            <w:rFonts w:ascii="Verdana" w:hAnsi="Verdana"/>
                            <w:b/>
                            <w:color w:val="C00000"/>
                            <w:lang w:val="en-US"/>
                          </w:rPr>
                          <w:t xml:space="preserve">WHAT investment is required for realizing the </w:t>
                        </w:r>
                        <w:r w:rsidRPr="003D1637">
                          <w:rPr>
                            <w:rFonts w:ascii="Verdana" w:hAnsi="Verdana"/>
                            <w:b/>
                            <w:color w:val="C00000"/>
                            <w:lang w:val="en-US"/>
                          </w:rPr>
                          <w:t>changes?</w:t>
                        </w:r>
                      </w:p>
                    </w:txbxContent>
                  </v:textbox>
                </v:roundrect>
                <v:roundrect id="AutoShape 108" o:spid="_x0000_s1032" style="position:absolute;left:2672;top:3337;width:3589;height:6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" fillcolor="#fbe4d5" strokecolor="#f2f2f2" strokeweight="3pt">
                  <v:shadow on="t" color="#823b0b" opacity=".5" offset="1pt"/>
                  <v:textbox>
                    <w:txbxContent>
                      <w:p w14:paraId="74C49E12" w14:textId="77777777" w:rsidR="00BB16EA" w:rsidRPr="001F149B" w:rsidRDefault="00BB16EA" w:rsidP="00F10015">
                        <w:pPr>
                          <w:rPr>
                            <w:rFonts w:ascii="Verdana" w:hAnsi="Verdana"/>
                            <w:b/>
                            <w:color w:val="FF6969"/>
                            <w:sz w:val="16"/>
                            <w:szCs w:val="16"/>
                            <w:lang w:val="en-US"/>
                          </w:rPr>
                        </w:pPr>
                        <w:r w:rsidRPr="001F149B">
                          <w:rPr>
                            <w:rFonts w:ascii="Verdana" w:hAnsi="Verdana"/>
                            <w:b/>
                            <w:color w:val="FF6969"/>
                            <w:sz w:val="16"/>
                            <w:szCs w:val="16"/>
                            <w:lang w:val="en-US"/>
                          </w:rPr>
                          <w:t>HOW will the project bring about the expected changes?</w:t>
                        </w:r>
                      </w:p>
                    </w:txbxContent>
                  </v:textbox>
                </v:roundrect>
                <v:roundrect id="AutoShape 109" o:spid="_x0000_s1033" style="position:absolute;left:1844;top:2546;width:2517;height:65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" fillcolor="#fff2cc" strokecolor="#f2f2f2" strokeweight="3pt">
                  <v:shadow on="t" color="#7f5f00" opacity=".5" offset="1pt"/>
                  <v:textbox>
                    <w:txbxContent>
                      <w:p w14:paraId="795E1016" w14:textId="77777777" w:rsidR="00BB16EA" w:rsidRPr="001F149B" w:rsidRDefault="00BB16EA" w:rsidP="00F10015">
                        <w:pPr>
                          <w:rPr>
                            <w:rFonts w:ascii="Verdana" w:hAnsi="Verdana"/>
                            <w:b/>
                            <w:color w:val="FF6969"/>
                            <w:sz w:val="16"/>
                            <w:szCs w:val="16"/>
                            <w:lang w:val="en-US"/>
                          </w:rPr>
                        </w:pPr>
                        <w:r w:rsidRPr="001F149B">
                          <w:rPr>
                            <w:rFonts w:ascii="Verdana" w:hAnsi="Verdana"/>
                            <w:b/>
                            <w:color w:val="FF6969"/>
                            <w:sz w:val="16"/>
                            <w:szCs w:val="16"/>
                            <w:lang w:val="en-US"/>
                          </w:rPr>
                          <w:t>WHY is the project necessary?</w:t>
                        </w:r>
                      </w:p>
                    </w:txbxContent>
                  </v:textbox>
                </v:roundrect>
              </v:group>
            </w:pict>
          </mc:Fallback>
        </mc:AlternateContent>
      </w:r>
    </w:p>
    <w:p w14:paraId="5D5B58FB" w14:textId="6A74BA38" w:rsidR="00F10015" w:rsidRDefault="00F10015" w:rsidP="00966C0E">
      <w:pPr>
        <w:ind w:left="709" w:hanging="360"/>
        <w:jc w:val="both"/>
        <w:rPr>
          <w:rFonts w:ascii="Verdana" w:hAnsi="Verdana"/>
          <w:sz w:val="22"/>
          <w:szCs w:val="22"/>
        </w:rPr>
      </w:pPr>
    </w:p>
    <w:p w14:paraId="14717D69" w14:textId="77777777" w:rsidR="00F10015" w:rsidRDefault="00F10015" w:rsidP="00966C0E">
      <w:pPr>
        <w:ind w:left="709" w:hanging="360"/>
        <w:jc w:val="both"/>
        <w:rPr>
          <w:rFonts w:ascii="Verdana" w:hAnsi="Verdana"/>
          <w:sz w:val="22"/>
          <w:szCs w:val="22"/>
        </w:rPr>
      </w:pPr>
    </w:p>
    <w:p w14:paraId="60E4F205" w14:textId="77777777" w:rsidR="00F10015" w:rsidRDefault="00F10015" w:rsidP="00966C0E">
      <w:pPr>
        <w:ind w:left="709" w:hanging="360"/>
        <w:jc w:val="both"/>
        <w:rPr>
          <w:rFonts w:ascii="Verdana" w:hAnsi="Verdana"/>
          <w:sz w:val="22"/>
          <w:szCs w:val="22"/>
        </w:rPr>
      </w:pPr>
    </w:p>
    <w:p w14:paraId="4A259197" w14:textId="77777777" w:rsidR="00F10015" w:rsidRDefault="00F10015" w:rsidP="00966C0E">
      <w:pPr>
        <w:ind w:left="709" w:hanging="360"/>
        <w:jc w:val="both"/>
        <w:rPr>
          <w:rFonts w:ascii="Verdana" w:hAnsi="Verdana"/>
          <w:sz w:val="22"/>
          <w:szCs w:val="22"/>
        </w:rPr>
      </w:pPr>
    </w:p>
    <w:p w14:paraId="1E4F3DA7" w14:textId="77777777" w:rsidR="00F10015" w:rsidRDefault="00F10015" w:rsidP="00966C0E">
      <w:pPr>
        <w:ind w:left="709" w:hanging="360"/>
        <w:jc w:val="both"/>
        <w:rPr>
          <w:rFonts w:ascii="Verdana" w:hAnsi="Verdana"/>
          <w:sz w:val="22"/>
          <w:szCs w:val="22"/>
        </w:rPr>
      </w:pPr>
    </w:p>
    <w:p w14:paraId="60FCE371" w14:textId="77777777" w:rsidR="00764ECE" w:rsidRDefault="00764ECE" w:rsidP="00966C0E">
      <w:pPr>
        <w:ind w:left="709" w:hanging="360"/>
        <w:jc w:val="both"/>
        <w:rPr>
          <w:rFonts w:ascii="Verdana" w:hAnsi="Verdana"/>
          <w:sz w:val="22"/>
          <w:szCs w:val="22"/>
        </w:rPr>
      </w:pPr>
    </w:p>
    <w:p w14:paraId="60AE5398" w14:textId="77777777" w:rsidR="00C2376B" w:rsidRDefault="00C2376B" w:rsidP="00966C0E">
      <w:pPr>
        <w:ind w:left="709" w:hanging="360"/>
        <w:jc w:val="both"/>
        <w:rPr>
          <w:rFonts w:ascii="Verdana" w:hAnsi="Verdana"/>
          <w:sz w:val="22"/>
          <w:szCs w:val="22"/>
        </w:rPr>
      </w:pPr>
    </w:p>
    <w:p w14:paraId="1AC9DD7D" w14:textId="77777777" w:rsidR="00C2376B" w:rsidRDefault="00C2376B" w:rsidP="00966C0E">
      <w:pPr>
        <w:ind w:left="709" w:hanging="360"/>
        <w:jc w:val="both"/>
        <w:rPr>
          <w:rFonts w:ascii="Verdana" w:hAnsi="Verdana"/>
          <w:sz w:val="22"/>
          <w:szCs w:val="22"/>
        </w:rPr>
      </w:pPr>
    </w:p>
    <w:p w14:paraId="4D42D422" w14:textId="77777777" w:rsidR="00C2376B" w:rsidRDefault="00C2376B" w:rsidP="00966C0E">
      <w:pPr>
        <w:ind w:left="709" w:hanging="360"/>
        <w:jc w:val="both"/>
        <w:rPr>
          <w:rFonts w:ascii="Verdana" w:hAnsi="Verdana"/>
          <w:sz w:val="22"/>
          <w:szCs w:val="22"/>
        </w:rPr>
      </w:pPr>
    </w:p>
    <w:p w14:paraId="0485EE23" w14:textId="77777777" w:rsidR="001E4F3C" w:rsidRPr="005E0AC5" w:rsidRDefault="001E4F3C" w:rsidP="005E0AC5">
      <w:pPr>
        <w:ind w:left="810"/>
        <w:jc w:val="both"/>
        <w:rPr>
          <w:rFonts w:ascii="Verdana" w:hAnsi="Verdana"/>
          <w:sz w:val="22"/>
          <w:szCs w:val="22"/>
        </w:rPr>
      </w:pPr>
    </w:p>
    <w:p w14:paraId="210D6DE3" w14:textId="77777777" w:rsidR="009E7BEA" w:rsidRPr="00AC50F3" w:rsidRDefault="009E7BEA" w:rsidP="003B527B">
      <w:pPr>
        <w:pStyle w:val="berschrift5"/>
        <w:spacing w:after="60"/>
        <w:ind w:left="538" w:hanging="357"/>
      </w:pPr>
      <w:r w:rsidRPr="00AC50F3">
        <w:t xml:space="preserve">Monitoring </w:t>
      </w:r>
      <w:r w:rsidR="008208D5">
        <w:t>and Evaluation</w:t>
      </w:r>
    </w:p>
    <w:p w14:paraId="1B3D67A5" w14:textId="2E5DB186" w:rsidR="00EA3083" w:rsidRPr="00841C87" w:rsidRDefault="009E7BEA" w:rsidP="001E4F3C">
      <w:pPr>
        <w:pStyle w:val="Listenabsatz"/>
        <w:rPr>
          <w:rFonts w:ascii="Verdana" w:hAnsi="Verdana"/>
          <w:i/>
          <w:sz w:val="22"/>
          <w:szCs w:val="22"/>
        </w:rPr>
      </w:pPr>
      <w:r w:rsidRPr="00841C87">
        <w:rPr>
          <w:rFonts w:ascii="Verdana" w:hAnsi="Verdana"/>
          <w:i/>
          <w:sz w:val="22"/>
          <w:szCs w:val="22"/>
        </w:rPr>
        <w:t xml:space="preserve">Please describe the </w:t>
      </w:r>
      <w:r w:rsidR="00AC6DED" w:rsidRPr="00841C87">
        <w:rPr>
          <w:rFonts w:ascii="Verdana" w:hAnsi="Verdana"/>
          <w:i/>
          <w:sz w:val="22"/>
          <w:szCs w:val="22"/>
        </w:rPr>
        <w:t xml:space="preserve">partner organisation’s internal </w:t>
      </w:r>
      <w:r w:rsidR="008208D5" w:rsidRPr="00841C87">
        <w:rPr>
          <w:rFonts w:ascii="Verdana" w:hAnsi="Verdana"/>
          <w:i/>
          <w:sz w:val="22"/>
          <w:szCs w:val="22"/>
        </w:rPr>
        <w:t xml:space="preserve">monitoring </w:t>
      </w:r>
      <w:r w:rsidRPr="00841C87">
        <w:rPr>
          <w:rFonts w:ascii="Verdana" w:hAnsi="Verdana"/>
          <w:i/>
          <w:sz w:val="22"/>
          <w:szCs w:val="22"/>
        </w:rPr>
        <w:t xml:space="preserve">procedures </w:t>
      </w:r>
      <w:r w:rsidR="00054DF4" w:rsidRPr="00841C87">
        <w:rPr>
          <w:rFonts w:ascii="Verdana" w:hAnsi="Verdana"/>
          <w:i/>
          <w:sz w:val="22"/>
          <w:szCs w:val="22"/>
        </w:rPr>
        <w:t xml:space="preserve">and timeframes </w:t>
      </w:r>
      <w:r w:rsidR="00765F67">
        <w:rPr>
          <w:rFonts w:ascii="Verdana" w:hAnsi="Verdana"/>
          <w:i/>
          <w:sz w:val="22"/>
          <w:szCs w:val="22"/>
        </w:rPr>
        <w:t>for follow-</w:t>
      </w:r>
      <w:r w:rsidRPr="00841C87">
        <w:rPr>
          <w:rFonts w:ascii="Verdana" w:hAnsi="Verdana"/>
          <w:i/>
          <w:sz w:val="22"/>
          <w:szCs w:val="22"/>
        </w:rPr>
        <w:t>up and internal/external evaluation.</w:t>
      </w:r>
      <w:r w:rsidR="00FA5649">
        <w:rPr>
          <w:rStyle w:val="Funotenzeichen"/>
          <w:rFonts w:ascii="Verdana" w:hAnsi="Verdana"/>
          <w:i/>
          <w:sz w:val="22"/>
          <w:szCs w:val="22"/>
        </w:rPr>
        <w:footnoteReference w:id="6"/>
      </w:r>
      <w:r w:rsidRPr="00841C87">
        <w:rPr>
          <w:rFonts w:ascii="Verdana" w:hAnsi="Verdana"/>
          <w:i/>
          <w:sz w:val="22"/>
          <w:szCs w:val="22"/>
        </w:rPr>
        <w:t xml:space="preserve"> </w:t>
      </w:r>
    </w:p>
    <w:p w14:paraId="1DBDF80A" w14:textId="77777777" w:rsidR="00EA3083" w:rsidRPr="001E4F3C" w:rsidRDefault="00EA3083" w:rsidP="00190AE8">
      <w:pPr>
        <w:pStyle w:val="Listenabsatz"/>
        <w:ind w:left="1080"/>
        <w:rPr>
          <w:rFonts w:ascii="Verdana" w:hAnsi="Verdana"/>
          <w:i/>
          <w:sz w:val="22"/>
          <w:szCs w:val="22"/>
        </w:rPr>
      </w:pPr>
    </w:p>
    <w:p w14:paraId="1BE15BF8" w14:textId="77777777" w:rsidR="000B01B8" w:rsidRPr="001E4F3C" w:rsidRDefault="000B01B8" w:rsidP="00190AE8">
      <w:pPr>
        <w:pStyle w:val="Listenabsatz"/>
        <w:ind w:left="1080"/>
        <w:rPr>
          <w:rFonts w:ascii="Verdana" w:hAnsi="Verdana"/>
          <w:i/>
          <w:sz w:val="22"/>
          <w:szCs w:val="22"/>
        </w:rPr>
      </w:pPr>
    </w:p>
    <w:p w14:paraId="2F9205BF" w14:textId="77777777" w:rsidR="00602D0A" w:rsidRPr="00B8179C" w:rsidRDefault="005C51C8" w:rsidP="006F42AA">
      <w:pPr>
        <w:pStyle w:val="Listenabsatz"/>
        <w:numPr>
          <w:ilvl w:val="0"/>
          <w:numId w:val="1"/>
        </w:numPr>
        <w:spacing w:after="160" w:line="259" w:lineRule="auto"/>
        <w:ind w:left="810"/>
        <w:contextualSpacing/>
        <w:rPr>
          <w:rFonts w:ascii="Verdana" w:hAnsi="Verdana"/>
          <w:i/>
          <w:color w:val="808080"/>
          <w:sz w:val="22"/>
          <w:szCs w:val="22"/>
        </w:rPr>
      </w:pPr>
      <w:r>
        <w:rPr>
          <w:rFonts w:ascii="Verdana" w:hAnsi="Verdana"/>
          <w:i/>
          <w:color w:val="808080"/>
          <w:sz w:val="22"/>
          <w:szCs w:val="22"/>
        </w:rPr>
        <w:t>Recommended m</w:t>
      </w:r>
      <w:r w:rsidR="0090363E" w:rsidRPr="00B8179C">
        <w:rPr>
          <w:rFonts w:ascii="Verdana" w:hAnsi="Verdana"/>
          <w:i/>
          <w:color w:val="808080"/>
          <w:sz w:val="22"/>
          <w:szCs w:val="22"/>
        </w:rPr>
        <w:t>aximum</w:t>
      </w:r>
      <w:r w:rsidR="00602D0A" w:rsidRPr="00B8179C">
        <w:rPr>
          <w:rFonts w:ascii="Verdana" w:hAnsi="Verdana"/>
          <w:i/>
          <w:color w:val="808080"/>
          <w:sz w:val="22"/>
          <w:szCs w:val="22"/>
        </w:rPr>
        <w:t xml:space="preserve"> </w:t>
      </w:r>
      <w:r w:rsidR="0090363E" w:rsidRPr="00B8179C">
        <w:rPr>
          <w:rFonts w:ascii="Verdana" w:hAnsi="Verdana"/>
          <w:i/>
          <w:color w:val="808080"/>
          <w:sz w:val="22"/>
          <w:szCs w:val="22"/>
        </w:rPr>
        <w:t>5</w:t>
      </w:r>
      <w:r w:rsidR="00602D0A" w:rsidRPr="00B8179C">
        <w:rPr>
          <w:rFonts w:ascii="Verdana" w:hAnsi="Verdana"/>
          <w:i/>
          <w:color w:val="808080"/>
          <w:sz w:val="22"/>
          <w:szCs w:val="22"/>
        </w:rPr>
        <w:t xml:space="preserve">0 lines - </w:t>
      </w:r>
    </w:p>
    <w:p w14:paraId="0FF34343" w14:textId="77777777" w:rsidR="000B01B8" w:rsidRPr="00EF6A30" w:rsidRDefault="000B01B8" w:rsidP="00190AE8">
      <w:pPr>
        <w:jc w:val="both"/>
        <w:rPr>
          <w:rFonts w:ascii="Verdana" w:hAnsi="Verdana"/>
          <w:sz w:val="22"/>
          <w:szCs w:val="22"/>
        </w:rPr>
      </w:pPr>
    </w:p>
    <w:p w14:paraId="6D582E94" w14:textId="77777777" w:rsidR="00677A8F" w:rsidRDefault="00677A8F" w:rsidP="00190AE8">
      <w:pPr>
        <w:jc w:val="both"/>
        <w:rPr>
          <w:rFonts w:ascii="Verdana" w:hAnsi="Verdana"/>
        </w:rPr>
      </w:pPr>
    </w:p>
    <w:p w14:paraId="6AFFDBE0" w14:textId="77777777" w:rsidR="009E7BEA" w:rsidRPr="009E7BEA" w:rsidRDefault="002F7A16" w:rsidP="003B527B">
      <w:pPr>
        <w:pStyle w:val="berschrift5"/>
        <w:spacing w:after="60"/>
        <w:ind w:left="538" w:hanging="357"/>
      </w:pPr>
      <w:r>
        <w:t>Resources and C</w:t>
      </w:r>
      <w:r w:rsidR="00324E7D">
        <w:t>apacities</w:t>
      </w:r>
    </w:p>
    <w:p w14:paraId="74A317BC" w14:textId="5B0DB474" w:rsidR="00324E7D" w:rsidRPr="00841C87" w:rsidRDefault="000B01B8" w:rsidP="00324E7D">
      <w:pPr>
        <w:tabs>
          <w:tab w:val="left" w:pos="709"/>
          <w:tab w:val="left" w:pos="4320"/>
        </w:tabs>
        <w:ind w:left="720"/>
        <w:rPr>
          <w:rFonts w:ascii="Verdana" w:hAnsi="Verdana"/>
          <w:i/>
          <w:sz w:val="22"/>
          <w:szCs w:val="22"/>
        </w:rPr>
      </w:pPr>
      <w:r w:rsidRPr="00841C87">
        <w:rPr>
          <w:rFonts w:ascii="Verdana" w:hAnsi="Verdana"/>
          <w:i/>
          <w:sz w:val="22"/>
          <w:szCs w:val="22"/>
        </w:rPr>
        <w:t xml:space="preserve">Please describe the </w:t>
      </w:r>
      <w:r w:rsidR="00957B9B" w:rsidRPr="00841C87">
        <w:rPr>
          <w:rFonts w:ascii="Verdana" w:hAnsi="Verdana"/>
          <w:i/>
          <w:sz w:val="22"/>
          <w:szCs w:val="22"/>
        </w:rPr>
        <w:t xml:space="preserve">internal </w:t>
      </w:r>
      <w:r w:rsidRPr="00841C87">
        <w:rPr>
          <w:rFonts w:ascii="Verdana" w:hAnsi="Verdana"/>
          <w:i/>
          <w:sz w:val="22"/>
          <w:szCs w:val="22"/>
        </w:rPr>
        <w:t>organisational structure of the project team proposed for the implementation of the project</w:t>
      </w:r>
      <w:r w:rsidR="00680499">
        <w:rPr>
          <w:rStyle w:val="Funotenzeichen"/>
          <w:rFonts w:ascii="Verdana" w:hAnsi="Verdana"/>
          <w:i/>
          <w:sz w:val="22"/>
          <w:szCs w:val="22"/>
        </w:rPr>
        <w:footnoteReference w:id="7"/>
      </w:r>
      <w:r w:rsidRPr="00841C87">
        <w:rPr>
          <w:rFonts w:ascii="Verdana" w:hAnsi="Verdana"/>
          <w:i/>
          <w:sz w:val="22"/>
          <w:szCs w:val="22"/>
        </w:rPr>
        <w:t>.</w:t>
      </w:r>
      <w:r w:rsidR="00EA3083" w:rsidRPr="00841C87">
        <w:rPr>
          <w:rFonts w:ascii="Verdana" w:hAnsi="Verdana"/>
          <w:i/>
          <w:sz w:val="22"/>
          <w:szCs w:val="22"/>
        </w:rPr>
        <w:t xml:space="preserve"> </w:t>
      </w:r>
    </w:p>
    <w:p w14:paraId="2FD26EC6" w14:textId="77777777" w:rsidR="00324E7D" w:rsidRPr="00841C87" w:rsidRDefault="00324E7D" w:rsidP="00324E7D">
      <w:pPr>
        <w:tabs>
          <w:tab w:val="left" w:pos="709"/>
          <w:tab w:val="left" w:pos="4320"/>
        </w:tabs>
        <w:ind w:left="720"/>
        <w:rPr>
          <w:rFonts w:ascii="Verdana" w:hAnsi="Verdana"/>
          <w:i/>
          <w:sz w:val="22"/>
          <w:szCs w:val="22"/>
        </w:rPr>
      </w:pPr>
      <w:r w:rsidRPr="00841C87">
        <w:rPr>
          <w:rFonts w:ascii="Verdana" w:hAnsi="Verdana"/>
          <w:i/>
          <w:sz w:val="22"/>
          <w:szCs w:val="22"/>
        </w:rPr>
        <w:t>Please provide a summary of the most important capacities and resources required and how they will be met.</w:t>
      </w:r>
    </w:p>
    <w:p w14:paraId="36F075ED" w14:textId="77777777" w:rsidR="000B01B8" w:rsidRPr="001E4F3C" w:rsidRDefault="000B01B8" w:rsidP="001E4F3C">
      <w:pPr>
        <w:pStyle w:val="Listenabsatz"/>
        <w:rPr>
          <w:rFonts w:ascii="Verdana" w:hAnsi="Verdana"/>
          <w:sz w:val="22"/>
          <w:szCs w:val="22"/>
        </w:rPr>
      </w:pPr>
    </w:p>
    <w:p w14:paraId="41E8D053" w14:textId="77777777" w:rsidR="009E7BEA" w:rsidRPr="00324E7D" w:rsidRDefault="009E7BEA" w:rsidP="00324E7D">
      <w:pPr>
        <w:jc w:val="both"/>
        <w:rPr>
          <w:rFonts w:ascii="Verdana" w:hAnsi="Verdana"/>
          <w:sz w:val="22"/>
          <w:szCs w:val="22"/>
        </w:rPr>
      </w:pPr>
    </w:p>
    <w:p w14:paraId="1B8CE815" w14:textId="77777777" w:rsidR="00602D0A" w:rsidRPr="00B8179C" w:rsidRDefault="005C51C8" w:rsidP="006E0597">
      <w:pPr>
        <w:pStyle w:val="Listenabsatz"/>
        <w:numPr>
          <w:ilvl w:val="0"/>
          <w:numId w:val="1"/>
        </w:numPr>
        <w:spacing w:after="160" w:line="259" w:lineRule="auto"/>
        <w:ind w:left="810"/>
        <w:contextualSpacing/>
        <w:rPr>
          <w:rFonts w:ascii="Verdana" w:hAnsi="Verdana"/>
          <w:i/>
          <w:color w:val="808080"/>
          <w:sz w:val="22"/>
          <w:szCs w:val="22"/>
        </w:rPr>
      </w:pPr>
      <w:r>
        <w:rPr>
          <w:rFonts w:ascii="Verdana" w:hAnsi="Verdana"/>
          <w:i/>
          <w:color w:val="808080"/>
          <w:sz w:val="22"/>
          <w:szCs w:val="22"/>
        </w:rPr>
        <w:t>Recommended m</w:t>
      </w:r>
      <w:r w:rsidR="006E0597" w:rsidRPr="00B8179C">
        <w:rPr>
          <w:rFonts w:ascii="Verdana" w:hAnsi="Verdana"/>
          <w:i/>
          <w:color w:val="808080"/>
          <w:sz w:val="22"/>
          <w:szCs w:val="22"/>
        </w:rPr>
        <w:t xml:space="preserve">aximum </w:t>
      </w:r>
      <w:r w:rsidR="00602D0A" w:rsidRPr="00B8179C">
        <w:rPr>
          <w:rFonts w:ascii="Verdana" w:hAnsi="Verdana"/>
          <w:i/>
          <w:color w:val="808080"/>
          <w:sz w:val="22"/>
          <w:szCs w:val="22"/>
        </w:rPr>
        <w:t xml:space="preserve"> </w:t>
      </w:r>
      <w:r w:rsidR="004B5A37" w:rsidRPr="00B8179C">
        <w:rPr>
          <w:rFonts w:ascii="Verdana" w:hAnsi="Verdana"/>
          <w:i/>
          <w:color w:val="808080"/>
          <w:sz w:val="22"/>
          <w:szCs w:val="22"/>
        </w:rPr>
        <w:t>2</w:t>
      </w:r>
      <w:r w:rsidR="00602D0A" w:rsidRPr="00B8179C">
        <w:rPr>
          <w:rFonts w:ascii="Verdana" w:hAnsi="Verdana"/>
          <w:i/>
          <w:color w:val="808080"/>
          <w:sz w:val="22"/>
          <w:szCs w:val="22"/>
        </w:rPr>
        <w:t xml:space="preserve">0 lines - </w:t>
      </w:r>
    </w:p>
    <w:p w14:paraId="07B01EA3" w14:textId="77777777" w:rsidR="000B01B8" w:rsidRPr="00EF6A30" w:rsidRDefault="000B01B8" w:rsidP="00190AE8">
      <w:pPr>
        <w:jc w:val="both"/>
        <w:rPr>
          <w:rFonts w:ascii="Verdana" w:hAnsi="Verdana"/>
          <w:sz w:val="22"/>
          <w:szCs w:val="22"/>
        </w:rPr>
      </w:pPr>
    </w:p>
    <w:p w14:paraId="6AA0D3AE" w14:textId="77777777" w:rsidR="004B5A37" w:rsidRPr="00EF6A30" w:rsidRDefault="004B5A37" w:rsidP="00190AE8">
      <w:pPr>
        <w:jc w:val="both"/>
        <w:rPr>
          <w:rFonts w:ascii="Verdana" w:hAnsi="Verdana"/>
          <w:sz w:val="22"/>
          <w:szCs w:val="22"/>
        </w:rPr>
      </w:pPr>
    </w:p>
    <w:p w14:paraId="36E5A270" w14:textId="0F832F95" w:rsidR="00C2357C" w:rsidRDefault="00C2357C" w:rsidP="003B527B">
      <w:pPr>
        <w:pStyle w:val="berschrift5"/>
        <w:spacing w:after="60"/>
        <w:ind w:left="538" w:hanging="357"/>
      </w:pPr>
      <w:r w:rsidRPr="00054DF4">
        <w:t xml:space="preserve">Assessment of </w:t>
      </w:r>
      <w:r w:rsidR="002F7A16">
        <w:t>R</w:t>
      </w:r>
      <w:r w:rsidRPr="00054DF4">
        <w:t>isks</w:t>
      </w:r>
    </w:p>
    <w:p w14:paraId="22956F91" w14:textId="65231238" w:rsidR="00324E7D" w:rsidRPr="00D44AA1" w:rsidRDefault="00324E7D" w:rsidP="00054DF4">
      <w:pPr>
        <w:ind w:left="720"/>
        <w:jc w:val="both"/>
        <w:rPr>
          <w:rFonts w:ascii="Verdana" w:hAnsi="Verdana"/>
          <w:i/>
          <w:sz w:val="22"/>
          <w:szCs w:val="22"/>
        </w:rPr>
      </w:pPr>
      <w:r w:rsidRPr="00841C87">
        <w:rPr>
          <w:rFonts w:ascii="Verdana" w:hAnsi="Verdana"/>
          <w:i/>
          <w:sz w:val="22"/>
          <w:szCs w:val="22"/>
        </w:rPr>
        <w:t xml:space="preserve">Please describe the main risks during </w:t>
      </w:r>
      <w:r w:rsidRPr="00D44AA1">
        <w:rPr>
          <w:rFonts w:ascii="Verdana" w:hAnsi="Verdana"/>
          <w:i/>
          <w:sz w:val="22"/>
          <w:szCs w:val="22"/>
        </w:rPr>
        <w:t>the implementation of the project, and how the project will manage them</w:t>
      </w:r>
      <w:r w:rsidR="00D94DE5" w:rsidRPr="00D44AA1">
        <w:rPr>
          <w:rStyle w:val="Funotenzeichen"/>
          <w:rFonts w:ascii="Verdana" w:hAnsi="Verdana"/>
          <w:i/>
          <w:sz w:val="22"/>
          <w:szCs w:val="22"/>
        </w:rPr>
        <w:footnoteReference w:id="8"/>
      </w:r>
      <w:r w:rsidRPr="00D44AA1">
        <w:rPr>
          <w:rFonts w:ascii="Verdana" w:hAnsi="Verdana"/>
          <w:i/>
          <w:sz w:val="22"/>
          <w:szCs w:val="22"/>
        </w:rPr>
        <w:t>.</w:t>
      </w:r>
      <w:r w:rsidR="003F5FD6">
        <w:rPr>
          <w:rFonts w:ascii="Verdana" w:hAnsi="Verdana"/>
          <w:i/>
          <w:sz w:val="22"/>
          <w:szCs w:val="22"/>
        </w:rPr>
        <w:t xml:space="preserve"> </w:t>
      </w:r>
      <w:r w:rsidR="00502111">
        <w:rPr>
          <w:rFonts w:ascii="Verdana" w:hAnsi="Verdana"/>
          <w:i/>
          <w:sz w:val="22"/>
          <w:szCs w:val="22"/>
        </w:rPr>
        <w:t xml:space="preserve">Also consider </w:t>
      </w:r>
      <w:hyperlink r:id="rId16" w:history="1">
        <w:r w:rsidR="00502111" w:rsidRPr="007E663F">
          <w:rPr>
            <w:rStyle w:val="Hyperlink"/>
            <w:rFonts w:ascii="Verdana" w:hAnsi="Verdana"/>
            <w:i/>
            <w:sz w:val="22"/>
            <w:szCs w:val="22"/>
          </w:rPr>
          <w:t>Guidance on Do-No-Harm</w:t>
        </w:r>
      </w:hyperlink>
      <w:r w:rsidR="00D53C99">
        <w:rPr>
          <w:rFonts w:ascii="Verdana" w:hAnsi="Verdana"/>
          <w:i/>
          <w:sz w:val="22"/>
          <w:szCs w:val="22"/>
        </w:rPr>
        <w:t xml:space="preserve"> in CBM projects</w:t>
      </w:r>
      <w:r w:rsidR="00502111">
        <w:rPr>
          <w:rFonts w:ascii="Verdana" w:hAnsi="Verdana"/>
          <w:i/>
          <w:sz w:val="22"/>
          <w:szCs w:val="22"/>
        </w:rPr>
        <w:t>.</w:t>
      </w:r>
      <w:r w:rsidRPr="00D44AA1">
        <w:rPr>
          <w:rFonts w:ascii="Verdana" w:hAnsi="Verdana"/>
          <w:i/>
          <w:sz w:val="22"/>
          <w:szCs w:val="22"/>
        </w:rPr>
        <w:t xml:space="preserve"> </w:t>
      </w:r>
      <w:hyperlink r:id="rId17" w:history="1">
        <w:r w:rsidR="007C0255">
          <w:rPr>
            <w:rStyle w:val="Hyperlink"/>
            <w:rFonts w:ascii="Verdana" w:hAnsi="Verdana"/>
            <w:i/>
            <w:sz w:val="22"/>
            <w:szCs w:val="22"/>
          </w:rPr>
          <w:t>For countries with high or medium risk as per th</w:t>
        </w:r>
        <w:r w:rsidR="007A7D8B">
          <w:rPr>
            <w:rStyle w:val="Hyperlink"/>
            <w:rFonts w:ascii="Verdana" w:hAnsi="Verdana"/>
            <w:i/>
            <w:sz w:val="22"/>
            <w:szCs w:val="22"/>
          </w:rPr>
          <w:t>is</w:t>
        </w:r>
        <w:r w:rsidR="007C0255">
          <w:rPr>
            <w:rStyle w:val="Hyperlink"/>
            <w:rFonts w:ascii="Verdana" w:hAnsi="Verdana"/>
            <w:i/>
            <w:sz w:val="22"/>
            <w:szCs w:val="22"/>
          </w:rPr>
          <w:t xml:space="preserve"> list </w:t>
        </w:r>
      </w:hyperlink>
      <w:r w:rsidR="00D44AA1" w:rsidRPr="00D44AA1">
        <w:rPr>
          <w:rFonts w:ascii="Verdana" w:hAnsi="Verdana"/>
          <w:i/>
          <w:sz w:val="22"/>
          <w:szCs w:val="22"/>
        </w:rPr>
        <w:t xml:space="preserve">please ensure </w:t>
      </w:r>
      <w:hyperlink r:id="rId18" w:history="1">
        <w:r w:rsidR="00D44AA1" w:rsidRPr="00D44AA1">
          <w:rPr>
            <w:rStyle w:val="Hyperlink"/>
            <w:rFonts w:ascii="Verdana" w:hAnsi="Verdana"/>
            <w:i/>
            <w:sz w:val="22"/>
            <w:szCs w:val="22"/>
          </w:rPr>
          <w:t>Guidance sheet on planning projects in crisis-prone areas</w:t>
        </w:r>
      </w:hyperlink>
      <w:r w:rsidR="00D44AA1" w:rsidRPr="00D44AA1">
        <w:rPr>
          <w:rFonts w:ascii="Verdana" w:hAnsi="Verdana"/>
          <w:i/>
          <w:sz w:val="22"/>
          <w:szCs w:val="22"/>
        </w:rPr>
        <w:t xml:space="preserve"> is followed</w:t>
      </w:r>
    </w:p>
    <w:p w14:paraId="59E5CF16" w14:textId="77777777" w:rsidR="00324E7D" w:rsidRPr="00D44AA1" w:rsidRDefault="00324E7D" w:rsidP="00324E7D">
      <w:pPr>
        <w:jc w:val="both"/>
        <w:rPr>
          <w:rFonts w:ascii="Verdana" w:hAnsi="Verdana"/>
          <w:i/>
          <w:sz w:val="22"/>
          <w:szCs w:val="22"/>
        </w:rPr>
      </w:pPr>
    </w:p>
    <w:p w14:paraId="60466EC9" w14:textId="77777777" w:rsidR="00324E7D" w:rsidRPr="00324E7D" w:rsidRDefault="00D94DE5" w:rsidP="00324E7D">
      <w:pPr>
        <w:pStyle w:val="Listenabsatz"/>
        <w:numPr>
          <w:ilvl w:val="0"/>
          <w:numId w:val="1"/>
        </w:numPr>
        <w:spacing w:after="160" w:line="259" w:lineRule="auto"/>
        <w:ind w:left="810"/>
        <w:contextualSpacing/>
        <w:rPr>
          <w:rFonts w:ascii="Verdana" w:hAnsi="Verdana"/>
          <w:i/>
          <w:color w:val="808080"/>
          <w:sz w:val="22"/>
          <w:szCs w:val="22"/>
        </w:rPr>
      </w:pPr>
      <w:r>
        <w:rPr>
          <w:rFonts w:ascii="Verdana" w:hAnsi="Verdana"/>
          <w:i/>
          <w:color w:val="808080"/>
          <w:sz w:val="22"/>
          <w:szCs w:val="22"/>
        </w:rPr>
        <w:t>Recommended m</w:t>
      </w:r>
      <w:r w:rsidR="00324E7D" w:rsidRPr="00324E7D">
        <w:rPr>
          <w:rFonts w:ascii="Verdana" w:hAnsi="Verdana"/>
          <w:i/>
          <w:color w:val="808080"/>
          <w:sz w:val="22"/>
          <w:szCs w:val="22"/>
        </w:rPr>
        <w:t xml:space="preserve">aximum  20 lines - </w:t>
      </w:r>
    </w:p>
    <w:p w14:paraId="1AB706B7" w14:textId="77777777" w:rsidR="000060FA" w:rsidRPr="00A738FB" w:rsidRDefault="000060FA" w:rsidP="00A738FB">
      <w:pPr>
        <w:jc w:val="both"/>
        <w:rPr>
          <w:rFonts w:ascii="Verdana" w:hAnsi="Verdana"/>
          <w:b/>
          <w:vanish/>
          <w:color w:val="FFFFFF"/>
          <w:sz w:val="16"/>
          <w:szCs w:val="16"/>
        </w:rPr>
      </w:pPr>
    </w:p>
    <w:p w14:paraId="7A8948C8" w14:textId="77777777" w:rsidR="001F149B" w:rsidRDefault="003A11C1" w:rsidP="007611FD">
      <w:pPr>
        <w:pStyle w:val="berschrift2"/>
      </w:pPr>
      <w:bookmarkStart w:id="8" w:name="_Toc513129648"/>
      <w:r w:rsidRPr="00764ECE">
        <w:t>Sustainability and Contribution to Change</w:t>
      </w:r>
      <w:r w:rsidR="004B5A37">
        <w:t xml:space="preserve"> </w:t>
      </w:r>
      <w:bookmarkEnd w:id="8"/>
      <w:r w:rsidR="004B0042">
        <w:t>(max. 2 pages)</w:t>
      </w:r>
    </w:p>
    <w:p w14:paraId="7FBA2A98" w14:textId="77777777" w:rsidR="00E866B2" w:rsidRPr="00E866B2" w:rsidRDefault="00E866B2" w:rsidP="00E866B2"/>
    <w:p w14:paraId="240118DC" w14:textId="35E131BC" w:rsidR="003A11C1" w:rsidRDefault="00903392" w:rsidP="00280E97">
      <w:pPr>
        <w:ind w:left="720"/>
        <w:jc w:val="both"/>
        <w:rPr>
          <w:rFonts w:ascii="Verdana" w:hAnsi="Verdana"/>
          <w:sz w:val="22"/>
          <w:szCs w:val="22"/>
        </w:rPr>
      </w:pPr>
      <w:r>
        <w:rPr>
          <w:rFonts w:ascii="Verdana" w:hAnsi="Verdana"/>
          <w:noProof/>
          <w:sz w:val="22"/>
          <w:szCs w:val="22"/>
          <w:lang w:val="en-US"/>
        </w:rPr>
        <mc:AlternateContent>
          <mc:Choice Requires="wpg">
            <w:drawing>
              <wp:anchor distT="0" distB="0" distL="114300" distR="114300" simplePos="0" relativeHeight="251658243" behindDoc="0" locked="0" layoutInCell="1" allowOverlap="1" wp14:anchorId="12363A76" wp14:editId="6B8DB18C">
                <wp:simplePos x="0" y="0"/>
                <wp:positionH relativeFrom="column">
                  <wp:posOffset>29845</wp:posOffset>
                </wp:positionH>
                <wp:positionV relativeFrom="paragraph">
                  <wp:posOffset>29845</wp:posOffset>
                </wp:positionV>
                <wp:extent cx="5666740" cy="2216785"/>
                <wp:effectExtent l="25400" t="21590" r="32385" b="47625"/>
                <wp:wrapNone/>
                <wp:docPr id="2"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66740" cy="2216785"/>
                          <a:chOff x="1465" y="2970"/>
                          <a:chExt cx="8924" cy="3491"/>
                        </a:xfrm>
                      </wpg:grpSpPr>
                      <wps:wsp>
                        <wps:cNvPr id="3" name="AutoShape 113"/>
                        <wps:cNvSpPr>
                          <a:spLocks noChangeArrowheads="1"/>
                        </wps:cNvSpPr>
                        <wps:spPr bwMode="auto">
                          <a:xfrm>
                            <a:off x="3796" y="4559"/>
                            <a:ext cx="3957" cy="632"/>
                          </a:xfrm>
                          <a:prstGeom prst="roundRect">
                            <a:avLst>
                              <a:gd name="adj" fmla="val 16667"/>
                            </a:avLst>
                          </a:prstGeom>
                          <a:solidFill>
                            <a:srgbClr val="DEEAF6"/>
                          </a:solidFill>
                          <a:ln w="38100" algn="ctr">
                            <a:solidFill>
                              <a:srgbClr val="F2F2F2"/>
                            </a:solidFill>
                            <a:round/>
                            <a:headEnd/>
                            <a:tailEnd/>
                          </a:ln>
                          <a:effectLst>
                            <a:outerShdw dist="28398" dir="3806097" algn="ctr" rotWithShape="0">
                              <a:srgbClr val="823B0B">
                                <a:alpha val="50000"/>
                              </a:srgbClr>
                            </a:outerShdw>
                          </a:effectLst>
                        </wps:spPr>
                        <wps:txbx>
                          <w:txbxContent>
                            <w:p w14:paraId="062F304B" w14:textId="77777777" w:rsidR="00BB16EA" w:rsidRPr="00615A3B" w:rsidRDefault="00BB16EA" w:rsidP="00615A3B">
                              <w:pPr>
                                <w:rPr>
                                  <w:rFonts w:ascii="Verdana" w:hAnsi="Verdana"/>
                                  <w:b/>
                                  <w:color w:val="FF6969"/>
                                  <w:sz w:val="16"/>
                                  <w:szCs w:val="16"/>
                                  <w:lang w:val="en-US"/>
                                </w:rPr>
                              </w:pPr>
                              <w:r>
                                <w:rPr>
                                  <w:rFonts w:ascii="Verdana" w:hAnsi="Verdana"/>
                                  <w:b/>
                                  <w:color w:val="FF6969"/>
                                  <w:sz w:val="16"/>
                                  <w:szCs w:val="16"/>
                                  <w:lang w:val="en-US"/>
                                </w:rPr>
                                <w:t>WHAT</w:t>
                              </w:r>
                              <w:r w:rsidRPr="00615A3B">
                                <w:rPr>
                                  <w:rFonts w:ascii="Verdana" w:hAnsi="Verdana"/>
                                  <w:b/>
                                  <w:color w:val="FF6969"/>
                                  <w:sz w:val="16"/>
                                  <w:szCs w:val="16"/>
                                  <w:lang w:val="en-US"/>
                                </w:rPr>
                                <w:t xml:space="preserve"> investment is required for realizing the changes?</w:t>
                              </w:r>
                            </w:p>
                            <w:p w14:paraId="5B5C690A" w14:textId="77777777" w:rsidR="00BB16EA" w:rsidRPr="001F149B" w:rsidRDefault="00BB16EA" w:rsidP="00F10015">
                              <w:pPr>
                                <w:rPr>
                                  <w:rFonts w:ascii="Verdana" w:hAnsi="Verdana"/>
                                  <w:b/>
                                  <w:color w:val="FF6969"/>
                                  <w:sz w:val="16"/>
                                  <w:szCs w:val="16"/>
                                  <w:lang w:val="en-US"/>
                                </w:rPr>
                              </w:pPr>
                            </w:p>
                          </w:txbxContent>
                        </wps:txbx>
                        <wps:bodyPr rot="0" vert="horz" wrap="square" lIns="91440" tIns="45720" rIns="91440" bIns="45720" anchor="t" anchorCtr="0" upright="1">
                          <a:noAutofit/>
                        </wps:bodyPr>
                      </wps:wsp>
                      <wps:wsp>
                        <wps:cNvPr id="4" name="AutoShape 114"/>
                        <wps:cNvSpPr>
                          <a:spLocks noChangeArrowheads="1"/>
                        </wps:cNvSpPr>
                        <wps:spPr bwMode="auto">
                          <a:xfrm>
                            <a:off x="2293" y="3761"/>
                            <a:ext cx="3589" cy="620"/>
                          </a:xfrm>
                          <a:prstGeom prst="roundRect">
                            <a:avLst>
                              <a:gd name="adj" fmla="val 16667"/>
                            </a:avLst>
                          </a:prstGeom>
                          <a:solidFill>
                            <a:srgbClr val="FBE4D5"/>
                          </a:solidFill>
                          <a:ln w="38100" algn="ctr">
                            <a:solidFill>
                              <a:srgbClr val="F2F2F2"/>
                            </a:solidFill>
                            <a:round/>
                            <a:headEnd/>
                            <a:tailEnd/>
                          </a:ln>
                          <a:effectLst>
                            <a:outerShdw dist="28398" dir="3806097" algn="ctr" rotWithShape="0">
                              <a:srgbClr val="823B0B">
                                <a:alpha val="50000"/>
                              </a:srgbClr>
                            </a:outerShdw>
                          </a:effectLst>
                        </wps:spPr>
                        <wps:txbx>
                          <w:txbxContent>
                            <w:p w14:paraId="5C53FCFD" w14:textId="77777777" w:rsidR="00BB16EA" w:rsidRPr="001F149B" w:rsidRDefault="00BB16EA" w:rsidP="00F10015">
                              <w:pPr>
                                <w:rPr>
                                  <w:rFonts w:ascii="Verdana" w:hAnsi="Verdana"/>
                                  <w:b/>
                                  <w:color w:val="FF6969"/>
                                  <w:sz w:val="16"/>
                                  <w:szCs w:val="16"/>
                                  <w:lang w:val="en-US"/>
                                </w:rPr>
                              </w:pPr>
                              <w:r w:rsidRPr="001F149B">
                                <w:rPr>
                                  <w:rFonts w:ascii="Verdana" w:hAnsi="Verdana"/>
                                  <w:b/>
                                  <w:color w:val="FF6969"/>
                                  <w:sz w:val="16"/>
                                  <w:szCs w:val="16"/>
                                  <w:lang w:val="en-US"/>
                                </w:rPr>
                                <w:t>HOW will the project bring about the expected changes?</w:t>
                              </w:r>
                            </w:p>
                          </w:txbxContent>
                        </wps:txbx>
                        <wps:bodyPr rot="0" vert="horz" wrap="square" lIns="91440" tIns="45720" rIns="91440" bIns="45720" anchor="t" anchorCtr="0" upright="1">
                          <a:noAutofit/>
                        </wps:bodyPr>
                      </wps:wsp>
                      <wps:wsp>
                        <wps:cNvPr id="5" name="AutoShape 115"/>
                        <wps:cNvSpPr>
                          <a:spLocks noChangeArrowheads="1"/>
                        </wps:cNvSpPr>
                        <wps:spPr bwMode="auto">
                          <a:xfrm>
                            <a:off x="1465" y="2970"/>
                            <a:ext cx="2517" cy="651"/>
                          </a:xfrm>
                          <a:prstGeom prst="roundRect">
                            <a:avLst>
                              <a:gd name="adj" fmla="val 16667"/>
                            </a:avLst>
                          </a:prstGeom>
                          <a:solidFill>
                            <a:srgbClr val="FFF2CC"/>
                          </a:solidFill>
                          <a:ln w="38100" algn="ctr">
                            <a:solidFill>
                              <a:srgbClr val="F2F2F2"/>
                            </a:solidFill>
                            <a:round/>
                            <a:headEnd/>
                            <a:tailEnd/>
                          </a:ln>
                          <a:effectLst>
                            <a:outerShdw dist="28398" dir="3806097" algn="ctr" rotWithShape="0">
                              <a:srgbClr val="7F5F00">
                                <a:alpha val="50000"/>
                              </a:srgbClr>
                            </a:outerShdw>
                          </a:effectLst>
                        </wps:spPr>
                        <wps:txbx>
                          <w:txbxContent>
                            <w:p w14:paraId="0D072DB3" w14:textId="77777777" w:rsidR="00BB16EA" w:rsidRPr="001F149B" w:rsidRDefault="00BB16EA" w:rsidP="00F10015">
                              <w:pPr>
                                <w:rPr>
                                  <w:rFonts w:ascii="Verdana" w:hAnsi="Verdana"/>
                                  <w:b/>
                                  <w:color w:val="FF6969"/>
                                  <w:sz w:val="16"/>
                                  <w:szCs w:val="16"/>
                                  <w:lang w:val="en-US"/>
                                </w:rPr>
                              </w:pPr>
                              <w:r w:rsidRPr="001F149B">
                                <w:rPr>
                                  <w:rFonts w:ascii="Verdana" w:hAnsi="Verdana"/>
                                  <w:b/>
                                  <w:color w:val="FF6969"/>
                                  <w:sz w:val="16"/>
                                  <w:szCs w:val="16"/>
                                  <w:lang w:val="en-US"/>
                                </w:rPr>
                                <w:t>WHY is the project necessary?</w:t>
                              </w:r>
                            </w:p>
                          </w:txbxContent>
                        </wps:txbx>
                        <wps:bodyPr rot="0" vert="horz" wrap="square" lIns="91440" tIns="45720" rIns="91440" bIns="45720" anchor="t" anchorCtr="0" upright="1">
                          <a:noAutofit/>
                        </wps:bodyPr>
                      </wps:wsp>
                      <wps:wsp>
                        <wps:cNvPr id="6" name="AutoShape 116"/>
                        <wps:cNvSpPr>
                          <a:spLocks noChangeArrowheads="1"/>
                        </wps:cNvSpPr>
                        <wps:spPr bwMode="auto">
                          <a:xfrm>
                            <a:off x="4656" y="5507"/>
                            <a:ext cx="5733" cy="954"/>
                          </a:xfrm>
                          <a:prstGeom prst="roundRect">
                            <a:avLst>
                              <a:gd name="adj" fmla="val 16667"/>
                            </a:avLst>
                          </a:prstGeom>
                          <a:solidFill>
                            <a:srgbClr val="A8D08D"/>
                          </a:solidFill>
                          <a:ln w="38100" algn="ctr">
                            <a:solidFill>
                              <a:srgbClr val="F2F2F2"/>
                            </a:solidFill>
                            <a:round/>
                            <a:headEnd/>
                            <a:tailEnd/>
                          </a:ln>
                          <a:effectLst>
                            <a:outerShdw dist="28398" dir="3806097" algn="ctr" rotWithShape="0">
                              <a:srgbClr val="823B0B">
                                <a:alpha val="50000"/>
                              </a:srgbClr>
                            </a:outerShdw>
                          </a:effectLst>
                        </wps:spPr>
                        <wps:txbx>
                          <w:txbxContent>
                            <w:p w14:paraId="6EFC17E3" w14:textId="77777777" w:rsidR="00BB16EA" w:rsidRPr="00F10015" w:rsidRDefault="00BB16EA" w:rsidP="00F10015">
                              <w:pPr>
                                <w:rPr>
                                  <w:rFonts w:ascii="Verdana" w:hAnsi="Verdana"/>
                                  <w:b/>
                                  <w:color w:val="C00000"/>
                                  <w:sz w:val="22"/>
                                  <w:szCs w:val="22"/>
                                  <w:lang w:val="en-US"/>
                                </w:rPr>
                              </w:pPr>
                              <w:r>
                                <w:rPr>
                                  <w:rFonts w:ascii="Verdana" w:hAnsi="Verdana"/>
                                  <w:b/>
                                  <w:color w:val="C00000"/>
                                  <w:sz w:val="22"/>
                                  <w:szCs w:val="22"/>
                                  <w:lang w:val="en-US"/>
                                </w:rPr>
                                <w:t>WHICH CHANGES will remain after the project?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363A76" id="Group 117" o:spid="_x0000_s1034" style="position:absolute;left:0;text-align:left;margin-left:2.35pt;margin-top:2.35pt;width:446.2pt;height:174.55pt;z-index:251658243" coordorigin="1465,2970" coordsize="8924,3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">
                <v:roundrect id="AutoShape 113" o:spid="_x0000_s1035" style="position:absolute;left:3796;top:4559;width:3957;height:63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" fillcolor="#deeaf6" strokecolor="#f2f2f2" strokeweight="3pt">
                  <v:shadow on="t" color="#823b0b" opacity=".5" offset="1pt"/>
                  <v:textbox>
                    <w:txbxContent>
                      <w:p w14:paraId="062F304B" w14:textId="77777777" w:rsidR="00BB16EA" w:rsidRPr="00615A3B" w:rsidRDefault="00BB16EA" w:rsidP="00615A3B">
                        <w:pPr>
                          <w:rPr>
                            <w:rFonts w:ascii="Verdana" w:hAnsi="Verdana"/>
                            <w:b/>
                            <w:color w:val="FF6969"/>
                            <w:sz w:val="16"/>
                            <w:szCs w:val="16"/>
                            <w:lang w:val="en-US"/>
                          </w:rPr>
                        </w:pPr>
                        <w:r>
                          <w:rPr>
                            <w:rFonts w:ascii="Verdana" w:hAnsi="Verdana"/>
                            <w:b/>
                            <w:color w:val="FF6969"/>
                            <w:sz w:val="16"/>
                            <w:szCs w:val="16"/>
                            <w:lang w:val="en-US"/>
                          </w:rPr>
                          <w:t>WHAT</w:t>
                        </w:r>
                        <w:r w:rsidRPr="00615A3B">
                          <w:rPr>
                            <w:rFonts w:ascii="Verdana" w:hAnsi="Verdana"/>
                            <w:b/>
                            <w:color w:val="FF6969"/>
                            <w:sz w:val="16"/>
                            <w:szCs w:val="16"/>
                            <w:lang w:val="en-US"/>
                          </w:rPr>
                          <w:t xml:space="preserve"> investment is required for realizing the changes?</w:t>
                        </w:r>
                      </w:p>
                      <w:p w14:paraId="5B5C690A" w14:textId="77777777" w:rsidR="00BB16EA" w:rsidRPr="001F149B" w:rsidRDefault="00BB16EA" w:rsidP="00F10015">
                        <w:pPr>
                          <w:rPr>
                            <w:rFonts w:ascii="Verdana" w:hAnsi="Verdana"/>
                            <w:b/>
                            <w:color w:val="FF6969"/>
                            <w:sz w:val="16"/>
                            <w:szCs w:val="16"/>
                            <w:lang w:val="en-US"/>
                          </w:rPr>
                        </w:pPr>
                      </w:p>
                    </w:txbxContent>
                  </v:textbox>
                </v:roundrect>
                <v:roundrect id="AutoShape 114" o:spid="_x0000_s1036" style="position:absolute;left:2293;top:3761;width:3589;height:6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" fillcolor="#fbe4d5" strokecolor="#f2f2f2" strokeweight="3pt">
                  <v:shadow on="t" color="#823b0b" opacity=".5" offset="1pt"/>
                  <v:textbox>
                    <w:txbxContent>
                      <w:p w14:paraId="5C53FCFD" w14:textId="77777777" w:rsidR="00BB16EA" w:rsidRPr="001F149B" w:rsidRDefault="00BB16EA" w:rsidP="00F10015">
                        <w:pPr>
                          <w:rPr>
                            <w:rFonts w:ascii="Verdana" w:hAnsi="Verdana"/>
                            <w:b/>
                            <w:color w:val="FF6969"/>
                            <w:sz w:val="16"/>
                            <w:szCs w:val="16"/>
                            <w:lang w:val="en-US"/>
                          </w:rPr>
                        </w:pPr>
                        <w:r w:rsidRPr="001F149B">
                          <w:rPr>
                            <w:rFonts w:ascii="Verdana" w:hAnsi="Verdana"/>
                            <w:b/>
                            <w:color w:val="FF6969"/>
                            <w:sz w:val="16"/>
                            <w:szCs w:val="16"/>
                            <w:lang w:val="en-US"/>
                          </w:rPr>
                          <w:t>HOW will the project bring about the expected changes?</w:t>
                        </w:r>
                      </w:p>
                    </w:txbxContent>
                  </v:textbox>
                </v:roundrect>
                <v:roundrect id="AutoShape 115" o:spid="_x0000_s1037" style="position:absolute;left:1465;top:2970;width:2517;height:65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" fillcolor="#fff2cc" strokecolor="#f2f2f2" strokeweight="3pt">
                  <v:shadow on="t" color="#7f5f00" opacity=".5" offset="1pt"/>
                  <v:textbox>
                    <w:txbxContent>
                      <w:p w14:paraId="0D072DB3" w14:textId="77777777" w:rsidR="00BB16EA" w:rsidRPr="001F149B" w:rsidRDefault="00BB16EA" w:rsidP="00F10015">
                        <w:pPr>
                          <w:rPr>
                            <w:rFonts w:ascii="Verdana" w:hAnsi="Verdana"/>
                            <w:b/>
                            <w:color w:val="FF6969"/>
                            <w:sz w:val="16"/>
                            <w:szCs w:val="16"/>
                            <w:lang w:val="en-US"/>
                          </w:rPr>
                        </w:pPr>
                        <w:r w:rsidRPr="001F149B">
                          <w:rPr>
                            <w:rFonts w:ascii="Verdana" w:hAnsi="Verdana"/>
                            <w:b/>
                            <w:color w:val="FF6969"/>
                            <w:sz w:val="16"/>
                            <w:szCs w:val="16"/>
                            <w:lang w:val="en-US"/>
                          </w:rPr>
                          <w:t>WHY is the project necessary?</w:t>
                        </w:r>
                      </w:p>
                    </w:txbxContent>
                  </v:textbox>
                </v:roundrect>
                <v:roundrect id="AutoShape 116" o:spid="_x0000_s1038" style="position:absolute;left:4656;top:5507;width:5733;height:95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" fillcolor="#a8d08d" strokecolor="#f2f2f2" strokeweight="3pt">
                  <v:shadow on="t" color="#823b0b" opacity=".5" offset="1pt"/>
                  <v:textbox>
                    <w:txbxContent>
                      <w:p w14:paraId="6EFC17E3" w14:textId="77777777" w:rsidR="00BB16EA" w:rsidRPr="00F10015" w:rsidRDefault="00BB16EA" w:rsidP="00F10015">
                        <w:pPr>
                          <w:rPr>
                            <w:rFonts w:ascii="Verdana" w:hAnsi="Verdana"/>
                            <w:b/>
                            <w:color w:val="C00000"/>
                            <w:sz w:val="22"/>
                            <w:szCs w:val="22"/>
                            <w:lang w:val="en-US"/>
                          </w:rPr>
                        </w:pPr>
                        <w:r>
                          <w:rPr>
                            <w:rFonts w:ascii="Verdana" w:hAnsi="Verdana"/>
                            <w:b/>
                            <w:color w:val="C00000"/>
                            <w:sz w:val="22"/>
                            <w:szCs w:val="22"/>
                            <w:lang w:val="en-US"/>
                          </w:rPr>
                          <w:t>WHICH CHANGES will remain after the project?</w:t>
                        </w:r>
                      </w:p>
                    </w:txbxContent>
                  </v:textbox>
                </v:roundrect>
              </v:group>
            </w:pict>
          </mc:Fallback>
        </mc:AlternateContent>
      </w:r>
    </w:p>
    <w:p w14:paraId="59236B57" w14:textId="77777777" w:rsidR="00F10015" w:rsidRDefault="00F10015" w:rsidP="00280E97">
      <w:pPr>
        <w:ind w:left="720"/>
        <w:jc w:val="both"/>
        <w:rPr>
          <w:rFonts w:ascii="Verdana" w:hAnsi="Verdana"/>
          <w:sz w:val="22"/>
          <w:szCs w:val="22"/>
        </w:rPr>
      </w:pPr>
    </w:p>
    <w:p w14:paraId="3ED9C405" w14:textId="77777777" w:rsidR="00F10015" w:rsidRDefault="00F10015" w:rsidP="00280E97">
      <w:pPr>
        <w:ind w:left="720"/>
        <w:jc w:val="both"/>
        <w:rPr>
          <w:rFonts w:ascii="Verdana" w:hAnsi="Verdana"/>
          <w:sz w:val="22"/>
          <w:szCs w:val="22"/>
        </w:rPr>
      </w:pPr>
    </w:p>
    <w:p w14:paraId="4341BE5F" w14:textId="77777777" w:rsidR="00F10015" w:rsidRDefault="00F10015" w:rsidP="00280E97">
      <w:pPr>
        <w:ind w:left="720"/>
        <w:jc w:val="both"/>
        <w:rPr>
          <w:rFonts w:ascii="Verdana" w:hAnsi="Verdana"/>
          <w:sz w:val="22"/>
          <w:szCs w:val="22"/>
        </w:rPr>
      </w:pPr>
    </w:p>
    <w:p w14:paraId="4C311216" w14:textId="77777777" w:rsidR="00F10015" w:rsidRDefault="00F10015" w:rsidP="00280E97">
      <w:pPr>
        <w:ind w:left="720"/>
        <w:jc w:val="both"/>
        <w:rPr>
          <w:rFonts w:ascii="Verdana" w:hAnsi="Verdana"/>
          <w:sz w:val="22"/>
          <w:szCs w:val="22"/>
        </w:rPr>
      </w:pPr>
    </w:p>
    <w:p w14:paraId="118FAC17" w14:textId="77777777" w:rsidR="00F10015" w:rsidRDefault="00F10015" w:rsidP="00280E97">
      <w:pPr>
        <w:ind w:left="720"/>
        <w:jc w:val="both"/>
        <w:rPr>
          <w:rFonts w:ascii="Verdana" w:hAnsi="Verdana"/>
          <w:sz w:val="22"/>
          <w:szCs w:val="22"/>
        </w:rPr>
      </w:pPr>
    </w:p>
    <w:p w14:paraId="4FC99684" w14:textId="77777777" w:rsidR="00F10015" w:rsidRDefault="00F10015" w:rsidP="00280E97">
      <w:pPr>
        <w:ind w:left="720"/>
        <w:jc w:val="both"/>
        <w:rPr>
          <w:rFonts w:ascii="Verdana" w:hAnsi="Verdana"/>
          <w:sz w:val="22"/>
          <w:szCs w:val="22"/>
        </w:rPr>
      </w:pPr>
    </w:p>
    <w:p w14:paraId="03A02D95" w14:textId="77777777" w:rsidR="00F10015" w:rsidRDefault="00F10015" w:rsidP="00280E97">
      <w:pPr>
        <w:ind w:left="720"/>
        <w:jc w:val="both"/>
        <w:rPr>
          <w:rFonts w:ascii="Verdana" w:hAnsi="Verdana"/>
          <w:sz w:val="22"/>
          <w:szCs w:val="22"/>
        </w:rPr>
      </w:pPr>
    </w:p>
    <w:p w14:paraId="330168A0" w14:textId="77777777" w:rsidR="00F10015" w:rsidRDefault="00F10015" w:rsidP="00280E97">
      <w:pPr>
        <w:ind w:left="720"/>
        <w:jc w:val="both"/>
        <w:rPr>
          <w:rFonts w:ascii="Verdana" w:hAnsi="Verdana"/>
          <w:sz w:val="22"/>
          <w:szCs w:val="22"/>
        </w:rPr>
      </w:pPr>
    </w:p>
    <w:p w14:paraId="184F17E0" w14:textId="77777777" w:rsidR="00F10015" w:rsidRDefault="00F10015" w:rsidP="00280E97">
      <w:pPr>
        <w:ind w:left="720"/>
        <w:jc w:val="both"/>
        <w:rPr>
          <w:rFonts w:ascii="Verdana" w:hAnsi="Verdana"/>
          <w:sz w:val="22"/>
          <w:szCs w:val="22"/>
        </w:rPr>
      </w:pPr>
    </w:p>
    <w:p w14:paraId="2D53BC53" w14:textId="77777777" w:rsidR="00F10015" w:rsidRDefault="00F10015" w:rsidP="00280E97">
      <w:pPr>
        <w:ind w:left="720"/>
        <w:jc w:val="both"/>
        <w:rPr>
          <w:rFonts w:ascii="Verdana" w:hAnsi="Verdana"/>
          <w:sz w:val="22"/>
          <w:szCs w:val="22"/>
        </w:rPr>
      </w:pPr>
    </w:p>
    <w:p w14:paraId="5FAC2F7D" w14:textId="77777777" w:rsidR="00F10015" w:rsidRDefault="00F10015" w:rsidP="00280E97">
      <w:pPr>
        <w:ind w:left="720"/>
        <w:jc w:val="both"/>
        <w:rPr>
          <w:rFonts w:ascii="Verdana" w:hAnsi="Verdana"/>
          <w:sz w:val="22"/>
          <w:szCs w:val="22"/>
        </w:rPr>
      </w:pPr>
    </w:p>
    <w:p w14:paraId="6BA6B7E8" w14:textId="77777777" w:rsidR="00F10015" w:rsidRDefault="00F10015" w:rsidP="00280E97">
      <w:pPr>
        <w:ind w:left="720"/>
        <w:jc w:val="both"/>
        <w:rPr>
          <w:rFonts w:ascii="Verdana" w:hAnsi="Verdana"/>
          <w:sz w:val="22"/>
          <w:szCs w:val="22"/>
        </w:rPr>
      </w:pPr>
    </w:p>
    <w:p w14:paraId="48BAEE6A" w14:textId="77777777" w:rsidR="00400B8D" w:rsidRDefault="00400B8D" w:rsidP="00280E97">
      <w:pPr>
        <w:ind w:left="720"/>
        <w:jc w:val="both"/>
        <w:rPr>
          <w:rFonts w:ascii="Verdana" w:hAnsi="Verdana"/>
          <w:sz w:val="22"/>
          <w:szCs w:val="22"/>
        </w:rPr>
      </w:pPr>
    </w:p>
    <w:p w14:paraId="36DA267D" w14:textId="77777777" w:rsidR="007A42AB" w:rsidRPr="000060FA" w:rsidRDefault="00C2357C" w:rsidP="003B527B">
      <w:pPr>
        <w:pStyle w:val="berschrift6"/>
        <w:spacing w:after="60"/>
        <w:ind w:left="538" w:hanging="357"/>
      </w:pPr>
      <w:r w:rsidRPr="000060FA">
        <w:t xml:space="preserve">Sustainability </w:t>
      </w:r>
    </w:p>
    <w:p w14:paraId="6A034893" w14:textId="00C1CCDF" w:rsidR="006C3676" w:rsidRPr="00841C87" w:rsidRDefault="007A42AB" w:rsidP="006C3676">
      <w:pPr>
        <w:ind w:left="720"/>
        <w:jc w:val="both"/>
        <w:rPr>
          <w:rFonts w:ascii="Verdana" w:hAnsi="Verdana"/>
          <w:i/>
          <w:sz w:val="22"/>
          <w:szCs w:val="22"/>
        </w:rPr>
      </w:pPr>
      <w:r w:rsidRPr="00841C87">
        <w:rPr>
          <w:rFonts w:ascii="Verdana" w:hAnsi="Verdana"/>
          <w:i/>
          <w:sz w:val="22"/>
          <w:szCs w:val="22"/>
        </w:rPr>
        <w:t xml:space="preserve">Please describe in which ways the project aims towards sustainability of its outcomes. </w:t>
      </w:r>
      <w:r w:rsidR="00400B8D">
        <w:rPr>
          <w:rFonts w:ascii="Verdana" w:hAnsi="Verdana"/>
          <w:i/>
          <w:sz w:val="22"/>
          <w:szCs w:val="22"/>
        </w:rPr>
        <w:t>What is already planned for a responsible exit</w:t>
      </w:r>
      <w:r w:rsidR="00400B8D">
        <w:rPr>
          <w:rStyle w:val="Funotenzeichen"/>
          <w:rFonts w:ascii="Verdana" w:hAnsi="Verdana"/>
          <w:i/>
          <w:sz w:val="22"/>
          <w:szCs w:val="22"/>
        </w:rPr>
        <w:footnoteReference w:id="9"/>
      </w:r>
      <w:r w:rsidR="00400B8D">
        <w:rPr>
          <w:rFonts w:ascii="Verdana" w:hAnsi="Verdana"/>
          <w:i/>
          <w:sz w:val="22"/>
          <w:szCs w:val="22"/>
        </w:rPr>
        <w:t xml:space="preserve"> after finalisation of the project?</w:t>
      </w:r>
    </w:p>
    <w:p w14:paraId="1B040DF7" w14:textId="77777777" w:rsidR="006C3676" w:rsidRPr="00841C87" w:rsidRDefault="006C3676" w:rsidP="006C3676">
      <w:pPr>
        <w:ind w:left="720"/>
        <w:jc w:val="both"/>
        <w:rPr>
          <w:rFonts w:ascii="Verdana" w:hAnsi="Verdana"/>
          <w:i/>
          <w:sz w:val="22"/>
          <w:szCs w:val="22"/>
        </w:rPr>
      </w:pPr>
    </w:p>
    <w:p w14:paraId="0598790D" w14:textId="77777777" w:rsidR="000060FA" w:rsidRPr="00EF6A30" w:rsidRDefault="000060FA" w:rsidP="003A11C1">
      <w:pPr>
        <w:ind w:left="720"/>
        <w:jc w:val="both"/>
        <w:rPr>
          <w:rFonts w:ascii="Verdana" w:hAnsi="Verdana"/>
          <w:sz w:val="22"/>
          <w:szCs w:val="22"/>
        </w:rPr>
      </w:pPr>
    </w:p>
    <w:p w14:paraId="4568A3AA" w14:textId="77777777" w:rsidR="00602D0A" w:rsidRPr="00B8179C" w:rsidRDefault="00D94DE5" w:rsidP="006F42AA">
      <w:pPr>
        <w:pStyle w:val="Listenabsatz"/>
        <w:numPr>
          <w:ilvl w:val="0"/>
          <w:numId w:val="1"/>
        </w:numPr>
        <w:spacing w:after="160" w:line="259" w:lineRule="auto"/>
        <w:ind w:left="720"/>
        <w:contextualSpacing/>
        <w:rPr>
          <w:rFonts w:ascii="Verdana" w:hAnsi="Verdana"/>
          <w:i/>
          <w:color w:val="808080"/>
          <w:sz w:val="22"/>
          <w:szCs w:val="22"/>
        </w:rPr>
      </w:pPr>
      <w:r>
        <w:rPr>
          <w:rFonts w:ascii="Verdana" w:hAnsi="Verdana"/>
          <w:i/>
          <w:color w:val="808080"/>
          <w:sz w:val="22"/>
          <w:szCs w:val="22"/>
        </w:rPr>
        <w:t>Recommended m</w:t>
      </w:r>
      <w:r w:rsidR="004B5A37" w:rsidRPr="00B8179C">
        <w:rPr>
          <w:rFonts w:ascii="Verdana" w:hAnsi="Verdana"/>
          <w:i/>
          <w:color w:val="808080"/>
          <w:sz w:val="22"/>
          <w:szCs w:val="22"/>
        </w:rPr>
        <w:t>ax</w:t>
      </w:r>
      <w:r w:rsidR="001115BD" w:rsidRPr="00B8179C">
        <w:rPr>
          <w:rFonts w:ascii="Verdana" w:hAnsi="Verdana"/>
          <w:i/>
          <w:color w:val="808080"/>
          <w:sz w:val="22"/>
          <w:szCs w:val="22"/>
        </w:rPr>
        <w:t>imum 3</w:t>
      </w:r>
      <w:r w:rsidR="00602D0A" w:rsidRPr="00B8179C">
        <w:rPr>
          <w:rFonts w:ascii="Verdana" w:hAnsi="Verdana"/>
          <w:i/>
          <w:color w:val="808080"/>
          <w:sz w:val="22"/>
          <w:szCs w:val="22"/>
        </w:rPr>
        <w:t xml:space="preserve">0 lines - </w:t>
      </w:r>
    </w:p>
    <w:p w14:paraId="5A5B9696" w14:textId="77777777" w:rsidR="000060FA" w:rsidRPr="00EF6A30" w:rsidRDefault="000060FA" w:rsidP="002B073E">
      <w:pPr>
        <w:jc w:val="both"/>
        <w:rPr>
          <w:rFonts w:ascii="Verdana" w:hAnsi="Verdana"/>
          <w:sz w:val="22"/>
          <w:szCs w:val="22"/>
        </w:rPr>
      </w:pPr>
    </w:p>
    <w:p w14:paraId="2E308283" w14:textId="77777777" w:rsidR="004B5A37" w:rsidRPr="00EF6A30" w:rsidRDefault="004B5A37" w:rsidP="002B073E">
      <w:pPr>
        <w:jc w:val="both"/>
        <w:rPr>
          <w:rFonts w:ascii="Verdana" w:hAnsi="Verdana"/>
          <w:sz w:val="22"/>
          <w:szCs w:val="22"/>
        </w:rPr>
      </w:pPr>
    </w:p>
    <w:p w14:paraId="160B9909" w14:textId="77777777" w:rsidR="000060FA" w:rsidRPr="000060FA" w:rsidRDefault="00C2357C" w:rsidP="003B527B">
      <w:pPr>
        <w:pStyle w:val="berschrift6"/>
        <w:spacing w:after="60"/>
        <w:ind w:left="538" w:hanging="357"/>
      </w:pPr>
      <w:r w:rsidRPr="000060FA">
        <w:t>Accountability</w:t>
      </w:r>
    </w:p>
    <w:p w14:paraId="55FA9FA5" w14:textId="77777777" w:rsidR="006C3676" w:rsidRPr="00841C87" w:rsidRDefault="006C3676" w:rsidP="00B3115F">
      <w:pPr>
        <w:ind w:left="720"/>
        <w:jc w:val="both"/>
        <w:rPr>
          <w:rFonts w:ascii="Verdana" w:hAnsi="Verdana"/>
          <w:i/>
          <w:sz w:val="22"/>
          <w:szCs w:val="22"/>
        </w:rPr>
      </w:pPr>
      <w:r w:rsidRPr="00841C87">
        <w:rPr>
          <w:rFonts w:ascii="Verdana" w:hAnsi="Verdana"/>
          <w:i/>
          <w:sz w:val="22"/>
          <w:szCs w:val="22"/>
        </w:rPr>
        <w:t xml:space="preserve">Please explain how the project will ensure accountability towards </w:t>
      </w:r>
      <w:r w:rsidR="003B527B">
        <w:rPr>
          <w:rFonts w:ascii="Verdana" w:hAnsi="Verdana"/>
          <w:i/>
          <w:sz w:val="22"/>
          <w:szCs w:val="22"/>
        </w:rPr>
        <w:t>Persons with Disabilities and other</w:t>
      </w:r>
      <w:r w:rsidRPr="00841C87">
        <w:rPr>
          <w:rFonts w:ascii="Verdana" w:hAnsi="Verdana"/>
          <w:i/>
          <w:sz w:val="22"/>
          <w:szCs w:val="22"/>
        </w:rPr>
        <w:t xml:space="preserve"> relevant stakeholders</w:t>
      </w:r>
      <w:r w:rsidR="003B527B">
        <w:rPr>
          <w:rFonts w:ascii="Verdana" w:hAnsi="Verdana"/>
          <w:i/>
          <w:sz w:val="22"/>
          <w:szCs w:val="22"/>
        </w:rPr>
        <w:t>.</w:t>
      </w:r>
    </w:p>
    <w:p w14:paraId="0ACB71AF" w14:textId="77777777" w:rsidR="006C3676" w:rsidRPr="00EF6A30" w:rsidRDefault="006C3676" w:rsidP="00B3115F">
      <w:pPr>
        <w:ind w:left="720"/>
        <w:jc w:val="both"/>
        <w:rPr>
          <w:rFonts w:ascii="Verdana" w:hAnsi="Verdana"/>
          <w:sz w:val="22"/>
          <w:szCs w:val="22"/>
        </w:rPr>
      </w:pPr>
    </w:p>
    <w:p w14:paraId="39D4F9E7" w14:textId="77777777" w:rsidR="00C2357C" w:rsidRPr="00EF6A30" w:rsidRDefault="00C2357C" w:rsidP="003A11C1">
      <w:pPr>
        <w:ind w:left="720"/>
        <w:jc w:val="both"/>
        <w:rPr>
          <w:rFonts w:ascii="Verdana" w:hAnsi="Verdana"/>
          <w:sz w:val="22"/>
          <w:szCs w:val="22"/>
        </w:rPr>
      </w:pPr>
    </w:p>
    <w:p w14:paraId="3A83D6A7" w14:textId="77777777" w:rsidR="00602D0A" w:rsidRPr="00B8179C" w:rsidRDefault="00D94DE5" w:rsidP="006F42AA">
      <w:pPr>
        <w:pStyle w:val="Listenabsatz"/>
        <w:numPr>
          <w:ilvl w:val="0"/>
          <w:numId w:val="1"/>
        </w:numPr>
        <w:spacing w:after="160" w:line="259" w:lineRule="auto"/>
        <w:ind w:left="720"/>
        <w:contextualSpacing/>
        <w:rPr>
          <w:rFonts w:ascii="Verdana" w:hAnsi="Verdana"/>
          <w:i/>
          <w:color w:val="808080"/>
          <w:sz w:val="22"/>
          <w:szCs w:val="22"/>
        </w:rPr>
      </w:pPr>
      <w:r>
        <w:rPr>
          <w:rFonts w:ascii="Verdana" w:hAnsi="Verdana"/>
          <w:i/>
          <w:color w:val="808080"/>
          <w:sz w:val="22"/>
          <w:szCs w:val="22"/>
        </w:rPr>
        <w:t>Recommended m</w:t>
      </w:r>
      <w:r w:rsidR="00F14492" w:rsidRPr="00B8179C">
        <w:rPr>
          <w:rFonts w:ascii="Verdana" w:hAnsi="Verdana"/>
          <w:i/>
          <w:color w:val="808080"/>
          <w:sz w:val="22"/>
          <w:szCs w:val="22"/>
        </w:rPr>
        <w:t>aximum 2</w:t>
      </w:r>
      <w:r w:rsidR="00602D0A" w:rsidRPr="00B8179C">
        <w:rPr>
          <w:rFonts w:ascii="Verdana" w:hAnsi="Verdana"/>
          <w:i/>
          <w:color w:val="808080"/>
          <w:sz w:val="22"/>
          <w:szCs w:val="22"/>
        </w:rPr>
        <w:t xml:space="preserve">0 lines - </w:t>
      </w:r>
    </w:p>
    <w:p w14:paraId="6ECEA64C" w14:textId="77777777" w:rsidR="00B3115F" w:rsidRPr="00EF6A30" w:rsidRDefault="00B3115F" w:rsidP="004B5A37">
      <w:pPr>
        <w:jc w:val="both"/>
        <w:rPr>
          <w:rFonts w:ascii="Verdana" w:hAnsi="Verdana"/>
          <w:sz w:val="22"/>
          <w:szCs w:val="22"/>
        </w:rPr>
      </w:pPr>
    </w:p>
    <w:p w14:paraId="7AADFFB8" w14:textId="77777777" w:rsidR="004B5A37" w:rsidRPr="00EF6A30" w:rsidRDefault="004B5A37" w:rsidP="004B5A37">
      <w:pPr>
        <w:jc w:val="both"/>
        <w:rPr>
          <w:rFonts w:ascii="Verdana" w:hAnsi="Verdana"/>
          <w:sz w:val="22"/>
          <w:szCs w:val="22"/>
        </w:rPr>
      </w:pPr>
    </w:p>
    <w:p w14:paraId="003838F9" w14:textId="77777777" w:rsidR="00B3115F" w:rsidRPr="00B3115F" w:rsidRDefault="00B3115F" w:rsidP="00EB37E3">
      <w:pPr>
        <w:pStyle w:val="berschrift6"/>
        <w:spacing w:after="60"/>
        <w:ind w:left="538" w:hanging="357"/>
      </w:pPr>
      <w:r w:rsidRPr="00B3115F">
        <w:t>Advocacy</w:t>
      </w:r>
    </w:p>
    <w:p w14:paraId="07EE5724" w14:textId="77777777" w:rsidR="006C3676" w:rsidRPr="00841C87" w:rsidRDefault="00F14492" w:rsidP="00A17E92">
      <w:pPr>
        <w:ind w:left="810"/>
        <w:jc w:val="both"/>
        <w:rPr>
          <w:rFonts w:ascii="Verdana" w:hAnsi="Verdana"/>
          <w:i/>
          <w:sz w:val="22"/>
          <w:szCs w:val="22"/>
        </w:rPr>
      </w:pPr>
      <w:r w:rsidRPr="00841C87">
        <w:rPr>
          <w:rFonts w:ascii="Verdana" w:hAnsi="Verdana"/>
          <w:i/>
          <w:sz w:val="22"/>
          <w:szCs w:val="22"/>
        </w:rPr>
        <w:t>If the project has an advocacy component, p</w:t>
      </w:r>
      <w:r w:rsidR="006C3676" w:rsidRPr="00841C87">
        <w:rPr>
          <w:rFonts w:ascii="Verdana" w:hAnsi="Verdana"/>
          <w:i/>
          <w:sz w:val="22"/>
          <w:szCs w:val="22"/>
        </w:rPr>
        <w:t>lease explain how the project will use advocacy on different levels to promote its aims.</w:t>
      </w:r>
    </w:p>
    <w:p w14:paraId="5D91B9C6" w14:textId="77777777" w:rsidR="006C3676" w:rsidRPr="00837BD5" w:rsidRDefault="006C3676" w:rsidP="00A17E92">
      <w:pPr>
        <w:ind w:left="810"/>
        <w:jc w:val="both"/>
        <w:rPr>
          <w:rFonts w:ascii="Verdana" w:hAnsi="Verdana"/>
          <w:sz w:val="22"/>
          <w:szCs w:val="22"/>
        </w:rPr>
      </w:pPr>
    </w:p>
    <w:p w14:paraId="3A90C3E7" w14:textId="77777777" w:rsidR="00602D0A" w:rsidRPr="00B8179C" w:rsidRDefault="00D94DE5" w:rsidP="006F42AA">
      <w:pPr>
        <w:pStyle w:val="Listenabsatz"/>
        <w:numPr>
          <w:ilvl w:val="0"/>
          <w:numId w:val="1"/>
        </w:numPr>
        <w:spacing w:after="160" w:line="259" w:lineRule="auto"/>
        <w:ind w:left="720"/>
        <w:contextualSpacing/>
        <w:rPr>
          <w:rFonts w:ascii="Verdana" w:hAnsi="Verdana"/>
          <w:i/>
          <w:color w:val="808080"/>
          <w:sz w:val="22"/>
          <w:szCs w:val="22"/>
        </w:rPr>
      </w:pPr>
      <w:r>
        <w:rPr>
          <w:rFonts w:ascii="Verdana" w:hAnsi="Verdana"/>
          <w:i/>
          <w:color w:val="808080"/>
          <w:sz w:val="22"/>
          <w:szCs w:val="22"/>
        </w:rPr>
        <w:t>Recommended m</w:t>
      </w:r>
      <w:r w:rsidR="00F31712" w:rsidRPr="00B8179C">
        <w:rPr>
          <w:rFonts w:ascii="Verdana" w:hAnsi="Verdana"/>
          <w:i/>
          <w:color w:val="808080"/>
          <w:sz w:val="22"/>
          <w:szCs w:val="22"/>
        </w:rPr>
        <w:t>aximum</w:t>
      </w:r>
      <w:r w:rsidR="004B5A37" w:rsidRPr="00B8179C">
        <w:rPr>
          <w:rFonts w:ascii="Verdana" w:hAnsi="Verdana"/>
          <w:i/>
          <w:color w:val="808080"/>
          <w:sz w:val="22"/>
          <w:szCs w:val="22"/>
        </w:rPr>
        <w:t xml:space="preserve"> 2</w:t>
      </w:r>
      <w:r w:rsidR="00602D0A" w:rsidRPr="00B8179C">
        <w:rPr>
          <w:rFonts w:ascii="Verdana" w:hAnsi="Verdana"/>
          <w:i/>
          <w:color w:val="808080"/>
          <w:sz w:val="22"/>
          <w:szCs w:val="22"/>
        </w:rPr>
        <w:t xml:space="preserve">0 lines - </w:t>
      </w:r>
    </w:p>
    <w:p w14:paraId="5D1A3805" w14:textId="0EFEAFD0" w:rsidR="00A738FB" w:rsidRDefault="00A738FB">
      <w:pPr>
        <w:rPr>
          <w:rFonts w:ascii="Verdana" w:hAnsi="Verdana"/>
        </w:rPr>
      </w:pPr>
      <w:r>
        <w:rPr>
          <w:rFonts w:ascii="Verdana" w:hAnsi="Verdana"/>
        </w:rPr>
        <w:br w:type="page"/>
      </w:r>
    </w:p>
    <w:p w14:paraId="5BAB7CE7" w14:textId="77777777" w:rsidR="00987E3A" w:rsidRDefault="00987E3A" w:rsidP="00C2357C">
      <w:pPr>
        <w:jc w:val="both"/>
        <w:rPr>
          <w:rFonts w:ascii="Verdana" w:hAnsi="Verdana"/>
        </w:rPr>
      </w:pPr>
    </w:p>
    <w:p w14:paraId="51E41073" w14:textId="77777777" w:rsidR="00C2357C" w:rsidRPr="000C1AB2" w:rsidRDefault="00987E3A" w:rsidP="004B0042">
      <w:pPr>
        <w:pStyle w:val="berschrift1"/>
        <w:numPr>
          <w:ilvl w:val="0"/>
          <w:numId w:val="4"/>
        </w:numPr>
        <w:ind w:left="709"/>
      </w:pPr>
      <w:bookmarkStart w:id="9" w:name="_Toc513129649"/>
      <w:r w:rsidRPr="000C1AB2">
        <w:t>Annexes</w:t>
      </w:r>
      <w:bookmarkEnd w:id="0"/>
      <w:bookmarkEnd w:id="9"/>
    </w:p>
    <w:p w14:paraId="3557F68D" w14:textId="77777777" w:rsidR="001578E0" w:rsidRDefault="001578E0" w:rsidP="00987E3A">
      <w:pPr>
        <w:tabs>
          <w:tab w:val="left" w:pos="540"/>
          <w:tab w:val="left" w:pos="4320"/>
        </w:tabs>
        <w:jc w:val="both"/>
        <w:rPr>
          <w:rFonts w:ascii="Verdana" w:hAnsi="Verdana"/>
          <w:b/>
          <w:bCs/>
          <w:sz w:val="28"/>
        </w:rPr>
      </w:pPr>
    </w:p>
    <w:p w14:paraId="0A9A52D9" w14:textId="77777777" w:rsidR="001578E0" w:rsidRDefault="00077455" w:rsidP="00AD2125">
      <w:pPr>
        <w:pStyle w:val="HeadingA"/>
      </w:pPr>
      <w:r>
        <w:t>A</w:t>
      </w:r>
      <w:r w:rsidR="00D170A6">
        <w:t>.</w:t>
      </w:r>
      <w:r>
        <w:t xml:space="preserve"> Project Context</w:t>
      </w:r>
    </w:p>
    <w:p w14:paraId="5D68F738" w14:textId="77777777" w:rsidR="00077455" w:rsidRPr="00837BD5" w:rsidRDefault="00077455" w:rsidP="00077455">
      <w:pPr>
        <w:pStyle w:val="Textkrper-Zeileneinzug"/>
        <w:ind w:left="0"/>
        <w:jc w:val="both"/>
        <w:rPr>
          <w:rFonts w:ascii="Verdana" w:hAnsi="Verdana"/>
          <w:sz w:val="22"/>
          <w:szCs w:val="22"/>
        </w:rPr>
      </w:pPr>
    </w:p>
    <w:p w14:paraId="1EE0F583" w14:textId="77777777" w:rsidR="00077455" w:rsidRPr="00837BD5" w:rsidRDefault="00077455" w:rsidP="00077455">
      <w:pPr>
        <w:pStyle w:val="Textkrper-Zeileneinzug"/>
        <w:ind w:left="0"/>
        <w:jc w:val="both"/>
        <w:rPr>
          <w:rFonts w:ascii="Verdana" w:hAnsi="Verdana"/>
          <w:sz w:val="22"/>
          <w:szCs w:val="22"/>
        </w:rPr>
      </w:pPr>
    </w:p>
    <w:p w14:paraId="37377815" w14:textId="77777777" w:rsidR="00077455" w:rsidRPr="00837BD5" w:rsidRDefault="00077455" w:rsidP="00077455">
      <w:pPr>
        <w:pStyle w:val="Textkrper-Zeileneinzug"/>
        <w:ind w:left="0"/>
        <w:jc w:val="both"/>
        <w:rPr>
          <w:rFonts w:ascii="Verdana" w:hAnsi="Verdana"/>
          <w:sz w:val="22"/>
          <w:szCs w:val="22"/>
        </w:rPr>
      </w:pPr>
      <w:r w:rsidRPr="00837BD5">
        <w:rPr>
          <w:rFonts w:ascii="Verdana" w:hAnsi="Verdana"/>
          <w:sz w:val="22"/>
          <w:szCs w:val="22"/>
        </w:rPr>
        <w:t>While preparing the project plan, please consider the following questions about the project areas and context of the planned project.</w:t>
      </w:r>
    </w:p>
    <w:p w14:paraId="6606A122" w14:textId="77777777" w:rsidR="00077455" w:rsidRPr="00837BD5" w:rsidRDefault="00077455" w:rsidP="00077455">
      <w:pPr>
        <w:jc w:val="both"/>
        <w:rPr>
          <w:rFonts w:ascii="Verdana" w:hAnsi="Verdana"/>
          <w:sz w:val="22"/>
          <w:szCs w:val="22"/>
        </w:rPr>
      </w:pPr>
    </w:p>
    <w:p w14:paraId="27607796" w14:textId="77777777" w:rsidR="00077455" w:rsidRPr="00837BD5" w:rsidRDefault="00077455" w:rsidP="006F42AA">
      <w:pPr>
        <w:numPr>
          <w:ilvl w:val="2"/>
          <w:numId w:val="4"/>
        </w:numPr>
        <w:rPr>
          <w:rFonts w:ascii="Verdana" w:hAnsi="Verdana"/>
          <w:b/>
          <w:bCs/>
          <w:sz w:val="22"/>
          <w:szCs w:val="22"/>
        </w:rPr>
      </w:pPr>
      <w:r w:rsidRPr="00837BD5">
        <w:rPr>
          <w:rFonts w:ascii="Verdana" w:hAnsi="Verdana"/>
          <w:b/>
          <w:bCs/>
          <w:sz w:val="22"/>
          <w:szCs w:val="22"/>
        </w:rPr>
        <w:t>Information on the Project Area:</w:t>
      </w:r>
    </w:p>
    <w:p w14:paraId="3AD86DFD" w14:textId="77777777" w:rsidR="00077455" w:rsidRPr="00837BD5" w:rsidRDefault="00077455" w:rsidP="00077455">
      <w:pPr>
        <w:jc w:val="both"/>
        <w:rPr>
          <w:rFonts w:ascii="Verdana" w:hAnsi="Verdana"/>
          <w:b/>
          <w:bCs/>
          <w:sz w:val="22"/>
          <w:szCs w:val="22"/>
        </w:rPr>
      </w:pPr>
    </w:p>
    <w:p w14:paraId="1C005B1A" w14:textId="6DBDDE5B" w:rsidR="00077455" w:rsidRDefault="00077455" w:rsidP="006F42AA">
      <w:pPr>
        <w:numPr>
          <w:ilvl w:val="1"/>
          <w:numId w:val="13"/>
        </w:numPr>
        <w:tabs>
          <w:tab w:val="left" w:pos="720"/>
        </w:tabs>
        <w:jc w:val="both"/>
        <w:rPr>
          <w:rFonts w:ascii="Verdana" w:hAnsi="Verdana"/>
          <w:sz w:val="22"/>
          <w:szCs w:val="22"/>
        </w:rPr>
      </w:pPr>
      <w:r w:rsidRPr="00837BD5">
        <w:rPr>
          <w:rFonts w:ascii="Verdana" w:hAnsi="Verdana"/>
          <w:sz w:val="22"/>
          <w:szCs w:val="22"/>
        </w:rPr>
        <w:t>What is the project area (geographical scope)</w:t>
      </w:r>
      <w:r w:rsidR="00765F67" w:rsidRPr="00837BD5">
        <w:rPr>
          <w:rFonts w:ascii="Verdana" w:hAnsi="Verdana"/>
          <w:sz w:val="22"/>
          <w:szCs w:val="22"/>
        </w:rPr>
        <w:t>?</w:t>
      </w:r>
      <w:r w:rsidRPr="00837BD5">
        <w:rPr>
          <w:rFonts w:ascii="Verdana" w:hAnsi="Verdana"/>
          <w:sz w:val="22"/>
          <w:szCs w:val="22"/>
        </w:rPr>
        <w:t xml:space="preserve"> Please provide a map (</w:t>
      </w:r>
      <w:r w:rsidR="00765F67">
        <w:rPr>
          <w:rFonts w:ascii="Verdana" w:hAnsi="Verdana"/>
          <w:sz w:val="22"/>
          <w:szCs w:val="22"/>
        </w:rPr>
        <w:t>e.g.</w:t>
      </w:r>
      <w:r w:rsidRPr="00837BD5">
        <w:rPr>
          <w:rFonts w:ascii="Verdana" w:hAnsi="Verdana"/>
          <w:sz w:val="22"/>
          <w:szCs w:val="22"/>
        </w:rPr>
        <w:t xml:space="preserve"> Google Maps) of the area the </w:t>
      </w:r>
      <w:r w:rsidR="00340432" w:rsidRPr="00837BD5">
        <w:rPr>
          <w:rFonts w:ascii="Verdana" w:hAnsi="Verdana"/>
          <w:sz w:val="22"/>
          <w:szCs w:val="22"/>
        </w:rPr>
        <w:t>activities</w:t>
      </w:r>
      <w:r w:rsidRPr="00837BD5">
        <w:rPr>
          <w:rFonts w:ascii="Verdana" w:hAnsi="Verdana"/>
          <w:sz w:val="22"/>
          <w:szCs w:val="22"/>
        </w:rPr>
        <w:t xml:space="preserve"> take place.</w:t>
      </w:r>
    </w:p>
    <w:p w14:paraId="54B3C644" w14:textId="77777777" w:rsidR="00F31712" w:rsidRDefault="00F31712" w:rsidP="00F31712">
      <w:pPr>
        <w:tabs>
          <w:tab w:val="left" w:pos="720"/>
        </w:tabs>
        <w:ind w:left="720"/>
        <w:jc w:val="both"/>
        <w:rPr>
          <w:rFonts w:ascii="Verdana" w:hAnsi="Verdana"/>
          <w:sz w:val="22"/>
          <w:szCs w:val="22"/>
        </w:rPr>
      </w:pPr>
    </w:p>
    <w:p w14:paraId="0FCA0608" w14:textId="77777777" w:rsidR="007B51FC" w:rsidRPr="00B8179C" w:rsidRDefault="007B51FC" w:rsidP="00F31712">
      <w:pPr>
        <w:numPr>
          <w:ilvl w:val="0"/>
          <w:numId w:val="1"/>
        </w:numPr>
        <w:tabs>
          <w:tab w:val="left" w:pos="720"/>
        </w:tabs>
        <w:ind w:left="1530"/>
        <w:jc w:val="both"/>
        <w:rPr>
          <w:rFonts w:ascii="Verdana" w:hAnsi="Verdana"/>
          <w:color w:val="808080"/>
          <w:sz w:val="22"/>
          <w:szCs w:val="22"/>
        </w:rPr>
      </w:pPr>
      <w:r w:rsidRPr="00B8179C">
        <w:rPr>
          <w:rFonts w:ascii="Verdana" w:hAnsi="Verdana"/>
          <w:color w:val="808080"/>
          <w:sz w:val="22"/>
          <w:szCs w:val="22"/>
        </w:rPr>
        <w:t xml:space="preserve">Map + max. 30 words </w:t>
      </w:r>
      <w:r w:rsidR="00AC6DED" w:rsidRPr="00B8179C">
        <w:rPr>
          <w:rFonts w:ascii="Verdana" w:hAnsi="Verdana"/>
          <w:color w:val="808080"/>
          <w:sz w:val="22"/>
          <w:szCs w:val="22"/>
        </w:rPr>
        <w:t>–</w:t>
      </w:r>
    </w:p>
    <w:p w14:paraId="545626E3" w14:textId="77777777" w:rsidR="00AC6DED" w:rsidRPr="00837BD5" w:rsidRDefault="00AC6DED" w:rsidP="00F31712">
      <w:pPr>
        <w:tabs>
          <w:tab w:val="left" w:pos="720"/>
        </w:tabs>
        <w:ind w:left="4140"/>
        <w:jc w:val="both"/>
        <w:rPr>
          <w:rFonts w:ascii="Verdana" w:hAnsi="Verdana"/>
          <w:sz w:val="22"/>
          <w:szCs w:val="22"/>
        </w:rPr>
      </w:pPr>
    </w:p>
    <w:p w14:paraId="081EC555" w14:textId="77777777" w:rsidR="00077455" w:rsidRDefault="00AC6DED" w:rsidP="00077455">
      <w:pPr>
        <w:tabs>
          <w:tab w:val="left" w:pos="720"/>
        </w:tabs>
        <w:ind w:left="720" w:hanging="720"/>
        <w:jc w:val="both"/>
        <w:rPr>
          <w:rFonts w:ascii="Verdana" w:hAnsi="Verdana"/>
          <w:sz w:val="22"/>
          <w:szCs w:val="22"/>
        </w:rPr>
      </w:pPr>
      <w:r>
        <w:rPr>
          <w:rFonts w:ascii="Verdana" w:hAnsi="Verdana"/>
          <w:sz w:val="22"/>
          <w:szCs w:val="22"/>
        </w:rPr>
        <w:t>Further information on project area, if not yet covered by the CBM Country Plan</w:t>
      </w:r>
    </w:p>
    <w:p w14:paraId="1F8512D1" w14:textId="77777777" w:rsidR="00AC6DED" w:rsidRPr="00837BD5" w:rsidRDefault="00AC6DED" w:rsidP="00077455">
      <w:pPr>
        <w:tabs>
          <w:tab w:val="left" w:pos="720"/>
        </w:tabs>
        <w:ind w:left="720" w:hanging="720"/>
        <w:jc w:val="both"/>
        <w:rPr>
          <w:rFonts w:ascii="Verdana" w:hAnsi="Verdana"/>
          <w:sz w:val="22"/>
          <w:szCs w:val="22"/>
        </w:rPr>
      </w:pPr>
    </w:p>
    <w:p w14:paraId="4F2F9399" w14:textId="77777777" w:rsidR="00077455" w:rsidRDefault="00077455" w:rsidP="006F42AA">
      <w:pPr>
        <w:numPr>
          <w:ilvl w:val="1"/>
          <w:numId w:val="13"/>
        </w:numPr>
        <w:tabs>
          <w:tab w:val="left" w:pos="720"/>
        </w:tabs>
        <w:jc w:val="both"/>
        <w:rPr>
          <w:rFonts w:ascii="Verdana" w:hAnsi="Verdana"/>
          <w:sz w:val="22"/>
          <w:szCs w:val="22"/>
        </w:rPr>
      </w:pPr>
      <w:r w:rsidRPr="00837BD5">
        <w:rPr>
          <w:rFonts w:ascii="Verdana" w:hAnsi="Verdana"/>
          <w:sz w:val="22"/>
          <w:szCs w:val="22"/>
        </w:rPr>
        <w:t xml:space="preserve">What are the conditions in the project area? Please specify the geographic characteristics and other relevant influencing factors like transport, cultural and political </w:t>
      </w:r>
      <w:r w:rsidR="00765F67">
        <w:rPr>
          <w:rFonts w:ascii="Verdana" w:hAnsi="Verdana"/>
          <w:sz w:val="22"/>
          <w:szCs w:val="22"/>
        </w:rPr>
        <w:t>aspects</w:t>
      </w:r>
      <w:r w:rsidR="00BC6F27">
        <w:rPr>
          <w:rFonts w:ascii="Verdana" w:hAnsi="Verdana"/>
          <w:sz w:val="22"/>
          <w:szCs w:val="22"/>
        </w:rPr>
        <w:t>, potential or actual conflict</w:t>
      </w:r>
      <w:r w:rsidRPr="00837BD5">
        <w:rPr>
          <w:rFonts w:ascii="Verdana" w:hAnsi="Verdana"/>
          <w:sz w:val="22"/>
          <w:szCs w:val="22"/>
        </w:rPr>
        <w:t xml:space="preserve"> as well as existing services, relev</w:t>
      </w:r>
      <w:r w:rsidR="007B51FC">
        <w:rPr>
          <w:rFonts w:ascii="Verdana" w:hAnsi="Verdana"/>
          <w:sz w:val="22"/>
          <w:szCs w:val="22"/>
        </w:rPr>
        <w:t>ant for the (proposed) project.</w:t>
      </w:r>
    </w:p>
    <w:p w14:paraId="6F3E2CD8" w14:textId="77777777" w:rsidR="00F31712" w:rsidRDefault="00F31712" w:rsidP="00F31712">
      <w:pPr>
        <w:tabs>
          <w:tab w:val="left" w:pos="720"/>
        </w:tabs>
        <w:ind w:left="720"/>
        <w:jc w:val="both"/>
        <w:rPr>
          <w:rFonts w:ascii="Verdana" w:hAnsi="Verdana"/>
          <w:sz w:val="22"/>
          <w:szCs w:val="22"/>
        </w:rPr>
      </w:pPr>
    </w:p>
    <w:p w14:paraId="3F4B599F" w14:textId="77777777" w:rsidR="007B51FC" w:rsidRPr="00B8179C" w:rsidRDefault="007B51FC" w:rsidP="00F31712">
      <w:pPr>
        <w:numPr>
          <w:ilvl w:val="0"/>
          <w:numId w:val="1"/>
        </w:numPr>
        <w:tabs>
          <w:tab w:val="left" w:pos="720"/>
        </w:tabs>
        <w:ind w:left="1440"/>
        <w:jc w:val="both"/>
        <w:rPr>
          <w:rFonts w:ascii="Verdana" w:hAnsi="Verdana"/>
          <w:color w:val="808080"/>
          <w:sz w:val="22"/>
          <w:szCs w:val="22"/>
        </w:rPr>
      </w:pPr>
      <w:r w:rsidRPr="00B8179C">
        <w:rPr>
          <w:rFonts w:ascii="Verdana" w:hAnsi="Verdana"/>
          <w:color w:val="808080"/>
          <w:sz w:val="22"/>
          <w:szCs w:val="22"/>
        </w:rPr>
        <w:t xml:space="preserve">Max. 100 words or hyperlink to </w:t>
      </w:r>
      <w:r w:rsidR="00BC6F27" w:rsidRPr="004B3AF7">
        <w:rPr>
          <w:rFonts w:ascii="Verdana" w:hAnsi="Verdana"/>
          <w:b/>
          <w:i/>
          <w:color w:val="808080"/>
          <w:sz w:val="22"/>
          <w:szCs w:val="22"/>
        </w:rPr>
        <w:t>recent and updated</w:t>
      </w:r>
      <w:r w:rsidR="00BC6F27" w:rsidRPr="00B8179C">
        <w:rPr>
          <w:rFonts w:ascii="Verdana" w:hAnsi="Verdana"/>
          <w:color w:val="808080"/>
          <w:sz w:val="22"/>
          <w:szCs w:val="22"/>
        </w:rPr>
        <w:t xml:space="preserve"> sources of i</w:t>
      </w:r>
      <w:r w:rsidRPr="00B8179C">
        <w:rPr>
          <w:rFonts w:ascii="Verdana" w:hAnsi="Verdana"/>
          <w:color w:val="808080"/>
          <w:sz w:val="22"/>
          <w:szCs w:val="22"/>
        </w:rPr>
        <w:t>nformation -</w:t>
      </w:r>
    </w:p>
    <w:p w14:paraId="48BA0C0B" w14:textId="77777777" w:rsidR="00077455" w:rsidRDefault="00077455" w:rsidP="00077455">
      <w:pPr>
        <w:jc w:val="both"/>
        <w:rPr>
          <w:rFonts w:ascii="Verdana" w:hAnsi="Verdana"/>
          <w:sz w:val="22"/>
          <w:szCs w:val="22"/>
        </w:rPr>
      </w:pPr>
    </w:p>
    <w:p w14:paraId="246CCF53" w14:textId="77777777" w:rsidR="00F31712" w:rsidRPr="00837BD5" w:rsidRDefault="00F31712" w:rsidP="00077455">
      <w:pPr>
        <w:jc w:val="both"/>
        <w:rPr>
          <w:rFonts w:ascii="Verdana" w:hAnsi="Verdana"/>
          <w:sz w:val="22"/>
          <w:szCs w:val="22"/>
        </w:rPr>
      </w:pPr>
    </w:p>
    <w:p w14:paraId="7D5A6802" w14:textId="77777777" w:rsidR="00BC6F27" w:rsidRDefault="00077455" w:rsidP="006F42AA">
      <w:pPr>
        <w:numPr>
          <w:ilvl w:val="1"/>
          <w:numId w:val="13"/>
        </w:numPr>
        <w:tabs>
          <w:tab w:val="left" w:pos="720"/>
        </w:tabs>
        <w:jc w:val="both"/>
        <w:rPr>
          <w:rFonts w:ascii="Verdana" w:hAnsi="Verdana"/>
          <w:sz w:val="22"/>
          <w:szCs w:val="22"/>
        </w:rPr>
      </w:pPr>
      <w:r w:rsidRPr="00837BD5">
        <w:rPr>
          <w:rFonts w:ascii="Verdana" w:hAnsi="Verdana"/>
          <w:sz w:val="22"/>
          <w:szCs w:val="22"/>
        </w:rPr>
        <w:t xml:space="preserve">Please specify the relevant socio demographic data including </w:t>
      </w:r>
    </w:p>
    <w:p w14:paraId="10551229" w14:textId="77777777" w:rsidR="00BC6F27" w:rsidRDefault="00077455" w:rsidP="00954848">
      <w:pPr>
        <w:tabs>
          <w:tab w:val="left" w:pos="720"/>
        </w:tabs>
        <w:ind w:left="720"/>
        <w:rPr>
          <w:rFonts w:ascii="Verdana" w:hAnsi="Verdana"/>
          <w:sz w:val="22"/>
          <w:szCs w:val="22"/>
        </w:rPr>
      </w:pPr>
      <w:r w:rsidRPr="00837BD5">
        <w:rPr>
          <w:rFonts w:ascii="Verdana" w:hAnsi="Verdana"/>
          <w:sz w:val="22"/>
          <w:szCs w:val="22"/>
        </w:rPr>
        <w:t xml:space="preserve">1) total population in the area, </w:t>
      </w:r>
      <w:r w:rsidR="00BC6F27">
        <w:rPr>
          <w:rFonts w:ascii="Verdana" w:hAnsi="Verdana"/>
          <w:sz w:val="22"/>
          <w:szCs w:val="22"/>
        </w:rPr>
        <w:t>(if not available for the project region, please provide that data for the country)</w:t>
      </w:r>
    </w:p>
    <w:p w14:paraId="2AA66512" w14:textId="77777777" w:rsidR="00BC6F27" w:rsidRDefault="00077455" w:rsidP="00954848">
      <w:pPr>
        <w:tabs>
          <w:tab w:val="left" w:pos="720"/>
        </w:tabs>
        <w:ind w:left="720"/>
        <w:rPr>
          <w:rFonts w:ascii="Verdana" w:hAnsi="Verdana"/>
          <w:sz w:val="22"/>
          <w:szCs w:val="22"/>
        </w:rPr>
      </w:pPr>
      <w:r w:rsidRPr="00837BD5">
        <w:rPr>
          <w:rFonts w:ascii="Verdana" w:hAnsi="Verdana"/>
          <w:sz w:val="22"/>
          <w:szCs w:val="22"/>
        </w:rPr>
        <w:t xml:space="preserve">2) gender and age distribution, </w:t>
      </w:r>
    </w:p>
    <w:p w14:paraId="4C802387" w14:textId="77777777" w:rsidR="00BC6F27" w:rsidRDefault="00077455" w:rsidP="00954848">
      <w:pPr>
        <w:tabs>
          <w:tab w:val="left" w:pos="720"/>
        </w:tabs>
        <w:ind w:left="720"/>
        <w:rPr>
          <w:rFonts w:ascii="Verdana" w:hAnsi="Verdana"/>
          <w:sz w:val="22"/>
          <w:szCs w:val="22"/>
        </w:rPr>
      </w:pPr>
      <w:r w:rsidRPr="00837BD5">
        <w:rPr>
          <w:rFonts w:ascii="Verdana" w:hAnsi="Verdana"/>
          <w:sz w:val="22"/>
          <w:szCs w:val="22"/>
        </w:rPr>
        <w:t xml:space="preserve">3) population growth rate,  </w:t>
      </w:r>
    </w:p>
    <w:p w14:paraId="6ADFD086" w14:textId="77777777" w:rsidR="00BC6F27" w:rsidRDefault="00077455" w:rsidP="00954848">
      <w:pPr>
        <w:tabs>
          <w:tab w:val="left" w:pos="720"/>
        </w:tabs>
        <w:ind w:left="720"/>
        <w:rPr>
          <w:rFonts w:ascii="Verdana" w:hAnsi="Verdana"/>
          <w:sz w:val="22"/>
          <w:szCs w:val="22"/>
        </w:rPr>
      </w:pPr>
      <w:r w:rsidRPr="00837BD5">
        <w:rPr>
          <w:rFonts w:ascii="Verdana" w:hAnsi="Verdana"/>
          <w:sz w:val="22"/>
          <w:szCs w:val="22"/>
        </w:rPr>
        <w:t>4) percentage o</w:t>
      </w:r>
      <w:r w:rsidR="00D52413">
        <w:rPr>
          <w:rFonts w:ascii="Verdana" w:hAnsi="Verdana"/>
          <w:sz w:val="22"/>
          <w:szCs w:val="22"/>
        </w:rPr>
        <w:t xml:space="preserve">f population below the poverty </w:t>
      </w:r>
      <w:r w:rsidRPr="00837BD5">
        <w:rPr>
          <w:rFonts w:ascii="Verdana" w:hAnsi="Verdana"/>
          <w:sz w:val="22"/>
          <w:szCs w:val="22"/>
        </w:rPr>
        <w:t>line (</w:t>
      </w:r>
      <w:r w:rsidRPr="00837BD5">
        <w:rPr>
          <w:rFonts w:ascii="Symbol" w:eastAsia="Symbol" w:hAnsi="Symbol" w:cs="Symbol"/>
          <w:sz w:val="22"/>
          <w:szCs w:val="22"/>
        </w:rPr>
        <w:t>&lt;</w:t>
      </w:r>
      <w:r w:rsidRPr="00837BD5">
        <w:rPr>
          <w:rFonts w:ascii="Verdana" w:hAnsi="Verdana"/>
          <w:sz w:val="22"/>
          <w:szCs w:val="22"/>
        </w:rPr>
        <w:t>1</w:t>
      </w:r>
      <w:r w:rsidR="007B51FC">
        <w:rPr>
          <w:rFonts w:ascii="Verdana" w:hAnsi="Verdana"/>
          <w:sz w:val="22"/>
          <w:szCs w:val="22"/>
        </w:rPr>
        <w:t>.25</w:t>
      </w:r>
      <w:r w:rsidRPr="00837BD5">
        <w:rPr>
          <w:rFonts w:ascii="Verdana" w:hAnsi="Verdana"/>
          <w:sz w:val="22"/>
          <w:szCs w:val="22"/>
        </w:rPr>
        <w:t xml:space="preserve"> US Dollar per day),  </w:t>
      </w:r>
    </w:p>
    <w:p w14:paraId="274FA6C2" w14:textId="77777777" w:rsidR="00BC6F27" w:rsidRDefault="00077455" w:rsidP="00954848">
      <w:pPr>
        <w:tabs>
          <w:tab w:val="left" w:pos="720"/>
        </w:tabs>
        <w:ind w:left="720"/>
        <w:rPr>
          <w:rFonts w:ascii="Verdana" w:hAnsi="Verdana"/>
          <w:sz w:val="22"/>
          <w:szCs w:val="22"/>
        </w:rPr>
      </w:pPr>
      <w:r w:rsidRPr="00837BD5">
        <w:rPr>
          <w:rFonts w:ascii="Verdana" w:hAnsi="Verdana"/>
          <w:sz w:val="22"/>
          <w:szCs w:val="22"/>
        </w:rPr>
        <w:t xml:space="preserve">5) life expectancy, </w:t>
      </w:r>
    </w:p>
    <w:p w14:paraId="35BD208B" w14:textId="77777777" w:rsidR="00BC6F27" w:rsidRDefault="00077455" w:rsidP="00954848">
      <w:pPr>
        <w:tabs>
          <w:tab w:val="left" w:pos="720"/>
        </w:tabs>
        <w:ind w:left="720"/>
        <w:rPr>
          <w:rFonts w:ascii="Verdana" w:hAnsi="Verdana"/>
          <w:sz w:val="22"/>
          <w:szCs w:val="22"/>
        </w:rPr>
      </w:pPr>
      <w:r w:rsidRPr="00837BD5">
        <w:rPr>
          <w:rFonts w:ascii="Verdana" w:hAnsi="Verdana"/>
          <w:sz w:val="22"/>
          <w:szCs w:val="22"/>
        </w:rPr>
        <w:t xml:space="preserve">6) prevalence of impairments and disabilities and </w:t>
      </w:r>
    </w:p>
    <w:p w14:paraId="33963396" w14:textId="77777777" w:rsidR="00BC6F27" w:rsidRDefault="00077455" w:rsidP="00954848">
      <w:pPr>
        <w:tabs>
          <w:tab w:val="left" w:pos="720"/>
        </w:tabs>
        <w:ind w:left="720"/>
        <w:rPr>
          <w:rFonts w:ascii="Verdana" w:hAnsi="Verdana"/>
          <w:sz w:val="22"/>
          <w:szCs w:val="22"/>
        </w:rPr>
      </w:pPr>
      <w:r w:rsidRPr="00837BD5">
        <w:rPr>
          <w:rFonts w:ascii="Verdana" w:hAnsi="Verdana"/>
          <w:sz w:val="22"/>
          <w:szCs w:val="22"/>
        </w:rPr>
        <w:t xml:space="preserve">7) major forms of income, </w:t>
      </w:r>
    </w:p>
    <w:p w14:paraId="2445D916" w14:textId="77777777" w:rsidR="00077455" w:rsidRDefault="00077455" w:rsidP="00954848">
      <w:pPr>
        <w:tabs>
          <w:tab w:val="left" w:pos="720"/>
        </w:tabs>
        <w:ind w:left="720"/>
        <w:rPr>
          <w:rFonts w:ascii="Verdana" w:hAnsi="Verdana"/>
          <w:sz w:val="22"/>
          <w:szCs w:val="22"/>
        </w:rPr>
      </w:pPr>
      <w:r w:rsidRPr="00837BD5">
        <w:rPr>
          <w:rFonts w:ascii="Verdana" w:hAnsi="Verdana"/>
          <w:sz w:val="22"/>
          <w:szCs w:val="22"/>
        </w:rPr>
        <w:t>8) for</w:t>
      </w:r>
      <w:r w:rsidR="00F31712">
        <w:rPr>
          <w:rFonts w:ascii="Verdana" w:hAnsi="Verdana"/>
          <w:sz w:val="22"/>
          <w:szCs w:val="22"/>
        </w:rPr>
        <w:t xml:space="preserve"> education projects provide net</w:t>
      </w:r>
      <w:r w:rsidRPr="00837BD5">
        <w:rPr>
          <w:rFonts w:ascii="Verdana" w:hAnsi="Verdana"/>
          <w:sz w:val="22"/>
          <w:szCs w:val="22"/>
        </w:rPr>
        <w:t xml:space="preserve"> primary school enrolment/attendance. </w:t>
      </w:r>
    </w:p>
    <w:p w14:paraId="26A5E16F" w14:textId="77777777" w:rsidR="00864A3D" w:rsidRDefault="00864A3D" w:rsidP="00954848">
      <w:pPr>
        <w:tabs>
          <w:tab w:val="left" w:pos="720"/>
        </w:tabs>
        <w:ind w:left="720"/>
        <w:rPr>
          <w:rFonts w:ascii="Verdana" w:hAnsi="Verdana"/>
          <w:sz w:val="22"/>
          <w:szCs w:val="22"/>
        </w:rPr>
      </w:pPr>
    </w:p>
    <w:p w14:paraId="44C61AE4" w14:textId="77777777" w:rsidR="007B51FC" w:rsidRPr="00B8179C" w:rsidRDefault="007B51FC" w:rsidP="00F31712">
      <w:pPr>
        <w:numPr>
          <w:ilvl w:val="0"/>
          <w:numId w:val="1"/>
        </w:numPr>
        <w:tabs>
          <w:tab w:val="left" w:pos="720"/>
        </w:tabs>
        <w:ind w:left="1260"/>
        <w:jc w:val="both"/>
        <w:rPr>
          <w:rFonts w:ascii="Verdana" w:hAnsi="Verdana"/>
          <w:color w:val="808080"/>
          <w:sz w:val="22"/>
          <w:szCs w:val="22"/>
        </w:rPr>
      </w:pPr>
      <w:r w:rsidRPr="00B8179C">
        <w:rPr>
          <w:rFonts w:ascii="Verdana" w:hAnsi="Verdana"/>
          <w:color w:val="808080"/>
          <w:sz w:val="22"/>
          <w:szCs w:val="22"/>
        </w:rPr>
        <w:t>No narrative; please provide table or hyperlink to relevant sources of Information -</w:t>
      </w:r>
    </w:p>
    <w:p w14:paraId="7F02862C" w14:textId="77777777" w:rsidR="00077455" w:rsidRPr="00837BD5" w:rsidRDefault="00077455" w:rsidP="00077455">
      <w:pPr>
        <w:jc w:val="both"/>
        <w:rPr>
          <w:rFonts w:ascii="Verdana" w:hAnsi="Verdana"/>
          <w:sz w:val="22"/>
          <w:szCs w:val="22"/>
        </w:rPr>
      </w:pPr>
    </w:p>
    <w:p w14:paraId="1EE25506" w14:textId="77777777" w:rsidR="00BC6F27" w:rsidRDefault="00BC6F27" w:rsidP="006F42AA">
      <w:pPr>
        <w:numPr>
          <w:ilvl w:val="1"/>
          <w:numId w:val="13"/>
        </w:numPr>
        <w:tabs>
          <w:tab w:val="left" w:pos="720"/>
        </w:tabs>
        <w:jc w:val="both"/>
        <w:rPr>
          <w:rFonts w:ascii="Verdana" w:hAnsi="Verdana"/>
          <w:sz w:val="22"/>
          <w:szCs w:val="22"/>
        </w:rPr>
      </w:pPr>
      <w:r>
        <w:rPr>
          <w:rFonts w:ascii="Verdana" w:hAnsi="Verdana"/>
          <w:sz w:val="22"/>
          <w:szCs w:val="22"/>
        </w:rPr>
        <w:t>Please briefly explain what is the general situation of people with disabilities in the respective country. If possible, please provide information on</w:t>
      </w:r>
    </w:p>
    <w:p w14:paraId="6BE49793" w14:textId="77777777" w:rsidR="00BC6F27" w:rsidRDefault="00BC6F27" w:rsidP="00F31712">
      <w:pPr>
        <w:numPr>
          <w:ilvl w:val="0"/>
          <w:numId w:val="1"/>
        </w:numPr>
        <w:tabs>
          <w:tab w:val="left" w:pos="720"/>
          <w:tab w:val="left" w:pos="1350"/>
        </w:tabs>
        <w:ind w:left="1350"/>
        <w:jc w:val="both"/>
        <w:rPr>
          <w:rFonts w:ascii="Verdana" w:hAnsi="Verdana"/>
          <w:sz w:val="22"/>
          <w:szCs w:val="22"/>
        </w:rPr>
      </w:pPr>
      <w:r>
        <w:rPr>
          <w:rFonts w:ascii="Verdana" w:hAnsi="Verdana"/>
          <w:sz w:val="22"/>
          <w:szCs w:val="22"/>
        </w:rPr>
        <w:t>Signature/rati</w:t>
      </w:r>
      <w:r w:rsidR="00D60B58">
        <w:rPr>
          <w:rFonts w:ascii="Verdana" w:hAnsi="Verdana"/>
          <w:sz w:val="22"/>
          <w:szCs w:val="22"/>
        </w:rPr>
        <w:t xml:space="preserve">fication </w:t>
      </w:r>
      <w:r w:rsidR="00233C33">
        <w:rPr>
          <w:rFonts w:ascii="Verdana" w:hAnsi="Verdana"/>
          <w:sz w:val="22"/>
          <w:szCs w:val="22"/>
        </w:rPr>
        <w:t>and reporting on the UNCRPD</w:t>
      </w:r>
    </w:p>
    <w:p w14:paraId="3B97DEC9" w14:textId="77777777" w:rsidR="00233C33" w:rsidRDefault="00233C33" w:rsidP="00F31712">
      <w:pPr>
        <w:numPr>
          <w:ilvl w:val="0"/>
          <w:numId w:val="1"/>
        </w:numPr>
        <w:tabs>
          <w:tab w:val="left" w:pos="720"/>
          <w:tab w:val="left" w:pos="1350"/>
        </w:tabs>
        <w:ind w:left="1350"/>
        <w:jc w:val="both"/>
        <w:rPr>
          <w:rFonts w:ascii="Verdana" w:hAnsi="Verdana"/>
          <w:sz w:val="22"/>
          <w:szCs w:val="22"/>
        </w:rPr>
      </w:pPr>
      <w:r>
        <w:rPr>
          <w:rFonts w:ascii="Verdana" w:hAnsi="Verdana"/>
          <w:sz w:val="22"/>
          <w:szCs w:val="22"/>
        </w:rPr>
        <w:t>National disability laws or policies that foster disability inclusion</w:t>
      </w:r>
    </w:p>
    <w:p w14:paraId="4C4A8C93" w14:textId="77777777" w:rsidR="00233C33" w:rsidRDefault="00233C33" w:rsidP="00F31712">
      <w:pPr>
        <w:numPr>
          <w:ilvl w:val="0"/>
          <w:numId w:val="1"/>
        </w:numPr>
        <w:tabs>
          <w:tab w:val="left" w:pos="720"/>
          <w:tab w:val="left" w:pos="1350"/>
        </w:tabs>
        <w:ind w:left="1350"/>
        <w:jc w:val="both"/>
        <w:rPr>
          <w:rFonts w:ascii="Verdana" w:hAnsi="Verdana"/>
          <w:sz w:val="22"/>
          <w:szCs w:val="22"/>
        </w:rPr>
      </w:pPr>
      <w:r>
        <w:rPr>
          <w:rFonts w:ascii="Verdana" w:hAnsi="Verdana"/>
          <w:sz w:val="22"/>
          <w:szCs w:val="22"/>
        </w:rPr>
        <w:t>National disability plans or policies that resource disability inclusion</w:t>
      </w:r>
    </w:p>
    <w:p w14:paraId="62FFCF26" w14:textId="77777777" w:rsidR="00233C33" w:rsidRDefault="00233C33" w:rsidP="00F31712">
      <w:pPr>
        <w:numPr>
          <w:ilvl w:val="0"/>
          <w:numId w:val="1"/>
        </w:numPr>
        <w:tabs>
          <w:tab w:val="left" w:pos="720"/>
          <w:tab w:val="left" w:pos="1350"/>
        </w:tabs>
        <w:ind w:left="1350"/>
        <w:jc w:val="both"/>
        <w:rPr>
          <w:rFonts w:ascii="Verdana" w:hAnsi="Verdana"/>
          <w:sz w:val="22"/>
          <w:szCs w:val="22"/>
        </w:rPr>
      </w:pPr>
      <w:r>
        <w:rPr>
          <w:rFonts w:ascii="Verdana" w:hAnsi="Verdana"/>
          <w:sz w:val="22"/>
          <w:szCs w:val="22"/>
        </w:rPr>
        <w:t>National statistics and data available on disability</w:t>
      </w:r>
    </w:p>
    <w:p w14:paraId="0ABAC64A" w14:textId="77777777" w:rsidR="00233C33" w:rsidRDefault="00233C33" w:rsidP="00F31712">
      <w:pPr>
        <w:numPr>
          <w:ilvl w:val="0"/>
          <w:numId w:val="1"/>
        </w:numPr>
        <w:tabs>
          <w:tab w:val="left" w:pos="720"/>
          <w:tab w:val="left" w:pos="1350"/>
        </w:tabs>
        <w:ind w:left="1350"/>
        <w:jc w:val="both"/>
        <w:rPr>
          <w:rFonts w:ascii="Verdana" w:hAnsi="Verdana"/>
          <w:sz w:val="22"/>
          <w:szCs w:val="22"/>
        </w:rPr>
      </w:pPr>
      <w:r>
        <w:rPr>
          <w:rFonts w:ascii="Verdana" w:hAnsi="Verdana"/>
          <w:sz w:val="22"/>
          <w:szCs w:val="22"/>
        </w:rPr>
        <w:lastRenderedPageBreak/>
        <w:t>National budget allocations that resource disability inclusion</w:t>
      </w:r>
    </w:p>
    <w:p w14:paraId="3A55C46C" w14:textId="77777777" w:rsidR="00233C33" w:rsidRDefault="00233C33" w:rsidP="00F31712">
      <w:pPr>
        <w:numPr>
          <w:ilvl w:val="0"/>
          <w:numId w:val="1"/>
        </w:numPr>
        <w:tabs>
          <w:tab w:val="left" w:pos="720"/>
          <w:tab w:val="left" w:pos="1350"/>
        </w:tabs>
        <w:ind w:left="1350"/>
        <w:jc w:val="both"/>
        <w:rPr>
          <w:rFonts w:ascii="Verdana" w:hAnsi="Verdana"/>
          <w:sz w:val="22"/>
          <w:szCs w:val="22"/>
        </w:rPr>
      </w:pPr>
      <w:r>
        <w:rPr>
          <w:rFonts w:ascii="Verdana" w:hAnsi="Verdana"/>
          <w:sz w:val="22"/>
          <w:szCs w:val="22"/>
        </w:rPr>
        <w:t>National umbrella organisations of Disabled People’s Organisations (DPOs), council, steering group, or other coordination body on disability related issues</w:t>
      </w:r>
    </w:p>
    <w:p w14:paraId="075D3E47" w14:textId="77777777" w:rsidR="00233C33" w:rsidRDefault="00233C33" w:rsidP="00F31712">
      <w:pPr>
        <w:numPr>
          <w:ilvl w:val="0"/>
          <w:numId w:val="1"/>
        </w:numPr>
        <w:tabs>
          <w:tab w:val="left" w:pos="720"/>
          <w:tab w:val="left" w:pos="1350"/>
        </w:tabs>
        <w:ind w:left="1350"/>
        <w:jc w:val="both"/>
        <w:rPr>
          <w:rFonts w:ascii="Verdana" w:hAnsi="Verdana"/>
          <w:sz w:val="22"/>
          <w:szCs w:val="22"/>
        </w:rPr>
      </w:pPr>
      <w:r>
        <w:rPr>
          <w:rFonts w:ascii="Verdana" w:hAnsi="Verdana"/>
          <w:sz w:val="22"/>
          <w:szCs w:val="22"/>
        </w:rPr>
        <w:t xml:space="preserve">Role and capacities of local DPOs </w:t>
      </w:r>
    </w:p>
    <w:p w14:paraId="1F2AD182" w14:textId="77777777" w:rsidR="00233C33" w:rsidRDefault="00233C33" w:rsidP="00F31712">
      <w:pPr>
        <w:numPr>
          <w:ilvl w:val="0"/>
          <w:numId w:val="1"/>
        </w:numPr>
        <w:tabs>
          <w:tab w:val="left" w:pos="720"/>
          <w:tab w:val="left" w:pos="1350"/>
        </w:tabs>
        <w:ind w:left="1350"/>
        <w:jc w:val="both"/>
        <w:rPr>
          <w:rFonts w:ascii="Verdana" w:hAnsi="Verdana"/>
          <w:sz w:val="22"/>
          <w:szCs w:val="22"/>
        </w:rPr>
      </w:pPr>
      <w:r>
        <w:rPr>
          <w:rFonts w:ascii="Verdana" w:hAnsi="Verdana"/>
          <w:sz w:val="22"/>
          <w:szCs w:val="22"/>
        </w:rPr>
        <w:t xml:space="preserve">Local and international organisations active in country that specifically focus </w:t>
      </w:r>
      <w:r w:rsidR="00765F67">
        <w:rPr>
          <w:rFonts w:ascii="Verdana" w:hAnsi="Verdana"/>
          <w:sz w:val="22"/>
          <w:szCs w:val="22"/>
        </w:rPr>
        <w:t xml:space="preserve">on </w:t>
      </w:r>
      <w:r>
        <w:rPr>
          <w:rFonts w:ascii="Verdana" w:hAnsi="Verdana"/>
          <w:sz w:val="22"/>
          <w:szCs w:val="22"/>
        </w:rPr>
        <w:t xml:space="preserve">people with disabilities in their activities. </w:t>
      </w:r>
    </w:p>
    <w:p w14:paraId="48B4260B" w14:textId="77777777" w:rsidR="00F31712" w:rsidRDefault="00F31712" w:rsidP="00F31712">
      <w:pPr>
        <w:tabs>
          <w:tab w:val="left" w:pos="720"/>
          <w:tab w:val="left" w:pos="1350"/>
        </w:tabs>
        <w:ind w:left="1350"/>
        <w:jc w:val="both"/>
        <w:rPr>
          <w:rFonts w:ascii="Verdana" w:hAnsi="Verdana"/>
          <w:sz w:val="22"/>
          <w:szCs w:val="22"/>
        </w:rPr>
      </w:pPr>
    </w:p>
    <w:p w14:paraId="42244837" w14:textId="77777777" w:rsidR="00F31712" w:rsidRPr="00233C33" w:rsidRDefault="00F31712" w:rsidP="00F31712">
      <w:pPr>
        <w:tabs>
          <w:tab w:val="left" w:pos="720"/>
          <w:tab w:val="left" w:pos="1350"/>
        </w:tabs>
        <w:ind w:left="1350"/>
        <w:jc w:val="both"/>
        <w:rPr>
          <w:rFonts w:ascii="Verdana" w:hAnsi="Verdana"/>
          <w:sz w:val="22"/>
          <w:szCs w:val="22"/>
        </w:rPr>
      </w:pPr>
    </w:p>
    <w:p w14:paraId="04F3461E" w14:textId="77777777" w:rsidR="00077455" w:rsidRDefault="00077455" w:rsidP="006F42AA">
      <w:pPr>
        <w:numPr>
          <w:ilvl w:val="1"/>
          <w:numId w:val="13"/>
        </w:numPr>
        <w:tabs>
          <w:tab w:val="left" w:pos="720"/>
        </w:tabs>
        <w:jc w:val="both"/>
        <w:rPr>
          <w:rFonts w:ascii="Verdana" w:hAnsi="Verdana"/>
          <w:sz w:val="22"/>
          <w:szCs w:val="22"/>
        </w:rPr>
      </w:pPr>
      <w:r w:rsidRPr="00837BD5">
        <w:rPr>
          <w:rFonts w:ascii="Verdana" w:hAnsi="Verdana"/>
          <w:sz w:val="22"/>
          <w:szCs w:val="22"/>
        </w:rPr>
        <w:t xml:space="preserve">What are </w:t>
      </w:r>
      <w:r w:rsidR="00233C33">
        <w:rPr>
          <w:rFonts w:ascii="Verdana" w:hAnsi="Verdana"/>
          <w:sz w:val="22"/>
          <w:szCs w:val="22"/>
        </w:rPr>
        <w:t>other</w:t>
      </w:r>
      <w:r w:rsidRPr="00837BD5">
        <w:rPr>
          <w:rFonts w:ascii="Verdana" w:hAnsi="Verdana"/>
          <w:sz w:val="22"/>
          <w:szCs w:val="22"/>
        </w:rPr>
        <w:t xml:space="preserve"> main gover</w:t>
      </w:r>
      <w:r w:rsidR="00233C33">
        <w:rPr>
          <w:rFonts w:ascii="Verdana" w:hAnsi="Verdana"/>
          <w:sz w:val="22"/>
          <w:szCs w:val="22"/>
        </w:rPr>
        <w:t>nmental development policies and strategies</w:t>
      </w:r>
      <w:r w:rsidRPr="00837BD5">
        <w:rPr>
          <w:rFonts w:ascii="Verdana" w:hAnsi="Verdana"/>
          <w:sz w:val="22"/>
          <w:szCs w:val="22"/>
        </w:rPr>
        <w:t xml:space="preserve"> relevant for the project? What is their impact on the project? (Please provide </w:t>
      </w:r>
      <w:r w:rsidR="00483074">
        <w:rPr>
          <w:rFonts w:ascii="Verdana" w:hAnsi="Verdana"/>
          <w:sz w:val="22"/>
          <w:szCs w:val="22"/>
        </w:rPr>
        <w:t>hyperlinks</w:t>
      </w:r>
      <w:r w:rsidRPr="00837BD5">
        <w:rPr>
          <w:rFonts w:ascii="Verdana" w:hAnsi="Verdana"/>
          <w:sz w:val="22"/>
          <w:szCs w:val="22"/>
        </w:rPr>
        <w:t xml:space="preserve">) </w:t>
      </w:r>
    </w:p>
    <w:p w14:paraId="03D5A21A" w14:textId="77777777" w:rsidR="00F31712" w:rsidRDefault="00F31712" w:rsidP="00F31712">
      <w:pPr>
        <w:tabs>
          <w:tab w:val="left" w:pos="720"/>
        </w:tabs>
        <w:ind w:left="720"/>
        <w:jc w:val="both"/>
        <w:rPr>
          <w:rFonts w:ascii="Verdana" w:hAnsi="Verdana"/>
          <w:sz w:val="22"/>
          <w:szCs w:val="22"/>
        </w:rPr>
      </w:pPr>
    </w:p>
    <w:p w14:paraId="35B87193" w14:textId="77777777" w:rsidR="007B51FC" w:rsidRPr="00B8179C" w:rsidRDefault="00D94DE5" w:rsidP="00F31712">
      <w:pPr>
        <w:numPr>
          <w:ilvl w:val="0"/>
          <w:numId w:val="1"/>
        </w:numPr>
        <w:tabs>
          <w:tab w:val="left" w:pos="720"/>
        </w:tabs>
        <w:ind w:left="1260"/>
        <w:jc w:val="both"/>
        <w:rPr>
          <w:rFonts w:ascii="Verdana" w:hAnsi="Verdana"/>
          <w:color w:val="808080"/>
          <w:sz w:val="22"/>
          <w:szCs w:val="22"/>
        </w:rPr>
      </w:pPr>
      <w:r>
        <w:rPr>
          <w:rFonts w:ascii="Verdana" w:hAnsi="Verdana"/>
          <w:color w:val="808080"/>
          <w:sz w:val="22"/>
          <w:szCs w:val="22"/>
        </w:rPr>
        <w:t>Recommended m</w:t>
      </w:r>
      <w:r w:rsidR="00F31712" w:rsidRPr="00B8179C">
        <w:rPr>
          <w:rFonts w:ascii="Verdana" w:hAnsi="Verdana"/>
          <w:color w:val="808080"/>
          <w:sz w:val="22"/>
          <w:szCs w:val="22"/>
        </w:rPr>
        <w:t>aximum</w:t>
      </w:r>
      <w:r w:rsidR="007B51FC" w:rsidRPr="00B8179C">
        <w:rPr>
          <w:rFonts w:ascii="Verdana" w:hAnsi="Verdana"/>
          <w:color w:val="808080"/>
          <w:sz w:val="22"/>
          <w:szCs w:val="22"/>
        </w:rPr>
        <w:t xml:space="preserve"> </w:t>
      </w:r>
      <w:r>
        <w:rPr>
          <w:rFonts w:ascii="Verdana" w:hAnsi="Verdana"/>
          <w:color w:val="808080"/>
          <w:sz w:val="22"/>
          <w:szCs w:val="22"/>
        </w:rPr>
        <w:t>50 lines</w:t>
      </w:r>
      <w:r w:rsidR="007B51FC" w:rsidRPr="00B8179C">
        <w:rPr>
          <w:rFonts w:ascii="Verdana" w:hAnsi="Verdana"/>
          <w:color w:val="808080"/>
          <w:sz w:val="22"/>
          <w:szCs w:val="22"/>
        </w:rPr>
        <w:t xml:space="preserve"> -</w:t>
      </w:r>
    </w:p>
    <w:p w14:paraId="7FE9DBBB" w14:textId="77777777" w:rsidR="00077455" w:rsidRDefault="00077455" w:rsidP="00077455">
      <w:pPr>
        <w:jc w:val="both"/>
        <w:rPr>
          <w:rFonts w:ascii="Verdana" w:hAnsi="Verdana"/>
          <w:sz w:val="22"/>
          <w:szCs w:val="22"/>
        </w:rPr>
      </w:pPr>
    </w:p>
    <w:p w14:paraId="499F9223" w14:textId="77777777" w:rsidR="00954848" w:rsidRDefault="00954848" w:rsidP="00077455">
      <w:pPr>
        <w:jc w:val="both"/>
        <w:rPr>
          <w:rFonts w:ascii="Verdana" w:hAnsi="Verdana"/>
          <w:sz w:val="22"/>
          <w:szCs w:val="22"/>
        </w:rPr>
      </w:pPr>
    </w:p>
    <w:p w14:paraId="09B636A3" w14:textId="77777777" w:rsidR="00954848" w:rsidRPr="00837BD5" w:rsidRDefault="00954848" w:rsidP="00077455">
      <w:pPr>
        <w:jc w:val="both"/>
        <w:rPr>
          <w:rFonts w:ascii="Verdana" w:hAnsi="Verdana"/>
          <w:sz w:val="22"/>
          <w:szCs w:val="22"/>
        </w:rPr>
      </w:pPr>
    </w:p>
    <w:p w14:paraId="2E5AD09A" w14:textId="77777777" w:rsidR="00077455" w:rsidRPr="00F3363E" w:rsidRDefault="00077455" w:rsidP="006F42AA">
      <w:pPr>
        <w:pStyle w:val="berschrift5"/>
        <w:numPr>
          <w:ilvl w:val="2"/>
          <w:numId w:val="4"/>
        </w:numPr>
        <w:jc w:val="both"/>
        <w:rPr>
          <w:sz w:val="22"/>
          <w:szCs w:val="22"/>
        </w:rPr>
      </w:pPr>
      <w:r w:rsidRPr="00F3363E">
        <w:rPr>
          <w:sz w:val="22"/>
          <w:szCs w:val="22"/>
        </w:rPr>
        <w:t>Stakeholders</w:t>
      </w:r>
      <w:r w:rsidR="00954848">
        <w:rPr>
          <w:sz w:val="22"/>
          <w:szCs w:val="22"/>
        </w:rPr>
        <w:t xml:space="preserve"> and Target Group</w:t>
      </w:r>
    </w:p>
    <w:p w14:paraId="6D015F10" w14:textId="77777777" w:rsidR="00077455" w:rsidRPr="00122F65" w:rsidRDefault="00077455" w:rsidP="00077455">
      <w:pPr>
        <w:jc w:val="both"/>
        <w:rPr>
          <w:rFonts w:ascii="Verdana" w:hAnsi="Verdana"/>
        </w:rPr>
      </w:pPr>
    </w:p>
    <w:p w14:paraId="68A8CEB6" w14:textId="77777777" w:rsidR="00077455" w:rsidRDefault="00837BD5" w:rsidP="00954848">
      <w:pPr>
        <w:tabs>
          <w:tab w:val="left" w:pos="720"/>
        </w:tabs>
        <w:ind w:left="720" w:hanging="630"/>
        <w:jc w:val="both"/>
        <w:rPr>
          <w:rFonts w:ascii="Verdana" w:hAnsi="Verdana"/>
          <w:sz w:val="22"/>
          <w:szCs w:val="22"/>
        </w:rPr>
      </w:pPr>
      <w:r>
        <w:rPr>
          <w:rFonts w:ascii="Verdana" w:hAnsi="Verdana"/>
        </w:rPr>
        <w:t>2.1</w:t>
      </w:r>
      <w:r w:rsidR="00077455">
        <w:rPr>
          <w:rFonts w:ascii="Verdana" w:hAnsi="Verdana"/>
        </w:rPr>
        <w:tab/>
      </w:r>
      <w:r w:rsidR="00077455" w:rsidRPr="00340432">
        <w:rPr>
          <w:rFonts w:ascii="Verdana" w:hAnsi="Verdana"/>
          <w:sz w:val="22"/>
          <w:szCs w:val="22"/>
        </w:rPr>
        <w:t xml:space="preserve">Please specify </w:t>
      </w:r>
      <w:r w:rsidR="00483074">
        <w:rPr>
          <w:rFonts w:ascii="Verdana" w:hAnsi="Verdana"/>
          <w:sz w:val="22"/>
          <w:szCs w:val="22"/>
        </w:rPr>
        <w:t xml:space="preserve">the </w:t>
      </w:r>
      <w:r w:rsidR="00483074" w:rsidRPr="00483074">
        <w:rPr>
          <w:rFonts w:ascii="Verdana" w:hAnsi="Verdana"/>
          <w:sz w:val="22"/>
          <w:szCs w:val="22"/>
          <w:u w:val="single"/>
        </w:rPr>
        <w:t>direct</w:t>
      </w:r>
      <w:r w:rsidR="00483074">
        <w:rPr>
          <w:rFonts w:ascii="Verdana" w:hAnsi="Verdana"/>
          <w:sz w:val="22"/>
          <w:szCs w:val="22"/>
        </w:rPr>
        <w:t xml:space="preserve"> and </w:t>
      </w:r>
      <w:r w:rsidR="00483074" w:rsidRPr="00483074">
        <w:rPr>
          <w:rFonts w:ascii="Verdana" w:hAnsi="Verdana"/>
          <w:sz w:val="22"/>
          <w:szCs w:val="22"/>
          <w:u w:val="single"/>
        </w:rPr>
        <w:t>indirect target group’s</w:t>
      </w:r>
      <w:r w:rsidR="00077455" w:rsidRPr="00340432">
        <w:rPr>
          <w:rFonts w:ascii="Verdana" w:hAnsi="Verdana"/>
          <w:sz w:val="22"/>
          <w:szCs w:val="22"/>
        </w:rPr>
        <w:t xml:space="preserve"> socio demographic and </w:t>
      </w:r>
      <w:r w:rsidR="009855DC" w:rsidRPr="00340432">
        <w:rPr>
          <w:rFonts w:ascii="Verdana" w:hAnsi="Verdana"/>
          <w:sz w:val="22"/>
          <w:szCs w:val="22"/>
        </w:rPr>
        <w:t>economic</w:t>
      </w:r>
      <w:r w:rsidR="00077455" w:rsidRPr="00340432">
        <w:rPr>
          <w:rFonts w:ascii="Verdana" w:hAnsi="Verdana"/>
          <w:sz w:val="22"/>
          <w:szCs w:val="22"/>
        </w:rPr>
        <w:t xml:space="preserve"> chara</w:t>
      </w:r>
      <w:r w:rsidR="007B51FC">
        <w:rPr>
          <w:rFonts w:ascii="Verdana" w:hAnsi="Verdana"/>
          <w:sz w:val="22"/>
          <w:szCs w:val="22"/>
        </w:rPr>
        <w:t>cteristics and location.</w:t>
      </w:r>
      <w:r w:rsidR="00BB54F9">
        <w:rPr>
          <w:rFonts w:ascii="Verdana" w:hAnsi="Verdana"/>
          <w:sz w:val="22"/>
          <w:szCs w:val="22"/>
        </w:rPr>
        <w:t xml:space="preserve"> </w:t>
      </w:r>
      <w:r w:rsidR="00972939">
        <w:rPr>
          <w:rFonts w:ascii="Verdana" w:hAnsi="Verdana"/>
          <w:sz w:val="22"/>
          <w:szCs w:val="22"/>
        </w:rPr>
        <w:t>Please p</w:t>
      </w:r>
      <w:r w:rsidR="00972939" w:rsidRPr="00972939">
        <w:rPr>
          <w:rFonts w:ascii="Verdana" w:hAnsi="Verdana"/>
          <w:sz w:val="22"/>
          <w:szCs w:val="22"/>
        </w:rPr>
        <w:t xml:space="preserve">articularly </w:t>
      </w:r>
      <w:r w:rsidR="00972939">
        <w:rPr>
          <w:rFonts w:ascii="Verdana" w:hAnsi="Verdana"/>
          <w:sz w:val="22"/>
          <w:szCs w:val="22"/>
        </w:rPr>
        <w:t>refer</w:t>
      </w:r>
      <w:r w:rsidR="00972939" w:rsidRPr="00972939">
        <w:rPr>
          <w:rFonts w:ascii="Verdana" w:hAnsi="Verdana"/>
          <w:sz w:val="22"/>
          <w:szCs w:val="22"/>
        </w:rPr>
        <w:t xml:space="preserve"> to age, gender, ethnicity, vulnerability or deprivation</w:t>
      </w:r>
      <w:r w:rsidR="00972939">
        <w:rPr>
          <w:rFonts w:ascii="Verdana" w:hAnsi="Verdana"/>
          <w:sz w:val="22"/>
          <w:szCs w:val="22"/>
        </w:rPr>
        <w:t xml:space="preserve">. </w:t>
      </w:r>
    </w:p>
    <w:p w14:paraId="2F0F1D85" w14:textId="77777777" w:rsidR="00BB54F9" w:rsidRDefault="00BB54F9" w:rsidP="007B51FC">
      <w:pPr>
        <w:tabs>
          <w:tab w:val="left" w:pos="540"/>
          <w:tab w:val="left" w:pos="4320"/>
        </w:tabs>
        <w:ind w:left="720"/>
        <w:jc w:val="both"/>
        <w:rPr>
          <w:rFonts w:ascii="Verdana" w:hAnsi="Verdana"/>
          <w:sz w:val="22"/>
          <w:szCs w:val="22"/>
        </w:rPr>
      </w:pPr>
      <w:r>
        <w:rPr>
          <w:rFonts w:ascii="Verdana" w:hAnsi="Verdana"/>
          <w:sz w:val="22"/>
          <w:szCs w:val="22"/>
        </w:rPr>
        <w:t>If the project’s activities also address children, please describe the age group.</w:t>
      </w:r>
    </w:p>
    <w:p w14:paraId="71EC4564" w14:textId="77777777" w:rsidR="00BB54F9" w:rsidRDefault="00BB54F9" w:rsidP="007B51FC">
      <w:pPr>
        <w:tabs>
          <w:tab w:val="left" w:pos="540"/>
          <w:tab w:val="left" w:pos="4320"/>
        </w:tabs>
        <w:ind w:left="720"/>
        <w:jc w:val="both"/>
        <w:rPr>
          <w:rFonts w:ascii="Verdana" w:hAnsi="Verdana"/>
          <w:sz w:val="22"/>
          <w:szCs w:val="22"/>
        </w:rPr>
      </w:pPr>
    </w:p>
    <w:p w14:paraId="102EF183" w14:textId="77777777" w:rsidR="00BB54F9" w:rsidRDefault="00BB54F9" w:rsidP="00077455">
      <w:pPr>
        <w:pStyle w:val="Textkrper3"/>
        <w:ind w:left="720" w:hanging="630"/>
        <w:rPr>
          <w:sz w:val="22"/>
          <w:szCs w:val="22"/>
        </w:rPr>
      </w:pPr>
      <w:r>
        <w:rPr>
          <w:sz w:val="22"/>
          <w:szCs w:val="22"/>
        </w:rPr>
        <w:t>2.2.</w:t>
      </w:r>
      <w:r>
        <w:rPr>
          <w:sz w:val="22"/>
          <w:szCs w:val="22"/>
        </w:rPr>
        <w:tab/>
        <w:t xml:space="preserve">Who else will be involved in the project implementation? Which stakeholder groups would or could have </w:t>
      </w:r>
      <w:r w:rsidR="00765F67">
        <w:rPr>
          <w:sz w:val="22"/>
          <w:szCs w:val="22"/>
        </w:rPr>
        <w:t xml:space="preserve">an </w:t>
      </w:r>
      <w:r>
        <w:rPr>
          <w:sz w:val="22"/>
          <w:szCs w:val="22"/>
        </w:rPr>
        <w:t xml:space="preserve">important influence on the project’s implementation? </w:t>
      </w:r>
    </w:p>
    <w:p w14:paraId="73F3DC85" w14:textId="77777777" w:rsidR="00BB54F9" w:rsidRDefault="00BB54F9" w:rsidP="00077455">
      <w:pPr>
        <w:pStyle w:val="Textkrper3"/>
        <w:ind w:left="720" w:hanging="630"/>
        <w:rPr>
          <w:sz w:val="22"/>
          <w:szCs w:val="22"/>
        </w:rPr>
      </w:pPr>
    </w:p>
    <w:p w14:paraId="0D8BFD51" w14:textId="77777777" w:rsidR="00077455" w:rsidRDefault="006050B0" w:rsidP="00AD2125">
      <w:pPr>
        <w:pStyle w:val="HeadingA"/>
      </w:pPr>
      <w:r>
        <w:br w:type="page"/>
      </w:r>
      <w:r w:rsidR="00AC50F3">
        <w:lastRenderedPageBreak/>
        <w:t>B</w:t>
      </w:r>
      <w:r w:rsidR="00D170A6">
        <w:t>.</w:t>
      </w:r>
      <w:r w:rsidR="00AC50F3">
        <w:t xml:space="preserve"> Logical Framework</w:t>
      </w:r>
      <w:r w:rsidR="00D378D1">
        <w:t xml:space="preserve"> / Cost Plan</w:t>
      </w:r>
    </w:p>
    <w:p w14:paraId="4E81BF00" w14:textId="77777777" w:rsidR="00D378D1" w:rsidRDefault="00D378D1" w:rsidP="00987E3A">
      <w:pPr>
        <w:tabs>
          <w:tab w:val="left" w:pos="540"/>
          <w:tab w:val="left" w:pos="4320"/>
        </w:tabs>
        <w:jc w:val="both"/>
        <w:rPr>
          <w:rFonts w:ascii="Verdana" w:hAnsi="Verdana"/>
          <w:b/>
          <w:bCs/>
          <w:sz w:val="28"/>
        </w:rPr>
      </w:pPr>
    </w:p>
    <w:p w14:paraId="496DCD8F" w14:textId="25967B48" w:rsidR="00D170A6" w:rsidRDefault="00DC56F4" w:rsidP="00442472">
      <w:pPr>
        <w:tabs>
          <w:tab w:val="left" w:pos="540"/>
          <w:tab w:val="left" w:pos="4320"/>
        </w:tabs>
        <w:jc w:val="both"/>
        <w:rPr>
          <w:rFonts w:ascii="Verdana" w:hAnsi="Verdana"/>
          <w:sz w:val="22"/>
          <w:szCs w:val="22"/>
        </w:rPr>
      </w:pPr>
      <w:r>
        <w:rPr>
          <w:rFonts w:ascii="Verdana" w:hAnsi="Verdana"/>
          <w:sz w:val="22"/>
          <w:szCs w:val="22"/>
        </w:rPr>
        <w:t>Logframe: to be filled ProMIS Logframe tab</w:t>
      </w:r>
    </w:p>
    <w:p w14:paraId="61ABCFFE" w14:textId="66D028D7" w:rsidR="00DC56F4" w:rsidRPr="00442472" w:rsidRDefault="00DC56F4" w:rsidP="00442472">
      <w:pPr>
        <w:tabs>
          <w:tab w:val="left" w:pos="540"/>
          <w:tab w:val="left" w:pos="4320"/>
        </w:tabs>
        <w:jc w:val="both"/>
        <w:rPr>
          <w:rFonts w:ascii="Verdana" w:hAnsi="Verdana"/>
          <w:bCs/>
          <w:sz w:val="22"/>
          <w:szCs w:val="22"/>
        </w:rPr>
      </w:pPr>
      <w:r>
        <w:rPr>
          <w:rFonts w:ascii="Verdana" w:hAnsi="Verdana"/>
          <w:sz w:val="22"/>
          <w:szCs w:val="22"/>
        </w:rPr>
        <w:t xml:space="preserve">Cost Plan: </w:t>
      </w:r>
      <w:hyperlink r:id="rId19" w:history="1">
        <w:r>
          <w:rPr>
            <w:rStyle w:val="Hyperlink"/>
          </w:rPr>
          <w:t>CBM Project Financial Report Template.xlsx</w:t>
        </w:r>
      </w:hyperlink>
    </w:p>
    <w:p w14:paraId="1473B0AF" w14:textId="77777777" w:rsidR="00D170A6" w:rsidRDefault="00D170A6" w:rsidP="00AD2125">
      <w:pPr>
        <w:pStyle w:val="HeadingA"/>
      </w:pPr>
    </w:p>
    <w:p w14:paraId="354DD2DC" w14:textId="77777777" w:rsidR="00AC50F3" w:rsidRDefault="00AC50F3" w:rsidP="00AD2125">
      <w:pPr>
        <w:pStyle w:val="HeadingA"/>
      </w:pPr>
      <w:r>
        <w:t>C. Activity Schedule</w:t>
      </w:r>
    </w:p>
    <w:p w14:paraId="059F1EFD" w14:textId="77777777" w:rsidR="003D24D8" w:rsidRPr="003D24D8" w:rsidRDefault="003D24D8" w:rsidP="00987E3A">
      <w:pPr>
        <w:tabs>
          <w:tab w:val="left" w:pos="540"/>
          <w:tab w:val="left" w:pos="4320"/>
        </w:tabs>
        <w:jc w:val="both"/>
        <w:rPr>
          <w:rFonts w:ascii="Verdana" w:hAnsi="Verdana"/>
          <w:bCs/>
        </w:rPr>
      </w:pPr>
    </w:p>
    <w:p w14:paraId="447473F3" w14:textId="6D86D4B4" w:rsidR="003D24D8" w:rsidRPr="00966C0E" w:rsidRDefault="003D24D8" w:rsidP="00987E3A">
      <w:pPr>
        <w:tabs>
          <w:tab w:val="left" w:pos="540"/>
          <w:tab w:val="left" w:pos="4320"/>
        </w:tabs>
        <w:jc w:val="both"/>
        <w:rPr>
          <w:rFonts w:ascii="Verdana" w:hAnsi="Verdana"/>
          <w:bCs/>
          <w:sz w:val="22"/>
          <w:szCs w:val="22"/>
        </w:rPr>
      </w:pPr>
      <w:r w:rsidRPr="1CDFF511">
        <w:rPr>
          <w:rFonts w:ascii="Verdana" w:hAnsi="Verdana"/>
          <w:sz w:val="22"/>
          <w:szCs w:val="22"/>
        </w:rPr>
        <w:t xml:space="preserve">Please </w:t>
      </w:r>
      <w:r w:rsidR="00DB2D58" w:rsidRPr="1CDFF511">
        <w:rPr>
          <w:rFonts w:ascii="Verdana" w:hAnsi="Verdana"/>
          <w:sz w:val="22"/>
          <w:szCs w:val="22"/>
        </w:rPr>
        <w:t xml:space="preserve">refer to separate </w:t>
      </w:r>
      <w:hyperlink r:id="rId20" w:history="1">
        <w:r w:rsidR="00DC56F4">
          <w:rPr>
            <w:rStyle w:val="Hyperlink"/>
          </w:rPr>
          <w:t>Project Design Form Annex C Activity Planning Schedule.xlsx</w:t>
        </w:r>
      </w:hyperlink>
      <w:r w:rsidR="00DB2D58" w:rsidRPr="1CDFF511">
        <w:rPr>
          <w:rFonts w:ascii="Verdana" w:hAnsi="Verdana"/>
          <w:sz w:val="22"/>
          <w:szCs w:val="22"/>
        </w:rPr>
        <w:t xml:space="preserve">. </w:t>
      </w:r>
    </w:p>
    <w:p w14:paraId="42911947" w14:textId="77777777" w:rsidR="003D24D8" w:rsidRPr="00966C0E" w:rsidRDefault="003D24D8" w:rsidP="00987E3A">
      <w:pPr>
        <w:tabs>
          <w:tab w:val="left" w:pos="540"/>
          <w:tab w:val="left" w:pos="4320"/>
        </w:tabs>
        <w:jc w:val="both"/>
        <w:rPr>
          <w:rFonts w:ascii="Verdana" w:hAnsi="Verdana"/>
          <w:bCs/>
          <w:i/>
          <w:sz w:val="22"/>
          <w:szCs w:val="22"/>
        </w:rPr>
      </w:pPr>
    </w:p>
    <w:p w14:paraId="53839720" w14:textId="77777777" w:rsidR="003D24D8" w:rsidRPr="00966C0E" w:rsidRDefault="00D170A6" w:rsidP="00987E3A">
      <w:pPr>
        <w:tabs>
          <w:tab w:val="left" w:pos="540"/>
          <w:tab w:val="left" w:pos="4320"/>
        </w:tabs>
        <w:jc w:val="both"/>
        <w:rPr>
          <w:rFonts w:ascii="Verdana" w:hAnsi="Verdana"/>
          <w:bCs/>
          <w:i/>
          <w:sz w:val="22"/>
          <w:szCs w:val="22"/>
        </w:rPr>
      </w:pPr>
      <w:r>
        <w:rPr>
          <w:rFonts w:ascii="Verdana" w:hAnsi="Verdana"/>
          <w:bCs/>
          <w:i/>
          <w:sz w:val="22"/>
          <w:szCs w:val="22"/>
        </w:rPr>
        <w:t xml:space="preserve">Note: </w:t>
      </w:r>
      <w:r w:rsidR="003D24D8" w:rsidRPr="00966C0E">
        <w:rPr>
          <w:rFonts w:ascii="Verdana" w:hAnsi="Verdana"/>
          <w:bCs/>
          <w:i/>
          <w:sz w:val="22"/>
          <w:szCs w:val="22"/>
        </w:rPr>
        <w:t>The Activity schedule provides an overview on when during the project implementation which activity will be conducted and how long it will take.</w:t>
      </w:r>
    </w:p>
    <w:p w14:paraId="7A499AC3" w14:textId="606F0B83" w:rsidR="003D24D8" w:rsidRPr="00966C0E" w:rsidRDefault="003D24D8" w:rsidP="00987E3A">
      <w:pPr>
        <w:tabs>
          <w:tab w:val="left" w:pos="540"/>
          <w:tab w:val="left" w:pos="4320"/>
        </w:tabs>
        <w:jc w:val="both"/>
        <w:rPr>
          <w:rFonts w:ascii="Verdana" w:hAnsi="Verdana"/>
          <w:bCs/>
          <w:i/>
          <w:sz w:val="22"/>
          <w:szCs w:val="22"/>
        </w:rPr>
      </w:pPr>
      <w:r w:rsidRPr="00966C0E">
        <w:rPr>
          <w:rFonts w:ascii="Verdana" w:hAnsi="Verdana"/>
          <w:bCs/>
          <w:i/>
          <w:sz w:val="22"/>
          <w:szCs w:val="22"/>
        </w:rPr>
        <w:t xml:space="preserve">The tool provides </w:t>
      </w:r>
      <w:r w:rsidR="00463F4A">
        <w:rPr>
          <w:rFonts w:ascii="Verdana" w:hAnsi="Verdana"/>
          <w:bCs/>
          <w:i/>
          <w:sz w:val="22"/>
          <w:szCs w:val="22"/>
        </w:rPr>
        <w:t>information</w:t>
      </w:r>
      <w:r w:rsidRPr="00966C0E">
        <w:rPr>
          <w:rFonts w:ascii="Verdana" w:hAnsi="Verdana"/>
          <w:bCs/>
          <w:i/>
          <w:sz w:val="22"/>
          <w:szCs w:val="22"/>
        </w:rPr>
        <w:t xml:space="preserve"> </w:t>
      </w:r>
      <w:r w:rsidR="00463F4A">
        <w:rPr>
          <w:rFonts w:ascii="Verdana" w:hAnsi="Verdana"/>
          <w:bCs/>
          <w:i/>
          <w:sz w:val="22"/>
          <w:szCs w:val="22"/>
        </w:rPr>
        <w:t xml:space="preserve">and clarity </w:t>
      </w:r>
      <w:r w:rsidRPr="00966C0E">
        <w:rPr>
          <w:rFonts w:ascii="Verdana" w:hAnsi="Verdana"/>
          <w:bCs/>
          <w:i/>
          <w:sz w:val="22"/>
          <w:szCs w:val="22"/>
        </w:rPr>
        <w:t xml:space="preserve">when staff and resources will be needed during the project </w:t>
      </w:r>
      <w:r w:rsidR="00765F67">
        <w:rPr>
          <w:rFonts w:ascii="Verdana" w:hAnsi="Verdana"/>
          <w:bCs/>
          <w:i/>
          <w:sz w:val="22"/>
          <w:szCs w:val="22"/>
        </w:rPr>
        <w:t>cycle</w:t>
      </w:r>
      <w:r w:rsidRPr="00966C0E">
        <w:rPr>
          <w:rFonts w:ascii="Verdana" w:hAnsi="Verdana"/>
          <w:bCs/>
          <w:i/>
          <w:sz w:val="22"/>
          <w:szCs w:val="22"/>
        </w:rPr>
        <w:t xml:space="preserve"> and helps avoiding bottlenecks, e.g. due to overuse of a certain staff group or a resource in </w:t>
      </w:r>
      <w:r w:rsidR="00DB2D58" w:rsidRPr="00966C0E">
        <w:rPr>
          <w:rFonts w:ascii="Verdana" w:hAnsi="Verdana"/>
          <w:bCs/>
          <w:i/>
          <w:sz w:val="22"/>
          <w:szCs w:val="22"/>
        </w:rPr>
        <w:t xml:space="preserve">several activities at the same time. Thus the tool contributes to </w:t>
      </w:r>
      <w:r w:rsidR="003642A1">
        <w:rPr>
          <w:rFonts w:ascii="Verdana" w:hAnsi="Verdana"/>
          <w:bCs/>
          <w:i/>
          <w:sz w:val="22"/>
          <w:szCs w:val="22"/>
        </w:rPr>
        <w:t xml:space="preserve">demonstrating and </w:t>
      </w:r>
      <w:r w:rsidR="00765F67">
        <w:rPr>
          <w:rFonts w:ascii="Verdana" w:hAnsi="Verdana"/>
          <w:bCs/>
          <w:i/>
          <w:sz w:val="22"/>
          <w:szCs w:val="22"/>
        </w:rPr>
        <w:t>ensuring the</w:t>
      </w:r>
      <w:r w:rsidR="00DB2D58" w:rsidRPr="00966C0E">
        <w:rPr>
          <w:rFonts w:ascii="Verdana" w:hAnsi="Verdana"/>
          <w:bCs/>
          <w:i/>
          <w:sz w:val="22"/>
          <w:szCs w:val="22"/>
        </w:rPr>
        <w:t xml:space="preserve"> feasibility of the project.</w:t>
      </w:r>
    </w:p>
    <w:p w14:paraId="74C31982" w14:textId="77777777" w:rsidR="00DB2D58" w:rsidRDefault="00DB2D58" w:rsidP="00987E3A">
      <w:pPr>
        <w:tabs>
          <w:tab w:val="left" w:pos="540"/>
          <w:tab w:val="left" w:pos="4320"/>
        </w:tabs>
        <w:jc w:val="both"/>
        <w:rPr>
          <w:rFonts w:ascii="Verdana" w:hAnsi="Verdana"/>
          <w:bCs/>
          <w:i/>
        </w:rPr>
      </w:pPr>
    </w:p>
    <w:p w14:paraId="7BB67500" w14:textId="77777777" w:rsidR="00D170A6" w:rsidRDefault="00D170A6" w:rsidP="00904E52">
      <w:pPr>
        <w:pStyle w:val="HeadingA"/>
      </w:pPr>
    </w:p>
    <w:p w14:paraId="21B38D0B" w14:textId="77777777" w:rsidR="00D11D56" w:rsidRDefault="00D11D56" w:rsidP="00904E52">
      <w:pPr>
        <w:pStyle w:val="HeadingA"/>
      </w:pPr>
      <w:r>
        <w:t xml:space="preserve">D. Project Risk </w:t>
      </w:r>
      <w:r w:rsidR="006050B0">
        <w:t>Register</w:t>
      </w:r>
    </w:p>
    <w:p w14:paraId="0036A535" w14:textId="77777777" w:rsidR="00ED598E" w:rsidRDefault="00ED598E" w:rsidP="00987E3A">
      <w:pPr>
        <w:tabs>
          <w:tab w:val="left" w:pos="540"/>
          <w:tab w:val="left" w:pos="4320"/>
        </w:tabs>
        <w:jc w:val="both"/>
        <w:rPr>
          <w:rFonts w:ascii="Verdana" w:hAnsi="Verdana"/>
          <w:b/>
          <w:bCs/>
          <w:sz w:val="28"/>
        </w:rPr>
      </w:pPr>
    </w:p>
    <w:p w14:paraId="4B6C9D4C" w14:textId="3B175F4E" w:rsidR="00D170A6" w:rsidRDefault="00DC56F4" w:rsidP="00ED598E">
      <w:pPr>
        <w:tabs>
          <w:tab w:val="left" w:pos="540"/>
          <w:tab w:val="left" w:pos="4320"/>
        </w:tabs>
        <w:jc w:val="both"/>
        <w:rPr>
          <w:rFonts w:ascii="Verdana" w:hAnsi="Verdana"/>
          <w:bCs/>
          <w:sz w:val="22"/>
          <w:szCs w:val="22"/>
        </w:rPr>
      </w:pPr>
      <w:r>
        <w:rPr>
          <w:rFonts w:ascii="Verdana" w:hAnsi="Verdana"/>
          <w:sz w:val="22"/>
          <w:szCs w:val="22"/>
        </w:rPr>
        <w:t>To be filled in ProMIS Risk Register tab.</w:t>
      </w:r>
    </w:p>
    <w:p w14:paraId="20DB4B8C" w14:textId="77777777" w:rsidR="00D170A6" w:rsidRDefault="00D170A6" w:rsidP="00ED598E">
      <w:pPr>
        <w:tabs>
          <w:tab w:val="left" w:pos="540"/>
          <w:tab w:val="left" w:pos="4320"/>
        </w:tabs>
        <w:jc w:val="both"/>
        <w:rPr>
          <w:rFonts w:ascii="Verdana" w:hAnsi="Verdana"/>
          <w:bCs/>
          <w:sz w:val="22"/>
          <w:szCs w:val="22"/>
        </w:rPr>
      </w:pPr>
    </w:p>
    <w:p w14:paraId="17EE010B" w14:textId="2EDC014B" w:rsidR="00C21D7E" w:rsidRDefault="00D170A6" w:rsidP="00987E3A">
      <w:pPr>
        <w:tabs>
          <w:tab w:val="left" w:pos="540"/>
          <w:tab w:val="left" w:pos="4320"/>
        </w:tabs>
        <w:jc w:val="both"/>
        <w:rPr>
          <w:rFonts w:ascii="Verdana" w:hAnsi="Verdana"/>
          <w:bCs/>
          <w:i/>
          <w:sz w:val="22"/>
          <w:szCs w:val="22"/>
        </w:rPr>
      </w:pPr>
      <w:r w:rsidRPr="00D170A6">
        <w:rPr>
          <w:rFonts w:ascii="Verdana" w:hAnsi="Verdana"/>
          <w:bCs/>
          <w:i/>
          <w:sz w:val="22"/>
          <w:szCs w:val="22"/>
        </w:rPr>
        <w:t xml:space="preserve">Note: </w:t>
      </w:r>
      <w:r w:rsidR="008C65ED" w:rsidRPr="00D170A6">
        <w:rPr>
          <w:rFonts w:ascii="Verdana" w:hAnsi="Verdana"/>
          <w:bCs/>
          <w:i/>
          <w:sz w:val="22"/>
          <w:szCs w:val="22"/>
        </w:rPr>
        <w:t xml:space="preserve">The risk register provides an overview on identified risks, their perceived relevance and mitigation strategies considered. </w:t>
      </w:r>
      <w:r w:rsidR="006245BB">
        <w:rPr>
          <w:rFonts w:ascii="Verdana" w:hAnsi="Verdana"/>
          <w:bCs/>
          <w:i/>
          <w:sz w:val="22"/>
          <w:szCs w:val="22"/>
        </w:rPr>
        <w:t>It is mandatory for all projects</w:t>
      </w:r>
      <w:r w:rsidR="002B1D48">
        <w:rPr>
          <w:rFonts w:ascii="Verdana" w:hAnsi="Verdana"/>
          <w:bCs/>
          <w:i/>
          <w:sz w:val="22"/>
          <w:szCs w:val="22"/>
        </w:rPr>
        <w:t>.</w:t>
      </w:r>
      <w:r w:rsidR="006245BB">
        <w:rPr>
          <w:rFonts w:ascii="Verdana" w:hAnsi="Verdana"/>
          <w:bCs/>
          <w:i/>
          <w:sz w:val="22"/>
          <w:szCs w:val="22"/>
        </w:rPr>
        <w:t xml:space="preserve"> </w:t>
      </w:r>
    </w:p>
    <w:p w14:paraId="20AACBE7" w14:textId="77777777" w:rsidR="006245BB" w:rsidRDefault="006245BB" w:rsidP="00987E3A">
      <w:pPr>
        <w:tabs>
          <w:tab w:val="left" w:pos="540"/>
          <w:tab w:val="left" w:pos="4320"/>
        </w:tabs>
        <w:jc w:val="both"/>
        <w:rPr>
          <w:rFonts w:ascii="Verdana" w:hAnsi="Verdana"/>
          <w:bCs/>
          <w:i/>
          <w:sz w:val="22"/>
          <w:szCs w:val="22"/>
        </w:rPr>
      </w:pPr>
    </w:p>
    <w:p w14:paraId="2F43AC57" w14:textId="102D63BD" w:rsidR="006245BB" w:rsidRDefault="006245BB" w:rsidP="00964AE6">
      <w:pPr>
        <w:pStyle w:val="HeadingA"/>
        <w:rPr>
          <w:bCs w:val="0"/>
          <w:i/>
          <w:sz w:val="22"/>
          <w:szCs w:val="22"/>
        </w:rPr>
      </w:pPr>
    </w:p>
    <w:p w14:paraId="72CA4708" w14:textId="77777777" w:rsidR="00FF2E1D" w:rsidRDefault="00FF2E1D" w:rsidP="006245BB">
      <w:pPr>
        <w:tabs>
          <w:tab w:val="left" w:pos="540"/>
          <w:tab w:val="left" w:pos="4320"/>
        </w:tabs>
        <w:jc w:val="both"/>
        <w:rPr>
          <w:rFonts w:ascii="Verdana" w:hAnsi="Verdana"/>
          <w:bCs/>
          <w:i/>
          <w:sz w:val="22"/>
          <w:szCs w:val="22"/>
        </w:rPr>
      </w:pPr>
    </w:p>
    <w:p w14:paraId="1F0F0CA8" w14:textId="1F653E4F" w:rsidR="00FF2E1D" w:rsidRDefault="00FF2E1D" w:rsidP="006245BB">
      <w:pPr>
        <w:tabs>
          <w:tab w:val="left" w:pos="540"/>
          <w:tab w:val="left" w:pos="4320"/>
        </w:tabs>
        <w:jc w:val="both"/>
        <w:rPr>
          <w:rFonts w:ascii="Verdana" w:hAnsi="Verdana"/>
          <w:bCs/>
          <w:i/>
          <w:sz w:val="22"/>
          <w:szCs w:val="22"/>
        </w:rPr>
      </w:pPr>
    </w:p>
    <w:p w14:paraId="0A1415CC" w14:textId="2434E6C4" w:rsidR="00FF2E1D" w:rsidRPr="00FF2E1D" w:rsidRDefault="00964AE6" w:rsidP="00FF2E1D">
      <w:pPr>
        <w:pStyle w:val="HeadingA"/>
      </w:pPr>
      <w:r>
        <w:t>E</w:t>
      </w:r>
      <w:r w:rsidR="00FF2E1D" w:rsidRPr="00FF2E1D">
        <w:t>. CBM Standard Indicators</w:t>
      </w:r>
    </w:p>
    <w:p w14:paraId="516F8CDD" w14:textId="5452D810" w:rsidR="00FF2E1D" w:rsidRDefault="00FF2E1D" w:rsidP="006245BB">
      <w:pPr>
        <w:tabs>
          <w:tab w:val="left" w:pos="540"/>
          <w:tab w:val="left" w:pos="4320"/>
        </w:tabs>
        <w:jc w:val="both"/>
        <w:rPr>
          <w:rFonts w:ascii="Verdana" w:hAnsi="Verdana"/>
          <w:bCs/>
          <w:i/>
          <w:sz w:val="22"/>
          <w:szCs w:val="22"/>
        </w:rPr>
      </w:pPr>
    </w:p>
    <w:p w14:paraId="0937C8AA" w14:textId="53FE0B7D" w:rsidR="006E4E98" w:rsidRPr="006E4E98" w:rsidRDefault="006E4E98" w:rsidP="006245BB">
      <w:pPr>
        <w:tabs>
          <w:tab w:val="left" w:pos="540"/>
          <w:tab w:val="left" w:pos="4320"/>
        </w:tabs>
        <w:jc w:val="both"/>
        <w:rPr>
          <w:rFonts w:ascii="Verdana" w:hAnsi="Verdana"/>
          <w:bCs/>
          <w:iCs/>
          <w:sz w:val="22"/>
          <w:szCs w:val="22"/>
        </w:rPr>
      </w:pPr>
      <w:r w:rsidRPr="006E4E98">
        <w:rPr>
          <w:rFonts w:ascii="Verdana" w:hAnsi="Verdana"/>
          <w:bCs/>
          <w:iCs/>
          <w:sz w:val="22"/>
          <w:szCs w:val="22"/>
        </w:rPr>
        <w:t xml:space="preserve">Please refer to </w:t>
      </w:r>
      <w:hyperlink r:id="rId21" w:history="1">
        <w:r w:rsidRPr="003A598A">
          <w:rPr>
            <w:rStyle w:val="Hyperlink"/>
            <w:rFonts w:ascii="Verdana" w:hAnsi="Verdana"/>
            <w:bCs/>
            <w:iCs/>
            <w:sz w:val="22"/>
            <w:szCs w:val="22"/>
          </w:rPr>
          <w:t>CBM Standard Indicators</w:t>
        </w:r>
      </w:hyperlink>
      <w:r w:rsidRPr="006E4E98">
        <w:rPr>
          <w:rFonts w:ascii="Verdana" w:hAnsi="Verdana"/>
          <w:bCs/>
          <w:iCs/>
          <w:sz w:val="22"/>
          <w:szCs w:val="22"/>
        </w:rPr>
        <w:t xml:space="preserve"> </w:t>
      </w:r>
    </w:p>
    <w:p w14:paraId="100F1890" w14:textId="77777777" w:rsidR="00FF2E1D" w:rsidRDefault="00FF2E1D" w:rsidP="006245BB">
      <w:pPr>
        <w:tabs>
          <w:tab w:val="left" w:pos="540"/>
          <w:tab w:val="left" w:pos="4320"/>
        </w:tabs>
        <w:jc w:val="both"/>
        <w:rPr>
          <w:rFonts w:ascii="Verdana" w:hAnsi="Verdana"/>
          <w:bCs/>
          <w:i/>
          <w:sz w:val="22"/>
          <w:szCs w:val="22"/>
        </w:rPr>
      </w:pPr>
    </w:p>
    <w:p w14:paraId="523758B3" w14:textId="524AD929" w:rsidR="004B0042" w:rsidRPr="006245BB" w:rsidRDefault="004B0042" w:rsidP="006245BB">
      <w:pPr>
        <w:tabs>
          <w:tab w:val="left" w:pos="540"/>
          <w:tab w:val="left" w:pos="4320"/>
        </w:tabs>
        <w:jc w:val="both"/>
        <w:rPr>
          <w:rFonts w:ascii="Verdana" w:hAnsi="Verdana"/>
          <w:bCs/>
          <w:i/>
          <w:vanish/>
          <w:sz w:val="22"/>
          <w:szCs w:val="22"/>
        </w:rPr>
      </w:pPr>
    </w:p>
    <w:p w14:paraId="3052B5BA" w14:textId="6FA6F637" w:rsidR="00C21D7E" w:rsidRPr="004B0042" w:rsidRDefault="006245BB" w:rsidP="004B0042">
      <w:pPr>
        <w:tabs>
          <w:tab w:val="left" w:pos="540"/>
          <w:tab w:val="left" w:pos="4320"/>
        </w:tabs>
        <w:jc w:val="both"/>
        <w:rPr>
          <w:rFonts w:ascii="Verdana" w:hAnsi="Verdana"/>
          <w:b/>
          <w:sz w:val="28"/>
          <w:szCs w:val="28"/>
        </w:rPr>
      </w:pPr>
      <w:r>
        <w:rPr>
          <w:sz w:val="22"/>
          <w:szCs w:val="22"/>
        </w:rPr>
        <w:br w:type="page"/>
      </w:r>
      <w:r w:rsidR="00964AE6">
        <w:rPr>
          <w:rFonts w:ascii="Verdana" w:hAnsi="Verdana"/>
          <w:b/>
          <w:sz w:val="28"/>
          <w:szCs w:val="28"/>
        </w:rPr>
        <w:lastRenderedPageBreak/>
        <w:t>F</w:t>
      </w:r>
      <w:r w:rsidRPr="004B0042">
        <w:rPr>
          <w:rFonts w:ascii="Verdana" w:hAnsi="Verdana"/>
          <w:b/>
          <w:sz w:val="28"/>
          <w:szCs w:val="28"/>
        </w:rPr>
        <w:t xml:space="preserve">. </w:t>
      </w:r>
      <w:r w:rsidR="00A86AF7" w:rsidRPr="004B0042">
        <w:rPr>
          <w:rFonts w:ascii="Verdana" w:hAnsi="Verdana"/>
          <w:b/>
          <w:sz w:val="28"/>
          <w:szCs w:val="28"/>
        </w:rPr>
        <w:t>CBM’s Quality Criteria for Project Designs</w:t>
      </w:r>
    </w:p>
    <w:p w14:paraId="70126D38" w14:textId="77777777" w:rsidR="00A86AF7" w:rsidRPr="00A86AF7" w:rsidRDefault="00A86AF7" w:rsidP="007F3583">
      <w:pPr>
        <w:tabs>
          <w:tab w:val="left" w:pos="540"/>
          <w:tab w:val="left" w:pos="4320"/>
        </w:tabs>
        <w:jc w:val="both"/>
        <w:rPr>
          <w:rFonts w:ascii="Verdana" w:hAnsi="Verdana"/>
          <w:bCs/>
          <w:sz w:val="22"/>
          <w:szCs w:val="22"/>
        </w:rPr>
      </w:pPr>
    </w:p>
    <w:p w14:paraId="0DF4F695" w14:textId="5C2F59D0" w:rsidR="00A86AF7" w:rsidRDefault="00E866B2" w:rsidP="00DB6903">
      <w:pPr>
        <w:tabs>
          <w:tab w:val="left" w:pos="540"/>
          <w:tab w:val="left" w:pos="4320"/>
        </w:tabs>
        <w:spacing w:after="60"/>
        <w:jc w:val="both"/>
        <w:rPr>
          <w:rFonts w:ascii="Verdana" w:hAnsi="Verdana"/>
          <w:bCs/>
          <w:sz w:val="22"/>
          <w:szCs w:val="22"/>
        </w:rPr>
      </w:pPr>
      <w:r>
        <w:rPr>
          <w:rFonts w:ascii="Verdana" w:hAnsi="Verdana"/>
          <w:bCs/>
          <w:sz w:val="22"/>
          <w:szCs w:val="22"/>
        </w:rPr>
        <w:t>In keeping with</w:t>
      </w:r>
      <w:r w:rsidR="00DC56F4">
        <w:rPr>
          <w:rFonts w:ascii="Verdana" w:hAnsi="Verdana"/>
          <w:bCs/>
          <w:sz w:val="22"/>
          <w:szCs w:val="22"/>
        </w:rPr>
        <w:t xml:space="preserve"> CBMs</w:t>
      </w:r>
      <w:r>
        <w:rPr>
          <w:rFonts w:ascii="Verdana" w:hAnsi="Verdana"/>
          <w:bCs/>
          <w:sz w:val="22"/>
          <w:szCs w:val="22"/>
        </w:rPr>
        <w:t xml:space="preserve"> </w:t>
      </w:r>
      <w:hyperlink r:id="rId22" w:history="1">
        <w:r w:rsidR="00DC56F4">
          <w:rPr>
            <w:rStyle w:val="Hyperlink"/>
          </w:rPr>
          <w:t>Programme Quality Framework</w:t>
        </w:r>
      </w:hyperlink>
      <w:r>
        <w:rPr>
          <w:rFonts w:ascii="Verdana" w:hAnsi="Verdana"/>
          <w:bCs/>
          <w:sz w:val="22"/>
          <w:szCs w:val="22"/>
        </w:rPr>
        <w:t xml:space="preserve">, </w:t>
      </w:r>
      <w:r w:rsidR="00A202A0">
        <w:rPr>
          <w:rFonts w:ascii="Verdana" w:hAnsi="Verdana"/>
          <w:bCs/>
          <w:sz w:val="22"/>
          <w:szCs w:val="22"/>
        </w:rPr>
        <w:t xml:space="preserve">a set of quality criteria </w:t>
      </w:r>
      <w:r w:rsidR="00765F67">
        <w:rPr>
          <w:rFonts w:ascii="Verdana" w:hAnsi="Verdana"/>
          <w:bCs/>
          <w:sz w:val="22"/>
          <w:szCs w:val="22"/>
        </w:rPr>
        <w:t xml:space="preserve">has been </w:t>
      </w:r>
      <w:r w:rsidR="002F1895">
        <w:rPr>
          <w:rFonts w:ascii="Verdana" w:hAnsi="Verdana"/>
          <w:bCs/>
          <w:sz w:val="22"/>
          <w:szCs w:val="22"/>
        </w:rPr>
        <w:t>defined.  Any</w:t>
      </w:r>
      <w:r w:rsidR="00A202A0">
        <w:rPr>
          <w:rFonts w:ascii="Verdana" w:hAnsi="Verdana"/>
          <w:bCs/>
          <w:sz w:val="22"/>
          <w:szCs w:val="22"/>
        </w:rPr>
        <w:t xml:space="preserve"> Project Design will be expected to reflect</w:t>
      </w:r>
      <w:r w:rsidR="002F1895">
        <w:rPr>
          <w:rFonts w:ascii="Verdana" w:hAnsi="Verdana"/>
          <w:bCs/>
          <w:sz w:val="22"/>
          <w:szCs w:val="22"/>
        </w:rPr>
        <w:t xml:space="preserve"> these </w:t>
      </w:r>
      <w:r w:rsidR="00A202A0">
        <w:rPr>
          <w:rFonts w:ascii="Verdana" w:hAnsi="Verdana"/>
          <w:bCs/>
          <w:sz w:val="22"/>
          <w:szCs w:val="22"/>
        </w:rPr>
        <w:t>criteria</w:t>
      </w:r>
      <w:r w:rsidR="00A76BFE">
        <w:rPr>
          <w:rFonts w:ascii="Verdana" w:hAnsi="Verdana"/>
          <w:bCs/>
          <w:sz w:val="22"/>
          <w:szCs w:val="22"/>
        </w:rPr>
        <w:t>.</w:t>
      </w:r>
      <w:r w:rsidR="00A202A0">
        <w:rPr>
          <w:rFonts w:ascii="Verdana" w:hAnsi="Verdana"/>
          <w:bCs/>
          <w:sz w:val="22"/>
          <w:szCs w:val="22"/>
        </w:rPr>
        <w:t xml:space="preserve"> </w:t>
      </w:r>
    </w:p>
    <w:p w14:paraId="09A461B6" w14:textId="77777777" w:rsidR="00A202A0" w:rsidRDefault="00A202A0" w:rsidP="00DB6903">
      <w:pPr>
        <w:tabs>
          <w:tab w:val="left" w:pos="540"/>
          <w:tab w:val="left" w:pos="4320"/>
        </w:tabs>
        <w:spacing w:after="60"/>
        <w:jc w:val="both"/>
        <w:rPr>
          <w:rFonts w:ascii="Verdana" w:hAnsi="Verdana"/>
          <w:bCs/>
          <w:sz w:val="22"/>
          <w:szCs w:val="22"/>
        </w:rPr>
      </w:pPr>
    </w:p>
    <w:p w14:paraId="024543B6" w14:textId="77777777" w:rsidR="00A202A0" w:rsidRPr="00132D38" w:rsidRDefault="00A202A0" w:rsidP="00DB6903">
      <w:pPr>
        <w:tabs>
          <w:tab w:val="left" w:pos="540"/>
          <w:tab w:val="left" w:pos="4320"/>
        </w:tabs>
        <w:spacing w:after="60"/>
        <w:jc w:val="both"/>
        <w:rPr>
          <w:rFonts w:ascii="Verdana" w:hAnsi="Verdana"/>
          <w:b/>
          <w:bCs/>
          <w:sz w:val="22"/>
          <w:szCs w:val="22"/>
        </w:rPr>
      </w:pPr>
      <w:r w:rsidRPr="00132D38">
        <w:rPr>
          <w:rFonts w:ascii="Verdana" w:hAnsi="Verdana"/>
          <w:b/>
          <w:bCs/>
          <w:sz w:val="22"/>
          <w:szCs w:val="22"/>
        </w:rPr>
        <w:t>Relevance</w:t>
      </w:r>
    </w:p>
    <w:p w14:paraId="36434042" w14:textId="77777777" w:rsidR="00A202A0" w:rsidRDefault="00A202A0" w:rsidP="00DB6903">
      <w:pPr>
        <w:numPr>
          <w:ilvl w:val="0"/>
          <w:numId w:val="21"/>
        </w:numPr>
        <w:spacing w:after="60"/>
        <w:ind w:left="709" w:hanging="567"/>
        <w:jc w:val="both"/>
        <w:rPr>
          <w:rFonts w:ascii="Verdana" w:eastAsia="Calibri" w:hAnsi="Verdana"/>
          <w:sz w:val="22"/>
          <w:szCs w:val="22"/>
        </w:rPr>
      </w:pPr>
      <w:r>
        <w:rPr>
          <w:rFonts w:ascii="Verdana" w:eastAsia="Calibri" w:hAnsi="Verdana"/>
          <w:sz w:val="22"/>
          <w:szCs w:val="22"/>
        </w:rPr>
        <w:t xml:space="preserve">The </w:t>
      </w:r>
      <w:r w:rsidR="00B26B6F">
        <w:rPr>
          <w:rFonts w:ascii="Verdana" w:eastAsia="Calibri" w:hAnsi="Verdana"/>
          <w:sz w:val="22"/>
          <w:szCs w:val="22"/>
        </w:rPr>
        <w:t>Project Design</w:t>
      </w:r>
      <w:r>
        <w:rPr>
          <w:rFonts w:ascii="Verdana" w:eastAsia="Calibri" w:hAnsi="Verdana"/>
          <w:sz w:val="22"/>
          <w:szCs w:val="22"/>
        </w:rPr>
        <w:t xml:space="preserve"> aligns with CBM</w:t>
      </w:r>
      <w:r w:rsidRPr="00CC328E">
        <w:rPr>
          <w:rFonts w:ascii="Verdana" w:eastAsia="Calibri" w:hAnsi="Verdana"/>
          <w:sz w:val="22"/>
          <w:szCs w:val="22"/>
        </w:rPr>
        <w:t>'s vision, mission, strategy and the relevant country plan</w:t>
      </w:r>
      <w:r>
        <w:rPr>
          <w:rFonts w:ascii="Verdana" w:eastAsia="Calibri" w:hAnsi="Verdana"/>
          <w:sz w:val="22"/>
          <w:szCs w:val="22"/>
        </w:rPr>
        <w:t>.</w:t>
      </w:r>
    </w:p>
    <w:p w14:paraId="4D050516" w14:textId="77777777" w:rsidR="00A202A0" w:rsidRPr="00CC328E" w:rsidRDefault="00A202A0" w:rsidP="00DB6903">
      <w:pPr>
        <w:numPr>
          <w:ilvl w:val="0"/>
          <w:numId w:val="21"/>
        </w:numPr>
        <w:spacing w:after="60"/>
        <w:ind w:left="709" w:hanging="567"/>
        <w:rPr>
          <w:rFonts w:ascii="Verdana" w:eastAsia="Calibri" w:hAnsi="Verdana"/>
          <w:sz w:val="22"/>
          <w:szCs w:val="22"/>
        </w:rPr>
      </w:pPr>
      <w:r w:rsidRPr="00CC328E">
        <w:rPr>
          <w:rFonts w:ascii="Verdana" w:eastAsia="Calibri" w:hAnsi="Verdana"/>
          <w:sz w:val="22"/>
          <w:szCs w:val="22"/>
        </w:rPr>
        <w:t xml:space="preserve">The </w:t>
      </w:r>
      <w:r w:rsidR="00B26B6F">
        <w:rPr>
          <w:rFonts w:ascii="Verdana" w:eastAsia="Calibri" w:hAnsi="Verdana"/>
          <w:sz w:val="22"/>
          <w:szCs w:val="22"/>
        </w:rPr>
        <w:t xml:space="preserve">Project Design </w:t>
      </w:r>
      <w:r w:rsidRPr="00CC328E">
        <w:rPr>
          <w:rFonts w:ascii="Verdana" w:eastAsia="Calibri" w:hAnsi="Verdana"/>
          <w:sz w:val="22"/>
          <w:szCs w:val="22"/>
        </w:rPr>
        <w:t>clearly benefits the poorest</w:t>
      </w:r>
      <w:r w:rsidR="00A76BFE">
        <w:rPr>
          <w:rFonts w:ascii="Verdana" w:eastAsia="Calibri" w:hAnsi="Verdana"/>
          <w:sz w:val="22"/>
          <w:szCs w:val="22"/>
        </w:rPr>
        <w:t>.</w:t>
      </w:r>
    </w:p>
    <w:p w14:paraId="54A0F70E" w14:textId="77777777" w:rsidR="00A202A0" w:rsidRDefault="00A202A0" w:rsidP="00DB6903">
      <w:pPr>
        <w:numPr>
          <w:ilvl w:val="0"/>
          <w:numId w:val="21"/>
        </w:numPr>
        <w:spacing w:after="60"/>
        <w:ind w:left="709" w:hanging="567"/>
        <w:jc w:val="both"/>
        <w:rPr>
          <w:rFonts w:ascii="Verdana" w:hAnsi="Verdana"/>
          <w:sz w:val="22"/>
          <w:szCs w:val="22"/>
          <w:lang w:eastAsia="en-AU"/>
        </w:rPr>
      </w:pPr>
      <w:r w:rsidRPr="00CC328E">
        <w:rPr>
          <w:rFonts w:ascii="Verdana" w:hAnsi="Verdana"/>
          <w:sz w:val="22"/>
          <w:szCs w:val="22"/>
          <w:lang w:eastAsia="en-AU"/>
        </w:rPr>
        <w:t xml:space="preserve">The </w:t>
      </w:r>
      <w:r w:rsidR="00B26B6F">
        <w:rPr>
          <w:rFonts w:ascii="Verdana" w:eastAsia="Calibri" w:hAnsi="Verdana"/>
          <w:sz w:val="22"/>
          <w:szCs w:val="22"/>
        </w:rPr>
        <w:t xml:space="preserve">Project Design </w:t>
      </w:r>
      <w:r w:rsidRPr="00CC328E">
        <w:rPr>
          <w:rFonts w:ascii="Verdana" w:hAnsi="Verdana"/>
          <w:sz w:val="22"/>
          <w:szCs w:val="22"/>
          <w:lang w:eastAsia="en-AU"/>
        </w:rPr>
        <w:t>aligns with CBM disability inclusive development (DID) principles</w:t>
      </w:r>
      <w:r w:rsidR="00A76BFE">
        <w:rPr>
          <w:rFonts w:ascii="Verdana" w:hAnsi="Verdana"/>
          <w:sz w:val="22"/>
          <w:szCs w:val="22"/>
          <w:lang w:eastAsia="en-AU"/>
        </w:rPr>
        <w:t>.</w:t>
      </w:r>
    </w:p>
    <w:p w14:paraId="3E32BAAA" w14:textId="77777777" w:rsidR="00A202A0" w:rsidRDefault="00A202A0" w:rsidP="00DB6903">
      <w:pPr>
        <w:numPr>
          <w:ilvl w:val="0"/>
          <w:numId w:val="21"/>
        </w:numPr>
        <w:spacing w:after="60"/>
        <w:ind w:left="709" w:hanging="567"/>
        <w:jc w:val="both"/>
        <w:rPr>
          <w:rFonts w:ascii="Verdana" w:hAnsi="Verdana"/>
          <w:sz w:val="22"/>
          <w:szCs w:val="22"/>
          <w:lang w:eastAsia="en-AU"/>
        </w:rPr>
      </w:pPr>
      <w:r w:rsidRPr="00CC328E">
        <w:rPr>
          <w:rFonts w:ascii="Verdana" w:hAnsi="Verdana"/>
          <w:sz w:val="22"/>
          <w:szCs w:val="22"/>
          <w:lang w:eastAsia="en-AU"/>
        </w:rPr>
        <w:t xml:space="preserve">The </w:t>
      </w:r>
      <w:r w:rsidR="00B26B6F">
        <w:rPr>
          <w:rFonts w:ascii="Verdana" w:eastAsia="Calibri" w:hAnsi="Verdana"/>
          <w:sz w:val="22"/>
          <w:szCs w:val="22"/>
        </w:rPr>
        <w:t xml:space="preserve">Project Design </w:t>
      </w:r>
      <w:r w:rsidRPr="00CC328E">
        <w:rPr>
          <w:rFonts w:ascii="Verdana" w:hAnsi="Verdana"/>
          <w:sz w:val="22"/>
          <w:szCs w:val="22"/>
          <w:lang w:eastAsia="en-AU"/>
        </w:rPr>
        <w:t>has a clear approach &amp; objectives</w:t>
      </w:r>
      <w:r w:rsidR="00A76BFE">
        <w:rPr>
          <w:rFonts w:ascii="Verdana" w:hAnsi="Verdana"/>
          <w:sz w:val="22"/>
          <w:szCs w:val="22"/>
          <w:lang w:eastAsia="en-AU"/>
        </w:rPr>
        <w:t>.</w:t>
      </w:r>
    </w:p>
    <w:p w14:paraId="3B2FD8C9" w14:textId="77777777" w:rsidR="00A202A0" w:rsidRDefault="00A202A0" w:rsidP="00DB6903">
      <w:pPr>
        <w:tabs>
          <w:tab w:val="left" w:pos="540"/>
          <w:tab w:val="left" w:pos="4320"/>
        </w:tabs>
        <w:spacing w:after="60"/>
        <w:ind w:left="709" w:hanging="567"/>
        <w:jc w:val="both"/>
        <w:rPr>
          <w:rFonts w:ascii="Verdana" w:hAnsi="Verdana"/>
          <w:sz w:val="22"/>
          <w:szCs w:val="22"/>
          <w:lang w:eastAsia="en-AU"/>
        </w:rPr>
      </w:pPr>
    </w:p>
    <w:p w14:paraId="359C665F" w14:textId="77777777" w:rsidR="00A202A0" w:rsidRPr="00132D38" w:rsidRDefault="00A202A0" w:rsidP="00DB6903">
      <w:pPr>
        <w:tabs>
          <w:tab w:val="left" w:pos="540"/>
          <w:tab w:val="left" w:pos="4320"/>
        </w:tabs>
        <w:spacing w:after="60"/>
        <w:ind w:left="709" w:hanging="709"/>
        <w:jc w:val="both"/>
        <w:rPr>
          <w:rFonts w:ascii="Verdana" w:hAnsi="Verdana"/>
          <w:b/>
          <w:sz w:val="22"/>
          <w:szCs w:val="22"/>
          <w:lang w:eastAsia="en-AU"/>
        </w:rPr>
      </w:pPr>
      <w:r w:rsidRPr="00132D38">
        <w:rPr>
          <w:rFonts w:ascii="Verdana" w:hAnsi="Verdana"/>
          <w:b/>
          <w:sz w:val="22"/>
          <w:szCs w:val="22"/>
          <w:lang w:eastAsia="en-AU"/>
        </w:rPr>
        <w:t>Effectiveness</w:t>
      </w:r>
    </w:p>
    <w:p w14:paraId="4C100BB3" w14:textId="77777777" w:rsidR="00A202A0" w:rsidRPr="00132D38" w:rsidRDefault="00A202A0" w:rsidP="00DB6903">
      <w:pPr>
        <w:numPr>
          <w:ilvl w:val="0"/>
          <w:numId w:val="21"/>
        </w:numPr>
        <w:spacing w:after="60"/>
        <w:ind w:left="709" w:hanging="567"/>
        <w:jc w:val="both"/>
        <w:rPr>
          <w:rFonts w:ascii="Verdana" w:eastAsia="Calibri" w:hAnsi="Verdana"/>
          <w:sz w:val="22"/>
          <w:szCs w:val="22"/>
        </w:rPr>
      </w:pPr>
      <w:r w:rsidRPr="00132D38">
        <w:rPr>
          <w:rFonts w:ascii="Verdana" w:eastAsia="Calibri" w:hAnsi="Verdana"/>
          <w:sz w:val="22"/>
          <w:szCs w:val="22"/>
        </w:rPr>
        <w:t xml:space="preserve">The </w:t>
      </w:r>
      <w:r w:rsidR="00B26B6F">
        <w:rPr>
          <w:rFonts w:ascii="Verdana" w:eastAsia="Calibri" w:hAnsi="Verdana"/>
          <w:sz w:val="22"/>
          <w:szCs w:val="22"/>
        </w:rPr>
        <w:t xml:space="preserve">Project Design </w:t>
      </w:r>
      <w:r w:rsidRPr="00132D38">
        <w:rPr>
          <w:rFonts w:ascii="Verdana" w:eastAsia="Calibri" w:hAnsi="Verdana"/>
          <w:sz w:val="22"/>
          <w:szCs w:val="22"/>
        </w:rPr>
        <w:t>builds in monitoring and learning</w:t>
      </w:r>
      <w:r w:rsidR="00A76BFE">
        <w:rPr>
          <w:rFonts w:ascii="Verdana" w:eastAsia="Calibri" w:hAnsi="Verdana"/>
          <w:sz w:val="22"/>
          <w:szCs w:val="22"/>
        </w:rPr>
        <w:t>.</w:t>
      </w:r>
      <w:r w:rsidRPr="00132D38">
        <w:rPr>
          <w:rFonts w:ascii="Verdana" w:eastAsia="Calibri" w:hAnsi="Verdana"/>
          <w:sz w:val="22"/>
          <w:szCs w:val="22"/>
        </w:rPr>
        <w:t xml:space="preserve"> </w:t>
      </w:r>
    </w:p>
    <w:p w14:paraId="1E9DACEB" w14:textId="77777777" w:rsidR="00A202A0" w:rsidRPr="00132D38" w:rsidRDefault="00A202A0" w:rsidP="00DB6903">
      <w:pPr>
        <w:numPr>
          <w:ilvl w:val="0"/>
          <w:numId w:val="21"/>
        </w:numPr>
        <w:spacing w:after="60"/>
        <w:ind w:left="709" w:hanging="567"/>
        <w:jc w:val="both"/>
        <w:rPr>
          <w:rFonts w:ascii="Verdana" w:eastAsia="Calibri" w:hAnsi="Verdana"/>
          <w:sz w:val="22"/>
          <w:szCs w:val="22"/>
        </w:rPr>
      </w:pPr>
      <w:bookmarkStart w:id="10" w:name="_Toc477271150"/>
      <w:r w:rsidRPr="00132D38">
        <w:rPr>
          <w:rFonts w:ascii="Verdana" w:eastAsia="Calibri" w:hAnsi="Verdana"/>
          <w:sz w:val="22"/>
          <w:szCs w:val="22"/>
        </w:rPr>
        <w:t xml:space="preserve">The </w:t>
      </w:r>
      <w:r w:rsidR="00B26B6F">
        <w:rPr>
          <w:rFonts w:ascii="Verdana" w:eastAsia="Calibri" w:hAnsi="Verdana"/>
          <w:sz w:val="22"/>
          <w:szCs w:val="22"/>
        </w:rPr>
        <w:t xml:space="preserve">Project Design </w:t>
      </w:r>
      <w:r w:rsidRPr="00132D38">
        <w:rPr>
          <w:rFonts w:ascii="Verdana" w:eastAsia="Calibri" w:hAnsi="Verdana"/>
          <w:sz w:val="22"/>
          <w:szCs w:val="22"/>
        </w:rPr>
        <w:t>demonstrates quality and technical strength</w:t>
      </w:r>
      <w:bookmarkEnd w:id="10"/>
      <w:r w:rsidR="00A76BFE">
        <w:rPr>
          <w:rFonts w:ascii="Verdana" w:eastAsia="Calibri" w:hAnsi="Verdana"/>
          <w:sz w:val="22"/>
          <w:szCs w:val="22"/>
        </w:rPr>
        <w:t>.</w:t>
      </w:r>
    </w:p>
    <w:p w14:paraId="21FF7383" w14:textId="77777777" w:rsidR="00A202A0" w:rsidRPr="00CC328E" w:rsidRDefault="00A202A0" w:rsidP="00DB6903">
      <w:pPr>
        <w:numPr>
          <w:ilvl w:val="0"/>
          <w:numId w:val="21"/>
        </w:numPr>
        <w:spacing w:after="60"/>
        <w:ind w:left="709" w:hanging="567"/>
        <w:jc w:val="both"/>
        <w:rPr>
          <w:rFonts w:ascii="Verdana" w:eastAsia="Calibri" w:hAnsi="Verdana"/>
          <w:sz w:val="22"/>
          <w:szCs w:val="22"/>
        </w:rPr>
      </w:pPr>
      <w:r w:rsidRPr="00132D38">
        <w:rPr>
          <w:rFonts w:ascii="Verdana" w:eastAsia="Calibri" w:hAnsi="Verdana"/>
          <w:sz w:val="22"/>
          <w:szCs w:val="22"/>
        </w:rPr>
        <w:t xml:space="preserve">The </w:t>
      </w:r>
      <w:r w:rsidR="00B26B6F">
        <w:rPr>
          <w:rFonts w:ascii="Verdana" w:eastAsia="Calibri" w:hAnsi="Verdana"/>
          <w:sz w:val="22"/>
          <w:szCs w:val="22"/>
        </w:rPr>
        <w:t xml:space="preserve">Project Design </w:t>
      </w:r>
      <w:r w:rsidR="00A76BFE">
        <w:rPr>
          <w:rFonts w:ascii="Verdana" w:eastAsia="Calibri" w:hAnsi="Verdana"/>
          <w:sz w:val="22"/>
          <w:szCs w:val="22"/>
        </w:rPr>
        <w:t>has a strong approach to safe</w:t>
      </w:r>
      <w:r w:rsidRPr="00132D38">
        <w:rPr>
          <w:rFonts w:ascii="Verdana" w:eastAsia="Calibri" w:hAnsi="Verdana"/>
          <w:sz w:val="22"/>
          <w:szCs w:val="22"/>
        </w:rPr>
        <w:t>guarding children and vulnerable adults</w:t>
      </w:r>
      <w:r w:rsidR="00765F67">
        <w:rPr>
          <w:rFonts w:ascii="Verdana" w:eastAsia="Calibri" w:hAnsi="Verdana"/>
          <w:sz w:val="22"/>
          <w:szCs w:val="22"/>
        </w:rPr>
        <w:t>.</w:t>
      </w:r>
    </w:p>
    <w:p w14:paraId="5FFF2EA5" w14:textId="77777777" w:rsidR="00A202A0" w:rsidRDefault="00A202A0" w:rsidP="00DB6903">
      <w:pPr>
        <w:numPr>
          <w:ilvl w:val="0"/>
          <w:numId w:val="21"/>
        </w:numPr>
        <w:spacing w:after="60"/>
        <w:ind w:left="709" w:hanging="567"/>
        <w:jc w:val="both"/>
        <w:rPr>
          <w:rFonts w:ascii="Verdana" w:eastAsia="Calibri" w:hAnsi="Verdana"/>
          <w:sz w:val="22"/>
          <w:szCs w:val="22"/>
        </w:rPr>
      </w:pPr>
      <w:r w:rsidRPr="00CC328E">
        <w:rPr>
          <w:rFonts w:ascii="Verdana" w:eastAsia="Calibri" w:hAnsi="Verdana"/>
          <w:sz w:val="22"/>
          <w:szCs w:val="22"/>
        </w:rPr>
        <w:t xml:space="preserve">The </w:t>
      </w:r>
      <w:r w:rsidR="00B26B6F">
        <w:rPr>
          <w:rFonts w:ascii="Verdana" w:eastAsia="Calibri" w:hAnsi="Verdana"/>
          <w:sz w:val="22"/>
          <w:szCs w:val="22"/>
        </w:rPr>
        <w:t xml:space="preserve">Project Design </w:t>
      </w:r>
      <w:r w:rsidRPr="00CC328E">
        <w:rPr>
          <w:rFonts w:ascii="Verdana" w:eastAsia="Calibri" w:hAnsi="Verdana"/>
          <w:sz w:val="22"/>
          <w:szCs w:val="22"/>
        </w:rPr>
        <w:t>identifi</w:t>
      </w:r>
      <w:r w:rsidR="00A76BFE">
        <w:rPr>
          <w:rFonts w:ascii="Verdana" w:eastAsia="Calibri" w:hAnsi="Verdana"/>
          <w:sz w:val="22"/>
          <w:szCs w:val="22"/>
        </w:rPr>
        <w:t>es and minimises harmful impact</w:t>
      </w:r>
      <w:r w:rsidRPr="00CC328E">
        <w:rPr>
          <w:rFonts w:ascii="Verdana" w:eastAsia="Calibri" w:hAnsi="Verdana"/>
          <w:sz w:val="22"/>
          <w:szCs w:val="22"/>
        </w:rPr>
        <w:t xml:space="preserve"> on the natural environment</w:t>
      </w:r>
      <w:r w:rsidR="00A76BFE">
        <w:rPr>
          <w:rFonts w:ascii="Verdana" w:eastAsia="Calibri" w:hAnsi="Verdana"/>
          <w:sz w:val="22"/>
          <w:szCs w:val="22"/>
        </w:rPr>
        <w:t>.</w:t>
      </w:r>
    </w:p>
    <w:p w14:paraId="5BAD69C6" w14:textId="77777777" w:rsidR="00A202A0" w:rsidRPr="00132D38" w:rsidRDefault="00A202A0" w:rsidP="00DB6903">
      <w:pPr>
        <w:numPr>
          <w:ilvl w:val="0"/>
          <w:numId w:val="21"/>
        </w:numPr>
        <w:spacing w:after="60"/>
        <w:ind w:left="709" w:hanging="567"/>
        <w:jc w:val="both"/>
        <w:rPr>
          <w:rFonts w:ascii="Verdana" w:eastAsia="Calibri" w:hAnsi="Verdana"/>
          <w:sz w:val="22"/>
          <w:szCs w:val="22"/>
        </w:rPr>
      </w:pPr>
      <w:r w:rsidRPr="00132D38">
        <w:rPr>
          <w:rFonts w:ascii="Verdana" w:eastAsia="Calibri" w:hAnsi="Verdana"/>
          <w:sz w:val="22"/>
          <w:szCs w:val="22"/>
        </w:rPr>
        <w:t>A gender equality approach is evident</w:t>
      </w:r>
      <w:r w:rsidR="00765F67">
        <w:rPr>
          <w:rFonts w:ascii="Verdana" w:eastAsia="Calibri" w:hAnsi="Verdana"/>
          <w:sz w:val="22"/>
          <w:szCs w:val="22"/>
        </w:rPr>
        <w:t>.</w:t>
      </w:r>
    </w:p>
    <w:p w14:paraId="26BFB81C" w14:textId="77777777" w:rsidR="00A202A0" w:rsidRDefault="00A202A0" w:rsidP="00DB6903">
      <w:pPr>
        <w:tabs>
          <w:tab w:val="left" w:pos="540"/>
          <w:tab w:val="left" w:pos="4320"/>
        </w:tabs>
        <w:spacing w:after="60"/>
        <w:ind w:left="709" w:hanging="567"/>
        <w:jc w:val="both"/>
        <w:rPr>
          <w:rFonts w:ascii="Verdana" w:eastAsia="Calibri" w:hAnsi="Verdana"/>
          <w:bCs/>
          <w:sz w:val="22"/>
          <w:szCs w:val="22"/>
        </w:rPr>
      </w:pPr>
    </w:p>
    <w:p w14:paraId="2406C238" w14:textId="77777777" w:rsidR="00A202A0" w:rsidRPr="00132D38" w:rsidRDefault="00A202A0" w:rsidP="00DB6903">
      <w:pPr>
        <w:tabs>
          <w:tab w:val="left" w:pos="540"/>
          <w:tab w:val="left" w:pos="4320"/>
        </w:tabs>
        <w:spacing w:after="60"/>
        <w:ind w:left="709" w:hanging="709"/>
        <w:jc w:val="both"/>
        <w:rPr>
          <w:rFonts w:ascii="Verdana" w:eastAsia="Calibri" w:hAnsi="Verdana"/>
          <w:b/>
          <w:bCs/>
          <w:sz w:val="22"/>
          <w:szCs w:val="22"/>
        </w:rPr>
      </w:pPr>
      <w:r w:rsidRPr="00132D38">
        <w:rPr>
          <w:rFonts w:ascii="Verdana" w:eastAsia="Calibri" w:hAnsi="Verdana"/>
          <w:b/>
          <w:bCs/>
          <w:sz w:val="22"/>
          <w:szCs w:val="22"/>
        </w:rPr>
        <w:t>Efficiency</w:t>
      </w:r>
    </w:p>
    <w:p w14:paraId="3255B317" w14:textId="77777777" w:rsidR="00A202A0" w:rsidRPr="00132D38" w:rsidRDefault="00A202A0" w:rsidP="00DB6903">
      <w:pPr>
        <w:numPr>
          <w:ilvl w:val="0"/>
          <w:numId w:val="21"/>
        </w:numPr>
        <w:spacing w:after="60"/>
        <w:ind w:left="709" w:hanging="567"/>
        <w:jc w:val="both"/>
        <w:rPr>
          <w:rFonts w:ascii="Verdana" w:eastAsia="Calibri" w:hAnsi="Verdana"/>
          <w:sz w:val="22"/>
          <w:szCs w:val="22"/>
        </w:rPr>
      </w:pPr>
      <w:r w:rsidRPr="00132D38">
        <w:rPr>
          <w:rFonts w:ascii="Verdana" w:eastAsia="Calibri" w:hAnsi="Verdana"/>
          <w:sz w:val="22"/>
          <w:szCs w:val="22"/>
        </w:rPr>
        <w:t xml:space="preserve">The </w:t>
      </w:r>
      <w:r w:rsidR="00B26B6F">
        <w:rPr>
          <w:rFonts w:ascii="Verdana" w:eastAsia="Calibri" w:hAnsi="Verdana"/>
          <w:sz w:val="22"/>
          <w:szCs w:val="22"/>
        </w:rPr>
        <w:t xml:space="preserve">Project Design </w:t>
      </w:r>
      <w:r w:rsidRPr="00132D38">
        <w:rPr>
          <w:rFonts w:ascii="Verdana" w:eastAsia="Calibri" w:hAnsi="Verdana"/>
          <w:sz w:val="22"/>
          <w:szCs w:val="22"/>
        </w:rPr>
        <w:t>has a strong risk approach</w:t>
      </w:r>
      <w:r w:rsidR="00765F67">
        <w:rPr>
          <w:rFonts w:ascii="Verdana" w:eastAsia="Calibri" w:hAnsi="Verdana"/>
          <w:sz w:val="22"/>
          <w:szCs w:val="22"/>
        </w:rPr>
        <w:t>.</w:t>
      </w:r>
    </w:p>
    <w:p w14:paraId="1CC43D8B" w14:textId="77777777" w:rsidR="00A202A0" w:rsidRPr="00CC328E" w:rsidRDefault="00A202A0" w:rsidP="00DB6903">
      <w:pPr>
        <w:numPr>
          <w:ilvl w:val="0"/>
          <w:numId w:val="21"/>
        </w:numPr>
        <w:spacing w:after="60"/>
        <w:ind w:left="709" w:hanging="567"/>
        <w:jc w:val="both"/>
        <w:rPr>
          <w:rFonts w:ascii="Verdana" w:eastAsia="Calibri" w:hAnsi="Verdana"/>
          <w:sz w:val="22"/>
          <w:szCs w:val="22"/>
        </w:rPr>
      </w:pPr>
      <w:r w:rsidRPr="00132D38">
        <w:rPr>
          <w:rFonts w:ascii="Verdana" w:eastAsia="Calibri" w:hAnsi="Verdana"/>
          <w:sz w:val="22"/>
          <w:szCs w:val="22"/>
        </w:rPr>
        <w:t xml:space="preserve">Value for money is evident in the </w:t>
      </w:r>
      <w:r w:rsidR="00B26B6F">
        <w:rPr>
          <w:rFonts w:ascii="Verdana" w:eastAsia="Calibri" w:hAnsi="Verdana"/>
          <w:sz w:val="22"/>
          <w:szCs w:val="22"/>
        </w:rPr>
        <w:t>Project Design</w:t>
      </w:r>
      <w:r w:rsidR="00765F67">
        <w:rPr>
          <w:rFonts w:ascii="Verdana" w:eastAsia="Calibri" w:hAnsi="Verdana"/>
          <w:sz w:val="22"/>
          <w:szCs w:val="22"/>
        </w:rPr>
        <w:t>.</w:t>
      </w:r>
    </w:p>
    <w:p w14:paraId="2F79BC36" w14:textId="77777777" w:rsidR="00A202A0" w:rsidRDefault="00A202A0" w:rsidP="00DB6903">
      <w:pPr>
        <w:numPr>
          <w:ilvl w:val="0"/>
          <w:numId w:val="21"/>
        </w:numPr>
        <w:spacing w:after="60"/>
        <w:ind w:left="709" w:hanging="567"/>
        <w:jc w:val="both"/>
        <w:rPr>
          <w:rFonts w:ascii="Verdana" w:hAnsi="Verdana"/>
          <w:sz w:val="22"/>
          <w:szCs w:val="22"/>
          <w:lang w:eastAsia="en-AU"/>
        </w:rPr>
      </w:pPr>
      <w:r w:rsidRPr="00132D38">
        <w:rPr>
          <w:rFonts w:ascii="Verdana" w:eastAsia="Calibri" w:hAnsi="Verdana"/>
          <w:sz w:val="22"/>
          <w:szCs w:val="22"/>
        </w:rPr>
        <w:t>Partner resources for this plan and capacity</w:t>
      </w:r>
      <w:r w:rsidRPr="00CC328E">
        <w:rPr>
          <w:rFonts w:ascii="Verdana" w:hAnsi="Verdana"/>
          <w:sz w:val="22"/>
          <w:szCs w:val="22"/>
          <w:lang w:eastAsia="en-AU"/>
        </w:rPr>
        <w:t xml:space="preserve"> building needs are addressed</w:t>
      </w:r>
      <w:r w:rsidR="00765F67">
        <w:rPr>
          <w:rFonts w:ascii="Verdana" w:hAnsi="Verdana"/>
          <w:sz w:val="22"/>
          <w:szCs w:val="22"/>
          <w:lang w:eastAsia="en-AU"/>
        </w:rPr>
        <w:t>.</w:t>
      </w:r>
    </w:p>
    <w:p w14:paraId="6C363EBA" w14:textId="77777777" w:rsidR="00A202A0" w:rsidRDefault="00A202A0" w:rsidP="00DB6903">
      <w:pPr>
        <w:tabs>
          <w:tab w:val="left" w:pos="540"/>
          <w:tab w:val="left" w:pos="4320"/>
        </w:tabs>
        <w:spacing w:after="60"/>
        <w:ind w:left="709" w:hanging="567"/>
        <w:jc w:val="both"/>
        <w:rPr>
          <w:rFonts w:ascii="Verdana" w:hAnsi="Verdana"/>
          <w:bCs/>
          <w:sz w:val="22"/>
          <w:szCs w:val="22"/>
        </w:rPr>
      </w:pPr>
    </w:p>
    <w:p w14:paraId="781160F9" w14:textId="77777777" w:rsidR="00A202A0" w:rsidRPr="00132D38" w:rsidRDefault="00A202A0" w:rsidP="00DB6903">
      <w:pPr>
        <w:tabs>
          <w:tab w:val="left" w:pos="540"/>
          <w:tab w:val="left" w:pos="4320"/>
        </w:tabs>
        <w:spacing w:after="60"/>
        <w:ind w:left="709" w:hanging="709"/>
        <w:jc w:val="both"/>
        <w:rPr>
          <w:rFonts w:ascii="Verdana" w:hAnsi="Verdana"/>
          <w:b/>
          <w:bCs/>
          <w:sz w:val="22"/>
          <w:szCs w:val="22"/>
        </w:rPr>
      </w:pPr>
      <w:r w:rsidRPr="00132D38">
        <w:rPr>
          <w:rFonts w:ascii="Verdana" w:hAnsi="Verdana"/>
          <w:b/>
          <w:bCs/>
          <w:sz w:val="22"/>
          <w:szCs w:val="22"/>
        </w:rPr>
        <w:t>Sustainability and Contribution to Change</w:t>
      </w:r>
    </w:p>
    <w:p w14:paraId="4DC236F4" w14:textId="77777777" w:rsidR="00A202A0" w:rsidRPr="00132D38" w:rsidRDefault="00A202A0" w:rsidP="00DB6903">
      <w:pPr>
        <w:numPr>
          <w:ilvl w:val="0"/>
          <w:numId w:val="21"/>
        </w:numPr>
        <w:spacing w:after="60"/>
        <w:ind w:left="709" w:hanging="567"/>
        <w:jc w:val="both"/>
        <w:rPr>
          <w:rFonts w:ascii="Verdana" w:eastAsia="Calibri" w:hAnsi="Verdana"/>
          <w:sz w:val="22"/>
          <w:szCs w:val="22"/>
        </w:rPr>
      </w:pPr>
      <w:r w:rsidRPr="00132D38">
        <w:rPr>
          <w:rFonts w:ascii="Verdana" w:eastAsia="Calibri" w:hAnsi="Verdana"/>
          <w:sz w:val="22"/>
          <w:szCs w:val="22"/>
        </w:rPr>
        <w:t xml:space="preserve">The </w:t>
      </w:r>
      <w:r w:rsidR="00B26B6F">
        <w:rPr>
          <w:rFonts w:ascii="Verdana" w:eastAsia="Calibri" w:hAnsi="Verdana"/>
          <w:sz w:val="22"/>
          <w:szCs w:val="22"/>
        </w:rPr>
        <w:t xml:space="preserve">Project Design </w:t>
      </w:r>
      <w:r w:rsidRPr="00132D38">
        <w:rPr>
          <w:rFonts w:ascii="Verdana" w:eastAsia="Calibri" w:hAnsi="Verdana"/>
          <w:sz w:val="22"/>
          <w:szCs w:val="22"/>
        </w:rPr>
        <w:t>demonstrates sustainability of project outcomes, transition plan &amp; potential wider scale implementation</w:t>
      </w:r>
      <w:r w:rsidR="00A76BFE">
        <w:rPr>
          <w:rFonts w:ascii="Verdana" w:eastAsia="Calibri" w:hAnsi="Verdana"/>
          <w:sz w:val="22"/>
          <w:szCs w:val="22"/>
        </w:rPr>
        <w:t>.</w:t>
      </w:r>
    </w:p>
    <w:p w14:paraId="2EC30A48" w14:textId="77777777" w:rsidR="00A202A0" w:rsidRPr="00132D38" w:rsidRDefault="00A202A0" w:rsidP="00DB6903">
      <w:pPr>
        <w:numPr>
          <w:ilvl w:val="0"/>
          <w:numId w:val="21"/>
        </w:numPr>
        <w:spacing w:after="60"/>
        <w:ind w:left="709" w:hanging="567"/>
        <w:jc w:val="both"/>
        <w:rPr>
          <w:rFonts w:ascii="Verdana" w:eastAsia="Calibri" w:hAnsi="Verdana"/>
          <w:sz w:val="22"/>
          <w:szCs w:val="22"/>
        </w:rPr>
      </w:pPr>
      <w:r w:rsidRPr="00132D38">
        <w:rPr>
          <w:rFonts w:ascii="Verdana" w:eastAsia="Calibri" w:hAnsi="Verdana"/>
          <w:sz w:val="22"/>
          <w:szCs w:val="22"/>
        </w:rPr>
        <w:t xml:space="preserve">The </w:t>
      </w:r>
      <w:r w:rsidR="00B26B6F">
        <w:rPr>
          <w:rFonts w:ascii="Verdana" w:eastAsia="Calibri" w:hAnsi="Verdana"/>
          <w:sz w:val="22"/>
          <w:szCs w:val="22"/>
        </w:rPr>
        <w:t xml:space="preserve">Project Design </w:t>
      </w:r>
      <w:r w:rsidRPr="00132D38">
        <w:rPr>
          <w:rFonts w:ascii="Verdana" w:eastAsia="Calibri" w:hAnsi="Verdana"/>
          <w:sz w:val="22"/>
          <w:szCs w:val="22"/>
        </w:rPr>
        <w:t>shows accountability to local stakeholders</w:t>
      </w:r>
      <w:r w:rsidR="00A76BFE">
        <w:rPr>
          <w:rFonts w:ascii="Verdana" w:eastAsia="Calibri" w:hAnsi="Verdana"/>
          <w:sz w:val="22"/>
          <w:szCs w:val="22"/>
        </w:rPr>
        <w:t>.</w:t>
      </w:r>
    </w:p>
    <w:p w14:paraId="0B6E2541" w14:textId="77777777" w:rsidR="00A202A0" w:rsidRDefault="00A202A0" w:rsidP="00DB6903">
      <w:pPr>
        <w:numPr>
          <w:ilvl w:val="0"/>
          <w:numId w:val="21"/>
        </w:numPr>
        <w:spacing w:after="60"/>
        <w:ind w:left="709" w:hanging="567"/>
        <w:jc w:val="both"/>
        <w:rPr>
          <w:rFonts w:ascii="Verdana" w:hAnsi="Verdana"/>
          <w:sz w:val="22"/>
          <w:szCs w:val="22"/>
          <w:lang w:eastAsia="en-AU"/>
        </w:rPr>
      </w:pPr>
      <w:r w:rsidRPr="00132D38">
        <w:rPr>
          <w:rFonts w:ascii="Verdana" w:eastAsia="Calibri" w:hAnsi="Verdana"/>
          <w:sz w:val="22"/>
          <w:szCs w:val="22"/>
        </w:rPr>
        <w:t>Advocacy, influencing</w:t>
      </w:r>
      <w:r w:rsidRPr="00CC328E">
        <w:rPr>
          <w:rFonts w:ascii="Verdana" w:hAnsi="Verdana"/>
          <w:sz w:val="22"/>
          <w:szCs w:val="22"/>
          <w:lang w:eastAsia="en-AU"/>
        </w:rPr>
        <w:t xml:space="preserve"> and networking</w:t>
      </w:r>
      <w:r w:rsidR="00132D38">
        <w:rPr>
          <w:rFonts w:ascii="Verdana" w:hAnsi="Verdana"/>
          <w:sz w:val="22"/>
          <w:szCs w:val="22"/>
          <w:lang w:eastAsia="en-AU"/>
        </w:rPr>
        <w:t xml:space="preserve"> are applied to </w:t>
      </w:r>
      <w:r w:rsidR="00B26B6F">
        <w:rPr>
          <w:rFonts w:ascii="Verdana" w:hAnsi="Verdana"/>
          <w:sz w:val="22"/>
          <w:szCs w:val="22"/>
          <w:lang w:eastAsia="en-AU"/>
        </w:rPr>
        <w:t xml:space="preserve">good </w:t>
      </w:r>
      <w:r w:rsidR="00132D38">
        <w:rPr>
          <w:rFonts w:ascii="Verdana" w:hAnsi="Verdana"/>
          <w:sz w:val="22"/>
          <w:szCs w:val="22"/>
          <w:lang w:eastAsia="en-AU"/>
        </w:rPr>
        <w:t>effect</w:t>
      </w:r>
      <w:r w:rsidR="00A76BFE">
        <w:rPr>
          <w:rFonts w:ascii="Verdana" w:hAnsi="Verdana"/>
          <w:sz w:val="22"/>
          <w:szCs w:val="22"/>
          <w:lang w:eastAsia="en-AU"/>
        </w:rPr>
        <w:t>.</w:t>
      </w:r>
    </w:p>
    <w:p w14:paraId="1B97F1D4" w14:textId="77777777" w:rsidR="00132D38" w:rsidRDefault="00132D38" w:rsidP="00DB6903">
      <w:pPr>
        <w:tabs>
          <w:tab w:val="left" w:pos="540"/>
          <w:tab w:val="left" w:pos="4320"/>
        </w:tabs>
        <w:spacing w:after="60"/>
        <w:ind w:left="709" w:hanging="567"/>
        <w:jc w:val="both"/>
        <w:rPr>
          <w:rFonts w:ascii="Verdana" w:hAnsi="Verdana"/>
          <w:sz w:val="22"/>
          <w:szCs w:val="22"/>
          <w:lang w:eastAsia="en-AU"/>
        </w:rPr>
      </w:pPr>
    </w:p>
    <w:p w14:paraId="2F2502DF" w14:textId="77777777" w:rsidR="00132D38" w:rsidRDefault="00132D38" w:rsidP="00DB6903">
      <w:pPr>
        <w:tabs>
          <w:tab w:val="left" w:pos="540"/>
          <w:tab w:val="left" w:pos="4320"/>
        </w:tabs>
        <w:spacing w:after="60"/>
        <w:ind w:left="709" w:hanging="709"/>
        <w:jc w:val="both"/>
        <w:rPr>
          <w:rFonts w:ascii="Verdana" w:hAnsi="Verdana"/>
          <w:sz w:val="22"/>
          <w:szCs w:val="22"/>
          <w:lang w:eastAsia="en-AU"/>
        </w:rPr>
      </w:pPr>
      <w:r>
        <w:rPr>
          <w:rFonts w:ascii="Verdana" w:hAnsi="Verdana"/>
          <w:sz w:val="22"/>
          <w:szCs w:val="22"/>
          <w:lang w:eastAsia="en-AU"/>
        </w:rPr>
        <w:t xml:space="preserve">If applicable: </w:t>
      </w:r>
    </w:p>
    <w:p w14:paraId="39EBE8F9" w14:textId="77777777" w:rsidR="00132D38" w:rsidRPr="00132D38" w:rsidRDefault="00132D38" w:rsidP="00DB6903">
      <w:pPr>
        <w:numPr>
          <w:ilvl w:val="0"/>
          <w:numId w:val="21"/>
        </w:numPr>
        <w:spacing w:after="60"/>
        <w:ind w:left="709" w:hanging="567"/>
        <w:jc w:val="both"/>
        <w:rPr>
          <w:rFonts w:ascii="Verdana" w:eastAsia="Calibri" w:hAnsi="Verdana"/>
          <w:sz w:val="22"/>
          <w:szCs w:val="22"/>
        </w:rPr>
      </w:pPr>
      <w:r w:rsidRPr="00132D38">
        <w:rPr>
          <w:rFonts w:ascii="Verdana" w:eastAsia="Calibri" w:hAnsi="Verdana"/>
          <w:sz w:val="22"/>
          <w:szCs w:val="22"/>
        </w:rPr>
        <w:t xml:space="preserve">The </w:t>
      </w:r>
      <w:r w:rsidR="00B26B6F">
        <w:rPr>
          <w:rFonts w:ascii="Verdana" w:eastAsia="Calibri" w:hAnsi="Verdana"/>
          <w:sz w:val="22"/>
          <w:szCs w:val="22"/>
        </w:rPr>
        <w:t xml:space="preserve">Project Design </w:t>
      </w:r>
      <w:r w:rsidRPr="00132D38">
        <w:rPr>
          <w:rFonts w:ascii="Verdana" w:eastAsia="Calibri" w:hAnsi="Verdana"/>
          <w:sz w:val="22"/>
          <w:szCs w:val="22"/>
        </w:rPr>
        <w:t>has a strong approach towards Inclusive Disaster Risk Reduction (iDRR)</w:t>
      </w:r>
      <w:r w:rsidR="00A76BFE">
        <w:rPr>
          <w:rFonts w:ascii="Verdana" w:eastAsia="Calibri" w:hAnsi="Verdana"/>
          <w:sz w:val="22"/>
          <w:szCs w:val="22"/>
        </w:rPr>
        <w:t>.</w:t>
      </w:r>
    </w:p>
    <w:p w14:paraId="2A5568A2" w14:textId="77777777" w:rsidR="00A202A0" w:rsidRDefault="00A202A0" w:rsidP="00DB6903">
      <w:pPr>
        <w:spacing w:after="60"/>
        <w:ind w:left="720"/>
        <w:jc w:val="both"/>
        <w:rPr>
          <w:rFonts w:ascii="Verdana" w:eastAsia="Calibri" w:hAnsi="Verdana"/>
          <w:sz w:val="22"/>
          <w:szCs w:val="22"/>
        </w:rPr>
      </w:pPr>
    </w:p>
    <w:p w14:paraId="299BCFF7" w14:textId="77777777" w:rsidR="004B0042" w:rsidRDefault="004B0042" w:rsidP="00132D38">
      <w:pPr>
        <w:ind w:left="720"/>
        <w:jc w:val="both"/>
        <w:rPr>
          <w:rFonts w:ascii="Verdana" w:eastAsia="Calibri" w:hAnsi="Verdana"/>
          <w:sz w:val="22"/>
          <w:szCs w:val="22"/>
        </w:rPr>
      </w:pPr>
    </w:p>
    <w:p w14:paraId="59860AA6" w14:textId="77777777" w:rsidR="004B0042" w:rsidRDefault="004B0042" w:rsidP="00132D38">
      <w:pPr>
        <w:ind w:left="720"/>
        <w:jc w:val="both"/>
        <w:rPr>
          <w:rFonts w:ascii="Verdana" w:eastAsia="Calibri" w:hAnsi="Verdana"/>
          <w:sz w:val="22"/>
          <w:szCs w:val="22"/>
        </w:rPr>
      </w:pPr>
    </w:p>
    <w:p w14:paraId="06536CEE" w14:textId="77777777" w:rsidR="004B0042" w:rsidRPr="00132D38" w:rsidRDefault="004B0042" w:rsidP="004B0042">
      <w:pPr>
        <w:jc w:val="both"/>
        <w:rPr>
          <w:rFonts w:ascii="Verdana" w:eastAsia="Calibri" w:hAnsi="Verdana"/>
          <w:sz w:val="22"/>
          <w:szCs w:val="22"/>
        </w:rPr>
      </w:pPr>
    </w:p>
    <w:sectPr w:rsidR="004B0042" w:rsidRPr="00132D38" w:rsidSect="007F3583">
      <w:pgSz w:w="12240" w:h="15840"/>
      <w:pgMar w:top="1440" w:right="1467"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DA7D9E" w14:textId="77777777" w:rsidR="00B364A6" w:rsidRDefault="00B364A6" w:rsidP="00445541">
      <w:r>
        <w:separator/>
      </w:r>
    </w:p>
  </w:endnote>
  <w:endnote w:type="continuationSeparator" w:id="0">
    <w:p w14:paraId="4F9F43D6" w14:textId="77777777" w:rsidR="00B364A6" w:rsidRDefault="00B364A6" w:rsidP="00445541">
      <w:r>
        <w:continuationSeparator/>
      </w:r>
    </w:p>
  </w:endnote>
  <w:endnote w:type="continuationNotice" w:id="1">
    <w:p w14:paraId="3A54E5C0" w14:textId="77777777" w:rsidR="00B364A6" w:rsidRDefault="00B364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13980C" w14:textId="71B93C14" w:rsidR="00BB16EA" w:rsidRPr="00D170A6" w:rsidRDefault="00BB16EA" w:rsidP="002F1895">
    <w:pPr>
      <w:pStyle w:val="Kopfzeile"/>
      <w:rPr>
        <w:rFonts w:ascii="Verdana" w:hAnsi="Verdana"/>
        <w:sz w:val="20"/>
        <w:szCs w:val="20"/>
      </w:rPr>
    </w:pPr>
    <w:r w:rsidRPr="002F1895">
      <w:rPr>
        <w:rFonts w:ascii="Calibri" w:hAnsi="Calibri" w:cs="Calibri"/>
        <w:b/>
        <w:color w:val="C00000"/>
        <w:sz w:val="22"/>
        <w:szCs w:val="22"/>
      </w:rPr>
      <w:t xml:space="preserve">CBM </w:t>
    </w:r>
    <w:r w:rsidRPr="00964AE6">
      <w:rPr>
        <w:rFonts w:ascii="Calibri" w:hAnsi="Calibri" w:cs="Calibri"/>
        <w:b/>
        <w:sz w:val="22"/>
        <w:szCs w:val="22"/>
      </w:rPr>
      <w:t>-</w:t>
    </w:r>
    <w:r w:rsidRPr="002F1895">
      <w:rPr>
        <w:rFonts w:ascii="Calibri" w:hAnsi="Calibri" w:cs="Calibri"/>
        <w:b/>
        <w:color w:val="C00000"/>
        <w:sz w:val="22"/>
        <w:szCs w:val="22"/>
      </w:rPr>
      <w:t xml:space="preserve"> </w:t>
    </w:r>
    <w:r w:rsidRPr="002F1895">
      <w:rPr>
        <w:rFonts w:ascii="Calibri" w:hAnsi="Calibri" w:cs="Calibri"/>
        <w:sz w:val="22"/>
        <w:szCs w:val="22"/>
      </w:rPr>
      <w:t xml:space="preserve">Project Design Form </w:t>
    </w:r>
    <w:r>
      <w:rPr>
        <w:rFonts w:ascii="Calibri" w:hAnsi="Calibri" w:cs="Calibri"/>
        <w:sz w:val="22"/>
        <w:szCs w:val="22"/>
      </w:rPr>
      <w:t>Version 1.</w:t>
    </w:r>
    <w:r w:rsidR="00964AE6">
      <w:rPr>
        <w:rFonts w:ascii="Calibri" w:hAnsi="Calibri" w:cs="Calibri"/>
        <w:sz w:val="22"/>
        <w:szCs w:val="22"/>
      </w:rPr>
      <w:t>4</w:t>
    </w:r>
    <w:r>
      <w:rPr>
        <w:rFonts w:ascii="Calibri" w:hAnsi="Calibri" w:cs="Calibri"/>
        <w:sz w:val="22"/>
        <w:szCs w:val="22"/>
      </w:rPr>
      <w:t xml:space="preserve"> </w:t>
    </w:r>
    <w:r w:rsidRPr="002F1895">
      <w:rPr>
        <w:rFonts w:ascii="Calibri" w:hAnsi="Calibri" w:cs="Calibri"/>
        <w:sz w:val="22"/>
        <w:szCs w:val="22"/>
      </w:rPr>
      <w:t>(</w:t>
    </w:r>
    <w:r>
      <w:rPr>
        <w:rFonts w:ascii="Calibri" w:hAnsi="Calibri" w:cs="Calibri"/>
        <w:sz w:val="22"/>
        <w:szCs w:val="22"/>
      </w:rPr>
      <w:t xml:space="preserve">approved </w:t>
    </w:r>
    <w:r w:rsidRPr="002F1895">
      <w:rPr>
        <w:rFonts w:ascii="Calibri" w:hAnsi="Calibri" w:cs="Calibri"/>
        <w:sz w:val="22"/>
        <w:szCs w:val="22"/>
      </w:rPr>
      <w:t>June 2018</w:t>
    </w:r>
    <w:r w:rsidR="000D2664">
      <w:rPr>
        <w:rFonts w:ascii="Calibri" w:hAnsi="Calibri" w:cs="Calibri"/>
        <w:sz w:val="22"/>
        <w:szCs w:val="22"/>
      </w:rPr>
      <w:t>, updated June 2024</w:t>
    </w:r>
    <w:r w:rsidRPr="002F1895">
      <w:rPr>
        <w:rFonts w:ascii="Calibri" w:hAnsi="Calibri" w:cs="Calibri"/>
        <w:sz w:val="22"/>
        <w:szCs w:val="22"/>
      </w:rPr>
      <w:t>)</w:t>
    </w:r>
    <w:r>
      <w:rPr>
        <w:rFonts w:ascii="Calibri" w:hAnsi="Calibri" w:cs="Calibri"/>
        <w:sz w:val="22"/>
        <w:szCs w:val="22"/>
      </w:rPr>
      <w:t xml:space="preserve">                                                </w:t>
    </w:r>
    <w:r w:rsidRPr="00D170A6">
      <w:rPr>
        <w:rFonts w:ascii="Verdana" w:hAnsi="Verdana"/>
        <w:sz w:val="20"/>
        <w:szCs w:val="20"/>
      </w:rPr>
      <w:fldChar w:fldCharType="begin"/>
    </w:r>
    <w:r w:rsidRPr="00D170A6">
      <w:rPr>
        <w:rFonts w:ascii="Verdana" w:hAnsi="Verdana"/>
        <w:sz w:val="20"/>
        <w:szCs w:val="20"/>
      </w:rPr>
      <w:instrText xml:space="preserve"> PAGE   \* MERGEFORMAT </w:instrText>
    </w:r>
    <w:r w:rsidRPr="00D170A6">
      <w:rPr>
        <w:rFonts w:ascii="Verdana" w:hAnsi="Verdana"/>
        <w:sz w:val="20"/>
        <w:szCs w:val="20"/>
      </w:rPr>
      <w:fldChar w:fldCharType="separate"/>
    </w:r>
    <w:r w:rsidR="007C0255">
      <w:rPr>
        <w:rFonts w:ascii="Verdana" w:hAnsi="Verdana"/>
        <w:noProof/>
        <w:sz w:val="20"/>
        <w:szCs w:val="20"/>
      </w:rPr>
      <w:t>9</w:t>
    </w:r>
    <w:r w:rsidRPr="00D170A6">
      <w:rPr>
        <w:rFonts w:ascii="Verdana" w:hAnsi="Verdana"/>
        <w:noProof/>
        <w:sz w:val="20"/>
        <w:szCs w:val="20"/>
      </w:rPr>
      <w:fldChar w:fldCharType="end"/>
    </w:r>
  </w:p>
  <w:p w14:paraId="65BCC3F9" w14:textId="77777777" w:rsidR="00BB16EA" w:rsidRDefault="00BB16E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44C55D" w14:textId="77777777" w:rsidR="00B364A6" w:rsidRDefault="00B364A6" w:rsidP="00445541">
      <w:r>
        <w:separator/>
      </w:r>
    </w:p>
  </w:footnote>
  <w:footnote w:type="continuationSeparator" w:id="0">
    <w:p w14:paraId="1241E57D" w14:textId="77777777" w:rsidR="00B364A6" w:rsidRDefault="00B364A6" w:rsidP="00445541">
      <w:r>
        <w:continuationSeparator/>
      </w:r>
    </w:p>
  </w:footnote>
  <w:footnote w:type="continuationNotice" w:id="1">
    <w:p w14:paraId="758AE6D8" w14:textId="77777777" w:rsidR="00B364A6" w:rsidRDefault="00B364A6"/>
  </w:footnote>
  <w:footnote w:id="2">
    <w:p w14:paraId="63065D42" w14:textId="77777777" w:rsidR="00BB16EA" w:rsidRPr="004F7AAE" w:rsidRDefault="00BB16EA" w:rsidP="00DB6903">
      <w:pPr>
        <w:rPr>
          <w:rFonts w:ascii="Calibri" w:hAnsi="Calibri" w:cs="Calibri"/>
          <w:sz w:val="20"/>
          <w:szCs w:val="20"/>
        </w:rPr>
      </w:pPr>
      <w:r w:rsidRPr="004F7AAE">
        <w:rPr>
          <w:rStyle w:val="Funotenzeichen"/>
          <w:rFonts w:ascii="Calibri" w:hAnsi="Calibri" w:cs="Calibri"/>
          <w:sz w:val="20"/>
          <w:szCs w:val="20"/>
        </w:rPr>
        <w:footnoteRef/>
      </w:r>
      <w:r w:rsidRPr="004F7AAE">
        <w:rPr>
          <w:rFonts w:ascii="Calibri" w:hAnsi="Calibri" w:cs="Calibri"/>
          <w:sz w:val="20"/>
          <w:szCs w:val="20"/>
        </w:rPr>
        <w:t xml:space="preserve"> Please limit your description to the </w:t>
      </w:r>
      <w:r w:rsidRPr="004F7AAE">
        <w:rPr>
          <w:rFonts w:ascii="Calibri" w:hAnsi="Calibri" w:cs="Calibri"/>
          <w:b/>
          <w:sz w:val="20"/>
          <w:szCs w:val="20"/>
        </w:rPr>
        <w:t>key activities</w:t>
      </w:r>
      <w:r w:rsidRPr="004F7AAE">
        <w:rPr>
          <w:rFonts w:ascii="Calibri" w:hAnsi="Calibri" w:cs="Calibri"/>
          <w:sz w:val="20"/>
          <w:szCs w:val="20"/>
        </w:rPr>
        <w:t xml:space="preserve"> only. The detailed list of all planned activities is to be given in the </w:t>
      </w:r>
      <w:r w:rsidRPr="004F7AAE">
        <w:rPr>
          <w:rFonts w:ascii="Calibri" w:hAnsi="Calibri" w:cs="Calibri"/>
          <w:b/>
          <w:sz w:val="20"/>
          <w:szCs w:val="20"/>
        </w:rPr>
        <w:t>Activity Schedule in Annex C</w:t>
      </w:r>
      <w:ins w:id="6" w:author="Scherer, Paul" w:date="2018-06-18T15:08:00Z">
        <w:r>
          <w:rPr>
            <w:rFonts w:ascii="Calibri" w:hAnsi="Calibri" w:cs="Calibri"/>
            <w:b/>
            <w:sz w:val="20"/>
            <w:szCs w:val="20"/>
          </w:rPr>
          <w:t>.</w:t>
        </w:r>
      </w:ins>
    </w:p>
  </w:footnote>
  <w:footnote w:id="3">
    <w:p w14:paraId="06348D30" w14:textId="5880A382" w:rsidR="00BB16EA" w:rsidRPr="004F7AAE" w:rsidRDefault="00BB16EA" w:rsidP="007A426B">
      <w:pPr>
        <w:pStyle w:val="Funotentext"/>
        <w:rPr>
          <w:rFonts w:ascii="Calibri" w:hAnsi="Calibri" w:cs="Calibri"/>
        </w:rPr>
      </w:pPr>
      <w:r w:rsidRPr="004F7AAE">
        <w:rPr>
          <w:rStyle w:val="Funotenzeichen"/>
          <w:rFonts w:ascii="Calibri" w:hAnsi="Calibri" w:cs="Calibri"/>
        </w:rPr>
        <w:footnoteRef/>
      </w:r>
      <w:r w:rsidRPr="004F7AAE">
        <w:rPr>
          <w:rFonts w:ascii="Calibri" w:hAnsi="Calibri" w:cs="Calibri"/>
        </w:rPr>
        <w:t xml:space="preserve"> CBM has produced material to ensure the focus on disability inclusive development </w:t>
      </w:r>
      <w:r>
        <w:rPr>
          <w:rFonts w:ascii="Calibri" w:hAnsi="Calibri" w:cs="Calibri"/>
        </w:rPr>
        <w:t>in the projects supported by it, such as “</w:t>
      </w:r>
      <w:hyperlink r:id="rId1" w:history="1">
        <w:r w:rsidRPr="005C51C8">
          <w:rPr>
            <w:rStyle w:val="Hyperlink"/>
            <w:rFonts w:ascii="Calibri" w:hAnsi="Calibri" w:cs="Calibri"/>
          </w:rPr>
          <w:t>Inclusion made Easy</w:t>
        </w:r>
      </w:hyperlink>
      <w:r>
        <w:rPr>
          <w:rFonts w:ascii="Calibri" w:hAnsi="Calibri" w:cs="Calibri"/>
        </w:rPr>
        <w:t>”, “</w:t>
      </w:r>
      <w:r w:rsidRPr="00B260DA">
        <w:rPr>
          <w:rStyle w:val="Hyperlink"/>
          <w:rFonts w:ascii="Calibri" w:hAnsi="Calibri" w:cs="Calibri"/>
        </w:rPr>
        <w:t xml:space="preserve">The DID </w:t>
      </w:r>
      <w:hyperlink r:id="rId2" w:anchor="search=inclusion%20made%20easy" w:history="1">
        <w:r w:rsidRPr="00B260DA">
          <w:rPr>
            <w:rStyle w:val="Hyperlink"/>
            <w:rFonts w:ascii="Calibri" w:hAnsi="Calibri" w:cs="Calibri"/>
          </w:rPr>
          <w:t>Toolkit</w:t>
        </w:r>
      </w:hyperlink>
      <w:r>
        <w:rPr>
          <w:rFonts w:ascii="Calibri" w:hAnsi="Calibri" w:cs="Calibri"/>
        </w:rPr>
        <w:t xml:space="preserve">”, or guidelines on </w:t>
      </w:r>
      <w:hyperlink r:id="rId3" w:history="1">
        <w:r>
          <w:rPr>
            <w:rStyle w:val="Hyperlink"/>
            <w:rFonts w:ascii="Calibri" w:hAnsi="Calibri" w:cs="Calibri"/>
          </w:rPr>
          <w:t>CBM Policy on Accessibility</w:t>
        </w:r>
      </w:hyperlink>
      <w:r>
        <w:rPr>
          <w:rFonts w:ascii="Calibri" w:hAnsi="Calibri" w:cs="Calibri"/>
        </w:rPr>
        <w:t xml:space="preserve">. Please contact country office focal points for information. </w:t>
      </w:r>
    </w:p>
  </w:footnote>
  <w:footnote w:id="4">
    <w:p w14:paraId="2D3964BC" w14:textId="11B2B44F" w:rsidR="00BB16EA" w:rsidRPr="004D59E8" w:rsidRDefault="00BB16EA">
      <w:pPr>
        <w:pStyle w:val="Funotentext"/>
      </w:pPr>
      <w:r>
        <w:rPr>
          <w:rStyle w:val="Funotenzeichen"/>
        </w:rPr>
        <w:footnoteRef/>
      </w:r>
      <w:r>
        <w:t xml:space="preserve"> CBM has adopted a </w:t>
      </w:r>
      <w:hyperlink r:id="rId4" w:history="1">
        <w:r w:rsidRPr="00CD5EDF">
          <w:rPr>
            <w:rStyle w:val="Hyperlink"/>
          </w:rPr>
          <w:t>Safeguarding Policy</w:t>
        </w:r>
      </w:hyperlink>
      <w:r>
        <w:t xml:space="preserve"> clearly stating its position and a </w:t>
      </w:r>
      <w:hyperlink r:id="rId5" w:history="1">
        <w:r w:rsidRPr="000E07A2">
          <w:rPr>
            <w:rStyle w:val="Hyperlink"/>
          </w:rPr>
          <w:t>Guide to Children and Adults Safeguarding Risk Management</w:t>
        </w:r>
      </w:hyperlink>
      <w:r w:rsidRPr="000E07A2">
        <w:t xml:space="preserve"> </w:t>
      </w:r>
      <w:r>
        <w:t>for your reference.</w:t>
      </w:r>
    </w:p>
  </w:footnote>
  <w:footnote w:id="5">
    <w:p w14:paraId="2919269B" w14:textId="77777777" w:rsidR="00BB16EA" w:rsidRPr="004F7AAE" w:rsidRDefault="00BB16EA" w:rsidP="00B37172">
      <w:pPr>
        <w:pStyle w:val="Funotentext"/>
        <w:rPr>
          <w:rFonts w:ascii="Calibri" w:hAnsi="Calibri" w:cs="Calibri"/>
        </w:rPr>
      </w:pPr>
      <w:r w:rsidRPr="004F7AAE">
        <w:rPr>
          <w:rStyle w:val="Funotenzeichen"/>
          <w:rFonts w:ascii="Calibri" w:hAnsi="Calibri" w:cs="Calibri"/>
        </w:rPr>
        <w:footnoteRef/>
      </w:r>
      <w:r w:rsidRPr="004F7AAE">
        <w:rPr>
          <w:rFonts w:ascii="Calibri" w:hAnsi="Calibri" w:cs="Calibri"/>
        </w:rPr>
        <w:t xml:space="preserve"> CBM is currently developing a Gender Analysis Tool to assess and monitor gender related aspects of project work. Please contact CBM Country office and CBM advisor on Gender and Equality. </w:t>
      </w:r>
    </w:p>
  </w:footnote>
  <w:footnote w:id="6">
    <w:p w14:paraId="5B703BD1" w14:textId="5DABAF24" w:rsidR="00FA5649" w:rsidRPr="00E50EE5" w:rsidRDefault="00FA5649" w:rsidP="008032E8">
      <w:pPr>
        <w:pStyle w:val="Funotentext"/>
        <w:rPr>
          <w:lang w:val="en-US"/>
        </w:rPr>
      </w:pPr>
      <w:r>
        <w:rPr>
          <w:rStyle w:val="Funotenzeichen"/>
        </w:rPr>
        <w:footnoteRef/>
      </w:r>
      <w:r>
        <w:t xml:space="preserve"> </w:t>
      </w:r>
      <w:r w:rsidR="008032E8">
        <w:t xml:space="preserve">Since 2021, all projects are to use the CBM standard indicators. </w:t>
      </w:r>
      <w:r w:rsidR="00965366">
        <w:t>Find further information here:</w:t>
      </w:r>
      <w:r w:rsidR="006128FF">
        <w:t xml:space="preserve"> </w:t>
      </w:r>
      <w:hyperlink r:id="rId6" w:history="1">
        <w:r w:rsidR="006128FF" w:rsidRPr="004B3C21">
          <w:rPr>
            <w:rStyle w:val="Hyperlink"/>
          </w:rPr>
          <w:t>https://cbm365.sharepoint.com/sites/INDIC?OR=Teams-HL&amp;CT=1633334359213</w:t>
        </w:r>
      </w:hyperlink>
      <w:r w:rsidR="006128FF">
        <w:t xml:space="preserve"> </w:t>
      </w:r>
    </w:p>
  </w:footnote>
  <w:footnote w:id="7">
    <w:p w14:paraId="37D09DBC" w14:textId="3E1D1093" w:rsidR="00BB16EA" w:rsidRPr="00680499" w:rsidRDefault="00BB16EA">
      <w:pPr>
        <w:pStyle w:val="Funotentext"/>
        <w:rPr>
          <w:lang w:val="en-US"/>
        </w:rPr>
      </w:pPr>
      <w:r>
        <w:rPr>
          <w:rStyle w:val="Funotenzeichen"/>
        </w:rPr>
        <w:footnoteRef/>
      </w:r>
      <w:r>
        <w:t xml:space="preserve"> </w:t>
      </w:r>
      <w:r w:rsidRPr="00680499">
        <w:rPr>
          <w:lang w:val="en-US"/>
        </w:rPr>
        <w:t xml:space="preserve">Please note that organisations, leadership and management must </w:t>
      </w:r>
      <w:r w:rsidRPr="00680499">
        <w:rPr>
          <w:b/>
          <w:lang w:val="en-US"/>
        </w:rPr>
        <w:t>not be named on the international sanction lists</w:t>
      </w:r>
      <w:r w:rsidRPr="00680499">
        <w:rPr>
          <w:lang w:val="en-US"/>
        </w:rPr>
        <w:t xml:space="preserve"> or adversely mentioned in local judicial action. The names of leaders and management, including those employed for the project should be checked against the </w:t>
      </w:r>
      <w:hyperlink r:id="rId7" w:history="1">
        <w:r w:rsidRPr="00680499">
          <w:rPr>
            <w:rStyle w:val="Hyperlink"/>
            <w:lang w:val="en-US"/>
          </w:rPr>
          <w:t>EU, UK, US Office of Foreign Assets Control (OFAC) and UN sanction list</w:t>
        </w:r>
      </w:hyperlink>
      <w:r w:rsidRPr="00680499">
        <w:rPr>
          <w:lang w:val="en-US"/>
        </w:rPr>
        <w:t>. Other requirements from the donor might apply and should also be checked.</w:t>
      </w:r>
    </w:p>
  </w:footnote>
  <w:footnote w:id="8">
    <w:p w14:paraId="44EADCAE" w14:textId="3A75DE17" w:rsidR="00BB16EA" w:rsidRPr="00D94DE5" w:rsidRDefault="00BB16EA">
      <w:pPr>
        <w:pStyle w:val="Funotentext"/>
      </w:pPr>
      <w:r>
        <w:rPr>
          <w:rStyle w:val="Funotenzeichen"/>
        </w:rPr>
        <w:footnoteRef/>
      </w:r>
      <w:r>
        <w:t xml:space="preserve"> This section should refer to the risk analysis documented in the </w:t>
      </w:r>
      <w:hyperlink r:id="rId8" w:history="1">
        <w:r w:rsidRPr="00CD5EDF">
          <w:rPr>
            <w:rStyle w:val="Hyperlink"/>
          </w:rPr>
          <w:t>Risk Register in Annex D</w:t>
        </w:r>
      </w:hyperlink>
      <w:r>
        <w:t xml:space="preserve"> and summarize it most relevant findings.</w:t>
      </w:r>
    </w:p>
  </w:footnote>
  <w:footnote w:id="9">
    <w:p w14:paraId="25DD49A0" w14:textId="63D36D86" w:rsidR="00BB16EA" w:rsidRPr="00400B8D" w:rsidRDefault="00BB16EA">
      <w:pPr>
        <w:pStyle w:val="Funotentext"/>
      </w:pPr>
      <w:r>
        <w:rPr>
          <w:rStyle w:val="Funotenzeichen"/>
        </w:rPr>
        <w:footnoteRef/>
      </w:r>
      <w:r>
        <w:t xml:space="preserve"> CBM has developed a </w:t>
      </w:r>
      <w:hyperlink r:id="rId9" w:history="1">
        <w:r w:rsidRPr="004D59E8">
          <w:rPr>
            <w:rStyle w:val="Hyperlink"/>
          </w:rPr>
          <w:t>Guidance Note on Responsible Exit</w:t>
        </w:r>
      </w:hyperlink>
      <w:r>
        <w:t xml:space="preserve"> for your reference.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B134C"/>
    <w:multiLevelType w:val="multilevel"/>
    <w:tmpl w:val="A69635D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EA16A50"/>
    <w:multiLevelType w:val="hybridMultilevel"/>
    <w:tmpl w:val="8AEABF36"/>
    <w:lvl w:ilvl="0" w:tplc="D5C691D8">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B56A5"/>
    <w:multiLevelType w:val="hybridMultilevel"/>
    <w:tmpl w:val="F5ECF924"/>
    <w:lvl w:ilvl="0" w:tplc="AC0AAA62">
      <w:start w:val="1"/>
      <w:numFmt w:val="decimal"/>
      <w:pStyle w:val="berschrift4"/>
      <w:lvlText w:val="2.%1."/>
      <w:lvlJc w:val="left"/>
      <w:pPr>
        <w:ind w:left="720" w:hanging="360"/>
      </w:pPr>
      <w:rPr>
        <w:rFonts w:hint="default"/>
        <w:b/>
        <w:bCs w:val="0"/>
        <w:i w:val="0"/>
        <w:caps w:val="0"/>
        <w:smallCaps w:val="0"/>
        <w:strike w:val="0"/>
        <w:dstrike w:val="0"/>
        <w:vanish w:val="0"/>
        <w:color w:val="000000"/>
        <w:spacing w:val="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B60BF1"/>
    <w:multiLevelType w:val="hybridMultilevel"/>
    <w:tmpl w:val="9A16C5A4"/>
    <w:lvl w:ilvl="0" w:tplc="D51659A0">
      <w:start w:val="1"/>
      <w:numFmt w:val="decimal"/>
      <w:lvlText w:val="%1."/>
      <w:lvlJc w:val="left"/>
      <w:pPr>
        <w:ind w:left="720" w:hanging="360"/>
      </w:pPr>
      <w:rPr>
        <w:rFonts w:hint="default"/>
        <w:i/>
        <w:color w:val="808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7E0586"/>
    <w:multiLevelType w:val="multilevel"/>
    <w:tmpl w:val="30301106"/>
    <w:lvl w:ilvl="0">
      <w:start w:val="1"/>
      <w:numFmt w:val="upperRoman"/>
      <w:lvlText w:val="%1."/>
      <w:lvlJc w:val="left"/>
      <w:pPr>
        <w:ind w:left="1800" w:hanging="720"/>
      </w:pPr>
      <w:rPr>
        <w:rFonts w:ascii="Verdana" w:hAnsi="Verdana" w:hint="default"/>
        <w:b/>
        <w:i w:val="0"/>
        <w:sz w:val="28"/>
      </w:rPr>
    </w:lvl>
    <w:lvl w:ilvl="1">
      <w:start w:val="1"/>
      <w:numFmt w:val="upperLetter"/>
      <w:lvlText w:val="%2."/>
      <w:lvlJc w:val="left"/>
      <w:pPr>
        <w:ind w:left="2160" w:hanging="360"/>
      </w:pPr>
      <w:rPr>
        <w:rFonts w:ascii="Verdana" w:hAnsi="Verdana" w:hint="default"/>
        <w:b/>
        <w:i w:val="0"/>
        <w:sz w:val="28"/>
      </w:rPr>
    </w:lvl>
    <w:lvl w:ilvl="2">
      <w:start w:val="1"/>
      <w:numFmt w:val="decimal"/>
      <w:lvlText w:val="%3."/>
      <w:lvlJc w:val="right"/>
      <w:pPr>
        <w:ind w:left="2880" w:hanging="180"/>
      </w:pPr>
      <w:rPr>
        <w:rFonts w:ascii="Verdana" w:hAnsi="Verdana" w:hint="default"/>
        <w:b/>
        <w:i w:val="0"/>
        <w:sz w:val="22"/>
        <w:szCs w:val="22"/>
      </w:rPr>
    </w:lvl>
    <w:lvl w:ilvl="3">
      <w:start w:val="1"/>
      <w:numFmt w:val="decimal"/>
      <w:lvlText w:val="%4.1"/>
      <w:lvlJc w:val="left"/>
      <w:pPr>
        <w:ind w:left="3600" w:hanging="360"/>
      </w:pPr>
      <w:rPr>
        <w:rFonts w:ascii="Verdana" w:hAnsi="Verdana" w:hint="default"/>
        <w:b/>
        <w:i w:val="0"/>
        <w:sz w:val="24"/>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5" w15:restartNumberingAfterBreak="0">
    <w:nsid w:val="28A203E5"/>
    <w:multiLevelType w:val="hybridMultilevel"/>
    <w:tmpl w:val="E4D2FC1A"/>
    <w:lvl w:ilvl="0" w:tplc="F796E31A">
      <w:start w:val="1"/>
      <w:numFmt w:val="upp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2EC61ED6"/>
    <w:multiLevelType w:val="hybridMultilevel"/>
    <w:tmpl w:val="F710E8AE"/>
    <w:lvl w:ilvl="0" w:tplc="27D0AA5C">
      <w:start w:val="2"/>
      <w:numFmt w:val="bullet"/>
      <w:lvlText w:val="-"/>
      <w:lvlJc w:val="left"/>
      <w:pPr>
        <w:ind w:left="1080" w:hanging="72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B933528"/>
    <w:multiLevelType w:val="hybridMultilevel"/>
    <w:tmpl w:val="DC264806"/>
    <w:lvl w:ilvl="0" w:tplc="D3AAC802">
      <w:start w:val="1"/>
      <w:numFmt w:val="decimal"/>
      <w:pStyle w:val="berschrift5"/>
      <w:lvlText w:val="3.%1."/>
      <w:lvlJc w:val="left"/>
      <w:pPr>
        <w:ind w:left="720" w:hanging="360"/>
      </w:pPr>
      <w:rPr>
        <w:rFonts w:hint="default"/>
        <w:b/>
        <w:bCs w:val="0"/>
        <w:i w:val="0"/>
        <w:caps w:val="0"/>
        <w:smallCaps w:val="0"/>
        <w:strike w:val="0"/>
        <w:dstrike w:val="0"/>
        <w:vanish w:val="0"/>
        <w:color w:val="000000"/>
        <w:spacing w:val="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DB658D"/>
    <w:multiLevelType w:val="hybridMultilevel"/>
    <w:tmpl w:val="2E2252FE"/>
    <w:lvl w:ilvl="0" w:tplc="76DC61CE">
      <w:start w:val="1"/>
      <w:numFmt w:val="decimal"/>
      <w:pStyle w:val="berschrift6"/>
      <w:lvlText w:val="4.%1."/>
      <w:lvlJc w:val="left"/>
      <w:pPr>
        <w:ind w:left="720" w:hanging="360"/>
      </w:pPr>
      <w:rPr>
        <w:rFonts w:hint="default"/>
        <w:b/>
        <w:bCs w:val="0"/>
        <w:i w:val="0"/>
        <w:caps w:val="0"/>
        <w:smallCaps w:val="0"/>
        <w:strike w:val="0"/>
        <w:dstrike w:val="0"/>
        <w:vanish w:val="0"/>
        <w:color w:val="000000"/>
        <w:spacing w:val="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4F45FE"/>
    <w:multiLevelType w:val="hybridMultilevel"/>
    <w:tmpl w:val="21562A3A"/>
    <w:lvl w:ilvl="0" w:tplc="DCA2CA9A">
      <w:start w:val="2"/>
      <w:numFmt w:val="bullet"/>
      <w:lvlText w:val="-"/>
      <w:lvlJc w:val="left"/>
      <w:pPr>
        <w:ind w:left="414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75C5CBD"/>
    <w:multiLevelType w:val="hybridMultilevel"/>
    <w:tmpl w:val="318C2FC2"/>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7D624E2"/>
    <w:multiLevelType w:val="hybridMultilevel"/>
    <w:tmpl w:val="1FAC4FD0"/>
    <w:lvl w:ilvl="0" w:tplc="D76E193A">
      <w:start w:val="3"/>
      <w:numFmt w:val="upperRoman"/>
      <w:pStyle w:val="berschrift1"/>
      <w:lvlText w:val="%1."/>
      <w:lvlJc w:val="left"/>
      <w:pPr>
        <w:ind w:left="720" w:hanging="360"/>
      </w:pPr>
      <w:rPr>
        <w:rFonts w:ascii="Verdana" w:hAnsi="Verdana"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4E2D45"/>
    <w:multiLevelType w:val="hybridMultilevel"/>
    <w:tmpl w:val="542C782E"/>
    <w:lvl w:ilvl="0" w:tplc="2C366CB8">
      <w:start w:val="1"/>
      <w:numFmt w:val="decimal"/>
      <w:pStyle w:val="berschrift3"/>
      <w:lvlText w:val="1.%1."/>
      <w:lvlJc w:val="left"/>
      <w:pPr>
        <w:ind w:left="5580" w:hanging="360"/>
      </w:pPr>
      <w:rPr>
        <w:rFonts w:ascii="Verdana" w:hAnsi="Verdana" w:hint="default"/>
        <w:b/>
        <w:bCs w:val="0"/>
        <w:i w:val="0"/>
        <w:iCs w:val="0"/>
        <w:caps w:val="0"/>
        <w:smallCaps w:val="0"/>
        <w:strike w:val="0"/>
        <w:dstrike w:val="0"/>
        <w:outline w:val="0"/>
        <w:shadow w:val="0"/>
        <w:emboss w:val="0"/>
        <w:imprint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EC1B19"/>
    <w:multiLevelType w:val="hybridMultilevel"/>
    <w:tmpl w:val="49A47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7A3EA5"/>
    <w:multiLevelType w:val="hybridMultilevel"/>
    <w:tmpl w:val="E45663BA"/>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7B013C"/>
    <w:multiLevelType w:val="hybridMultilevel"/>
    <w:tmpl w:val="2B54B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E20965"/>
    <w:multiLevelType w:val="hybridMultilevel"/>
    <w:tmpl w:val="423ED91C"/>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8E62052"/>
    <w:multiLevelType w:val="hybridMultilevel"/>
    <w:tmpl w:val="47085E7E"/>
    <w:lvl w:ilvl="0" w:tplc="1EE22A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6908BF"/>
    <w:multiLevelType w:val="hybridMultilevel"/>
    <w:tmpl w:val="F822D760"/>
    <w:lvl w:ilvl="0" w:tplc="176AB4B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755499"/>
    <w:multiLevelType w:val="multilevel"/>
    <w:tmpl w:val="AE4C31B0"/>
    <w:lvl w:ilvl="0">
      <w:start w:val="1"/>
      <w:numFmt w:val="decimal"/>
      <w:pStyle w:val="berschrift2"/>
      <w:lvlText w:val="%1."/>
      <w:lvlJc w:val="left"/>
      <w:pPr>
        <w:ind w:left="810" w:hanging="360"/>
      </w:pPr>
      <w:rPr>
        <w:rFonts w:hint="default"/>
        <w:b/>
      </w:rPr>
    </w:lvl>
    <w:lvl w:ilvl="1">
      <w:start w:val="3"/>
      <w:numFmt w:val="decimal"/>
      <w:isLgl/>
      <w:lvlText w:val="%1.%2"/>
      <w:lvlJc w:val="left"/>
      <w:pPr>
        <w:ind w:left="3510"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496" w:hanging="1440"/>
      </w:pPr>
      <w:rPr>
        <w:rFonts w:hint="default"/>
      </w:rPr>
    </w:lvl>
    <w:lvl w:ilvl="5">
      <w:start w:val="1"/>
      <w:numFmt w:val="decimal"/>
      <w:isLgl/>
      <w:lvlText w:val="%1.%2.%3.%4.%5.%6"/>
      <w:lvlJc w:val="left"/>
      <w:pPr>
        <w:ind w:left="3030" w:hanging="1800"/>
      </w:pPr>
      <w:rPr>
        <w:rFonts w:hint="default"/>
      </w:rPr>
    </w:lvl>
    <w:lvl w:ilvl="6">
      <w:start w:val="1"/>
      <w:numFmt w:val="decimal"/>
      <w:isLgl/>
      <w:lvlText w:val="%1.%2.%3.%4.%5.%6.%7"/>
      <w:lvlJc w:val="left"/>
      <w:pPr>
        <w:ind w:left="3204" w:hanging="1800"/>
      </w:pPr>
      <w:rPr>
        <w:rFonts w:hint="default"/>
      </w:rPr>
    </w:lvl>
    <w:lvl w:ilvl="7">
      <w:start w:val="1"/>
      <w:numFmt w:val="decimal"/>
      <w:isLgl/>
      <w:lvlText w:val="%1.%2.%3.%4.%5.%6.%7.%8"/>
      <w:lvlJc w:val="left"/>
      <w:pPr>
        <w:ind w:left="3738" w:hanging="2160"/>
      </w:pPr>
      <w:rPr>
        <w:rFonts w:hint="default"/>
      </w:rPr>
    </w:lvl>
    <w:lvl w:ilvl="8">
      <w:start w:val="1"/>
      <w:numFmt w:val="decimal"/>
      <w:isLgl/>
      <w:lvlText w:val="%1.%2.%3.%4.%5.%6.%7.%8.%9"/>
      <w:lvlJc w:val="left"/>
      <w:pPr>
        <w:ind w:left="4272" w:hanging="2520"/>
      </w:pPr>
      <w:rPr>
        <w:rFonts w:hint="default"/>
      </w:rPr>
    </w:lvl>
  </w:abstractNum>
  <w:num w:numId="1" w16cid:durableId="1627547504">
    <w:abstractNumId w:val="9"/>
  </w:num>
  <w:num w:numId="2" w16cid:durableId="2038701515">
    <w:abstractNumId w:val="10"/>
  </w:num>
  <w:num w:numId="3" w16cid:durableId="174998964">
    <w:abstractNumId w:val="14"/>
  </w:num>
  <w:num w:numId="4" w16cid:durableId="660356296">
    <w:abstractNumId w:val="4"/>
  </w:num>
  <w:num w:numId="5" w16cid:durableId="1380206801">
    <w:abstractNumId w:val="19"/>
  </w:num>
  <w:num w:numId="6" w16cid:durableId="1174756988">
    <w:abstractNumId w:val="11"/>
  </w:num>
  <w:num w:numId="7" w16cid:durableId="1107770590">
    <w:abstractNumId w:val="12"/>
  </w:num>
  <w:num w:numId="8" w16cid:durableId="773718693">
    <w:abstractNumId w:val="2"/>
  </w:num>
  <w:num w:numId="9" w16cid:durableId="287588679">
    <w:abstractNumId w:val="7"/>
  </w:num>
  <w:num w:numId="10" w16cid:durableId="505443328">
    <w:abstractNumId w:val="8"/>
  </w:num>
  <w:num w:numId="11" w16cid:durableId="603877140">
    <w:abstractNumId w:val="16"/>
  </w:num>
  <w:num w:numId="12" w16cid:durableId="708337908">
    <w:abstractNumId w:val="19"/>
    <w:lvlOverride w:ilvl="0">
      <w:startOverride w:val="3"/>
    </w:lvlOverride>
  </w:num>
  <w:num w:numId="13" w16cid:durableId="902521380">
    <w:abstractNumId w:val="0"/>
  </w:num>
  <w:num w:numId="14" w16cid:durableId="968047680">
    <w:abstractNumId w:val="18"/>
  </w:num>
  <w:num w:numId="15" w16cid:durableId="1521701091">
    <w:abstractNumId w:val="13"/>
  </w:num>
  <w:num w:numId="16" w16cid:durableId="343016466">
    <w:abstractNumId w:val="17"/>
  </w:num>
  <w:num w:numId="17" w16cid:durableId="1569998678">
    <w:abstractNumId w:val="3"/>
  </w:num>
  <w:num w:numId="18" w16cid:durableId="2045866462">
    <w:abstractNumId w:val="5"/>
  </w:num>
  <w:num w:numId="19" w16cid:durableId="1297562704">
    <w:abstractNumId w:val="19"/>
    <w:lvlOverride w:ilvl="0">
      <w:startOverride w:val="2"/>
    </w:lvlOverride>
    <w:lvlOverride w:ilvl="1">
      <w:startOverride w:val="1"/>
    </w:lvlOverride>
  </w:num>
  <w:num w:numId="20" w16cid:durableId="299727232">
    <w:abstractNumId w:val="11"/>
  </w:num>
  <w:num w:numId="21" w16cid:durableId="701711005">
    <w:abstractNumId w:val="15"/>
  </w:num>
  <w:num w:numId="22" w16cid:durableId="1557424699">
    <w:abstractNumId w:val="1"/>
  </w:num>
  <w:num w:numId="23" w16cid:durableId="1357733451">
    <w:abstractNumId w:val="12"/>
  </w:num>
  <w:num w:numId="24" w16cid:durableId="1632781529">
    <w:abstractNumId w:val="19"/>
  </w:num>
  <w:num w:numId="25" w16cid:durableId="426386051">
    <w:abstractNumId w:val="6"/>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cherer, Paul">
    <w15:presenceInfo w15:providerId="AD" w15:userId="S-1-5-21-2928647724-3463907354-2835671826-98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proofState w:spelling="clean" w:grammar="clean"/>
  <w:defaultTabStop w:val="720"/>
  <w:hyphenationZone w:val="425"/>
  <w:characterSpacingControl w:val="doNotCompress"/>
  <w:hdrShapeDefaults>
    <o:shapedefaults v:ext="edit" spidmax="2050" fillcolor="white">
      <v:fill color="white"/>
      <o:colormru v:ext="edit" colors="#ffc"/>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F65"/>
    <w:rsid w:val="000006A5"/>
    <w:rsid w:val="00000E38"/>
    <w:rsid w:val="0000272F"/>
    <w:rsid w:val="000059EE"/>
    <w:rsid w:val="000060FA"/>
    <w:rsid w:val="000244EE"/>
    <w:rsid w:val="000266B3"/>
    <w:rsid w:val="00026A76"/>
    <w:rsid w:val="00026F3E"/>
    <w:rsid w:val="000317AE"/>
    <w:rsid w:val="00032CC6"/>
    <w:rsid w:val="000366B8"/>
    <w:rsid w:val="00041D07"/>
    <w:rsid w:val="00043A23"/>
    <w:rsid w:val="00045D9B"/>
    <w:rsid w:val="000460FA"/>
    <w:rsid w:val="00047864"/>
    <w:rsid w:val="0005336E"/>
    <w:rsid w:val="00054DF4"/>
    <w:rsid w:val="00055271"/>
    <w:rsid w:val="00055B3B"/>
    <w:rsid w:val="00061F7D"/>
    <w:rsid w:val="00064713"/>
    <w:rsid w:val="00067EA1"/>
    <w:rsid w:val="00071BD3"/>
    <w:rsid w:val="00072AB3"/>
    <w:rsid w:val="0007524B"/>
    <w:rsid w:val="00077455"/>
    <w:rsid w:val="00077A97"/>
    <w:rsid w:val="00081D83"/>
    <w:rsid w:val="000828B3"/>
    <w:rsid w:val="00085B16"/>
    <w:rsid w:val="000A012C"/>
    <w:rsid w:val="000A1E36"/>
    <w:rsid w:val="000A58FA"/>
    <w:rsid w:val="000B01B8"/>
    <w:rsid w:val="000B1C5C"/>
    <w:rsid w:val="000B386F"/>
    <w:rsid w:val="000C1AB2"/>
    <w:rsid w:val="000C1D76"/>
    <w:rsid w:val="000C56B7"/>
    <w:rsid w:val="000D08F3"/>
    <w:rsid w:val="000D135B"/>
    <w:rsid w:val="000D2664"/>
    <w:rsid w:val="000D7254"/>
    <w:rsid w:val="000E07A2"/>
    <w:rsid w:val="000E26EA"/>
    <w:rsid w:val="000E2B0C"/>
    <w:rsid w:val="00103847"/>
    <w:rsid w:val="00105120"/>
    <w:rsid w:val="00105911"/>
    <w:rsid w:val="001115BD"/>
    <w:rsid w:val="00112A04"/>
    <w:rsid w:val="001131B5"/>
    <w:rsid w:val="00121217"/>
    <w:rsid w:val="00122B02"/>
    <w:rsid w:val="00122F65"/>
    <w:rsid w:val="00123DB3"/>
    <w:rsid w:val="00132B32"/>
    <w:rsid w:val="00132D38"/>
    <w:rsid w:val="00133467"/>
    <w:rsid w:val="00140B6A"/>
    <w:rsid w:val="001535AD"/>
    <w:rsid w:val="00157310"/>
    <w:rsid w:val="001578E0"/>
    <w:rsid w:val="0016641B"/>
    <w:rsid w:val="0017091D"/>
    <w:rsid w:val="00182D2F"/>
    <w:rsid w:val="00185865"/>
    <w:rsid w:val="00190AE8"/>
    <w:rsid w:val="00195562"/>
    <w:rsid w:val="0019639D"/>
    <w:rsid w:val="001A4A28"/>
    <w:rsid w:val="001B7CB1"/>
    <w:rsid w:val="001C198A"/>
    <w:rsid w:val="001D4516"/>
    <w:rsid w:val="001E49CB"/>
    <w:rsid w:val="001E4F3C"/>
    <w:rsid w:val="001F149B"/>
    <w:rsid w:val="002009F7"/>
    <w:rsid w:val="00205123"/>
    <w:rsid w:val="00205810"/>
    <w:rsid w:val="002069A1"/>
    <w:rsid w:val="0021368E"/>
    <w:rsid w:val="002337DC"/>
    <w:rsid w:val="00233C33"/>
    <w:rsid w:val="002445F3"/>
    <w:rsid w:val="00251293"/>
    <w:rsid w:val="00255199"/>
    <w:rsid w:val="00264D06"/>
    <w:rsid w:val="002656E1"/>
    <w:rsid w:val="00266CCA"/>
    <w:rsid w:val="002737FD"/>
    <w:rsid w:val="00280E97"/>
    <w:rsid w:val="00281335"/>
    <w:rsid w:val="00284529"/>
    <w:rsid w:val="00293399"/>
    <w:rsid w:val="00294C7A"/>
    <w:rsid w:val="002975D1"/>
    <w:rsid w:val="002A4C2B"/>
    <w:rsid w:val="002A6B79"/>
    <w:rsid w:val="002B073E"/>
    <w:rsid w:val="002B12CD"/>
    <w:rsid w:val="002B1D48"/>
    <w:rsid w:val="002B22D0"/>
    <w:rsid w:val="002B3E22"/>
    <w:rsid w:val="002B4D31"/>
    <w:rsid w:val="002B7DF2"/>
    <w:rsid w:val="002C6D3C"/>
    <w:rsid w:val="002D6143"/>
    <w:rsid w:val="002F1895"/>
    <w:rsid w:val="002F7A16"/>
    <w:rsid w:val="003044D5"/>
    <w:rsid w:val="00306170"/>
    <w:rsid w:val="00311CA2"/>
    <w:rsid w:val="00313D1C"/>
    <w:rsid w:val="003201DD"/>
    <w:rsid w:val="003208D9"/>
    <w:rsid w:val="00321F45"/>
    <w:rsid w:val="00324E7D"/>
    <w:rsid w:val="00327413"/>
    <w:rsid w:val="003359D7"/>
    <w:rsid w:val="00340432"/>
    <w:rsid w:val="00353B14"/>
    <w:rsid w:val="00361508"/>
    <w:rsid w:val="003615A3"/>
    <w:rsid w:val="003642A1"/>
    <w:rsid w:val="0036466A"/>
    <w:rsid w:val="00374FEB"/>
    <w:rsid w:val="003836BE"/>
    <w:rsid w:val="003840B3"/>
    <w:rsid w:val="00392EE0"/>
    <w:rsid w:val="0039340B"/>
    <w:rsid w:val="00393564"/>
    <w:rsid w:val="003A11C1"/>
    <w:rsid w:val="003A598A"/>
    <w:rsid w:val="003B527B"/>
    <w:rsid w:val="003B724D"/>
    <w:rsid w:val="003C5C07"/>
    <w:rsid w:val="003D1637"/>
    <w:rsid w:val="003D24D8"/>
    <w:rsid w:val="003D3D17"/>
    <w:rsid w:val="003D43BF"/>
    <w:rsid w:val="003D6FA1"/>
    <w:rsid w:val="003D732F"/>
    <w:rsid w:val="003D7C5B"/>
    <w:rsid w:val="003E5A9A"/>
    <w:rsid w:val="003E6152"/>
    <w:rsid w:val="003F5FD6"/>
    <w:rsid w:val="00400B8D"/>
    <w:rsid w:val="00400EF8"/>
    <w:rsid w:val="00403877"/>
    <w:rsid w:val="00414737"/>
    <w:rsid w:val="00417392"/>
    <w:rsid w:val="004205B4"/>
    <w:rsid w:val="00422439"/>
    <w:rsid w:val="0042349F"/>
    <w:rsid w:val="0042526A"/>
    <w:rsid w:val="00433E1D"/>
    <w:rsid w:val="00434835"/>
    <w:rsid w:val="00442472"/>
    <w:rsid w:val="004428CF"/>
    <w:rsid w:val="00442E8F"/>
    <w:rsid w:val="00445541"/>
    <w:rsid w:val="0044587B"/>
    <w:rsid w:val="00446F89"/>
    <w:rsid w:val="004471D1"/>
    <w:rsid w:val="00447874"/>
    <w:rsid w:val="00451F59"/>
    <w:rsid w:val="00452FFC"/>
    <w:rsid w:val="00463F4A"/>
    <w:rsid w:val="004649AB"/>
    <w:rsid w:val="00465B80"/>
    <w:rsid w:val="00467FDA"/>
    <w:rsid w:val="004716E5"/>
    <w:rsid w:val="0047371E"/>
    <w:rsid w:val="00475D6B"/>
    <w:rsid w:val="00476529"/>
    <w:rsid w:val="00476C81"/>
    <w:rsid w:val="00481E75"/>
    <w:rsid w:val="00483074"/>
    <w:rsid w:val="00491499"/>
    <w:rsid w:val="00494DDD"/>
    <w:rsid w:val="00495B15"/>
    <w:rsid w:val="004A1BBF"/>
    <w:rsid w:val="004A659A"/>
    <w:rsid w:val="004B0042"/>
    <w:rsid w:val="004B3AF7"/>
    <w:rsid w:val="004B5A37"/>
    <w:rsid w:val="004C6A87"/>
    <w:rsid w:val="004C7E7C"/>
    <w:rsid w:val="004D549A"/>
    <w:rsid w:val="004D59E8"/>
    <w:rsid w:val="004D6781"/>
    <w:rsid w:val="004E2A39"/>
    <w:rsid w:val="004E6263"/>
    <w:rsid w:val="004E6D98"/>
    <w:rsid w:val="004F7AAE"/>
    <w:rsid w:val="00502111"/>
    <w:rsid w:val="0051041D"/>
    <w:rsid w:val="00517172"/>
    <w:rsid w:val="00526A56"/>
    <w:rsid w:val="00530258"/>
    <w:rsid w:val="00530A2E"/>
    <w:rsid w:val="0053685E"/>
    <w:rsid w:val="00541F68"/>
    <w:rsid w:val="00547690"/>
    <w:rsid w:val="005570A6"/>
    <w:rsid w:val="00557267"/>
    <w:rsid w:val="00564717"/>
    <w:rsid w:val="0057021A"/>
    <w:rsid w:val="00571A44"/>
    <w:rsid w:val="00573071"/>
    <w:rsid w:val="00573819"/>
    <w:rsid w:val="005838DE"/>
    <w:rsid w:val="005906AF"/>
    <w:rsid w:val="00593223"/>
    <w:rsid w:val="00593B4C"/>
    <w:rsid w:val="005A5ACF"/>
    <w:rsid w:val="005A7292"/>
    <w:rsid w:val="005B09A5"/>
    <w:rsid w:val="005B3BF1"/>
    <w:rsid w:val="005C028D"/>
    <w:rsid w:val="005C25B0"/>
    <w:rsid w:val="005C51C8"/>
    <w:rsid w:val="005C7C1C"/>
    <w:rsid w:val="005D31B4"/>
    <w:rsid w:val="005D5186"/>
    <w:rsid w:val="005D58B8"/>
    <w:rsid w:val="005D7155"/>
    <w:rsid w:val="005D74E0"/>
    <w:rsid w:val="005E0AC5"/>
    <w:rsid w:val="005F149C"/>
    <w:rsid w:val="005F703E"/>
    <w:rsid w:val="005F7A49"/>
    <w:rsid w:val="00602D0A"/>
    <w:rsid w:val="00603C17"/>
    <w:rsid w:val="0060508F"/>
    <w:rsid w:val="006050B0"/>
    <w:rsid w:val="0060618A"/>
    <w:rsid w:val="00610F89"/>
    <w:rsid w:val="006128FF"/>
    <w:rsid w:val="00615A3B"/>
    <w:rsid w:val="00617980"/>
    <w:rsid w:val="006228BF"/>
    <w:rsid w:val="006245BB"/>
    <w:rsid w:val="006248F1"/>
    <w:rsid w:val="00626213"/>
    <w:rsid w:val="0063220F"/>
    <w:rsid w:val="00647495"/>
    <w:rsid w:val="00651CB3"/>
    <w:rsid w:val="0065431A"/>
    <w:rsid w:val="00662178"/>
    <w:rsid w:val="006674E3"/>
    <w:rsid w:val="006779AA"/>
    <w:rsid w:val="00677A8F"/>
    <w:rsid w:val="00680499"/>
    <w:rsid w:val="006843FC"/>
    <w:rsid w:val="00684A4A"/>
    <w:rsid w:val="00695F01"/>
    <w:rsid w:val="006A2955"/>
    <w:rsid w:val="006A6AC2"/>
    <w:rsid w:val="006A6F9C"/>
    <w:rsid w:val="006B563D"/>
    <w:rsid w:val="006C269D"/>
    <w:rsid w:val="006C3676"/>
    <w:rsid w:val="006C59F7"/>
    <w:rsid w:val="006C5CA6"/>
    <w:rsid w:val="006C7819"/>
    <w:rsid w:val="006D1786"/>
    <w:rsid w:val="006D7DEF"/>
    <w:rsid w:val="006E0597"/>
    <w:rsid w:val="006E1DDB"/>
    <w:rsid w:val="006E4E98"/>
    <w:rsid w:val="006E5D22"/>
    <w:rsid w:val="006E7369"/>
    <w:rsid w:val="006F42AA"/>
    <w:rsid w:val="006F5802"/>
    <w:rsid w:val="00700713"/>
    <w:rsid w:val="00704F61"/>
    <w:rsid w:val="00712B20"/>
    <w:rsid w:val="00713670"/>
    <w:rsid w:val="0071377D"/>
    <w:rsid w:val="00714EE9"/>
    <w:rsid w:val="0071511B"/>
    <w:rsid w:val="0072463E"/>
    <w:rsid w:val="007304D1"/>
    <w:rsid w:val="00730A56"/>
    <w:rsid w:val="0073571D"/>
    <w:rsid w:val="0075019A"/>
    <w:rsid w:val="00752A91"/>
    <w:rsid w:val="00757BEB"/>
    <w:rsid w:val="007611FD"/>
    <w:rsid w:val="00761433"/>
    <w:rsid w:val="00762FE0"/>
    <w:rsid w:val="00764ECE"/>
    <w:rsid w:val="00765F67"/>
    <w:rsid w:val="00780839"/>
    <w:rsid w:val="0078171E"/>
    <w:rsid w:val="00787AA7"/>
    <w:rsid w:val="007949CB"/>
    <w:rsid w:val="00795BD0"/>
    <w:rsid w:val="00796C0D"/>
    <w:rsid w:val="007A2E1E"/>
    <w:rsid w:val="007A426B"/>
    <w:rsid w:val="007A42AB"/>
    <w:rsid w:val="007A7D8B"/>
    <w:rsid w:val="007B28F2"/>
    <w:rsid w:val="007B51FC"/>
    <w:rsid w:val="007C0255"/>
    <w:rsid w:val="007C44E4"/>
    <w:rsid w:val="007C50C6"/>
    <w:rsid w:val="007C774E"/>
    <w:rsid w:val="007D358F"/>
    <w:rsid w:val="007D75AE"/>
    <w:rsid w:val="007E663F"/>
    <w:rsid w:val="007F09EF"/>
    <w:rsid w:val="007F317E"/>
    <w:rsid w:val="007F33D9"/>
    <w:rsid w:val="007F3583"/>
    <w:rsid w:val="007F69C5"/>
    <w:rsid w:val="00800E85"/>
    <w:rsid w:val="008032E8"/>
    <w:rsid w:val="0080621E"/>
    <w:rsid w:val="00807A46"/>
    <w:rsid w:val="008154A6"/>
    <w:rsid w:val="008208D5"/>
    <w:rsid w:val="00825E35"/>
    <w:rsid w:val="00837BD5"/>
    <w:rsid w:val="00841C87"/>
    <w:rsid w:val="00851460"/>
    <w:rsid w:val="0085645D"/>
    <w:rsid w:val="00864A3D"/>
    <w:rsid w:val="00870951"/>
    <w:rsid w:val="008742B1"/>
    <w:rsid w:val="008757F6"/>
    <w:rsid w:val="00884F6E"/>
    <w:rsid w:val="008873B6"/>
    <w:rsid w:val="00893A62"/>
    <w:rsid w:val="008940C4"/>
    <w:rsid w:val="00894A8D"/>
    <w:rsid w:val="008A2B31"/>
    <w:rsid w:val="008B2D05"/>
    <w:rsid w:val="008B3133"/>
    <w:rsid w:val="008C1587"/>
    <w:rsid w:val="008C2401"/>
    <w:rsid w:val="008C6575"/>
    <w:rsid w:val="008C65ED"/>
    <w:rsid w:val="008D05A8"/>
    <w:rsid w:val="008D6524"/>
    <w:rsid w:val="008E3FA2"/>
    <w:rsid w:val="008E4297"/>
    <w:rsid w:val="008E5232"/>
    <w:rsid w:val="008E66F2"/>
    <w:rsid w:val="008E6C73"/>
    <w:rsid w:val="008E6CC2"/>
    <w:rsid w:val="008E7108"/>
    <w:rsid w:val="008F3B2F"/>
    <w:rsid w:val="0090050B"/>
    <w:rsid w:val="00901BF9"/>
    <w:rsid w:val="00903392"/>
    <w:rsid w:val="0090363E"/>
    <w:rsid w:val="00904E52"/>
    <w:rsid w:val="00904F8B"/>
    <w:rsid w:val="009132F3"/>
    <w:rsid w:val="00927E48"/>
    <w:rsid w:val="00927F5A"/>
    <w:rsid w:val="00930AE7"/>
    <w:rsid w:val="00932C65"/>
    <w:rsid w:val="009455D1"/>
    <w:rsid w:val="0094755E"/>
    <w:rsid w:val="009478EF"/>
    <w:rsid w:val="00954848"/>
    <w:rsid w:val="00954A5F"/>
    <w:rsid w:val="00957186"/>
    <w:rsid w:val="00957B9B"/>
    <w:rsid w:val="009639C7"/>
    <w:rsid w:val="00964AE6"/>
    <w:rsid w:val="00964FA4"/>
    <w:rsid w:val="00965366"/>
    <w:rsid w:val="00966C0E"/>
    <w:rsid w:val="00972939"/>
    <w:rsid w:val="009855DC"/>
    <w:rsid w:val="00987554"/>
    <w:rsid w:val="00987E3A"/>
    <w:rsid w:val="00990A57"/>
    <w:rsid w:val="00991022"/>
    <w:rsid w:val="009930D6"/>
    <w:rsid w:val="0099709A"/>
    <w:rsid w:val="00997381"/>
    <w:rsid w:val="009C5D39"/>
    <w:rsid w:val="009C675C"/>
    <w:rsid w:val="009C6823"/>
    <w:rsid w:val="009D56F0"/>
    <w:rsid w:val="009D6E78"/>
    <w:rsid w:val="009D7AE3"/>
    <w:rsid w:val="009E6A7F"/>
    <w:rsid w:val="009E7BEA"/>
    <w:rsid w:val="00A019FC"/>
    <w:rsid w:val="00A03F84"/>
    <w:rsid w:val="00A12E97"/>
    <w:rsid w:val="00A17E92"/>
    <w:rsid w:val="00A202A0"/>
    <w:rsid w:val="00A22673"/>
    <w:rsid w:val="00A24DE2"/>
    <w:rsid w:val="00A3117D"/>
    <w:rsid w:val="00A419E0"/>
    <w:rsid w:val="00A53B89"/>
    <w:rsid w:val="00A550BF"/>
    <w:rsid w:val="00A62C46"/>
    <w:rsid w:val="00A6470A"/>
    <w:rsid w:val="00A738FB"/>
    <w:rsid w:val="00A76830"/>
    <w:rsid w:val="00A76BFE"/>
    <w:rsid w:val="00A778D1"/>
    <w:rsid w:val="00A83FCC"/>
    <w:rsid w:val="00A86745"/>
    <w:rsid w:val="00A86AF7"/>
    <w:rsid w:val="00A909F0"/>
    <w:rsid w:val="00A936CE"/>
    <w:rsid w:val="00A94893"/>
    <w:rsid w:val="00A95E04"/>
    <w:rsid w:val="00A96AE4"/>
    <w:rsid w:val="00A97123"/>
    <w:rsid w:val="00AB55E9"/>
    <w:rsid w:val="00AC30E6"/>
    <w:rsid w:val="00AC50F3"/>
    <w:rsid w:val="00AC6DED"/>
    <w:rsid w:val="00AD128B"/>
    <w:rsid w:val="00AD2125"/>
    <w:rsid w:val="00AD4CC7"/>
    <w:rsid w:val="00AD75D3"/>
    <w:rsid w:val="00AE15C3"/>
    <w:rsid w:val="00AE3649"/>
    <w:rsid w:val="00AF07D3"/>
    <w:rsid w:val="00AF1BB3"/>
    <w:rsid w:val="00AF2B39"/>
    <w:rsid w:val="00AF7D64"/>
    <w:rsid w:val="00B01974"/>
    <w:rsid w:val="00B218B1"/>
    <w:rsid w:val="00B22412"/>
    <w:rsid w:val="00B260DA"/>
    <w:rsid w:val="00B26B6F"/>
    <w:rsid w:val="00B26C58"/>
    <w:rsid w:val="00B3115F"/>
    <w:rsid w:val="00B320B3"/>
    <w:rsid w:val="00B34EFE"/>
    <w:rsid w:val="00B364A6"/>
    <w:rsid w:val="00B369A3"/>
    <w:rsid w:val="00B37172"/>
    <w:rsid w:val="00B4000E"/>
    <w:rsid w:val="00B409B5"/>
    <w:rsid w:val="00B54478"/>
    <w:rsid w:val="00B6387A"/>
    <w:rsid w:val="00B716FF"/>
    <w:rsid w:val="00B76888"/>
    <w:rsid w:val="00B77833"/>
    <w:rsid w:val="00B8179C"/>
    <w:rsid w:val="00B8350B"/>
    <w:rsid w:val="00B90A89"/>
    <w:rsid w:val="00BA4C2C"/>
    <w:rsid w:val="00BA54B9"/>
    <w:rsid w:val="00BA7324"/>
    <w:rsid w:val="00BB16EA"/>
    <w:rsid w:val="00BB2A0A"/>
    <w:rsid w:val="00BB41BF"/>
    <w:rsid w:val="00BB54F9"/>
    <w:rsid w:val="00BB77D7"/>
    <w:rsid w:val="00BC492B"/>
    <w:rsid w:val="00BC6F27"/>
    <w:rsid w:val="00BD16FB"/>
    <w:rsid w:val="00BD1D30"/>
    <w:rsid w:val="00BD4044"/>
    <w:rsid w:val="00BD4B6B"/>
    <w:rsid w:val="00BD6A4E"/>
    <w:rsid w:val="00BD7591"/>
    <w:rsid w:val="00BD7684"/>
    <w:rsid w:val="00BE2DAC"/>
    <w:rsid w:val="00BE4373"/>
    <w:rsid w:val="00BF1377"/>
    <w:rsid w:val="00BF15A0"/>
    <w:rsid w:val="00C019B3"/>
    <w:rsid w:val="00C03463"/>
    <w:rsid w:val="00C0420F"/>
    <w:rsid w:val="00C042BC"/>
    <w:rsid w:val="00C05016"/>
    <w:rsid w:val="00C16F03"/>
    <w:rsid w:val="00C21D7E"/>
    <w:rsid w:val="00C225CD"/>
    <w:rsid w:val="00C2357C"/>
    <w:rsid w:val="00C2376B"/>
    <w:rsid w:val="00C27EDE"/>
    <w:rsid w:val="00C355AA"/>
    <w:rsid w:val="00C36334"/>
    <w:rsid w:val="00C37332"/>
    <w:rsid w:val="00C40E12"/>
    <w:rsid w:val="00C427C4"/>
    <w:rsid w:val="00C4297E"/>
    <w:rsid w:val="00C4351D"/>
    <w:rsid w:val="00C459D8"/>
    <w:rsid w:val="00C4670C"/>
    <w:rsid w:val="00C53FA7"/>
    <w:rsid w:val="00C74A13"/>
    <w:rsid w:val="00C835B9"/>
    <w:rsid w:val="00C8492E"/>
    <w:rsid w:val="00C84C2A"/>
    <w:rsid w:val="00C865A1"/>
    <w:rsid w:val="00C94123"/>
    <w:rsid w:val="00CA2A32"/>
    <w:rsid w:val="00CA478A"/>
    <w:rsid w:val="00CA559C"/>
    <w:rsid w:val="00CB3467"/>
    <w:rsid w:val="00CC1A61"/>
    <w:rsid w:val="00CC27CA"/>
    <w:rsid w:val="00CC3074"/>
    <w:rsid w:val="00CC328E"/>
    <w:rsid w:val="00CC62AB"/>
    <w:rsid w:val="00CC6583"/>
    <w:rsid w:val="00CD5EDF"/>
    <w:rsid w:val="00CE45E8"/>
    <w:rsid w:val="00CF277B"/>
    <w:rsid w:val="00CF5BFA"/>
    <w:rsid w:val="00CF6E70"/>
    <w:rsid w:val="00CF7646"/>
    <w:rsid w:val="00D00369"/>
    <w:rsid w:val="00D046E1"/>
    <w:rsid w:val="00D071BE"/>
    <w:rsid w:val="00D118B2"/>
    <w:rsid w:val="00D11D56"/>
    <w:rsid w:val="00D16555"/>
    <w:rsid w:val="00D170A6"/>
    <w:rsid w:val="00D2599B"/>
    <w:rsid w:val="00D378D1"/>
    <w:rsid w:val="00D424B4"/>
    <w:rsid w:val="00D433B9"/>
    <w:rsid w:val="00D44AA1"/>
    <w:rsid w:val="00D452CB"/>
    <w:rsid w:val="00D52413"/>
    <w:rsid w:val="00D53C99"/>
    <w:rsid w:val="00D54162"/>
    <w:rsid w:val="00D56FA0"/>
    <w:rsid w:val="00D60B58"/>
    <w:rsid w:val="00D61266"/>
    <w:rsid w:val="00D62895"/>
    <w:rsid w:val="00D746EB"/>
    <w:rsid w:val="00D75B0B"/>
    <w:rsid w:val="00D80846"/>
    <w:rsid w:val="00D82A57"/>
    <w:rsid w:val="00D83FEC"/>
    <w:rsid w:val="00D913D2"/>
    <w:rsid w:val="00D94DE5"/>
    <w:rsid w:val="00DA13C3"/>
    <w:rsid w:val="00DA30BB"/>
    <w:rsid w:val="00DB2D58"/>
    <w:rsid w:val="00DB6903"/>
    <w:rsid w:val="00DB69AC"/>
    <w:rsid w:val="00DC3CF6"/>
    <w:rsid w:val="00DC56F4"/>
    <w:rsid w:val="00DD6180"/>
    <w:rsid w:val="00DF66E0"/>
    <w:rsid w:val="00E06F83"/>
    <w:rsid w:val="00E07588"/>
    <w:rsid w:val="00E119F3"/>
    <w:rsid w:val="00E1503F"/>
    <w:rsid w:val="00E16C65"/>
    <w:rsid w:val="00E16D62"/>
    <w:rsid w:val="00E16F4D"/>
    <w:rsid w:val="00E239F5"/>
    <w:rsid w:val="00E24FC2"/>
    <w:rsid w:val="00E340DE"/>
    <w:rsid w:val="00E347FA"/>
    <w:rsid w:val="00E423B6"/>
    <w:rsid w:val="00E42C74"/>
    <w:rsid w:val="00E50EE5"/>
    <w:rsid w:val="00E53F94"/>
    <w:rsid w:val="00E54F5E"/>
    <w:rsid w:val="00E56BEA"/>
    <w:rsid w:val="00E573CB"/>
    <w:rsid w:val="00E60558"/>
    <w:rsid w:val="00E608DF"/>
    <w:rsid w:val="00E60AB4"/>
    <w:rsid w:val="00E740A8"/>
    <w:rsid w:val="00E74DE8"/>
    <w:rsid w:val="00E75D2C"/>
    <w:rsid w:val="00E80532"/>
    <w:rsid w:val="00E81363"/>
    <w:rsid w:val="00E82017"/>
    <w:rsid w:val="00E83A9B"/>
    <w:rsid w:val="00E83E50"/>
    <w:rsid w:val="00E866B2"/>
    <w:rsid w:val="00E905B3"/>
    <w:rsid w:val="00E9124E"/>
    <w:rsid w:val="00E92A54"/>
    <w:rsid w:val="00E9757E"/>
    <w:rsid w:val="00EA3083"/>
    <w:rsid w:val="00EB37E3"/>
    <w:rsid w:val="00EC00A2"/>
    <w:rsid w:val="00EC3AA4"/>
    <w:rsid w:val="00EC3FD8"/>
    <w:rsid w:val="00ED3FF8"/>
    <w:rsid w:val="00ED598E"/>
    <w:rsid w:val="00ED62B7"/>
    <w:rsid w:val="00EE2B1D"/>
    <w:rsid w:val="00EF6A30"/>
    <w:rsid w:val="00EF7054"/>
    <w:rsid w:val="00F02321"/>
    <w:rsid w:val="00F026EA"/>
    <w:rsid w:val="00F042DA"/>
    <w:rsid w:val="00F06D61"/>
    <w:rsid w:val="00F10015"/>
    <w:rsid w:val="00F124C7"/>
    <w:rsid w:val="00F14492"/>
    <w:rsid w:val="00F15C7A"/>
    <w:rsid w:val="00F27347"/>
    <w:rsid w:val="00F31712"/>
    <w:rsid w:val="00F3205D"/>
    <w:rsid w:val="00F33002"/>
    <w:rsid w:val="00F3363E"/>
    <w:rsid w:val="00F36746"/>
    <w:rsid w:val="00F50F37"/>
    <w:rsid w:val="00F66C3D"/>
    <w:rsid w:val="00F83D4C"/>
    <w:rsid w:val="00F8538F"/>
    <w:rsid w:val="00F9038C"/>
    <w:rsid w:val="00FA3DAB"/>
    <w:rsid w:val="00FA5649"/>
    <w:rsid w:val="00FA62F8"/>
    <w:rsid w:val="00FB3426"/>
    <w:rsid w:val="00FB51E5"/>
    <w:rsid w:val="00FC3BC9"/>
    <w:rsid w:val="00FD0774"/>
    <w:rsid w:val="00FD4E12"/>
    <w:rsid w:val="00FD6CB6"/>
    <w:rsid w:val="00FE5352"/>
    <w:rsid w:val="00FF21AB"/>
    <w:rsid w:val="00FF2E1D"/>
    <w:rsid w:val="00FF6C48"/>
    <w:rsid w:val="06BED532"/>
    <w:rsid w:val="1CDFF511"/>
    <w:rsid w:val="5E54EE90"/>
    <w:rsid w:val="604C4BCD"/>
    <w:rsid w:val="704BE9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colormru v:ext="edit" colors="#ffc"/>
    </o:shapedefaults>
    <o:shapelayout v:ext="edit">
      <o:idmap v:ext="edit" data="2"/>
    </o:shapelayout>
  </w:shapeDefaults>
  <w:decimalSymbol w:val=","/>
  <w:listSeparator w:val=";"/>
  <w14:docId w14:val="27E16C99"/>
  <w15:chartTrackingRefBased/>
  <w15:docId w15:val="{AACEB8F4-81C3-407E-AE1B-E52D62C40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lang w:val="en-GB"/>
    </w:rPr>
  </w:style>
  <w:style w:type="paragraph" w:styleId="berschrift1">
    <w:name w:val="heading 1"/>
    <w:basedOn w:val="Standard"/>
    <w:next w:val="Standard"/>
    <w:qFormat/>
    <w:rsid w:val="00CB3467"/>
    <w:pPr>
      <w:keepNext/>
      <w:numPr>
        <w:numId w:val="6"/>
      </w:numPr>
      <w:outlineLvl w:val="0"/>
    </w:pPr>
    <w:rPr>
      <w:rFonts w:ascii="Verdana" w:hAnsi="Verdana"/>
      <w:b/>
      <w:bCs/>
      <w:iCs/>
      <w:color w:val="2E74B5"/>
      <w:sz w:val="28"/>
    </w:rPr>
  </w:style>
  <w:style w:type="paragraph" w:styleId="berschrift2">
    <w:name w:val="heading 2"/>
    <w:basedOn w:val="Standard"/>
    <w:next w:val="Standard"/>
    <w:link w:val="berschrift2Zchn"/>
    <w:qFormat/>
    <w:rsid w:val="00C03463"/>
    <w:pPr>
      <w:keepNext/>
      <w:numPr>
        <w:numId w:val="5"/>
      </w:numPr>
      <w:tabs>
        <w:tab w:val="left" w:pos="540"/>
      </w:tabs>
      <w:jc w:val="both"/>
      <w:outlineLvl w:val="1"/>
    </w:pPr>
    <w:rPr>
      <w:rFonts w:ascii="Verdana" w:hAnsi="Verdana"/>
      <w:b/>
      <w:bCs/>
      <w:sz w:val="28"/>
    </w:rPr>
  </w:style>
  <w:style w:type="paragraph" w:styleId="berschrift3">
    <w:name w:val="heading 3"/>
    <w:basedOn w:val="Standard"/>
    <w:next w:val="Standard"/>
    <w:qFormat/>
    <w:rsid w:val="009D6E78"/>
    <w:pPr>
      <w:keepNext/>
      <w:numPr>
        <w:numId w:val="7"/>
      </w:numPr>
      <w:ind w:left="720"/>
      <w:outlineLvl w:val="2"/>
    </w:pPr>
    <w:rPr>
      <w:rFonts w:ascii="Verdana" w:hAnsi="Verdana"/>
      <w:b/>
      <w:iCs/>
    </w:rPr>
  </w:style>
  <w:style w:type="paragraph" w:styleId="berschrift4">
    <w:name w:val="heading 4"/>
    <w:basedOn w:val="Standard"/>
    <w:next w:val="Standard"/>
    <w:qFormat/>
    <w:rsid w:val="009D6E78"/>
    <w:pPr>
      <w:keepNext/>
      <w:numPr>
        <w:numId w:val="8"/>
      </w:numPr>
      <w:jc w:val="both"/>
      <w:outlineLvl w:val="3"/>
    </w:pPr>
    <w:rPr>
      <w:rFonts w:ascii="Verdana" w:hAnsi="Verdana"/>
      <w:b/>
      <w:iCs/>
    </w:rPr>
  </w:style>
  <w:style w:type="paragraph" w:styleId="berschrift5">
    <w:name w:val="heading 5"/>
    <w:basedOn w:val="Standard"/>
    <w:next w:val="Standard"/>
    <w:qFormat/>
    <w:pPr>
      <w:keepNext/>
      <w:numPr>
        <w:numId w:val="9"/>
      </w:numPr>
      <w:outlineLvl w:val="4"/>
    </w:pPr>
    <w:rPr>
      <w:rFonts w:ascii="Verdana" w:hAnsi="Verdana"/>
      <w:b/>
      <w:bCs/>
    </w:rPr>
  </w:style>
  <w:style w:type="paragraph" w:styleId="berschrift6">
    <w:name w:val="heading 6"/>
    <w:basedOn w:val="Standard"/>
    <w:next w:val="Standard"/>
    <w:qFormat/>
    <w:rsid w:val="009D6E78"/>
    <w:pPr>
      <w:keepNext/>
      <w:numPr>
        <w:numId w:val="10"/>
      </w:numPr>
      <w:outlineLvl w:val="5"/>
    </w:pPr>
    <w:rPr>
      <w:rFonts w:ascii="Verdana" w:hAnsi="Verdana"/>
      <w:b/>
      <w:bCs/>
    </w:rPr>
  </w:style>
  <w:style w:type="paragraph" w:styleId="berschrift7">
    <w:name w:val="heading 7"/>
    <w:basedOn w:val="Standard"/>
    <w:next w:val="Standard"/>
    <w:qFormat/>
    <w:pPr>
      <w:keepNext/>
      <w:jc w:val="right"/>
      <w:outlineLvl w:val="6"/>
    </w:pPr>
    <w:rPr>
      <w:rFonts w:ascii="Verdana" w:hAnsi="Verdana"/>
      <w:b/>
      <w:bCs/>
      <w:color w:val="000000"/>
      <w:sz w:val="20"/>
      <w:lang w:eastAsia="en-GB"/>
    </w:rPr>
  </w:style>
  <w:style w:type="paragraph" w:styleId="berschrift8">
    <w:name w:val="heading 8"/>
    <w:basedOn w:val="Standard"/>
    <w:next w:val="Standard"/>
    <w:qFormat/>
    <w:pPr>
      <w:keepNext/>
      <w:outlineLvl w:val="7"/>
    </w:pPr>
    <w:rPr>
      <w:rFonts w:ascii="Verdana" w:hAnsi="Verdana"/>
      <w:sz w:val="20"/>
    </w:rPr>
  </w:style>
  <w:style w:type="paragraph" w:styleId="berschrift9">
    <w:name w:val="heading 9"/>
    <w:basedOn w:val="Standard"/>
    <w:next w:val="Standard"/>
    <w:qFormat/>
    <w:pPr>
      <w:keepNext/>
      <w:ind w:right="-1187"/>
      <w:outlineLvl w:val="8"/>
    </w:pPr>
    <w:rPr>
      <w:rFonts w:ascii="Verdana" w:hAnsi="Verdana"/>
      <w:b/>
      <w:bCs/>
      <w:color w:val="FF0000"/>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semiHidden/>
    <w:rPr>
      <w:rFonts w:ascii="Arial" w:hAnsi="Arial"/>
      <w:color w:val="800080"/>
      <w:sz w:val="20"/>
      <w:szCs w:val="20"/>
    </w:rPr>
  </w:style>
  <w:style w:type="paragraph" w:styleId="Textkrper3">
    <w:name w:val="Body Text 3"/>
    <w:basedOn w:val="Standard"/>
    <w:semiHidden/>
    <w:rPr>
      <w:rFonts w:ascii="Verdana" w:hAnsi="Verdana"/>
      <w:sz w:val="20"/>
    </w:rPr>
  </w:style>
  <w:style w:type="paragraph" w:styleId="Textkrper2">
    <w:name w:val="Body Text 2"/>
    <w:basedOn w:val="Standard"/>
    <w:semiHidden/>
    <w:rPr>
      <w:rFonts w:ascii="Arial" w:hAnsi="Arial"/>
      <w:color w:val="000000"/>
      <w:sz w:val="18"/>
      <w:szCs w:val="20"/>
    </w:rPr>
  </w:style>
  <w:style w:type="paragraph" w:styleId="Kopfzeile">
    <w:name w:val="header"/>
    <w:basedOn w:val="Standard"/>
    <w:link w:val="KopfzeileZchn"/>
    <w:uiPriority w:val="99"/>
    <w:pPr>
      <w:tabs>
        <w:tab w:val="center" w:pos="4153"/>
        <w:tab w:val="right" w:pos="8306"/>
      </w:tabs>
    </w:pPr>
  </w:style>
  <w:style w:type="character" w:styleId="Seitenzahl">
    <w:name w:val="page number"/>
    <w:basedOn w:val="Absatz-Standardschriftart"/>
    <w:semiHidden/>
  </w:style>
  <w:style w:type="character" w:styleId="Kommentarzeichen">
    <w:name w:val="annotation reference"/>
    <w:uiPriority w:val="99"/>
    <w:semiHidden/>
    <w:rPr>
      <w:sz w:val="16"/>
      <w:szCs w:val="16"/>
    </w:rPr>
  </w:style>
  <w:style w:type="paragraph" w:styleId="Kommentartext">
    <w:name w:val="annotation text"/>
    <w:basedOn w:val="Standard"/>
    <w:link w:val="KommentartextZchn"/>
    <w:uiPriority w:val="99"/>
    <w:semiHidden/>
    <w:rPr>
      <w:sz w:val="20"/>
      <w:szCs w:val="20"/>
    </w:rPr>
  </w:style>
  <w:style w:type="paragraph" w:styleId="Dokumentstruktur">
    <w:name w:val="Document Map"/>
    <w:basedOn w:val="Standard"/>
    <w:semiHidden/>
    <w:pPr>
      <w:shd w:val="clear" w:color="auto" w:fill="000080"/>
    </w:pPr>
    <w:rPr>
      <w:rFonts w:ascii="Tahoma" w:hAnsi="Tahoma" w:cs="Tahoma"/>
    </w:rPr>
  </w:style>
  <w:style w:type="paragraph" w:customStyle="1" w:styleId="BalloonText1">
    <w:name w:val="Balloon Text1"/>
    <w:basedOn w:val="Standard"/>
    <w:semiHidden/>
    <w:rPr>
      <w:rFonts w:ascii="Tahoma" w:hAnsi="Tahoma" w:cs="Tahoma"/>
      <w:sz w:val="16"/>
      <w:szCs w:val="16"/>
    </w:rPr>
  </w:style>
  <w:style w:type="paragraph" w:customStyle="1" w:styleId="CommentSubject1">
    <w:name w:val="Comment Subject1"/>
    <w:basedOn w:val="Kommentartext"/>
    <w:next w:val="Kommentartext"/>
    <w:semiHidden/>
    <w:rPr>
      <w:b/>
      <w:bCs/>
    </w:rPr>
  </w:style>
  <w:style w:type="paragraph" w:styleId="Funotentext">
    <w:name w:val="footnote text"/>
    <w:basedOn w:val="Standard"/>
    <w:link w:val="FunotentextZchn"/>
    <w:uiPriority w:val="99"/>
    <w:semiHidden/>
    <w:rPr>
      <w:sz w:val="20"/>
      <w:szCs w:val="20"/>
    </w:rPr>
  </w:style>
  <w:style w:type="character" w:styleId="Funotenzeichen">
    <w:name w:val="footnote reference"/>
    <w:uiPriority w:val="99"/>
    <w:semiHidden/>
    <w:rPr>
      <w:vertAlign w:val="superscript"/>
    </w:rPr>
  </w:style>
  <w:style w:type="paragraph" w:styleId="Textkrper-Zeileneinzug">
    <w:name w:val="Body Text Indent"/>
    <w:basedOn w:val="Standard"/>
    <w:semiHidden/>
    <w:pPr>
      <w:ind w:left="360"/>
    </w:pPr>
    <w:rPr>
      <w:rFonts w:ascii="Garamond" w:hAnsi="Garamond"/>
    </w:rPr>
  </w:style>
  <w:style w:type="paragraph" w:styleId="Textkrper-Einzug2">
    <w:name w:val="Body Text Indent 2"/>
    <w:basedOn w:val="Standard"/>
    <w:semiHidden/>
    <w:pPr>
      <w:tabs>
        <w:tab w:val="left" w:pos="540"/>
        <w:tab w:val="left" w:pos="4320"/>
      </w:tabs>
      <w:ind w:left="360"/>
      <w:jc w:val="both"/>
    </w:pPr>
    <w:rPr>
      <w:rFonts w:ascii="Garamond" w:hAnsi="Garamond"/>
    </w:rPr>
  </w:style>
  <w:style w:type="paragraph" w:styleId="Textkrper-Einzug3">
    <w:name w:val="Body Text Indent 3"/>
    <w:basedOn w:val="Standard"/>
    <w:semiHidden/>
    <w:pPr>
      <w:ind w:left="720" w:hanging="720"/>
    </w:pPr>
    <w:rPr>
      <w:rFonts w:ascii="Garamond" w:hAnsi="Garamond"/>
    </w:rPr>
  </w:style>
  <w:style w:type="paragraph" w:styleId="Fuzeile">
    <w:name w:val="footer"/>
    <w:basedOn w:val="Standard"/>
    <w:link w:val="FuzeileZchn"/>
    <w:uiPriority w:val="99"/>
    <w:pPr>
      <w:tabs>
        <w:tab w:val="center" w:pos="4536"/>
        <w:tab w:val="right" w:pos="9072"/>
      </w:tabs>
    </w:pPr>
  </w:style>
  <w:style w:type="paragraph" w:styleId="Sprechblasentext">
    <w:name w:val="Balloon Text"/>
    <w:basedOn w:val="Standard"/>
    <w:link w:val="SprechblasentextZchn"/>
    <w:uiPriority w:val="99"/>
    <w:semiHidden/>
    <w:unhideWhenUsed/>
    <w:rsid w:val="00122F65"/>
    <w:rPr>
      <w:rFonts w:ascii="Tahoma" w:hAnsi="Tahoma" w:cs="Tahoma"/>
      <w:sz w:val="16"/>
      <w:szCs w:val="16"/>
    </w:rPr>
  </w:style>
  <w:style w:type="character" w:customStyle="1" w:styleId="SprechblasentextZchn">
    <w:name w:val="Sprechblasentext Zchn"/>
    <w:link w:val="Sprechblasentext"/>
    <w:uiPriority w:val="99"/>
    <w:semiHidden/>
    <w:rsid w:val="00122F65"/>
    <w:rPr>
      <w:rFonts w:ascii="Tahoma" w:hAnsi="Tahoma" w:cs="Tahoma"/>
      <w:sz w:val="16"/>
      <w:szCs w:val="16"/>
      <w:lang w:val="en-GB" w:eastAsia="en-US"/>
    </w:rPr>
  </w:style>
  <w:style w:type="paragraph" w:styleId="Listenabsatz">
    <w:name w:val="List Paragraph"/>
    <w:basedOn w:val="Standard"/>
    <w:uiPriority w:val="34"/>
    <w:qFormat/>
    <w:rsid w:val="000366B8"/>
    <w:pPr>
      <w:ind w:left="708"/>
    </w:pPr>
  </w:style>
  <w:style w:type="table" w:styleId="Tabellenraster">
    <w:name w:val="Table Grid"/>
    <w:basedOn w:val="NormaleTabelle"/>
    <w:uiPriority w:val="39"/>
    <w:rsid w:val="008757F6"/>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mmentartextZchn">
    <w:name w:val="Kommentartext Zchn"/>
    <w:link w:val="Kommentartext"/>
    <w:uiPriority w:val="99"/>
    <w:semiHidden/>
    <w:rsid w:val="008757F6"/>
    <w:rPr>
      <w:lang w:val="en-GB"/>
    </w:rPr>
  </w:style>
  <w:style w:type="character" w:styleId="Hyperlink">
    <w:name w:val="Hyperlink"/>
    <w:uiPriority w:val="99"/>
    <w:unhideWhenUsed/>
    <w:rsid w:val="004E2A39"/>
    <w:rPr>
      <w:color w:val="0563C1"/>
      <w:u w:val="single"/>
    </w:rPr>
  </w:style>
  <w:style w:type="character" w:styleId="BesuchterLink">
    <w:name w:val="FollowedHyperlink"/>
    <w:uiPriority w:val="99"/>
    <w:semiHidden/>
    <w:unhideWhenUsed/>
    <w:rsid w:val="004D549A"/>
    <w:rPr>
      <w:color w:val="954F72"/>
      <w:u w:val="single"/>
    </w:rPr>
  </w:style>
  <w:style w:type="paragraph" w:styleId="Kommentarthema">
    <w:name w:val="annotation subject"/>
    <w:basedOn w:val="Kommentartext"/>
    <w:next w:val="Kommentartext"/>
    <w:link w:val="KommentarthemaZchn"/>
    <w:uiPriority w:val="99"/>
    <w:semiHidden/>
    <w:unhideWhenUsed/>
    <w:rsid w:val="00403877"/>
    <w:rPr>
      <w:b/>
      <w:bCs/>
    </w:rPr>
  </w:style>
  <w:style w:type="character" w:customStyle="1" w:styleId="KommentarthemaZchn">
    <w:name w:val="Kommentarthema Zchn"/>
    <w:link w:val="Kommentarthema"/>
    <w:uiPriority w:val="99"/>
    <w:semiHidden/>
    <w:rsid w:val="00403877"/>
    <w:rPr>
      <w:b/>
      <w:bCs/>
      <w:lang w:val="en-GB"/>
    </w:rPr>
  </w:style>
  <w:style w:type="character" w:customStyle="1" w:styleId="FunotentextZchn">
    <w:name w:val="Fußnotentext Zchn"/>
    <w:link w:val="Funotentext"/>
    <w:uiPriority w:val="99"/>
    <w:semiHidden/>
    <w:rsid w:val="001A4A28"/>
    <w:rPr>
      <w:lang w:val="en-GB" w:eastAsia="en-US"/>
    </w:rPr>
  </w:style>
  <w:style w:type="character" w:customStyle="1" w:styleId="FuzeileZchn">
    <w:name w:val="Fußzeile Zchn"/>
    <w:link w:val="Fuzeile"/>
    <w:uiPriority w:val="99"/>
    <w:rsid w:val="00041D07"/>
    <w:rPr>
      <w:sz w:val="24"/>
      <w:szCs w:val="24"/>
      <w:lang w:val="en-GB"/>
    </w:rPr>
  </w:style>
  <w:style w:type="paragraph" w:styleId="Inhaltsverzeichnisberschrift">
    <w:name w:val="TOC Heading"/>
    <w:basedOn w:val="berschrift1"/>
    <w:next w:val="Standard"/>
    <w:uiPriority w:val="39"/>
    <w:unhideWhenUsed/>
    <w:qFormat/>
    <w:rsid w:val="00041D07"/>
    <w:pPr>
      <w:keepLines/>
      <w:spacing w:before="240" w:line="259" w:lineRule="auto"/>
      <w:outlineLvl w:val="9"/>
    </w:pPr>
    <w:rPr>
      <w:rFonts w:ascii="Calibri Light" w:hAnsi="Calibri Light"/>
      <w:b w:val="0"/>
      <w:bCs w:val="0"/>
      <w:iCs w:val="0"/>
      <w:sz w:val="32"/>
      <w:szCs w:val="32"/>
      <w:lang w:val="en-US"/>
    </w:rPr>
  </w:style>
  <w:style w:type="paragraph" w:styleId="Verzeichnis1">
    <w:name w:val="toc 1"/>
    <w:basedOn w:val="Standard"/>
    <w:next w:val="Standard"/>
    <w:autoRedefine/>
    <w:uiPriority w:val="39"/>
    <w:unhideWhenUsed/>
    <w:rsid w:val="004A1BBF"/>
    <w:rPr>
      <w:rFonts w:ascii="Verdana" w:hAnsi="Verdana"/>
    </w:rPr>
  </w:style>
  <w:style w:type="paragraph" w:styleId="Verzeichnis2">
    <w:name w:val="toc 2"/>
    <w:basedOn w:val="Standard"/>
    <w:next w:val="Standard"/>
    <w:autoRedefine/>
    <w:uiPriority w:val="39"/>
    <w:unhideWhenUsed/>
    <w:rsid w:val="0021368E"/>
    <w:pPr>
      <w:tabs>
        <w:tab w:val="left" w:pos="660"/>
        <w:tab w:val="right" w:leader="dot" w:pos="9345"/>
      </w:tabs>
      <w:spacing w:before="120" w:after="120" w:line="259" w:lineRule="auto"/>
      <w:ind w:left="220"/>
    </w:pPr>
    <w:rPr>
      <w:rFonts w:ascii="Calibri" w:hAnsi="Calibri"/>
      <w:noProof/>
      <w:szCs w:val="22"/>
      <w:lang w:val="en-US"/>
    </w:rPr>
  </w:style>
  <w:style w:type="paragraph" w:styleId="Verzeichnis3">
    <w:name w:val="toc 3"/>
    <w:basedOn w:val="Standard"/>
    <w:next w:val="Standard"/>
    <w:autoRedefine/>
    <w:uiPriority w:val="39"/>
    <w:unhideWhenUsed/>
    <w:rsid w:val="004A1BBF"/>
    <w:pPr>
      <w:spacing w:after="100" w:line="259" w:lineRule="auto"/>
      <w:ind w:left="440"/>
    </w:pPr>
    <w:rPr>
      <w:rFonts w:ascii="Calibri" w:hAnsi="Calibri"/>
      <w:sz w:val="22"/>
      <w:szCs w:val="22"/>
      <w:lang w:val="en-US"/>
    </w:rPr>
  </w:style>
  <w:style w:type="character" w:styleId="Platzhaltertext">
    <w:name w:val="Placeholder Text"/>
    <w:uiPriority w:val="99"/>
    <w:semiHidden/>
    <w:rsid w:val="00C21D7E"/>
    <w:rPr>
      <w:color w:val="808080"/>
    </w:rPr>
  </w:style>
  <w:style w:type="character" w:customStyle="1" w:styleId="berschrift2Zchn">
    <w:name w:val="Überschrift 2 Zchn"/>
    <w:link w:val="berschrift2"/>
    <w:rsid w:val="00C21D7E"/>
    <w:rPr>
      <w:rFonts w:ascii="Verdana" w:hAnsi="Verdana"/>
      <w:b/>
      <w:bCs/>
      <w:sz w:val="28"/>
      <w:szCs w:val="24"/>
      <w:lang w:val="en-GB"/>
    </w:rPr>
  </w:style>
  <w:style w:type="paragraph" w:customStyle="1" w:styleId="HeadingA">
    <w:name w:val="Heading A"/>
    <w:basedOn w:val="Standard"/>
    <w:link w:val="HeadingAChar"/>
    <w:qFormat/>
    <w:rsid w:val="00AD2125"/>
    <w:pPr>
      <w:tabs>
        <w:tab w:val="left" w:pos="540"/>
        <w:tab w:val="left" w:pos="4320"/>
      </w:tabs>
      <w:jc w:val="both"/>
    </w:pPr>
    <w:rPr>
      <w:rFonts w:ascii="Verdana" w:hAnsi="Verdana"/>
      <w:b/>
      <w:bCs/>
      <w:sz w:val="28"/>
    </w:rPr>
  </w:style>
  <w:style w:type="character" w:customStyle="1" w:styleId="apple-converted-space">
    <w:name w:val="apple-converted-space"/>
    <w:rsid w:val="00BF15A0"/>
  </w:style>
  <w:style w:type="character" w:customStyle="1" w:styleId="HeadingAChar">
    <w:name w:val="Heading A Char"/>
    <w:link w:val="HeadingA"/>
    <w:rsid w:val="00AD2125"/>
    <w:rPr>
      <w:rFonts w:ascii="Verdana" w:hAnsi="Verdana"/>
      <w:b/>
      <w:bCs/>
      <w:sz w:val="28"/>
      <w:szCs w:val="24"/>
      <w:lang w:val="en-GB"/>
    </w:rPr>
  </w:style>
  <w:style w:type="character" w:customStyle="1" w:styleId="NichtaufgelsteErwhnung1">
    <w:name w:val="Nicht aufgelöste Erwähnung1"/>
    <w:uiPriority w:val="99"/>
    <w:semiHidden/>
    <w:unhideWhenUsed/>
    <w:rsid w:val="00DB6903"/>
    <w:rPr>
      <w:color w:val="605E5C"/>
      <w:shd w:val="clear" w:color="auto" w:fill="E1DFDD"/>
    </w:rPr>
  </w:style>
  <w:style w:type="character" w:customStyle="1" w:styleId="KopfzeileZchn">
    <w:name w:val="Kopfzeile Zchn"/>
    <w:link w:val="Kopfzeile"/>
    <w:uiPriority w:val="99"/>
    <w:rsid w:val="002F1895"/>
    <w:rPr>
      <w:sz w:val="24"/>
      <w:szCs w:val="24"/>
      <w:lang w:val="en-GB" w:eastAsia="en-US"/>
    </w:rPr>
  </w:style>
  <w:style w:type="table" w:customStyle="1" w:styleId="Tabellenraster1">
    <w:name w:val="Tabellenraster1"/>
    <w:basedOn w:val="NormaleTabelle"/>
    <w:next w:val="Tabellenraster"/>
    <w:uiPriority w:val="39"/>
    <w:rsid w:val="001131B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NormaleTabelle"/>
    <w:next w:val="Tabellenraster"/>
    <w:uiPriority w:val="39"/>
    <w:rsid w:val="0020512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927E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bm365.sharepoint.com/:w:/r/sites/ProMis-Live/GuidanceLibrary/02%20Projects%20and%20Programmes/10%20Development%20and%20Approval/PPA%20Project%20Idea%20and%20Programmatic%20Approval%20Form.docx?d=wbaf9bf1558e94c8c939de3a127177bc4&amp;csf=1&amp;web=1&amp;e=V8It7O" TargetMode="External"/><Relationship Id="rId18" Type="http://schemas.openxmlformats.org/officeDocument/2006/relationships/hyperlink" Target="https://cbm365.sharepoint.com/sites/cbmnet/HumanResources/Documents/Forms/AllItems.aspx?viewpath=%2Fsites%2Fcbmnet%2FHumanResources%2FDocuments%2FForms%2FAllItems%2Easpx&amp;id=%2Fsites%2Fcbmnet%2FHumanResources%2FDocuments%2FGuidance%20sheet%20on%20planning%20project%20proposals%20in%20crisis-prone%20areas%2EV2%2Epdf&amp;parent=%2Fsites%2Fcbmnet%2FHumanResources%2FDocuments" TargetMode="External"/><Relationship Id="rId3" Type="http://schemas.openxmlformats.org/officeDocument/2006/relationships/customXml" Target="../customXml/item3.xml"/><Relationship Id="rId21" Type="http://schemas.openxmlformats.org/officeDocument/2006/relationships/hyperlink" Target="https://cbm365.sharepoint.com/sites/INDIC"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travelsecurity.com/Page.aspx?pg=2&amp;membershipno=31ACAM672277"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cbm365.sharepoint.com/sites/ProMis-Live/GuidanceLibrary/06%20General/Guidance%20Note%20Do%20No%20Harm.pdf" TargetMode="External"/><Relationship Id="rId20" Type="http://schemas.openxmlformats.org/officeDocument/2006/relationships/hyperlink" Target="https://cbm365.sharepoint.com/:x:/r/sites/ProMis-Live/GuidanceLibrary/02%20Projects%20and%20Programmes/10%20Development%20and%20Approval/Project%20Design%20Form%20Annex%20C%20%20Activity%20Planning%20Schedule.xlsx?d=w17088742e0014209a7d4fd072e65b7ca&amp;csf=1&amp;web=1&amp;e=ooTah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openxmlformats.org/officeDocument/2006/relationships/hyperlink" Target="https://www.un.org/sustainabledevelopment/sustainable-development-goals/"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cbm365.sharepoint.com/:x:/r/sites/ProMis-Live/GuidanceLibrary/02%20Projects%20and%20Programmes/20%20Implementation%20and%20Monitoring/CBM%20Project%20Financial%20Report%20Template.xlsx?d=wb8acb734972a4a26b5d4e3bc53eb3e22&amp;csf=1&amp;web=1&amp;e=gbmar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cbm365.sharepoint.com/sites/intranet-documentlibrary/CBM%20Document%20Library/Forms/AllItems.aspx?id=%2Fsites%2Fintranet%2Ddocumentlibrary%2FCBM%20Document%20Library%2FProgramme%20Quality%20Framework%2Epdf&amp;parent=%2Fsites%2Fintranet%2Ddocumentlibrary%2FCBM%20Document%20Library"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cbm365.sharepoint.com/%3ax%3a/r/sites/cbmnet/GlobalProgrammes/Documents/Project%20Risk%20Register%20Instruction.xlsx?d=wc306331262bd41eb8871797abdce9dba&amp;csf=1&amp;e=1xTfB7" TargetMode="External"/><Relationship Id="rId3" Type="http://schemas.openxmlformats.org/officeDocument/2006/relationships/hyperlink" Target="https://cbm365.sharepoint.com/:b:/r/sites/cbmnet/DisabilityInclusiveDevelopment/Documents/CBM-Policy-on-Accessibility.pdf?csf=1&amp;e=255Ni4" TargetMode="External"/><Relationship Id="rId7" Type="http://schemas.openxmlformats.org/officeDocument/2006/relationships/hyperlink" Target="https://www.treasury.gov/about/organizational-structure/offices/Pages/Office-of-Foreign-Assets-Control.aspx" TargetMode="External"/><Relationship Id="rId2" Type="http://schemas.openxmlformats.org/officeDocument/2006/relationships/hyperlink" Target="https://cbm365.sharepoint.com/sites/cbmnet/locations/CBMGlobal/DisabilityInclusiveDevelopment/Documents/CBM-DID-TOOLKIT-accessible.pdf" TargetMode="External"/><Relationship Id="rId1" Type="http://schemas.openxmlformats.org/officeDocument/2006/relationships/hyperlink" Target="http://portal.cbm.org/knowledgebase/dates/IAPB%20General%20Assembly/Document%20Library/1/CBM_Inclusion_Made_Easy_complete_guide.pdf" TargetMode="External"/><Relationship Id="rId6" Type="http://schemas.openxmlformats.org/officeDocument/2006/relationships/hyperlink" Target="https://cbm365.sharepoint.com/sites/INDIC?OR=Teams-HL&amp;CT=1633334359213" TargetMode="External"/><Relationship Id="rId5" Type="http://schemas.openxmlformats.org/officeDocument/2006/relationships/hyperlink" Target="https://cbm365.sharepoint.com/%3ab%3a/r/sites/cbmnet/GlobalProgrammes/Documents/Guide%20to%20Children%20and%20Adults%20Safeguarding%20Risk%20Management_DRAFT.pdf?csf=1&amp;e=ffOgTQ" TargetMode="External"/><Relationship Id="rId4" Type="http://schemas.openxmlformats.org/officeDocument/2006/relationships/hyperlink" Target="https://cbm365.sharepoint.com/sites/cbmnet/HumanResources/Documents/08a%20CBM%20Safeguarding%20Policy%202018.pdf" TargetMode="External"/><Relationship Id="rId9" Type="http://schemas.openxmlformats.org/officeDocument/2006/relationships/hyperlink" Target="https://cbm365.sharepoint.com/sites/cbmnet/GlobalProgrammes/Documents/Responsible%20country%20partner%20project%20exit%20guidance%20note%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NGOOnlineGuidanceTemplate" ma:contentTypeID="0x010100B55474DA9735C494339AB5204D2F6D3600506F0C9B753D4042A676D3B4BD21ED3A" ma:contentTypeVersion="13" ma:contentTypeDescription="Create a new document." ma:contentTypeScope="" ma:versionID="2b51fdd5082b98ba9ffad6cc2f2813ec">
  <xsd:schema xmlns:xsd="http://www.w3.org/2001/XMLSchema" xmlns:xs="http://www.w3.org/2001/XMLSchema" xmlns:p="http://schemas.microsoft.com/office/2006/metadata/properties" xmlns:ns2="f1e736c5-95ad-4650-bf48-08c723b4bc6c" xmlns:ns3="34c2d733-5a3b-46b4-8675-8241d81f68c4" targetNamespace="http://schemas.microsoft.com/office/2006/metadata/properties" ma:root="true" ma:fieldsID="75ad193465087cc6e3fe263248d2f47a" ns2:_="" ns3:_="">
    <xsd:import namespace="f1e736c5-95ad-4650-bf48-08c723b4bc6c"/>
    <xsd:import namespace="34c2d733-5a3b-46b4-8675-8241d81f68c4"/>
    <xsd:element name="properties">
      <xsd:complexType>
        <xsd:sequence>
          <xsd:element name="documentManagement">
            <xsd:complexType>
              <xsd:all>
                <xsd:element ref="ns2:p75d8c1866154d169f9787e2f8ad3758" minOccurs="0"/>
                <xsd:element ref="ns2:TaxCatchAll" minOccurs="0"/>
                <xsd:element ref="ns2:TaxCatchAllLabel" minOccurs="0"/>
                <xsd:element ref="ns2:NGOOnlineSortOrder" minOccurs="0"/>
                <xsd:element ref="ns2:NGOOnlineDocumentOwner" minOccurs="0"/>
                <xsd:element ref="ns2:NGOOnlineShowInNewFromTemplate" minOccurs="0"/>
                <xsd:element ref="ns2:i9f2da93fcc74e869d070fd34a0597c4" minOccurs="0"/>
                <xsd:element ref="ns2:cc92bdb0fa944447acf309642a11bf0d" minOccurs="0"/>
                <xsd:element ref="ns3:MediaServiceMetadata" minOccurs="0"/>
                <xsd:element ref="ns3:MediaServiceFastMetadata" minOccurs="0"/>
                <xsd:element ref="ns3:MediaServiceObjectDetectorVersions" minOccurs="0"/>
                <xsd:element ref="ns3:MediaServiceSearchProperties"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p75d8c1866154d169f9787e2f8ad3758" ma:index="8" nillable="true" ma:taxonomy="true" ma:internalName="p75d8c1866154d169f9787e2f8ad3758" ma:taxonomyFieldName="NGOOnlinePriorityGroup" ma:displayName="Priority group" ma:fieldId="{975d8c18-6615-4d16-9f97-87e2f8ad3758}" ma:sspId="b69ac89d-c854-4607-917b-9d787df66d5f" ma:termSetId="09c409db-d561-4642-916b-a7fa4c28f958" ma:anchorId="00000000-0000-0000-0000-000000000000" ma:open="true" ma:isKeyword="false">
      <xsd:complexType>
        <xsd:sequence>
          <xsd:element ref="pc:Terms" minOccurs="0" maxOccurs="1"/>
        </xsd:sequence>
      </xsd:complexType>
    </xsd:element>
    <xsd:element name="TaxCatchAll" ma:index="9"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NGOOnlineSortOrder" ma:index="12" nillable="true" ma:displayName="Sort order" ma:hidden="true" ma:internalName="NGOOnlineSortOrder">
      <xsd:simpleType>
        <xsd:restriction base="dms:Number"/>
      </xsd:simpleType>
    </xsd:element>
    <xsd:element name="NGOOnlineDocumentOwner" ma:index="13" nillable="true" ma:displayName="Owner" ma:description="" ma:hidden="true" ma:internalName="NGOOnlineDocumentOwner">
      <xsd:simpleType>
        <xsd:restriction base="dms:Text"/>
      </xsd:simpleType>
    </xsd:element>
    <xsd:element name="NGOOnlineShowInNewFromTemplate" ma:index="14" nillable="true" ma:displayName="Show as template" ma:hidden="true" ma:internalName="NGOOnlineShowInNewFromTemplate">
      <xsd:simpleType>
        <xsd:restriction base="dms:Boolean"/>
      </xsd:simpleType>
    </xsd:element>
    <xsd:element name="i9f2da93fcc74e869d070fd34a0597c4" ma:index="15"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cc92bdb0fa944447acf309642a11bf0d" ma:index="17"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c2d733-5a3b-46b4-8675-8241d81f68c4" elementFormDefault="qualified">
    <xsd:import namespace="http://schemas.microsoft.com/office/2006/documentManagement/types"/>
    <xsd:import namespace="http://schemas.microsoft.com/office/infopath/2007/PartnerControls"/>
    <xsd:element name="MediaServiceMetadata" ma:index="19" nillable="true" ma:displayName="MediaServiceMetadata" ma:hidden="true" ma:internalName="MediaServiceMetadata" ma:readOnly="true">
      <xsd:simpleType>
        <xsd:restriction base="dms:Note"/>
      </xsd:simpleType>
    </xsd:element>
    <xsd:element name="MediaServiceFastMetadata" ma:index="20" nillable="true" ma:displayName="MediaServiceFastMetadata" ma:hidden="true" ma:internalName="MediaServiceFastMetadata"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1e736c5-95ad-4650-bf48-08c723b4bc6c">
      <Value>104</Value>
      <Value>189</Value>
    </TaxCatchAll>
    <SharedWithUsers xmlns="f1e736c5-95ad-4650-bf48-08c723b4bc6c">
      <UserInfo>
        <DisplayName>Luppe, Tobias</DisplayName>
        <AccountId>301</AccountId>
        <AccountType/>
      </UserInfo>
      <UserInfo>
        <DisplayName>Deichfuss, Laura</DisplayName>
        <AccountId>494</AccountId>
        <AccountType/>
      </UserInfo>
      <UserInfo>
        <DisplayName>Wicke, Michael</DisplayName>
        <AccountId>454</AccountId>
        <AccountType/>
      </UserInfo>
      <UserInfo>
        <DisplayName>Andolfi, Marco</DisplayName>
        <AccountId>423</AccountId>
        <AccountType/>
      </UserInfo>
      <UserInfo>
        <DisplayName>O365StewingM</DisplayName>
        <AccountId>20</AccountId>
        <AccountType/>
      </UserInfo>
    </SharedWithUsers>
    <i9f2da93fcc74e869d070fd34a0597c4 xmlns="f1e736c5-95ad-4650-bf48-08c723b4bc6c">
      <Terms xmlns="http://schemas.microsoft.com/office/infopath/2007/PartnerControls">
        <TermInfo xmlns="http://schemas.microsoft.com/office/infopath/2007/PartnerControls">
          <TermName xmlns="http://schemas.microsoft.com/office/infopath/2007/PartnerControls">Tool/Template</TermName>
          <TermId xmlns="http://schemas.microsoft.com/office/infopath/2007/PartnerControls">6eb3802e-e5fe-4a4f-8f0c-fd837fa4cf70</TermId>
        </TermInfo>
      </Terms>
    </i9f2da93fcc74e869d070fd34a0597c4>
    <NGOOnlineSortOrder xmlns="f1e736c5-95ad-4650-bf48-08c723b4bc6c" xsi:nil="true"/>
    <NGOOnlineShowInNewFromTemplate xmlns="f1e736c5-95ad-4650-bf48-08c723b4bc6c">true</NGOOnlineShowInNewFromTemplate>
    <p75d8c1866154d169f9787e2f8ad3758 xmlns="f1e736c5-95ad-4650-bf48-08c723b4bc6c">
      <Terms xmlns="http://schemas.microsoft.com/office/infopath/2007/PartnerControls"/>
    </p75d8c1866154d169f9787e2f8ad3758>
    <cc92bdb0fa944447acf309642a11bf0d xmlns="f1e736c5-95ad-4650-bf48-08c723b4bc6c">
      <Terms xmlns="http://schemas.microsoft.com/office/infopath/2007/PartnerControls">
        <TermInfo xmlns="http://schemas.microsoft.com/office/infopath/2007/PartnerControls">
          <TermName xmlns="http://schemas.microsoft.com/office/infopath/2007/PartnerControls">Project Design Form</TermName>
          <TermId xmlns="http://schemas.microsoft.com/office/infopath/2007/PartnerControls">83adc628-b2e5-42fb-ba92-90777a5318ea</TermId>
        </TermInfo>
      </Terms>
    </cc92bdb0fa944447acf309642a11bf0d>
    <NGOOnlineDocumentOwner xmlns="f1e736c5-95ad-4650-bf48-08c723b4bc6c">{"Id":100007,"Name":"Garbe, Christian","Guid":"00000000-0000-0000-0000-000000000000"}</NGOOnlineDocumentOwner>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EC6663-2F88-4D35-A332-F8D5FC32702F}">
  <ds:schemaRefs>
    <ds:schemaRef ds:uri="http://schemas.microsoft.com/office/2006/metadata/longProperties"/>
  </ds:schemaRefs>
</ds:datastoreItem>
</file>

<file path=customXml/itemProps2.xml><?xml version="1.0" encoding="utf-8"?>
<ds:datastoreItem xmlns:ds="http://schemas.openxmlformats.org/officeDocument/2006/customXml" ds:itemID="{7E50B95E-D299-46E1-9BE3-210AE773C58E}"/>
</file>

<file path=customXml/itemProps3.xml><?xml version="1.0" encoding="utf-8"?>
<ds:datastoreItem xmlns:ds="http://schemas.openxmlformats.org/officeDocument/2006/customXml" ds:itemID="{D4C20D2C-C364-4E40-A2AC-9EFA0F323AC8}">
  <ds:schemaRefs>
    <ds:schemaRef ds:uri="http://purl.org/dc/dcmitype/"/>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 ds:uri="http://schemas.microsoft.com/office/2006/documentManagement/types"/>
    <ds:schemaRef ds:uri="34c2d733-5a3b-46b4-8675-8241d81f68c4"/>
    <ds:schemaRef ds:uri="f1e736c5-95ad-4650-bf48-08c723b4bc6c"/>
    <ds:schemaRef ds:uri="http://purl.org/dc/terms/"/>
  </ds:schemaRefs>
</ds:datastoreItem>
</file>

<file path=customXml/itemProps4.xml><?xml version="1.0" encoding="utf-8"?>
<ds:datastoreItem xmlns:ds="http://schemas.openxmlformats.org/officeDocument/2006/customXml" ds:itemID="{662F1017-9A75-4A50-A8B4-FF0010BBB011}">
  <ds:schemaRefs>
    <ds:schemaRef ds:uri="http://schemas.openxmlformats.org/officeDocument/2006/bibliography"/>
  </ds:schemaRefs>
</ds:datastoreItem>
</file>

<file path=customXml/itemProps5.xml><?xml version="1.0" encoding="utf-8"?>
<ds:datastoreItem xmlns:ds="http://schemas.openxmlformats.org/officeDocument/2006/customXml" ds:itemID="{35DEBC71-CE18-48DC-B590-8A0971E507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1659</Words>
  <Characters>11027</Characters>
  <Application>Microsoft Office Word</Application>
  <DocSecurity>4</DocSecurity>
  <Lines>91</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Design Form Template.docx</vt:lpstr>
      <vt:lpstr>Project Plan 3-5 years</vt:lpstr>
    </vt:vector>
  </TitlesOfParts>
  <Company>Cbm International</Company>
  <LinksUpToDate>false</LinksUpToDate>
  <CharactersWithSpaces>12661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Design Form Template.docx</dc:title>
  <dc:subject/>
  <dc:creator>User</dc:creator>
  <cp:keywords/>
  <dc:description/>
  <cp:lastModifiedBy>Garbe, Christian</cp:lastModifiedBy>
  <cp:revision>2</cp:revision>
  <cp:lastPrinted>2007-04-11T10:34:00Z</cp:lastPrinted>
  <dcterms:created xsi:type="dcterms:W3CDTF">2024-06-12T14:55:00Z</dcterms:created>
  <dcterms:modified xsi:type="dcterms:W3CDTF">2024-06-12T14:55:00Z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PCBMInitiatives">
    <vt:lpwstr>61;#Global Programmes|56da3fbf-7bc0-4866-9b95-c4a4b9cb0c01</vt:lpwstr>
  </property>
  <property fmtid="{D5CDD505-2E9C-101B-9397-08002B2CF9AE}" pid="3" name="CPDocumentType">
    <vt:lpwstr>167;#Instructions|7f0911eb-3e59-411c-9b76-659888c5c2a4</vt:lpwstr>
  </property>
  <property fmtid="{D5CDD505-2E9C-101B-9397-08002B2CF9AE}" pid="4" name="CPCBMLocations">
    <vt:lpwstr/>
  </property>
  <property fmtid="{D5CDD505-2E9C-101B-9397-08002B2CF9AE}" pid="5" name="CPDocumentKnowledgeTiers">
    <vt:lpwstr/>
  </property>
  <property fmtid="{D5CDD505-2E9C-101B-9397-08002B2CF9AE}" pid="6" name="CPDepartment">
    <vt:lpwstr/>
  </property>
  <property fmtid="{D5CDD505-2E9C-101B-9397-08002B2CF9AE}" pid="7" name="CPTopics">
    <vt:lpwstr>182;#Project development, approval and closing|7a3964ed-42ca-4a0f-938b-1cf61e820817</vt:lpwstr>
  </property>
  <property fmtid="{D5CDD505-2E9C-101B-9397-08002B2CF9AE}" pid="8" name="CPDocumentSubject">
    <vt:lpwstr/>
  </property>
  <property fmtid="{D5CDD505-2E9C-101B-9397-08002B2CF9AE}" pid="9" name="SharedWithUsers">
    <vt:lpwstr>301;#Luppe, Tobias;#494;#Deichfuss, Laura;#454;#Wicke, Michael;#423;#Andolfi, Marco;#20;#O365StewingM</vt:lpwstr>
  </property>
  <property fmtid="{D5CDD505-2E9C-101B-9397-08002B2CF9AE}" pid="10" name="GP-AreaOfWork">
    <vt:lpwstr>Project Development and Approval</vt:lpwstr>
  </property>
  <property fmtid="{D5CDD505-2E9C-101B-9397-08002B2CF9AE}" pid="11" name="_ip_UnifiedCompliancePolicyUIAction">
    <vt:lpwstr>0</vt:lpwstr>
  </property>
  <property fmtid="{D5CDD505-2E9C-101B-9397-08002B2CF9AE}" pid="12" name="_ip_UnifiedCompliancePolicyProperties">
    <vt:lpwstr>{"__type":"ComplianceItemProperties:#Microsoft.Office.CompliancePolicy.ComplianceData","LastPolicyEvaluatedTimeUtc":"2019-03-05T12:03:14.7262935Z","Rules":{},"UniqueId":"4910c9f6-bcac-4c6f-8d87-9251d3212bed"}</vt:lpwstr>
  </property>
  <property fmtid="{D5CDD505-2E9C-101B-9397-08002B2CF9AE}" pid="13" name="GP-Topics">
    <vt:lpwstr>Planning and Approval</vt:lpwstr>
  </property>
  <property fmtid="{D5CDD505-2E9C-101B-9397-08002B2CF9AE}" pid="14" name="GP-DocumentType">
    <vt:lpwstr>Guidance Document</vt:lpwstr>
  </property>
  <property fmtid="{D5CDD505-2E9C-101B-9397-08002B2CF9AE}" pid="15" name="Language-CBM">
    <vt:lpwstr>229;#English|aa468ece-d1f8-41a8-a93f-3780e4c16661</vt:lpwstr>
  </property>
  <property fmtid="{D5CDD505-2E9C-101B-9397-08002B2CF9AE}" pid="16" name="ContentTypeId">
    <vt:lpwstr>0x010100B55474DA9735C494339AB5204D2F6D3600506F0C9B753D4042A676D3B4BD21ED3A</vt:lpwstr>
  </property>
  <property fmtid="{D5CDD505-2E9C-101B-9397-08002B2CF9AE}" pid="17" name="l518c83476364be49c923958c5935227">
    <vt:lpwstr>Project development, approval and closing|7a3964ed-42ca-4a0f-938b-1cf61e820817</vt:lpwstr>
  </property>
  <property fmtid="{D5CDD505-2E9C-101B-9397-08002B2CF9AE}" pid="18" name="CategoryDescription">
    <vt:lpwstr>001 Project Design Form</vt:lpwstr>
  </property>
  <property fmtid="{D5CDD505-2E9C-101B-9397-08002B2CF9AE}" pid="19" name="bd5c390429e34b4093af4681c6cdb001">
    <vt:lpwstr>English|aa468ece-d1f8-41a8-a93f-3780e4c16661</vt:lpwstr>
  </property>
  <property fmtid="{D5CDD505-2E9C-101B-9397-08002B2CF9AE}" pid="20" name="n7cc5a46288d455f83142cf2528c11bb">
    <vt:lpwstr>Instructions|7f0911eb-3e59-411c-9b76-659888c5c2a4</vt:lpwstr>
  </property>
  <property fmtid="{D5CDD505-2E9C-101B-9397-08002B2CF9AE}" pid="21" name="CPCBMContacts">
    <vt:lpwstr>208;#i:0#.f|membership|christian.garbe@cbm.org,#i:0#.f|membership|christian.garbe@cbm.org,#Christian.Garbe@cbm.org,#,#Garbe, Christian,#,#Programme Support,#Programme Quality &amp; Standards Officer</vt:lpwstr>
  </property>
  <property fmtid="{D5CDD505-2E9C-101B-9397-08002B2CF9AE}" pid="22" name="CPCBMInitiativesTaxHTField">
    <vt:lpwstr>Global Programmes|56da3fbf-7bc0-4866-9b95-c4a4b9cb0c01</vt:lpwstr>
  </property>
  <property fmtid="{D5CDD505-2E9C-101B-9397-08002B2CF9AE}" pid="23" name="n7cc5a46288d455f83142cf2528c11bc">
    <vt:lpwstr/>
  </property>
  <property fmtid="{D5CDD505-2E9C-101B-9397-08002B2CF9AE}" pid="24" name="CPCBMLocationsTaxHTField">
    <vt:lpwstr/>
  </property>
  <property fmtid="{D5CDD505-2E9C-101B-9397-08002B2CF9AE}" pid="25" name="CPDocumentKnowledgeTiersTaxHTField">
    <vt:lpwstr/>
  </property>
  <property fmtid="{D5CDD505-2E9C-101B-9397-08002B2CF9AE}" pid="26" name="n7cc5a46288d455f83142cf2528c11ba">
    <vt:lpwstr/>
  </property>
  <property fmtid="{D5CDD505-2E9C-101B-9397-08002B2CF9AE}" pid="27" name="MSIP_Label_f1e3ad71-2b62-4a08-97c3-aaac1400f8f2_Enabled">
    <vt:lpwstr>True</vt:lpwstr>
  </property>
  <property fmtid="{D5CDD505-2E9C-101B-9397-08002B2CF9AE}" pid="28" name="MSIP_Label_f1e3ad71-2b62-4a08-97c3-aaac1400f8f2_SiteId">
    <vt:lpwstr>87630e11-3313-4ca9-95a4-d66668365b6a</vt:lpwstr>
  </property>
  <property fmtid="{D5CDD505-2E9C-101B-9397-08002B2CF9AE}" pid="29" name="MSIP_Label_f1e3ad71-2b62-4a08-97c3-aaac1400f8f2_ActionId">
    <vt:lpwstr>94dc3452-2330-4a28-81dc-ba0baf51f1c1</vt:lpwstr>
  </property>
  <property fmtid="{D5CDD505-2E9C-101B-9397-08002B2CF9AE}" pid="30" name="MSIP_Label_f1e3ad71-2b62-4a08-97c3-aaac1400f8f2_Method">
    <vt:lpwstr>Standard</vt:lpwstr>
  </property>
  <property fmtid="{D5CDD505-2E9C-101B-9397-08002B2CF9AE}" pid="31" name="MSIP_Label_f1e3ad71-2b62-4a08-97c3-aaac1400f8f2_SetDate">
    <vt:lpwstr>2021-05-21T07:05:25Z</vt:lpwstr>
  </property>
  <property fmtid="{D5CDD505-2E9C-101B-9397-08002B2CF9AE}" pid="32" name="MSIP_Label_f1e3ad71-2b62-4a08-97c3-aaac1400f8f2_Name">
    <vt:lpwstr>Internal CBM International</vt:lpwstr>
  </property>
  <property fmtid="{D5CDD505-2E9C-101B-9397-08002B2CF9AE}" pid="33" name="MSIP_Label_f1e3ad71-2b62-4a08-97c3-aaac1400f8f2_ContentBits">
    <vt:lpwstr>0</vt:lpwstr>
  </property>
  <property fmtid="{D5CDD505-2E9C-101B-9397-08002B2CF9AE}" pid="34" name="_ExtendedDescription">
    <vt:lpwstr>;#Project planning;#</vt:lpwstr>
  </property>
  <property fmtid="{D5CDD505-2E9C-101B-9397-08002B2CF9AE}" pid="35" name="NGOOnlineKeywords">
    <vt:lpwstr>189;#Project Design Form|83adc628-b2e5-42fb-ba92-90777a5318ea</vt:lpwstr>
  </property>
  <property fmtid="{D5CDD505-2E9C-101B-9397-08002B2CF9AE}" pid="36" name="NGOOnlineDocumentType">
    <vt:lpwstr>104;#Tool/Template|6eb3802e-e5fe-4a4f-8f0c-fd837fa4cf70</vt:lpwstr>
  </property>
  <property fmtid="{D5CDD505-2E9C-101B-9397-08002B2CF9AE}" pid="37" name="NGOOnlinePriorityGroup">
    <vt:lpwstr/>
  </property>
</Properties>
</file>